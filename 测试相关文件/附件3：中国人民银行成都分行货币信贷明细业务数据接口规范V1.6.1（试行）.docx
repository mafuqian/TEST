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after="160" w:line="259" w:lineRule="auto"/>
        <w:rPr>
          <w:rFonts w:eastAsia="黑体"/>
          <w:b/>
          <w:bCs/>
          <w:sz w:val="44"/>
          <w:szCs w:val="36"/>
        </w:rPr>
      </w:pPr>
      <w:r>
        <w:rPr>
          <w:rFonts w:ascii="Times New Roman" w:hAnsi="Times New Roman" w:eastAsia="仿宋_GB2312" w:cs="Times New Roman"/>
          <w:sz w:val="28"/>
          <w:szCs w:val="22"/>
          <w:lang w:val="en-US" w:eastAsia="zh-CN" w:bidi="ar-SA"/>
        </w:rPr>
        <mc:AlternateContent>
          <mc:Choice Requires="wps">
            <w:drawing>
              <wp:anchor distT="0" distB="0" distL="114300" distR="114300" simplePos="0" relativeHeight="251658240" behindDoc="0" locked="1" layoutInCell="1" allowOverlap="1">
                <wp:simplePos x="0" y="0"/>
                <wp:positionH relativeFrom="margin">
                  <wp:posOffset>0</wp:posOffset>
                </wp:positionH>
                <wp:positionV relativeFrom="margin">
                  <wp:posOffset>9108440</wp:posOffset>
                </wp:positionV>
                <wp:extent cx="6120130" cy="363220"/>
                <wp:effectExtent l="0" t="0" r="6350" b="2540"/>
                <wp:wrapNone/>
                <wp:docPr id="15" name="矩形 15"/>
                <wp:cNvGraphicFramePr/>
                <a:graphic xmlns:a="http://schemas.openxmlformats.org/drawingml/2006/main">
                  <a:graphicData uri="http://schemas.microsoft.com/office/word/2010/wordprocessingShape">
                    <wps:wsp>
                      <wps:cNvSpPr/>
                      <wps:spPr>
                        <a:xfrm>
                          <a:off x="0" y="0"/>
                          <a:ext cx="6120130" cy="363220"/>
                        </a:xfrm>
                        <a:prstGeom prst="rect">
                          <a:avLst/>
                        </a:prstGeom>
                        <a:solidFill>
                          <a:srgbClr val="FFFFFF"/>
                        </a:solidFill>
                        <a:ln>
                          <a:noFill/>
                        </a:ln>
                      </wps:spPr>
                      <wps:txbx>
                        <w:txbxContent>
                          <w:p>
                            <w:pPr>
                              <w:pStyle w:val="41"/>
                            </w:pPr>
                            <w:r>
                              <w:rPr>
                                <w:rFonts w:hint="eastAsia"/>
                              </w:rPr>
                              <w:t>中国人民银行</w:t>
                            </w:r>
                            <w:r>
                              <w:rPr>
                                <w:rStyle w:val="63"/>
                              </w:rPr>
                              <w:t xml:space="preserve"> </w:t>
                            </w:r>
                            <w:r>
                              <w:rPr>
                                <w:rStyle w:val="63"/>
                                <w:rFonts w:hint="eastAsia"/>
                              </w:rPr>
                              <w:t>拟稿</w:t>
                            </w:r>
                          </w:p>
                        </w:txbxContent>
                      </wps:txbx>
                      <wps:bodyPr lIns="0" tIns="0" rIns="0" bIns="0" upright="1"/>
                    </wps:wsp>
                  </a:graphicData>
                </a:graphic>
              </wp:anchor>
            </w:drawing>
          </mc:Choice>
          <mc:Fallback>
            <w:pict>
              <v:rect id="_x0000_s1026" o:spid="_x0000_s1026" o:spt="1" style="position:absolute;left:0pt;margin-left:0pt;margin-top:717.2pt;height:28.6pt;width:481.9pt;mso-position-horizontal-relative:margin;mso-position-vertical-relative:margin;z-index:251658240;mso-width-relative:page;mso-height-relative:page;" fillcolor="#FFFFFF" filled="t" stroked="f" coordsize="21600,21600" o:gfxdata="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J7Q5GDVAAAACgEAAA8A&#10;AAAAAAAAAQAgAAAAIgAAAGRycy9kb3ducmV2LnhtbFBLAQIUABQAAAAIAIdO4kB3sW9BqAEAAEID&#10;AAAOAAAAAAAAAAEAIAAAACQBAABkcnMvZTJvRG9jLnhtbFBLBQYAAAAABgAGAFkBAAA+BQAAAAA=&#10;">
                <v:fill on="t" focussize="0,0"/>
                <v:stroke on="f"/>
                <v:imagedata o:title=""/>
                <o:lock v:ext="edit" aspectratio="f"/>
                <v:textbox inset="0mm,0mm,0mm,0mm">
                  <w:txbxContent>
                    <w:p>
                      <w:pPr>
                        <w:pStyle w:val="41"/>
                      </w:pPr>
                      <w:r>
                        <w:rPr>
                          <w:rFonts w:hint="eastAsia"/>
                        </w:rPr>
                        <w:t>中国人民银行</w:t>
                      </w:r>
                      <w:r>
                        <w:rPr>
                          <w:rStyle w:val="63"/>
                        </w:rPr>
                        <w:t xml:space="preserve"> </w:t>
                      </w:r>
                      <w:r>
                        <w:rPr>
                          <w:rStyle w:val="63"/>
                          <w:rFonts w:hint="eastAsia"/>
                        </w:rPr>
                        <w:t>拟稿</w:t>
                      </w:r>
                    </w:p>
                  </w:txbxContent>
                </v:textbox>
                <w10:anchorlock/>
              </v:rect>
            </w:pict>
          </mc:Fallback>
        </mc:AlternateContent>
      </w:r>
      <w:r>
        <w:rPr>
          <w:rFonts w:ascii="Times New Roman" w:hAnsi="Times New Roman" w:eastAsia="仿宋_GB2312" w:cs="Times New Roman"/>
          <w:sz w:val="28"/>
          <w:szCs w:val="22"/>
          <w:lang w:val="en-US" w:eastAsia="zh-CN" w:bidi="ar-SA"/>
        </w:rPr>
        <mc:AlternateContent>
          <mc:Choice Requires="wps">
            <w:drawing>
              <wp:anchor distT="0" distB="0" distL="114300" distR="114300" simplePos="0" relativeHeight="251659264" behindDoc="0" locked="1" layoutInCell="1" allowOverlap="1">
                <wp:simplePos x="0" y="0"/>
                <wp:positionH relativeFrom="margin">
                  <wp:posOffset>0</wp:posOffset>
                </wp:positionH>
                <wp:positionV relativeFrom="margin">
                  <wp:posOffset>9108440</wp:posOffset>
                </wp:positionV>
                <wp:extent cx="6120130" cy="363220"/>
                <wp:effectExtent l="0" t="0" r="6350" b="2540"/>
                <wp:wrapNone/>
                <wp:docPr id="14" name="矩形 14"/>
                <wp:cNvGraphicFramePr/>
                <a:graphic xmlns:a="http://schemas.openxmlformats.org/drawingml/2006/main">
                  <a:graphicData uri="http://schemas.microsoft.com/office/word/2010/wordprocessingShape">
                    <wps:wsp>
                      <wps:cNvSpPr/>
                      <wps:spPr>
                        <a:xfrm>
                          <a:off x="0" y="0"/>
                          <a:ext cx="6120130" cy="363220"/>
                        </a:xfrm>
                        <a:prstGeom prst="rect">
                          <a:avLst/>
                        </a:prstGeom>
                        <a:solidFill>
                          <a:srgbClr val="FFFFFF"/>
                        </a:solidFill>
                        <a:ln>
                          <a:noFill/>
                        </a:ln>
                      </wps:spPr>
                      <wps:txbx>
                        <w:txbxContent>
                          <w:p/>
                        </w:txbxContent>
                      </wps:txbx>
                      <wps:bodyPr lIns="0" tIns="0" rIns="0" bIns="0" upright="1"/>
                    </wps:wsp>
                  </a:graphicData>
                </a:graphic>
              </wp:anchor>
            </w:drawing>
          </mc:Choice>
          <mc:Fallback>
            <w:pict>
              <v:rect id="_x0000_s1026" o:spid="_x0000_s1026" o:spt="1" style="position:absolute;left:0pt;margin-left:0pt;margin-top:717.2pt;height:28.6pt;width:481.9pt;mso-position-horizontal-relative:margin;mso-position-vertical-relative:margin;z-index:251659264;mso-width-relative:page;mso-height-relative:page;" fillcolor="#FFFFFF" filled="t" stroked="f" coordsize="21600,21600" o:gfxdata="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J7Q5GDVAAAACgEAAA8A&#10;AAAAAAAAAQAgAAAAIgAAAGRycy9kb3ducmV2LnhtbFBLAQIUABQAAAAIAIdO4kAQ9DoqqAEAAEID&#10;AAAOAAAAAAAAAAEAIAAAACQBAABkcnMvZTJvRG9jLnhtbFBLBQYAAAAABgAGAFkBAAA+BQAAAAA=&#10;">
                <v:fill on="t" focussize="0,0"/>
                <v:stroke on="f"/>
                <v:imagedata o:title=""/>
                <o:lock v:ext="edit" aspectratio="f"/>
                <v:textbox inset="0mm,0mm,0mm,0mm">
                  <w:txbxContent>
                    <w:p/>
                  </w:txbxContent>
                </v:textbox>
                <w10:anchorlock/>
              </v:rect>
            </w:pict>
          </mc:Fallback>
        </mc:AlternateContent>
      </w:r>
      <w:r>
        <w:rPr>
          <w:rFonts w:hint="eastAsia" w:eastAsia="黑体"/>
          <w:b/>
          <w:bCs/>
          <w:szCs w:val="28"/>
        </w:rPr>
        <w:t>内部资料</w:t>
      </w:r>
      <w:r>
        <w:rPr>
          <w:rFonts w:eastAsia="黑体"/>
          <w:b/>
          <w:bCs/>
          <w:sz w:val="44"/>
          <w:szCs w:val="36"/>
        </w:rPr>
        <w:t xml:space="preserve">        </w:t>
      </w:r>
    </w:p>
    <w:p>
      <w:pPr>
        <w:pStyle w:val="5"/>
        <w:spacing w:before="156" w:line="240" w:lineRule="auto"/>
        <w:ind w:firstLine="0" w:firstLineChars="0"/>
        <w:jc w:val="both"/>
        <w:rPr>
          <w:ins w:id="0" w:author="吴媛媛 [2]" w:date="2020-05-20T09:04:31Z"/>
          <w:rFonts w:ascii="黑体" w:eastAsia="黑体" w:cs="黑体"/>
          <w:b/>
          <w:bCs/>
          <w:sz w:val="50"/>
          <w:szCs w:val="50"/>
          <w:lang w:eastAsia="zh-CN"/>
        </w:rPr>
      </w:pPr>
      <w:r>
        <w:rPr>
          <w:rFonts w:hint="eastAsia" w:eastAsia="黑体"/>
          <w:b/>
          <w:bCs/>
          <w:szCs w:val="28"/>
        </w:rPr>
        <w:t>注意保存</w:t>
      </w:r>
    </w:p>
    <w:tbl>
      <w:tblPr>
        <w:tblStyle w:val="20"/>
        <w:tblpPr w:leftFromText="180" w:rightFromText="180" w:vertAnchor="page" w:horzAnchor="page" w:tblpX="6686" w:tblpY="1398"/>
        <w:tblW w:w="3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309" w:type="dxa"/>
            <w:tcBorders>
              <w:top w:val="single" w:color="auto" w:sz="4" w:space="0"/>
              <w:left w:val="single" w:color="auto" w:sz="4" w:space="0"/>
              <w:bottom w:val="single" w:color="auto" w:sz="4" w:space="0"/>
              <w:right w:val="single" w:color="auto" w:sz="4" w:space="0"/>
            </w:tcBorders>
            <w:vAlign w:val="center"/>
          </w:tcPr>
          <w:p>
            <w:pPr>
              <w:jc w:val="center"/>
              <w:rPr>
                <w:bCs/>
                <w:sz w:val="24"/>
              </w:rPr>
            </w:pPr>
            <w:r>
              <w:rPr>
                <w:rFonts w:hint="eastAsia"/>
                <w:bCs/>
                <w:sz w:val="24"/>
              </w:rPr>
              <w:t>文档编号</w:t>
            </w:r>
          </w:p>
        </w:tc>
        <w:tc>
          <w:tcPr>
            <w:tcW w:w="2229" w:type="dxa"/>
            <w:tcBorders>
              <w:top w:val="single" w:color="auto" w:sz="4" w:space="0"/>
              <w:left w:val="single" w:color="auto" w:sz="4" w:space="0"/>
              <w:bottom w:val="single" w:color="auto" w:sz="4" w:space="0"/>
              <w:right w:val="single" w:color="auto" w:sz="4" w:space="0"/>
            </w:tcBorders>
            <w:vAlign w:val="center"/>
          </w:tcPr>
          <w:p>
            <w:pPr>
              <w:jc w:val="both"/>
              <w:rPr>
                <w:bCs/>
                <w:sz w:val="24"/>
                <w:lang w:eastAsia="zh-CN"/>
              </w:rPr>
            </w:pPr>
            <w:r>
              <w:rPr>
                <w:rFonts w:hint="eastAsia"/>
                <w:bCs/>
                <w:sz w:val="24"/>
              </w:rPr>
              <w:t>RHCD－HX－00</w:t>
            </w:r>
            <w:r>
              <w:rPr>
                <w:rFonts w:hint="eastAsia"/>
                <w:bCs/>
                <w:sz w:val="24"/>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309" w:type="dxa"/>
            <w:tcBorders>
              <w:top w:val="single" w:color="auto" w:sz="4" w:space="0"/>
              <w:left w:val="single" w:color="auto" w:sz="4" w:space="0"/>
              <w:bottom w:val="single" w:color="auto" w:sz="4" w:space="0"/>
              <w:right w:val="single" w:color="auto" w:sz="4" w:space="0"/>
            </w:tcBorders>
            <w:vAlign w:val="center"/>
          </w:tcPr>
          <w:p>
            <w:pPr>
              <w:jc w:val="center"/>
              <w:rPr>
                <w:bCs/>
                <w:sz w:val="24"/>
              </w:rPr>
            </w:pPr>
            <w:r>
              <w:rPr>
                <w:rFonts w:hint="eastAsia"/>
                <w:bCs/>
                <w:sz w:val="24"/>
              </w:rPr>
              <w:t>密级</w:t>
            </w:r>
          </w:p>
        </w:tc>
        <w:tc>
          <w:tcPr>
            <w:tcW w:w="2229" w:type="dxa"/>
            <w:tcBorders>
              <w:top w:val="single" w:color="auto" w:sz="4" w:space="0"/>
              <w:left w:val="single" w:color="auto" w:sz="4" w:space="0"/>
              <w:bottom w:val="single" w:color="auto" w:sz="4" w:space="0"/>
              <w:right w:val="single" w:color="auto" w:sz="4" w:space="0"/>
            </w:tcBorders>
            <w:vAlign w:val="center"/>
          </w:tcPr>
          <w:p>
            <w:pPr>
              <w:jc w:val="both"/>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309" w:type="dxa"/>
            <w:tcBorders>
              <w:top w:val="single" w:color="auto" w:sz="4" w:space="0"/>
              <w:left w:val="single" w:color="auto" w:sz="4" w:space="0"/>
              <w:bottom w:val="single" w:color="auto" w:sz="4" w:space="0"/>
              <w:right w:val="single" w:color="auto" w:sz="4" w:space="0"/>
            </w:tcBorders>
            <w:vAlign w:val="center"/>
          </w:tcPr>
          <w:p>
            <w:pPr>
              <w:jc w:val="center"/>
              <w:rPr>
                <w:bCs/>
                <w:sz w:val="24"/>
              </w:rPr>
            </w:pPr>
            <w:r>
              <w:rPr>
                <w:rFonts w:hint="eastAsia"/>
                <w:bCs/>
                <w:sz w:val="24"/>
              </w:rPr>
              <w:t>版本</w:t>
            </w:r>
          </w:p>
        </w:tc>
        <w:tc>
          <w:tcPr>
            <w:tcW w:w="2229" w:type="dxa"/>
            <w:tcBorders>
              <w:top w:val="single" w:color="auto" w:sz="4" w:space="0"/>
              <w:left w:val="single" w:color="auto" w:sz="4" w:space="0"/>
              <w:bottom w:val="single" w:color="auto" w:sz="4" w:space="0"/>
              <w:right w:val="single" w:color="auto" w:sz="4" w:space="0"/>
            </w:tcBorders>
            <w:vAlign w:val="center"/>
          </w:tcPr>
          <w:p>
            <w:pPr>
              <w:rPr>
                <w:bCs/>
                <w:sz w:val="24"/>
                <w:lang w:eastAsia="zh-CN"/>
              </w:rPr>
            </w:pPr>
            <w:r>
              <w:rPr>
                <w:bCs/>
                <w:sz w:val="24"/>
              </w:rPr>
              <w:t>V1.</w:t>
            </w:r>
            <w:r>
              <w:rPr>
                <w:rFonts w:hint="eastAsia"/>
                <w:bCs/>
                <w:sz w:val="24"/>
                <w:lang w:val="en-US" w:eastAsia="zh-CN"/>
              </w:rPr>
              <w:t>6</w:t>
            </w:r>
          </w:p>
        </w:tc>
      </w:tr>
    </w:tbl>
    <w:p>
      <w:pPr>
        <w:pStyle w:val="5"/>
        <w:spacing w:before="156" w:line="240" w:lineRule="auto"/>
        <w:ind w:firstLine="0" w:firstLineChars="0"/>
        <w:jc w:val="center"/>
        <w:rPr>
          <w:ins w:id="1" w:author="吴媛媛 [2]" w:date="2020-05-20T09:04:31Z"/>
          <w:rFonts w:ascii="黑体" w:eastAsia="黑体" w:cs="黑体"/>
          <w:b/>
          <w:bCs/>
          <w:sz w:val="50"/>
          <w:szCs w:val="50"/>
          <w:lang w:eastAsia="zh-CN"/>
        </w:rPr>
      </w:pPr>
    </w:p>
    <w:p>
      <w:pPr>
        <w:pStyle w:val="5"/>
        <w:spacing w:before="156" w:line="240" w:lineRule="auto"/>
        <w:ind w:firstLine="0" w:firstLineChars="0"/>
        <w:jc w:val="center"/>
        <w:rPr>
          <w:ins w:id="2" w:author="吴媛媛 [2]" w:date="2020-05-20T09:04:31Z"/>
          <w:rFonts w:ascii="黑体" w:eastAsia="黑体" w:cs="黑体"/>
          <w:b/>
          <w:bCs/>
          <w:sz w:val="50"/>
          <w:szCs w:val="50"/>
          <w:lang w:eastAsia="zh-CN"/>
        </w:rPr>
      </w:pPr>
    </w:p>
    <w:p>
      <w:pPr>
        <w:pStyle w:val="5"/>
        <w:tabs>
          <w:tab w:val="left" w:pos="3360"/>
        </w:tabs>
        <w:spacing w:before="156" w:line="240" w:lineRule="auto"/>
        <w:ind w:firstLine="0" w:firstLineChars="0"/>
        <w:jc w:val="center"/>
        <w:rPr>
          <w:ins w:id="3" w:author="吴媛媛 [2]" w:date="2020-05-20T09:04:31Z"/>
          <w:rFonts w:ascii="黑体" w:eastAsia="黑体" w:cs="黑体"/>
          <w:b/>
          <w:bCs/>
          <w:sz w:val="50"/>
          <w:szCs w:val="50"/>
          <w:lang w:eastAsia="zh-CN"/>
        </w:rPr>
      </w:pPr>
    </w:p>
    <w:p>
      <w:pPr>
        <w:pStyle w:val="5"/>
        <w:spacing w:before="156" w:line="240" w:lineRule="auto"/>
        <w:ind w:firstLine="0" w:firstLineChars="0"/>
        <w:jc w:val="center"/>
        <w:rPr>
          <w:ins w:id="4" w:author="吴媛媛 [2]" w:date="2020-05-20T09:04:31Z"/>
          <w:rFonts w:ascii="黑体" w:eastAsia="黑体" w:cs="黑体"/>
          <w:b/>
          <w:bCs/>
          <w:sz w:val="50"/>
          <w:szCs w:val="50"/>
          <w:lang w:eastAsia="zh-CN"/>
        </w:rPr>
      </w:pPr>
    </w:p>
    <w:p>
      <w:pPr>
        <w:pStyle w:val="5"/>
        <w:spacing w:before="156" w:line="240" w:lineRule="auto"/>
        <w:ind w:firstLine="0" w:firstLineChars="0"/>
        <w:jc w:val="center"/>
        <w:rPr>
          <w:ins w:id="5" w:author="吴媛媛 [2]" w:date="2020-05-20T09:04:31Z"/>
          <w:rFonts w:ascii="黑体" w:eastAsia="黑体" w:cs="黑体"/>
          <w:b/>
          <w:bCs/>
          <w:sz w:val="44"/>
          <w:szCs w:val="44"/>
          <w:lang w:eastAsia="zh-CN"/>
        </w:rPr>
      </w:pPr>
      <w:ins w:id="6" w:author="吴媛媛 [2]" w:date="2020-05-20T09:04:31Z">
        <w:r>
          <w:rPr>
            <w:rFonts w:hint="eastAsia" w:ascii="黑体" w:eastAsia="黑体" w:cs="黑体"/>
            <w:b/>
            <w:bCs/>
            <w:sz w:val="44"/>
            <w:szCs w:val="44"/>
            <w:lang w:eastAsia="zh-CN"/>
          </w:rPr>
          <w:t>中国人民银行成都分行货币信贷</w:t>
        </w:r>
      </w:ins>
    </w:p>
    <w:p>
      <w:pPr>
        <w:pStyle w:val="5"/>
        <w:spacing w:before="156" w:line="240" w:lineRule="auto"/>
        <w:ind w:firstLine="0" w:firstLineChars="0"/>
        <w:jc w:val="center"/>
        <w:rPr>
          <w:ins w:id="7" w:author="吴媛媛 [2]" w:date="2020-05-20T09:04:31Z"/>
          <w:rFonts w:ascii="黑体" w:eastAsia="黑体" w:cs="黑体"/>
          <w:b/>
          <w:bCs/>
          <w:sz w:val="44"/>
          <w:szCs w:val="44"/>
          <w:lang w:eastAsia="zh-CN"/>
        </w:rPr>
      </w:pPr>
      <w:ins w:id="8" w:author="吴媛媛 [2]" w:date="2020-05-20T09:04:31Z">
        <w:r>
          <w:rPr>
            <w:rFonts w:hint="eastAsia" w:ascii="黑体" w:eastAsia="黑体" w:cs="黑体"/>
            <w:b/>
            <w:bCs/>
            <w:sz w:val="44"/>
            <w:szCs w:val="44"/>
            <w:lang w:eastAsia="zh-CN"/>
          </w:rPr>
          <w:t>明细业务数据接口规范</w:t>
        </w:r>
      </w:ins>
    </w:p>
    <w:p>
      <w:pPr>
        <w:pStyle w:val="5"/>
        <w:spacing w:before="156" w:line="240" w:lineRule="auto"/>
        <w:ind w:firstLine="0" w:firstLineChars="0"/>
        <w:jc w:val="center"/>
        <w:rPr>
          <w:ins w:id="9" w:author="吴媛媛 [2]" w:date="2020-05-20T09:04:31Z"/>
          <w:rFonts w:ascii="黑体" w:eastAsia="黑体" w:cs="黑体"/>
          <w:b/>
          <w:bCs/>
          <w:sz w:val="44"/>
          <w:szCs w:val="44"/>
          <w:lang w:eastAsia="zh-CN"/>
        </w:rPr>
      </w:pPr>
      <w:ins w:id="10" w:author="吴媛媛 [2]" w:date="2020-05-20T09:04:31Z">
        <w:r>
          <w:rPr>
            <w:rFonts w:hint="eastAsia" w:ascii="仿宋_GB2312" w:hAnsi="仿宋_GB2312" w:cs="仿宋_GB2312"/>
            <w:b/>
            <w:bCs/>
            <w:sz w:val="44"/>
            <w:szCs w:val="44"/>
            <w:lang w:eastAsia="zh-CN"/>
          </w:rPr>
          <w:t>(试行)</w:t>
        </w:r>
      </w:ins>
    </w:p>
    <w:p>
      <w:pPr>
        <w:pStyle w:val="5"/>
        <w:spacing w:before="156" w:line="240" w:lineRule="auto"/>
        <w:ind w:firstLine="0" w:firstLineChars="0"/>
        <w:jc w:val="center"/>
        <w:rPr>
          <w:ins w:id="11" w:author="吴媛媛 [2]" w:date="2020-05-20T09:04:31Z"/>
          <w:rFonts w:ascii="仿宋_GB2312" w:hAnsi="Times New Roman" w:cs="黑体"/>
          <w:b/>
          <w:bCs/>
          <w:sz w:val="44"/>
          <w:szCs w:val="44"/>
          <w:lang w:eastAsia="zh-CN"/>
        </w:rPr>
      </w:pPr>
    </w:p>
    <w:p>
      <w:pPr>
        <w:pStyle w:val="5"/>
        <w:spacing w:before="156" w:line="240" w:lineRule="auto"/>
        <w:ind w:firstLine="0" w:firstLineChars="0"/>
        <w:jc w:val="center"/>
        <w:rPr>
          <w:ins w:id="12" w:author="吴媛媛 [2]" w:date="2020-05-20T09:04:31Z"/>
          <w:rFonts w:ascii="仿宋_GB2312" w:hAnsi="Times New Roman" w:cs="黑体"/>
          <w:b/>
          <w:bCs/>
          <w:sz w:val="32"/>
          <w:szCs w:val="32"/>
          <w:lang w:eastAsia="zh-CN"/>
        </w:rPr>
      </w:pPr>
    </w:p>
    <w:p>
      <w:pPr>
        <w:pStyle w:val="5"/>
        <w:spacing w:before="156" w:line="240" w:lineRule="auto"/>
        <w:ind w:firstLine="0" w:firstLineChars="0"/>
        <w:jc w:val="center"/>
        <w:rPr>
          <w:ins w:id="13" w:author="吴媛媛 [2]" w:date="2020-05-20T09:04:31Z"/>
          <w:rFonts w:ascii="仿宋_GB2312" w:hAnsi="Times New Roman" w:cs="黑体"/>
          <w:b/>
          <w:bCs/>
          <w:sz w:val="32"/>
          <w:szCs w:val="32"/>
          <w:lang w:eastAsia="zh-CN"/>
        </w:rPr>
      </w:pPr>
    </w:p>
    <w:p>
      <w:pPr>
        <w:pStyle w:val="5"/>
        <w:spacing w:before="156" w:line="240" w:lineRule="auto"/>
        <w:ind w:firstLine="0" w:firstLineChars="0"/>
        <w:jc w:val="center"/>
        <w:rPr>
          <w:ins w:id="14" w:author="吴媛媛 [2]" w:date="2020-05-20T09:04:31Z"/>
          <w:rFonts w:ascii="仿宋_GB2312" w:hAnsi="Times New Roman" w:cs="黑体"/>
          <w:b/>
          <w:bCs/>
          <w:sz w:val="32"/>
          <w:szCs w:val="32"/>
          <w:lang w:eastAsia="zh-CN"/>
        </w:rPr>
      </w:pPr>
    </w:p>
    <w:p>
      <w:pPr>
        <w:pStyle w:val="5"/>
        <w:spacing w:before="156" w:line="240" w:lineRule="auto"/>
        <w:ind w:firstLine="0" w:firstLineChars="0"/>
        <w:jc w:val="center"/>
        <w:rPr>
          <w:ins w:id="15" w:author="吴媛媛 [2]" w:date="2020-05-20T09:04:31Z"/>
          <w:rFonts w:ascii="仿宋_GB2312" w:hAnsi="Times New Roman" w:cs="黑体"/>
          <w:b/>
          <w:bCs/>
          <w:sz w:val="32"/>
          <w:szCs w:val="32"/>
          <w:lang w:eastAsia="zh-CN"/>
        </w:rPr>
      </w:pPr>
    </w:p>
    <w:p>
      <w:pPr>
        <w:pStyle w:val="5"/>
        <w:spacing w:before="156" w:line="240" w:lineRule="auto"/>
        <w:ind w:firstLine="0" w:firstLineChars="0"/>
        <w:jc w:val="center"/>
        <w:rPr>
          <w:ins w:id="16" w:author="吴媛媛 [2]" w:date="2020-05-20T09:04:31Z"/>
          <w:rFonts w:ascii="仿宋_GB2312" w:hAnsi="Times New Roman" w:cs="黑体"/>
          <w:b/>
          <w:bCs/>
          <w:sz w:val="32"/>
          <w:szCs w:val="32"/>
          <w:lang w:eastAsia="zh-CN"/>
        </w:rPr>
      </w:pPr>
    </w:p>
    <w:p>
      <w:pPr>
        <w:pStyle w:val="5"/>
        <w:spacing w:before="156" w:line="240" w:lineRule="auto"/>
        <w:ind w:firstLine="0" w:firstLineChars="0"/>
        <w:jc w:val="center"/>
        <w:rPr>
          <w:ins w:id="17" w:author="吴媛媛 [2]" w:date="2020-05-20T09:04:31Z"/>
          <w:rFonts w:ascii="仿宋_GB2312" w:hAnsi="Times New Roman" w:cs="黑体"/>
          <w:b/>
          <w:bCs/>
          <w:sz w:val="32"/>
          <w:szCs w:val="32"/>
          <w:lang w:eastAsia="zh-CN"/>
        </w:rPr>
      </w:pPr>
    </w:p>
    <w:p>
      <w:pPr>
        <w:pStyle w:val="5"/>
        <w:spacing w:before="156" w:line="240" w:lineRule="auto"/>
        <w:ind w:firstLine="0" w:firstLineChars="0"/>
        <w:jc w:val="center"/>
        <w:rPr>
          <w:ins w:id="18" w:author="吴媛媛 [2]" w:date="2020-05-20T09:04:31Z"/>
          <w:rFonts w:ascii="仿宋_GB2312" w:hAnsi="Times New Roman" w:cs="黑体"/>
          <w:b/>
          <w:bCs/>
          <w:sz w:val="32"/>
          <w:szCs w:val="32"/>
          <w:lang w:eastAsia="zh-CN"/>
        </w:rPr>
      </w:pPr>
    </w:p>
    <w:p>
      <w:pPr>
        <w:pStyle w:val="5"/>
        <w:spacing w:before="156" w:line="240" w:lineRule="auto"/>
        <w:ind w:firstLine="0" w:firstLineChars="0"/>
        <w:jc w:val="center"/>
        <w:rPr>
          <w:ins w:id="19" w:author="吴媛媛 [2]" w:date="2020-05-20T09:04:31Z"/>
          <w:rFonts w:ascii="仿宋_GB2312" w:hAnsi="Times New Roman" w:cs="黑体"/>
          <w:b/>
          <w:bCs/>
          <w:sz w:val="32"/>
          <w:szCs w:val="32"/>
          <w:lang w:eastAsia="zh-CN"/>
        </w:rPr>
      </w:pPr>
      <w:ins w:id="20" w:author="吴媛媛 [2]" w:date="2020-05-20T09:04:31Z">
        <w:r>
          <w:rPr>
            <w:rFonts w:hint="eastAsia" w:ascii="仿宋_GB2312" w:cs="仿宋_GB2312"/>
            <w:b/>
            <w:bCs/>
            <w:sz w:val="32"/>
            <w:szCs w:val="32"/>
            <w:lang w:eastAsia="zh-CN"/>
          </w:rPr>
          <w:t>中国人民银行成都分行</w:t>
        </w:r>
      </w:ins>
    </w:p>
    <w:p>
      <w:pPr>
        <w:pStyle w:val="5"/>
        <w:spacing w:before="156" w:line="240" w:lineRule="auto"/>
        <w:ind w:firstLine="0" w:firstLineChars="0"/>
        <w:jc w:val="center"/>
        <w:rPr>
          <w:ins w:id="21" w:author="吴媛媛 [2]" w:date="2020-05-20T09:04:31Z"/>
          <w:rFonts w:ascii="仿宋_GB2312" w:hAnsi="Times New Roman" w:cs="黑体"/>
          <w:sz w:val="32"/>
          <w:szCs w:val="32"/>
          <w:lang w:eastAsia="zh-CN"/>
        </w:rPr>
      </w:pPr>
      <w:ins w:id="22" w:author="吴媛媛 [2]" w:date="2020-05-20T09:04:31Z">
        <w:r>
          <w:rPr>
            <w:rFonts w:hint="eastAsia" w:ascii="仿宋_GB2312" w:cs="仿宋_GB2312"/>
            <w:b/>
            <w:bCs/>
            <w:sz w:val="32"/>
            <w:szCs w:val="32"/>
            <w:lang w:eastAsia="zh-CN"/>
          </w:rPr>
          <w:t>20</w:t>
        </w:r>
      </w:ins>
      <w:ins w:id="23" w:author="吴媛媛 [2]" w:date="2020-05-20T09:05:16Z">
        <w:r>
          <w:rPr>
            <w:rFonts w:hint="eastAsia" w:ascii="仿宋_GB2312" w:cs="仿宋_GB2312"/>
            <w:b/>
            <w:bCs/>
            <w:sz w:val="32"/>
            <w:szCs w:val="32"/>
            <w:lang w:val="en-US" w:eastAsia="zh-CN"/>
          </w:rPr>
          <w:t>20</w:t>
        </w:r>
      </w:ins>
      <w:ins w:id="24" w:author="吴媛媛 [2]" w:date="2020-05-20T09:04:31Z">
        <w:r>
          <w:rPr>
            <w:rFonts w:hint="eastAsia" w:ascii="仿宋_GB2312" w:cs="仿宋_GB2312"/>
            <w:b/>
            <w:bCs/>
            <w:sz w:val="32"/>
            <w:szCs w:val="32"/>
            <w:lang w:eastAsia="zh-CN"/>
          </w:rPr>
          <w:t>年</w:t>
        </w:r>
      </w:ins>
      <w:ins w:id="25" w:author="吴媛媛 [2]" w:date="2020-05-20T09:05:18Z">
        <w:r>
          <w:rPr>
            <w:rFonts w:hint="eastAsia" w:ascii="仿宋_GB2312" w:cs="仿宋_GB2312"/>
            <w:b/>
            <w:bCs/>
            <w:sz w:val="32"/>
            <w:szCs w:val="32"/>
            <w:lang w:val="en-US" w:eastAsia="zh-CN"/>
          </w:rPr>
          <w:t>5</w:t>
        </w:r>
      </w:ins>
      <w:ins w:id="26" w:author="吴媛媛 [2]" w:date="2020-05-20T09:04:31Z">
        <w:r>
          <w:rPr>
            <w:rFonts w:hint="eastAsia" w:ascii="仿宋_GB2312" w:cs="仿宋_GB2312"/>
            <w:b/>
            <w:bCs/>
            <w:sz w:val="32"/>
            <w:szCs w:val="32"/>
            <w:lang w:eastAsia="zh-CN"/>
          </w:rPr>
          <w:t>月</w:t>
        </w:r>
      </w:ins>
    </w:p>
    <w:p>
      <w:pPr>
        <w:spacing w:line="240" w:lineRule="auto"/>
        <w:rPr>
          <w:ins w:id="27" w:author="吴媛媛 [2]" w:date="2020-05-20T09:04:31Z"/>
          <w:rFonts w:cs="宋体"/>
          <w:sz w:val="40"/>
          <w:szCs w:val="40"/>
          <w:lang w:eastAsia="zh-CN"/>
        </w:rPr>
      </w:pPr>
      <w:ins w:id="28" w:author="吴媛媛 [2]" w:date="2020-05-20T09:04:31Z">
        <w:r>
          <w:rPr>
            <w:rFonts w:cs="宋体"/>
            <w:sz w:val="40"/>
            <w:szCs w:val="40"/>
            <w:lang w:eastAsia="zh-CN"/>
          </w:rPr>
          <w:br w:type="page"/>
        </w:r>
      </w:ins>
    </w:p>
    <w:p>
      <w:pPr>
        <w:pStyle w:val="40"/>
        <w:numPr>
          <w:ilvl w:val="0"/>
          <w:numId w:val="0"/>
        </w:numPr>
        <w:outlineLvl w:val="0"/>
        <w:rPr>
          <w:ins w:id="29" w:author="吴媛媛 [2]" w:date="2020-05-20T09:04:31Z"/>
          <w:b/>
          <w:sz w:val="36"/>
          <w:szCs w:val="24"/>
        </w:rPr>
      </w:pPr>
      <w:ins w:id="30" w:author="吴媛媛 [2]" w:date="2020-05-20T09:04:31Z">
        <w:r>
          <w:rPr>
            <w:rFonts w:hint="eastAsia"/>
            <w:b/>
            <w:sz w:val="36"/>
            <w:szCs w:val="24"/>
          </w:rPr>
          <w:t>前   言</w:t>
        </w:r>
      </w:ins>
    </w:p>
    <w:p>
      <w:pPr>
        <w:ind w:firstLine="640" w:firstLineChars="200"/>
        <w:jc w:val="both"/>
        <w:rPr>
          <w:ins w:id="31" w:author="吴媛媛 [2]" w:date="2020-05-20T09:04:31Z"/>
          <w:sz w:val="32"/>
          <w:szCs w:val="32"/>
          <w:lang w:eastAsia="zh-CN"/>
        </w:rPr>
      </w:pPr>
      <w:ins w:id="32" w:author="吴媛媛 [2]" w:date="2020-05-20T09:04:31Z">
        <w:r>
          <w:rPr>
            <w:rFonts w:hint="eastAsia"/>
            <w:sz w:val="32"/>
            <w:szCs w:val="32"/>
            <w:lang w:eastAsia="zh-CN"/>
          </w:rPr>
          <w:t>根据人民银行《关于扩大大数据应用试点 推进数字央行建设的通知》（银办发〔2018〕173号）的要求，为明确金融机构向中国人民银行成都分行数字央行大数据应用平台报送货币信贷明细数据文件及接受反馈的接口标准，便于货币信贷相关数据按照统一的规范进行数据采集、交换与共享，特制定本接口规范。本规范适用于四川辖内各银行业法人金融机构，其他机构在处理货币信贷相关数据时可参照执行。</w:t>
        </w:r>
      </w:ins>
    </w:p>
    <w:p>
      <w:pPr>
        <w:ind w:firstLine="640" w:firstLineChars="200"/>
        <w:jc w:val="both"/>
        <w:rPr>
          <w:ins w:id="33" w:author="吴媛媛 [2]" w:date="2020-05-20T09:04:31Z"/>
          <w:sz w:val="32"/>
          <w:szCs w:val="32"/>
          <w:lang w:eastAsia="zh-CN"/>
        </w:rPr>
      </w:pPr>
      <w:ins w:id="34" w:author="吴媛媛 [2]" w:date="2020-05-20T09:04:31Z">
        <w:r>
          <w:rPr>
            <w:rFonts w:hint="eastAsia"/>
            <w:sz w:val="32"/>
            <w:szCs w:val="32"/>
            <w:lang w:eastAsia="zh-CN"/>
          </w:rPr>
          <w:t>《中国人民银行成都分行货币信贷明细业务数据接口规范（试行）》包含个人客户、单位客户、存款余额、授信合同和担保合同等</w:t>
        </w:r>
      </w:ins>
      <w:ins w:id="35" w:author="吴媛媛 [2]" w:date="2020-05-20T09:05:07Z">
        <w:r>
          <w:rPr>
            <w:rFonts w:hint="eastAsia"/>
            <w:sz w:val="32"/>
            <w:szCs w:val="32"/>
            <w:lang w:val="en-US" w:eastAsia="zh-CN"/>
          </w:rPr>
          <w:t>50</w:t>
        </w:r>
      </w:ins>
      <w:ins w:id="36" w:author="吴媛媛 [2]" w:date="2020-05-20T09:05:08Z">
        <w:r>
          <w:rPr>
            <w:rFonts w:hint="eastAsia"/>
            <w:sz w:val="32"/>
            <w:szCs w:val="32"/>
            <w:lang w:val="en-US" w:eastAsia="zh-CN"/>
          </w:rPr>
          <w:t>余</w:t>
        </w:r>
      </w:ins>
      <w:ins w:id="37" w:author="吴媛媛 [2]" w:date="2020-05-20T09:04:31Z">
        <w:r>
          <w:rPr>
            <w:rFonts w:hint="eastAsia"/>
            <w:sz w:val="32"/>
            <w:szCs w:val="32"/>
            <w:lang w:eastAsia="zh-CN"/>
          </w:rPr>
          <w:t>个报文类别。制定过程中，在广泛征求银行机构和人民银行四川省辖内各分支机构意见的基础上，考虑到部分业务尚未成熟，对应报文标准暂不纳入；同时鉴于现阶段认识所限，本接口规范中也存在一些表述不尽准确之处，希望读者提出中肯意见，以便将来补充和修订。</w:t>
        </w:r>
      </w:ins>
    </w:p>
    <w:p>
      <w:pPr>
        <w:ind w:firstLine="640" w:firstLineChars="200"/>
        <w:jc w:val="both"/>
        <w:rPr>
          <w:ins w:id="38" w:author="吴媛媛 [2]" w:date="2020-05-20T09:04:31Z"/>
          <w:sz w:val="32"/>
          <w:szCs w:val="32"/>
          <w:lang w:eastAsia="zh-CN"/>
        </w:rPr>
      </w:pPr>
      <w:ins w:id="39" w:author="吴媛媛 [2]" w:date="2020-05-20T09:04:31Z">
        <w:r>
          <w:rPr>
            <w:rFonts w:hint="eastAsia"/>
            <w:sz w:val="32"/>
            <w:szCs w:val="32"/>
            <w:lang w:eastAsia="zh-CN"/>
          </w:rPr>
          <w:t>本接口规范主要起草人：周晓强、严宝玉、廖凤华、王永强、王力、黄全祥、张文军、曾好、王岚、冯一洲、胡荣兴、舒梦影、罗斌、施</w:t>
        </w:r>
      </w:ins>
      <w:ins w:id="40" w:author="吴媛媛 [2]" w:date="2020-05-20T09:04:31Z">
        <w:r>
          <w:rPr>
            <w:rFonts w:hint="eastAsia" w:ascii="宋体" w:hAnsi="宋体" w:eastAsia="宋体"/>
            <w:sz w:val="32"/>
            <w:szCs w:val="32"/>
            <w:lang w:eastAsia="zh-CN"/>
          </w:rPr>
          <w:t>瑀</w:t>
        </w:r>
      </w:ins>
      <w:ins w:id="41" w:author="吴媛媛 [2]" w:date="2020-05-20T09:04:31Z">
        <w:r>
          <w:rPr>
            <w:rFonts w:hint="eastAsia"/>
            <w:sz w:val="32"/>
            <w:szCs w:val="32"/>
            <w:lang w:eastAsia="zh-CN"/>
          </w:rPr>
          <w:t>、方怡、徐磊、李娅、赵文言、吴媛媛、邹肇辉、王亚雄。</w:t>
        </w:r>
      </w:ins>
    </w:p>
    <w:p>
      <w:pPr>
        <w:rPr>
          <w:ins w:id="42" w:author="吴媛媛 [2]" w:date="2020-05-20T09:04:31Z"/>
          <w:sz w:val="40"/>
          <w:szCs w:val="40"/>
          <w:lang w:eastAsia="zh-CN"/>
        </w:rPr>
      </w:pPr>
      <w:ins w:id="43" w:author="吴媛媛 [2]" w:date="2020-05-20T09:04:31Z">
        <w:r>
          <w:rPr>
            <w:rFonts w:hint="eastAsia"/>
            <w:sz w:val="40"/>
            <w:szCs w:val="40"/>
            <w:lang w:eastAsia="zh-CN"/>
          </w:rPr>
          <w:br w:type="page"/>
        </w:r>
      </w:ins>
    </w:p>
    <w:p>
      <w:pPr>
        <w:pStyle w:val="16"/>
        <w:jc w:val="center"/>
        <w:rPr>
          <w:ins w:id="44" w:author="user" w:date="2019-09-26T09:19:00Z"/>
          <w:rFonts w:hint="eastAsia" w:ascii="仿宋_GB2312" w:hAnsi="仿宋_GB2312" w:eastAsia="仿宋_GB2312" w:cs="仿宋_GB2312"/>
          <w:sz w:val="40"/>
          <w:szCs w:val="40"/>
        </w:rPr>
      </w:pPr>
      <w:r>
        <w:rPr>
          <w:rFonts w:hint="eastAsia" w:ascii="仿宋_GB2312" w:hAnsi="仿宋_GB2312" w:eastAsia="仿宋_GB2312" w:cs="仿宋_GB2312"/>
          <w:sz w:val="40"/>
          <w:szCs w:val="40"/>
        </w:rPr>
        <w:t>目   录</w:t>
      </w:r>
    </w:p>
    <w:p>
      <w:pPr>
        <w:pStyle w:val="16"/>
        <w:tabs>
          <w:tab w:val="right" w:leader="dot" w:pos="8306"/>
          <w:tab w:val="clear" w:pos="420"/>
          <w:tab w:val="clear" w:pos="8296"/>
        </w:tabs>
        <w:rPr>
          <w:ins w:id="45" w:author="oauser" w:date="2019-12-05T10:41:40Z"/>
          <w:del w:id="46" w:author="吴媛媛 [2]" w:date="2020-05-18T16:13:16Z"/>
          <w:rFonts w:hint="eastAsia" w:ascii="仿宋_GB2312" w:hAnsi="仿宋_GB2312" w:cs="仿宋_GB2312"/>
          <w:i w:val="0"/>
          <w:iCs w:val="0"/>
          <w:rPrChange w:id="47" w:author="oauser" w:date="2019-12-05T10:42:58Z">
            <w:rPr>
              <w:ins w:id="48" w:author="oauser" w:date="2019-12-05T10:41:40Z"/>
              <w:del w:id="49" w:author="吴媛媛 [2]" w:date="2020-05-18T16:13:16Z"/>
            </w:rPr>
          </w:rPrChange>
        </w:rPr>
      </w:pPr>
      <w:r>
        <w:rPr>
          <w:rFonts w:hint="eastAsia" w:ascii="仿宋_GB2312" w:hAnsi="仿宋_GB2312" w:cs="仿宋_GB2312"/>
          <w:b w:val="0"/>
          <w:bCs w:val="0"/>
          <w:color w:val="000000"/>
          <w:sz w:val="21"/>
          <w:szCs w:val="21"/>
          <w:rPrChange w:id="50" w:author="oauser" w:date="2019-12-05T10:42:10Z">
            <w:rPr>
              <w:rFonts w:hint="eastAsia" w:ascii="仿宋_GB2312" w:cs="仿宋_GB2312"/>
              <w:b w:val="0"/>
              <w:bCs w:val="0"/>
              <w:color w:val="000000"/>
              <w:sz w:val="21"/>
              <w:szCs w:val="21"/>
            </w:rPr>
          </w:rPrChange>
        </w:rPr>
        <w:fldChar w:fldCharType="begin"/>
      </w:r>
      <w:r>
        <w:rPr>
          <w:rFonts w:hint="eastAsia" w:ascii="仿宋_GB2312" w:hAnsi="仿宋_GB2312" w:cs="仿宋_GB2312"/>
          <w:caps w:val="0"/>
          <w:color w:val="000000"/>
          <w:sz w:val="21"/>
          <w:szCs w:val="21"/>
          <w:rPrChange w:id="51" w:author="oauser" w:date="2019-12-05T10:42:10Z">
            <w:rPr>
              <w:rFonts w:ascii="仿宋_GB2312" w:cs="仿宋_GB2312"/>
              <w:caps w:val="0"/>
              <w:color w:val="000000"/>
              <w:sz w:val="21"/>
              <w:szCs w:val="21"/>
            </w:rPr>
          </w:rPrChange>
        </w:rPr>
        <w:instrText xml:space="preserve"> TOC \o "1-3" \h \z \u </w:instrText>
      </w:r>
      <w:r>
        <w:rPr>
          <w:rFonts w:hint="eastAsia" w:ascii="仿宋_GB2312" w:hAnsi="仿宋_GB2312" w:cs="仿宋_GB2312"/>
          <w:b w:val="0"/>
          <w:bCs w:val="0"/>
          <w:color w:val="000000"/>
          <w:sz w:val="21"/>
          <w:szCs w:val="21"/>
          <w:rPrChange w:id="52" w:author="oauser" w:date="2019-12-05T10:42:10Z">
            <w:rPr>
              <w:rFonts w:hint="eastAsia" w:ascii="仿宋_GB2312" w:cs="仿宋_GB2312"/>
              <w:b w:val="0"/>
              <w:bCs w:val="0"/>
              <w:color w:val="000000"/>
              <w:sz w:val="21"/>
              <w:szCs w:val="21"/>
            </w:rPr>
          </w:rPrChange>
        </w:rPr>
        <w:fldChar w:fldCharType="separate"/>
      </w:r>
    </w:p>
    <w:p>
      <w:pPr>
        <w:pStyle w:val="16"/>
        <w:tabs>
          <w:tab w:val="right" w:leader="dot" w:pos="8306"/>
          <w:tab w:val="clear" w:pos="420"/>
          <w:tab w:val="clear" w:pos="8296"/>
        </w:tabs>
        <w:rPr>
          <w:ins w:id="53" w:author="oauser" w:date="2019-12-05T10:41:40Z"/>
          <w:del w:id="54" w:author="吴媛媛 [2]" w:date="2020-05-18T16:13:16Z"/>
          <w:rFonts w:hint="eastAsia" w:ascii="仿宋_GB2312" w:hAnsi="仿宋_GB2312" w:cs="仿宋_GB2312"/>
          <w:i w:val="0"/>
          <w:iCs w:val="0"/>
          <w:rPrChange w:id="55" w:author="oauser" w:date="2019-12-05T10:42:58Z">
            <w:rPr>
              <w:ins w:id="56" w:author="oauser" w:date="2019-12-05T10:41:40Z"/>
              <w:del w:id="57" w:author="吴媛媛 [2]" w:date="2020-05-18T16:13:16Z"/>
            </w:rPr>
          </w:rPrChange>
        </w:rPr>
      </w:pPr>
      <w:ins w:id="58" w:author="oauser" w:date="2019-12-05T10:41:40Z">
        <w:del w:id="59" w:author="吴媛媛 [2]" w:date="2020-05-18T16:13:16Z">
          <w:r>
            <w:rPr>
              <w:rFonts w:hint="eastAsia" w:ascii="仿宋_GB2312" w:hAnsi="仿宋_GB2312" w:cs="仿宋_GB2312"/>
              <w:bCs w:val="0"/>
              <w:i w:val="0"/>
              <w:iCs w:val="0"/>
              <w:color w:val="000000"/>
              <w:szCs w:val="21"/>
              <w:rPrChange w:id="60" w:author="oauser" w:date="2019-12-05T10:42:58Z">
                <w:rPr>
                  <w:rFonts w:hint="eastAsia" w:ascii="仿宋_GB2312" w:cs="仿宋_GB2312"/>
                  <w:bCs w:val="0"/>
                  <w:color w:val="000000"/>
                  <w:szCs w:val="21"/>
                </w:rPr>
              </w:rPrChange>
            </w:rPr>
            <w:fldChar w:fldCharType="begin"/>
          </w:r>
        </w:del>
      </w:ins>
      <w:ins w:id="61" w:author="oauser" w:date="2019-12-05T10:41:40Z">
        <w:del w:id="62" w:author="吴媛媛 [2]" w:date="2020-05-18T16:13:16Z">
          <w:r>
            <w:rPr>
              <w:rFonts w:hint="eastAsia" w:ascii="仿宋_GB2312" w:hAnsi="仿宋_GB2312" w:cs="仿宋_GB2312"/>
              <w:bCs w:val="0"/>
              <w:i w:val="0"/>
              <w:iCs w:val="0"/>
              <w:szCs w:val="21"/>
              <w:rPrChange w:id="63" w:author="oauser" w:date="2019-12-05T10:42:58Z">
                <w:rPr>
                  <w:rFonts w:hint="eastAsia" w:ascii="仿宋_GB2312" w:cs="仿宋_GB2312"/>
                  <w:bCs w:val="0"/>
                  <w:szCs w:val="21"/>
                </w:rPr>
              </w:rPrChange>
            </w:rPr>
            <w:delInstrText xml:space="preserve"> HYPERLINK \l _Toc2045 </w:delInstrText>
          </w:r>
        </w:del>
      </w:ins>
      <w:ins w:id="64" w:author="oauser" w:date="2019-12-05T10:41:40Z">
        <w:del w:id="65" w:author="吴媛媛 [2]" w:date="2020-05-18T16:13:16Z">
          <w:r>
            <w:rPr>
              <w:rFonts w:hint="eastAsia" w:ascii="仿宋_GB2312" w:hAnsi="仿宋_GB2312" w:cs="仿宋_GB2312"/>
              <w:bCs w:val="0"/>
              <w:i w:val="0"/>
              <w:iCs w:val="0"/>
              <w:szCs w:val="21"/>
              <w:rPrChange w:id="66" w:author="oauser" w:date="2019-12-05T10:42:58Z">
                <w:rPr>
                  <w:rFonts w:hint="eastAsia" w:ascii="仿宋_GB2312" w:cs="仿宋_GB2312"/>
                  <w:bCs w:val="0"/>
                  <w:szCs w:val="21"/>
                </w:rPr>
              </w:rPrChange>
            </w:rPr>
            <w:fldChar w:fldCharType="separate"/>
          </w:r>
        </w:del>
      </w:ins>
      <w:ins w:id="67" w:author="oauser" w:date="2019-12-05T10:41:40Z">
        <w:del w:id="68" w:author="吴媛媛 [2]" w:date="2020-05-18T16:13:16Z">
          <w:r>
            <w:rPr>
              <w:rFonts w:hint="eastAsia" w:ascii="仿宋_GB2312" w:hAnsi="仿宋_GB2312" w:eastAsia="仿宋_GB2312" w:cs="仿宋_GB2312"/>
              <w:i w:val="0"/>
              <w:iCs w:val="0"/>
              <w:szCs w:val="32"/>
              <w:rPrChange w:id="69" w:author="oauser" w:date="2019-12-05T10:42:58Z">
                <w:rPr>
                  <w:rFonts w:ascii="Times New Roman" w:hAnsi="Times New Roman" w:eastAsia="黑体" w:cs="Times New Roman"/>
                  <w:szCs w:val="32"/>
                </w:rPr>
              </w:rPrChange>
            </w:rPr>
            <w:delText xml:space="preserve">1 </w:delText>
          </w:r>
        </w:del>
      </w:ins>
      <w:ins w:id="70" w:author="oauser" w:date="2019-12-05T10:41:40Z">
        <w:del w:id="71" w:author="吴媛媛 [2]" w:date="2020-05-18T16:13:16Z">
          <w:r>
            <w:rPr>
              <w:rFonts w:hint="eastAsia" w:ascii="仿宋_GB2312" w:hAnsi="仿宋_GB2312" w:eastAsia="仿宋_GB2312" w:cs="仿宋_GB2312"/>
              <w:i w:val="0"/>
              <w:iCs w:val="0"/>
              <w:szCs w:val="32"/>
              <w:lang w:eastAsia="zh-CN"/>
              <w:rPrChange w:id="72" w:author="oauser" w:date="2019-12-05T10:42:58Z">
                <w:rPr>
                  <w:rFonts w:hint="eastAsia" w:ascii="黑体" w:hAnsi="黑体" w:eastAsia="黑体" w:cs="黑体"/>
                  <w:szCs w:val="32"/>
                  <w:lang w:eastAsia="zh-CN"/>
                </w:rPr>
              </w:rPrChange>
            </w:rPr>
            <w:delText>范围</w:delText>
          </w:r>
        </w:del>
      </w:ins>
      <w:ins w:id="73" w:author="oauser" w:date="2019-12-05T10:41:40Z">
        <w:del w:id="74" w:author="吴媛媛 [2]" w:date="2020-05-18T16:13:16Z">
          <w:r>
            <w:rPr>
              <w:rFonts w:hint="eastAsia" w:ascii="仿宋_GB2312" w:hAnsi="仿宋_GB2312" w:cs="仿宋_GB2312"/>
              <w:i w:val="0"/>
              <w:iCs w:val="0"/>
              <w:rPrChange w:id="75" w:author="oauser" w:date="2019-12-05T10:42:58Z">
                <w:rPr/>
              </w:rPrChange>
            </w:rPr>
            <w:tab/>
          </w:r>
        </w:del>
      </w:ins>
      <w:ins w:id="76" w:author="oauser" w:date="2019-12-05T10:41:40Z">
        <w:del w:id="77" w:author="吴媛媛 [2]" w:date="2020-05-18T16:13:16Z">
          <w:r>
            <w:rPr>
              <w:rFonts w:hint="eastAsia" w:ascii="仿宋_GB2312" w:hAnsi="仿宋_GB2312" w:cs="仿宋_GB2312"/>
              <w:i w:val="0"/>
              <w:iCs w:val="0"/>
              <w:rPrChange w:id="78" w:author="oauser" w:date="2019-12-05T10:42:58Z">
                <w:rPr/>
              </w:rPrChange>
            </w:rPr>
            <w:fldChar w:fldCharType="begin"/>
          </w:r>
        </w:del>
      </w:ins>
      <w:ins w:id="79" w:author="oauser" w:date="2019-12-05T10:41:40Z">
        <w:del w:id="80" w:author="吴媛媛 [2]" w:date="2020-05-18T16:13:16Z">
          <w:r>
            <w:rPr>
              <w:rFonts w:hint="eastAsia" w:ascii="仿宋_GB2312" w:hAnsi="仿宋_GB2312" w:cs="仿宋_GB2312"/>
              <w:i w:val="0"/>
              <w:iCs w:val="0"/>
              <w:rPrChange w:id="81" w:author="oauser" w:date="2019-12-05T10:42:58Z">
                <w:rPr/>
              </w:rPrChange>
            </w:rPr>
            <w:delInstrText xml:space="preserve"> PAGEREF _Toc2045 \h </w:delInstrText>
          </w:r>
        </w:del>
      </w:ins>
      <w:ins w:id="82" w:author="oauser" w:date="2019-12-05T10:41:40Z">
        <w:del w:id="83" w:author="吴媛媛 [2]" w:date="2020-05-18T16:13:16Z">
          <w:r>
            <w:rPr>
              <w:rFonts w:hint="eastAsia" w:ascii="仿宋_GB2312" w:hAnsi="仿宋_GB2312" w:cs="仿宋_GB2312"/>
              <w:i w:val="0"/>
              <w:iCs w:val="0"/>
              <w:rPrChange w:id="84" w:author="oauser" w:date="2019-12-05T10:42:58Z">
                <w:rPr/>
              </w:rPrChange>
            </w:rPr>
            <w:fldChar w:fldCharType="separate"/>
          </w:r>
        </w:del>
      </w:ins>
      <w:del w:id="85" w:author="吴媛媛 [2]" w:date="2020-05-18T16:13:16Z">
        <w:r>
          <w:rPr>
            <w:rFonts w:hint="eastAsia" w:ascii="仿宋_GB2312" w:hAnsi="仿宋_GB2312" w:eastAsia="仿宋_GB2312" w:cs="仿宋_GB2312"/>
            <w:i w:val="0"/>
            <w:iCs w:val="0"/>
          </w:rPr>
          <w:delText>1</w:delText>
        </w:r>
      </w:del>
      <w:ins w:id="86" w:author="oauser" w:date="2019-12-05T10:41:40Z">
        <w:del w:id="87" w:author="吴媛媛 [2]" w:date="2020-05-18T16:13:16Z">
          <w:r>
            <w:rPr>
              <w:rFonts w:hint="eastAsia" w:ascii="仿宋_GB2312" w:hAnsi="仿宋_GB2312" w:cs="仿宋_GB2312"/>
              <w:i w:val="0"/>
              <w:iCs w:val="0"/>
              <w:rPrChange w:id="88" w:author="oauser" w:date="2019-12-05T10:42:58Z">
                <w:rPr/>
              </w:rPrChange>
            </w:rPr>
            <w:fldChar w:fldCharType="end"/>
          </w:r>
        </w:del>
      </w:ins>
      <w:ins w:id="89" w:author="oauser" w:date="2019-12-05T10:41:40Z">
        <w:del w:id="90" w:author="吴媛媛 [2]" w:date="2020-05-18T16:13:16Z">
          <w:r>
            <w:rPr>
              <w:rFonts w:hint="eastAsia" w:ascii="仿宋_GB2312" w:hAnsi="仿宋_GB2312" w:cs="仿宋_GB2312"/>
              <w:bCs w:val="0"/>
              <w:i w:val="0"/>
              <w:iCs w:val="0"/>
              <w:color w:val="000000"/>
              <w:szCs w:val="21"/>
              <w:rPrChange w:id="91" w:author="oauser" w:date="2019-12-05T10:42:58Z">
                <w:rPr>
                  <w:rFonts w:hint="eastAsia" w:ascii="仿宋_GB2312" w:cs="仿宋_GB2312"/>
                  <w:bCs w:val="0"/>
                  <w:color w:val="000000"/>
                  <w:szCs w:val="21"/>
                </w:rPr>
              </w:rPrChange>
            </w:rPr>
            <w:fldChar w:fldCharType="end"/>
          </w:r>
        </w:del>
      </w:ins>
    </w:p>
    <w:p>
      <w:pPr>
        <w:pStyle w:val="16"/>
        <w:tabs>
          <w:tab w:val="right" w:leader="dot" w:pos="8306"/>
          <w:tab w:val="clear" w:pos="420"/>
          <w:tab w:val="clear" w:pos="8296"/>
        </w:tabs>
        <w:rPr>
          <w:ins w:id="92" w:author="oauser" w:date="2019-12-05T10:41:40Z"/>
          <w:del w:id="93" w:author="吴媛媛 [2]" w:date="2020-05-18T16:13:16Z"/>
          <w:rFonts w:hint="eastAsia" w:ascii="仿宋_GB2312" w:hAnsi="仿宋_GB2312" w:cs="仿宋_GB2312"/>
          <w:i w:val="0"/>
          <w:iCs w:val="0"/>
          <w:rPrChange w:id="94" w:author="oauser" w:date="2019-12-05T10:42:58Z">
            <w:rPr>
              <w:ins w:id="95" w:author="oauser" w:date="2019-12-05T10:41:40Z"/>
              <w:del w:id="96" w:author="吴媛媛 [2]" w:date="2020-05-18T16:13:16Z"/>
            </w:rPr>
          </w:rPrChange>
        </w:rPr>
      </w:pPr>
      <w:ins w:id="97" w:author="oauser" w:date="2019-12-05T10:41:40Z">
        <w:del w:id="98" w:author="吴媛媛 [2]" w:date="2020-05-18T16:13:16Z">
          <w:r>
            <w:rPr>
              <w:rFonts w:hint="eastAsia" w:ascii="仿宋_GB2312" w:hAnsi="仿宋_GB2312" w:cs="仿宋_GB2312"/>
              <w:bCs w:val="0"/>
              <w:i w:val="0"/>
              <w:iCs w:val="0"/>
              <w:color w:val="000000"/>
              <w:szCs w:val="21"/>
              <w:rPrChange w:id="99" w:author="oauser" w:date="2019-12-05T10:42:58Z">
                <w:rPr>
                  <w:rFonts w:hint="eastAsia" w:ascii="仿宋_GB2312" w:cs="仿宋_GB2312"/>
                  <w:bCs w:val="0"/>
                  <w:color w:val="000000"/>
                  <w:szCs w:val="21"/>
                </w:rPr>
              </w:rPrChange>
            </w:rPr>
            <w:fldChar w:fldCharType="begin"/>
          </w:r>
        </w:del>
      </w:ins>
      <w:ins w:id="100" w:author="oauser" w:date="2019-12-05T10:41:40Z">
        <w:del w:id="101" w:author="吴媛媛 [2]" w:date="2020-05-18T16:13:16Z">
          <w:r>
            <w:rPr>
              <w:rFonts w:hint="eastAsia" w:ascii="仿宋_GB2312" w:hAnsi="仿宋_GB2312" w:cs="仿宋_GB2312"/>
              <w:bCs w:val="0"/>
              <w:i w:val="0"/>
              <w:iCs w:val="0"/>
              <w:szCs w:val="21"/>
              <w:rPrChange w:id="102" w:author="oauser" w:date="2019-12-05T10:42:58Z">
                <w:rPr>
                  <w:rFonts w:hint="eastAsia" w:ascii="仿宋_GB2312" w:cs="仿宋_GB2312"/>
                  <w:bCs w:val="0"/>
                  <w:szCs w:val="21"/>
                </w:rPr>
              </w:rPrChange>
            </w:rPr>
            <w:delInstrText xml:space="preserve"> HYPERLINK \l _Toc12953 </w:delInstrText>
          </w:r>
        </w:del>
      </w:ins>
      <w:ins w:id="103" w:author="oauser" w:date="2019-12-05T10:41:40Z">
        <w:del w:id="104" w:author="吴媛媛 [2]" w:date="2020-05-18T16:13:16Z">
          <w:r>
            <w:rPr>
              <w:rFonts w:hint="eastAsia" w:ascii="仿宋_GB2312" w:hAnsi="仿宋_GB2312" w:cs="仿宋_GB2312"/>
              <w:bCs w:val="0"/>
              <w:i w:val="0"/>
              <w:iCs w:val="0"/>
              <w:szCs w:val="21"/>
              <w:rPrChange w:id="105" w:author="oauser" w:date="2019-12-05T10:42:58Z">
                <w:rPr>
                  <w:rFonts w:hint="eastAsia" w:ascii="仿宋_GB2312" w:cs="仿宋_GB2312"/>
                  <w:bCs w:val="0"/>
                  <w:szCs w:val="21"/>
                </w:rPr>
              </w:rPrChange>
            </w:rPr>
            <w:fldChar w:fldCharType="separate"/>
          </w:r>
        </w:del>
      </w:ins>
      <w:ins w:id="106" w:author="oauser" w:date="2019-12-05T10:41:40Z">
        <w:del w:id="107" w:author="吴媛媛 [2]" w:date="2020-05-18T16:13:16Z">
          <w:r>
            <w:rPr>
              <w:rFonts w:hint="eastAsia" w:ascii="仿宋_GB2312" w:hAnsi="仿宋_GB2312" w:eastAsia="仿宋_GB2312" w:cs="仿宋_GB2312"/>
              <w:i w:val="0"/>
              <w:iCs w:val="0"/>
              <w:szCs w:val="32"/>
              <w:rPrChange w:id="108" w:author="oauser" w:date="2019-12-05T10:42:58Z">
                <w:rPr>
                  <w:rFonts w:ascii="Times New Roman" w:hAnsi="Times New Roman" w:eastAsia="黑体" w:cs="Times New Roman"/>
                  <w:szCs w:val="32"/>
                </w:rPr>
              </w:rPrChange>
            </w:rPr>
            <w:delText xml:space="preserve">2 </w:delText>
          </w:r>
        </w:del>
      </w:ins>
      <w:ins w:id="109" w:author="oauser" w:date="2019-12-05T10:41:40Z">
        <w:del w:id="110" w:author="吴媛媛 [2]" w:date="2020-05-18T16:13:16Z">
          <w:r>
            <w:rPr>
              <w:rFonts w:hint="eastAsia" w:ascii="仿宋_GB2312" w:hAnsi="仿宋_GB2312" w:eastAsia="仿宋_GB2312" w:cs="仿宋_GB2312"/>
              <w:i w:val="0"/>
              <w:iCs w:val="0"/>
              <w:szCs w:val="32"/>
              <w:lang w:eastAsia="zh-CN"/>
              <w:rPrChange w:id="111" w:author="oauser" w:date="2019-12-05T10:42:58Z">
                <w:rPr>
                  <w:rFonts w:hint="eastAsia" w:ascii="黑体" w:hAnsi="黑体" w:eastAsia="黑体" w:cs="黑体"/>
                  <w:szCs w:val="32"/>
                  <w:lang w:eastAsia="zh-CN"/>
                </w:rPr>
              </w:rPrChange>
            </w:rPr>
            <w:delText>规范性引用文件</w:delText>
          </w:r>
        </w:del>
      </w:ins>
      <w:ins w:id="112" w:author="oauser" w:date="2019-12-05T10:41:40Z">
        <w:del w:id="113" w:author="吴媛媛 [2]" w:date="2020-05-18T16:13:16Z">
          <w:r>
            <w:rPr>
              <w:rFonts w:hint="eastAsia" w:ascii="仿宋_GB2312" w:hAnsi="仿宋_GB2312" w:cs="仿宋_GB2312"/>
              <w:i w:val="0"/>
              <w:iCs w:val="0"/>
              <w:rPrChange w:id="114" w:author="oauser" w:date="2019-12-05T10:42:58Z">
                <w:rPr/>
              </w:rPrChange>
            </w:rPr>
            <w:tab/>
          </w:r>
        </w:del>
      </w:ins>
      <w:ins w:id="115" w:author="oauser" w:date="2019-12-05T10:41:40Z">
        <w:del w:id="116" w:author="吴媛媛 [2]" w:date="2020-05-18T16:13:16Z">
          <w:r>
            <w:rPr>
              <w:rFonts w:hint="eastAsia" w:ascii="仿宋_GB2312" w:hAnsi="仿宋_GB2312" w:cs="仿宋_GB2312"/>
              <w:i w:val="0"/>
              <w:iCs w:val="0"/>
              <w:rPrChange w:id="117" w:author="oauser" w:date="2019-12-05T10:42:58Z">
                <w:rPr/>
              </w:rPrChange>
            </w:rPr>
            <w:fldChar w:fldCharType="begin"/>
          </w:r>
        </w:del>
      </w:ins>
      <w:ins w:id="118" w:author="oauser" w:date="2019-12-05T10:41:40Z">
        <w:del w:id="119" w:author="吴媛媛 [2]" w:date="2020-05-18T16:13:16Z">
          <w:r>
            <w:rPr>
              <w:rFonts w:hint="eastAsia" w:ascii="仿宋_GB2312" w:hAnsi="仿宋_GB2312" w:cs="仿宋_GB2312"/>
              <w:i w:val="0"/>
              <w:iCs w:val="0"/>
              <w:rPrChange w:id="120" w:author="oauser" w:date="2019-12-05T10:42:58Z">
                <w:rPr/>
              </w:rPrChange>
            </w:rPr>
            <w:delInstrText xml:space="preserve"> PAGEREF _Toc12953 \h </w:delInstrText>
          </w:r>
        </w:del>
      </w:ins>
      <w:ins w:id="121" w:author="oauser" w:date="2019-12-05T10:41:40Z">
        <w:del w:id="122" w:author="吴媛媛 [2]" w:date="2020-05-18T16:13:16Z">
          <w:r>
            <w:rPr>
              <w:rFonts w:hint="eastAsia" w:ascii="仿宋_GB2312" w:hAnsi="仿宋_GB2312" w:cs="仿宋_GB2312"/>
              <w:i w:val="0"/>
              <w:iCs w:val="0"/>
              <w:rPrChange w:id="123" w:author="oauser" w:date="2019-12-05T10:42:58Z">
                <w:rPr/>
              </w:rPrChange>
            </w:rPr>
            <w:fldChar w:fldCharType="separate"/>
          </w:r>
        </w:del>
      </w:ins>
      <w:del w:id="124" w:author="吴媛媛 [2]" w:date="2020-05-18T16:13:16Z">
        <w:r>
          <w:rPr>
            <w:rFonts w:hint="eastAsia" w:ascii="仿宋_GB2312" w:hAnsi="仿宋_GB2312" w:eastAsia="仿宋_GB2312" w:cs="仿宋_GB2312"/>
            <w:i w:val="0"/>
            <w:iCs w:val="0"/>
          </w:rPr>
          <w:delText>1</w:delText>
        </w:r>
      </w:del>
      <w:ins w:id="125" w:author="oauser" w:date="2019-12-05T10:41:40Z">
        <w:del w:id="126" w:author="吴媛媛 [2]" w:date="2020-05-18T16:13:16Z">
          <w:r>
            <w:rPr>
              <w:rFonts w:hint="eastAsia" w:ascii="仿宋_GB2312" w:hAnsi="仿宋_GB2312" w:cs="仿宋_GB2312"/>
              <w:i w:val="0"/>
              <w:iCs w:val="0"/>
              <w:rPrChange w:id="127" w:author="oauser" w:date="2019-12-05T10:42:58Z">
                <w:rPr/>
              </w:rPrChange>
            </w:rPr>
            <w:fldChar w:fldCharType="end"/>
          </w:r>
        </w:del>
      </w:ins>
      <w:ins w:id="128" w:author="oauser" w:date="2019-12-05T10:41:40Z">
        <w:del w:id="129" w:author="吴媛媛 [2]" w:date="2020-05-18T16:13:16Z">
          <w:r>
            <w:rPr>
              <w:rFonts w:hint="eastAsia" w:ascii="仿宋_GB2312" w:hAnsi="仿宋_GB2312" w:cs="仿宋_GB2312"/>
              <w:bCs w:val="0"/>
              <w:i w:val="0"/>
              <w:iCs w:val="0"/>
              <w:color w:val="000000"/>
              <w:szCs w:val="21"/>
              <w:rPrChange w:id="130" w:author="oauser" w:date="2019-12-05T10:42:58Z">
                <w:rPr>
                  <w:rFonts w:hint="eastAsia" w:ascii="仿宋_GB2312" w:cs="仿宋_GB2312"/>
                  <w:bCs w:val="0"/>
                  <w:color w:val="000000"/>
                  <w:szCs w:val="21"/>
                </w:rPr>
              </w:rPrChange>
            </w:rPr>
            <w:fldChar w:fldCharType="end"/>
          </w:r>
        </w:del>
      </w:ins>
    </w:p>
    <w:p>
      <w:pPr>
        <w:pStyle w:val="16"/>
        <w:tabs>
          <w:tab w:val="right" w:leader="dot" w:pos="8306"/>
          <w:tab w:val="clear" w:pos="420"/>
          <w:tab w:val="clear" w:pos="8296"/>
        </w:tabs>
        <w:rPr>
          <w:ins w:id="131" w:author="oauser" w:date="2019-12-05T10:41:40Z"/>
          <w:del w:id="132" w:author="吴媛媛 [2]" w:date="2020-05-18T16:13:16Z"/>
          <w:rFonts w:hint="eastAsia" w:ascii="仿宋_GB2312" w:hAnsi="仿宋_GB2312" w:cs="仿宋_GB2312"/>
          <w:i w:val="0"/>
          <w:iCs w:val="0"/>
          <w:sz w:val="21"/>
          <w:szCs w:val="21"/>
          <w:rPrChange w:id="133" w:author="oauser" w:date="2019-12-05T10:42:58Z">
            <w:rPr>
              <w:ins w:id="134" w:author="oauser" w:date="2019-12-05T10:41:40Z"/>
              <w:del w:id="135" w:author="吴媛媛 [2]" w:date="2020-05-18T16:13:16Z"/>
            </w:rPr>
          </w:rPrChange>
        </w:rPr>
      </w:pPr>
      <w:ins w:id="136" w:author="oauser" w:date="2019-12-05T10:41:40Z">
        <w:del w:id="137" w:author="吴媛媛 [2]" w:date="2020-05-18T16:13:16Z">
          <w:r>
            <w:rPr>
              <w:rFonts w:hint="eastAsia" w:ascii="仿宋_GB2312" w:hAnsi="仿宋_GB2312" w:cs="仿宋_GB2312"/>
              <w:bCs w:val="0"/>
              <w:i w:val="0"/>
              <w:iCs w:val="0"/>
              <w:color w:val="000000"/>
              <w:sz w:val="21"/>
              <w:szCs w:val="21"/>
              <w:rPrChange w:id="138" w:author="oauser" w:date="2019-12-05T10:42:58Z">
                <w:rPr>
                  <w:rFonts w:hint="eastAsia" w:ascii="仿宋_GB2312" w:cs="仿宋_GB2312"/>
                  <w:bCs w:val="0"/>
                  <w:color w:val="000000"/>
                  <w:szCs w:val="21"/>
                </w:rPr>
              </w:rPrChange>
            </w:rPr>
            <w:fldChar w:fldCharType="begin"/>
          </w:r>
        </w:del>
      </w:ins>
      <w:ins w:id="139" w:author="oauser" w:date="2019-12-05T10:41:40Z">
        <w:del w:id="140" w:author="吴媛媛 [2]" w:date="2020-05-18T16:13:16Z">
          <w:r>
            <w:rPr>
              <w:rFonts w:hint="eastAsia" w:ascii="仿宋_GB2312" w:hAnsi="仿宋_GB2312" w:cs="仿宋_GB2312"/>
              <w:bCs w:val="0"/>
              <w:i w:val="0"/>
              <w:iCs w:val="0"/>
              <w:sz w:val="21"/>
              <w:szCs w:val="21"/>
              <w:rPrChange w:id="141" w:author="oauser" w:date="2019-12-05T10:42:58Z">
                <w:rPr>
                  <w:rFonts w:hint="eastAsia" w:ascii="仿宋_GB2312" w:cs="仿宋_GB2312"/>
                  <w:bCs w:val="0"/>
                  <w:szCs w:val="21"/>
                </w:rPr>
              </w:rPrChange>
            </w:rPr>
            <w:delInstrText xml:space="preserve"> HYPERLINK \l _Toc22370 </w:delInstrText>
          </w:r>
        </w:del>
      </w:ins>
      <w:ins w:id="142" w:author="oauser" w:date="2019-12-05T10:41:40Z">
        <w:del w:id="143" w:author="吴媛媛 [2]" w:date="2020-05-18T16:13:16Z">
          <w:r>
            <w:rPr>
              <w:rFonts w:hint="eastAsia" w:ascii="仿宋_GB2312" w:hAnsi="仿宋_GB2312" w:cs="仿宋_GB2312"/>
              <w:bCs w:val="0"/>
              <w:i w:val="0"/>
              <w:iCs w:val="0"/>
              <w:sz w:val="21"/>
              <w:szCs w:val="21"/>
              <w:rPrChange w:id="144" w:author="oauser" w:date="2019-12-05T10:42:58Z">
                <w:rPr>
                  <w:rFonts w:hint="eastAsia" w:ascii="仿宋_GB2312" w:cs="仿宋_GB2312"/>
                  <w:bCs w:val="0"/>
                  <w:szCs w:val="21"/>
                </w:rPr>
              </w:rPrChange>
            </w:rPr>
            <w:fldChar w:fldCharType="separate"/>
          </w:r>
        </w:del>
      </w:ins>
      <w:ins w:id="145" w:author="oauser" w:date="2019-12-05T10:41:40Z">
        <w:del w:id="146" w:author="吴媛媛 [2]" w:date="2020-05-18T16:13:16Z">
          <w:r>
            <w:rPr>
              <w:rFonts w:hint="eastAsia" w:ascii="仿宋_GB2312" w:hAnsi="仿宋_GB2312" w:eastAsia="仿宋_GB2312" w:cs="仿宋_GB2312"/>
              <w:i w:val="0"/>
              <w:iCs w:val="0"/>
              <w:sz w:val="21"/>
              <w:szCs w:val="21"/>
              <w:rPrChange w:id="147" w:author="oauser" w:date="2019-12-05T10:42:58Z">
                <w:rPr>
                  <w:rFonts w:ascii="Times New Roman" w:hAnsi="Times New Roman" w:eastAsia="黑体" w:cs="Times New Roman"/>
                  <w:szCs w:val="32"/>
                </w:rPr>
              </w:rPrChange>
            </w:rPr>
            <w:delText xml:space="preserve">3 </w:delText>
          </w:r>
        </w:del>
      </w:ins>
      <w:ins w:id="148" w:author="oauser" w:date="2019-12-05T10:41:40Z">
        <w:del w:id="149" w:author="吴媛媛 [2]" w:date="2020-05-18T16:13:16Z">
          <w:r>
            <w:rPr>
              <w:rFonts w:hint="eastAsia" w:ascii="仿宋_GB2312" w:hAnsi="仿宋_GB2312" w:eastAsia="仿宋_GB2312" w:cs="仿宋_GB2312"/>
              <w:i w:val="0"/>
              <w:iCs w:val="0"/>
              <w:sz w:val="21"/>
              <w:szCs w:val="21"/>
              <w:rPrChange w:id="150" w:author="oauser" w:date="2019-12-05T10:42:58Z">
                <w:rPr>
                  <w:rFonts w:hint="eastAsia" w:ascii="黑体" w:hAnsi="黑体" w:eastAsia="黑体" w:cs="黑体"/>
                  <w:szCs w:val="32"/>
                </w:rPr>
              </w:rPrChange>
            </w:rPr>
            <w:delText>文件规范</w:delText>
          </w:r>
        </w:del>
      </w:ins>
      <w:ins w:id="151" w:author="oauser" w:date="2019-12-05T10:41:40Z">
        <w:del w:id="152" w:author="吴媛媛 [2]" w:date="2020-05-18T16:13:16Z">
          <w:r>
            <w:rPr>
              <w:rFonts w:hint="eastAsia" w:ascii="仿宋_GB2312" w:hAnsi="仿宋_GB2312" w:cs="仿宋_GB2312"/>
              <w:i w:val="0"/>
              <w:iCs w:val="0"/>
              <w:sz w:val="21"/>
              <w:szCs w:val="21"/>
              <w:rPrChange w:id="153" w:author="oauser" w:date="2019-12-05T10:42:58Z">
                <w:rPr/>
              </w:rPrChange>
            </w:rPr>
            <w:tab/>
          </w:r>
        </w:del>
      </w:ins>
      <w:ins w:id="154" w:author="oauser" w:date="2019-12-05T10:41:40Z">
        <w:del w:id="155" w:author="吴媛媛 [2]" w:date="2020-05-18T16:13:16Z">
          <w:r>
            <w:rPr>
              <w:rFonts w:hint="eastAsia" w:ascii="仿宋_GB2312" w:hAnsi="仿宋_GB2312" w:cs="仿宋_GB2312"/>
              <w:i w:val="0"/>
              <w:iCs w:val="0"/>
              <w:sz w:val="21"/>
              <w:szCs w:val="21"/>
              <w:rPrChange w:id="156" w:author="oauser" w:date="2019-12-05T10:42:58Z">
                <w:rPr/>
              </w:rPrChange>
            </w:rPr>
            <w:fldChar w:fldCharType="begin"/>
          </w:r>
        </w:del>
      </w:ins>
      <w:ins w:id="157" w:author="oauser" w:date="2019-12-05T10:41:40Z">
        <w:del w:id="158" w:author="吴媛媛 [2]" w:date="2020-05-18T16:13:16Z">
          <w:r>
            <w:rPr>
              <w:rFonts w:hint="eastAsia" w:ascii="仿宋_GB2312" w:hAnsi="仿宋_GB2312" w:cs="仿宋_GB2312"/>
              <w:i w:val="0"/>
              <w:iCs w:val="0"/>
              <w:sz w:val="21"/>
              <w:szCs w:val="21"/>
              <w:rPrChange w:id="159" w:author="oauser" w:date="2019-12-05T10:42:58Z">
                <w:rPr/>
              </w:rPrChange>
            </w:rPr>
            <w:delInstrText xml:space="preserve"> PAGEREF _Toc22370 \h </w:delInstrText>
          </w:r>
        </w:del>
      </w:ins>
      <w:ins w:id="160" w:author="oauser" w:date="2019-12-05T10:41:40Z">
        <w:del w:id="161" w:author="吴媛媛 [2]" w:date="2020-05-18T16:13:16Z">
          <w:r>
            <w:rPr>
              <w:rFonts w:hint="eastAsia" w:ascii="仿宋_GB2312" w:hAnsi="仿宋_GB2312" w:cs="仿宋_GB2312"/>
              <w:i w:val="0"/>
              <w:iCs w:val="0"/>
              <w:sz w:val="21"/>
              <w:szCs w:val="21"/>
              <w:rPrChange w:id="162" w:author="oauser" w:date="2019-12-05T10:42:58Z">
                <w:rPr/>
              </w:rPrChange>
            </w:rPr>
            <w:fldChar w:fldCharType="separate"/>
          </w:r>
        </w:del>
      </w:ins>
      <w:del w:id="163" w:author="吴媛媛 [2]" w:date="2020-05-18T16:13:16Z">
        <w:r>
          <w:rPr>
            <w:rFonts w:hint="eastAsia" w:ascii="仿宋_GB2312" w:hAnsi="仿宋_GB2312" w:eastAsia="仿宋_GB2312" w:cs="仿宋_GB2312"/>
            <w:i w:val="0"/>
            <w:iCs w:val="0"/>
            <w:sz w:val="21"/>
            <w:szCs w:val="21"/>
          </w:rPr>
          <w:delText>3</w:delText>
        </w:r>
      </w:del>
      <w:ins w:id="164" w:author="oauser" w:date="2019-12-05T10:41:40Z">
        <w:del w:id="165" w:author="吴媛媛 [2]" w:date="2020-05-18T16:13:16Z">
          <w:r>
            <w:rPr>
              <w:rFonts w:hint="eastAsia" w:ascii="仿宋_GB2312" w:hAnsi="仿宋_GB2312" w:cs="仿宋_GB2312"/>
              <w:i w:val="0"/>
              <w:iCs w:val="0"/>
              <w:sz w:val="21"/>
              <w:szCs w:val="21"/>
              <w:rPrChange w:id="166" w:author="oauser" w:date="2019-12-05T10:42:58Z">
                <w:rPr/>
              </w:rPrChange>
            </w:rPr>
            <w:fldChar w:fldCharType="end"/>
          </w:r>
        </w:del>
      </w:ins>
      <w:ins w:id="167" w:author="oauser" w:date="2019-12-05T10:41:40Z">
        <w:del w:id="168" w:author="吴媛媛 [2]" w:date="2020-05-18T16:13:16Z">
          <w:r>
            <w:rPr>
              <w:rFonts w:hint="eastAsia" w:ascii="仿宋_GB2312" w:hAnsi="仿宋_GB2312" w:cs="仿宋_GB2312"/>
              <w:bCs w:val="0"/>
              <w:i w:val="0"/>
              <w:iCs w:val="0"/>
              <w:color w:val="000000"/>
              <w:sz w:val="21"/>
              <w:szCs w:val="21"/>
              <w:rPrChange w:id="169" w:author="oauser" w:date="2019-12-05T10:42:58Z">
                <w:rPr>
                  <w:rFonts w:hint="eastAsia" w:ascii="仿宋_GB2312" w:cs="仿宋_GB2312"/>
                  <w:bCs w:val="0"/>
                  <w:color w:val="000000"/>
                  <w:szCs w:val="21"/>
                </w:rPr>
              </w:rPrChange>
            </w:rPr>
            <w:fldChar w:fldCharType="end"/>
          </w:r>
        </w:del>
      </w:ins>
    </w:p>
    <w:p>
      <w:pPr>
        <w:pStyle w:val="18"/>
        <w:tabs>
          <w:tab w:val="right" w:leader="dot" w:pos="8306"/>
          <w:tab w:val="clear" w:pos="600"/>
          <w:tab w:val="clear" w:pos="8296"/>
        </w:tabs>
        <w:rPr>
          <w:ins w:id="170" w:author="oauser" w:date="2019-12-05T10:41:40Z"/>
          <w:del w:id="171" w:author="吴媛媛 [2]" w:date="2020-05-18T16:13:16Z"/>
          <w:rFonts w:hint="eastAsia" w:ascii="仿宋_GB2312" w:hAnsi="仿宋_GB2312" w:cs="仿宋_GB2312"/>
          <w:i w:val="0"/>
          <w:iCs w:val="0"/>
          <w:rPrChange w:id="172" w:author="oauser" w:date="2019-12-05T10:42:58Z">
            <w:rPr>
              <w:ins w:id="173" w:author="oauser" w:date="2019-12-05T10:41:40Z"/>
              <w:del w:id="174" w:author="吴媛媛 [2]" w:date="2020-05-18T16:13:16Z"/>
            </w:rPr>
          </w:rPrChange>
        </w:rPr>
      </w:pPr>
      <w:ins w:id="175" w:author="oauser" w:date="2019-12-05T10:41:40Z">
        <w:del w:id="176" w:author="吴媛媛 [2]" w:date="2020-05-18T16:13:16Z">
          <w:r>
            <w:rPr>
              <w:rFonts w:hint="eastAsia" w:ascii="仿宋_GB2312" w:hAnsi="仿宋_GB2312" w:cs="仿宋_GB2312"/>
              <w:bCs w:val="0"/>
              <w:i w:val="0"/>
              <w:iCs w:val="0"/>
              <w:color w:val="000000"/>
              <w:szCs w:val="21"/>
              <w:rPrChange w:id="177" w:author="oauser" w:date="2019-12-05T10:42:58Z">
                <w:rPr>
                  <w:rFonts w:hint="eastAsia" w:ascii="仿宋_GB2312" w:cs="仿宋_GB2312"/>
                  <w:bCs w:val="0"/>
                  <w:color w:val="000000"/>
                  <w:szCs w:val="21"/>
                </w:rPr>
              </w:rPrChange>
            </w:rPr>
            <w:fldChar w:fldCharType="begin"/>
          </w:r>
        </w:del>
      </w:ins>
      <w:ins w:id="178" w:author="oauser" w:date="2019-12-05T10:41:40Z">
        <w:del w:id="179" w:author="吴媛媛 [2]" w:date="2020-05-18T16:13:16Z">
          <w:r>
            <w:rPr>
              <w:rFonts w:hint="eastAsia" w:ascii="仿宋_GB2312" w:hAnsi="仿宋_GB2312" w:cs="仿宋_GB2312"/>
              <w:bCs w:val="0"/>
              <w:i w:val="0"/>
              <w:iCs w:val="0"/>
              <w:szCs w:val="21"/>
              <w:rPrChange w:id="180" w:author="oauser" w:date="2019-12-05T10:42:58Z">
                <w:rPr>
                  <w:rFonts w:hint="eastAsia" w:ascii="仿宋_GB2312" w:cs="仿宋_GB2312"/>
                  <w:bCs w:val="0"/>
                  <w:szCs w:val="21"/>
                </w:rPr>
              </w:rPrChange>
            </w:rPr>
            <w:delInstrText xml:space="preserve"> HYPERLINK \l _Toc26140 </w:delInstrText>
          </w:r>
        </w:del>
      </w:ins>
      <w:ins w:id="181" w:author="oauser" w:date="2019-12-05T10:41:40Z">
        <w:del w:id="182" w:author="吴媛媛 [2]" w:date="2020-05-18T16:13:16Z">
          <w:r>
            <w:rPr>
              <w:rFonts w:hint="eastAsia" w:ascii="仿宋_GB2312" w:hAnsi="仿宋_GB2312" w:cs="仿宋_GB2312"/>
              <w:bCs w:val="0"/>
              <w:i w:val="0"/>
              <w:iCs w:val="0"/>
              <w:szCs w:val="21"/>
              <w:rPrChange w:id="183" w:author="oauser" w:date="2019-12-05T10:42:58Z">
                <w:rPr>
                  <w:rFonts w:hint="eastAsia" w:ascii="仿宋_GB2312" w:cs="仿宋_GB2312"/>
                  <w:bCs w:val="0"/>
                  <w:szCs w:val="21"/>
                </w:rPr>
              </w:rPrChange>
            </w:rPr>
            <w:fldChar w:fldCharType="separate"/>
          </w:r>
        </w:del>
      </w:ins>
      <w:ins w:id="184" w:author="oauser" w:date="2019-12-05T10:41:40Z">
        <w:del w:id="185" w:author="吴媛媛 [2]" w:date="2020-05-18T16:13:16Z">
          <w:r>
            <w:rPr>
              <w:rFonts w:hint="eastAsia" w:ascii="仿宋_GB2312" w:hAnsi="仿宋_GB2312" w:eastAsia="仿宋_GB2312" w:cs="仿宋_GB2312"/>
              <w:i w:val="0"/>
              <w:iCs w:val="0"/>
              <w:caps w:val="0"/>
              <w:smallCaps w:val="0"/>
              <w:strike w:val="0"/>
              <w:dstrike w:val="0"/>
              <w:spacing w:val="0"/>
              <w:position w:val="0"/>
              <w:rPrChange w:id="186" w:author="oauser" w:date="2019-12-05T10:42:58Z">
                <w:rPr>
                  <w:rFonts w:ascii="Times New Roman" w:hAnsi="Times New Roman" w:eastAsia="仿宋_GB2312" w:cs="Times New Roman"/>
                  <w:i w:val="0"/>
                  <w:iCs w:val="0"/>
                  <w:caps w:val="0"/>
                  <w:smallCaps w:val="0"/>
                  <w:strike w:val="0"/>
                  <w:dstrike w:val="0"/>
                  <w:spacing w:val="0"/>
                  <w:position w:val="0"/>
                </w:rPr>
              </w:rPrChange>
            </w:rPr>
            <w:delText xml:space="preserve">3.1 </w:delText>
          </w:r>
        </w:del>
      </w:ins>
      <w:ins w:id="187" w:author="oauser" w:date="2019-12-05T10:41:40Z">
        <w:del w:id="188" w:author="吴媛媛 [2]" w:date="2020-05-18T16:13:16Z">
          <w:r>
            <w:rPr>
              <w:rFonts w:hint="eastAsia" w:ascii="仿宋_GB2312" w:hAnsi="仿宋_GB2312" w:eastAsia="仿宋_GB2312" w:cs="仿宋_GB2312"/>
              <w:i w:val="0"/>
              <w:iCs w:val="0"/>
              <w:rPrChange w:id="189" w:author="oauser" w:date="2019-12-05T10:42:58Z">
                <w:rPr>
                  <w:rFonts w:hint="eastAsia" w:ascii="仿宋_GB2312" w:hAnsi="仿宋_GB2312" w:eastAsia="仿宋_GB2312" w:cs="仿宋_GB2312"/>
                </w:rPr>
              </w:rPrChange>
            </w:rPr>
            <w:delText>数据报文文件格式</w:delText>
          </w:r>
        </w:del>
      </w:ins>
      <w:ins w:id="190" w:author="oauser" w:date="2019-12-05T10:41:40Z">
        <w:del w:id="191" w:author="吴媛媛 [2]" w:date="2020-05-18T16:13:16Z">
          <w:r>
            <w:rPr>
              <w:rFonts w:hint="eastAsia" w:ascii="仿宋_GB2312" w:hAnsi="仿宋_GB2312" w:cs="仿宋_GB2312"/>
              <w:i w:val="0"/>
              <w:iCs w:val="0"/>
              <w:rPrChange w:id="192" w:author="oauser" w:date="2019-12-05T10:42:58Z">
                <w:rPr/>
              </w:rPrChange>
            </w:rPr>
            <w:tab/>
          </w:r>
        </w:del>
      </w:ins>
      <w:ins w:id="193" w:author="oauser" w:date="2019-12-05T10:41:40Z">
        <w:del w:id="194" w:author="吴媛媛 [2]" w:date="2020-05-18T16:13:16Z">
          <w:r>
            <w:rPr>
              <w:rFonts w:hint="eastAsia" w:ascii="仿宋_GB2312" w:hAnsi="仿宋_GB2312" w:cs="仿宋_GB2312"/>
              <w:i w:val="0"/>
              <w:iCs w:val="0"/>
              <w:rPrChange w:id="195" w:author="oauser" w:date="2019-12-05T10:42:58Z">
                <w:rPr/>
              </w:rPrChange>
            </w:rPr>
            <w:fldChar w:fldCharType="begin"/>
          </w:r>
        </w:del>
      </w:ins>
      <w:ins w:id="196" w:author="oauser" w:date="2019-12-05T10:41:40Z">
        <w:del w:id="197" w:author="吴媛媛 [2]" w:date="2020-05-18T16:13:16Z">
          <w:r>
            <w:rPr>
              <w:rFonts w:hint="eastAsia" w:ascii="仿宋_GB2312" w:hAnsi="仿宋_GB2312" w:cs="仿宋_GB2312"/>
              <w:i w:val="0"/>
              <w:iCs w:val="0"/>
              <w:rPrChange w:id="198" w:author="oauser" w:date="2019-12-05T10:42:58Z">
                <w:rPr/>
              </w:rPrChange>
            </w:rPr>
            <w:delInstrText xml:space="preserve"> PAGEREF _Toc26140 \h </w:delInstrText>
          </w:r>
        </w:del>
      </w:ins>
      <w:ins w:id="199" w:author="oauser" w:date="2019-12-05T10:41:40Z">
        <w:del w:id="200" w:author="吴媛媛 [2]" w:date="2020-05-18T16:13:16Z">
          <w:r>
            <w:rPr>
              <w:rFonts w:hint="eastAsia" w:ascii="仿宋_GB2312" w:hAnsi="仿宋_GB2312" w:cs="仿宋_GB2312"/>
              <w:i w:val="0"/>
              <w:iCs w:val="0"/>
              <w:rPrChange w:id="201" w:author="oauser" w:date="2019-12-05T10:42:58Z">
                <w:rPr/>
              </w:rPrChange>
            </w:rPr>
            <w:fldChar w:fldCharType="separate"/>
          </w:r>
        </w:del>
      </w:ins>
      <w:del w:id="202" w:author="吴媛媛 [2]" w:date="2020-05-18T16:13:16Z">
        <w:r>
          <w:rPr>
            <w:rFonts w:hint="eastAsia" w:ascii="仿宋_GB2312" w:hAnsi="仿宋_GB2312" w:eastAsia="仿宋_GB2312" w:cs="仿宋_GB2312"/>
            <w:i w:val="0"/>
            <w:iCs w:val="0"/>
          </w:rPr>
          <w:delText>3</w:delText>
        </w:r>
      </w:del>
      <w:ins w:id="203" w:author="oauser" w:date="2019-12-05T10:41:40Z">
        <w:del w:id="204" w:author="吴媛媛 [2]" w:date="2020-05-18T16:13:16Z">
          <w:r>
            <w:rPr>
              <w:rFonts w:hint="eastAsia" w:ascii="仿宋_GB2312" w:hAnsi="仿宋_GB2312" w:cs="仿宋_GB2312"/>
              <w:i w:val="0"/>
              <w:iCs w:val="0"/>
              <w:rPrChange w:id="205" w:author="oauser" w:date="2019-12-05T10:42:58Z">
                <w:rPr/>
              </w:rPrChange>
            </w:rPr>
            <w:fldChar w:fldCharType="end"/>
          </w:r>
        </w:del>
      </w:ins>
      <w:ins w:id="206" w:author="oauser" w:date="2019-12-05T10:41:40Z">
        <w:del w:id="207" w:author="吴媛媛 [2]" w:date="2020-05-18T16:13:16Z">
          <w:r>
            <w:rPr>
              <w:rFonts w:hint="eastAsia" w:ascii="仿宋_GB2312" w:hAnsi="仿宋_GB2312" w:cs="仿宋_GB2312"/>
              <w:bCs w:val="0"/>
              <w:i w:val="0"/>
              <w:iCs w:val="0"/>
              <w:color w:val="000000"/>
              <w:szCs w:val="21"/>
              <w:rPrChange w:id="208" w:author="oauser" w:date="2019-12-05T10:42:58Z">
                <w:rPr>
                  <w:rFonts w:hint="eastAsia" w:ascii="仿宋_GB2312" w:cs="仿宋_GB2312"/>
                  <w:bCs w:val="0"/>
                  <w:color w:val="000000"/>
                  <w:szCs w:val="21"/>
                </w:rPr>
              </w:rPrChange>
            </w:rPr>
            <w:fldChar w:fldCharType="end"/>
          </w:r>
        </w:del>
      </w:ins>
    </w:p>
    <w:p>
      <w:pPr>
        <w:pStyle w:val="18"/>
        <w:tabs>
          <w:tab w:val="right" w:leader="dot" w:pos="8306"/>
          <w:tab w:val="clear" w:pos="600"/>
          <w:tab w:val="clear" w:pos="8296"/>
        </w:tabs>
        <w:rPr>
          <w:ins w:id="209" w:author="oauser" w:date="2019-12-05T10:41:40Z"/>
          <w:del w:id="210" w:author="吴媛媛 [2]" w:date="2020-05-18T16:13:16Z"/>
          <w:rFonts w:hint="eastAsia" w:ascii="仿宋_GB2312" w:hAnsi="仿宋_GB2312" w:cs="仿宋_GB2312"/>
          <w:i w:val="0"/>
          <w:iCs w:val="0"/>
          <w:rPrChange w:id="211" w:author="oauser" w:date="2019-12-05T10:42:58Z">
            <w:rPr>
              <w:ins w:id="212" w:author="oauser" w:date="2019-12-05T10:41:40Z"/>
              <w:del w:id="213" w:author="吴媛媛 [2]" w:date="2020-05-18T16:13:16Z"/>
            </w:rPr>
          </w:rPrChange>
        </w:rPr>
      </w:pPr>
      <w:ins w:id="214" w:author="oauser" w:date="2019-12-05T10:41:40Z">
        <w:del w:id="215" w:author="吴媛媛 [2]" w:date="2020-05-18T16:13:16Z">
          <w:r>
            <w:rPr>
              <w:rFonts w:hint="eastAsia" w:ascii="仿宋_GB2312" w:hAnsi="仿宋_GB2312" w:cs="仿宋_GB2312"/>
              <w:bCs w:val="0"/>
              <w:i w:val="0"/>
              <w:iCs w:val="0"/>
              <w:color w:val="000000"/>
              <w:szCs w:val="21"/>
              <w:rPrChange w:id="216" w:author="oauser" w:date="2019-12-05T10:42:58Z">
                <w:rPr>
                  <w:rFonts w:hint="eastAsia" w:ascii="仿宋_GB2312" w:cs="仿宋_GB2312"/>
                  <w:bCs w:val="0"/>
                  <w:color w:val="000000"/>
                  <w:szCs w:val="21"/>
                </w:rPr>
              </w:rPrChange>
            </w:rPr>
            <w:fldChar w:fldCharType="begin"/>
          </w:r>
        </w:del>
      </w:ins>
      <w:ins w:id="217" w:author="oauser" w:date="2019-12-05T10:41:40Z">
        <w:del w:id="218" w:author="吴媛媛 [2]" w:date="2020-05-18T16:13:16Z">
          <w:r>
            <w:rPr>
              <w:rFonts w:hint="eastAsia" w:ascii="仿宋_GB2312" w:hAnsi="仿宋_GB2312" w:cs="仿宋_GB2312"/>
              <w:bCs w:val="0"/>
              <w:i w:val="0"/>
              <w:iCs w:val="0"/>
              <w:szCs w:val="21"/>
              <w:rPrChange w:id="219" w:author="oauser" w:date="2019-12-05T10:42:58Z">
                <w:rPr>
                  <w:rFonts w:hint="eastAsia" w:ascii="仿宋_GB2312" w:cs="仿宋_GB2312"/>
                  <w:bCs w:val="0"/>
                  <w:szCs w:val="21"/>
                </w:rPr>
              </w:rPrChange>
            </w:rPr>
            <w:delInstrText xml:space="preserve"> HYPERLINK \l _Toc16860 </w:delInstrText>
          </w:r>
        </w:del>
      </w:ins>
      <w:ins w:id="220" w:author="oauser" w:date="2019-12-05T10:41:40Z">
        <w:del w:id="221" w:author="吴媛媛 [2]" w:date="2020-05-18T16:13:16Z">
          <w:r>
            <w:rPr>
              <w:rFonts w:hint="eastAsia" w:ascii="仿宋_GB2312" w:hAnsi="仿宋_GB2312" w:cs="仿宋_GB2312"/>
              <w:bCs w:val="0"/>
              <w:i w:val="0"/>
              <w:iCs w:val="0"/>
              <w:szCs w:val="21"/>
              <w:rPrChange w:id="222" w:author="oauser" w:date="2019-12-05T10:42:58Z">
                <w:rPr>
                  <w:rFonts w:hint="eastAsia" w:ascii="仿宋_GB2312" w:cs="仿宋_GB2312"/>
                  <w:bCs w:val="0"/>
                  <w:szCs w:val="21"/>
                </w:rPr>
              </w:rPrChange>
            </w:rPr>
            <w:fldChar w:fldCharType="separate"/>
          </w:r>
        </w:del>
      </w:ins>
      <w:ins w:id="223" w:author="oauser" w:date="2019-12-05T10:41:40Z">
        <w:del w:id="224" w:author="吴媛媛 [2]" w:date="2020-05-18T16:13:16Z">
          <w:r>
            <w:rPr>
              <w:rFonts w:hint="eastAsia" w:ascii="仿宋_GB2312" w:hAnsi="仿宋_GB2312" w:eastAsia="仿宋_GB2312" w:cs="仿宋_GB2312"/>
              <w:i w:val="0"/>
              <w:iCs w:val="0"/>
              <w:caps w:val="0"/>
              <w:smallCaps w:val="0"/>
              <w:strike w:val="0"/>
              <w:dstrike w:val="0"/>
              <w:spacing w:val="0"/>
              <w:position w:val="0"/>
              <w:rPrChange w:id="225" w:author="oauser" w:date="2019-12-05T10:42:58Z">
                <w:rPr>
                  <w:rFonts w:ascii="Times New Roman" w:hAnsi="Times New Roman" w:eastAsia="仿宋_GB2312" w:cs="Times New Roman"/>
                  <w:i w:val="0"/>
                  <w:iCs w:val="0"/>
                  <w:caps w:val="0"/>
                  <w:smallCaps w:val="0"/>
                  <w:strike w:val="0"/>
                  <w:dstrike w:val="0"/>
                  <w:spacing w:val="0"/>
                  <w:position w:val="0"/>
                </w:rPr>
              </w:rPrChange>
            </w:rPr>
            <w:delText xml:space="preserve">3.2 </w:delText>
          </w:r>
        </w:del>
      </w:ins>
      <w:ins w:id="226" w:author="oauser" w:date="2019-12-05T10:41:40Z">
        <w:del w:id="227" w:author="吴媛媛 [2]" w:date="2020-05-18T16:13:16Z">
          <w:r>
            <w:rPr>
              <w:rFonts w:hint="eastAsia" w:ascii="仿宋_GB2312" w:hAnsi="仿宋_GB2312" w:eastAsia="仿宋_GB2312" w:cs="仿宋_GB2312"/>
              <w:i w:val="0"/>
              <w:iCs w:val="0"/>
              <w:rPrChange w:id="228" w:author="oauser" w:date="2019-12-05T10:42:58Z">
                <w:rPr>
                  <w:rFonts w:hint="eastAsia" w:ascii="仿宋_GB2312" w:hAnsi="仿宋_GB2312" w:eastAsia="仿宋_GB2312" w:cs="仿宋_GB2312"/>
                </w:rPr>
              </w:rPrChange>
            </w:rPr>
            <w:delText>数据报文类别</w:delText>
          </w:r>
        </w:del>
      </w:ins>
      <w:ins w:id="229" w:author="oauser" w:date="2019-12-05T10:41:40Z">
        <w:del w:id="230" w:author="吴媛媛 [2]" w:date="2020-05-18T16:13:16Z">
          <w:r>
            <w:rPr>
              <w:rFonts w:hint="eastAsia" w:ascii="仿宋_GB2312" w:hAnsi="仿宋_GB2312" w:cs="仿宋_GB2312"/>
              <w:i w:val="0"/>
              <w:iCs w:val="0"/>
              <w:rPrChange w:id="231" w:author="oauser" w:date="2019-12-05T10:42:58Z">
                <w:rPr/>
              </w:rPrChange>
            </w:rPr>
            <w:tab/>
          </w:r>
        </w:del>
      </w:ins>
      <w:ins w:id="232" w:author="oauser" w:date="2019-12-05T10:41:40Z">
        <w:del w:id="233" w:author="吴媛媛 [2]" w:date="2020-05-18T16:13:16Z">
          <w:r>
            <w:rPr>
              <w:rFonts w:hint="eastAsia" w:ascii="仿宋_GB2312" w:hAnsi="仿宋_GB2312" w:cs="仿宋_GB2312"/>
              <w:i w:val="0"/>
              <w:iCs w:val="0"/>
              <w:rPrChange w:id="234" w:author="oauser" w:date="2019-12-05T10:42:58Z">
                <w:rPr/>
              </w:rPrChange>
            </w:rPr>
            <w:fldChar w:fldCharType="begin"/>
          </w:r>
        </w:del>
      </w:ins>
      <w:ins w:id="235" w:author="oauser" w:date="2019-12-05T10:41:40Z">
        <w:del w:id="236" w:author="吴媛媛 [2]" w:date="2020-05-18T16:13:16Z">
          <w:r>
            <w:rPr>
              <w:rFonts w:hint="eastAsia" w:ascii="仿宋_GB2312" w:hAnsi="仿宋_GB2312" w:cs="仿宋_GB2312"/>
              <w:i w:val="0"/>
              <w:iCs w:val="0"/>
              <w:rPrChange w:id="237" w:author="oauser" w:date="2019-12-05T10:42:58Z">
                <w:rPr/>
              </w:rPrChange>
            </w:rPr>
            <w:delInstrText xml:space="preserve"> PAGEREF _Toc16860 \h </w:delInstrText>
          </w:r>
        </w:del>
      </w:ins>
      <w:ins w:id="238" w:author="oauser" w:date="2019-12-05T10:41:40Z">
        <w:del w:id="239" w:author="吴媛媛 [2]" w:date="2020-05-18T16:13:16Z">
          <w:r>
            <w:rPr>
              <w:rFonts w:hint="eastAsia" w:ascii="仿宋_GB2312" w:hAnsi="仿宋_GB2312" w:cs="仿宋_GB2312"/>
              <w:i w:val="0"/>
              <w:iCs w:val="0"/>
              <w:rPrChange w:id="240" w:author="oauser" w:date="2019-12-05T10:42:58Z">
                <w:rPr/>
              </w:rPrChange>
            </w:rPr>
            <w:fldChar w:fldCharType="separate"/>
          </w:r>
        </w:del>
      </w:ins>
      <w:del w:id="241" w:author="吴媛媛 [2]" w:date="2020-05-18T16:13:16Z">
        <w:r>
          <w:rPr>
            <w:rFonts w:hint="eastAsia" w:ascii="仿宋_GB2312" w:hAnsi="仿宋_GB2312" w:eastAsia="仿宋_GB2312" w:cs="仿宋_GB2312"/>
            <w:i w:val="0"/>
            <w:iCs w:val="0"/>
          </w:rPr>
          <w:delText>3</w:delText>
        </w:r>
      </w:del>
      <w:ins w:id="242" w:author="oauser" w:date="2019-12-05T10:41:40Z">
        <w:del w:id="243" w:author="吴媛媛 [2]" w:date="2020-05-18T16:13:16Z">
          <w:r>
            <w:rPr>
              <w:rFonts w:hint="eastAsia" w:ascii="仿宋_GB2312" w:hAnsi="仿宋_GB2312" w:cs="仿宋_GB2312"/>
              <w:i w:val="0"/>
              <w:iCs w:val="0"/>
              <w:rPrChange w:id="244" w:author="oauser" w:date="2019-12-05T10:42:58Z">
                <w:rPr/>
              </w:rPrChange>
            </w:rPr>
            <w:fldChar w:fldCharType="end"/>
          </w:r>
        </w:del>
      </w:ins>
      <w:ins w:id="245" w:author="oauser" w:date="2019-12-05T10:41:40Z">
        <w:del w:id="246" w:author="吴媛媛 [2]" w:date="2020-05-18T16:13:16Z">
          <w:r>
            <w:rPr>
              <w:rFonts w:hint="eastAsia" w:ascii="仿宋_GB2312" w:hAnsi="仿宋_GB2312" w:cs="仿宋_GB2312"/>
              <w:bCs w:val="0"/>
              <w:i w:val="0"/>
              <w:iCs w:val="0"/>
              <w:color w:val="000000"/>
              <w:szCs w:val="21"/>
              <w:rPrChange w:id="247"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48" w:author="oauser" w:date="2019-12-05T10:41:40Z"/>
          <w:del w:id="249" w:author="吴媛媛 [2]" w:date="2020-05-18T16:13:16Z"/>
          <w:rFonts w:hint="eastAsia" w:ascii="仿宋_GB2312" w:hAnsi="仿宋_GB2312" w:cs="仿宋_GB2312"/>
          <w:i w:val="0"/>
          <w:iCs w:val="0"/>
          <w:rPrChange w:id="250" w:author="oauser" w:date="2019-12-05T10:42:58Z">
            <w:rPr>
              <w:ins w:id="251" w:author="oauser" w:date="2019-12-05T10:41:40Z"/>
              <w:del w:id="252" w:author="吴媛媛 [2]" w:date="2020-05-18T16:13:16Z"/>
            </w:rPr>
          </w:rPrChange>
        </w:rPr>
      </w:pPr>
      <w:ins w:id="253" w:author="oauser" w:date="2019-12-05T10:41:40Z">
        <w:del w:id="254" w:author="吴媛媛 [2]" w:date="2020-05-18T16:13:16Z">
          <w:r>
            <w:rPr>
              <w:rFonts w:hint="eastAsia" w:ascii="仿宋_GB2312" w:hAnsi="仿宋_GB2312" w:cs="仿宋_GB2312"/>
              <w:bCs w:val="0"/>
              <w:i w:val="0"/>
              <w:iCs w:val="0"/>
              <w:color w:val="000000"/>
              <w:szCs w:val="21"/>
              <w:rPrChange w:id="255" w:author="oauser" w:date="2019-12-05T10:42:58Z">
                <w:rPr>
                  <w:rFonts w:hint="eastAsia" w:ascii="仿宋_GB2312" w:cs="仿宋_GB2312"/>
                  <w:bCs w:val="0"/>
                  <w:color w:val="000000"/>
                  <w:szCs w:val="21"/>
                </w:rPr>
              </w:rPrChange>
            </w:rPr>
            <w:fldChar w:fldCharType="begin"/>
          </w:r>
        </w:del>
      </w:ins>
      <w:ins w:id="256" w:author="oauser" w:date="2019-12-05T10:41:40Z">
        <w:del w:id="257" w:author="吴媛媛 [2]" w:date="2020-05-18T16:13:16Z">
          <w:r>
            <w:rPr>
              <w:rFonts w:hint="eastAsia" w:ascii="仿宋_GB2312" w:hAnsi="仿宋_GB2312" w:cs="仿宋_GB2312"/>
              <w:bCs w:val="0"/>
              <w:i w:val="0"/>
              <w:iCs w:val="0"/>
              <w:szCs w:val="21"/>
              <w:rPrChange w:id="258" w:author="oauser" w:date="2019-12-05T10:42:58Z">
                <w:rPr>
                  <w:rFonts w:hint="eastAsia" w:ascii="仿宋_GB2312" w:cs="仿宋_GB2312"/>
                  <w:bCs w:val="0"/>
                  <w:szCs w:val="21"/>
                </w:rPr>
              </w:rPrChange>
            </w:rPr>
            <w:delInstrText xml:space="preserve"> HYPERLINK \l _Toc22851 </w:delInstrText>
          </w:r>
        </w:del>
      </w:ins>
      <w:ins w:id="259" w:author="oauser" w:date="2019-12-05T10:41:40Z">
        <w:del w:id="260" w:author="吴媛媛 [2]" w:date="2020-05-18T16:13:16Z">
          <w:r>
            <w:rPr>
              <w:rFonts w:hint="eastAsia" w:ascii="仿宋_GB2312" w:hAnsi="仿宋_GB2312" w:cs="仿宋_GB2312"/>
              <w:bCs w:val="0"/>
              <w:i w:val="0"/>
              <w:iCs w:val="0"/>
              <w:szCs w:val="21"/>
              <w:rPrChange w:id="261" w:author="oauser" w:date="2019-12-05T10:42:58Z">
                <w:rPr>
                  <w:rFonts w:hint="eastAsia" w:ascii="仿宋_GB2312" w:cs="仿宋_GB2312"/>
                  <w:bCs w:val="0"/>
                  <w:szCs w:val="21"/>
                </w:rPr>
              </w:rPrChange>
            </w:rPr>
            <w:fldChar w:fldCharType="separate"/>
          </w:r>
        </w:del>
      </w:ins>
      <w:ins w:id="262" w:author="oauser" w:date="2019-12-05T10:41:40Z">
        <w:del w:id="263" w:author="吴媛媛 [2]" w:date="2020-05-18T16:13:16Z">
          <w:r>
            <w:rPr>
              <w:rFonts w:hint="eastAsia" w:ascii="仿宋_GB2312" w:hAnsi="仿宋_GB2312" w:cs="仿宋_GB2312"/>
              <w:i w:val="0"/>
              <w:iCs w:val="0"/>
              <w:lang w:eastAsia="zh-CN"/>
              <w:rPrChange w:id="264" w:author="oauser" w:date="2019-12-05T10:42:58Z">
                <w:rPr>
                  <w:rFonts w:ascii="Times New Roman" w:hAnsi="Times New Roman" w:cs="Times New Roman"/>
                  <w:lang w:eastAsia="zh-CN"/>
                </w:rPr>
              </w:rPrChange>
            </w:rPr>
            <w:delText xml:space="preserve">3.2.1 </w:delText>
          </w:r>
        </w:del>
      </w:ins>
      <w:ins w:id="265" w:author="oauser" w:date="2019-12-05T10:41:40Z">
        <w:del w:id="266" w:author="吴媛媛 [2]" w:date="2020-05-18T16:13:16Z">
          <w:r>
            <w:rPr>
              <w:rFonts w:hint="eastAsia" w:ascii="仿宋_GB2312" w:hAnsi="仿宋_GB2312" w:cs="仿宋_GB2312"/>
              <w:i w:val="0"/>
              <w:iCs w:val="0"/>
              <w:lang w:eastAsia="zh-CN"/>
              <w:rPrChange w:id="267" w:author="oauser" w:date="2019-12-05T10:42:58Z">
                <w:rPr>
                  <w:rFonts w:hint="eastAsia" w:ascii="仿宋_GB2312" w:hAnsi="仿宋_GB2312" w:cs="仿宋_GB2312"/>
                  <w:lang w:eastAsia="zh-CN"/>
                </w:rPr>
              </w:rPrChange>
            </w:rPr>
            <w:delText>金融机构数据报文类别</w:delText>
          </w:r>
        </w:del>
      </w:ins>
      <w:ins w:id="268" w:author="oauser" w:date="2019-12-05T10:41:40Z">
        <w:del w:id="269" w:author="吴媛媛 [2]" w:date="2020-05-18T16:13:16Z">
          <w:r>
            <w:rPr>
              <w:rFonts w:hint="eastAsia" w:ascii="仿宋_GB2312" w:hAnsi="仿宋_GB2312" w:cs="仿宋_GB2312"/>
              <w:i w:val="0"/>
              <w:iCs w:val="0"/>
              <w:rPrChange w:id="270" w:author="oauser" w:date="2019-12-05T10:42:58Z">
                <w:rPr/>
              </w:rPrChange>
            </w:rPr>
            <w:tab/>
          </w:r>
        </w:del>
      </w:ins>
      <w:ins w:id="271" w:author="oauser" w:date="2019-12-05T10:41:40Z">
        <w:del w:id="272" w:author="吴媛媛 [2]" w:date="2020-05-18T16:13:16Z">
          <w:r>
            <w:rPr>
              <w:rFonts w:hint="eastAsia" w:ascii="仿宋_GB2312" w:hAnsi="仿宋_GB2312" w:cs="仿宋_GB2312"/>
              <w:i w:val="0"/>
              <w:iCs w:val="0"/>
              <w:rPrChange w:id="273" w:author="oauser" w:date="2019-12-05T10:42:58Z">
                <w:rPr/>
              </w:rPrChange>
            </w:rPr>
            <w:fldChar w:fldCharType="begin"/>
          </w:r>
        </w:del>
      </w:ins>
      <w:ins w:id="274" w:author="oauser" w:date="2019-12-05T10:41:40Z">
        <w:del w:id="275" w:author="吴媛媛 [2]" w:date="2020-05-18T16:13:16Z">
          <w:r>
            <w:rPr>
              <w:rFonts w:hint="eastAsia" w:ascii="仿宋_GB2312" w:hAnsi="仿宋_GB2312" w:cs="仿宋_GB2312"/>
              <w:i w:val="0"/>
              <w:iCs w:val="0"/>
              <w:rPrChange w:id="276" w:author="oauser" w:date="2019-12-05T10:42:58Z">
                <w:rPr/>
              </w:rPrChange>
            </w:rPr>
            <w:delInstrText xml:space="preserve"> PAGEREF _Toc22851 \h </w:delInstrText>
          </w:r>
        </w:del>
      </w:ins>
      <w:ins w:id="277" w:author="oauser" w:date="2019-12-05T10:41:40Z">
        <w:del w:id="278" w:author="吴媛媛 [2]" w:date="2020-05-18T16:13:16Z">
          <w:r>
            <w:rPr>
              <w:rFonts w:hint="eastAsia" w:ascii="仿宋_GB2312" w:hAnsi="仿宋_GB2312" w:cs="仿宋_GB2312"/>
              <w:i w:val="0"/>
              <w:iCs w:val="0"/>
              <w:rPrChange w:id="279" w:author="oauser" w:date="2019-12-05T10:42:58Z">
                <w:rPr/>
              </w:rPrChange>
            </w:rPr>
            <w:fldChar w:fldCharType="separate"/>
          </w:r>
        </w:del>
      </w:ins>
      <w:del w:id="280" w:author="吴媛媛 [2]" w:date="2020-05-18T16:13:16Z">
        <w:r>
          <w:rPr>
            <w:rFonts w:hint="eastAsia" w:ascii="仿宋_GB2312" w:hAnsi="仿宋_GB2312" w:eastAsia="仿宋_GB2312" w:cs="仿宋_GB2312"/>
            <w:i w:val="0"/>
            <w:iCs w:val="0"/>
          </w:rPr>
          <w:delText>3</w:delText>
        </w:r>
      </w:del>
      <w:ins w:id="281" w:author="oauser" w:date="2019-12-05T10:41:40Z">
        <w:del w:id="282" w:author="吴媛媛 [2]" w:date="2020-05-18T16:13:16Z">
          <w:r>
            <w:rPr>
              <w:rFonts w:hint="eastAsia" w:ascii="仿宋_GB2312" w:hAnsi="仿宋_GB2312" w:cs="仿宋_GB2312"/>
              <w:i w:val="0"/>
              <w:iCs w:val="0"/>
              <w:rPrChange w:id="283" w:author="oauser" w:date="2019-12-05T10:42:58Z">
                <w:rPr/>
              </w:rPrChange>
            </w:rPr>
            <w:fldChar w:fldCharType="end"/>
          </w:r>
        </w:del>
      </w:ins>
      <w:ins w:id="284" w:author="oauser" w:date="2019-12-05T10:41:40Z">
        <w:del w:id="285" w:author="吴媛媛 [2]" w:date="2020-05-18T16:13:16Z">
          <w:r>
            <w:rPr>
              <w:rFonts w:hint="eastAsia" w:ascii="仿宋_GB2312" w:hAnsi="仿宋_GB2312" w:cs="仿宋_GB2312"/>
              <w:bCs w:val="0"/>
              <w:i w:val="0"/>
              <w:iCs w:val="0"/>
              <w:color w:val="000000"/>
              <w:szCs w:val="21"/>
              <w:rPrChange w:id="286"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87" w:author="oauser" w:date="2019-12-05T10:41:40Z"/>
          <w:del w:id="288" w:author="吴媛媛 [2]" w:date="2020-05-18T16:13:16Z"/>
          <w:rFonts w:hint="eastAsia" w:ascii="仿宋_GB2312" w:hAnsi="仿宋_GB2312" w:cs="仿宋_GB2312"/>
          <w:i w:val="0"/>
          <w:iCs w:val="0"/>
          <w:rPrChange w:id="289" w:author="oauser" w:date="2019-12-05T10:42:58Z">
            <w:rPr>
              <w:ins w:id="290" w:author="oauser" w:date="2019-12-05T10:41:40Z"/>
              <w:del w:id="291" w:author="吴媛媛 [2]" w:date="2020-05-18T16:13:16Z"/>
            </w:rPr>
          </w:rPrChange>
        </w:rPr>
      </w:pPr>
      <w:ins w:id="292" w:author="oauser" w:date="2019-12-05T10:41:40Z">
        <w:del w:id="293" w:author="吴媛媛 [2]" w:date="2020-05-18T16:13:16Z">
          <w:r>
            <w:rPr>
              <w:rFonts w:hint="eastAsia" w:ascii="仿宋_GB2312" w:hAnsi="仿宋_GB2312" w:cs="仿宋_GB2312"/>
              <w:bCs w:val="0"/>
              <w:i w:val="0"/>
              <w:iCs w:val="0"/>
              <w:color w:val="000000"/>
              <w:szCs w:val="21"/>
              <w:rPrChange w:id="294" w:author="oauser" w:date="2019-12-05T10:42:58Z">
                <w:rPr>
                  <w:rFonts w:hint="eastAsia" w:ascii="仿宋_GB2312" w:cs="仿宋_GB2312"/>
                  <w:bCs w:val="0"/>
                  <w:color w:val="000000"/>
                  <w:szCs w:val="21"/>
                </w:rPr>
              </w:rPrChange>
            </w:rPr>
            <w:fldChar w:fldCharType="begin"/>
          </w:r>
        </w:del>
      </w:ins>
      <w:ins w:id="295" w:author="oauser" w:date="2019-12-05T10:41:40Z">
        <w:del w:id="296" w:author="吴媛媛 [2]" w:date="2020-05-18T16:13:16Z">
          <w:r>
            <w:rPr>
              <w:rFonts w:hint="eastAsia" w:ascii="仿宋_GB2312" w:hAnsi="仿宋_GB2312" w:cs="仿宋_GB2312"/>
              <w:bCs w:val="0"/>
              <w:i w:val="0"/>
              <w:iCs w:val="0"/>
              <w:szCs w:val="21"/>
              <w:rPrChange w:id="297" w:author="oauser" w:date="2019-12-05T10:42:58Z">
                <w:rPr>
                  <w:rFonts w:hint="eastAsia" w:ascii="仿宋_GB2312" w:cs="仿宋_GB2312"/>
                  <w:bCs w:val="0"/>
                  <w:szCs w:val="21"/>
                </w:rPr>
              </w:rPrChange>
            </w:rPr>
            <w:delInstrText xml:space="preserve"> HYPERLINK \l _Toc3018 </w:delInstrText>
          </w:r>
        </w:del>
      </w:ins>
      <w:ins w:id="298" w:author="oauser" w:date="2019-12-05T10:41:40Z">
        <w:del w:id="299" w:author="吴媛媛 [2]" w:date="2020-05-18T16:13:16Z">
          <w:r>
            <w:rPr>
              <w:rFonts w:hint="eastAsia" w:ascii="仿宋_GB2312" w:hAnsi="仿宋_GB2312" w:cs="仿宋_GB2312"/>
              <w:bCs w:val="0"/>
              <w:i w:val="0"/>
              <w:iCs w:val="0"/>
              <w:szCs w:val="21"/>
              <w:rPrChange w:id="300" w:author="oauser" w:date="2019-12-05T10:42:58Z">
                <w:rPr>
                  <w:rFonts w:hint="eastAsia" w:ascii="仿宋_GB2312" w:cs="仿宋_GB2312"/>
                  <w:bCs w:val="0"/>
                  <w:szCs w:val="21"/>
                </w:rPr>
              </w:rPrChange>
            </w:rPr>
            <w:fldChar w:fldCharType="separate"/>
          </w:r>
        </w:del>
      </w:ins>
      <w:ins w:id="301" w:author="oauser" w:date="2019-12-05T10:41:40Z">
        <w:del w:id="302" w:author="吴媛媛 [2]" w:date="2020-05-18T16:13:16Z">
          <w:r>
            <w:rPr>
              <w:rFonts w:hint="eastAsia" w:ascii="仿宋_GB2312" w:hAnsi="仿宋_GB2312" w:cs="仿宋_GB2312"/>
              <w:i w:val="0"/>
              <w:iCs w:val="0"/>
              <w:lang w:eastAsia="zh-CN"/>
              <w:rPrChange w:id="303" w:author="oauser" w:date="2019-12-05T10:42:58Z">
                <w:rPr>
                  <w:rFonts w:ascii="Times New Roman" w:hAnsi="Times New Roman" w:cs="Times New Roman"/>
                  <w:lang w:eastAsia="zh-CN"/>
                </w:rPr>
              </w:rPrChange>
            </w:rPr>
            <w:delText xml:space="preserve">3.2.2 </w:delText>
          </w:r>
        </w:del>
      </w:ins>
      <w:ins w:id="304" w:author="oauser" w:date="2019-12-05T10:41:40Z">
        <w:del w:id="305" w:author="吴媛媛 [2]" w:date="2020-05-18T16:13:16Z">
          <w:r>
            <w:rPr>
              <w:rFonts w:hint="eastAsia" w:ascii="仿宋_GB2312" w:hAnsi="仿宋_GB2312" w:cs="仿宋_GB2312"/>
              <w:i w:val="0"/>
              <w:iCs w:val="0"/>
              <w:lang w:eastAsia="zh-CN"/>
              <w:rPrChange w:id="306" w:author="oauser" w:date="2019-12-05T10:42:58Z">
                <w:rPr>
                  <w:rFonts w:hint="eastAsia" w:ascii="Times New Roman" w:hAnsi="Times New Roman" w:cs="Times New Roman"/>
                  <w:lang w:eastAsia="zh-CN"/>
                </w:rPr>
              </w:rPrChange>
            </w:rPr>
            <w:delText>人民</w:delText>
          </w:r>
        </w:del>
      </w:ins>
      <w:ins w:id="307" w:author="oauser" w:date="2019-12-05T10:41:40Z">
        <w:del w:id="308" w:author="吴媛媛 [2]" w:date="2020-05-18T16:13:16Z">
          <w:r>
            <w:rPr>
              <w:rFonts w:hint="eastAsia" w:ascii="仿宋_GB2312" w:hAnsi="仿宋_GB2312" w:cs="仿宋_GB2312"/>
              <w:i w:val="0"/>
              <w:iCs w:val="0"/>
              <w:lang w:eastAsia="zh-CN"/>
              <w:rPrChange w:id="309" w:author="oauser" w:date="2019-12-05T10:42:58Z">
                <w:rPr>
                  <w:rFonts w:hint="eastAsia" w:ascii="仿宋_GB2312" w:hAnsi="仿宋_GB2312" w:cs="仿宋_GB2312"/>
                  <w:lang w:eastAsia="zh-CN"/>
                </w:rPr>
              </w:rPrChange>
            </w:rPr>
            <w:delText>银行数据报文类别</w:delText>
          </w:r>
        </w:del>
      </w:ins>
      <w:ins w:id="310" w:author="oauser" w:date="2019-12-05T10:41:40Z">
        <w:del w:id="311" w:author="吴媛媛 [2]" w:date="2020-05-18T16:13:16Z">
          <w:r>
            <w:rPr>
              <w:rFonts w:hint="eastAsia" w:ascii="仿宋_GB2312" w:hAnsi="仿宋_GB2312" w:cs="仿宋_GB2312"/>
              <w:i w:val="0"/>
              <w:iCs w:val="0"/>
              <w:rPrChange w:id="312" w:author="oauser" w:date="2019-12-05T10:42:58Z">
                <w:rPr/>
              </w:rPrChange>
            </w:rPr>
            <w:tab/>
          </w:r>
        </w:del>
      </w:ins>
      <w:ins w:id="313" w:author="oauser" w:date="2019-12-05T10:41:40Z">
        <w:del w:id="314" w:author="吴媛媛 [2]" w:date="2020-05-18T16:13:16Z">
          <w:r>
            <w:rPr>
              <w:rFonts w:hint="eastAsia" w:ascii="仿宋_GB2312" w:hAnsi="仿宋_GB2312" w:cs="仿宋_GB2312"/>
              <w:i w:val="0"/>
              <w:iCs w:val="0"/>
              <w:rPrChange w:id="315" w:author="oauser" w:date="2019-12-05T10:42:58Z">
                <w:rPr/>
              </w:rPrChange>
            </w:rPr>
            <w:fldChar w:fldCharType="begin"/>
          </w:r>
        </w:del>
      </w:ins>
      <w:ins w:id="316" w:author="oauser" w:date="2019-12-05T10:41:40Z">
        <w:del w:id="317" w:author="吴媛媛 [2]" w:date="2020-05-18T16:13:16Z">
          <w:r>
            <w:rPr>
              <w:rFonts w:hint="eastAsia" w:ascii="仿宋_GB2312" w:hAnsi="仿宋_GB2312" w:cs="仿宋_GB2312"/>
              <w:i w:val="0"/>
              <w:iCs w:val="0"/>
              <w:rPrChange w:id="318" w:author="oauser" w:date="2019-12-05T10:42:58Z">
                <w:rPr/>
              </w:rPrChange>
            </w:rPr>
            <w:delInstrText xml:space="preserve"> PAGEREF _Toc3018 \h </w:delInstrText>
          </w:r>
        </w:del>
      </w:ins>
      <w:ins w:id="319" w:author="oauser" w:date="2019-12-05T10:41:40Z">
        <w:del w:id="320" w:author="吴媛媛 [2]" w:date="2020-05-18T16:13:16Z">
          <w:r>
            <w:rPr>
              <w:rFonts w:hint="eastAsia" w:ascii="仿宋_GB2312" w:hAnsi="仿宋_GB2312" w:cs="仿宋_GB2312"/>
              <w:i w:val="0"/>
              <w:iCs w:val="0"/>
              <w:rPrChange w:id="321" w:author="oauser" w:date="2019-12-05T10:42:58Z">
                <w:rPr/>
              </w:rPrChange>
            </w:rPr>
            <w:fldChar w:fldCharType="separate"/>
          </w:r>
        </w:del>
      </w:ins>
      <w:del w:id="322" w:author="吴媛媛 [2]" w:date="2020-05-18T16:13:16Z">
        <w:r>
          <w:rPr>
            <w:rFonts w:hint="eastAsia" w:ascii="仿宋_GB2312" w:hAnsi="仿宋_GB2312" w:eastAsia="仿宋_GB2312" w:cs="仿宋_GB2312"/>
            <w:i w:val="0"/>
            <w:iCs w:val="0"/>
          </w:rPr>
          <w:delText>5</w:delText>
        </w:r>
      </w:del>
      <w:ins w:id="323" w:author="oauser" w:date="2019-12-05T10:41:40Z">
        <w:del w:id="324" w:author="吴媛媛 [2]" w:date="2020-05-18T16:13:16Z">
          <w:r>
            <w:rPr>
              <w:rFonts w:hint="eastAsia" w:ascii="仿宋_GB2312" w:hAnsi="仿宋_GB2312" w:cs="仿宋_GB2312"/>
              <w:i w:val="0"/>
              <w:iCs w:val="0"/>
              <w:rPrChange w:id="325" w:author="oauser" w:date="2019-12-05T10:42:58Z">
                <w:rPr/>
              </w:rPrChange>
            </w:rPr>
            <w:fldChar w:fldCharType="end"/>
          </w:r>
        </w:del>
      </w:ins>
      <w:ins w:id="326" w:author="oauser" w:date="2019-12-05T10:41:40Z">
        <w:del w:id="327" w:author="吴媛媛 [2]" w:date="2020-05-18T16:13:16Z">
          <w:r>
            <w:rPr>
              <w:rFonts w:hint="eastAsia" w:ascii="仿宋_GB2312" w:hAnsi="仿宋_GB2312" w:cs="仿宋_GB2312"/>
              <w:bCs w:val="0"/>
              <w:i w:val="0"/>
              <w:iCs w:val="0"/>
              <w:color w:val="000000"/>
              <w:szCs w:val="21"/>
              <w:rPrChange w:id="328" w:author="oauser" w:date="2019-12-05T10:42:58Z">
                <w:rPr>
                  <w:rFonts w:hint="eastAsia" w:ascii="仿宋_GB2312" w:cs="仿宋_GB2312"/>
                  <w:bCs w:val="0"/>
                  <w:color w:val="000000"/>
                  <w:szCs w:val="21"/>
                </w:rPr>
              </w:rPrChange>
            </w:rPr>
            <w:fldChar w:fldCharType="end"/>
          </w:r>
        </w:del>
      </w:ins>
    </w:p>
    <w:p>
      <w:pPr>
        <w:pStyle w:val="18"/>
        <w:tabs>
          <w:tab w:val="right" w:leader="dot" w:pos="8306"/>
          <w:tab w:val="clear" w:pos="600"/>
          <w:tab w:val="clear" w:pos="8296"/>
        </w:tabs>
        <w:rPr>
          <w:ins w:id="329" w:author="oauser" w:date="2019-12-05T10:41:40Z"/>
          <w:del w:id="330" w:author="吴媛媛 [2]" w:date="2020-05-18T16:13:16Z"/>
          <w:rFonts w:hint="eastAsia" w:ascii="仿宋_GB2312" w:hAnsi="仿宋_GB2312" w:cs="仿宋_GB2312"/>
          <w:i w:val="0"/>
          <w:iCs w:val="0"/>
          <w:rPrChange w:id="331" w:author="oauser" w:date="2019-12-05T10:42:58Z">
            <w:rPr>
              <w:ins w:id="332" w:author="oauser" w:date="2019-12-05T10:41:40Z"/>
              <w:del w:id="333" w:author="吴媛媛 [2]" w:date="2020-05-18T16:13:16Z"/>
            </w:rPr>
          </w:rPrChange>
        </w:rPr>
      </w:pPr>
      <w:ins w:id="334" w:author="oauser" w:date="2019-12-05T10:41:40Z">
        <w:del w:id="335" w:author="吴媛媛 [2]" w:date="2020-05-18T16:13:16Z">
          <w:r>
            <w:rPr>
              <w:rFonts w:hint="eastAsia" w:ascii="仿宋_GB2312" w:hAnsi="仿宋_GB2312" w:cs="仿宋_GB2312"/>
              <w:bCs w:val="0"/>
              <w:i w:val="0"/>
              <w:iCs w:val="0"/>
              <w:color w:val="000000"/>
              <w:szCs w:val="21"/>
              <w:rPrChange w:id="336" w:author="oauser" w:date="2019-12-05T10:42:58Z">
                <w:rPr>
                  <w:rFonts w:hint="eastAsia" w:ascii="仿宋_GB2312" w:cs="仿宋_GB2312"/>
                  <w:bCs w:val="0"/>
                  <w:color w:val="000000"/>
                  <w:szCs w:val="21"/>
                </w:rPr>
              </w:rPrChange>
            </w:rPr>
            <w:fldChar w:fldCharType="begin"/>
          </w:r>
        </w:del>
      </w:ins>
      <w:ins w:id="337" w:author="oauser" w:date="2019-12-05T10:41:40Z">
        <w:del w:id="338" w:author="吴媛媛 [2]" w:date="2020-05-18T16:13:16Z">
          <w:r>
            <w:rPr>
              <w:rFonts w:hint="eastAsia" w:ascii="仿宋_GB2312" w:hAnsi="仿宋_GB2312" w:cs="仿宋_GB2312"/>
              <w:bCs w:val="0"/>
              <w:i w:val="0"/>
              <w:iCs w:val="0"/>
              <w:szCs w:val="21"/>
              <w:rPrChange w:id="339" w:author="oauser" w:date="2019-12-05T10:42:58Z">
                <w:rPr>
                  <w:rFonts w:hint="eastAsia" w:ascii="仿宋_GB2312" w:cs="仿宋_GB2312"/>
                  <w:bCs w:val="0"/>
                  <w:szCs w:val="21"/>
                </w:rPr>
              </w:rPrChange>
            </w:rPr>
            <w:delInstrText xml:space="preserve"> HYPERLINK \l _Toc24559 </w:delInstrText>
          </w:r>
        </w:del>
      </w:ins>
      <w:ins w:id="340" w:author="oauser" w:date="2019-12-05T10:41:40Z">
        <w:del w:id="341" w:author="吴媛媛 [2]" w:date="2020-05-18T16:13:16Z">
          <w:r>
            <w:rPr>
              <w:rFonts w:hint="eastAsia" w:ascii="仿宋_GB2312" w:hAnsi="仿宋_GB2312" w:cs="仿宋_GB2312"/>
              <w:bCs w:val="0"/>
              <w:i w:val="0"/>
              <w:iCs w:val="0"/>
              <w:szCs w:val="21"/>
              <w:rPrChange w:id="342" w:author="oauser" w:date="2019-12-05T10:42:58Z">
                <w:rPr>
                  <w:rFonts w:hint="eastAsia" w:ascii="仿宋_GB2312" w:cs="仿宋_GB2312"/>
                  <w:bCs w:val="0"/>
                  <w:szCs w:val="21"/>
                </w:rPr>
              </w:rPrChange>
            </w:rPr>
            <w:fldChar w:fldCharType="separate"/>
          </w:r>
        </w:del>
      </w:ins>
      <w:ins w:id="343" w:author="oauser" w:date="2019-12-05T10:41:40Z">
        <w:del w:id="344" w:author="吴媛媛 [2]" w:date="2020-05-18T16:13:16Z">
          <w:r>
            <w:rPr>
              <w:rFonts w:hint="eastAsia" w:ascii="仿宋_GB2312" w:hAnsi="仿宋_GB2312" w:cs="仿宋_GB2312"/>
              <w:i w:val="0"/>
              <w:iCs w:val="0"/>
              <w:caps w:val="0"/>
              <w:smallCaps w:val="0"/>
              <w:strike w:val="0"/>
              <w:dstrike w:val="0"/>
              <w:spacing w:val="0"/>
              <w:position w:val="0"/>
              <w:rPrChange w:id="345" w:author="oauser" w:date="2019-12-05T10:42:58Z">
                <w:rPr>
                  <w:rFonts w:ascii="Times New Roman" w:hAnsi="Times New Roman" w:cs="Times New Roman"/>
                  <w:i w:val="0"/>
                  <w:iCs w:val="0"/>
                  <w:caps w:val="0"/>
                  <w:smallCaps w:val="0"/>
                  <w:strike w:val="0"/>
                  <w:dstrike w:val="0"/>
                  <w:spacing w:val="0"/>
                  <w:position w:val="0"/>
                </w:rPr>
              </w:rPrChange>
            </w:rPr>
            <w:delText xml:space="preserve">3.3 </w:delText>
          </w:r>
        </w:del>
      </w:ins>
      <w:ins w:id="346" w:author="oauser" w:date="2019-12-05T10:41:40Z">
        <w:del w:id="347" w:author="吴媛媛 [2]" w:date="2020-05-18T16:13:16Z">
          <w:r>
            <w:rPr>
              <w:rFonts w:hint="eastAsia" w:ascii="仿宋_GB2312" w:hAnsi="仿宋_GB2312" w:eastAsia="仿宋_GB2312" w:cs="仿宋_GB2312"/>
              <w:i w:val="0"/>
              <w:iCs w:val="0"/>
              <w:rPrChange w:id="348" w:author="oauser" w:date="2019-12-05T10:42:58Z">
                <w:rPr>
                  <w:rFonts w:hint="eastAsia" w:ascii="仿宋_GB2312" w:hAnsi="仿宋_GB2312" w:eastAsia="仿宋_GB2312" w:cs="仿宋_GB2312"/>
                </w:rPr>
              </w:rPrChange>
            </w:rPr>
            <w:delText>数据报文文件名称</w:delText>
          </w:r>
        </w:del>
      </w:ins>
      <w:ins w:id="349" w:author="oauser" w:date="2019-12-05T10:41:40Z">
        <w:del w:id="350" w:author="吴媛媛 [2]" w:date="2020-05-18T16:13:16Z">
          <w:r>
            <w:rPr>
              <w:rFonts w:hint="eastAsia" w:ascii="仿宋_GB2312" w:hAnsi="仿宋_GB2312" w:cs="仿宋_GB2312"/>
              <w:i w:val="0"/>
              <w:iCs w:val="0"/>
              <w:rPrChange w:id="351" w:author="oauser" w:date="2019-12-05T10:42:58Z">
                <w:rPr/>
              </w:rPrChange>
            </w:rPr>
            <w:tab/>
          </w:r>
        </w:del>
      </w:ins>
      <w:ins w:id="352" w:author="oauser" w:date="2019-12-05T10:41:40Z">
        <w:del w:id="353" w:author="吴媛媛 [2]" w:date="2020-05-18T16:13:16Z">
          <w:r>
            <w:rPr>
              <w:rFonts w:hint="eastAsia" w:ascii="仿宋_GB2312" w:hAnsi="仿宋_GB2312" w:cs="仿宋_GB2312"/>
              <w:i w:val="0"/>
              <w:iCs w:val="0"/>
              <w:rPrChange w:id="354" w:author="oauser" w:date="2019-12-05T10:42:58Z">
                <w:rPr/>
              </w:rPrChange>
            </w:rPr>
            <w:fldChar w:fldCharType="begin"/>
          </w:r>
        </w:del>
      </w:ins>
      <w:ins w:id="355" w:author="oauser" w:date="2019-12-05T10:41:40Z">
        <w:del w:id="356" w:author="吴媛媛 [2]" w:date="2020-05-18T16:13:16Z">
          <w:r>
            <w:rPr>
              <w:rFonts w:hint="eastAsia" w:ascii="仿宋_GB2312" w:hAnsi="仿宋_GB2312" w:cs="仿宋_GB2312"/>
              <w:i w:val="0"/>
              <w:iCs w:val="0"/>
              <w:rPrChange w:id="357" w:author="oauser" w:date="2019-12-05T10:42:58Z">
                <w:rPr/>
              </w:rPrChange>
            </w:rPr>
            <w:delInstrText xml:space="preserve"> PAGEREF _Toc24559 \h </w:delInstrText>
          </w:r>
        </w:del>
      </w:ins>
      <w:ins w:id="358" w:author="oauser" w:date="2019-12-05T10:41:40Z">
        <w:del w:id="359" w:author="吴媛媛 [2]" w:date="2020-05-18T16:13:16Z">
          <w:r>
            <w:rPr>
              <w:rFonts w:hint="eastAsia" w:ascii="仿宋_GB2312" w:hAnsi="仿宋_GB2312" w:cs="仿宋_GB2312"/>
              <w:i w:val="0"/>
              <w:iCs w:val="0"/>
              <w:rPrChange w:id="360" w:author="oauser" w:date="2019-12-05T10:42:58Z">
                <w:rPr/>
              </w:rPrChange>
            </w:rPr>
            <w:fldChar w:fldCharType="separate"/>
          </w:r>
        </w:del>
      </w:ins>
      <w:del w:id="361" w:author="吴媛媛 [2]" w:date="2020-05-18T16:13:16Z">
        <w:r>
          <w:rPr>
            <w:rFonts w:hint="eastAsia" w:ascii="仿宋_GB2312" w:hAnsi="仿宋_GB2312" w:eastAsia="仿宋_GB2312" w:cs="仿宋_GB2312"/>
            <w:i w:val="0"/>
            <w:iCs w:val="0"/>
          </w:rPr>
          <w:delText>6</w:delText>
        </w:r>
      </w:del>
      <w:ins w:id="362" w:author="oauser" w:date="2019-12-05T10:41:40Z">
        <w:del w:id="363" w:author="吴媛媛 [2]" w:date="2020-05-18T16:13:16Z">
          <w:r>
            <w:rPr>
              <w:rFonts w:hint="eastAsia" w:ascii="仿宋_GB2312" w:hAnsi="仿宋_GB2312" w:cs="仿宋_GB2312"/>
              <w:i w:val="0"/>
              <w:iCs w:val="0"/>
              <w:rPrChange w:id="364" w:author="oauser" w:date="2019-12-05T10:42:58Z">
                <w:rPr/>
              </w:rPrChange>
            </w:rPr>
            <w:fldChar w:fldCharType="end"/>
          </w:r>
        </w:del>
      </w:ins>
      <w:ins w:id="365" w:author="oauser" w:date="2019-12-05T10:41:40Z">
        <w:del w:id="366" w:author="吴媛媛 [2]" w:date="2020-05-18T16:13:16Z">
          <w:r>
            <w:rPr>
              <w:rFonts w:hint="eastAsia" w:ascii="仿宋_GB2312" w:hAnsi="仿宋_GB2312" w:cs="仿宋_GB2312"/>
              <w:bCs w:val="0"/>
              <w:i w:val="0"/>
              <w:iCs w:val="0"/>
              <w:color w:val="000000"/>
              <w:szCs w:val="21"/>
              <w:rPrChange w:id="367" w:author="oauser" w:date="2019-12-05T10:42:58Z">
                <w:rPr>
                  <w:rFonts w:hint="eastAsia" w:ascii="仿宋_GB2312" w:cs="仿宋_GB2312"/>
                  <w:bCs w:val="0"/>
                  <w:color w:val="000000"/>
                  <w:szCs w:val="21"/>
                </w:rPr>
              </w:rPrChange>
            </w:rPr>
            <w:fldChar w:fldCharType="end"/>
          </w:r>
        </w:del>
      </w:ins>
    </w:p>
    <w:p>
      <w:pPr>
        <w:pStyle w:val="18"/>
        <w:tabs>
          <w:tab w:val="right" w:leader="dot" w:pos="8306"/>
          <w:tab w:val="clear" w:pos="600"/>
          <w:tab w:val="clear" w:pos="8296"/>
        </w:tabs>
        <w:rPr>
          <w:ins w:id="368" w:author="oauser" w:date="2019-12-05T10:41:40Z"/>
          <w:del w:id="369" w:author="吴媛媛 [2]" w:date="2020-05-18T16:13:16Z"/>
          <w:rFonts w:hint="eastAsia" w:ascii="仿宋_GB2312" w:hAnsi="仿宋_GB2312" w:cs="仿宋_GB2312"/>
          <w:i w:val="0"/>
          <w:iCs w:val="0"/>
          <w:rPrChange w:id="370" w:author="oauser" w:date="2019-12-05T10:42:58Z">
            <w:rPr>
              <w:ins w:id="371" w:author="oauser" w:date="2019-12-05T10:41:40Z"/>
              <w:del w:id="372" w:author="吴媛媛 [2]" w:date="2020-05-18T16:13:16Z"/>
            </w:rPr>
          </w:rPrChange>
        </w:rPr>
      </w:pPr>
      <w:ins w:id="373" w:author="oauser" w:date="2019-12-05T10:41:40Z">
        <w:del w:id="374" w:author="吴媛媛 [2]" w:date="2020-05-18T16:13:16Z">
          <w:r>
            <w:rPr>
              <w:rFonts w:hint="eastAsia" w:ascii="仿宋_GB2312" w:hAnsi="仿宋_GB2312" w:cs="仿宋_GB2312"/>
              <w:bCs w:val="0"/>
              <w:i w:val="0"/>
              <w:iCs w:val="0"/>
              <w:color w:val="000000"/>
              <w:szCs w:val="21"/>
              <w:rPrChange w:id="375" w:author="oauser" w:date="2019-12-05T10:42:58Z">
                <w:rPr>
                  <w:rFonts w:hint="eastAsia" w:ascii="仿宋_GB2312" w:cs="仿宋_GB2312"/>
                  <w:bCs w:val="0"/>
                  <w:color w:val="000000"/>
                  <w:szCs w:val="21"/>
                </w:rPr>
              </w:rPrChange>
            </w:rPr>
            <w:fldChar w:fldCharType="begin"/>
          </w:r>
        </w:del>
      </w:ins>
      <w:ins w:id="376" w:author="oauser" w:date="2019-12-05T10:41:40Z">
        <w:del w:id="377" w:author="吴媛媛 [2]" w:date="2020-05-18T16:13:16Z">
          <w:r>
            <w:rPr>
              <w:rFonts w:hint="eastAsia" w:ascii="仿宋_GB2312" w:hAnsi="仿宋_GB2312" w:cs="仿宋_GB2312"/>
              <w:bCs w:val="0"/>
              <w:i w:val="0"/>
              <w:iCs w:val="0"/>
              <w:szCs w:val="21"/>
              <w:rPrChange w:id="378" w:author="oauser" w:date="2019-12-05T10:42:58Z">
                <w:rPr>
                  <w:rFonts w:hint="eastAsia" w:ascii="仿宋_GB2312" w:cs="仿宋_GB2312"/>
                  <w:bCs w:val="0"/>
                  <w:szCs w:val="21"/>
                </w:rPr>
              </w:rPrChange>
            </w:rPr>
            <w:delInstrText xml:space="preserve"> HYPERLINK \l _Toc24196 </w:delInstrText>
          </w:r>
        </w:del>
      </w:ins>
      <w:ins w:id="379" w:author="oauser" w:date="2019-12-05T10:41:40Z">
        <w:del w:id="380" w:author="吴媛媛 [2]" w:date="2020-05-18T16:13:16Z">
          <w:r>
            <w:rPr>
              <w:rFonts w:hint="eastAsia" w:ascii="仿宋_GB2312" w:hAnsi="仿宋_GB2312" w:cs="仿宋_GB2312"/>
              <w:bCs w:val="0"/>
              <w:i w:val="0"/>
              <w:iCs w:val="0"/>
              <w:szCs w:val="21"/>
              <w:rPrChange w:id="381" w:author="oauser" w:date="2019-12-05T10:42:58Z">
                <w:rPr>
                  <w:rFonts w:hint="eastAsia" w:ascii="仿宋_GB2312" w:cs="仿宋_GB2312"/>
                  <w:bCs w:val="0"/>
                  <w:szCs w:val="21"/>
                </w:rPr>
              </w:rPrChange>
            </w:rPr>
            <w:fldChar w:fldCharType="separate"/>
          </w:r>
        </w:del>
      </w:ins>
      <w:ins w:id="382" w:author="oauser" w:date="2019-12-05T10:41:40Z">
        <w:del w:id="383" w:author="吴媛媛 [2]" w:date="2020-05-18T16:13:16Z">
          <w:r>
            <w:rPr>
              <w:rFonts w:hint="eastAsia" w:ascii="仿宋_GB2312" w:hAnsi="仿宋_GB2312" w:eastAsia="仿宋_GB2312" w:cs="仿宋_GB2312"/>
              <w:i w:val="0"/>
              <w:iCs w:val="0"/>
              <w:caps w:val="0"/>
              <w:smallCaps w:val="0"/>
              <w:strike w:val="0"/>
              <w:dstrike w:val="0"/>
              <w:spacing w:val="0"/>
              <w:position w:val="0"/>
              <w:rPrChange w:id="384" w:author="oauser" w:date="2019-12-05T10:42:58Z">
                <w:rPr>
                  <w:rFonts w:ascii="Times New Roman" w:hAnsi="Times New Roman" w:eastAsia="仿宋_GB2312" w:cs="Times New Roman"/>
                  <w:i w:val="0"/>
                  <w:iCs w:val="0"/>
                  <w:caps w:val="0"/>
                  <w:smallCaps w:val="0"/>
                  <w:strike w:val="0"/>
                  <w:dstrike w:val="0"/>
                  <w:spacing w:val="0"/>
                  <w:position w:val="0"/>
                </w:rPr>
              </w:rPrChange>
            </w:rPr>
            <w:delText xml:space="preserve">3.4 </w:delText>
          </w:r>
        </w:del>
      </w:ins>
      <w:ins w:id="385" w:author="oauser" w:date="2019-12-05T10:41:40Z">
        <w:del w:id="386" w:author="吴媛媛 [2]" w:date="2020-05-18T16:13:16Z">
          <w:r>
            <w:rPr>
              <w:rFonts w:hint="eastAsia" w:ascii="仿宋_GB2312" w:hAnsi="仿宋_GB2312" w:eastAsia="仿宋_GB2312" w:cs="仿宋_GB2312"/>
              <w:i w:val="0"/>
              <w:iCs w:val="0"/>
              <w:rPrChange w:id="387" w:author="oauser" w:date="2019-12-05T10:42:58Z">
                <w:rPr>
                  <w:rFonts w:hint="eastAsia" w:ascii="仿宋_GB2312" w:hAnsi="仿宋_GB2312" w:eastAsia="仿宋_GB2312" w:cs="仿宋_GB2312"/>
                </w:rPr>
              </w:rPrChange>
            </w:rPr>
            <w:delText>报</w:delText>
          </w:r>
        </w:del>
      </w:ins>
      <w:ins w:id="388" w:author="oauser" w:date="2019-12-05T10:41:40Z">
        <w:del w:id="389" w:author="吴媛媛 [2]" w:date="2020-05-18T16:13:16Z">
          <w:r>
            <w:rPr>
              <w:rFonts w:hint="eastAsia" w:ascii="仿宋_GB2312" w:hAnsi="仿宋_GB2312" w:eastAsia="仿宋_GB2312" w:cs="仿宋_GB2312"/>
              <w:i w:val="0"/>
              <w:iCs w:val="0"/>
              <w:lang w:eastAsia="zh-CN"/>
              <w:rPrChange w:id="390" w:author="oauser" w:date="2019-12-05T10:42:58Z">
                <w:rPr>
                  <w:rFonts w:hint="eastAsia" w:ascii="仿宋_GB2312" w:hAnsi="仿宋_GB2312" w:eastAsia="仿宋_GB2312" w:cs="仿宋_GB2312"/>
                  <w:lang w:eastAsia="zh-CN"/>
                </w:rPr>
              </w:rPrChange>
            </w:rPr>
            <w:delText>文编码</w:delText>
          </w:r>
        </w:del>
      </w:ins>
      <w:ins w:id="391" w:author="oauser" w:date="2019-12-05T10:41:40Z">
        <w:del w:id="392" w:author="吴媛媛 [2]" w:date="2020-05-18T16:13:16Z">
          <w:r>
            <w:rPr>
              <w:rFonts w:hint="eastAsia" w:ascii="仿宋_GB2312" w:hAnsi="仿宋_GB2312" w:cs="仿宋_GB2312"/>
              <w:i w:val="0"/>
              <w:iCs w:val="0"/>
              <w:rPrChange w:id="393" w:author="oauser" w:date="2019-12-05T10:42:58Z">
                <w:rPr/>
              </w:rPrChange>
            </w:rPr>
            <w:tab/>
          </w:r>
        </w:del>
      </w:ins>
      <w:ins w:id="394" w:author="oauser" w:date="2019-12-05T10:41:40Z">
        <w:del w:id="395" w:author="吴媛媛 [2]" w:date="2020-05-18T16:13:16Z">
          <w:r>
            <w:rPr>
              <w:rFonts w:hint="eastAsia" w:ascii="仿宋_GB2312" w:hAnsi="仿宋_GB2312" w:cs="仿宋_GB2312"/>
              <w:i w:val="0"/>
              <w:iCs w:val="0"/>
              <w:rPrChange w:id="396" w:author="oauser" w:date="2019-12-05T10:42:58Z">
                <w:rPr/>
              </w:rPrChange>
            </w:rPr>
            <w:fldChar w:fldCharType="begin"/>
          </w:r>
        </w:del>
      </w:ins>
      <w:ins w:id="397" w:author="oauser" w:date="2019-12-05T10:41:40Z">
        <w:del w:id="398" w:author="吴媛媛 [2]" w:date="2020-05-18T16:13:16Z">
          <w:r>
            <w:rPr>
              <w:rFonts w:hint="eastAsia" w:ascii="仿宋_GB2312" w:hAnsi="仿宋_GB2312" w:cs="仿宋_GB2312"/>
              <w:i w:val="0"/>
              <w:iCs w:val="0"/>
              <w:rPrChange w:id="399" w:author="oauser" w:date="2019-12-05T10:42:58Z">
                <w:rPr/>
              </w:rPrChange>
            </w:rPr>
            <w:delInstrText xml:space="preserve"> PAGEREF _Toc24196 \h </w:delInstrText>
          </w:r>
        </w:del>
      </w:ins>
      <w:ins w:id="400" w:author="oauser" w:date="2019-12-05T10:41:40Z">
        <w:del w:id="401" w:author="吴媛媛 [2]" w:date="2020-05-18T16:13:16Z">
          <w:r>
            <w:rPr>
              <w:rFonts w:hint="eastAsia" w:ascii="仿宋_GB2312" w:hAnsi="仿宋_GB2312" w:cs="仿宋_GB2312"/>
              <w:i w:val="0"/>
              <w:iCs w:val="0"/>
              <w:rPrChange w:id="402" w:author="oauser" w:date="2019-12-05T10:42:58Z">
                <w:rPr/>
              </w:rPrChange>
            </w:rPr>
            <w:fldChar w:fldCharType="separate"/>
          </w:r>
        </w:del>
      </w:ins>
      <w:del w:id="403" w:author="吴媛媛 [2]" w:date="2020-05-18T16:13:16Z">
        <w:r>
          <w:rPr>
            <w:rFonts w:hint="eastAsia" w:ascii="仿宋_GB2312" w:hAnsi="仿宋_GB2312" w:eastAsia="仿宋_GB2312" w:cs="仿宋_GB2312"/>
            <w:i w:val="0"/>
            <w:iCs w:val="0"/>
          </w:rPr>
          <w:delText>6</w:delText>
        </w:r>
      </w:del>
      <w:ins w:id="404" w:author="oauser" w:date="2019-12-05T10:41:40Z">
        <w:del w:id="405" w:author="吴媛媛 [2]" w:date="2020-05-18T16:13:16Z">
          <w:r>
            <w:rPr>
              <w:rFonts w:hint="eastAsia" w:ascii="仿宋_GB2312" w:hAnsi="仿宋_GB2312" w:cs="仿宋_GB2312"/>
              <w:i w:val="0"/>
              <w:iCs w:val="0"/>
              <w:rPrChange w:id="406" w:author="oauser" w:date="2019-12-05T10:42:58Z">
                <w:rPr/>
              </w:rPrChange>
            </w:rPr>
            <w:fldChar w:fldCharType="end"/>
          </w:r>
        </w:del>
      </w:ins>
      <w:ins w:id="407" w:author="oauser" w:date="2019-12-05T10:41:40Z">
        <w:del w:id="408" w:author="吴媛媛 [2]" w:date="2020-05-18T16:13:16Z">
          <w:r>
            <w:rPr>
              <w:rFonts w:hint="eastAsia" w:ascii="仿宋_GB2312" w:hAnsi="仿宋_GB2312" w:cs="仿宋_GB2312"/>
              <w:bCs w:val="0"/>
              <w:i w:val="0"/>
              <w:iCs w:val="0"/>
              <w:color w:val="000000"/>
              <w:szCs w:val="21"/>
              <w:rPrChange w:id="409" w:author="oauser" w:date="2019-12-05T10:42:58Z">
                <w:rPr>
                  <w:rFonts w:hint="eastAsia" w:ascii="仿宋_GB2312" w:cs="仿宋_GB2312"/>
                  <w:bCs w:val="0"/>
                  <w:color w:val="000000"/>
                  <w:szCs w:val="21"/>
                </w:rPr>
              </w:rPrChange>
            </w:rPr>
            <w:fldChar w:fldCharType="end"/>
          </w:r>
        </w:del>
      </w:ins>
    </w:p>
    <w:p>
      <w:pPr>
        <w:pStyle w:val="18"/>
        <w:tabs>
          <w:tab w:val="right" w:leader="dot" w:pos="8306"/>
          <w:tab w:val="clear" w:pos="600"/>
          <w:tab w:val="clear" w:pos="8296"/>
        </w:tabs>
        <w:rPr>
          <w:ins w:id="410" w:author="oauser" w:date="2019-12-05T10:41:40Z"/>
          <w:del w:id="411" w:author="吴媛媛 [2]" w:date="2020-05-18T16:13:16Z"/>
          <w:rFonts w:hint="eastAsia" w:ascii="仿宋_GB2312" w:hAnsi="仿宋_GB2312" w:cs="仿宋_GB2312"/>
          <w:i w:val="0"/>
          <w:iCs w:val="0"/>
          <w:rPrChange w:id="412" w:author="oauser" w:date="2019-12-05T10:42:58Z">
            <w:rPr>
              <w:ins w:id="413" w:author="oauser" w:date="2019-12-05T10:41:40Z"/>
              <w:del w:id="414" w:author="吴媛媛 [2]" w:date="2020-05-18T16:13:16Z"/>
            </w:rPr>
          </w:rPrChange>
        </w:rPr>
      </w:pPr>
      <w:ins w:id="415" w:author="oauser" w:date="2019-12-05T10:41:40Z">
        <w:del w:id="416" w:author="吴媛媛 [2]" w:date="2020-05-18T16:13:16Z">
          <w:r>
            <w:rPr>
              <w:rFonts w:hint="eastAsia" w:ascii="仿宋_GB2312" w:hAnsi="仿宋_GB2312" w:cs="仿宋_GB2312"/>
              <w:bCs w:val="0"/>
              <w:i w:val="0"/>
              <w:iCs w:val="0"/>
              <w:color w:val="000000"/>
              <w:szCs w:val="21"/>
              <w:rPrChange w:id="417" w:author="oauser" w:date="2019-12-05T10:42:58Z">
                <w:rPr>
                  <w:rFonts w:hint="eastAsia" w:ascii="仿宋_GB2312" w:cs="仿宋_GB2312"/>
                  <w:bCs w:val="0"/>
                  <w:color w:val="000000"/>
                  <w:szCs w:val="21"/>
                </w:rPr>
              </w:rPrChange>
            </w:rPr>
            <w:fldChar w:fldCharType="begin"/>
          </w:r>
        </w:del>
      </w:ins>
      <w:ins w:id="418" w:author="oauser" w:date="2019-12-05T10:41:40Z">
        <w:del w:id="419" w:author="吴媛媛 [2]" w:date="2020-05-18T16:13:16Z">
          <w:r>
            <w:rPr>
              <w:rFonts w:hint="eastAsia" w:ascii="仿宋_GB2312" w:hAnsi="仿宋_GB2312" w:cs="仿宋_GB2312"/>
              <w:bCs w:val="0"/>
              <w:i w:val="0"/>
              <w:iCs w:val="0"/>
              <w:szCs w:val="21"/>
              <w:rPrChange w:id="420" w:author="oauser" w:date="2019-12-05T10:42:58Z">
                <w:rPr>
                  <w:rFonts w:hint="eastAsia" w:ascii="仿宋_GB2312" w:cs="仿宋_GB2312"/>
                  <w:bCs w:val="0"/>
                  <w:szCs w:val="21"/>
                </w:rPr>
              </w:rPrChange>
            </w:rPr>
            <w:delInstrText xml:space="preserve"> HYPERLINK \l _Toc30507 </w:delInstrText>
          </w:r>
        </w:del>
      </w:ins>
      <w:ins w:id="421" w:author="oauser" w:date="2019-12-05T10:41:40Z">
        <w:del w:id="422" w:author="吴媛媛 [2]" w:date="2020-05-18T16:13:16Z">
          <w:r>
            <w:rPr>
              <w:rFonts w:hint="eastAsia" w:ascii="仿宋_GB2312" w:hAnsi="仿宋_GB2312" w:cs="仿宋_GB2312"/>
              <w:bCs w:val="0"/>
              <w:i w:val="0"/>
              <w:iCs w:val="0"/>
              <w:szCs w:val="21"/>
              <w:rPrChange w:id="423" w:author="oauser" w:date="2019-12-05T10:42:58Z">
                <w:rPr>
                  <w:rFonts w:hint="eastAsia" w:ascii="仿宋_GB2312" w:cs="仿宋_GB2312"/>
                  <w:bCs w:val="0"/>
                  <w:szCs w:val="21"/>
                </w:rPr>
              </w:rPrChange>
            </w:rPr>
            <w:fldChar w:fldCharType="separate"/>
          </w:r>
        </w:del>
      </w:ins>
      <w:ins w:id="424" w:author="oauser" w:date="2019-12-05T10:41:40Z">
        <w:del w:id="425" w:author="吴媛媛 [2]" w:date="2020-05-18T16:13:16Z">
          <w:r>
            <w:rPr>
              <w:rFonts w:hint="eastAsia" w:ascii="仿宋_GB2312" w:hAnsi="仿宋_GB2312" w:eastAsia="仿宋_GB2312" w:cs="仿宋_GB2312"/>
              <w:i w:val="0"/>
              <w:iCs w:val="0"/>
              <w:caps w:val="0"/>
              <w:smallCaps w:val="0"/>
              <w:strike w:val="0"/>
              <w:dstrike w:val="0"/>
              <w:spacing w:val="0"/>
              <w:position w:val="0"/>
              <w:rPrChange w:id="426" w:author="oauser" w:date="2019-12-05T10:42:58Z">
                <w:rPr>
                  <w:rFonts w:ascii="Times New Roman" w:hAnsi="Times New Roman" w:eastAsia="仿宋_GB2312" w:cs="Times New Roman"/>
                  <w:i w:val="0"/>
                  <w:iCs w:val="0"/>
                  <w:caps w:val="0"/>
                  <w:smallCaps w:val="0"/>
                  <w:strike w:val="0"/>
                  <w:dstrike w:val="0"/>
                  <w:spacing w:val="0"/>
                  <w:position w:val="0"/>
                </w:rPr>
              </w:rPrChange>
            </w:rPr>
            <w:delText xml:space="preserve">3.5 </w:delText>
          </w:r>
        </w:del>
      </w:ins>
      <w:ins w:id="427" w:author="oauser" w:date="2019-12-05T10:41:40Z">
        <w:del w:id="428" w:author="吴媛媛 [2]" w:date="2020-05-18T16:13:16Z">
          <w:r>
            <w:rPr>
              <w:rFonts w:hint="eastAsia" w:ascii="仿宋_GB2312" w:hAnsi="仿宋_GB2312" w:eastAsia="仿宋_GB2312" w:cs="仿宋_GB2312"/>
              <w:i w:val="0"/>
              <w:iCs w:val="0"/>
              <w:lang w:eastAsia="zh-CN"/>
              <w:rPrChange w:id="429" w:author="oauser" w:date="2019-12-05T10:42:58Z">
                <w:rPr>
                  <w:rFonts w:hint="eastAsia" w:ascii="仿宋_GB2312" w:hAnsi="仿宋_GB2312" w:eastAsia="仿宋_GB2312" w:cs="仿宋_GB2312"/>
                  <w:lang w:eastAsia="zh-CN"/>
                </w:rPr>
              </w:rPrChange>
            </w:rPr>
            <w:delText>报文体</w:delText>
          </w:r>
        </w:del>
      </w:ins>
      <w:ins w:id="430" w:author="oauser" w:date="2019-12-05T10:41:40Z">
        <w:del w:id="431" w:author="吴媛媛 [2]" w:date="2020-05-18T16:13:16Z">
          <w:r>
            <w:rPr>
              <w:rFonts w:hint="eastAsia" w:ascii="仿宋_GB2312" w:hAnsi="仿宋_GB2312" w:cs="仿宋_GB2312"/>
              <w:i w:val="0"/>
              <w:iCs w:val="0"/>
              <w:rPrChange w:id="432" w:author="oauser" w:date="2019-12-05T10:42:58Z">
                <w:rPr/>
              </w:rPrChange>
            </w:rPr>
            <w:tab/>
          </w:r>
        </w:del>
      </w:ins>
      <w:ins w:id="433" w:author="oauser" w:date="2019-12-05T10:41:40Z">
        <w:del w:id="434" w:author="吴媛媛 [2]" w:date="2020-05-18T16:13:16Z">
          <w:r>
            <w:rPr>
              <w:rFonts w:hint="eastAsia" w:ascii="仿宋_GB2312" w:hAnsi="仿宋_GB2312" w:cs="仿宋_GB2312"/>
              <w:i w:val="0"/>
              <w:iCs w:val="0"/>
              <w:rPrChange w:id="435" w:author="oauser" w:date="2019-12-05T10:42:58Z">
                <w:rPr/>
              </w:rPrChange>
            </w:rPr>
            <w:fldChar w:fldCharType="begin"/>
          </w:r>
        </w:del>
      </w:ins>
      <w:ins w:id="436" w:author="oauser" w:date="2019-12-05T10:41:40Z">
        <w:del w:id="437" w:author="吴媛媛 [2]" w:date="2020-05-18T16:13:16Z">
          <w:r>
            <w:rPr>
              <w:rFonts w:hint="eastAsia" w:ascii="仿宋_GB2312" w:hAnsi="仿宋_GB2312" w:cs="仿宋_GB2312"/>
              <w:i w:val="0"/>
              <w:iCs w:val="0"/>
              <w:rPrChange w:id="438" w:author="oauser" w:date="2019-12-05T10:42:58Z">
                <w:rPr/>
              </w:rPrChange>
            </w:rPr>
            <w:delInstrText xml:space="preserve"> PAGEREF _Toc30507 \h </w:delInstrText>
          </w:r>
        </w:del>
      </w:ins>
      <w:ins w:id="439" w:author="oauser" w:date="2019-12-05T10:41:40Z">
        <w:del w:id="440" w:author="吴媛媛 [2]" w:date="2020-05-18T16:13:16Z">
          <w:r>
            <w:rPr>
              <w:rFonts w:hint="eastAsia" w:ascii="仿宋_GB2312" w:hAnsi="仿宋_GB2312" w:cs="仿宋_GB2312"/>
              <w:i w:val="0"/>
              <w:iCs w:val="0"/>
              <w:rPrChange w:id="441" w:author="oauser" w:date="2019-12-05T10:42:58Z">
                <w:rPr/>
              </w:rPrChange>
            </w:rPr>
            <w:fldChar w:fldCharType="separate"/>
          </w:r>
        </w:del>
      </w:ins>
      <w:del w:id="442" w:author="吴媛媛 [2]" w:date="2020-05-18T16:13:16Z">
        <w:r>
          <w:rPr>
            <w:rFonts w:hint="eastAsia" w:ascii="仿宋_GB2312" w:hAnsi="仿宋_GB2312" w:eastAsia="仿宋_GB2312" w:cs="仿宋_GB2312"/>
            <w:i w:val="0"/>
            <w:iCs w:val="0"/>
          </w:rPr>
          <w:delText>6</w:delText>
        </w:r>
      </w:del>
      <w:ins w:id="443" w:author="oauser" w:date="2019-12-05T10:41:40Z">
        <w:del w:id="444" w:author="吴媛媛 [2]" w:date="2020-05-18T16:13:16Z">
          <w:r>
            <w:rPr>
              <w:rFonts w:hint="eastAsia" w:ascii="仿宋_GB2312" w:hAnsi="仿宋_GB2312" w:cs="仿宋_GB2312"/>
              <w:i w:val="0"/>
              <w:iCs w:val="0"/>
              <w:rPrChange w:id="445" w:author="oauser" w:date="2019-12-05T10:42:58Z">
                <w:rPr/>
              </w:rPrChange>
            </w:rPr>
            <w:fldChar w:fldCharType="end"/>
          </w:r>
        </w:del>
      </w:ins>
      <w:ins w:id="446" w:author="oauser" w:date="2019-12-05T10:41:40Z">
        <w:del w:id="447" w:author="吴媛媛 [2]" w:date="2020-05-18T16:13:16Z">
          <w:r>
            <w:rPr>
              <w:rFonts w:hint="eastAsia" w:ascii="仿宋_GB2312" w:hAnsi="仿宋_GB2312" w:cs="仿宋_GB2312"/>
              <w:bCs w:val="0"/>
              <w:i w:val="0"/>
              <w:iCs w:val="0"/>
              <w:color w:val="000000"/>
              <w:szCs w:val="21"/>
              <w:rPrChange w:id="448" w:author="oauser" w:date="2019-12-05T10:42:58Z">
                <w:rPr>
                  <w:rFonts w:hint="eastAsia" w:ascii="仿宋_GB2312" w:cs="仿宋_GB2312"/>
                  <w:bCs w:val="0"/>
                  <w:color w:val="000000"/>
                  <w:szCs w:val="21"/>
                </w:rPr>
              </w:rPrChange>
            </w:rPr>
            <w:fldChar w:fldCharType="end"/>
          </w:r>
        </w:del>
      </w:ins>
    </w:p>
    <w:p>
      <w:pPr>
        <w:pStyle w:val="18"/>
        <w:tabs>
          <w:tab w:val="right" w:leader="dot" w:pos="8306"/>
          <w:tab w:val="clear" w:pos="600"/>
          <w:tab w:val="clear" w:pos="8296"/>
        </w:tabs>
        <w:rPr>
          <w:ins w:id="449" w:author="oauser" w:date="2019-12-05T10:41:40Z"/>
          <w:del w:id="450" w:author="吴媛媛 [2]" w:date="2020-05-18T16:13:16Z"/>
          <w:rFonts w:hint="eastAsia" w:ascii="仿宋_GB2312" w:hAnsi="仿宋_GB2312" w:cs="仿宋_GB2312"/>
          <w:i w:val="0"/>
          <w:iCs w:val="0"/>
          <w:rPrChange w:id="451" w:author="oauser" w:date="2019-12-05T10:42:58Z">
            <w:rPr>
              <w:ins w:id="452" w:author="oauser" w:date="2019-12-05T10:41:40Z"/>
              <w:del w:id="453" w:author="吴媛媛 [2]" w:date="2020-05-18T16:13:16Z"/>
            </w:rPr>
          </w:rPrChange>
        </w:rPr>
      </w:pPr>
      <w:ins w:id="454" w:author="oauser" w:date="2019-12-05T10:41:40Z">
        <w:del w:id="455" w:author="吴媛媛 [2]" w:date="2020-05-18T16:13:16Z">
          <w:r>
            <w:rPr>
              <w:rFonts w:hint="eastAsia" w:ascii="仿宋_GB2312" w:hAnsi="仿宋_GB2312" w:cs="仿宋_GB2312"/>
              <w:bCs w:val="0"/>
              <w:i w:val="0"/>
              <w:iCs w:val="0"/>
              <w:color w:val="000000"/>
              <w:szCs w:val="21"/>
              <w:rPrChange w:id="456" w:author="oauser" w:date="2019-12-05T10:42:58Z">
                <w:rPr>
                  <w:rFonts w:hint="eastAsia" w:ascii="仿宋_GB2312" w:cs="仿宋_GB2312"/>
                  <w:bCs w:val="0"/>
                  <w:color w:val="000000"/>
                  <w:szCs w:val="21"/>
                </w:rPr>
              </w:rPrChange>
            </w:rPr>
            <w:fldChar w:fldCharType="begin"/>
          </w:r>
        </w:del>
      </w:ins>
      <w:ins w:id="457" w:author="oauser" w:date="2019-12-05T10:41:40Z">
        <w:del w:id="458" w:author="吴媛媛 [2]" w:date="2020-05-18T16:13:16Z">
          <w:r>
            <w:rPr>
              <w:rFonts w:hint="eastAsia" w:ascii="仿宋_GB2312" w:hAnsi="仿宋_GB2312" w:cs="仿宋_GB2312"/>
              <w:bCs w:val="0"/>
              <w:i w:val="0"/>
              <w:iCs w:val="0"/>
              <w:szCs w:val="21"/>
              <w:rPrChange w:id="459" w:author="oauser" w:date="2019-12-05T10:42:58Z">
                <w:rPr>
                  <w:rFonts w:hint="eastAsia" w:ascii="仿宋_GB2312" w:cs="仿宋_GB2312"/>
                  <w:bCs w:val="0"/>
                  <w:szCs w:val="21"/>
                </w:rPr>
              </w:rPrChange>
            </w:rPr>
            <w:delInstrText xml:space="preserve"> HYPERLINK \l _Toc8110 </w:delInstrText>
          </w:r>
        </w:del>
      </w:ins>
      <w:ins w:id="460" w:author="oauser" w:date="2019-12-05T10:41:40Z">
        <w:del w:id="461" w:author="吴媛媛 [2]" w:date="2020-05-18T16:13:16Z">
          <w:r>
            <w:rPr>
              <w:rFonts w:hint="eastAsia" w:ascii="仿宋_GB2312" w:hAnsi="仿宋_GB2312" w:cs="仿宋_GB2312"/>
              <w:bCs w:val="0"/>
              <w:i w:val="0"/>
              <w:iCs w:val="0"/>
              <w:szCs w:val="21"/>
              <w:rPrChange w:id="462" w:author="oauser" w:date="2019-12-05T10:42:58Z">
                <w:rPr>
                  <w:rFonts w:hint="eastAsia" w:ascii="仿宋_GB2312" w:cs="仿宋_GB2312"/>
                  <w:bCs w:val="0"/>
                  <w:szCs w:val="21"/>
                </w:rPr>
              </w:rPrChange>
            </w:rPr>
            <w:fldChar w:fldCharType="separate"/>
          </w:r>
        </w:del>
      </w:ins>
      <w:ins w:id="463" w:author="oauser" w:date="2019-12-05T10:41:40Z">
        <w:del w:id="464" w:author="吴媛媛 [2]" w:date="2020-05-18T16:13:16Z">
          <w:r>
            <w:rPr>
              <w:rFonts w:hint="eastAsia" w:ascii="仿宋_GB2312" w:hAnsi="仿宋_GB2312" w:eastAsia="仿宋_GB2312" w:cs="仿宋_GB2312"/>
              <w:i w:val="0"/>
              <w:iCs w:val="0"/>
              <w:caps w:val="0"/>
              <w:smallCaps w:val="0"/>
              <w:strike w:val="0"/>
              <w:dstrike w:val="0"/>
              <w:spacing w:val="0"/>
              <w:position w:val="0"/>
              <w:rPrChange w:id="465" w:author="oauser" w:date="2019-12-05T10:42:58Z">
                <w:rPr>
                  <w:rFonts w:ascii="Times New Roman" w:hAnsi="Times New Roman" w:eastAsia="仿宋_GB2312" w:cs="Times New Roman"/>
                  <w:i w:val="0"/>
                  <w:iCs w:val="0"/>
                  <w:caps w:val="0"/>
                  <w:smallCaps w:val="0"/>
                  <w:strike w:val="0"/>
                  <w:dstrike w:val="0"/>
                  <w:spacing w:val="0"/>
                  <w:position w:val="0"/>
                </w:rPr>
              </w:rPrChange>
            </w:rPr>
            <w:delText xml:space="preserve">3.6 </w:delText>
          </w:r>
        </w:del>
      </w:ins>
      <w:ins w:id="466" w:author="oauser" w:date="2019-12-05T10:41:40Z">
        <w:del w:id="467" w:author="吴媛媛 [2]" w:date="2020-05-18T16:13:16Z">
          <w:r>
            <w:rPr>
              <w:rFonts w:hint="eastAsia" w:ascii="仿宋_GB2312" w:hAnsi="仿宋_GB2312" w:eastAsia="仿宋_GB2312" w:cs="仿宋_GB2312"/>
              <w:i w:val="0"/>
              <w:iCs w:val="0"/>
              <w:rPrChange w:id="468" w:author="oauser" w:date="2019-12-05T10:42:58Z">
                <w:rPr>
                  <w:rFonts w:hint="eastAsia" w:ascii="仿宋_GB2312" w:hAnsi="仿宋_GB2312" w:eastAsia="仿宋_GB2312" w:cs="仿宋_GB2312"/>
                </w:rPr>
              </w:rPrChange>
            </w:rPr>
            <w:delText>信息记录</w:delText>
          </w:r>
        </w:del>
      </w:ins>
      <w:ins w:id="469" w:author="oauser" w:date="2019-12-05T10:41:40Z">
        <w:del w:id="470" w:author="吴媛媛 [2]" w:date="2020-05-18T16:13:16Z">
          <w:r>
            <w:rPr>
              <w:rFonts w:hint="eastAsia" w:ascii="仿宋_GB2312" w:hAnsi="仿宋_GB2312" w:cs="仿宋_GB2312"/>
              <w:i w:val="0"/>
              <w:iCs w:val="0"/>
              <w:rPrChange w:id="471" w:author="oauser" w:date="2019-12-05T10:42:58Z">
                <w:rPr/>
              </w:rPrChange>
            </w:rPr>
            <w:tab/>
          </w:r>
        </w:del>
      </w:ins>
      <w:ins w:id="472" w:author="oauser" w:date="2019-12-05T10:41:40Z">
        <w:del w:id="473" w:author="吴媛媛 [2]" w:date="2020-05-18T16:13:16Z">
          <w:r>
            <w:rPr>
              <w:rFonts w:hint="eastAsia" w:ascii="仿宋_GB2312" w:hAnsi="仿宋_GB2312" w:cs="仿宋_GB2312"/>
              <w:i w:val="0"/>
              <w:iCs w:val="0"/>
              <w:rPrChange w:id="474" w:author="oauser" w:date="2019-12-05T10:42:58Z">
                <w:rPr/>
              </w:rPrChange>
            </w:rPr>
            <w:fldChar w:fldCharType="begin"/>
          </w:r>
        </w:del>
      </w:ins>
      <w:ins w:id="475" w:author="oauser" w:date="2019-12-05T10:41:40Z">
        <w:del w:id="476" w:author="吴媛媛 [2]" w:date="2020-05-18T16:13:16Z">
          <w:r>
            <w:rPr>
              <w:rFonts w:hint="eastAsia" w:ascii="仿宋_GB2312" w:hAnsi="仿宋_GB2312" w:cs="仿宋_GB2312"/>
              <w:i w:val="0"/>
              <w:iCs w:val="0"/>
              <w:rPrChange w:id="477" w:author="oauser" w:date="2019-12-05T10:42:58Z">
                <w:rPr/>
              </w:rPrChange>
            </w:rPr>
            <w:delInstrText xml:space="preserve"> PAGEREF _Toc8110 \h </w:delInstrText>
          </w:r>
        </w:del>
      </w:ins>
      <w:ins w:id="478" w:author="oauser" w:date="2019-12-05T10:41:40Z">
        <w:del w:id="479" w:author="吴媛媛 [2]" w:date="2020-05-18T16:13:16Z">
          <w:r>
            <w:rPr>
              <w:rFonts w:hint="eastAsia" w:ascii="仿宋_GB2312" w:hAnsi="仿宋_GB2312" w:cs="仿宋_GB2312"/>
              <w:i w:val="0"/>
              <w:iCs w:val="0"/>
              <w:rPrChange w:id="480" w:author="oauser" w:date="2019-12-05T10:42:58Z">
                <w:rPr/>
              </w:rPrChange>
            </w:rPr>
            <w:fldChar w:fldCharType="separate"/>
          </w:r>
        </w:del>
      </w:ins>
      <w:del w:id="481" w:author="吴媛媛 [2]" w:date="2020-05-18T16:13:16Z">
        <w:r>
          <w:rPr>
            <w:rFonts w:hint="eastAsia" w:ascii="仿宋_GB2312" w:hAnsi="仿宋_GB2312" w:eastAsia="仿宋_GB2312" w:cs="仿宋_GB2312"/>
            <w:i w:val="0"/>
            <w:iCs w:val="0"/>
          </w:rPr>
          <w:delText>7</w:delText>
        </w:r>
      </w:del>
      <w:ins w:id="482" w:author="oauser" w:date="2019-12-05T10:41:40Z">
        <w:del w:id="483" w:author="吴媛媛 [2]" w:date="2020-05-18T16:13:16Z">
          <w:r>
            <w:rPr>
              <w:rFonts w:hint="eastAsia" w:ascii="仿宋_GB2312" w:hAnsi="仿宋_GB2312" w:cs="仿宋_GB2312"/>
              <w:i w:val="0"/>
              <w:iCs w:val="0"/>
              <w:rPrChange w:id="484" w:author="oauser" w:date="2019-12-05T10:42:58Z">
                <w:rPr/>
              </w:rPrChange>
            </w:rPr>
            <w:fldChar w:fldCharType="end"/>
          </w:r>
        </w:del>
      </w:ins>
      <w:ins w:id="485" w:author="oauser" w:date="2019-12-05T10:41:40Z">
        <w:del w:id="486" w:author="吴媛媛 [2]" w:date="2020-05-18T16:13:16Z">
          <w:r>
            <w:rPr>
              <w:rFonts w:hint="eastAsia" w:ascii="仿宋_GB2312" w:hAnsi="仿宋_GB2312" w:cs="仿宋_GB2312"/>
              <w:bCs w:val="0"/>
              <w:i w:val="0"/>
              <w:iCs w:val="0"/>
              <w:color w:val="000000"/>
              <w:szCs w:val="21"/>
              <w:rPrChange w:id="487" w:author="oauser" w:date="2019-12-05T10:42:58Z">
                <w:rPr>
                  <w:rFonts w:hint="eastAsia" w:ascii="仿宋_GB2312" w:cs="仿宋_GB2312"/>
                  <w:bCs w:val="0"/>
                  <w:color w:val="000000"/>
                  <w:szCs w:val="21"/>
                </w:rPr>
              </w:rPrChange>
            </w:rPr>
            <w:fldChar w:fldCharType="end"/>
          </w:r>
        </w:del>
      </w:ins>
    </w:p>
    <w:p>
      <w:pPr>
        <w:pStyle w:val="18"/>
        <w:tabs>
          <w:tab w:val="right" w:leader="dot" w:pos="8306"/>
          <w:tab w:val="clear" w:pos="600"/>
          <w:tab w:val="clear" w:pos="8296"/>
        </w:tabs>
        <w:rPr>
          <w:ins w:id="488" w:author="oauser" w:date="2019-12-05T10:41:40Z"/>
          <w:del w:id="489" w:author="吴媛媛 [2]" w:date="2020-05-18T16:13:16Z"/>
          <w:rFonts w:hint="eastAsia" w:ascii="仿宋_GB2312" w:hAnsi="仿宋_GB2312" w:cs="仿宋_GB2312"/>
          <w:i w:val="0"/>
          <w:iCs w:val="0"/>
          <w:rPrChange w:id="490" w:author="oauser" w:date="2019-12-05T10:42:58Z">
            <w:rPr>
              <w:ins w:id="491" w:author="oauser" w:date="2019-12-05T10:41:40Z"/>
              <w:del w:id="492" w:author="吴媛媛 [2]" w:date="2020-05-18T16:13:16Z"/>
            </w:rPr>
          </w:rPrChange>
        </w:rPr>
      </w:pPr>
      <w:ins w:id="493" w:author="oauser" w:date="2019-12-05T10:41:40Z">
        <w:del w:id="494" w:author="吴媛媛 [2]" w:date="2020-05-18T16:13:16Z">
          <w:r>
            <w:rPr>
              <w:rFonts w:hint="eastAsia" w:ascii="仿宋_GB2312" w:hAnsi="仿宋_GB2312" w:cs="仿宋_GB2312"/>
              <w:bCs w:val="0"/>
              <w:i w:val="0"/>
              <w:iCs w:val="0"/>
              <w:color w:val="000000"/>
              <w:szCs w:val="21"/>
              <w:rPrChange w:id="495" w:author="oauser" w:date="2019-12-05T10:42:58Z">
                <w:rPr>
                  <w:rFonts w:hint="eastAsia" w:ascii="仿宋_GB2312" w:cs="仿宋_GB2312"/>
                  <w:bCs w:val="0"/>
                  <w:color w:val="000000"/>
                  <w:szCs w:val="21"/>
                </w:rPr>
              </w:rPrChange>
            </w:rPr>
            <w:fldChar w:fldCharType="begin"/>
          </w:r>
        </w:del>
      </w:ins>
      <w:ins w:id="496" w:author="oauser" w:date="2019-12-05T10:41:40Z">
        <w:del w:id="497" w:author="吴媛媛 [2]" w:date="2020-05-18T16:13:16Z">
          <w:r>
            <w:rPr>
              <w:rFonts w:hint="eastAsia" w:ascii="仿宋_GB2312" w:hAnsi="仿宋_GB2312" w:cs="仿宋_GB2312"/>
              <w:bCs w:val="0"/>
              <w:i w:val="0"/>
              <w:iCs w:val="0"/>
              <w:szCs w:val="21"/>
              <w:rPrChange w:id="498" w:author="oauser" w:date="2019-12-05T10:42:58Z">
                <w:rPr>
                  <w:rFonts w:hint="eastAsia" w:ascii="仿宋_GB2312" w:cs="仿宋_GB2312"/>
                  <w:bCs w:val="0"/>
                  <w:szCs w:val="21"/>
                </w:rPr>
              </w:rPrChange>
            </w:rPr>
            <w:delInstrText xml:space="preserve"> HYPERLINK \l _Toc32687 </w:delInstrText>
          </w:r>
        </w:del>
      </w:ins>
      <w:ins w:id="499" w:author="oauser" w:date="2019-12-05T10:41:40Z">
        <w:del w:id="500" w:author="吴媛媛 [2]" w:date="2020-05-18T16:13:16Z">
          <w:r>
            <w:rPr>
              <w:rFonts w:hint="eastAsia" w:ascii="仿宋_GB2312" w:hAnsi="仿宋_GB2312" w:cs="仿宋_GB2312"/>
              <w:bCs w:val="0"/>
              <w:i w:val="0"/>
              <w:iCs w:val="0"/>
              <w:szCs w:val="21"/>
              <w:rPrChange w:id="501" w:author="oauser" w:date="2019-12-05T10:42:58Z">
                <w:rPr>
                  <w:rFonts w:hint="eastAsia" w:ascii="仿宋_GB2312" w:cs="仿宋_GB2312"/>
                  <w:bCs w:val="0"/>
                  <w:szCs w:val="21"/>
                </w:rPr>
              </w:rPrChange>
            </w:rPr>
            <w:fldChar w:fldCharType="separate"/>
          </w:r>
        </w:del>
      </w:ins>
      <w:ins w:id="502" w:author="oauser" w:date="2019-12-05T10:41:40Z">
        <w:del w:id="503" w:author="吴媛媛 [2]" w:date="2020-05-18T16:13:16Z">
          <w:r>
            <w:rPr>
              <w:rFonts w:hint="eastAsia" w:ascii="仿宋_GB2312" w:hAnsi="仿宋_GB2312" w:eastAsia="仿宋_GB2312" w:cs="仿宋_GB2312"/>
              <w:i w:val="0"/>
              <w:iCs w:val="0"/>
              <w:caps w:val="0"/>
              <w:smallCaps w:val="0"/>
              <w:strike w:val="0"/>
              <w:dstrike w:val="0"/>
              <w:spacing w:val="0"/>
              <w:position w:val="0"/>
              <w:rPrChange w:id="504" w:author="oauser" w:date="2019-12-05T10:42:58Z">
                <w:rPr>
                  <w:rFonts w:ascii="Times New Roman" w:hAnsi="Times New Roman" w:eastAsia="仿宋_GB2312" w:cs="Times New Roman"/>
                  <w:i w:val="0"/>
                  <w:iCs w:val="0"/>
                  <w:caps w:val="0"/>
                  <w:smallCaps w:val="0"/>
                  <w:strike w:val="0"/>
                  <w:dstrike w:val="0"/>
                  <w:spacing w:val="0"/>
                  <w:position w:val="0"/>
                </w:rPr>
              </w:rPrChange>
            </w:rPr>
            <w:delText xml:space="preserve">3.7 </w:delText>
          </w:r>
        </w:del>
      </w:ins>
      <w:ins w:id="505" w:author="oauser" w:date="2019-12-05T10:41:40Z">
        <w:del w:id="506" w:author="吴媛媛 [2]" w:date="2020-05-18T16:13:16Z">
          <w:r>
            <w:rPr>
              <w:rFonts w:hint="eastAsia" w:ascii="仿宋_GB2312" w:hAnsi="仿宋_GB2312" w:eastAsia="仿宋_GB2312" w:cs="仿宋_GB2312"/>
              <w:i w:val="0"/>
              <w:iCs w:val="0"/>
              <w:rPrChange w:id="507" w:author="oauser" w:date="2019-12-05T10:42:58Z">
                <w:rPr>
                  <w:rFonts w:hint="eastAsia" w:ascii="仿宋_GB2312" w:hAnsi="仿宋_GB2312" w:eastAsia="仿宋_GB2312" w:cs="仿宋_GB2312"/>
                </w:rPr>
              </w:rPrChange>
            </w:rPr>
            <w:delText>数据项</w:delText>
          </w:r>
        </w:del>
      </w:ins>
      <w:ins w:id="508" w:author="oauser" w:date="2019-12-05T10:41:40Z">
        <w:del w:id="509" w:author="吴媛媛 [2]" w:date="2020-05-18T16:13:16Z">
          <w:r>
            <w:rPr>
              <w:rFonts w:hint="eastAsia" w:ascii="仿宋_GB2312" w:hAnsi="仿宋_GB2312" w:cs="仿宋_GB2312"/>
              <w:i w:val="0"/>
              <w:iCs w:val="0"/>
              <w:rPrChange w:id="510" w:author="oauser" w:date="2019-12-05T10:42:58Z">
                <w:rPr/>
              </w:rPrChange>
            </w:rPr>
            <w:tab/>
          </w:r>
        </w:del>
      </w:ins>
      <w:ins w:id="511" w:author="oauser" w:date="2019-12-05T10:41:40Z">
        <w:del w:id="512" w:author="吴媛媛 [2]" w:date="2020-05-18T16:13:16Z">
          <w:r>
            <w:rPr>
              <w:rFonts w:hint="eastAsia" w:ascii="仿宋_GB2312" w:hAnsi="仿宋_GB2312" w:cs="仿宋_GB2312"/>
              <w:i w:val="0"/>
              <w:iCs w:val="0"/>
              <w:rPrChange w:id="513" w:author="oauser" w:date="2019-12-05T10:42:58Z">
                <w:rPr/>
              </w:rPrChange>
            </w:rPr>
            <w:fldChar w:fldCharType="begin"/>
          </w:r>
        </w:del>
      </w:ins>
      <w:ins w:id="514" w:author="oauser" w:date="2019-12-05T10:41:40Z">
        <w:del w:id="515" w:author="吴媛媛 [2]" w:date="2020-05-18T16:13:16Z">
          <w:r>
            <w:rPr>
              <w:rFonts w:hint="eastAsia" w:ascii="仿宋_GB2312" w:hAnsi="仿宋_GB2312" w:cs="仿宋_GB2312"/>
              <w:i w:val="0"/>
              <w:iCs w:val="0"/>
              <w:rPrChange w:id="516" w:author="oauser" w:date="2019-12-05T10:42:58Z">
                <w:rPr/>
              </w:rPrChange>
            </w:rPr>
            <w:delInstrText xml:space="preserve"> PAGEREF _Toc32687 \h </w:delInstrText>
          </w:r>
        </w:del>
      </w:ins>
      <w:ins w:id="517" w:author="oauser" w:date="2019-12-05T10:41:40Z">
        <w:del w:id="518" w:author="吴媛媛 [2]" w:date="2020-05-18T16:13:16Z">
          <w:r>
            <w:rPr>
              <w:rFonts w:hint="eastAsia" w:ascii="仿宋_GB2312" w:hAnsi="仿宋_GB2312" w:cs="仿宋_GB2312"/>
              <w:i w:val="0"/>
              <w:iCs w:val="0"/>
              <w:rPrChange w:id="519" w:author="oauser" w:date="2019-12-05T10:42:58Z">
                <w:rPr/>
              </w:rPrChange>
            </w:rPr>
            <w:fldChar w:fldCharType="separate"/>
          </w:r>
        </w:del>
      </w:ins>
      <w:del w:id="520" w:author="吴媛媛 [2]" w:date="2020-05-18T16:13:16Z">
        <w:r>
          <w:rPr>
            <w:rFonts w:hint="eastAsia" w:ascii="仿宋_GB2312" w:hAnsi="仿宋_GB2312" w:eastAsia="仿宋_GB2312" w:cs="仿宋_GB2312"/>
            <w:i w:val="0"/>
            <w:iCs w:val="0"/>
          </w:rPr>
          <w:delText>7</w:delText>
        </w:r>
      </w:del>
      <w:ins w:id="521" w:author="oauser" w:date="2019-12-05T10:41:40Z">
        <w:del w:id="522" w:author="吴媛媛 [2]" w:date="2020-05-18T16:13:16Z">
          <w:r>
            <w:rPr>
              <w:rFonts w:hint="eastAsia" w:ascii="仿宋_GB2312" w:hAnsi="仿宋_GB2312" w:cs="仿宋_GB2312"/>
              <w:i w:val="0"/>
              <w:iCs w:val="0"/>
              <w:rPrChange w:id="523" w:author="oauser" w:date="2019-12-05T10:42:58Z">
                <w:rPr/>
              </w:rPrChange>
            </w:rPr>
            <w:fldChar w:fldCharType="end"/>
          </w:r>
        </w:del>
      </w:ins>
      <w:ins w:id="524" w:author="oauser" w:date="2019-12-05T10:41:40Z">
        <w:del w:id="525" w:author="吴媛媛 [2]" w:date="2020-05-18T16:13:16Z">
          <w:r>
            <w:rPr>
              <w:rFonts w:hint="eastAsia" w:ascii="仿宋_GB2312" w:hAnsi="仿宋_GB2312" w:cs="仿宋_GB2312"/>
              <w:bCs w:val="0"/>
              <w:i w:val="0"/>
              <w:iCs w:val="0"/>
              <w:color w:val="000000"/>
              <w:szCs w:val="21"/>
              <w:rPrChange w:id="526"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527" w:author="oauser" w:date="2019-12-05T10:41:40Z"/>
          <w:del w:id="528" w:author="吴媛媛 [2]" w:date="2020-05-18T16:13:16Z"/>
          <w:rFonts w:hint="eastAsia" w:ascii="仿宋_GB2312" w:hAnsi="仿宋_GB2312" w:cs="仿宋_GB2312"/>
          <w:i w:val="0"/>
          <w:iCs w:val="0"/>
          <w:rPrChange w:id="529" w:author="oauser" w:date="2019-12-05T10:42:58Z">
            <w:rPr>
              <w:ins w:id="530" w:author="oauser" w:date="2019-12-05T10:41:40Z"/>
              <w:del w:id="531" w:author="吴媛媛 [2]" w:date="2020-05-18T16:13:16Z"/>
            </w:rPr>
          </w:rPrChange>
        </w:rPr>
      </w:pPr>
      <w:ins w:id="532" w:author="oauser" w:date="2019-12-05T10:41:40Z">
        <w:del w:id="533" w:author="吴媛媛 [2]" w:date="2020-05-18T16:13:16Z">
          <w:r>
            <w:rPr>
              <w:rFonts w:hint="eastAsia" w:ascii="仿宋_GB2312" w:hAnsi="仿宋_GB2312" w:cs="仿宋_GB2312"/>
              <w:bCs w:val="0"/>
              <w:i w:val="0"/>
              <w:iCs w:val="0"/>
              <w:color w:val="000000"/>
              <w:szCs w:val="21"/>
              <w:rPrChange w:id="534" w:author="oauser" w:date="2019-12-05T10:42:58Z">
                <w:rPr>
                  <w:rFonts w:hint="eastAsia" w:ascii="仿宋_GB2312" w:cs="仿宋_GB2312"/>
                  <w:bCs w:val="0"/>
                  <w:color w:val="000000"/>
                  <w:szCs w:val="21"/>
                </w:rPr>
              </w:rPrChange>
            </w:rPr>
            <w:fldChar w:fldCharType="begin"/>
          </w:r>
        </w:del>
      </w:ins>
      <w:ins w:id="535" w:author="oauser" w:date="2019-12-05T10:41:40Z">
        <w:del w:id="536" w:author="吴媛媛 [2]" w:date="2020-05-18T16:13:16Z">
          <w:r>
            <w:rPr>
              <w:rFonts w:hint="eastAsia" w:ascii="仿宋_GB2312" w:hAnsi="仿宋_GB2312" w:cs="仿宋_GB2312"/>
              <w:bCs w:val="0"/>
              <w:i w:val="0"/>
              <w:iCs w:val="0"/>
              <w:szCs w:val="21"/>
              <w:rPrChange w:id="537" w:author="oauser" w:date="2019-12-05T10:42:58Z">
                <w:rPr>
                  <w:rFonts w:hint="eastAsia" w:ascii="仿宋_GB2312" w:cs="仿宋_GB2312"/>
                  <w:bCs w:val="0"/>
                  <w:szCs w:val="21"/>
                </w:rPr>
              </w:rPrChange>
            </w:rPr>
            <w:delInstrText xml:space="preserve"> HYPERLINK \l _Toc63 </w:delInstrText>
          </w:r>
        </w:del>
      </w:ins>
      <w:ins w:id="538" w:author="oauser" w:date="2019-12-05T10:41:40Z">
        <w:del w:id="539" w:author="吴媛媛 [2]" w:date="2020-05-18T16:13:16Z">
          <w:r>
            <w:rPr>
              <w:rFonts w:hint="eastAsia" w:ascii="仿宋_GB2312" w:hAnsi="仿宋_GB2312" w:cs="仿宋_GB2312"/>
              <w:bCs w:val="0"/>
              <w:i w:val="0"/>
              <w:iCs w:val="0"/>
              <w:szCs w:val="21"/>
              <w:rPrChange w:id="540" w:author="oauser" w:date="2019-12-05T10:42:58Z">
                <w:rPr>
                  <w:rFonts w:hint="eastAsia" w:ascii="仿宋_GB2312" w:cs="仿宋_GB2312"/>
                  <w:bCs w:val="0"/>
                  <w:szCs w:val="21"/>
                </w:rPr>
              </w:rPrChange>
            </w:rPr>
            <w:fldChar w:fldCharType="separate"/>
          </w:r>
        </w:del>
      </w:ins>
      <w:ins w:id="541" w:author="oauser" w:date="2019-12-05T10:41:40Z">
        <w:del w:id="542" w:author="吴媛媛 [2]" w:date="2020-05-18T16:13:16Z">
          <w:r>
            <w:rPr>
              <w:rFonts w:hint="eastAsia" w:ascii="仿宋_GB2312" w:hAnsi="仿宋_GB2312" w:cs="仿宋_GB2312"/>
              <w:i w:val="0"/>
              <w:iCs w:val="0"/>
              <w:rPrChange w:id="543" w:author="oauser" w:date="2019-12-05T10:42:58Z">
                <w:rPr>
                  <w:rFonts w:ascii="Times New Roman" w:hAnsi="Times New Roman" w:cs="Times New Roman"/>
                </w:rPr>
              </w:rPrChange>
            </w:rPr>
            <w:delText xml:space="preserve">3.7.1 </w:delText>
          </w:r>
        </w:del>
      </w:ins>
      <w:ins w:id="544" w:author="oauser" w:date="2019-12-05T10:41:40Z">
        <w:del w:id="545" w:author="吴媛媛 [2]" w:date="2020-05-18T16:13:16Z">
          <w:r>
            <w:rPr>
              <w:rFonts w:hint="eastAsia" w:ascii="仿宋_GB2312" w:hAnsi="仿宋_GB2312" w:cs="仿宋_GB2312"/>
              <w:i w:val="0"/>
              <w:iCs w:val="0"/>
              <w:rPrChange w:id="546" w:author="oauser" w:date="2019-12-05T10:42:58Z">
                <w:rPr>
                  <w:rFonts w:hint="eastAsia" w:ascii="仿宋_GB2312" w:hAnsi="仿宋_GB2312" w:cs="仿宋_GB2312"/>
                </w:rPr>
              </w:rPrChange>
            </w:rPr>
            <w:delText>标识符</w:delText>
          </w:r>
        </w:del>
      </w:ins>
      <w:ins w:id="547" w:author="oauser" w:date="2019-12-05T10:41:40Z">
        <w:del w:id="548" w:author="吴媛媛 [2]" w:date="2020-05-18T16:13:16Z">
          <w:r>
            <w:rPr>
              <w:rFonts w:hint="eastAsia" w:ascii="仿宋_GB2312" w:hAnsi="仿宋_GB2312" w:cs="仿宋_GB2312"/>
              <w:i w:val="0"/>
              <w:iCs w:val="0"/>
              <w:rPrChange w:id="549" w:author="oauser" w:date="2019-12-05T10:42:58Z">
                <w:rPr/>
              </w:rPrChange>
            </w:rPr>
            <w:tab/>
          </w:r>
        </w:del>
      </w:ins>
      <w:ins w:id="550" w:author="oauser" w:date="2019-12-05T10:41:40Z">
        <w:del w:id="551" w:author="吴媛媛 [2]" w:date="2020-05-18T16:13:16Z">
          <w:r>
            <w:rPr>
              <w:rFonts w:hint="eastAsia" w:ascii="仿宋_GB2312" w:hAnsi="仿宋_GB2312" w:cs="仿宋_GB2312"/>
              <w:i w:val="0"/>
              <w:iCs w:val="0"/>
              <w:rPrChange w:id="552" w:author="oauser" w:date="2019-12-05T10:42:58Z">
                <w:rPr/>
              </w:rPrChange>
            </w:rPr>
            <w:fldChar w:fldCharType="begin"/>
          </w:r>
        </w:del>
      </w:ins>
      <w:ins w:id="553" w:author="oauser" w:date="2019-12-05T10:41:40Z">
        <w:del w:id="554" w:author="吴媛媛 [2]" w:date="2020-05-18T16:13:16Z">
          <w:r>
            <w:rPr>
              <w:rFonts w:hint="eastAsia" w:ascii="仿宋_GB2312" w:hAnsi="仿宋_GB2312" w:cs="仿宋_GB2312"/>
              <w:i w:val="0"/>
              <w:iCs w:val="0"/>
              <w:rPrChange w:id="555" w:author="oauser" w:date="2019-12-05T10:42:58Z">
                <w:rPr/>
              </w:rPrChange>
            </w:rPr>
            <w:delInstrText xml:space="preserve"> PAGEREF _Toc63 \h </w:delInstrText>
          </w:r>
        </w:del>
      </w:ins>
      <w:ins w:id="556" w:author="oauser" w:date="2019-12-05T10:41:40Z">
        <w:del w:id="557" w:author="吴媛媛 [2]" w:date="2020-05-18T16:13:16Z">
          <w:r>
            <w:rPr>
              <w:rFonts w:hint="eastAsia" w:ascii="仿宋_GB2312" w:hAnsi="仿宋_GB2312" w:cs="仿宋_GB2312"/>
              <w:i w:val="0"/>
              <w:iCs w:val="0"/>
              <w:rPrChange w:id="558" w:author="oauser" w:date="2019-12-05T10:42:58Z">
                <w:rPr/>
              </w:rPrChange>
            </w:rPr>
            <w:fldChar w:fldCharType="separate"/>
          </w:r>
        </w:del>
      </w:ins>
      <w:del w:id="559" w:author="吴媛媛 [2]" w:date="2020-05-18T16:13:16Z">
        <w:r>
          <w:rPr>
            <w:rFonts w:hint="eastAsia" w:ascii="仿宋_GB2312" w:hAnsi="仿宋_GB2312" w:eastAsia="仿宋_GB2312" w:cs="仿宋_GB2312"/>
            <w:i w:val="0"/>
            <w:iCs w:val="0"/>
          </w:rPr>
          <w:delText>7</w:delText>
        </w:r>
      </w:del>
      <w:ins w:id="560" w:author="oauser" w:date="2019-12-05T10:41:40Z">
        <w:del w:id="561" w:author="吴媛媛 [2]" w:date="2020-05-18T16:13:16Z">
          <w:r>
            <w:rPr>
              <w:rFonts w:hint="eastAsia" w:ascii="仿宋_GB2312" w:hAnsi="仿宋_GB2312" w:cs="仿宋_GB2312"/>
              <w:i w:val="0"/>
              <w:iCs w:val="0"/>
              <w:rPrChange w:id="562" w:author="oauser" w:date="2019-12-05T10:42:58Z">
                <w:rPr/>
              </w:rPrChange>
            </w:rPr>
            <w:fldChar w:fldCharType="end"/>
          </w:r>
        </w:del>
      </w:ins>
      <w:ins w:id="563" w:author="oauser" w:date="2019-12-05T10:41:40Z">
        <w:del w:id="564" w:author="吴媛媛 [2]" w:date="2020-05-18T16:13:16Z">
          <w:r>
            <w:rPr>
              <w:rFonts w:hint="eastAsia" w:ascii="仿宋_GB2312" w:hAnsi="仿宋_GB2312" w:cs="仿宋_GB2312"/>
              <w:bCs w:val="0"/>
              <w:i w:val="0"/>
              <w:iCs w:val="0"/>
              <w:color w:val="000000"/>
              <w:szCs w:val="21"/>
              <w:rPrChange w:id="565"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566" w:author="oauser" w:date="2019-12-05T10:41:40Z"/>
          <w:del w:id="567" w:author="吴媛媛 [2]" w:date="2020-05-18T16:13:16Z"/>
          <w:rFonts w:hint="eastAsia" w:ascii="仿宋_GB2312" w:hAnsi="仿宋_GB2312" w:cs="仿宋_GB2312"/>
          <w:i w:val="0"/>
          <w:iCs w:val="0"/>
          <w:rPrChange w:id="568" w:author="oauser" w:date="2019-12-05T10:42:58Z">
            <w:rPr>
              <w:ins w:id="569" w:author="oauser" w:date="2019-12-05T10:41:40Z"/>
              <w:del w:id="570" w:author="吴媛媛 [2]" w:date="2020-05-18T16:13:16Z"/>
            </w:rPr>
          </w:rPrChange>
        </w:rPr>
      </w:pPr>
      <w:ins w:id="571" w:author="oauser" w:date="2019-12-05T10:41:40Z">
        <w:del w:id="572" w:author="吴媛媛 [2]" w:date="2020-05-18T16:13:16Z">
          <w:r>
            <w:rPr>
              <w:rFonts w:hint="eastAsia" w:ascii="仿宋_GB2312" w:hAnsi="仿宋_GB2312" w:cs="仿宋_GB2312"/>
              <w:bCs w:val="0"/>
              <w:i w:val="0"/>
              <w:iCs w:val="0"/>
              <w:color w:val="000000"/>
              <w:szCs w:val="21"/>
              <w:rPrChange w:id="573" w:author="oauser" w:date="2019-12-05T10:42:58Z">
                <w:rPr>
                  <w:rFonts w:hint="eastAsia" w:ascii="仿宋_GB2312" w:cs="仿宋_GB2312"/>
                  <w:bCs w:val="0"/>
                  <w:color w:val="000000"/>
                  <w:szCs w:val="21"/>
                </w:rPr>
              </w:rPrChange>
            </w:rPr>
            <w:fldChar w:fldCharType="begin"/>
          </w:r>
        </w:del>
      </w:ins>
      <w:ins w:id="574" w:author="oauser" w:date="2019-12-05T10:41:40Z">
        <w:del w:id="575" w:author="吴媛媛 [2]" w:date="2020-05-18T16:13:16Z">
          <w:r>
            <w:rPr>
              <w:rFonts w:hint="eastAsia" w:ascii="仿宋_GB2312" w:hAnsi="仿宋_GB2312" w:cs="仿宋_GB2312"/>
              <w:bCs w:val="0"/>
              <w:i w:val="0"/>
              <w:iCs w:val="0"/>
              <w:szCs w:val="21"/>
              <w:rPrChange w:id="576" w:author="oauser" w:date="2019-12-05T10:42:58Z">
                <w:rPr>
                  <w:rFonts w:hint="eastAsia" w:ascii="仿宋_GB2312" w:cs="仿宋_GB2312"/>
                  <w:bCs w:val="0"/>
                  <w:szCs w:val="21"/>
                </w:rPr>
              </w:rPrChange>
            </w:rPr>
            <w:delInstrText xml:space="preserve"> HYPERLINK \l _Toc21828 </w:delInstrText>
          </w:r>
        </w:del>
      </w:ins>
      <w:ins w:id="577" w:author="oauser" w:date="2019-12-05T10:41:40Z">
        <w:del w:id="578" w:author="吴媛媛 [2]" w:date="2020-05-18T16:13:16Z">
          <w:r>
            <w:rPr>
              <w:rFonts w:hint="eastAsia" w:ascii="仿宋_GB2312" w:hAnsi="仿宋_GB2312" w:cs="仿宋_GB2312"/>
              <w:bCs w:val="0"/>
              <w:i w:val="0"/>
              <w:iCs w:val="0"/>
              <w:szCs w:val="21"/>
              <w:rPrChange w:id="579" w:author="oauser" w:date="2019-12-05T10:42:58Z">
                <w:rPr>
                  <w:rFonts w:hint="eastAsia" w:ascii="仿宋_GB2312" w:cs="仿宋_GB2312"/>
                  <w:bCs w:val="0"/>
                  <w:szCs w:val="21"/>
                </w:rPr>
              </w:rPrChange>
            </w:rPr>
            <w:fldChar w:fldCharType="separate"/>
          </w:r>
        </w:del>
      </w:ins>
      <w:ins w:id="580" w:author="oauser" w:date="2019-12-05T10:41:40Z">
        <w:del w:id="581" w:author="吴媛媛 [2]" w:date="2020-05-18T16:13:16Z">
          <w:r>
            <w:rPr>
              <w:rFonts w:hint="eastAsia" w:ascii="仿宋_GB2312" w:hAnsi="仿宋_GB2312" w:cs="仿宋_GB2312"/>
              <w:i w:val="0"/>
              <w:iCs w:val="0"/>
              <w:rPrChange w:id="582" w:author="oauser" w:date="2019-12-05T10:42:58Z">
                <w:rPr>
                  <w:rFonts w:ascii="Times New Roman" w:hAnsi="Times New Roman" w:cs="Times New Roman"/>
                </w:rPr>
              </w:rPrChange>
            </w:rPr>
            <w:delText xml:space="preserve">3.7.2 </w:delText>
          </w:r>
        </w:del>
      </w:ins>
      <w:ins w:id="583" w:author="oauser" w:date="2019-12-05T10:41:40Z">
        <w:del w:id="584" w:author="吴媛媛 [2]" w:date="2020-05-18T16:13:16Z">
          <w:r>
            <w:rPr>
              <w:rFonts w:hint="eastAsia" w:ascii="仿宋_GB2312" w:hAnsi="仿宋_GB2312" w:cs="仿宋_GB2312"/>
              <w:i w:val="0"/>
              <w:iCs w:val="0"/>
              <w:rPrChange w:id="585" w:author="oauser" w:date="2019-12-05T10:42:58Z">
                <w:rPr>
                  <w:rFonts w:hint="eastAsia" w:ascii="仿宋_GB2312" w:hAnsi="仿宋_GB2312" w:cs="仿宋_GB2312"/>
                </w:rPr>
              </w:rPrChange>
            </w:rPr>
            <w:delText>数据类型</w:delText>
          </w:r>
        </w:del>
      </w:ins>
      <w:ins w:id="586" w:author="oauser" w:date="2019-12-05T10:41:40Z">
        <w:del w:id="587" w:author="吴媛媛 [2]" w:date="2020-05-18T16:13:16Z">
          <w:r>
            <w:rPr>
              <w:rFonts w:hint="eastAsia" w:ascii="仿宋_GB2312" w:hAnsi="仿宋_GB2312" w:cs="仿宋_GB2312"/>
              <w:i w:val="0"/>
              <w:iCs w:val="0"/>
              <w:rPrChange w:id="588" w:author="oauser" w:date="2019-12-05T10:42:58Z">
                <w:rPr/>
              </w:rPrChange>
            </w:rPr>
            <w:tab/>
          </w:r>
        </w:del>
      </w:ins>
      <w:ins w:id="589" w:author="oauser" w:date="2019-12-05T10:41:40Z">
        <w:del w:id="590" w:author="吴媛媛 [2]" w:date="2020-05-18T16:13:16Z">
          <w:r>
            <w:rPr>
              <w:rFonts w:hint="eastAsia" w:ascii="仿宋_GB2312" w:hAnsi="仿宋_GB2312" w:cs="仿宋_GB2312"/>
              <w:i w:val="0"/>
              <w:iCs w:val="0"/>
              <w:rPrChange w:id="591" w:author="oauser" w:date="2019-12-05T10:42:58Z">
                <w:rPr/>
              </w:rPrChange>
            </w:rPr>
            <w:fldChar w:fldCharType="begin"/>
          </w:r>
        </w:del>
      </w:ins>
      <w:ins w:id="592" w:author="oauser" w:date="2019-12-05T10:41:40Z">
        <w:del w:id="593" w:author="吴媛媛 [2]" w:date="2020-05-18T16:13:16Z">
          <w:r>
            <w:rPr>
              <w:rFonts w:hint="eastAsia" w:ascii="仿宋_GB2312" w:hAnsi="仿宋_GB2312" w:cs="仿宋_GB2312"/>
              <w:i w:val="0"/>
              <w:iCs w:val="0"/>
              <w:rPrChange w:id="594" w:author="oauser" w:date="2019-12-05T10:42:58Z">
                <w:rPr/>
              </w:rPrChange>
            </w:rPr>
            <w:delInstrText xml:space="preserve"> PAGEREF _Toc21828 \h </w:delInstrText>
          </w:r>
        </w:del>
      </w:ins>
      <w:ins w:id="595" w:author="oauser" w:date="2019-12-05T10:41:40Z">
        <w:del w:id="596" w:author="吴媛媛 [2]" w:date="2020-05-18T16:13:16Z">
          <w:r>
            <w:rPr>
              <w:rFonts w:hint="eastAsia" w:ascii="仿宋_GB2312" w:hAnsi="仿宋_GB2312" w:cs="仿宋_GB2312"/>
              <w:i w:val="0"/>
              <w:iCs w:val="0"/>
              <w:rPrChange w:id="597" w:author="oauser" w:date="2019-12-05T10:42:58Z">
                <w:rPr/>
              </w:rPrChange>
            </w:rPr>
            <w:fldChar w:fldCharType="separate"/>
          </w:r>
        </w:del>
      </w:ins>
      <w:del w:id="598" w:author="吴媛媛 [2]" w:date="2020-05-18T16:13:16Z">
        <w:r>
          <w:rPr>
            <w:rFonts w:hint="eastAsia" w:ascii="仿宋_GB2312" w:hAnsi="仿宋_GB2312" w:eastAsia="仿宋_GB2312" w:cs="仿宋_GB2312"/>
            <w:i w:val="0"/>
            <w:iCs w:val="0"/>
          </w:rPr>
          <w:delText>7</w:delText>
        </w:r>
      </w:del>
      <w:ins w:id="599" w:author="oauser" w:date="2019-12-05T10:41:40Z">
        <w:del w:id="600" w:author="吴媛媛 [2]" w:date="2020-05-18T16:13:16Z">
          <w:r>
            <w:rPr>
              <w:rFonts w:hint="eastAsia" w:ascii="仿宋_GB2312" w:hAnsi="仿宋_GB2312" w:cs="仿宋_GB2312"/>
              <w:i w:val="0"/>
              <w:iCs w:val="0"/>
              <w:rPrChange w:id="601" w:author="oauser" w:date="2019-12-05T10:42:58Z">
                <w:rPr/>
              </w:rPrChange>
            </w:rPr>
            <w:fldChar w:fldCharType="end"/>
          </w:r>
        </w:del>
      </w:ins>
      <w:ins w:id="602" w:author="oauser" w:date="2019-12-05T10:41:40Z">
        <w:del w:id="603" w:author="吴媛媛 [2]" w:date="2020-05-18T16:13:16Z">
          <w:r>
            <w:rPr>
              <w:rFonts w:hint="eastAsia" w:ascii="仿宋_GB2312" w:hAnsi="仿宋_GB2312" w:cs="仿宋_GB2312"/>
              <w:bCs w:val="0"/>
              <w:i w:val="0"/>
              <w:iCs w:val="0"/>
              <w:color w:val="000000"/>
              <w:szCs w:val="21"/>
              <w:rPrChange w:id="604"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605" w:author="oauser" w:date="2019-12-05T10:41:40Z"/>
          <w:del w:id="606" w:author="吴媛媛 [2]" w:date="2020-05-18T16:13:16Z"/>
          <w:rFonts w:hint="eastAsia" w:ascii="仿宋_GB2312" w:hAnsi="仿宋_GB2312" w:cs="仿宋_GB2312"/>
          <w:i w:val="0"/>
          <w:iCs w:val="0"/>
          <w:rPrChange w:id="607" w:author="oauser" w:date="2019-12-05T10:42:58Z">
            <w:rPr>
              <w:ins w:id="608" w:author="oauser" w:date="2019-12-05T10:41:40Z"/>
              <w:del w:id="609" w:author="吴媛媛 [2]" w:date="2020-05-18T16:13:16Z"/>
            </w:rPr>
          </w:rPrChange>
        </w:rPr>
      </w:pPr>
      <w:ins w:id="610" w:author="oauser" w:date="2019-12-05T10:41:40Z">
        <w:del w:id="611" w:author="吴媛媛 [2]" w:date="2020-05-18T16:13:16Z">
          <w:r>
            <w:rPr>
              <w:rFonts w:hint="eastAsia" w:ascii="仿宋_GB2312" w:hAnsi="仿宋_GB2312" w:cs="仿宋_GB2312"/>
              <w:bCs w:val="0"/>
              <w:i w:val="0"/>
              <w:iCs w:val="0"/>
              <w:color w:val="000000"/>
              <w:szCs w:val="21"/>
              <w:rPrChange w:id="612" w:author="oauser" w:date="2019-12-05T10:42:58Z">
                <w:rPr>
                  <w:rFonts w:hint="eastAsia" w:ascii="仿宋_GB2312" w:cs="仿宋_GB2312"/>
                  <w:bCs w:val="0"/>
                  <w:color w:val="000000"/>
                  <w:szCs w:val="21"/>
                </w:rPr>
              </w:rPrChange>
            </w:rPr>
            <w:fldChar w:fldCharType="begin"/>
          </w:r>
        </w:del>
      </w:ins>
      <w:ins w:id="613" w:author="oauser" w:date="2019-12-05T10:41:40Z">
        <w:del w:id="614" w:author="吴媛媛 [2]" w:date="2020-05-18T16:13:16Z">
          <w:r>
            <w:rPr>
              <w:rFonts w:hint="eastAsia" w:ascii="仿宋_GB2312" w:hAnsi="仿宋_GB2312" w:cs="仿宋_GB2312"/>
              <w:bCs w:val="0"/>
              <w:i w:val="0"/>
              <w:iCs w:val="0"/>
              <w:szCs w:val="21"/>
              <w:rPrChange w:id="615" w:author="oauser" w:date="2019-12-05T10:42:58Z">
                <w:rPr>
                  <w:rFonts w:hint="eastAsia" w:ascii="仿宋_GB2312" w:cs="仿宋_GB2312"/>
                  <w:bCs w:val="0"/>
                  <w:szCs w:val="21"/>
                </w:rPr>
              </w:rPrChange>
            </w:rPr>
            <w:delInstrText xml:space="preserve"> HYPERLINK \l _Toc26821 </w:delInstrText>
          </w:r>
        </w:del>
      </w:ins>
      <w:ins w:id="616" w:author="oauser" w:date="2019-12-05T10:41:40Z">
        <w:del w:id="617" w:author="吴媛媛 [2]" w:date="2020-05-18T16:13:16Z">
          <w:r>
            <w:rPr>
              <w:rFonts w:hint="eastAsia" w:ascii="仿宋_GB2312" w:hAnsi="仿宋_GB2312" w:cs="仿宋_GB2312"/>
              <w:bCs w:val="0"/>
              <w:i w:val="0"/>
              <w:iCs w:val="0"/>
              <w:szCs w:val="21"/>
              <w:rPrChange w:id="618" w:author="oauser" w:date="2019-12-05T10:42:58Z">
                <w:rPr>
                  <w:rFonts w:hint="eastAsia" w:ascii="仿宋_GB2312" w:cs="仿宋_GB2312"/>
                  <w:bCs w:val="0"/>
                  <w:szCs w:val="21"/>
                </w:rPr>
              </w:rPrChange>
            </w:rPr>
            <w:fldChar w:fldCharType="separate"/>
          </w:r>
        </w:del>
      </w:ins>
      <w:ins w:id="619" w:author="oauser" w:date="2019-12-05T10:41:40Z">
        <w:del w:id="620" w:author="吴媛媛 [2]" w:date="2020-05-18T16:13:16Z">
          <w:r>
            <w:rPr>
              <w:rFonts w:hint="eastAsia" w:ascii="仿宋_GB2312" w:hAnsi="仿宋_GB2312" w:cs="仿宋_GB2312"/>
              <w:i w:val="0"/>
              <w:iCs w:val="0"/>
              <w:rPrChange w:id="621" w:author="oauser" w:date="2019-12-05T10:42:58Z">
                <w:rPr>
                  <w:rFonts w:ascii="Times New Roman" w:hAnsi="Times New Roman" w:cs="Times New Roman"/>
                </w:rPr>
              </w:rPrChange>
            </w:rPr>
            <w:delText xml:space="preserve">3.7.3 </w:delText>
          </w:r>
        </w:del>
      </w:ins>
      <w:ins w:id="622" w:author="oauser" w:date="2019-12-05T10:41:40Z">
        <w:del w:id="623" w:author="吴媛媛 [2]" w:date="2020-05-18T16:13:16Z">
          <w:r>
            <w:rPr>
              <w:rFonts w:hint="eastAsia" w:ascii="仿宋_GB2312" w:hAnsi="仿宋_GB2312" w:cs="仿宋_GB2312"/>
              <w:i w:val="0"/>
              <w:iCs w:val="0"/>
              <w:rPrChange w:id="624" w:author="oauser" w:date="2019-12-05T10:42:58Z">
                <w:rPr>
                  <w:rFonts w:hint="eastAsia" w:ascii="仿宋_GB2312" w:hAnsi="仿宋_GB2312" w:cs="仿宋_GB2312"/>
                </w:rPr>
              </w:rPrChange>
            </w:rPr>
            <w:delText>填报说明</w:delText>
          </w:r>
        </w:del>
      </w:ins>
      <w:ins w:id="625" w:author="oauser" w:date="2019-12-05T10:41:40Z">
        <w:del w:id="626" w:author="吴媛媛 [2]" w:date="2020-05-18T16:13:16Z">
          <w:r>
            <w:rPr>
              <w:rFonts w:hint="eastAsia" w:ascii="仿宋_GB2312" w:hAnsi="仿宋_GB2312" w:cs="仿宋_GB2312"/>
              <w:i w:val="0"/>
              <w:iCs w:val="0"/>
              <w:rPrChange w:id="627" w:author="oauser" w:date="2019-12-05T10:42:58Z">
                <w:rPr/>
              </w:rPrChange>
            </w:rPr>
            <w:tab/>
          </w:r>
        </w:del>
      </w:ins>
      <w:ins w:id="628" w:author="oauser" w:date="2019-12-05T10:41:40Z">
        <w:del w:id="629" w:author="吴媛媛 [2]" w:date="2020-05-18T16:13:16Z">
          <w:r>
            <w:rPr>
              <w:rFonts w:hint="eastAsia" w:ascii="仿宋_GB2312" w:hAnsi="仿宋_GB2312" w:cs="仿宋_GB2312"/>
              <w:i w:val="0"/>
              <w:iCs w:val="0"/>
              <w:rPrChange w:id="630" w:author="oauser" w:date="2019-12-05T10:42:58Z">
                <w:rPr/>
              </w:rPrChange>
            </w:rPr>
            <w:fldChar w:fldCharType="begin"/>
          </w:r>
        </w:del>
      </w:ins>
      <w:ins w:id="631" w:author="oauser" w:date="2019-12-05T10:41:40Z">
        <w:del w:id="632" w:author="吴媛媛 [2]" w:date="2020-05-18T16:13:16Z">
          <w:r>
            <w:rPr>
              <w:rFonts w:hint="eastAsia" w:ascii="仿宋_GB2312" w:hAnsi="仿宋_GB2312" w:cs="仿宋_GB2312"/>
              <w:i w:val="0"/>
              <w:iCs w:val="0"/>
              <w:rPrChange w:id="633" w:author="oauser" w:date="2019-12-05T10:42:58Z">
                <w:rPr/>
              </w:rPrChange>
            </w:rPr>
            <w:delInstrText xml:space="preserve"> PAGEREF _Toc26821 \h </w:delInstrText>
          </w:r>
        </w:del>
      </w:ins>
      <w:ins w:id="634" w:author="oauser" w:date="2019-12-05T10:41:40Z">
        <w:del w:id="635" w:author="吴媛媛 [2]" w:date="2020-05-18T16:13:16Z">
          <w:r>
            <w:rPr>
              <w:rFonts w:hint="eastAsia" w:ascii="仿宋_GB2312" w:hAnsi="仿宋_GB2312" w:cs="仿宋_GB2312"/>
              <w:i w:val="0"/>
              <w:iCs w:val="0"/>
              <w:rPrChange w:id="636" w:author="oauser" w:date="2019-12-05T10:42:58Z">
                <w:rPr/>
              </w:rPrChange>
            </w:rPr>
            <w:fldChar w:fldCharType="separate"/>
          </w:r>
        </w:del>
      </w:ins>
      <w:del w:id="637" w:author="吴媛媛 [2]" w:date="2020-05-18T16:13:16Z">
        <w:r>
          <w:rPr>
            <w:rFonts w:hint="eastAsia" w:ascii="仿宋_GB2312" w:hAnsi="仿宋_GB2312" w:eastAsia="仿宋_GB2312" w:cs="仿宋_GB2312"/>
            <w:i w:val="0"/>
            <w:iCs w:val="0"/>
          </w:rPr>
          <w:delText>9</w:delText>
        </w:r>
      </w:del>
      <w:ins w:id="638" w:author="oauser" w:date="2019-12-05T10:41:40Z">
        <w:del w:id="639" w:author="吴媛媛 [2]" w:date="2020-05-18T16:13:16Z">
          <w:r>
            <w:rPr>
              <w:rFonts w:hint="eastAsia" w:ascii="仿宋_GB2312" w:hAnsi="仿宋_GB2312" w:cs="仿宋_GB2312"/>
              <w:i w:val="0"/>
              <w:iCs w:val="0"/>
              <w:rPrChange w:id="640" w:author="oauser" w:date="2019-12-05T10:42:58Z">
                <w:rPr/>
              </w:rPrChange>
            </w:rPr>
            <w:fldChar w:fldCharType="end"/>
          </w:r>
        </w:del>
      </w:ins>
      <w:ins w:id="641" w:author="oauser" w:date="2019-12-05T10:41:40Z">
        <w:del w:id="642" w:author="吴媛媛 [2]" w:date="2020-05-18T16:13:16Z">
          <w:r>
            <w:rPr>
              <w:rFonts w:hint="eastAsia" w:ascii="仿宋_GB2312" w:hAnsi="仿宋_GB2312" w:cs="仿宋_GB2312"/>
              <w:bCs w:val="0"/>
              <w:i w:val="0"/>
              <w:iCs w:val="0"/>
              <w:color w:val="000000"/>
              <w:szCs w:val="21"/>
              <w:rPrChange w:id="643" w:author="oauser" w:date="2019-12-05T10:42:58Z">
                <w:rPr>
                  <w:rFonts w:hint="eastAsia" w:ascii="仿宋_GB2312" w:cs="仿宋_GB2312"/>
                  <w:bCs w:val="0"/>
                  <w:color w:val="000000"/>
                  <w:szCs w:val="21"/>
                </w:rPr>
              </w:rPrChange>
            </w:rPr>
            <w:fldChar w:fldCharType="end"/>
          </w:r>
        </w:del>
      </w:ins>
    </w:p>
    <w:p>
      <w:pPr>
        <w:pStyle w:val="18"/>
        <w:tabs>
          <w:tab w:val="right" w:leader="dot" w:pos="8306"/>
          <w:tab w:val="clear" w:pos="600"/>
          <w:tab w:val="clear" w:pos="8296"/>
        </w:tabs>
        <w:rPr>
          <w:ins w:id="644" w:author="oauser" w:date="2019-12-05T10:41:40Z"/>
          <w:del w:id="645" w:author="吴媛媛 [2]" w:date="2020-05-18T16:13:16Z"/>
          <w:rFonts w:hint="eastAsia" w:ascii="仿宋_GB2312" w:hAnsi="仿宋_GB2312" w:cs="仿宋_GB2312"/>
          <w:i w:val="0"/>
          <w:iCs w:val="0"/>
          <w:rPrChange w:id="646" w:author="oauser" w:date="2019-12-05T10:42:58Z">
            <w:rPr>
              <w:ins w:id="647" w:author="oauser" w:date="2019-12-05T10:41:40Z"/>
              <w:del w:id="648" w:author="吴媛媛 [2]" w:date="2020-05-18T16:13:16Z"/>
            </w:rPr>
          </w:rPrChange>
        </w:rPr>
      </w:pPr>
      <w:ins w:id="649" w:author="oauser" w:date="2019-12-05T10:41:40Z">
        <w:del w:id="650" w:author="吴媛媛 [2]" w:date="2020-05-18T16:13:16Z">
          <w:r>
            <w:rPr>
              <w:rFonts w:hint="eastAsia" w:ascii="仿宋_GB2312" w:hAnsi="仿宋_GB2312" w:cs="仿宋_GB2312"/>
              <w:bCs w:val="0"/>
              <w:i w:val="0"/>
              <w:iCs w:val="0"/>
              <w:color w:val="000000"/>
              <w:szCs w:val="21"/>
              <w:rPrChange w:id="651" w:author="oauser" w:date="2019-12-05T10:42:58Z">
                <w:rPr>
                  <w:rFonts w:hint="eastAsia" w:ascii="仿宋_GB2312" w:cs="仿宋_GB2312"/>
                  <w:bCs w:val="0"/>
                  <w:color w:val="000000"/>
                  <w:szCs w:val="21"/>
                </w:rPr>
              </w:rPrChange>
            </w:rPr>
            <w:fldChar w:fldCharType="begin"/>
          </w:r>
        </w:del>
      </w:ins>
      <w:ins w:id="652" w:author="oauser" w:date="2019-12-05T10:41:40Z">
        <w:del w:id="653" w:author="吴媛媛 [2]" w:date="2020-05-18T16:13:16Z">
          <w:r>
            <w:rPr>
              <w:rFonts w:hint="eastAsia" w:ascii="仿宋_GB2312" w:hAnsi="仿宋_GB2312" w:cs="仿宋_GB2312"/>
              <w:bCs w:val="0"/>
              <w:i w:val="0"/>
              <w:iCs w:val="0"/>
              <w:szCs w:val="21"/>
              <w:rPrChange w:id="654" w:author="oauser" w:date="2019-12-05T10:42:58Z">
                <w:rPr>
                  <w:rFonts w:hint="eastAsia" w:ascii="仿宋_GB2312" w:cs="仿宋_GB2312"/>
                  <w:bCs w:val="0"/>
                  <w:szCs w:val="21"/>
                </w:rPr>
              </w:rPrChange>
            </w:rPr>
            <w:delInstrText xml:space="preserve"> HYPERLINK \l _Toc29320 </w:delInstrText>
          </w:r>
        </w:del>
      </w:ins>
      <w:ins w:id="655" w:author="oauser" w:date="2019-12-05T10:41:40Z">
        <w:del w:id="656" w:author="吴媛媛 [2]" w:date="2020-05-18T16:13:16Z">
          <w:r>
            <w:rPr>
              <w:rFonts w:hint="eastAsia" w:ascii="仿宋_GB2312" w:hAnsi="仿宋_GB2312" w:cs="仿宋_GB2312"/>
              <w:bCs w:val="0"/>
              <w:i w:val="0"/>
              <w:iCs w:val="0"/>
              <w:szCs w:val="21"/>
              <w:rPrChange w:id="657" w:author="oauser" w:date="2019-12-05T10:42:58Z">
                <w:rPr>
                  <w:rFonts w:hint="eastAsia" w:ascii="仿宋_GB2312" w:cs="仿宋_GB2312"/>
                  <w:bCs w:val="0"/>
                  <w:szCs w:val="21"/>
                </w:rPr>
              </w:rPrChange>
            </w:rPr>
            <w:fldChar w:fldCharType="separate"/>
          </w:r>
        </w:del>
      </w:ins>
      <w:ins w:id="658" w:author="oauser" w:date="2019-12-05T10:41:40Z">
        <w:del w:id="659" w:author="吴媛媛 [2]" w:date="2020-05-18T16:13:16Z">
          <w:r>
            <w:rPr>
              <w:rFonts w:hint="eastAsia" w:ascii="仿宋_GB2312" w:hAnsi="仿宋_GB2312" w:eastAsia="仿宋_GB2312" w:cs="仿宋_GB2312"/>
              <w:i w:val="0"/>
              <w:iCs w:val="0"/>
              <w:caps w:val="0"/>
              <w:smallCaps w:val="0"/>
              <w:strike w:val="0"/>
              <w:dstrike w:val="0"/>
              <w:spacing w:val="0"/>
              <w:position w:val="0"/>
              <w:lang w:eastAsia="zh-CN"/>
              <w:rPrChange w:id="660" w:author="oauser" w:date="2019-12-05T10:42:58Z">
                <w:rPr>
                  <w:rFonts w:ascii="Times New Roman" w:hAnsi="Times New Roman" w:eastAsia="仿宋_GB2312" w:cs="Times New Roman"/>
                  <w:i w:val="0"/>
                  <w:iCs w:val="0"/>
                  <w:caps w:val="0"/>
                  <w:smallCaps w:val="0"/>
                  <w:strike w:val="0"/>
                  <w:dstrike w:val="0"/>
                  <w:spacing w:val="0"/>
                  <w:position w:val="0"/>
                  <w:lang w:eastAsia="zh-CN"/>
                </w:rPr>
              </w:rPrChange>
            </w:rPr>
            <w:delText xml:space="preserve">3.8 </w:delText>
          </w:r>
        </w:del>
      </w:ins>
      <w:ins w:id="661" w:author="oauser" w:date="2019-12-05T10:41:40Z">
        <w:del w:id="662" w:author="吴媛媛 [2]" w:date="2020-05-18T16:13:16Z">
          <w:r>
            <w:rPr>
              <w:rFonts w:hint="eastAsia" w:ascii="仿宋_GB2312" w:hAnsi="仿宋_GB2312" w:eastAsia="仿宋_GB2312" w:cs="仿宋_GB2312"/>
              <w:i w:val="0"/>
              <w:iCs w:val="0"/>
              <w:lang w:eastAsia="zh-CN"/>
              <w:rPrChange w:id="663" w:author="oauser" w:date="2019-12-05T10:42:58Z">
                <w:rPr>
                  <w:rFonts w:hint="eastAsia" w:ascii="仿宋_GB2312" w:hAnsi="仿宋_GB2312" w:eastAsia="仿宋_GB2312" w:cs="仿宋_GB2312"/>
                  <w:lang w:eastAsia="zh-CN"/>
                </w:rPr>
              </w:rPrChange>
            </w:rPr>
            <w:delText>数据脱敏处理要求</w:delText>
          </w:r>
        </w:del>
      </w:ins>
      <w:ins w:id="664" w:author="oauser" w:date="2019-12-05T10:41:40Z">
        <w:del w:id="665" w:author="吴媛媛 [2]" w:date="2020-05-18T16:13:16Z">
          <w:r>
            <w:rPr>
              <w:rFonts w:hint="eastAsia" w:ascii="仿宋_GB2312" w:hAnsi="仿宋_GB2312" w:cs="仿宋_GB2312"/>
              <w:i w:val="0"/>
              <w:iCs w:val="0"/>
              <w:rPrChange w:id="666" w:author="oauser" w:date="2019-12-05T10:42:58Z">
                <w:rPr/>
              </w:rPrChange>
            </w:rPr>
            <w:tab/>
          </w:r>
        </w:del>
      </w:ins>
      <w:ins w:id="667" w:author="oauser" w:date="2019-12-05T10:41:40Z">
        <w:del w:id="668" w:author="吴媛媛 [2]" w:date="2020-05-18T16:13:16Z">
          <w:r>
            <w:rPr>
              <w:rFonts w:hint="eastAsia" w:ascii="仿宋_GB2312" w:hAnsi="仿宋_GB2312" w:cs="仿宋_GB2312"/>
              <w:i w:val="0"/>
              <w:iCs w:val="0"/>
              <w:rPrChange w:id="669" w:author="oauser" w:date="2019-12-05T10:42:58Z">
                <w:rPr/>
              </w:rPrChange>
            </w:rPr>
            <w:fldChar w:fldCharType="begin"/>
          </w:r>
        </w:del>
      </w:ins>
      <w:ins w:id="670" w:author="oauser" w:date="2019-12-05T10:41:40Z">
        <w:del w:id="671" w:author="吴媛媛 [2]" w:date="2020-05-18T16:13:16Z">
          <w:r>
            <w:rPr>
              <w:rFonts w:hint="eastAsia" w:ascii="仿宋_GB2312" w:hAnsi="仿宋_GB2312" w:cs="仿宋_GB2312"/>
              <w:i w:val="0"/>
              <w:iCs w:val="0"/>
              <w:rPrChange w:id="672" w:author="oauser" w:date="2019-12-05T10:42:58Z">
                <w:rPr/>
              </w:rPrChange>
            </w:rPr>
            <w:delInstrText xml:space="preserve"> PAGEREF _Toc29320 \h </w:delInstrText>
          </w:r>
        </w:del>
      </w:ins>
      <w:ins w:id="673" w:author="oauser" w:date="2019-12-05T10:41:40Z">
        <w:del w:id="674" w:author="吴媛媛 [2]" w:date="2020-05-18T16:13:16Z">
          <w:r>
            <w:rPr>
              <w:rFonts w:hint="eastAsia" w:ascii="仿宋_GB2312" w:hAnsi="仿宋_GB2312" w:cs="仿宋_GB2312"/>
              <w:i w:val="0"/>
              <w:iCs w:val="0"/>
              <w:rPrChange w:id="675" w:author="oauser" w:date="2019-12-05T10:42:58Z">
                <w:rPr/>
              </w:rPrChange>
            </w:rPr>
            <w:fldChar w:fldCharType="separate"/>
          </w:r>
        </w:del>
      </w:ins>
      <w:del w:id="676" w:author="吴媛媛 [2]" w:date="2020-05-18T16:13:16Z">
        <w:r>
          <w:rPr>
            <w:rFonts w:hint="eastAsia" w:ascii="仿宋_GB2312" w:hAnsi="仿宋_GB2312" w:eastAsia="仿宋_GB2312" w:cs="仿宋_GB2312"/>
            <w:i w:val="0"/>
            <w:iCs w:val="0"/>
          </w:rPr>
          <w:delText>9</w:delText>
        </w:r>
      </w:del>
      <w:ins w:id="677" w:author="oauser" w:date="2019-12-05T10:41:40Z">
        <w:del w:id="678" w:author="吴媛媛 [2]" w:date="2020-05-18T16:13:16Z">
          <w:r>
            <w:rPr>
              <w:rFonts w:hint="eastAsia" w:ascii="仿宋_GB2312" w:hAnsi="仿宋_GB2312" w:cs="仿宋_GB2312"/>
              <w:i w:val="0"/>
              <w:iCs w:val="0"/>
              <w:rPrChange w:id="679" w:author="oauser" w:date="2019-12-05T10:42:58Z">
                <w:rPr/>
              </w:rPrChange>
            </w:rPr>
            <w:fldChar w:fldCharType="end"/>
          </w:r>
        </w:del>
      </w:ins>
      <w:ins w:id="680" w:author="oauser" w:date="2019-12-05T10:41:40Z">
        <w:del w:id="681" w:author="吴媛媛 [2]" w:date="2020-05-18T16:13:16Z">
          <w:r>
            <w:rPr>
              <w:rFonts w:hint="eastAsia" w:ascii="仿宋_GB2312" w:hAnsi="仿宋_GB2312" w:cs="仿宋_GB2312"/>
              <w:bCs w:val="0"/>
              <w:i w:val="0"/>
              <w:iCs w:val="0"/>
              <w:color w:val="000000"/>
              <w:szCs w:val="21"/>
              <w:rPrChange w:id="682" w:author="oauser" w:date="2019-12-05T10:42:58Z">
                <w:rPr>
                  <w:rFonts w:hint="eastAsia" w:ascii="仿宋_GB2312" w:cs="仿宋_GB2312"/>
                  <w:bCs w:val="0"/>
                  <w:color w:val="000000"/>
                  <w:szCs w:val="21"/>
                </w:rPr>
              </w:rPrChange>
            </w:rPr>
            <w:fldChar w:fldCharType="end"/>
          </w:r>
        </w:del>
      </w:ins>
    </w:p>
    <w:p>
      <w:pPr>
        <w:pStyle w:val="18"/>
        <w:tabs>
          <w:tab w:val="right" w:leader="dot" w:pos="8306"/>
          <w:tab w:val="clear" w:pos="600"/>
          <w:tab w:val="clear" w:pos="8296"/>
        </w:tabs>
        <w:rPr>
          <w:ins w:id="683" w:author="oauser" w:date="2019-12-05T10:41:40Z"/>
          <w:del w:id="684" w:author="吴媛媛 [2]" w:date="2020-05-18T16:13:16Z"/>
          <w:rFonts w:hint="eastAsia" w:ascii="仿宋_GB2312" w:hAnsi="仿宋_GB2312" w:cs="仿宋_GB2312"/>
          <w:i w:val="0"/>
          <w:iCs w:val="0"/>
          <w:rPrChange w:id="685" w:author="oauser" w:date="2019-12-05T10:42:58Z">
            <w:rPr>
              <w:ins w:id="686" w:author="oauser" w:date="2019-12-05T10:41:40Z"/>
              <w:del w:id="687" w:author="吴媛媛 [2]" w:date="2020-05-18T16:13:16Z"/>
            </w:rPr>
          </w:rPrChange>
        </w:rPr>
      </w:pPr>
      <w:ins w:id="688" w:author="oauser" w:date="2019-12-05T10:41:40Z">
        <w:del w:id="689" w:author="吴媛媛 [2]" w:date="2020-05-18T16:13:16Z">
          <w:r>
            <w:rPr>
              <w:rFonts w:hint="eastAsia" w:ascii="仿宋_GB2312" w:hAnsi="仿宋_GB2312" w:cs="仿宋_GB2312"/>
              <w:bCs w:val="0"/>
              <w:i w:val="0"/>
              <w:iCs w:val="0"/>
              <w:color w:val="000000"/>
              <w:szCs w:val="21"/>
              <w:rPrChange w:id="690" w:author="oauser" w:date="2019-12-05T10:42:58Z">
                <w:rPr>
                  <w:rFonts w:hint="eastAsia" w:ascii="仿宋_GB2312" w:cs="仿宋_GB2312"/>
                  <w:bCs w:val="0"/>
                  <w:color w:val="000000"/>
                  <w:szCs w:val="21"/>
                </w:rPr>
              </w:rPrChange>
            </w:rPr>
            <w:fldChar w:fldCharType="begin"/>
          </w:r>
        </w:del>
      </w:ins>
      <w:ins w:id="691" w:author="oauser" w:date="2019-12-05T10:41:40Z">
        <w:del w:id="692" w:author="吴媛媛 [2]" w:date="2020-05-18T16:13:16Z">
          <w:r>
            <w:rPr>
              <w:rFonts w:hint="eastAsia" w:ascii="仿宋_GB2312" w:hAnsi="仿宋_GB2312" w:cs="仿宋_GB2312"/>
              <w:bCs w:val="0"/>
              <w:i w:val="0"/>
              <w:iCs w:val="0"/>
              <w:szCs w:val="21"/>
              <w:rPrChange w:id="693" w:author="oauser" w:date="2019-12-05T10:42:58Z">
                <w:rPr>
                  <w:rFonts w:hint="eastAsia" w:ascii="仿宋_GB2312" w:cs="仿宋_GB2312"/>
                  <w:bCs w:val="0"/>
                  <w:szCs w:val="21"/>
                </w:rPr>
              </w:rPrChange>
            </w:rPr>
            <w:delInstrText xml:space="preserve"> HYPERLINK \l _Toc21663 </w:delInstrText>
          </w:r>
        </w:del>
      </w:ins>
      <w:ins w:id="694" w:author="oauser" w:date="2019-12-05T10:41:40Z">
        <w:del w:id="695" w:author="吴媛媛 [2]" w:date="2020-05-18T16:13:16Z">
          <w:r>
            <w:rPr>
              <w:rFonts w:hint="eastAsia" w:ascii="仿宋_GB2312" w:hAnsi="仿宋_GB2312" w:cs="仿宋_GB2312"/>
              <w:bCs w:val="0"/>
              <w:i w:val="0"/>
              <w:iCs w:val="0"/>
              <w:szCs w:val="21"/>
              <w:rPrChange w:id="696" w:author="oauser" w:date="2019-12-05T10:42:58Z">
                <w:rPr>
                  <w:rFonts w:hint="eastAsia" w:ascii="仿宋_GB2312" w:cs="仿宋_GB2312"/>
                  <w:bCs w:val="0"/>
                  <w:szCs w:val="21"/>
                </w:rPr>
              </w:rPrChange>
            </w:rPr>
            <w:fldChar w:fldCharType="separate"/>
          </w:r>
        </w:del>
      </w:ins>
      <w:ins w:id="697" w:author="oauser" w:date="2019-12-05T10:41:40Z">
        <w:del w:id="698" w:author="吴媛媛 [2]" w:date="2020-05-18T16:13:16Z">
          <w:r>
            <w:rPr>
              <w:rFonts w:hint="eastAsia" w:ascii="仿宋_GB2312" w:hAnsi="仿宋_GB2312" w:eastAsia="仿宋_GB2312" w:cs="仿宋_GB2312"/>
              <w:bCs w:val="0"/>
              <w:i w:val="0"/>
              <w:iCs w:val="0"/>
              <w:lang w:eastAsia="zh-CN"/>
              <w:rPrChange w:id="699" w:author="oauser" w:date="2019-12-05T10:42:58Z">
                <w:rPr>
                  <w:rFonts w:hint="eastAsia" w:ascii="仿宋_GB2312" w:hAnsi="仿宋_GB2312" w:eastAsia="仿宋_GB2312" w:cs="仿宋_GB2312"/>
                  <w:bCs w:val="0"/>
                  <w:lang w:eastAsia="zh-CN"/>
                </w:rPr>
              </w:rPrChange>
            </w:rPr>
            <w:delText>金融机构数据报文数据项内容</w:delText>
          </w:r>
        </w:del>
      </w:ins>
      <w:ins w:id="700" w:author="oauser" w:date="2019-12-05T10:41:40Z">
        <w:del w:id="701" w:author="吴媛媛 [2]" w:date="2020-05-18T16:13:16Z">
          <w:r>
            <w:rPr>
              <w:rFonts w:hint="eastAsia" w:ascii="仿宋_GB2312" w:hAnsi="仿宋_GB2312" w:cs="仿宋_GB2312"/>
              <w:i w:val="0"/>
              <w:iCs w:val="0"/>
              <w:rPrChange w:id="702" w:author="oauser" w:date="2019-12-05T10:42:58Z">
                <w:rPr/>
              </w:rPrChange>
            </w:rPr>
            <w:tab/>
          </w:r>
        </w:del>
      </w:ins>
      <w:ins w:id="703" w:author="oauser" w:date="2019-12-05T10:41:40Z">
        <w:del w:id="704" w:author="吴媛媛 [2]" w:date="2020-05-18T16:13:16Z">
          <w:r>
            <w:rPr>
              <w:rFonts w:hint="eastAsia" w:ascii="仿宋_GB2312" w:hAnsi="仿宋_GB2312" w:cs="仿宋_GB2312"/>
              <w:i w:val="0"/>
              <w:iCs w:val="0"/>
              <w:rPrChange w:id="705" w:author="oauser" w:date="2019-12-05T10:42:58Z">
                <w:rPr/>
              </w:rPrChange>
            </w:rPr>
            <w:fldChar w:fldCharType="begin"/>
          </w:r>
        </w:del>
      </w:ins>
      <w:ins w:id="706" w:author="oauser" w:date="2019-12-05T10:41:40Z">
        <w:del w:id="707" w:author="吴媛媛 [2]" w:date="2020-05-18T16:13:16Z">
          <w:r>
            <w:rPr>
              <w:rFonts w:hint="eastAsia" w:ascii="仿宋_GB2312" w:hAnsi="仿宋_GB2312" w:cs="仿宋_GB2312"/>
              <w:i w:val="0"/>
              <w:iCs w:val="0"/>
              <w:rPrChange w:id="708" w:author="oauser" w:date="2019-12-05T10:42:58Z">
                <w:rPr/>
              </w:rPrChange>
            </w:rPr>
            <w:delInstrText xml:space="preserve"> PAGEREF _Toc21663 \h </w:delInstrText>
          </w:r>
        </w:del>
      </w:ins>
      <w:ins w:id="709" w:author="oauser" w:date="2019-12-05T10:41:40Z">
        <w:del w:id="710" w:author="吴媛媛 [2]" w:date="2020-05-18T16:13:16Z">
          <w:r>
            <w:rPr>
              <w:rFonts w:hint="eastAsia" w:ascii="仿宋_GB2312" w:hAnsi="仿宋_GB2312" w:cs="仿宋_GB2312"/>
              <w:i w:val="0"/>
              <w:iCs w:val="0"/>
              <w:rPrChange w:id="711" w:author="oauser" w:date="2019-12-05T10:42:58Z">
                <w:rPr/>
              </w:rPrChange>
            </w:rPr>
            <w:fldChar w:fldCharType="separate"/>
          </w:r>
        </w:del>
      </w:ins>
      <w:del w:id="712" w:author="吴媛媛 [2]" w:date="2020-05-18T16:13:16Z">
        <w:r>
          <w:rPr>
            <w:rFonts w:hint="eastAsia" w:ascii="仿宋_GB2312" w:hAnsi="仿宋_GB2312" w:eastAsia="仿宋_GB2312" w:cs="仿宋_GB2312"/>
            <w:i w:val="0"/>
            <w:iCs w:val="0"/>
          </w:rPr>
          <w:delText>10</w:delText>
        </w:r>
      </w:del>
      <w:ins w:id="713" w:author="oauser" w:date="2019-12-05T10:41:40Z">
        <w:del w:id="714" w:author="吴媛媛 [2]" w:date="2020-05-18T16:13:16Z">
          <w:r>
            <w:rPr>
              <w:rFonts w:hint="eastAsia" w:ascii="仿宋_GB2312" w:hAnsi="仿宋_GB2312" w:cs="仿宋_GB2312"/>
              <w:i w:val="0"/>
              <w:iCs w:val="0"/>
              <w:rPrChange w:id="715" w:author="oauser" w:date="2019-12-05T10:42:58Z">
                <w:rPr/>
              </w:rPrChange>
            </w:rPr>
            <w:fldChar w:fldCharType="end"/>
          </w:r>
        </w:del>
      </w:ins>
      <w:ins w:id="716" w:author="oauser" w:date="2019-12-05T10:41:40Z">
        <w:del w:id="717" w:author="吴媛媛 [2]" w:date="2020-05-18T16:13:16Z">
          <w:r>
            <w:rPr>
              <w:rFonts w:hint="eastAsia" w:ascii="仿宋_GB2312" w:hAnsi="仿宋_GB2312" w:cs="仿宋_GB2312"/>
              <w:bCs w:val="0"/>
              <w:i w:val="0"/>
              <w:iCs w:val="0"/>
              <w:color w:val="000000"/>
              <w:szCs w:val="21"/>
              <w:rPrChange w:id="718" w:author="oauser" w:date="2019-12-05T10:42:58Z">
                <w:rPr>
                  <w:rFonts w:hint="eastAsia" w:ascii="仿宋_GB2312" w:cs="仿宋_GB2312"/>
                  <w:bCs w:val="0"/>
                  <w:color w:val="000000"/>
                  <w:szCs w:val="21"/>
                </w:rPr>
              </w:rPrChange>
            </w:rPr>
            <w:fldChar w:fldCharType="end"/>
          </w:r>
        </w:del>
      </w:ins>
    </w:p>
    <w:p>
      <w:pPr>
        <w:pStyle w:val="18"/>
        <w:tabs>
          <w:tab w:val="right" w:leader="dot" w:pos="8306"/>
          <w:tab w:val="clear" w:pos="600"/>
          <w:tab w:val="clear" w:pos="8296"/>
        </w:tabs>
        <w:rPr>
          <w:ins w:id="719" w:author="oauser" w:date="2019-12-05T10:41:40Z"/>
          <w:del w:id="720" w:author="吴媛媛 [2]" w:date="2020-05-18T16:13:16Z"/>
          <w:rFonts w:hint="eastAsia" w:ascii="仿宋_GB2312" w:hAnsi="仿宋_GB2312" w:cs="仿宋_GB2312"/>
          <w:i w:val="0"/>
          <w:iCs w:val="0"/>
          <w:rPrChange w:id="721" w:author="oauser" w:date="2019-12-05T10:42:58Z">
            <w:rPr>
              <w:ins w:id="722" w:author="oauser" w:date="2019-12-05T10:41:40Z"/>
              <w:del w:id="723" w:author="吴媛媛 [2]" w:date="2020-05-18T16:13:16Z"/>
            </w:rPr>
          </w:rPrChange>
        </w:rPr>
      </w:pPr>
      <w:ins w:id="724" w:author="oauser" w:date="2019-12-05T10:41:40Z">
        <w:del w:id="725" w:author="吴媛媛 [2]" w:date="2020-05-18T16:13:16Z">
          <w:r>
            <w:rPr>
              <w:rFonts w:hint="eastAsia" w:ascii="仿宋_GB2312" w:hAnsi="仿宋_GB2312" w:cs="仿宋_GB2312"/>
              <w:bCs w:val="0"/>
              <w:i w:val="0"/>
              <w:iCs w:val="0"/>
              <w:color w:val="000000"/>
              <w:szCs w:val="21"/>
              <w:rPrChange w:id="726" w:author="oauser" w:date="2019-12-05T10:42:58Z">
                <w:rPr>
                  <w:rFonts w:hint="eastAsia" w:ascii="仿宋_GB2312" w:cs="仿宋_GB2312"/>
                  <w:bCs w:val="0"/>
                  <w:color w:val="000000"/>
                  <w:szCs w:val="21"/>
                </w:rPr>
              </w:rPrChange>
            </w:rPr>
            <w:fldChar w:fldCharType="begin"/>
          </w:r>
        </w:del>
      </w:ins>
      <w:ins w:id="727" w:author="oauser" w:date="2019-12-05T10:41:40Z">
        <w:del w:id="728" w:author="吴媛媛 [2]" w:date="2020-05-18T16:13:16Z">
          <w:r>
            <w:rPr>
              <w:rFonts w:hint="eastAsia" w:ascii="仿宋_GB2312" w:hAnsi="仿宋_GB2312" w:cs="仿宋_GB2312"/>
              <w:bCs w:val="0"/>
              <w:i w:val="0"/>
              <w:iCs w:val="0"/>
              <w:szCs w:val="21"/>
              <w:rPrChange w:id="729" w:author="oauser" w:date="2019-12-05T10:42:58Z">
                <w:rPr>
                  <w:rFonts w:hint="eastAsia" w:ascii="仿宋_GB2312" w:cs="仿宋_GB2312"/>
                  <w:bCs w:val="0"/>
                  <w:szCs w:val="21"/>
                </w:rPr>
              </w:rPrChange>
            </w:rPr>
            <w:delInstrText xml:space="preserve"> HYPERLINK \l _Toc2983 </w:delInstrText>
          </w:r>
        </w:del>
      </w:ins>
      <w:ins w:id="730" w:author="oauser" w:date="2019-12-05T10:41:40Z">
        <w:del w:id="731" w:author="吴媛媛 [2]" w:date="2020-05-18T16:13:16Z">
          <w:r>
            <w:rPr>
              <w:rFonts w:hint="eastAsia" w:ascii="仿宋_GB2312" w:hAnsi="仿宋_GB2312" w:cs="仿宋_GB2312"/>
              <w:bCs w:val="0"/>
              <w:i w:val="0"/>
              <w:iCs w:val="0"/>
              <w:szCs w:val="21"/>
              <w:rPrChange w:id="732" w:author="oauser" w:date="2019-12-05T10:42:58Z">
                <w:rPr>
                  <w:rFonts w:hint="eastAsia" w:ascii="仿宋_GB2312" w:cs="仿宋_GB2312"/>
                  <w:bCs w:val="0"/>
                  <w:szCs w:val="21"/>
                </w:rPr>
              </w:rPrChange>
            </w:rPr>
            <w:fldChar w:fldCharType="separate"/>
          </w:r>
        </w:del>
      </w:ins>
      <w:ins w:id="733" w:author="oauser" w:date="2019-12-05T10:41:40Z">
        <w:del w:id="734" w:author="吴媛媛 [2]" w:date="2020-05-18T16:13:16Z">
          <w:r>
            <w:rPr>
              <w:rFonts w:hint="eastAsia" w:ascii="仿宋_GB2312" w:hAnsi="仿宋_GB2312" w:cs="仿宋_GB2312"/>
              <w:i w:val="0"/>
              <w:iCs w:val="0"/>
              <w:caps w:val="0"/>
              <w:smallCaps w:val="0"/>
              <w:strike w:val="0"/>
              <w:dstrike w:val="0"/>
              <w:spacing w:val="0"/>
              <w:position w:val="0"/>
              <w:lang w:eastAsia="zh-CN"/>
              <w:rPrChange w:id="735" w:author="oauser" w:date="2019-12-05T10:42:58Z">
                <w:rPr>
                  <w:rFonts w:ascii="Times New Roman" w:hAnsi="Times New Roman" w:cs="Times New Roman"/>
                  <w:i w:val="0"/>
                  <w:iCs w:val="0"/>
                  <w:caps w:val="0"/>
                  <w:smallCaps w:val="0"/>
                  <w:strike w:val="0"/>
                  <w:dstrike w:val="0"/>
                  <w:spacing w:val="0"/>
                  <w:position w:val="0"/>
                  <w:lang w:eastAsia="zh-CN"/>
                </w:rPr>
              </w:rPrChange>
            </w:rPr>
            <w:delText xml:space="preserve">3.9 </w:delText>
          </w:r>
        </w:del>
      </w:ins>
      <w:ins w:id="736" w:author="oauser" w:date="2019-12-05T10:41:40Z">
        <w:del w:id="737" w:author="吴媛媛 [2]" w:date="2020-05-18T16:13:16Z">
          <w:r>
            <w:rPr>
              <w:rFonts w:hint="eastAsia" w:ascii="仿宋_GB2312" w:hAnsi="仿宋_GB2312" w:cs="仿宋_GB2312"/>
              <w:i w:val="0"/>
              <w:iCs w:val="0"/>
              <w:rPrChange w:id="738" w:author="oauser" w:date="2019-12-05T10:42:58Z">
                <w:rPr/>
              </w:rPrChange>
            </w:rPr>
            <w:tab/>
          </w:r>
        </w:del>
      </w:ins>
      <w:ins w:id="739" w:author="oauser" w:date="2019-12-05T10:41:40Z">
        <w:del w:id="740" w:author="吴媛媛 [2]" w:date="2020-05-18T16:13:16Z">
          <w:r>
            <w:rPr>
              <w:rFonts w:hint="eastAsia" w:ascii="仿宋_GB2312" w:hAnsi="仿宋_GB2312" w:cs="仿宋_GB2312"/>
              <w:i w:val="0"/>
              <w:iCs w:val="0"/>
              <w:rPrChange w:id="741" w:author="oauser" w:date="2019-12-05T10:42:58Z">
                <w:rPr/>
              </w:rPrChange>
            </w:rPr>
            <w:fldChar w:fldCharType="begin"/>
          </w:r>
        </w:del>
      </w:ins>
      <w:ins w:id="742" w:author="oauser" w:date="2019-12-05T10:41:40Z">
        <w:del w:id="743" w:author="吴媛媛 [2]" w:date="2020-05-18T16:13:16Z">
          <w:r>
            <w:rPr>
              <w:rFonts w:hint="eastAsia" w:ascii="仿宋_GB2312" w:hAnsi="仿宋_GB2312" w:cs="仿宋_GB2312"/>
              <w:i w:val="0"/>
              <w:iCs w:val="0"/>
              <w:rPrChange w:id="744" w:author="oauser" w:date="2019-12-05T10:42:58Z">
                <w:rPr/>
              </w:rPrChange>
            </w:rPr>
            <w:delInstrText xml:space="preserve"> PAGEREF _Toc2983 \h </w:delInstrText>
          </w:r>
        </w:del>
      </w:ins>
      <w:ins w:id="745" w:author="oauser" w:date="2019-12-05T10:41:40Z">
        <w:del w:id="746" w:author="吴媛媛 [2]" w:date="2020-05-18T16:13:16Z">
          <w:r>
            <w:rPr>
              <w:rFonts w:hint="eastAsia" w:ascii="仿宋_GB2312" w:hAnsi="仿宋_GB2312" w:cs="仿宋_GB2312"/>
              <w:i w:val="0"/>
              <w:iCs w:val="0"/>
              <w:rPrChange w:id="747" w:author="oauser" w:date="2019-12-05T10:42:58Z">
                <w:rPr/>
              </w:rPrChange>
            </w:rPr>
            <w:fldChar w:fldCharType="separate"/>
          </w:r>
        </w:del>
      </w:ins>
      <w:del w:id="748" w:author="吴媛媛 [2]" w:date="2020-05-18T16:13:16Z">
        <w:r>
          <w:rPr>
            <w:rFonts w:hint="eastAsia" w:ascii="仿宋_GB2312" w:hAnsi="仿宋_GB2312" w:eastAsia="仿宋_GB2312" w:cs="仿宋_GB2312"/>
            <w:i w:val="0"/>
            <w:iCs w:val="0"/>
          </w:rPr>
          <w:delText>10</w:delText>
        </w:r>
      </w:del>
      <w:ins w:id="749" w:author="oauser" w:date="2019-12-05T10:41:40Z">
        <w:del w:id="750" w:author="吴媛媛 [2]" w:date="2020-05-18T16:13:16Z">
          <w:r>
            <w:rPr>
              <w:rFonts w:hint="eastAsia" w:ascii="仿宋_GB2312" w:hAnsi="仿宋_GB2312" w:cs="仿宋_GB2312"/>
              <w:i w:val="0"/>
              <w:iCs w:val="0"/>
              <w:rPrChange w:id="751" w:author="oauser" w:date="2019-12-05T10:42:58Z">
                <w:rPr/>
              </w:rPrChange>
            </w:rPr>
            <w:fldChar w:fldCharType="end"/>
          </w:r>
        </w:del>
      </w:ins>
      <w:ins w:id="752" w:author="oauser" w:date="2019-12-05T10:41:40Z">
        <w:del w:id="753" w:author="吴媛媛 [2]" w:date="2020-05-18T16:13:16Z">
          <w:r>
            <w:rPr>
              <w:rFonts w:hint="eastAsia" w:ascii="仿宋_GB2312" w:hAnsi="仿宋_GB2312" w:cs="仿宋_GB2312"/>
              <w:bCs w:val="0"/>
              <w:i w:val="0"/>
              <w:iCs w:val="0"/>
              <w:color w:val="000000"/>
              <w:szCs w:val="21"/>
              <w:rPrChange w:id="754"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755" w:author="oauser" w:date="2019-12-05T10:41:40Z"/>
          <w:del w:id="756" w:author="吴媛媛 [2]" w:date="2020-05-18T16:13:16Z"/>
          <w:rFonts w:hint="eastAsia" w:ascii="仿宋_GB2312" w:hAnsi="仿宋_GB2312" w:cs="仿宋_GB2312"/>
          <w:i w:val="0"/>
          <w:iCs w:val="0"/>
          <w:rPrChange w:id="757" w:author="oauser" w:date="2019-12-05T10:42:58Z">
            <w:rPr>
              <w:ins w:id="758" w:author="oauser" w:date="2019-12-05T10:41:40Z"/>
              <w:del w:id="759" w:author="吴媛媛 [2]" w:date="2020-05-18T16:13:16Z"/>
            </w:rPr>
          </w:rPrChange>
        </w:rPr>
      </w:pPr>
      <w:ins w:id="760" w:author="oauser" w:date="2019-12-05T10:41:40Z">
        <w:del w:id="761" w:author="吴媛媛 [2]" w:date="2020-05-18T16:13:16Z">
          <w:r>
            <w:rPr>
              <w:rFonts w:hint="eastAsia" w:ascii="仿宋_GB2312" w:hAnsi="仿宋_GB2312" w:cs="仿宋_GB2312"/>
              <w:bCs w:val="0"/>
              <w:i w:val="0"/>
              <w:iCs w:val="0"/>
              <w:color w:val="000000"/>
              <w:szCs w:val="21"/>
              <w:rPrChange w:id="762" w:author="oauser" w:date="2019-12-05T10:42:58Z">
                <w:rPr>
                  <w:rFonts w:hint="eastAsia" w:ascii="仿宋_GB2312" w:cs="仿宋_GB2312"/>
                  <w:bCs w:val="0"/>
                  <w:color w:val="000000"/>
                  <w:szCs w:val="21"/>
                </w:rPr>
              </w:rPrChange>
            </w:rPr>
            <w:fldChar w:fldCharType="begin"/>
          </w:r>
        </w:del>
      </w:ins>
      <w:ins w:id="763" w:author="oauser" w:date="2019-12-05T10:41:40Z">
        <w:del w:id="764" w:author="吴媛媛 [2]" w:date="2020-05-18T16:13:16Z">
          <w:r>
            <w:rPr>
              <w:rFonts w:hint="eastAsia" w:ascii="仿宋_GB2312" w:hAnsi="仿宋_GB2312" w:cs="仿宋_GB2312"/>
              <w:bCs w:val="0"/>
              <w:i w:val="0"/>
              <w:iCs w:val="0"/>
              <w:szCs w:val="21"/>
              <w:rPrChange w:id="765" w:author="oauser" w:date="2019-12-05T10:42:58Z">
                <w:rPr>
                  <w:rFonts w:hint="eastAsia" w:ascii="仿宋_GB2312" w:cs="仿宋_GB2312"/>
                  <w:bCs w:val="0"/>
                  <w:szCs w:val="21"/>
                </w:rPr>
              </w:rPrChange>
            </w:rPr>
            <w:delInstrText xml:space="preserve"> HYPERLINK \l _Toc31824 </w:delInstrText>
          </w:r>
        </w:del>
      </w:ins>
      <w:ins w:id="766" w:author="oauser" w:date="2019-12-05T10:41:40Z">
        <w:del w:id="767" w:author="吴媛媛 [2]" w:date="2020-05-18T16:13:16Z">
          <w:r>
            <w:rPr>
              <w:rFonts w:hint="eastAsia" w:ascii="仿宋_GB2312" w:hAnsi="仿宋_GB2312" w:cs="仿宋_GB2312"/>
              <w:bCs w:val="0"/>
              <w:i w:val="0"/>
              <w:iCs w:val="0"/>
              <w:szCs w:val="21"/>
              <w:rPrChange w:id="768" w:author="oauser" w:date="2019-12-05T10:42:58Z">
                <w:rPr>
                  <w:rFonts w:hint="eastAsia" w:ascii="仿宋_GB2312" w:cs="仿宋_GB2312"/>
                  <w:bCs w:val="0"/>
                  <w:szCs w:val="21"/>
                </w:rPr>
              </w:rPrChange>
            </w:rPr>
            <w:fldChar w:fldCharType="separate"/>
          </w:r>
        </w:del>
      </w:ins>
      <w:ins w:id="769" w:author="oauser" w:date="2019-12-05T10:41:40Z">
        <w:del w:id="770" w:author="吴媛媛 [2]" w:date="2020-05-18T16:13:16Z">
          <w:r>
            <w:rPr>
              <w:rFonts w:hint="eastAsia" w:ascii="仿宋_GB2312" w:hAnsi="仿宋_GB2312" w:cs="仿宋_GB2312"/>
              <w:i w:val="0"/>
              <w:iCs w:val="0"/>
              <w:lang w:eastAsia="zh-CN"/>
              <w:rPrChange w:id="771" w:author="oauser" w:date="2019-12-05T10:42:58Z">
                <w:rPr>
                  <w:rFonts w:ascii="Times New Roman" w:hAnsi="Times New Roman" w:cs="Times New Roman"/>
                  <w:lang w:eastAsia="zh-CN"/>
                </w:rPr>
              </w:rPrChange>
            </w:rPr>
            <w:delText xml:space="preserve">3.9.1 </w:delText>
          </w:r>
        </w:del>
      </w:ins>
      <w:ins w:id="772" w:author="oauser" w:date="2019-12-05T10:41:40Z">
        <w:del w:id="773" w:author="吴媛媛 [2]" w:date="2020-05-18T16:13:16Z">
          <w:r>
            <w:rPr>
              <w:rFonts w:hint="eastAsia" w:ascii="仿宋_GB2312" w:hAnsi="仿宋_GB2312" w:cs="仿宋_GB2312"/>
              <w:i w:val="0"/>
              <w:iCs w:val="0"/>
              <w:lang w:eastAsia="zh-CN"/>
              <w:rPrChange w:id="774" w:author="oauser" w:date="2019-12-05T10:42:58Z">
                <w:rPr>
                  <w:rFonts w:hint="eastAsia" w:ascii="仿宋_GB2312" w:hAnsi="仿宋_GB2312" w:cs="仿宋_GB2312"/>
                  <w:lang w:eastAsia="zh-CN"/>
                </w:rPr>
              </w:rPrChange>
            </w:rPr>
            <w:delText>个人客户报文</w:delText>
          </w:r>
        </w:del>
      </w:ins>
      <w:ins w:id="775" w:author="oauser" w:date="2019-12-05T10:41:40Z">
        <w:del w:id="776" w:author="吴媛媛 [2]" w:date="2020-05-18T16:13:16Z">
          <w:r>
            <w:rPr>
              <w:rFonts w:hint="eastAsia" w:ascii="仿宋_GB2312" w:hAnsi="仿宋_GB2312" w:cs="仿宋_GB2312"/>
              <w:i w:val="0"/>
              <w:iCs w:val="0"/>
              <w:rPrChange w:id="777" w:author="oauser" w:date="2019-12-05T10:42:58Z">
                <w:rPr/>
              </w:rPrChange>
            </w:rPr>
            <w:tab/>
          </w:r>
        </w:del>
      </w:ins>
      <w:ins w:id="778" w:author="oauser" w:date="2019-12-05T10:41:40Z">
        <w:del w:id="779" w:author="吴媛媛 [2]" w:date="2020-05-18T16:13:16Z">
          <w:r>
            <w:rPr>
              <w:rFonts w:hint="eastAsia" w:ascii="仿宋_GB2312" w:hAnsi="仿宋_GB2312" w:cs="仿宋_GB2312"/>
              <w:i w:val="0"/>
              <w:iCs w:val="0"/>
              <w:rPrChange w:id="780" w:author="oauser" w:date="2019-12-05T10:42:58Z">
                <w:rPr/>
              </w:rPrChange>
            </w:rPr>
            <w:fldChar w:fldCharType="begin"/>
          </w:r>
        </w:del>
      </w:ins>
      <w:ins w:id="781" w:author="oauser" w:date="2019-12-05T10:41:40Z">
        <w:del w:id="782" w:author="吴媛媛 [2]" w:date="2020-05-18T16:13:16Z">
          <w:r>
            <w:rPr>
              <w:rFonts w:hint="eastAsia" w:ascii="仿宋_GB2312" w:hAnsi="仿宋_GB2312" w:cs="仿宋_GB2312"/>
              <w:i w:val="0"/>
              <w:iCs w:val="0"/>
              <w:rPrChange w:id="783" w:author="oauser" w:date="2019-12-05T10:42:58Z">
                <w:rPr/>
              </w:rPrChange>
            </w:rPr>
            <w:delInstrText xml:space="preserve"> PAGEREF _Toc31824 \h </w:delInstrText>
          </w:r>
        </w:del>
      </w:ins>
      <w:ins w:id="784" w:author="oauser" w:date="2019-12-05T10:41:40Z">
        <w:del w:id="785" w:author="吴媛媛 [2]" w:date="2020-05-18T16:13:16Z">
          <w:r>
            <w:rPr>
              <w:rFonts w:hint="eastAsia" w:ascii="仿宋_GB2312" w:hAnsi="仿宋_GB2312" w:cs="仿宋_GB2312"/>
              <w:i w:val="0"/>
              <w:iCs w:val="0"/>
              <w:rPrChange w:id="786" w:author="oauser" w:date="2019-12-05T10:42:58Z">
                <w:rPr/>
              </w:rPrChange>
            </w:rPr>
            <w:fldChar w:fldCharType="separate"/>
          </w:r>
        </w:del>
      </w:ins>
      <w:del w:id="787" w:author="吴媛媛 [2]" w:date="2020-05-18T16:13:16Z">
        <w:r>
          <w:rPr>
            <w:rFonts w:hint="eastAsia" w:ascii="仿宋_GB2312" w:hAnsi="仿宋_GB2312" w:eastAsia="仿宋_GB2312" w:cs="仿宋_GB2312"/>
            <w:i w:val="0"/>
            <w:iCs w:val="0"/>
          </w:rPr>
          <w:delText>10</w:delText>
        </w:r>
      </w:del>
      <w:ins w:id="788" w:author="oauser" w:date="2019-12-05T10:41:40Z">
        <w:del w:id="789" w:author="吴媛媛 [2]" w:date="2020-05-18T16:13:16Z">
          <w:r>
            <w:rPr>
              <w:rFonts w:hint="eastAsia" w:ascii="仿宋_GB2312" w:hAnsi="仿宋_GB2312" w:cs="仿宋_GB2312"/>
              <w:i w:val="0"/>
              <w:iCs w:val="0"/>
              <w:rPrChange w:id="790" w:author="oauser" w:date="2019-12-05T10:42:58Z">
                <w:rPr/>
              </w:rPrChange>
            </w:rPr>
            <w:fldChar w:fldCharType="end"/>
          </w:r>
        </w:del>
      </w:ins>
      <w:ins w:id="791" w:author="oauser" w:date="2019-12-05T10:41:40Z">
        <w:del w:id="792" w:author="吴媛媛 [2]" w:date="2020-05-18T16:13:16Z">
          <w:r>
            <w:rPr>
              <w:rFonts w:hint="eastAsia" w:ascii="仿宋_GB2312" w:hAnsi="仿宋_GB2312" w:cs="仿宋_GB2312"/>
              <w:bCs w:val="0"/>
              <w:i w:val="0"/>
              <w:iCs w:val="0"/>
              <w:color w:val="000000"/>
              <w:szCs w:val="21"/>
              <w:rPrChange w:id="793"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794" w:author="oauser" w:date="2019-12-05T10:41:40Z"/>
          <w:del w:id="795" w:author="吴媛媛 [2]" w:date="2020-05-18T16:13:16Z"/>
          <w:rFonts w:hint="eastAsia" w:ascii="仿宋_GB2312" w:hAnsi="仿宋_GB2312" w:cs="仿宋_GB2312"/>
          <w:i w:val="0"/>
          <w:iCs w:val="0"/>
          <w:rPrChange w:id="796" w:author="oauser" w:date="2019-12-05T10:42:58Z">
            <w:rPr>
              <w:ins w:id="797" w:author="oauser" w:date="2019-12-05T10:41:40Z"/>
              <w:del w:id="798" w:author="吴媛媛 [2]" w:date="2020-05-18T16:13:16Z"/>
            </w:rPr>
          </w:rPrChange>
        </w:rPr>
      </w:pPr>
      <w:ins w:id="799" w:author="oauser" w:date="2019-12-05T10:41:40Z">
        <w:del w:id="800" w:author="吴媛媛 [2]" w:date="2020-05-18T16:13:16Z">
          <w:r>
            <w:rPr>
              <w:rFonts w:hint="eastAsia" w:ascii="仿宋_GB2312" w:hAnsi="仿宋_GB2312" w:cs="仿宋_GB2312"/>
              <w:bCs w:val="0"/>
              <w:i w:val="0"/>
              <w:iCs w:val="0"/>
              <w:color w:val="000000"/>
              <w:szCs w:val="21"/>
              <w:rPrChange w:id="801" w:author="oauser" w:date="2019-12-05T10:42:58Z">
                <w:rPr>
                  <w:rFonts w:hint="eastAsia" w:ascii="仿宋_GB2312" w:cs="仿宋_GB2312"/>
                  <w:bCs w:val="0"/>
                  <w:color w:val="000000"/>
                  <w:szCs w:val="21"/>
                </w:rPr>
              </w:rPrChange>
            </w:rPr>
            <w:fldChar w:fldCharType="begin"/>
          </w:r>
        </w:del>
      </w:ins>
      <w:ins w:id="802" w:author="oauser" w:date="2019-12-05T10:41:40Z">
        <w:del w:id="803" w:author="吴媛媛 [2]" w:date="2020-05-18T16:13:16Z">
          <w:r>
            <w:rPr>
              <w:rFonts w:hint="eastAsia" w:ascii="仿宋_GB2312" w:hAnsi="仿宋_GB2312" w:cs="仿宋_GB2312"/>
              <w:bCs w:val="0"/>
              <w:i w:val="0"/>
              <w:iCs w:val="0"/>
              <w:szCs w:val="21"/>
              <w:rPrChange w:id="804" w:author="oauser" w:date="2019-12-05T10:42:58Z">
                <w:rPr>
                  <w:rFonts w:hint="eastAsia" w:ascii="仿宋_GB2312" w:cs="仿宋_GB2312"/>
                  <w:bCs w:val="0"/>
                  <w:szCs w:val="21"/>
                </w:rPr>
              </w:rPrChange>
            </w:rPr>
            <w:delInstrText xml:space="preserve"> HYPERLINK \l _Toc8195 </w:delInstrText>
          </w:r>
        </w:del>
      </w:ins>
      <w:ins w:id="805" w:author="oauser" w:date="2019-12-05T10:41:40Z">
        <w:del w:id="806" w:author="吴媛媛 [2]" w:date="2020-05-18T16:13:16Z">
          <w:r>
            <w:rPr>
              <w:rFonts w:hint="eastAsia" w:ascii="仿宋_GB2312" w:hAnsi="仿宋_GB2312" w:cs="仿宋_GB2312"/>
              <w:bCs w:val="0"/>
              <w:i w:val="0"/>
              <w:iCs w:val="0"/>
              <w:szCs w:val="21"/>
              <w:rPrChange w:id="807" w:author="oauser" w:date="2019-12-05T10:42:58Z">
                <w:rPr>
                  <w:rFonts w:hint="eastAsia" w:ascii="仿宋_GB2312" w:cs="仿宋_GB2312"/>
                  <w:bCs w:val="0"/>
                  <w:szCs w:val="21"/>
                </w:rPr>
              </w:rPrChange>
            </w:rPr>
            <w:fldChar w:fldCharType="separate"/>
          </w:r>
        </w:del>
      </w:ins>
      <w:ins w:id="808" w:author="oauser" w:date="2019-12-05T10:41:40Z">
        <w:del w:id="809" w:author="吴媛媛 [2]" w:date="2020-05-18T16:13:16Z">
          <w:r>
            <w:rPr>
              <w:rFonts w:hint="eastAsia" w:ascii="仿宋_GB2312" w:hAnsi="仿宋_GB2312" w:cs="仿宋_GB2312"/>
              <w:i w:val="0"/>
              <w:iCs w:val="0"/>
              <w:lang w:eastAsia="zh-CN"/>
              <w:rPrChange w:id="810" w:author="oauser" w:date="2019-12-05T10:42:58Z">
                <w:rPr>
                  <w:rFonts w:ascii="Times New Roman" w:hAnsi="Times New Roman" w:cs="Times New Roman"/>
                  <w:lang w:eastAsia="zh-CN"/>
                </w:rPr>
              </w:rPrChange>
            </w:rPr>
            <w:delText xml:space="preserve">3.9.2 </w:delText>
          </w:r>
        </w:del>
      </w:ins>
      <w:ins w:id="811" w:author="oauser" w:date="2019-12-05T10:41:40Z">
        <w:del w:id="812" w:author="吴媛媛 [2]" w:date="2020-05-18T16:13:16Z">
          <w:r>
            <w:rPr>
              <w:rFonts w:hint="eastAsia" w:ascii="仿宋_GB2312" w:hAnsi="仿宋_GB2312" w:cs="仿宋_GB2312"/>
              <w:i w:val="0"/>
              <w:iCs w:val="0"/>
              <w:lang w:eastAsia="zh-CN"/>
              <w:rPrChange w:id="813" w:author="oauser" w:date="2019-12-05T10:42:58Z">
                <w:rPr>
                  <w:rFonts w:hint="eastAsia" w:ascii="仿宋_GB2312" w:hAnsi="仿宋_GB2312" w:cs="仿宋_GB2312"/>
                  <w:lang w:eastAsia="zh-CN"/>
                </w:rPr>
              </w:rPrChange>
            </w:rPr>
            <w:delText>单位客户报文</w:delText>
          </w:r>
        </w:del>
      </w:ins>
      <w:ins w:id="814" w:author="oauser" w:date="2019-12-05T10:41:40Z">
        <w:del w:id="815" w:author="吴媛媛 [2]" w:date="2020-05-18T16:13:16Z">
          <w:r>
            <w:rPr>
              <w:rFonts w:hint="eastAsia" w:ascii="仿宋_GB2312" w:hAnsi="仿宋_GB2312" w:cs="仿宋_GB2312"/>
              <w:i w:val="0"/>
              <w:iCs w:val="0"/>
              <w:rPrChange w:id="816" w:author="oauser" w:date="2019-12-05T10:42:58Z">
                <w:rPr/>
              </w:rPrChange>
            </w:rPr>
            <w:tab/>
          </w:r>
        </w:del>
      </w:ins>
      <w:ins w:id="817" w:author="oauser" w:date="2019-12-05T10:41:40Z">
        <w:del w:id="818" w:author="吴媛媛 [2]" w:date="2020-05-18T16:13:16Z">
          <w:r>
            <w:rPr>
              <w:rFonts w:hint="eastAsia" w:ascii="仿宋_GB2312" w:hAnsi="仿宋_GB2312" w:cs="仿宋_GB2312"/>
              <w:i w:val="0"/>
              <w:iCs w:val="0"/>
              <w:rPrChange w:id="819" w:author="oauser" w:date="2019-12-05T10:42:58Z">
                <w:rPr/>
              </w:rPrChange>
            </w:rPr>
            <w:fldChar w:fldCharType="begin"/>
          </w:r>
        </w:del>
      </w:ins>
      <w:ins w:id="820" w:author="oauser" w:date="2019-12-05T10:41:40Z">
        <w:del w:id="821" w:author="吴媛媛 [2]" w:date="2020-05-18T16:13:16Z">
          <w:r>
            <w:rPr>
              <w:rFonts w:hint="eastAsia" w:ascii="仿宋_GB2312" w:hAnsi="仿宋_GB2312" w:cs="仿宋_GB2312"/>
              <w:i w:val="0"/>
              <w:iCs w:val="0"/>
              <w:rPrChange w:id="822" w:author="oauser" w:date="2019-12-05T10:42:58Z">
                <w:rPr/>
              </w:rPrChange>
            </w:rPr>
            <w:delInstrText xml:space="preserve"> PAGEREF _Toc8195 \h </w:delInstrText>
          </w:r>
        </w:del>
      </w:ins>
      <w:ins w:id="823" w:author="oauser" w:date="2019-12-05T10:41:40Z">
        <w:del w:id="824" w:author="吴媛媛 [2]" w:date="2020-05-18T16:13:16Z">
          <w:r>
            <w:rPr>
              <w:rFonts w:hint="eastAsia" w:ascii="仿宋_GB2312" w:hAnsi="仿宋_GB2312" w:cs="仿宋_GB2312"/>
              <w:i w:val="0"/>
              <w:iCs w:val="0"/>
              <w:rPrChange w:id="825" w:author="oauser" w:date="2019-12-05T10:42:58Z">
                <w:rPr/>
              </w:rPrChange>
            </w:rPr>
            <w:fldChar w:fldCharType="separate"/>
          </w:r>
        </w:del>
      </w:ins>
      <w:del w:id="826" w:author="吴媛媛 [2]" w:date="2020-05-18T16:13:16Z">
        <w:r>
          <w:rPr>
            <w:rFonts w:hint="eastAsia" w:ascii="仿宋_GB2312" w:hAnsi="仿宋_GB2312" w:eastAsia="仿宋_GB2312" w:cs="仿宋_GB2312"/>
            <w:i w:val="0"/>
            <w:iCs w:val="0"/>
          </w:rPr>
          <w:delText>17</w:delText>
        </w:r>
      </w:del>
      <w:ins w:id="827" w:author="oauser" w:date="2019-12-05T10:41:40Z">
        <w:del w:id="828" w:author="吴媛媛 [2]" w:date="2020-05-18T16:13:16Z">
          <w:r>
            <w:rPr>
              <w:rFonts w:hint="eastAsia" w:ascii="仿宋_GB2312" w:hAnsi="仿宋_GB2312" w:cs="仿宋_GB2312"/>
              <w:i w:val="0"/>
              <w:iCs w:val="0"/>
              <w:rPrChange w:id="829" w:author="oauser" w:date="2019-12-05T10:42:58Z">
                <w:rPr/>
              </w:rPrChange>
            </w:rPr>
            <w:fldChar w:fldCharType="end"/>
          </w:r>
        </w:del>
      </w:ins>
      <w:ins w:id="830" w:author="oauser" w:date="2019-12-05T10:41:40Z">
        <w:del w:id="831" w:author="吴媛媛 [2]" w:date="2020-05-18T16:13:16Z">
          <w:r>
            <w:rPr>
              <w:rFonts w:hint="eastAsia" w:ascii="仿宋_GB2312" w:hAnsi="仿宋_GB2312" w:cs="仿宋_GB2312"/>
              <w:bCs w:val="0"/>
              <w:i w:val="0"/>
              <w:iCs w:val="0"/>
              <w:color w:val="000000"/>
              <w:szCs w:val="21"/>
              <w:rPrChange w:id="832"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833" w:author="oauser" w:date="2019-12-05T10:41:40Z"/>
          <w:del w:id="834" w:author="吴媛媛 [2]" w:date="2020-05-18T16:13:16Z"/>
          <w:rFonts w:hint="eastAsia" w:ascii="仿宋_GB2312" w:hAnsi="仿宋_GB2312" w:cs="仿宋_GB2312"/>
          <w:i w:val="0"/>
          <w:iCs w:val="0"/>
          <w:rPrChange w:id="835" w:author="oauser" w:date="2019-12-05T10:42:58Z">
            <w:rPr>
              <w:ins w:id="836" w:author="oauser" w:date="2019-12-05T10:41:40Z"/>
              <w:del w:id="837" w:author="吴媛媛 [2]" w:date="2020-05-18T16:13:16Z"/>
            </w:rPr>
          </w:rPrChange>
        </w:rPr>
      </w:pPr>
      <w:ins w:id="838" w:author="oauser" w:date="2019-12-05T10:41:40Z">
        <w:del w:id="839" w:author="吴媛媛 [2]" w:date="2020-05-18T16:13:16Z">
          <w:r>
            <w:rPr>
              <w:rFonts w:hint="eastAsia" w:ascii="仿宋_GB2312" w:hAnsi="仿宋_GB2312" w:cs="仿宋_GB2312"/>
              <w:bCs w:val="0"/>
              <w:i w:val="0"/>
              <w:iCs w:val="0"/>
              <w:color w:val="000000"/>
              <w:szCs w:val="21"/>
              <w:rPrChange w:id="840" w:author="oauser" w:date="2019-12-05T10:42:58Z">
                <w:rPr>
                  <w:rFonts w:hint="eastAsia" w:ascii="仿宋_GB2312" w:cs="仿宋_GB2312"/>
                  <w:bCs w:val="0"/>
                  <w:color w:val="000000"/>
                  <w:szCs w:val="21"/>
                </w:rPr>
              </w:rPrChange>
            </w:rPr>
            <w:fldChar w:fldCharType="begin"/>
          </w:r>
        </w:del>
      </w:ins>
      <w:ins w:id="841" w:author="oauser" w:date="2019-12-05T10:41:40Z">
        <w:del w:id="842" w:author="吴媛媛 [2]" w:date="2020-05-18T16:13:16Z">
          <w:r>
            <w:rPr>
              <w:rFonts w:hint="eastAsia" w:ascii="仿宋_GB2312" w:hAnsi="仿宋_GB2312" w:cs="仿宋_GB2312"/>
              <w:bCs w:val="0"/>
              <w:i w:val="0"/>
              <w:iCs w:val="0"/>
              <w:szCs w:val="21"/>
              <w:rPrChange w:id="843" w:author="oauser" w:date="2019-12-05T10:42:58Z">
                <w:rPr>
                  <w:rFonts w:hint="eastAsia" w:ascii="仿宋_GB2312" w:cs="仿宋_GB2312"/>
                  <w:bCs w:val="0"/>
                  <w:szCs w:val="21"/>
                </w:rPr>
              </w:rPrChange>
            </w:rPr>
            <w:delInstrText xml:space="preserve"> HYPERLINK \l _Toc28434 </w:delInstrText>
          </w:r>
        </w:del>
      </w:ins>
      <w:ins w:id="844" w:author="oauser" w:date="2019-12-05T10:41:40Z">
        <w:del w:id="845" w:author="吴媛媛 [2]" w:date="2020-05-18T16:13:16Z">
          <w:r>
            <w:rPr>
              <w:rFonts w:hint="eastAsia" w:ascii="仿宋_GB2312" w:hAnsi="仿宋_GB2312" w:cs="仿宋_GB2312"/>
              <w:bCs w:val="0"/>
              <w:i w:val="0"/>
              <w:iCs w:val="0"/>
              <w:szCs w:val="21"/>
              <w:rPrChange w:id="846" w:author="oauser" w:date="2019-12-05T10:42:58Z">
                <w:rPr>
                  <w:rFonts w:hint="eastAsia" w:ascii="仿宋_GB2312" w:cs="仿宋_GB2312"/>
                  <w:bCs w:val="0"/>
                  <w:szCs w:val="21"/>
                </w:rPr>
              </w:rPrChange>
            </w:rPr>
            <w:fldChar w:fldCharType="separate"/>
          </w:r>
        </w:del>
      </w:ins>
      <w:ins w:id="847" w:author="oauser" w:date="2019-12-05T10:41:40Z">
        <w:del w:id="848" w:author="吴媛媛 [2]" w:date="2020-05-18T16:13:16Z">
          <w:r>
            <w:rPr>
              <w:rFonts w:hint="eastAsia" w:ascii="仿宋_GB2312" w:hAnsi="仿宋_GB2312" w:cs="仿宋_GB2312"/>
              <w:i w:val="0"/>
              <w:iCs w:val="0"/>
              <w:rPrChange w:id="849" w:author="oauser" w:date="2019-12-05T10:42:58Z">
                <w:rPr>
                  <w:rFonts w:ascii="Times New Roman" w:hAnsi="Times New Roman" w:cs="Times New Roman"/>
                </w:rPr>
              </w:rPrChange>
            </w:rPr>
            <w:delText xml:space="preserve">3.9.3 </w:delText>
          </w:r>
        </w:del>
      </w:ins>
      <w:ins w:id="850" w:author="oauser" w:date="2019-12-05T10:41:40Z">
        <w:del w:id="851" w:author="吴媛媛 [2]" w:date="2020-05-18T16:13:16Z">
          <w:r>
            <w:rPr>
              <w:rFonts w:hint="eastAsia" w:ascii="仿宋_GB2312" w:hAnsi="仿宋_GB2312" w:cs="仿宋_GB2312"/>
              <w:i w:val="0"/>
              <w:iCs w:val="0"/>
              <w:lang w:eastAsia="zh-CN"/>
              <w:rPrChange w:id="852" w:author="oauser" w:date="2019-12-05T10:42:58Z">
                <w:rPr>
                  <w:rFonts w:hint="eastAsia" w:ascii="仿宋_GB2312" w:hAnsi="仿宋_GB2312" w:cs="仿宋_GB2312"/>
                  <w:lang w:eastAsia="zh-CN"/>
                </w:rPr>
              </w:rPrChange>
            </w:rPr>
            <w:delText>存</w:delText>
          </w:r>
        </w:del>
      </w:ins>
      <w:ins w:id="853" w:author="oauser" w:date="2019-12-05T10:41:40Z">
        <w:del w:id="854" w:author="吴媛媛 [2]" w:date="2020-05-18T16:13:16Z">
          <w:r>
            <w:rPr>
              <w:rFonts w:hint="eastAsia" w:ascii="仿宋_GB2312" w:hAnsi="仿宋_GB2312" w:cs="仿宋_GB2312"/>
              <w:i w:val="0"/>
              <w:iCs w:val="0"/>
              <w:rPrChange w:id="855" w:author="oauser" w:date="2019-12-05T10:42:58Z">
                <w:rPr>
                  <w:rFonts w:hint="eastAsia" w:ascii="仿宋_GB2312" w:hAnsi="仿宋_GB2312" w:cs="仿宋_GB2312"/>
                </w:rPr>
              </w:rPrChange>
            </w:rPr>
            <w:delText>款余额</w:delText>
          </w:r>
        </w:del>
      </w:ins>
      <w:ins w:id="856" w:author="oauser" w:date="2019-12-05T10:41:40Z">
        <w:del w:id="857" w:author="吴媛媛 [2]" w:date="2020-05-18T16:13:16Z">
          <w:r>
            <w:rPr>
              <w:rFonts w:hint="eastAsia" w:ascii="仿宋_GB2312" w:hAnsi="仿宋_GB2312" w:cs="仿宋_GB2312"/>
              <w:i w:val="0"/>
              <w:iCs w:val="0"/>
              <w:lang w:eastAsia="zh-CN"/>
              <w:rPrChange w:id="858" w:author="oauser" w:date="2019-12-05T10:42:58Z">
                <w:rPr>
                  <w:rFonts w:hint="eastAsia" w:ascii="仿宋_GB2312" w:hAnsi="仿宋_GB2312" w:cs="仿宋_GB2312"/>
                  <w:lang w:eastAsia="zh-CN"/>
                </w:rPr>
              </w:rPrChange>
            </w:rPr>
            <w:delText>扩展</w:delText>
          </w:r>
        </w:del>
      </w:ins>
      <w:ins w:id="859" w:author="oauser" w:date="2019-12-05T10:41:40Z">
        <w:del w:id="860" w:author="吴媛媛 [2]" w:date="2020-05-18T16:13:16Z">
          <w:r>
            <w:rPr>
              <w:rFonts w:hint="eastAsia" w:ascii="仿宋_GB2312" w:hAnsi="仿宋_GB2312" w:cs="仿宋_GB2312"/>
              <w:i w:val="0"/>
              <w:iCs w:val="0"/>
              <w:rPrChange w:id="861" w:author="oauser" w:date="2019-12-05T10:42:58Z">
                <w:rPr>
                  <w:rFonts w:hint="eastAsia" w:ascii="仿宋_GB2312" w:hAnsi="仿宋_GB2312" w:cs="仿宋_GB2312"/>
                </w:rPr>
              </w:rPrChange>
            </w:rPr>
            <w:delText>报文</w:delText>
          </w:r>
        </w:del>
      </w:ins>
      <w:ins w:id="862" w:author="oauser" w:date="2019-12-05T10:41:40Z">
        <w:del w:id="863" w:author="吴媛媛 [2]" w:date="2020-05-18T16:13:16Z">
          <w:r>
            <w:rPr>
              <w:rFonts w:hint="eastAsia" w:ascii="仿宋_GB2312" w:hAnsi="仿宋_GB2312" w:cs="仿宋_GB2312"/>
              <w:i w:val="0"/>
              <w:iCs w:val="0"/>
              <w:rPrChange w:id="864" w:author="oauser" w:date="2019-12-05T10:42:58Z">
                <w:rPr/>
              </w:rPrChange>
            </w:rPr>
            <w:tab/>
          </w:r>
        </w:del>
      </w:ins>
      <w:ins w:id="865" w:author="oauser" w:date="2019-12-05T10:41:40Z">
        <w:del w:id="866" w:author="吴媛媛 [2]" w:date="2020-05-18T16:13:16Z">
          <w:r>
            <w:rPr>
              <w:rFonts w:hint="eastAsia" w:ascii="仿宋_GB2312" w:hAnsi="仿宋_GB2312" w:cs="仿宋_GB2312"/>
              <w:i w:val="0"/>
              <w:iCs w:val="0"/>
              <w:rPrChange w:id="867" w:author="oauser" w:date="2019-12-05T10:42:58Z">
                <w:rPr/>
              </w:rPrChange>
            </w:rPr>
            <w:fldChar w:fldCharType="begin"/>
          </w:r>
        </w:del>
      </w:ins>
      <w:ins w:id="868" w:author="oauser" w:date="2019-12-05T10:41:40Z">
        <w:del w:id="869" w:author="吴媛媛 [2]" w:date="2020-05-18T16:13:16Z">
          <w:r>
            <w:rPr>
              <w:rFonts w:hint="eastAsia" w:ascii="仿宋_GB2312" w:hAnsi="仿宋_GB2312" w:cs="仿宋_GB2312"/>
              <w:i w:val="0"/>
              <w:iCs w:val="0"/>
              <w:rPrChange w:id="870" w:author="oauser" w:date="2019-12-05T10:42:58Z">
                <w:rPr/>
              </w:rPrChange>
            </w:rPr>
            <w:delInstrText xml:space="preserve"> PAGEREF _Toc28434 \h </w:delInstrText>
          </w:r>
        </w:del>
      </w:ins>
      <w:ins w:id="871" w:author="oauser" w:date="2019-12-05T10:41:40Z">
        <w:del w:id="872" w:author="吴媛媛 [2]" w:date="2020-05-18T16:13:16Z">
          <w:r>
            <w:rPr>
              <w:rFonts w:hint="eastAsia" w:ascii="仿宋_GB2312" w:hAnsi="仿宋_GB2312" w:cs="仿宋_GB2312"/>
              <w:i w:val="0"/>
              <w:iCs w:val="0"/>
              <w:rPrChange w:id="873" w:author="oauser" w:date="2019-12-05T10:42:58Z">
                <w:rPr/>
              </w:rPrChange>
            </w:rPr>
            <w:fldChar w:fldCharType="separate"/>
          </w:r>
        </w:del>
      </w:ins>
      <w:del w:id="874" w:author="吴媛媛 [2]" w:date="2020-05-18T16:13:16Z">
        <w:r>
          <w:rPr>
            <w:rFonts w:hint="eastAsia" w:ascii="仿宋_GB2312" w:hAnsi="仿宋_GB2312" w:eastAsia="仿宋_GB2312" w:cs="仿宋_GB2312"/>
            <w:i w:val="0"/>
            <w:iCs w:val="0"/>
          </w:rPr>
          <w:delText>25</w:delText>
        </w:r>
      </w:del>
      <w:ins w:id="875" w:author="oauser" w:date="2019-12-05T10:41:40Z">
        <w:del w:id="876" w:author="吴媛媛 [2]" w:date="2020-05-18T16:13:16Z">
          <w:r>
            <w:rPr>
              <w:rFonts w:hint="eastAsia" w:ascii="仿宋_GB2312" w:hAnsi="仿宋_GB2312" w:cs="仿宋_GB2312"/>
              <w:i w:val="0"/>
              <w:iCs w:val="0"/>
              <w:rPrChange w:id="877" w:author="oauser" w:date="2019-12-05T10:42:58Z">
                <w:rPr/>
              </w:rPrChange>
            </w:rPr>
            <w:fldChar w:fldCharType="end"/>
          </w:r>
        </w:del>
      </w:ins>
      <w:ins w:id="878" w:author="oauser" w:date="2019-12-05T10:41:40Z">
        <w:del w:id="879" w:author="吴媛媛 [2]" w:date="2020-05-18T16:13:16Z">
          <w:r>
            <w:rPr>
              <w:rFonts w:hint="eastAsia" w:ascii="仿宋_GB2312" w:hAnsi="仿宋_GB2312" w:cs="仿宋_GB2312"/>
              <w:bCs w:val="0"/>
              <w:i w:val="0"/>
              <w:iCs w:val="0"/>
              <w:color w:val="000000"/>
              <w:szCs w:val="21"/>
              <w:rPrChange w:id="880"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881" w:author="oauser" w:date="2019-12-05T10:41:40Z"/>
          <w:del w:id="882" w:author="吴媛媛 [2]" w:date="2020-05-18T16:13:16Z"/>
          <w:rFonts w:hint="eastAsia" w:ascii="仿宋_GB2312" w:hAnsi="仿宋_GB2312" w:cs="仿宋_GB2312"/>
          <w:i w:val="0"/>
          <w:iCs w:val="0"/>
          <w:rPrChange w:id="883" w:author="oauser" w:date="2019-12-05T10:42:58Z">
            <w:rPr>
              <w:ins w:id="884" w:author="oauser" w:date="2019-12-05T10:41:40Z"/>
              <w:del w:id="885" w:author="吴媛媛 [2]" w:date="2020-05-18T16:13:16Z"/>
            </w:rPr>
          </w:rPrChange>
        </w:rPr>
      </w:pPr>
      <w:ins w:id="886" w:author="oauser" w:date="2019-12-05T10:41:40Z">
        <w:del w:id="887" w:author="吴媛媛 [2]" w:date="2020-05-18T16:13:16Z">
          <w:r>
            <w:rPr>
              <w:rFonts w:hint="eastAsia" w:ascii="仿宋_GB2312" w:hAnsi="仿宋_GB2312" w:cs="仿宋_GB2312"/>
              <w:bCs w:val="0"/>
              <w:i w:val="0"/>
              <w:iCs w:val="0"/>
              <w:color w:val="000000"/>
              <w:szCs w:val="21"/>
              <w:rPrChange w:id="888" w:author="oauser" w:date="2019-12-05T10:42:58Z">
                <w:rPr>
                  <w:rFonts w:hint="eastAsia" w:ascii="仿宋_GB2312" w:cs="仿宋_GB2312"/>
                  <w:bCs w:val="0"/>
                  <w:color w:val="000000"/>
                  <w:szCs w:val="21"/>
                </w:rPr>
              </w:rPrChange>
            </w:rPr>
            <w:fldChar w:fldCharType="begin"/>
          </w:r>
        </w:del>
      </w:ins>
      <w:ins w:id="889" w:author="oauser" w:date="2019-12-05T10:41:40Z">
        <w:del w:id="890" w:author="吴媛媛 [2]" w:date="2020-05-18T16:13:16Z">
          <w:r>
            <w:rPr>
              <w:rFonts w:hint="eastAsia" w:ascii="仿宋_GB2312" w:hAnsi="仿宋_GB2312" w:cs="仿宋_GB2312"/>
              <w:bCs w:val="0"/>
              <w:i w:val="0"/>
              <w:iCs w:val="0"/>
              <w:szCs w:val="21"/>
              <w:rPrChange w:id="891" w:author="oauser" w:date="2019-12-05T10:42:58Z">
                <w:rPr>
                  <w:rFonts w:hint="eastAsia" w:ascii="仿宋_GB2312" w:cs="仿宋_GB2312"/>
                  <w:bCs w:val="0"/>
                  <w:szCs w:val="21"/>
                </w:rPr>
              </w:rPrChange>
            </w:rPr>
            <w:delInstrText xml:space="preserve"> HYPERLINK \l _Toc32336 </w:delInstrText>
          </w:r>
        </w:del>
      </w:ins>
      <w:ins w:id="892" w:author="oauser" w:date="2019-12-05T10:41:40Z">
        <w:del w:id="893" w:author="吴媛媛 [2]" w:date="2020-05-18T16:13:16Z">
          <w:r>
            <w:rPr>
              <w:rFonts w:hint="eastAsia" w:ascii="仿宋_GB2312" w:hAnsi="仿宋_GB2312" w:cs="仿宋_GB2312"/>
              <w:bCs w:val="0"/>
              <w:i w:val="0"/>
              <w:iCs w:val="0"/>
              <w:szCs w:val="21"/>
              <w:rPrChange w:id="894" w:author="oauser" w:date="2019-12-05T10:42:58Z">
                <w:rPr>
                  <w:rFonts w:hint="eastAsia" w:ascii="仿宋_GB2312" w:cs="仿宋_GB2312"/>
                  <w:bCs w:val="0"/>
                  <w:szCs w:val="21"/>
                </w:rPr>
              </w:rPrChange>
            </w:rPr>
            <w:fldChar w:fldCharType="separate"/>
          </w:r>
        </w:del>
      </w:ins>
      <w:ins w:id="895" w:author="oauser" w:date="2019-12-05T10:41:40Z">
        <w:del w:id="896" w:author="吴媛媛 [2]" w:date="2020-05-18T16:13:16Z">
          <w:r>
            <w:rPr>
              <w:rFonts w:hint="eastAsia" w:ascii="仿宋_GB2312" w:hAnsi="仿宋_GB2312" w:cs="仿宋_GB2312"/>
              <w:i w:val="0"/>
              <w:iCs w:val="0"/>
              <w:rPrChange w:id="897" w:author="oauser" w:date="2019-12-05T10:42:58Z">
                <w:rPr>
                  <w:rFonts w:ascii="Times New Roman" w:hAnsi="Times New Roman" w:cs="Times New Roman"/>
                </w:rPr>
              </w:rPrChange>
            </w:rPr>
            <w:delText xml:space="preserve">3.9.4 </w:delText>
          </w:r>
        </w:del>
      </w:ins>
      <w:ins w:id="898" w:author="oauser" w:date="2019-12-05T10:41:40Z">
        <w:del w:id="899" w:author="吴媛媛 [2]" w:date="2020-05-18T16:13:16Z">
          <w:r>
            <w:rPr>
              <w:rFonts w:hint="eastAsia" w:ascii="仿宋_GB2312" w:hAnsi="仿宋_GB2312" w:cs="仿宋_GB2312"/>
              <w:i w:val="0"/>
              <w:iCs w:val="0"/>
              <w:rPrChange w:id="900" w:author="oauser" w:date="2019-12-05T10:42:58Z">
                <w:rPr>
                  <w:rFonts w:hint="eastAsia" w:ascii="仿宋_GB2312" w:hAnsi="仿宋_GB2312" w:cs="仿宋_GB2312"/>
                </w:rPr>
              </w:rPrChange>
            </w:rPr>
            <w:delText>同业存单余额</w:delText>
          </w:r>
        </w:del>
      </w:ins>
      <w:ins w:id="901" w:author="oauser" w:date="2019-12-05T10:41:40Z">
        <w:del w:id="902" w:author="吴媛媛 [2]" w:date="2020-05-18T16:13:16Z">
          <w:r>
            <w:rPr>
              <w:rFonts w:hint="eastAsia" w:ascii="仿宋_GB2312" w:hAnsi="仿宋_GB2312" w:cs="仿宋_GB2312"/>
              <w:i w:val="0"/>
              <w:iCs w:val="0"/>
              <w:lang w:eastAsia="zh-CN"/>
              <w:rPrChange w:id="903" w:author="oauser" w:date="2019-12-05T10:42:58Z">
                <w:rPr>
                  <w:rFonts w:hint="eastAsia" w:ascii="仿宋_GB2312" w:hAnsi="仿宋_GB2312" w:cs="仿宋_GB2312"/>
                  <w:lang w:eastAsia="zh-CN"/>
                </w:rPr>
              </w:rPrChange>
            </w:rPr>
            <w:delText>报文</w:delText>
          </w:r>
        </w:del>
      </w:ins>
      <w:ins w:id="904" w:author="oauser" w:date="2019-12-05T10:41:40Z">
        <w:del w:id="905" w:author="吴媛媛 [2]" w:date="2020-05-18T16:13:16Z">
          <w:r>
            <w:rPr>
              <w:rFonts w:hint="eastAsia" w:ascii="仿宋_GB2312" w:hAnsi="仿宋_GB2312" w:cs="仿宋_GB2312"/>
              <w:i w:val="0"/>
              <w:iCs w:val="0"/>
              <w:rPrChange w:id="906" w:author="oauser" w:date="2019-12-05T10:42:58Z">
                <w:rPr/>
              </w:rPrChange>
            </w:rPr>
            <w:tab/>
          </w:r>
        </w:del>
      </w:ins>
      <w:ins w:id="907" w:author="oauser" w:date="2019-12-05T10:41:40Z">
        <w:del w:id="908" w:author="吴媛媛 [2]" w:date="2020-05-18T16:13:16Z">
          <w:r>
            <w:rPr>
              <w:rFonts w:hint="eastAsia" w:ascii="仿宋_GB2312" w:hAnsi="仿宋_GB2312" w:cs="仿宋_GB2312"/>
              <w:i w:val="0"/>
              <w:iCs w:val="0"/>
              <w:rPrChange w:id="909" w:author="oauser" w:date="2019-12-05T10:42:58Z">
                <w:rPr/>
              </w:rPrChange>
            </w:rPr>
            <w:fldChar w:fldCharType="begin"/>
          </w:r>
        </w:del>
      </w:ins>
      <w:ins w:id="910" w:author="oauser" w:date="2019-12-05T10:41:40Z">
        <w:del w:id="911" w:author="吴媛媛 [2]" w:date="2020-05-18T16:13:16Z">
          <w:r>
            <w:rPr>
              <w:rFonts w:hint="eastAsia" w:ascii="仿宋_GB2312" w:hAnsi="仿宋_GB2312" w:cs="仿宋_GB2312"/>
              <w:i w:val="0"/>
              <w:iCs w:val="0"/>
              <w:rPrChange w:id="912" w:author="oauser" w:date="2019-12-05T10:42:58Z">
                <w:rPr/>
              </w:rPrChange>
            </w:rPr>
            <w:delInstrText xml:space="preserve"> PAGEREF _Toc32336 \h </w:delInstrText>
          </w:r>
        </w:del>
      </w:ins>
      <w:ins w:id="913" w:author="oauser" w:date="2019-12-05T10:41:40Z">
        <w:del w:id="914" w:author="吴媛媛 [2]" w:date="2020-05-18T16:13:16Z">
          <w:r>
            <w:rPr>
              <w:rFonts w:hint="eastAsia" w:ascii="仿宋_GB2312" w:hAnsi="仿宋_GB2312" w:cs="仿宋_GB2312"/>
              <w:i w:val="0"/>
              <w:iCs w:val="0"/>
              <w:rPrChange w:id="915" w:author="oauser" w:date="2019-12-05T10:42:58Z">
                <w:rPr/>
              </w:rPrChange>
            </w:rPr>
            <w:fldChar w:fldCharType="separate"/>
          </w:r>
        </w:del>
      </w:ins>
      <w:del w:id="916" w:author="吴媛媛 [2]" w:date="2020-05-18T16:13:16Z">
        <w:r>
          <w:rPr>
            <w:rFonts w:hint="eastAsia" w:ascii="仿宋_GB2312" w:hAnsi="仿宋_GB2312" w:eastAsia="仿宋_GB2312" w:cs="仿宋_GB2312"/>
            <w:i w:val="0"/>
            <w:iCs w:val="0"/>
          </w:rPr>
          <w:delText>28</w:delText>
        </w:r>
      </w:del>
      <w:ins w:id="917" w:author="oauser" w:date="2019-12-05T10:41:40Z">
        <w:del w:id="918" w:author="吴媛媛 [2]" w:date="2020-05-18T16:13:16Z">
          <w:r>
            <w:rPr>
              <w:rFonts w:hint="eastAsia" w:ascii="仿宋_GB2312" w:hAnsi="仿宋_GB2312" w:cs="仿宋_GB2312"/>
              <w:i w:val="0"/>
              <w:iCs w:val="0"/>
              <w:rPrChange w:id="919" w:author="oauser" w:date="2019-12-05T10:42:58Z">
                <w:rPr/>
              </w:rPrChange>
            </w:rPr>
            <w:fldChar w:fldCharType="end"/>
          </w:r>
        </w:del>
      </w:ins>
      <w:ins w:id="920" w:author="oauser" w:date="2019-12-05T10:41:40Z">
        <w:del w:id="921" w:author="吴媛媛 [2]" w:date="2020-05-18T16:13:16Z">
          <w:r>
            <w:rPr>
              <w:rFonts w:hint="eastAsia" w:ascii="仿宋_GB2312" w:hAnsi="仿宋_GB2312" w:cs="仿宋_GB2312"/>
              <w:bCs w:val="0"/>
              <w:i w:val="0"/>
              <w:iCs w:val="0"/>
              <w:color w:val="000000"/>
              <w:szCs w:val="21"/>
              <w:rPrChange w:id="922"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923" w:author="oauser" w:date="2019-12-05T10:41:40Z"/>
          <w:del w:id="924" w:author="吴媛媛 [2]" w:date="2020-05-18T16:13:16Z"/>
          <w:rFonts w:hint="eastAsia" w:ascii="仿宋_GB2312" w:hAnsi="仿宋_GB2312" w:cs="仿宋_GB2312"/>
          <w:i w:val="0"/>
          <w:iCs w:val="0"/>
          <w:rPrChange w:id="925" w:author="oauser" w:date="2019-12-05T10:42:58Z">
            <w:rPr>
              <w:ins w:id="926" w:author="oauser" w:date="2019-12-05T10:41:40Z"/>
              <w:del w:id="927" w:author="吴媛媛 [2]" w:date="2020-05-18T16:13:16Z"/>
            </w:rPr>
          </w:rPrChange>
        </w:rPr>
      </w:pPr>
      <w:ins w:id="928" w:author="oauser" w:date="2019-12-05T10:41:40Z">
        <w:del w:id="929" w:author="吴媛媛 [2]" w:date="2020-05-18T16:13:16Z">
          <w:r>
            <w:rPr>
              <w:rFonts w:hint="eastAsia" w:ascii="仿宋_GB2312" w:hAnsi="仿宋_GB2312" w:cs="仿宋_GB2312"/>
              <w:bCs w:val="0"/>
              <w:i w:val="0"/>
              <w:iCs w:val="0"/>
              <w:color w:val="000000"/>
              <w:szCs w:val="21"/>
              <w:rPrChange w:id="930" w:author="oauser" w:date="2019-12-05T10:42:58Z">
                <w:rPr>
                  <w:rFonts w:hint="eastAsia" w:ascii="仿宋_GB2312" w:cs="仿宋_GB2312"/>
                  <w:bCs w:val="0"/>
                  <w:color w:val="000000"/>
                  <w:szCs w:val="21"/>
                </w:rPr>
              </w:rPrChange>
            </w:rPr>
            <w:fldChar w:fldCharType="begin"/>
          </w:r>
        </w:del>
      </w:ins>
      <w:ins w:id="931" w:author="oauser" w:date="2019-12-05T10:41:40Z">
        <w:del w:id="932" w:author="吴媛媛 [2]" w:date="2020-05-18T16:13:16Z">
          <w:r>
            <w:rPr>
              <w:rFonts w:hint="eastAsia" w:ascii="仿宋_GB2312" w:hAnsi="仿宋_GB2312" w:cs="仿宋_GB2312"/>
              <w:bCs w:val="0"/>
              <w:i w:val="0"/>
              <w:iCs w:val="0"/>
              <w:szCs w:val="21"/>
              <w:rPrChange w:id="933" w:author="oauser" w:date="2019-12-05T10:42:58Z">
                <w:rPr>
                  <w:rFonts w:hint="eastAsia" w:ascii="仿宋_GB2312" w:cs="仿宋_GB2312"/>
                  <w:bCs w:val="0"/>
                  <w:szCs w:val="21"/>
                </w:rPr>
              </w:rPrChange>
            </w:rPr>
            <w:delInstrText xml:space="preserve"> HYPERLINK \l _Toc3187 </w:delInstrText>
          </w:r>
        </w:del>
      </w:ins>
      <w:ins w:id="934" w:author="oauser" w:date="2019-12-05T10:41:40Z">
        <w:del w:id="935" w:author="吴媛媛 [2]" w:date="2020-05-18T16:13:16Z">
          <w:r>
            <w:rPr>
              <w:rFonts w:hint="eastAsia" w:ascii="仿宋_GB2312" w:hAnsi="仿宋_GB2312" w:cs="仿宋_GB2312"/>
              <w:bCs w:val="0"/>
              <w:i w:val="0"/>
              <w:iCs w:val="0"/>
              <w:szCs w:val="21"/>
              <w:rPrChange w:id="936" w:author="oauser" w:date="2019-12-05T10:42:58Z">
                <w:rPr>
                  <w:rFonts w:hint="eastAsia" w:ascii="仿宋_GB2312" w:cs="仿宋_GB2312"/>
                  <w:bCs w:val="0"/>
                  <w:szCs w:val="21"/>
                </w:rPr>
              </w:rPrChange>
            </w:rPr>
            <w:fldChar w:fldCharType="separate"/>
          </w:r>
        </w:del>
      </w:ins>
      <w:ins w:id="937" w:author="oauser" w:date="2019-12-05T10:41:40Z">
        <w:del w:id="938" w:author="吴媛媛 [2]" w:date="2020-05-18T16:13:16Z">
          <w:r>
            <w:rPr>
              <w:rFonts w:hint="eastAsia" w:ascii="仿宋_GB2312" w:hAnsi="仿宋_GB2312" w:cs="仿宋_GB2312"/>
              <w:i w:val="0"/>
              <w:iCs w:val="0"/>
              <w:rPrChange w:id="939" w:author="oauser" w:date="2019-12-05T10:42:58Z">
                <w:rPr>
                  <w:rFonts w:ascii="Times New Roman" w:hAnsi="Times New Roman" w:cs="Times New Roman"/>
                </w:rPr>
              </w:rPrChange>
            </w:rPr>
            <w:delText xml:space="preserve">3.9.5 </w:delText>
          </w:r>
        </w:del>
      </w:ins>
      <w:ins w:id="940" w:author="oauser" w:date="2019-12-05T10:41:40Z">
        <w:del w:id="941" w:author="吴媛媛 [2]" w:date="2020-05-18T16:13:16Z">
          <w:r>
            <w:rPr>
              <w:rFonts w:hint="eastAsia" w:ascii="仿宋_GB2312" w:hAnsi="仿宋_GB2312" w:cs="仿宋_GB2312"/>
              <w:i w:val="0"/>
              <w:iCs w:val="0"/>
              <w:lang w:eastAsia="zh-CN"/>
              <w:rPrChange w:id="942" w:author="oauser" w:date="2019-12-05T10:42:58Z">
                <w:rPr>
                  <w:rFonts w:hint="eastAsia" w:ascii="仿宋_GB2312" w:hAnsi="仿宋_GB2312" w:cs="仿宋_GB2312"/>
                  <w:lang w:eastAsia="zh-CN"/>
                </w:rPr>
              </w:rPrChange>
            </w:rPr>
            <w:delText>同业</w:delText>
          </w:r>
        </w:del>
      </w:ins>
      <w:ins w:id="943" w:author="oauser" w:date="2019-12-05T10:41:40Z">
        <w:del w:id="944" w:author="吴媛媛 [2]" w:date="2020-05-18T16:13:16Z">
          <w:r>
            <w:rPr>
              <w:rFonts w:hint="eastAsia" w:ascii="仿宋_GB2312" w:hAnsi="仿宋_GB2312" w:cs="仿宋_GB2312"/>
              <w:i w:val="0"/>
              <w:iCs w:val="0"/>
              <w:rPrChange w:id="945" w:author="oauser" w:date="2019-12-05T10:42:58Z">
                <w:rPr>
                  <w:rFonts w:hint="eastAsia" w:ascii="仿宋_GB2312" w:hAnsi="仿宋_GB2312" w:cs="仿宋_GB2312"/>
                </w:rPr>
              </w:rPrChange>
            </w:rPr>
            <w:delText>存单</w:delText>
          </w:r>
        </w:del>
      </w:ins>
      <w:ins w:id="946" w:author="oauser" w:date="2019-12-05T10:41:40Z">
        <w:del w:id="947" w:author="吴媛媛 [2]" w:date="2020-05-18T16:13:16Z">
          <w:r>
            <w:rPr>
              <w:rFonts w:hint="eastAsia" w:ascii="仿宋_GB2312" w:hAnsi="仿宋_GB2312" w:cs="仿宋_GB2312"/>
              <w:i w:val="0"/>
              <w:iCs w:val="0"/>
              <w:lang w:eastAsia="zh-CN"/>
              <w:rPrChange w:id="948" w:author="oauser" w:date="2019-12-05T10:42:58Z">
                <w:rPr>
                  <w:rFonts w:hint="eastAsia" w:ascii="仿宋_GB2312" w:hAnsi="仿宋_GB2312" w:cs="仿宋_GB2312"/>
                  <w:lang w:eastAsia="zh-CN"/>
                </w:rPr>
              </w:rPrChange>
            </w:rPr>
            <w:delText>发生额报文</w:delText>
          </w:r>
        </w:del>
      </w:ins>
      <w:ins w:id="949" w:author="oauser" w:date="2019-12-05T10:41:40Z">
        <w:del w:id="950" w:author="吴媛媛 [2]" w:date="2020-05-18T16:13:16Z">
          <w:r>
            <w:rPr>
              <w:rFonts w:hint="eastAsia" w:ascii="仿宋_GB2312" w:hAnsi="仿宋_GB2312" w:cs="仿宋_GB2312"/>
              <w:i w:val="0"/>
              <w:iCs w:val="0"/>
              <w:rPrChange w:id="951" w:author="oauser" w:date="2019-12-05T10:42:58Z">
                <w:rPr/>
              </w:rPrChange>
            </w:rPr>
            <w:tab/>
          </w:r>
        </w:del>
      </w:ins>
      <w:ins w:id="952" w:author="oauser" w:date="2019-12-05T10:41:40Z">
        <w:del w:id="953" w:author="吴媛媛 [2]" w:date="2020-05-18T16:13:16Z">
          <w:r>
            <w:rPr>
              <w:rFonts w:hint="eastAsia" w:ascii="仿宋_GB2312" w:hAnsi="仿宋_GB2312" w:cs="仿宋_GB2312"/>
              <w:i w:val="0"/>
              <w:iCs w:val="0"/>
              <w:rPrChange w:id="954" w:author="oauser" w:date="2019-12-05T10:42:58Z">
                <w:rPr/>
              </w:rPrChange>
            </w:rPr>
            <w:fldChar w:fldCharType="begin"/>
          </w:r>
        </w:del>
      </w:ins>
      <w:ins w:id="955" w:author="oauser" w:date="2019-12-05T10:41:40Z">
        <w:del w:id="956" w:author="吴媛媛 [2]" w:date="2020-05-18T16:13:16Z">
          <w:r>
            <w:rPr>
              <w:rFonts w:hint="eastAsia" w:ascii="仿宋_GB2312" w:hAnsi="仿宋_GB2312" w:cs="仿宋_GB2312"/>
              <w:i w:val="0"/>
              <w:iCs w:val="0"/>
              <w:rPrChange w:id="957" w:author="oauser" w:date="2019-12-05T10:42:58Z">
                <w:rPr/>
              </w:rPrChange>
            </w:rPr>
            <w:delInstrText xml:space="preserve"> PAGEREF _Toc3187 \h </w:delInstrText>
          </w:r>
        </w:del>
      </w:ins>
      <w:ins w:id="958" w:author="oauser" w:date="2019-12-05T10:41:40Z">
        <w:del w:id="959" w:author="吴媛媛 [2]" w:date="2020-05-18T16:13:16Z">
          <w:r>
            <w:rPr>
              <w:rFonts w:hint="eastAsia" w:ascii="仿宋_GB2312" w:hAnsi="仿宋_GB2312" w:cs="仿宋_GB2312"/>
              <w:i w:val="0"/>
              <w:iCs w:val="0"/>
              <w:rPrChange w:id="960" w:author="oauser" w:date="2019-12-05T10:42:58Z">
                <w:rPr/>
              </w:rPrChange>
            </w:rPr>
            <w:fldChar w:fldCharType="separate"/>
          </w:r>
        </w:del>
      </w:ins>
      <w:del w:id="961" w:author="吴媛媛 [2]" w:date="2020-05-18T16:13:16Z">
        <w:r>
          <w:rPr>
            <w:rFonts w:hint="eastAsia" w:ascii="仿宋_GB2312" w:hAnsi="仿宋_GB2312" w:eastAsia="仿宋_GB2312" w:cs="仿宋_GB2312"/>
            <w:i w:val="0"/>
            <w:iCs w:val="0"/>
          </w:rPr>
          <w:delText>30</w:delText>
        </w:r>
      </w:del>
      <w:ins w:id="962" w:author="oauser" w:date="2019-12-05T10:41:40Z">
        <w:del w:id="963" w:author="吴媛媛 [2]" w:date="2020-05-18T16:13:16Z">
          <w:r>
            <w:rPr>
              <w:rFonts w:hint="eastAsia" w:ascii="仿宋_GB2312" w:hAnsi="仿宋_GB2312" w:cs="仿宋_GB2312"/>
              <w:i w:val="0"/>
              <w:iCs w:val="0"/>
              <w:rPrChange w:id="964" w:author="oauser" w:date="2019-12-05T10:42:58Z">
                <w:rPr/>
              </w:rPrChange>
            </w:rPr>
            <w:fldChar w:fldCharType="end"/>
          </w:r>
        </w:del>
      </w:ins>
      <w:ins w:id="965" w:author="oauser" w:date="2019-12-05T10:41:40Z">
        <w:del w:id="966" w:author="吴媛媛 [2]" w:date="2020-05-18T16:13:16Z">
          <w:r>
            <w:rPr>
              <w:rFonts w:hint="eastAsia" w:ascii="仿宋_GB2312" w:hAnsi="仿宋_GB2312" w:cs="仿宋_GB2312"/>
              <w:bCs w:val="0"/>
              <w:i w:val="0"/>
              <w:iCs w:val="0"/>
              <w:color w:val="000000"/>
              <w:szCs w:val="21"/>
              <w:rPrChange w:id="967"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968" w:author="oauser" w:date="2019-12-05T10:41:40Z"/>
          <w:del w:id="969" w:author="吴媛媛 [2]" w:date="2020-05-18T16:13:16Z"/>
          <w:rFonts w:hint="eastAsia" w:ascii="仿宋_GB2312" w:hAnsi="仿宋_GB2312" w:cs="仿宋_GB2312"/>
          <w:i w:val="0"/>
          <w:iCs w:val="0"/>
          <w:rPrChange w:id="970" w:author="oauser" w:date="2019-12-05T10:42:58Z">
            <w:rPr>
              <w:ins w:id="971" w:author="oauser" w:date="2019-12-05T10:41:40Z"/>
              <w:del w:id="972" w:author="吴媛媛 [2]" w:date="2020-05-18T16:13:16Z"/>
            </w:rPr>
          </w:rPrChange>
        </w:rPr>
      </w:pPr>
      <w:ins w:id="973" w:author="oauser" w:date="2019-12-05T10:41:40Z">
        <w:del w:id="974" w:author="吴媛媛 [2]" w:date="2020-05-18T16:13:16Z">
          <w:r>
            <w:rPr>
              <w:rFonts w:hint="eastAsia" w:ascii="仿宋_GB2312" w:hAnsi="仿宋_GB2312" w:cs="仿宋_GB2312"/>
              <w:bCs w:val="0"/>
              <w:i w:val="0"/>
              <w:iCs w:val="0"/>
              <w:color w:val="000000"/>
              <w:szCs w:val="21"/>
              <w:rPrChange w:id="975" w:author="oauser" w:date="2019-12-05T10:42:58Z">
                <w:rPr>
                  <w:rFonts w:hint="eastAsia" w:ascii="仿宋_GB2312" w:cs="仿宋_GB2312"/>
                  <w:bCs w:val="0"/>
                  <w:color w:val="000000"/>
                  <w:szCs w:val="21"/>
                </w:rPr>
              </w:rPrChange>
            </w:rPr>
            <w:fldChar w:fldCharType="begin"/>
          </w:r>
        </w:del>
      </w:ins>
      <w:ins w:id="976" w:author="oauser" w:date="2019-12-05T10:41:40Z">
        <w:del w:id="977" w:author="吴媛媛 [2]" w:date="2020-05-18T16:13:16Z">
          <w:r>
            <w:rPr>
              <w:rFonts w:hint="eastAsia" w:ascii="仿宋_GB2312" w:hAnsi="仿宋_GB2312" w:cs="仿宋_GB2312"/>
              <w:bCs w:val="0"/>
              <w:i w:val="0"/>
              <w:iCs w:val="0"/>
              <w:szCs w:val="21"/>
              <w:rPrChange w:id="978" w:author="oauser" w:date="2019-12-05T10:42:58Z">
                <w:rPr>
                  <w:rFonts w:hint="eastAsia" w:ascii="仿宋_GB2312" w:cs="仿宋_GB2312"/>
                  <w:bCs w:val="0"/>
                  <w:szCs w:val="21"/>
                </w:rPr>
              </w:rPrChange>
            </w:rPr>
            <w:delInstrText xml:space="preserve"> HYPERLINK \l _Toc12726 </w:delInstrText>
          </w:r>
        </w:del>
      </w:ins>
      <w:ins w:id="979" w:author="oauser" w:date="2019-12-05T10:41:40Z">
        <w:del w:id="980" w:author="吴媛媛 [2]" w:date="2020-05-18T16:13:16Z">
          <w:r>
            <w:rPr>
              <w:rFonts w:hint="eastAsia" w:ascii="仿宋_GB2312" w:hAnsi="仿宋_GB2312" w:cs="仿宋_GB2312"/>
              <w:bCs w:val="0"/>
              <w:i w:val="0"/>
              <w:iCs w:val="0"/>
              <w:szCs w:val="21"/>
              <w:rPrChange w:id="981" w:author="oauser" w:date="2019-12-05T10:42:58Z">
                <w:rPr>
                  <w:rFonts w:hint="eastAsia" w:ascii="仿宋_GB2312" w:cs="仿宋_GB2312"/>
                  <w:bCs w:val="0"/>
                  <w:szCs w:val="21"/>
                </w:rPr>
              </w:rPrChange>
            </w:rPr>
            <w:fldChar w:fldCharType="separate"/>
          </w:r>
        </w:del>
      </w:ins>
      <w:ins w:id="982" w:author="oauser" w:date="2019-12-05T10:41:40Z">
        <w:del w:id="983" w:author="吴媛媛 [2]" w:date="2020-05-18T16:13:16Z">
          <w:r>
            <w:rPr>
              <w:rFonts w:hint="eastAsia" w:ascii="仿宋_GB2312" w:hAnsi="仿宋_GB2312" w:cs="仿宋_GB2312"/>
              <w:i w:val="0"/>
              <w:iCs w:val="0"/>
              <w:rPrChange w:id="984" w:author="oauser" w:date="2019-12-05T10:42:58Z">
                <w:rPr>
                  <w:rFonts w:ascii="Times New Roman" w:hAnsi="Times New Roman" w:cs="Times New Roman"/>
                </w:rPr>
              </w:rPrChange>
            </w:rPr>
            <w:delText xml:space="preserve">3.9.6 </w:delText>
          </w:r>
        </w:del>
      </w:ins>
      <w:ins w:id="985" w:author="oauser" w:date="2019-12-05T10:41:40Z">
        <w:del w:id="986" w:author="吴媛媛 [2]" w:date="2020-05-18T16:13:16Z">
          <w:r>
            <w:rPr>
              <w:rFonts w:hint="eastAsia" w:ascii="仿宋_GB2312" w:hAnsi="仿宋_GB2312" w:cs="仿宋_GB2312"/>
              <w:i w:val="0"/>
              <w:iCs w:val="0"/>
              <w:rPrChange w:id="987" w:author="oauser" w:date="2019-12-05T10:42:58Z">
                <w:rPr>
                  <w:rFonts w:hint="eastAsia" w:ascii="仿宋_GB2312" w:hAnsi="仿宋_GB2312" w:cs="仿宋_GB2312"/>
                </w:rPr>
              </w:rPrChange>
            </w:rPr>
            <w:delText>大额存单余额</w:delText>
          </w:r>
        </w:del>
      </w:ins>
      <w:ins w:id="988" w:author="oauser" w:date="2019-12-05T10:41:40Z">
        <w:del w:id="989" w:author="吴媛媛 [2]" w:date="2020-05-18T16:13:16Z">
          <w:r>
            <w:rPr>
              <w:rFonts w:hint="eastAsia" w:ascii="仿宋_GB2312" w:hAnsi="仿宋_GB2312" w:cs="仿宋_GB2312"/>
              <w:i w:val="0"/>
              <w:iCs w:val="0"/>
              <w:lang w:eastAsia="zh-CN"/>
              <w:rPrChange w:id="990" w:author="oauser" w:date="2019-12-05T10:42:58Z">
                <w:rPr>
                  <w:rFonts w:hint="eastAsia" w:ascii="仿宋_GB2312" w:hAnsi="仿宋_GB2312" w:cs="仿宋_GB2312"/>
                  <w:lang w:eastAsia="zh-CN"/>
                </w:rPr>
              </w:rPrChange>
            </w:rPr>
            <w:delText>报文</w:delText>
          </w:r>
        </w:del>
      </w:ins>
      <w:ins w:id="991" w:author="oauser" w:date="2019-12-05T10:41:40Z">
        <w:del w:id="992" w:author="吴媛媛 [2]" w:date="2020-05-18T16:13:16Z">
          <w:r>
            <w:rPr>
              <w:rFonts w:hint="eastAsia" w:ascii="仿宋_GB2312" w:hAnsi="仿宋_GB2312" w:cs="仿宋_GB2312"/>
              <w:i w:val="0"/>
              <w:iCs w:val="0"/>
              <w:rPrChange w:id="993" w:author="oauser" w:date="2019-12-05T10:42:58Z">
                <w:rPr/>
              </w:rPrChange>
            </w:rPr>
            <w:tab/>
          </w:r>
        </w:del>
      </w:ins>
      <w:ins w:id="994" w:author="oauser" w:date="2019-12-05T10:41:40Z">
        <w:del w:id="995" w:author="吴媛媛 [2]" w:date="2020-05-18T16:13:16Z">
          <w:r>
            <w:rPr>
              <w:rFonts w:hint="eastAsia" w:ascii="仿宋_GB2312" w:hAnsi="仿宋_GB2312" w:cs="仿宋_GB2312"/>
              <w:i w:val="0"/>
              <w:iCs w:val="0"/>
              <w:rPrChange w:id="996" w:author="oauser" w:date="2019-12-05T10:42:58Z">
                <w:rPr/>
              </w:rPrChange>
            </w:rPr>
            <w:fldChar w:fldCharType="begin"/>
          </w:r>
        </w:del>
      </w:ins>
      <w:ins w:id="997" w:author="oauser" w:date="2019-12-05T10:41:40Z">
        <w:del w:id="998" w:author="吴媛媛 [2]" w:date="2020-05-18T16:13:16Z">
          <w:r>
            <w:rPr>
              <w:rFonts w:hint="eastAsia" w:ascii="仿宋_GB2312" w:hAnsi="仿宋_GB2312" w:cs="仿宋_GB2312"/>
              <w:i w:val="0"/>
              <w:iCs w:val="0"/>
              <w:rPrChange w:id="999" w:author="oauser" w:date="2019-12-05T10:42:58Z">
                <w:rPr/>
              </w:rPrChange>
            </w:rPr>
            <w:delInstrText xml:space="preserve"> PAGEREF _Toc12726 \h </w:delInstrText>
          </w:r>
        </w:del>
      </w:ins>
      <w:ins w:id="1000" w:author="oauser" w:date="2019-12-05T10:41:40Z">
        <w:del w:id="1001" w:author="吴媛媛 [2]" w:date="2020-05-18T16:13:16Z">
          <w:r>
            <w:rPr>
              <w:rFonts w:hint="eastAsia" w:ascii="仿宋_GB2312" w:hAnsi="仿宋_GB2312" w:cs="仿宋_GB2312"/>
              <w:i w:val="0"/>
              <w:iCs w:val="0"/>
              <w:rPrChange w:id="1002" w:author="oauser" w:date="2019-12-05T10:42:58Z">
                <w:rPr/>
              </w:rPrChange>
            </w:rPr>
            <w:fldChar w:fldCharType="separate"/>
          </w:r>
        </w:del>
      </w:ins>
      <w:del w:id="1003" w:author="吴媛媛 [2]" w:date="2020-05-18T16:13:16Z">
        <w:r>
          <w:rPr>
            <w:rFonts w:hint="eastAsia" w:ascii="仿宋_GB2312" w:hAnsi="仿宋_GB2312" w:eastAsia="仿宋_GB2312" w:cs="仿宋_GB2312"/>
            <w:i w:val="0"/>
            <w:iCs w:val="0"/>
          </w:rPr>
          <w:delText>34</w:delText>
        </w:r>
      </w:del>
      <w:ins w:id="1004" w:author="oauser" w:date="2019-12-05T10:41:40Z">
        <w:del w:id="1005" w:author="吴媛媛 [2]" w:date="2020-05-18T16:13:16Z">
          <w:r>
            <w:rPr>
              <w:rFonts w:hint="eastAsia" w:ascii="仿宋_GB2312" w:hAnsi="仿宋_GB2312" w:cs="仿宋_GB2312"/>
              <w:i w:val="0"/>
              <w:iCs w:val="0"/>
              <w:rPrChange w:id="1006" w:author="oauser" w:date="2019-12-05T10:42:58Z">
                <w:rPr/>
              </w:rPrChange>
            </w:rPr>
            <w:fldChar w:fldCharType="end"/>
          </w:r>
        </w:del>
      </w:ins>
      <w:ins w:id="1007" w:author="oauser" w:date="2019-12-05T10:41:40Z">
        <w:del w:id="1008" w:author="吴媛媛 [2]" w:date="2020-05-18T16:13:16Z">
          <w:r>
            <w:rPr>
              <w:rFonts w:hint="eastAsia" w:ascii="仿宋_GB2312" w:hAnsi="仿宋_GB2312" w:cs="仿宋_GB2312"/>
              <w:bCs w:val="0"/>
              <w:i w:val="0"/>
              <w:iCs w:val="0"/>
              <w:color w:val="000000"/>
              <w:szCs w:val="21"/>
              <w:rPrChange w:id="1009"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010" w:author="oauser" w:date="2019-12-05T10:41:40Z"/>
          <w:del w:id="1011" w:author="吴媛媛 [2]" w:date="2020-05-18T16:13:16Z"/>
          <w:rFonts w:hint="eastAsia" w:ascii="仿宋_GB2312" w:hAnsi="仿宋_GB2312" w:cs="仿宋_GB2312"/>
          <w:i w:val="0"/>
          <w:iCs w:val="0"/>
          <w:rPrChange w:id="1012" w:author="oauser" w:date="2019-12-05T10:42:58Z">
            <w:rPr>
              <w:ins w:id="1013" w:author="oauser" w:date="2019-12-05T10:41:40Z"/>
              <w:del w:id="1014" w:author="吴媛媛 [2]" w:date="2020-05-18T16:13:16Z"/>
            </w:rPr>
          </w:rPrChange>
        </w:rPr>
      </w:pPr>
      <w:ins w:id="1015" w:author="oauser" w:date="2019-12-05T10:41:40Z">
        <w:del w:id="1016" w:author="吴媛媛 [2]" w:date="2020-05-18T16:13:16Z">
          <w:r>
            <w:rPr>
              <w:rFonts w:hint="eastAsia" w:ascii="仿宋_GB2312" w:hAnsi="仿宋_GB2312" w:cs="仿宋_GB2312"/>
              <w:bCs w:val="0"/>
              <w:i w:val="0"/>
              <w:iCs w:val="0"/>
              <w:color w:val="000000"/>
              <w:szCs w:val="21"/>
              <w:rPrChange w:id="1017" w:author="oauser" w:date="2019-12-05T10:42:58Z">
                <w:rPr>
                  <w:rFonts w:hint="eastAsia" w:ascii="仿宋_GB2312" w:cs="仿宋_GB2312"/>
                  <w:bCs w:val="0"/>
                  <w:color w:val="000000"/>
                  <w:szCs w:val="21"/>
                </w:rPr>
              </w:rPrChange>
            </w:rPr>
            <w:fldChar w:fldCharType="begin"/>
          </w:r>
        </w:del>
      </w:ins>
      <w:ins w:id="1018" w:author="oauser" w:date="2019-12-05T10:41:40Z">
        <w:del w:id="1019" w:author="吴媛媛 [2]" w:date="2020-05-18T16:13:16Z">
          <w:r>
            <w:rPr>
              <w:rFonts w:hint="eastAsia" w:ascii="仿宋_GB2312" w:hAnsi="仿宋_GB2312" w:cs="仿宋_GB2312"/>
              <w:bCs w:val="0"/>
              <w:i w:val="0"/>
              <w:iCs w:val="0"/>
              <w:szCs w:val="21"/>
              <w:rPrChange w:id="1020" w:author="oauser" w:date="2019-12-05T10:42:58Z">
                <w:rPr>
                  <w:rFonts w:hint="eastAsia" w:ascii="仿宋_GB2312" w:cs="仿宋_GB2312"/>
                  <w:bCs w:val="0"/>
                  <w:szCs w:val="21"/>
                </w:rPr>
              </w:rPrChange>
            </w:rPr>
            <w:delInstrText xml:space="preserve"> HYPERLINK \l _Toc17492 </w:delInstrText>
          </w:r>
        </w:del>
      </w:ins>
      <w:ins w:id="1021" w:author="oauser" w:date="2019-12-05T10:41:40Z">
        <w:del w:id="1022" w:author="吴媛媛 [2]" w:date="2020-05-18T16:13:16Z">
          <w:r>
            <w:rPr>
              <w:rFonts w:hint="eastAsia" w:ascii="仿宋_GB2312" w:hAnsi="仿宋_GB2312" w:cs="仿宋_GB2312"/>
              <w:bCs w:val="0"/>
              <w:i w:val="0"/>
              <w:iCs w:val="0"/>
              <w:szCs w:val="21"/>
              <w:rPrChange w:id="1023" w:author="oauser" w:date="2019-12-05T10:42:58Z">
                <w:rPr>
                  <w:rFonts w:hint="eastAsia" w:ascii="仿宋_GB2312" w:cs="仿宋_GB2312"/>
                  <w:bCs w:val="0"/>
                  <w:szCs w:val="21"/>
                </w:rPr>
              </w:rPrChange>
            </w:rPr>
            <w:fldChar w:fldCharType="separate"/>
          </w:r>
        </w:del>
      </w:ins>
      <w:ins w:id="1024" w:author="oauser" w:date="2019-12-05T10:41:40Z">
        <w:del w:id="1025" w:author="吴媛媛 [2]" w:date="2020-05-18T16:13:16Z">
          <w:r>
            <w:rPr>
              <w:rFonts w:hint="eastAsia" w:ascii="仿宋_GB2312" w:hAnsi="仿宋_GB2312" w:cs="仿宋_GB2312"/>
              <w:i w:val="0"/>
              <w:iCs w:val="0"/>
              <w:rPrChange w:id="1026" w:author="oauser" w:date="2019-12-05T10:42:58Z">
                <w:rPr>
                  <w:rFonts w:ascii="Times New Roman" w:hAnsi="Times New Roman" w:cs="Times New Roman"/>
                </w:rPr>
              </w:rPrChange>
            </w:rPr>
            <w:delText xml:space="preserve">3.9.7 </w:delText>
          </w:r>
        </w:del>
      </w:ins>
      <w:ins w:id="1027" w:author="oauser" w:date="2019-12-05T10:41:40Z">
        <w:del w:id="1028" w:author="吴媛媛 [2]" w:date="2020-05-18T16:13:16Z">
          <w:r>
            <w:rPr>
              <w:rFonts w:hint="eastAsia" w:ascii="仿宋_GB2312" w:hAnsi="仿宋_GB2312" w:cs="仿宋_GB2312"/>
              <w:i w:val="0"/>
              <w:iCs w:val="0"/>
              <w:lang w:eastAsia="zh-CN"/>
              <w:rPrChange w:id="1029" w:author="oauser" w:date="2019-12-05T10:42:58Z">
                <w:rPr>
                  <w:rFonts w:hint="eastAsia" w:ascii="仿宋_GB2312" w:hAnsi="仿宋_GB2312" w:cs="仿宋_GB2312"/>
                  <w:lang w:eastAsia="zh-CN"/>
                </w:rPr>
              </w:rPrChange>
            </w:rPr>
            <w:delText>大额存单发生额报文</w:delText>
          </w:r>
        </w:del>
      </w:ins>
      <w:ins w:id="1030" w:author="oauser" w:date="2019-12-05T10:41:40Z">
        <w:del w:id="1031" w:author="吴媛媛 [2]" w:date="2020-05-18T16:13:16Z">
          <w:r>
            <w:rPr>
              <w:rFonts w:hint="eastAsia" w:ascii="仿宋_GB2312" w:hAnsi="仿宋_GB2312" w:cs="仿宋_GB2312"/>
              <w:i w:val="0"/>
              <w:iCs w:val="0"/>
              <w:rPrChange w:id="1032" w:author="oauser" w:date="2019-12-05T10:42:58Z">
                <w:rPr/>
              </w:rPrChange>
            </w:rPr>
            <w:tab/>
          </w:r>
        </w:del>
      </w:ins>
      <w:ins w:id="1033" w:author="oauser" w:date="2019-12-05T10:41:40Z">
        <w:del w:id="1034" w:author="吴媛媛 [2]" w:date="2020-05-18T16:13:16Z">
          <w:r>
            <w:rPr>
              <w:rFonts w:hint="eastAsia" w:ascii="仿宋_GB2312" w:hAnsi="仿宋_GB2312" w:cs="仿宋_GB2312"/>
              <w:i w:val="0"/>
              <w:iCs w:val="0"/>
              <w:rPrChange w:id="1035" w:author="oauser" w:date="2019-12-05T10:42:58Z">
                <w:rPr/>
              </w:rPrChange>
            </w:rPr>
            <w:fldChar w:fldCharType="begin"/>
          </w:r>
        </w:del>
      </w:ins>
      <w:ins w:id="1036" w:author="oauser" w:date="2019-12-05T10:41:40Z">
        <w:del w:id="1037" w:author="吴媛媛 [2]" w:date="2020-05-18T16:13:16Z">
          <w:r>
            <w:rPr>
              <w:rFonts w:hint="eastAsia" w:ascii="仿宋_GB2312" w:hAnsi="仿宋_GB2312" w:cs="仿宋_GB2312"/>
              <w:i w:val="0"/>
              <w:iCs w:val="0"/>
              <w:rPrChange w:id="1038" w:author="oauser" w:date="2019-12-05T10:42:58Z">
                <w:rPr/>
              </w:rPrChange>
            </w:rPr>
            <w:delInstrText xml:space="preserve"> PAGEREF _Toc17492 \h </w:delInstrText>
          </w:r>
        </w:del>
      </w:ins>
      <w:ins w:id="1039" w:author="oauser" w:date="2019-12-05T10:41:40Z">
        <w:del w:id="1040" w:author="吴媛媛 [2]" w:date="2020-05-18T16:13:16Z">
          <w:r>
            <w:rPr>
              <w:rFonts w:hint="eastAsia" w:ascii="仿宋_GB2312" w:hAnsi="仿宋_GB2312" w:cs="仿宋_GB2312"/>
              <w:i w:val="0"/>
              <w:iCs w:val="0"/>
              <w:rPrChange w:id="1041" w:author="oauser" w:date="2019-12-05T10:42:58Z">
                <w:rPr/>
              </w:rPrChange>
            </w:rPr>
            <w:fldChar w:fldCharType="separate"/>
          </w:r>
        </w:del>
      </w:ins>
      <w:del w:id="1042" w:author="吴媛媛 [2]" w:date="2020-05-18T16:13:16Z">
        <w:r>
          <w:rPr>
            <w:rFonts w:hint="eastAsia" w:ascii="仿宋_GB2312" w:hAnsi="仿宋_GB2312" w:eastAsia="仿宋_GB2312" w:cs="仿宋_GB2312"/>
            <w:i w:val="0"/>
            <w:iCs w:val="0"/>
          </w:rPr>
          <w:delText>38</w:delText>
        </w:r>
      </w:del>
      <w:ins w:id="1043" w:author="oauser" w:date="2019-12-05T10:41:40Z">
        <w:del w:id="1044" w:author="吴媛媛 [2]" w:date="2020-05-18T16:13:16Z">
          <w:r>
            <w:rPr>
              <w:rFonts w:hint="eastAsia" w:ascii="仿宋_GB2312" w:hAnsi="仿宋_GB2312" w:cs="仿宋_GB2312"/>
              <w:i w:val="0"/>
              <w:iCs w:val="0"/>
              <w:rPrChange w:id="1045" w:author="oauser" w:date="2019-12-05T10:42:58Z">
                <w:rPr/>
              </w:rPrChange>
            </w:rPr>
            <w:fldChar w:fldCharType="end"/>
          </w:r>
        </w:del>
      </w:ins>
      <w:ins w:id="1046" w:author="oauser" w:date="2019-12-05T10:41:40Z">
        <w:del w:id="1047" w:author="吴媛媛 [2]" w:date="2020-05-18T16:13:16Z">
          <w:r>
            <w:rPr>
              <w:rFonts w:hint="eastAsia" w:ascii="仿宋_GB2312" w:hAnsi="仿宋_GB2312" w:cs="仿宋_GB2312"/>
              <w:bCs w:val="0"/>
              <w:i w:val="0"/>
              <w:iCs w:val="0"/>
              <w:color w:val="000000"/>
              <w:szCs w:val="21"/>
              <w:rPrChange w:id="1048"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049" w:author="oauser" w:date="2019-12-05T10:41:40Z"/>
          <w:del w:id="1050" w:author="吴媛媛 [2]" w:date="2020-05-18T16:13:16Z"/>
          <w:rFonts w:hint="eastAsia" w:ascii="仿宋_GB2312" w:hAnsi="仿宋_GB2312" w:cs="仿宋_GB2312"/>
          <w:i w:val="0"/>
          <w:iCs w:val="0"/>
          <w:rPrChange w:id="1051" w:author="oauser" w:date="2019-12-05T10:42:58Z">
            <w:rPr>
              <w:ins w:id="1052" w:author="oauser" w:date="2019-12-05T10:41:40Z"/>
              <w:del w:id="1053" w:author="吴媛媛 [2]" w:date="2020-05-18T16:13:16Z"/>
            </w:rPr>
          </w:rPrChange>
        </w:rPr>
      </w:pPr>
      <w:ins w:id="1054" w:author="oauser" w:date="2019-12-05T10:41:40Z">
        <w:del w:id="1055" w:author="吴媛媛 [2]" w:date="2020-05-18T16:13:16Z">
          <w:r>
            <w:rPr>
              <w:rFonts w:hint="eastAsia" w:ascii="仿宋_GB2312" w:hAnsi="仿宋_GB2312" w:cs="仿宋_GB2312"/>
              <w:bCs w:val="0"/>
              <w:i w:val="0"/>
              <w:iCs w:val="0"/>
              <w:color w:val="000000"/>
              <w:szCs w:val="21"/>
              <w:rPrChange w:id="1056" w:author="oauser" w:date="2019-12-05T10:42:58Z">
                <w:rPr>
                  <w:rFonts w:hint="eastAsia" w:ascii="仿宋_GB2312" w:cs="仿宋_GB2312"/>
                  <w:bCs w:val="0"/>
                  <w:color w:val="000000"/>
                  <w:szCs w:val="21"/>
                </w:rPr>
              </w:rPrChange>
            </w:rPr>
            <w:fldChar w:fldCharType="begin"/>
          </w:r>
        </w:del>
      </w:ins>
      <w:ins w:id="1057" w:author="oauser" w:date="2019-12-05T10:41:40Z">
        <w:del w:id="1058" w:author="吴媛媛 [2]" w:date="2020-05-18T16:13:16Z">
          <w:r>
            <w:rPr>
              <w:rFonts w:hint="eastAsia" w:ascii="仿宋_GB2312" w:hAnsi="仿宋_GB2312" w:cs="仿宋_GB2312"/>
              <w:bCs w:val="0"/>
              <w:i w:val="0"/>
              <w:iCs w:val="0"/>
              <w:szCs w:val="21"/>
              <w:rPrChange w:id="1059" w:author="oauser" w:date="2019-12-05T10:42:58Z">
                <w:rPr>
                  <w:rFonts w:hint="eastAsia" w:ascii="仿宋_GB2312" w:cs="仿宋_GB2312"/>
                  <w:bCs w:val="0"/>
                  <w:szCs w:val="21"/>
                </w:rPr>
              </w:rPrChange>
            </w:rPr>
            <w:delInstrText xml:space="preserve"> HYPERLINK \l _Toc28918 </w:delInstrText>
          </w:r>
        </w:del>
      </w:ins>
      <w:ins w:id="1060" w:author="oauser" w:date="2019-12-05T10:41:40Z">
        <w:del w:id="1061" w:author="吴媛媛 [2]" w:date="2020-05-18T16:13:16Z">
          <w:r>
            <w:rPr>
              <w:rFonts w:hint="eastAsia" w:ascii="仿宋_GB2312" w:hAnsi="仿宋_GB2312" w:cs="仿宋_GB2312"/>
              <w:bCs w:val="0"/>
              <w:i w:val="0"/>
              <w:iCs w:val="0"/>
              <w:szCs w:val="21"/>
              <w:rPrChange w:id="1062" w:author="oauser" w:date="2019-12-05T10:42:58Z">
                <w:rPr>
                  <w:rFonts w:hint="eastAsia" w:ascii="仿宋_GB2312" w:cs="仿宋_GB2312"/>
                  <w:bCs w:val="0"/>
                  <w:szCs w:val="21"/>
                </w:rPr>
              </w:rPrChange>
            </w:rPr>
            <w:fldChar w:fldCharType="separate"/>
          </w:r>
        </w:del>
      </w:ins>
      <w:ins w:id="1063" w:author="oauser" w:date="2019-12-05T10:41:40Z">
        <w:del w:id="1064" w:author="吴媛媛 [2]" w:date="2020-05-18T16:13:16Z">
          <w:r>
            <w:rPr>
              <w:rFonts w:hint="eastAsia" w:ascii="仿宋_GB2312" w:hAnsi="仿宋_GB2312" w:cs="仿宋_GB2312"/>
              <w:i w:val="0"/>
              <w:iCs w:val="0"/>
              <w:rPrChange w:id="1065" w:author="oauser" w:date="2019-12-05T10:42:58Z">
                <w:rPr>
                  <w:rFonts w:ascii="Times New Roman" w:hAnsi="Times New Roman" w:cs="Times New Roman"/>
                </w:rPr>
              </w:rPrChange>
            </w:rPr>
            <w:delText xml:space="preserve">3.9.8 </w:delText>
          </w:r>
        </w:del>
      </w:ins>
      <w:ins w:id="1066" w:author="oauser" w:date="2019-12-05T10:41:40Z">
        <w:del w:id="1067" w:author="吴媛媛 [2]" w:date="2020-05-18T16:13:16Z">
          <w:r>
            <w:rPr>
              <w:rFonts w:hint="eastAsia" w:ascii="仿宋_GB2312" w:hAnsi="仿宋_GB2312" w:cs="仿宋_GB2312"/>
              <w:i w:val="0"/>
              <w:iCs w:val="0"/>
              <w:lang w:eastAsia="zh-CN"/>
              <w:rPrChange w:id="1068" w:author="oauser" w:date="2019-12-05T10:42:58Z">
                <w:rPr>
                  <w:rFonts w:hint="eastAsia" w:ascii="仿宋_GB2312" w:hAnsi="仿宋_GB2312" w:cs="仿宋_GB2312"/>
                  <w:lang w:eastAsia="zh-CN"/>
                </w:rPr>
              </w:rPrChange>
            </w:rPr>
            <w:delText>授信合同报文</w:delText>
          </w:r>
        </w:del>
      </w:ins>
      <w:ins w:id="1069" w:author="oauser" w:date="2019-12-05T10:41:40Z">
        <w:del w:id="1070" w:author="吴媛媛 [2]" w:date="2020-05-18T16:13:16Z">
          <w:r>
            <w:rPr>
              <w:rFonts w:hint="eastAsia" w:ascii="仿宋_GB2312" w:hAnsi="仿宋_GB2312" w:cs="仿宋_GB2312"/>
              <w:i w:val="0"/>
              <w:iCs w:val="0"/>
              <w:rPrChange w:id="1071" w:author="oauser" w:date="2019-12-05T10:42:58Z">
                <w:rPr/>
              </w:rPrChange>
            </w:rPr>
            <w:tab/>
          </w:r>
        </w:del>
      </w:ins>
      <w:ins w:id="1072" w:author="oauser" w:date="2019-12-05T10:41:40Z">
        <w:del w:id="1073" w:author="吴媛媛 [2]" w:date="2020-05-18T16:13:16Z">
          <w:r>
            <w:rPr>
              <w:rFonts w:hint="eastAsia" w:ascii="仿宋_GB2312" w:hAnsi="仿宋_GB2312" w:cs="仿宋_GB2312"/>
              <w:i w:val="0"/>
              <w:iCs w:val="0"/>
              <w:rPrChange w:id="1074" w:author="oauser" w:date="2019-12-05T10:42:58Z">
                <w:rPr/>
              </w:rPrChange>
            </w:rPr>
            <w:fldChar w:fldCharType="begin"/>
          </w:r>
        </w:del>
      </w:ins>
      <w:ins w:id="1075" w:author="oauser" w:date="2019-12-05T10:41:40Z">
        <w:del w:id="1076" w:author="吴媛媛 [2]" w:date="2020-05-18T16:13:16Z">
          <w:r>
            <w:rPr>
              <w:rFonts w:hint="eastAsia" w:ascii="仿宋_GB2312" w:hAnsi="仿宋_GB2312" w:cs="仿宋_GB2312"/>
              <w:i w:val="0"/>
              <w:iCs w:val="0"/>
              <w:rPrChange w:id="1077" w:author="oauser" w:date="2019-12-05T10:42:58Z">
                <w:rPr/>
              </w:rPrChange>
            </w:rPr>
            <w:delInstrText xml:space="preserve"> PAGEREF _Toc28918 \h </w:delInstrText>
          </w:r>
        </w:del>
      </w:ins>
      <w:ins w:id="1078" w:author="oauser" w:date="2019-12-05T10:41:40Z">
        <w:del w:id="1079" w:author="吴媛媛 [2]" w:date="2020-05-18T16:13:16Z">
          <w:r>
            <w:rPr>
              <w:rFonts w:hint="eastAsia" w:ascii="仿宋_GB2312" w:hAnsi="仿宋_GB2312" w:cs="仿宋_GB2312"/>
              <w:i w:val="0"/>
              <w:iCs w:val="0"/>
              <w:rPrChange w:id="1080" w:author="oauser" w:date="2019-12-05T10:42:58Z">
                <w:rPr/>
              </w:rPrChange>
            </w:rPr>
            <w:fldChar w:fldCharType="separate"/>
          </w:r>
        </w:del>
      </w:ins>
      <w:del w:id="1081" w:author="吴媛媛 [2]" w:date="2020-05-18T16:13:16Z">
        <w:r>
          <w:rPr>
            <w:rFonts w:hint="eastAsia" w:ascii="仿宋_GB2312" w:hAnsi="仿宋_GB2312" w:eastAsia="仿宋_GB2312" w:cs="仿宋_GB2312"/>
            <w:i w:val="0"/>
            <w:iCs w:val="0"/>
          </w:rPr>
          <w:delText>42</w:delText>
        </w:r>
      </w:del>
      <w:ins w:id="1082" w:author="oauser" w:date="2019-12-05T10:41:40Z">
        <w:del w:id="1083" w:author="吴媛媛 [2]" w:date="2020-05-18T16:13:16Z">
          <w:r>
            <w:rPr>
              <w:rFonts w:hint="eastAsia" w:ascii="仿宋_GB2312" w:hAnsi="仿宋_GB2312" w:cs="仿宋_GB2312"/>
              <w:i w:val="0"/>
              <w:iCs w:val="0"/>
              <w:rPrChange w:id="1084" w:author="oauser" w:date="2019-12-05T10:42:58Z">
                <w:rPr/>
              </w:rPrChange>
            </w:rPr>
            <w:fldChar w:fldCharType="end"/>
          </w:r>
        </w:del>
      </w:ins>
      <w:ins w:id="1085" w:author="oauser" w:date="2019-12-05T10:41:40Z">
        <w:del w:id="1086" w:author="吴媛媛 [2]" w:date="2020-05-18T16:13:16Z">
          <w:r>
            <w:rPr>
              <w:rFonts w:hint="eastAsia" w:ascii="仿宋_GB2312" w:hAnsi="仿宋_GB2312" w:cs="仿宋_GB2312"/>
              <w:bCs w:val="0"/>
              <w:i w:val="0"/>
              <w:iCs w:val="0"/>
              <w:color w:val="000000"/>
              <w:szCs w:val="21"/>
              <w:rPrChange w:id="1087"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088" w:author="oauser" w:date="2019-12-05T10:41:40Z"/>
          <w:del w:id="1089" w:author="吴媛媛 [2]" w:date="2020-05-18T16:13:16Z"/>
          <w:rFonts w:hint="eastAsia" w:ascii="仿宋_GB2312" w:hAnsi="仿宋_GB2312" w:cs="仿宋_GB2312"/>
          <w:i w:val="0"/>
          <w:iCs w:val="0"/>
          <w:rPrChange w:id="1090" w:author="oauser" w:date="2019-12-05T10:42:58Z">
            <w:rPr>
              <w:ins w:id="1091" w:author="oauser" w:date="2019-12-05T10:41:40Z"/>
              <w:del w:id="1092" w:author="吴媛媛 [2]" w:date="2020-05-18T16:13:16Z"/>
            </w:rPr>
          </w:rPrChange>
        </w:rPr>
      </w:pPr>
      <w:ins w:id="1093" w:author="oauser" w:date="2019-12-05T10:41:40Z">
        <w:del w:id="1094" w:author="吴媛媛 [2]" w:date="2020-05-18T16:13:16Z">
          <w:r>
            <w:rPr>
              <w:rFonts w:hint="eastAsia" w:ascii="仿宋_GB2312" w:hAnsi="仿宋_GB2312" w:cs="仿宋_GB2312"/>
              <w:bCs w:val="0"/>
              <w:i w:val="0"/>
              <w:iCs w:val="0"/>
              <w:color w:val="000000"/>
              <w:szCs w:val="21"/>
              <w:rPrChange w:id="1095" w:author="oauser" w:date="2019-12-05T10:42:58Z">
                <w:rPr>
                  <w:rFonts w:hint="eastAsia" w:ascii="仿宋_GB2312" w:cs="仿宋_GB2312"/>
                  <w:bCs w:val="0"/>
                  <w:color w:val="000000"/>
                  <w:szCs w:val="21"/>
                </w:rPr>
              </w:rPrChange>
            </w:rPr>
            <w:fldChar w:fldCharType="begin"/>
          </w:r>
        </w:del>
      </w:ins>
      <w:ins w:id="1096" w:author="oauser" w:date="2019-12-05T10:41:40Z">
        <w:del w:id="1097" w:author="吴媛媛 [2]" w:date="2020-05-18T16:13:16Z">
          <w:r>
            <w:rPr>
              <w:rFonts w:hint="eastAsia" w:ascii="仿宋_GB2312" w:hAnsi="仿宋_GB2312" w:cs="仿宋_GB2312"/>
              <w:bCs w:val="0"/>
              <w:i w:val="0"/>
              <w:iCs w:val="0"/>
              <w:szCs w:val="21"/>
              <w:rPrChange w:id="1098" w:author="oauser" w:date="2019-12-05T10:42:58Z">
                <w:rPr>
                  <w:rFonts w:hint="eastAsia" w:ascii="仿宋_GB2312" w:cs="仿宋_GB2312"/>
                  <w:bCs w:val="0"/>
                  <w:szCs w:val="21"/>
                </w:rPr>
              </w:rPrChange>
            </w:rPr>
            <w:delInstrText xml:space="preserve"> HYPERLINK \l _Toc14993 </w:delInstrText>
          </w:r>
        </w:del>
      </w:ins>
      <w:ins w:id="1099" w:author="oauser" w:date="2019-12-05T10:41:40Z">
        <w:del w:id="1100" w:author="吴媛媛 [2]" w:date="2020-05-18T16:13:16Z">
          <w:r>
            <w:rPr>
              <w:rFonts w:hint="eastAsia" w:ascii="仿宋_GB2312" w:hAnsi="仿宋_GB2312" w:cs="仿宋_GB2312"/>
              <w:bCs w:val="0"/>
              <w:i w:val="0"/>
              <w:iCs w:val="0"/>
              <w:szCs w:val="21"/>
              <w:rPrChange w:id="1101" w:author="oauser" w:date="2019-12-05T10:42:58Z">
                <w:rPr>
                  <w:rFonts w:hint="eastAsia" w:ascii="仿宋_GB2312" w:cs="仿宋_GB2312"/>
                  <w:bCs w:val="0"/>
                  <w:szCs w:val="21"/>
                </w:rPr>
              </w:rPrChange>
            </w:rPr>
            <w:fldChar w:fldCharType="separate"/>
          </w:r>
        </w:del>
      </w:ins>
      <w:ins w:id="1102" w:author="oauser" w:date="2019-12-05T10:41:40Z">
        <w:del w:id="1103" w:author="吴媛媛 [2]" w:date="2020-05-18T16:13:16Z">
          <w:r>
            <w:rPr>
              <w:rFonts w:hint="eastAsia" w:ascii="仿宋_GB2312" w:hAnsi="仿宋_GB2312" w:cs="仿宋_GB2312"/>
              <w:i w:val="0"/>
              <w:iCs w:val="0"/>
              <w:rPrChange w:id="1104" w:author="oauser" w:date="2019-12-05T10:42:58Z">
                <w:rPr>
                  <w:rFonts w:ascii="Times New Roman" w:hAnsi="Times New Roman" w:cs="Times New Roman"/>
                </w:rPr>
              </w:rPrChange>
            </w:rPr>
            <w:delText xml:space="preserve">3.9.9 </w:delText>
          </w:r>
        </w:del>
      </w:ins>
      <w:ins w:id="1105" w:author="oauser" w:date="2019-12-05T10:41:40Z">
        <w:del w:id="1106" w:author="吴媛媛 [2]" w:date="2020-05-18T16:13:16Z">
          <w:r>
            <w:rPr>
              <w:rFonts w:hint="eastAsia" w:ascii="仿宋_GB2312" w:hAnsi="仿宋_GB2312" w:cs="仿宋_GB2312"/>
              <w:i w:val="0"/>
              <w:iCs w:val="0"/>
              <w:lang w:eastAsia="zh-CN"/>
              <w:rPrChange w:id="1107" w:author="oauser" w:date="2019-12-05T10:42:58Z">
                <w:rPr>
                  <w:rFonts w:hint="eastAsia" w:ascii="仿宋_GB2312" w:hAnsi="仿宋_GB2312" w:cs="仿宋_GB2312"/>
                  <w:lang w:eastAsia="zh-CN"/>
                </w:rPr>
              </w:rPrChange>
            </w:rPr>
            <w:delText>信</w:delText>
          </w:r>
        </w:del>
      </w:ins>
      <w:ins w:id="1108" w:author="oauser" w:date="2019-12-05T10:41:40Z">
        <w:del w:id="1109" w:author="吴媛媛 [2]" w:date="2020-05-18T16:13:16Z">
          <w:r>
            <w:rPr>
              <w:rFonts w:hint="eastAsia" w:ascii="仿宋_GB2312" w:hAnsi="仿宋_GB2312" w:cs="仿宋_GB2312"/>
              <w:i w:val="0"/>
              <w:iCs w:val="0"/>
              <w:rPrChange w:id="1110" w:author="oauser" w:date="2019-12-05T10:42:58Z">
                <w:rPr>
                  <w:rFonts w:hint="eastAsia" w:ascii="仿宋_GB2312" w:hAnsi="仿宋_GB2312" w:cs="仿宋_GB2312"/>
                </w:rPr>
              </w:rPrChange>
            </w:rPr>
            <w:delText>贷合同报文</w:delText>
          </w:r>
        </w:del>
      </w:ins>
      <w:ins w:id="1111" w:author="oauser" w:date="2019-12-05T10:41:40Z">
        <w:del w:id="1112" w:author="吴媛媛 [2]" w:date="2020-05-18T16:13:16Z">
          <w:r>
            <w:rPr>
              <w:rFonts w:hint="eastAsia" w:ascii="仿宋_GB2312" w:hAnsi="仿宋_GB2312" w:cs="仿宋_GB2312"/>
              <w:i w:val="0"/>
              <w:iCs w:val="0"/>
              <w:rPrChange w:id="1113" w:author="oauser" w:date="2019-12-05T10:42:58Z">
                <w:rPr/>
              </w:rPrChange>
            </w:rPr>
            <w:tab/>
          </w:r>
        </w:del>
      </w:ins>
      <w:ins w:id="1114" w:author="oauser" w:date="2019-12-05T10:41:40Z">
        <w:del w:id="1115" w:author="吴媛媛 [2]" w:date="2020-05-18T16:13:16Z">
          <w:r>
            <w:rPr>
              <w:rFonts w:hint="eastAsia" w:ascii="仿宋_GB2312" w:hAnsi="仿宋_GB2312" w:cs="仿宋_GB2312"/>
              <w:i w:val="0"/>
              <w:iCs w:val="0"/>
              <w:rPrChange w:id="1116" w:author="oauser" w:date="2019-12-05T10:42:58Z">
                <w:rPr/>
              </w:rPrChange>
            </w:rPr>
            <w:fldChar w:fldCharType="begin"/>
          </w:r>
        </w:del>
      </w:ins>
      <w:ins w:id="1117" w:author="oauser" w:date="2019-12-05T10:41:40Z">
        <w:del w:id="1118" w:author="吴媛媛 [2]" w:date="2020-05-18T16:13:16Z">
          <w:r>
            <w:rPr>
              <w:rFonts w:hint="eastAsia" w:ascii="仿宋_GB2312" w:hAnsi="仿宋_GB2312" w:cs="仿宋_GB2312"/>
              <w:i w:val="0"/>
              <w:iCs w:val="0"/>
              <w:rPrChange w:id="1119" w:author="oauser" w:date="2019-12-05T10:42:58Z">
                <w:rPr/>
              </w:rPrChange>
            </w:rPr>
            <w:delInstrText xml:space="preserve"> PAGEREF _Toc14993 \h </w:delInstrText>
          </w:r>
        </w:del>
      </w:ins>
      <w:ins w:id="1120" w:author="oauser" w:date="2019-12-05T10:41:40Z">
        <w:del w:id="1121" w:author="吴媛媛 [2]" w:date="2020-05-18T16:13:16Z">
          <w:r>
            <w:rPr>
              <w:rFonts w:hint="eastAsia" w:ascii="仿宋_GB2312" w:hAnsi="仿宋_GB2312" w:cs="仿宋_GB2312"/>
              <w:i w:val="0"/>
              <w:iCs w:val="0"/>
              <w:rPrChange w:id="1122" w:author="oauser" w:date="2019-12-05T10:42:58Z">
                <w:rPr/>
              </w:rPrChange>
            </w:rPr>
            <w:fldChar w:fldCharType="separate"/>
          </w:r>
        </w:del>
      </w:ins>
      <w:del w:id="1123" w:author="吴媛媛 [2]" w:date="2020-05-18T16:13:16Z">
        <w:r>
          <w:rPr>
            <w:rFonts w:hint="eastAsia" w:ascii="仿宋_GB2312" w:hAnsi="仿宋_GB2312" w:eastAsia="仿宋_GB2312" w:cs="仿宋_GB2312"/>
            <w:i w:val="0"/>
            <w:iCs w:val="0"/>
          </w:rPr>
          <w:delText>46</w:delText>
        </w:r>
      </w:del>
      <w:ins w:id="1124" w:author="oauser" w:date="2019-12-05T10:41:40Z">
        <w:del w:id="1125" w:author="吴媛媛 [2]" w:date="2020-05-18T16:13:16Z">
          <w:r>
            <w:rPr>
              <w:rFonts w:hint="eastAsia" w:ascii="仿宋_GB2312" w:hAnsi="仿宋_GB2312" w:cs="仿宋_GB2312"/>
              <w:i w:val="0"/>
              <w:iCs w:val="0"/>
              <w:rPrChange w:id="1126" w:author="oauser" w:date="2019-12-05T10:42:58Z">
                <w:rPr/>
              </w:rPrChange>
            </w:rPr>
            <w:fldChar w:fldCharType="end"/>
          </w:r>
        </w:del>
      </w:ins>
      <w:ins w:id="1127" w:author="oauser" w:date="2019-12-05T10:41:40Z">
        <w:del w:id="1128" w:author="吴媛媛 [2]" w:date="2020-05-18T16:13:16Z">
          <w:r>
            <w:rPr>
              <w:rFonts w:hint="eastAsia" w:ascii="仿宋_GB2312" w:hAnsi="仿宋_GB2312" w:cs="仿宋_GB2312"/>
              <w:bCs w:val="0"/>
              <w:i w:val="0"/>
              <w:iCs w:val="0"/>
              <w:color w:val="000000"/>
              <w:szCs w:val="21"/>
              <w:rPrChange w:id="1129"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130" w:author="oauser" w:date="2019-12-05T10:41:40Z"/>
          <w:del w:id="1131" w:author="吴媛媛 [2]" w:date="2020-05-18T16:13:16Z"/>
          <w:rFonts w:hint="eastAsia" w:ascii="仿宋_GB2312" w:hAnsi="仿宋_GB2312" w:cs="仿宋_GB2312"/>
          <w:i w:val="0"/>
          <w:iCs w:val="0"/>
          <w:rPrChange w:id="1132" w:author="oauser" w:date="2019-12-05T10:42:58Z">
            <w:rPr>
              <w:ins w:id="1133" w:author="oauser" w:date="2019-12-05T10:41:40Z"/>
              <w:del w:id="1134" w:author="吴媛媛 [2]" w:date="2020-05-18T16:13:16Z"/>
            </w:rPr>
          </w:rPrChange>
        </w:rPr>
      </w:pPr>
      <w:ins w:id="1135" w:author="oauser" w:date="2019-12-05T10:41:40Z">
        <w:del w:id="1136" w:author="吴媛媛 [2]" w:date="2020-05-18T16:13:16Z">
          <w:r>
            <w:rPr>
              <w:rFonts w:hint="eastAsia" w:ascii="仿宋_GB2312" w:hAnsi="仿宋_GB2312" w:cs="仿宋_GB2312"/>
              <w:bCs w:val="0"/>
              <w:i w:val="0"/>
              <w:iCs w:val="0"/>
              <w:color w:val="000000"/>
              <w:szCs w:val="21"/>
              <w:rPrChange w:id="1137" w:author="oauser" w:date="2019-12-05T10:42:58Z">
                <w:rPr>
                  <w:rFonts w:hint="eastAsia" w:ascii="仿宋_GB2312" w:cs="仿宋_GB2312"/>
                  <w:bCs w:val="0"/>
                  <w:color w:val="000000"/>
                  <w:szCs w:val="21"/>
                </w:rPr>
              </w:rPrChange>
            </w:rPr>
            <w:fldChar w:fldCharType="begin"/>
          </w:r>
        </w:del>
      </w:ins>
      <w:ins w:id="1138" w:author="oauser" w:date="2019-12-05T10:41:40Z">
        <w:del w:id="1139" w:author="吴媛媛 [2]" w:date="2020-05-18T16:13:16Z">
          <w:r>
            <w:rPr>
              <w:rFonts w:hint="eastAsia" w:ascii="仿宋_GB2312" w:hAnsi="仿宋_GB2312" w:cs="仿宋_GB2312"/>
              <w:bCs w:val="0"/>
              <w:i w:val="0"/>
              <w:iCs w:val="0"/>
              <w:szCs w:val="21"/>
              <w:rPrChange w:id="1140" w:author="oauser" w:date="2019-12-05T10:42:58Z">
                <w:rPr>
                  <w:rFonts w:hint="eastAsia" w:ascii="仿宋_GB2312" w:cs="仿宋_GB2312"/>
                  <w:bCs w:val="0"/>
                  <w:szCs w:val="21"/>
                </w:rPr>
              </w:rPrChange>
            </w:rPr>
            <w:delInstrText xml:space="preserve"> HYPERLINK \l _Toc14447 </w:delInstrText>
          </w:r>
        </w:del>
      </w:ins>
      <w:ins w:id="1141" w:author="oauser" w:date="2019-12-05T10:41:40Z">
        <w:del w:id="1142" w:author="吴媛媛 [2]" w:date="2020-05-18T16:13:16Z">
          <w:r>
            <w:rPr>
              <w:rFonts w:hint="eastAsia" w:ascii="仿宋_GB2312" w:hAnsi="仿宋_GB2312" w:cs="仿宋_GB2312"/>
              <w:bCs w:val="0"/>
              <w:i w:val="0"/>
              <w:iCs w:val="0"/>
              <w:szCs w:val="21"/>
              <w:rPrChange w:id="1143" w:author="oauser" w:date="2019-12-05T10:42:58Z">
                <w:rPr>
                  <w:rFonts w:hint="eastAsia" w:ascii="仿宋_GB2312" w:cs="仿宋_GB2312"/>
                  <w:bCs w:val="0"/>
                  <w:szCs w:val="21"/>
                </w:rPr>
              </w:rPrChange>
            </w:rPr>
            <w:fldChar w:fldCharType="separate"/>
          </w:r>
        </w:del>
      </w:ins>
      <w:ins w:id="1144" w:author="oauser" w:date="2019-12-05T10:41:40Z">
        <w:del w:id="1145" w:author="吴媛媛 [2]" w:date="2020-05-18T16:13:16Z">
          <w:r>
            <w:rPr>
              <w:rFonts w:hint="eastAsia" w:ascii="仿宋_GB2312" w:hAnsi="仿宋_GB2312" w:cs="仿宋_GB2312"/>
              <w:i w:val="0"/>
              <w:iCs w:val="0"/>
              <w:rPrChange w:id="1146" w:author="oauser" w:date="2019-12-05T10:42:58Z">
                <w:rPr>
                  <w:rFonts w:ascii="Times New Roman" w:hAnsi="Times New Roman" w:cs="Times New Roman"/>
                </w:rPr>
              </w:rPrChange>
            </w:rPr>
            <w:delText xml:space="preserve">3.9.10 </w:delText>
          </w:r>
        </w:del>
      </w:ins>
      <w:ins w:id="1147" w:author="oauser" w:date="2019-12-05T10:41:40Z">
        <w:del w:id="1148" w:author="吴媛媛 [2]" w:date="2020-05-18T16:13:16Z">
          <w:r>
            <w:rPr>
              <w:rFonts w:hint="eastAsia" w:ascii="仿宋_GB2312" w:hAnsi="仿宋_GB2312" w:cs="仿宋_GB2312"/>
              <w:i w:val="0"/>
              <w:iCs w:val="0"/>
              <w:lang w:eastAsia="zh-CN"/>
              <w:rPrChange w:id="1149" w:author="oauser" w:date="2019-12-05T10:42:58Z">
                <w:rPr>
                  <w:rFonts w:hint="eastAsia" w:ascii="仿宋_GB2312" w:hAnsi="仿宋_GB2312" w:cs="仿宋_GB2312"/>
                  <w:lang w:eastAsia="zh-CN"/>
                </w:rPr>
              </w:rPrChange>
            </w:rPr>
            <w:delText>担保合同报文</w:delText>
          </w:r>
        </w:del>
      </w:ins>
      <w:ins w:id="1150" w:author="oauser" w:date="2019-12-05T10:41:40Z">
        <w:del w:id="1151" w:author="吴媛媛 [2]" w:date="2020-05-18T16:13:16Z">
          <w:r>
            <w:rPr>
              <w:rFonts w:hint="eastAsia" w:ascii="仿宋_GB2312" w:hAnsi="仿宋_GB2312" w:cs="仿宋_GB2312"/>
              <w:i w:val="0"/>
              <w:iCs w:val="0"/>
              <w:rPrChange w:id="1152" w:author="oauser" w:date="2019-12-05T10:42:58Z">
                <w:rPr/>
              </w:rPrChange>
            </w:rPr>
            <w:tab/>
          </w:r>
        </w:del>
      </w:ins>
      <w:ins w:id="1153" w:author="oauser" w:date="2019-12-05T10:41:40Z">
        <w:del w:id="1154" w:author="吴媛媛 [2]" w:date="2020-05-18T16:13:16Z">
          <w:r>
            <w:rPr>
              <w:rFonts w:hint="eastAsia" w:ascii="仿宋_GB2312" w:hAnsi="仿宋_GB2312" w:cs="仿宋_GB2312"/>
              <w:i w:val="0"/>
              <w:iCs w:val="0"/>
              <w:rPrChange w:id="1155" w:author="oauser" w:date="2019-12-05T10:42:58Z">
                <w:rPr/>
              </w:rPrChange>
            </w:rPr>
            <w:fldChar w:fldCharType="begin"/>
          </w:r>
        </w:del>
      </w:ins>
      <w:ins w:id="1156" w:author="oauser" w:date="2019-12-05T10:41:40Z">
        <w:del w:id="1157" w:author="吴媛媛 [2]" w:date="2020-05-18T16:13:16Z">
          <w:r>
            <w:rPr>
              <w:rFonts w:hint="eastAsia" w:ascii="仿宋_GB2312" w:hAnsi="仿宋_GB2312" w:cs="仿宋_GB2312"/>
              <w:i w:val="0"/>
              <w:iCs w:val="0"/>
              <w:rPrChange w:id="1158" w:author="oauser" w:date="2019-12-05T10:42:58Z">
                <w:rPr/>
              </w:rPrChange>
            </w:rPr>
            <w:delInstrText xml:space="preserve"> PAGEREF _Toc14447 \h </w:delInstrText>
          </w:r>
        </w:del>
      </w:ins>
      <w:ins w:id="1159" w:author="oauser" w:date="2019-12-05T10:41:40Z">
        <w:del w:id="1160" w:author="吴媛媛 [2]" w:date="2020-05-18T16:13:16Z">
          <w:r>
            <w:rPr>
              <w:rFonts w:hint="eastAsia" w:ascii="仿宋_GB2312" w:hAnsi="仿宋_GB2312" w:cs="仿宋_GB2312"/>
              <w:i w:val="0"/>
              <w:iCs w:val="0"/>
              <w:rPrChange w:id="1161" w:author="oauser" w:date="2019-12-05T10:42:58Z">
                <w:rPr/>
              </w:rPrChange>
            </w:rPr>
            <w:fldChar w:fldCharType="separate"/>
          </w:r>
        </w:del>
      </w:ins>
      <w:del w:id="1162" w:author="吴媛媛 [2]" w:date="2020-05-18T16:13:16Z">
        <w:r>
          <w:rPr>
            <w:rFonts w:hint="eastAsia" w:ascii="仿宋_GB2312" w:hAnsi="仿宋_GB2312" w:eastAsia="仿宋_GB2312" w:cs="仿宋_GB2312"/>
            <w:i w:val="0"/>
            <w:iCs w:val="0"/>
          </w:rPr>
          <w:delText>52</w:delText>
        </w:r>
      </w:del>
      <w:ins w:id="1163" w:author="oauser" w:date="2019-12-05T10:41:40Z">
        <w:del w:id="1164" w:author="吴媛媛 [2]" w:date="2020-05-18T16:13:16Z">
          <w:r>
            <w:rPr>
              <w:rFonts w:hint="eastAsia" w:ascii="仿宋_GB2312" w:hAnsi="仿宋_GB2312" w:cs="仿宋_GB2312"/>
              <w:i w:val="0"/>
              <w:iCs w:val="0"/>
              <w:rPrChange w:id="1165" w:author="oauser" w:date="2019-12-05T10:42:58Z">
                <w:rPr/>
              </w:rPrChange>
            </w:rPr>
            <w:fldChar w:fldCharType="end"/>
          </w:r>
        </w:del>
      </w:ins>
      <w:ins w:id="1166" w:author="oauser" w:date="2019-12-05T10:41:40Z">
        <w:del w:id="1167" w:author="吴媛媛 [2]" w:date="2020-05-18T16:13:16Z">
          <w:r>
            <w:rPr>
              <w:rFonts w:hint="eastAsia" w:ascii="仿宋_GB2312" w:hAnsi="仿宋_GB2312" w:cs="仿宋_GB2312"/>
              <w:bCs w:val="0"/>
              <w:i w:val="0"/>
              <w:iCs w:val="0"/>
              <w:color w:val="000000"/>
              <w:szCs w:val="21"/>
              <w:rPrChange w:id="1168"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169" w:author="oauser" w:date="2019-12-05T10:41:40Z"/>
          <w:del w:id="1170" w:author="吴媛媛 [2]" w:date="2020-05-18T16:13:16Z"/>
          <w:rFonts w:hint="eastAsia" w:ascii="仿宋_GB2312" w:hAnsi="仿宋_GB2312" w:cs="仿宋_GB2312"/>
          <w:i w:val="0"/>
          <w:iCs w:val="0"/>
          <w:rPrChange w:id="1171" w:author="oauser" w:date="2019-12-05T10:42:58Z">
            <w:rPr>
              <w:ins w:id="1172" w:author="oauser" w:date="2019-12-05T10:41:40Z"/>
              <w:del w:id="1173" w:author="吴媛媛 [2]" w:date="2020-05-18T16:13:16Z"/>
            </w:rPr>
          </w:rPrChange>
        </w:rPr>
      </w:pPr>
      <w:ins w:id="1174" w:author="oauser" w:date="2019-12-05T10:41:40Z">
        <w:del w:id="1175" w:author="吴媛媛 [2]" w:date="2020-05-18T16:13:16Z">
          <w:r>
            <w:rPr>
              <w:rFonts w:hint="eastAsia" w:ascii="仿宋_GB2312" w:hAnsi="仿宋_GB2312" w:cs="仿宋_GB2312"/>
              <w:bCs w:val="0"/>
              <w:i w:val="0"/>
              <w:iCs w:val="0"/>
              <w:color w:val="000000"/>
              <w:szCs w:val="21"/>
              <w:rPrChange w:id="1176" w:author="oauser" w:date="2019-12-05T10:42:58Z">
                <w:rPr>
                  <w:rFonts w:hint="eastAsia" w:ascii="仿宋_GB2312" w:cs="仿宋_GB2312"/>
                  <w:bCs w:val="0"/>
                  <w:color w:val="000000"/>
                  <w:szCs w:val="21"/>
                </w:rPr>
              </w:rPrChange>
            </w:rPr>
            <w:fldChar w:fldCharType="begin"/>
          </w:r>
        </w:del>
      </w:ins>
      <w:ins w:id="1177" w:author="oauser" w:date="2019-12-05T10:41:40Z">
        <w:del w:id="1178" w:author="吴媛媛 [2]" w:date="2020-05-18T16:13:16Z">
          <w:r>
            <w:rPr>
              <w:rFonts w:hint="eastAsia" w:ascii="仿宋_GB2312" w:hAnsi="仿宋_GB2312" w:cs="仿宋_GB2312"/>
              <w:bCs w:val="0"/>
              <w:i w:val="0"/>
              <w:iCs w:val="0"/>
              <w:szCs w:val="21"/>
              <w:rPrChange w:id="1179" w:author="oauser" w:date="2019-12-05T10:42:58Z">
                <w:rPr>
                  <w:rFonts w:hint="eastAsia" w:ascii="仿宋_GB2312" w:cs="仿宋_GB2312"/>
                  <w:bCs w:val="0"/>
                  <w:szCs w:val="21"/>
                </w:rPr>
              </w:rPrChange>
            </w:rPr>
            <w:delInstrText xml:space="preserve"> HYPERLINK \l _Toc4921 </w:delInstrText>
          </w:r>
        </w:del>
      </w:ins>
      <w:ins w:id="1180" w:author="oauser" w:date="2019-12-05T10:41:40Z">
        <w:del w:id="1181" w:author="吴媛媛 [2]" w:date="2020-05-18T16:13:16Z">
          <w:r>
            <w:rPr>
              <w:rFonts w:hint="eastAsia" w:ascii="仿宋_GB2312" w:hAnsi="仿宋_GB2312" w:cs="仿宋_GB2312"/>
              <w:bCs w:val="0"/>
              <w:i w:val="0"/>
              <w:iCs w:val="0"/>
              <w:szCs w:val="21"/>
              <w:rPrChange w:id="1182" w:author="oauser" w:date="2019-12-05T10:42:58Z">
                <w:rPr>
                  <w:rFonts w:hint="eastAsia" w:ascii="仿宋_GB2312" w:cs="仿宋_GB2312"/>
                  <w:bCs w:val="0"/>
                  <w:szCs w:val="21"/>
                </w:rPr>
              </w:rPrChange>
            </w:rPr>
            <w:fldChar w:fldCharType="separate"/>
          </w:r>
        </w:del>
      </w:ins>
      <w:ins w:id="1183" w:author="oauser" w:date="2019-12-05T10:41:40Z">
        <w:del w:id="1184" w:author="吴媛媛 [2]" w:date="2020-05-18T16:13:16Z">
          <w:r>
            <w:rPr>
              <w:rFonts w:hint="eastAsia" w:ascii="仿宋_GB2312" w:hAnsi="仿宋_GB2312" w:cs="仿宋_GB2312"/>
              <w:i w:val="0"/>
              <w:iCs w:val="0"/>
              <w:rPrChange w:id="1185" w:author="oauser" w:date="2019-12-05T10:42:58Z">
                <w:rPr>
                  <w:rFonts w:ascii="Times New Roman" w:hAnsi="Times New Roman" w:cs="Times New Roman"/>
                </w:rPr>
              </w:rPrChange>
            </w:rPr>
            <w:delText xml:space="preserve">3.9.11 </w:delText>
          </w:r>
        </w:del>
      </w:ins>
      <w:ins w:id="1186" w:author="oauser" w:date="2019-12-05T10:41:40Z">
        <w:del w:id="1187" w:author="吴媛媛 [2]" w:date="2020-05-18T16:13:16Z">
          <w:r>
            <w:rPr>
              <w:rFonts w:hint="eastAsia" w:ascii="仿宋_GB2312" w:hAnsi="仿宋_GB2312" w:cs="仿宋_GB2312"/>
              <w:i w:val="0"/>
              <w:iCs w:val="0"/>
              <w:lang w:eastAsia="zh-CN"/>
              <w:rPrChange w:id="1188" w:author="oauser" w:date="2019-12-05T10:42:58Z">
                <w:rPr>
                  <w:rFonts w:hint="eastAsia" w:ascii="仿宋_GB2312" w:hAnsi="仿宋_GB2312" w:cs="仿宋_GB2312"/>
                  <w:lang w:eastAsia="zh-CN"/>
                </w:rPr>
              </w:rPrChange>
            </w:rPr>
            <w:delText>担保物信息报文</w:delText>
          </w:r>
        </w:del>
      </w:ins>
      <w:ins w:id="1189" w:author="oauser" w:date="2019-12-05T10:41:40Z">
        <w:del w:id="1190" w:author="吴媛媛 [2]" w:date="2020-05-18T16:13:16Z">
          <w:r>
            <w:rPr>
              <w:rFonts w:hint="eastAsia" w:ascii="仿宋_GB2312" w:hAnsi="仿宋_GB2312" w:cs="仿宋_GB2312"/>
              <w:i w:val="0"/>
              <w:iCs w:val="0"/>
              <w:rPrChange w:id="1191" w:author="oauser" w:date="2019-12-05T10:42:58Z">
                <w:rPr/>
              </w:rPrChange>
            </w:rPr>
            <w:tab/>
          </w:r>
        </w:del>
      </w:ins>
      <w:ins w:id="1192" w:author="oauser" w:date="2019-12-05T10:41:40Z">
        <w:del w:id="1193" w:author="吴媛媛 [2]" w:date="2020-05-18T16:13:16Z">
          <w:r>
            <w:rPr>
              <w:rFonts w:hint="eastAsia" w:ascii="仿宋_GB2312" w:hAnsi="仿宋_GB2312" w:cs="仿宋_GB2312"/>
              <w:i w:val="0"/>
              <w:iCs w:val="0"/>
              <w:rPrChange w:id="1194" w:author="oauser" w:date="2019-12-05T10:42:58Z">
                <w:rPr/>
              </w:rPrChange>
            </w:rPr>
            <w:fldChar w:fldCharType="begin"/>
          </w:r>
        </w:del>
      </w:ins>
      <w:ins w:id="1195" w:author="oauser" w:date="2019-12-05T10:41:40Z">
        <w:del w:id="1196" w:author="吴媛媛 [2]" w:date="2020-05-18T16:13:16Z">
          <w:r>
            <w:rPr>
              <w:rFonts w:hint="eastAsia" w:ascii="仿宋_GB2312" w:hAnsi="仿宋_GB2312" w:cs="仿宋_GB2312"/>
              <w:i w:val="0"/>
              <w:iCs w:val="0"/>
              <w:rPrChange w:id="1197" w:author="oauser" w:date="2019-12-05T10:42:58Z">
                <w:rPr/>
              </w:rPrChange>
            </w:rPr>
            <w:delInstrText xml:space="preserve"> PAGEREF _Toc4921 \h </w:delInstrText>
          </w:r>
        </w:del>
      </w:ins>
      <w:ins w:id="1198" w:author="oauser" w:date="2019-12-05T10:41:40Z">
        <w:del w:id="1199" w:author="吴媛媛 [2]" w:date="2020-05-18T16:13:16Z">
          <w:r>
            <w:rPr>
              <w:rFonts w:hint="eastAsia" w:ascii="仿宋_GB2312" w:hAnsi="仿宋_GB2312" w:cs="仿宋_GB2312"/>
              <w:i w:val="0"/>
              <w:iCs w:val="0"/>
              <w:rPrChange w:id="1200" w:author="oauser" w:date="2019-12-05T10:42:58Z">
                <w:rPr/>
              </w:rPrChange>
            </w:rPr>
            <w:fldChar w:fldCharType="separate"/>
          </w:r>
        </w:del>
      </w:ins>
      <w:del w:id="1201" w:author="吴媛媛 [2]" w:date="2020-05-18T16:13:16Z">
        <w:r>
          <w:rPr>
            <w:rFonts w:hint="eastAsia" w:ascii="仿宋_GB2312" w:hAnsi="仿宋_GB2312" w:eastAsia="仿宋_GB2312" w:cs="仿宋_GB2312"/>
            <w:i w:val="0"/>
            <w:iCs w:val="0"/>
          </w:rPr>
          <w:delText>54</w:delText>
        </w:r>
      </w:del>
      <w:ins w:id="1202" w:author="oauser" w:date="2019-12-05T10:41:40Z">
        <w:del w:id="1203" w:author="吴媛媛 [2]" w:date="2020-05-18T16:13:16Z">
          <w:r>
            <w:rPr>
              <w:rFonts w:hint="eastAsia" w:ascii="仿宋_GB2312" w:hAnsi="仿宋_GB2312" w:cs="仿宋_GB2312"/>
              <w:i w:val="0"/>
              <w:iCs w:val="0"/>
              <w:rPrChange w:id="1204" w:author="oauser" w:date="2019-12-05T10:42:58Z">
                <w:rPr/>
              </w:rPrChange>
            </w:rPr>
            <w:fldChar w:fldCharType="end"/>
          </w:r>
        </w:del>
      </w:ins>
      <w:ins w:id="1205" w:author="oauser" w:date="2019-12-05T10:41:40Z">
        <w:del w:id="1206" w:author="吴媛媛 [2]" w:date="2020-05-18T16:13:16Z">
          <w:r>
            <w:rPr>
              <w:rFonts w:hint="eastAsia" w:ascii="仿宋_GB2312" w:hAnsi="仿宋_GB2312" w:cs="仿宋_GB2312"/>
              <w:bCs w:val="0"/>
              <w:i w:val="0"/>
              <w:iCs w:val="0"/>
              <w:color w:val="000000"/>
              <w:szCs w:val="21"/>
              <w:rPrChange w:id="1207"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208" w:author="oauser" w:date="2019-12-05T10:41:40Z"/>
          <w:del w:id="1209" w:author="吴媛媛 [2]" w:date="2020-05-18T16:13:16Z"/>
          <w:rFonts w:hint="eastAsia" w:ascii="仿宋_GB2312" w:hAnsi="仿宋_GB2312" w:cs="仿宋_GB2312"/>
          <w:i w:val="0"/>
          <w:iCs w:val="0"/>
          <w:rPrChange w:id="1210" w:author="oauser" w:date="2019-12-05T10:42:58Z">
            <w:rPr>
              <w:ins w:id="1211" w:author="oauser" w:date="2019-12-05T10:41:40Z"/>
              <w:del w:id="1212" w:author="吴媛媛 [2]" w:date="2020-05-18T16:13:16Z"/>
            </w:rPr>
          </w:rPrChange>
        </w:rPr>
      </w:pPr>
      <w:ins w:id="1213" w:author="oauser" w:date="2019-12-05T10:41:40Z">
        <w:del w:id="1214" w:author="吴媛媛 [2]" w:date="2020-05-18T16:13:16Z">
          <w:r>
            <w:rPr>
              <w:rFonts w:hint="eastAsia" w:ascii="仿宋_GB2312" w:hAnsi="仿宋_GB2312" w:cs="仿宋_GB2312"/>
              <w:bCs w:val="0"/>
              <w:i w:val="0"/>
              <w:iCs w:val="0"/>
              <w:color w:val="000000"/>
              <w:szCs w:val="21"/>
              <w:rPrChange w:id="1215" w:author="oauser" w:date="2019-12-05T10:42:58Z">
                <w:rPr>
                  <w:rFonts w:hint="eastAsia" w:ascii="仿宋_GB2312" w:cs="仿宋_GB2312"/>
                  <w:bCs w:val="0"/>
                  <w:color w:val="000000"/>
                  <w:szCs w:val="21"/>
                </w:rPr>
              </w:rPrChange>
            </w:rPr>
            <w:fldChar w:fldCharType="begin"/>
          </w:r>
        </w:del>
      </w:ins>
      <w:ins w:id="1216" w:author="oauser" w:date="2019-12-05T10:41:40Z">
        <w:del w:id="1217" w:author="吴媛媛 [2]" w:date="2020-05-18T16:13:16Z">
          <w:r>
            <w:rPr>
              <w:rFonts w:hint="eastAsia" w:ascii="仿宋_GB2312" w:hAnsi="仿宋_GB2312" w:cs="仿宋_GB2312"/>
              <w:bCs w:val="0"/>
              <w:i w:val="0"/>
              <w:iCs w:val="0"/>
              <w:szCs w:val="21"/>
              <w:rPrChange w:id="1218" w:author="oauser" w:date="2019-12-05T10:42:58Z">
                <w:rPr>
                  <w:rFonts w:hint="eastAsia" w:ascii="仿宋_GB2312" w:cs="仿宋_GB2312"/>
                  <w:bCs w:val="0"/>
                  <w:szCs w:val="21"/>
                </w:rPr>
              </w:rPrChange>
            </w:rPr>
            <w:delInstrText xml:space="preserve"> HYPERLINK \l _Toc6235 </w:delInstrText>
          </w:r>
        </w:del>
      </w:ins>
      <w:ins w:id="1219" w:author="oauser" w:date="2019-12-05T10:41:40Z">
        <w:del w:id="1220" w:author="吴媛媛 [2]" w:date="2020-05-18T16:13:16Z">
          <w:r>
            <w:rPr>
              <w:rFonts w:hint="eastAsia" w:ascii="仿宋_GB2312" w:hAnsi="仿宋_GB2312" w:cs="仿宋_GB2312"/>
              <w:bCs w:val="0"/>
              <w:i w:val="0"/>
              <w:iCs w:val="0"/>
              <w:szCs w:val="21"/>
              <w:rPrChange w:id="1221" w:author="oauser" w:date="2019-12-05T10:42:58Z">
                <w:rPr>
                  <w:rFonts w:hint="eastAsia" w:ascii="仿宋_GB2312" w:cs="仿宋_GB2312"/>
                  <w:bCs w:val="0"/>
                  <w:szCs w:val="21"/>
                </w:rPr>
              </w:rPrChange>
            </w:rPr>
            <w:fldChar w:fldCharType="separate"/>
          </w:r>
        </w:del>
      </w:ins>
      <w:ins w:id="1222" w:author="oauser" w:date="2019-12-05T10:41:40Z">
        <w:del w:id="1223" w:author="吴媛媛 [2]" w:date="2020-05-18T16:13:16Z">
          <w:r>
            <w:rPr>
              <w:rFonts w:hint="eastAsia" w:ascii="仿宋_GB2312" w:hAnsi="仿宋_GB2312" w:cs="仿宋_GB2312"/>
              <w:i w:val="0"/>
              <w:iCs w:val="0"/>
              <w:rPrChange w:id="1224" w:author="oauser" w:date="2019-12-05T10:42:58Z">
                <w:rPr>
                  <w:rFonts w:ascii="Times New Roman" w:hAnsi="Times New Roman" w:cs="Times New Roman"/>
                </w:rPr>
              </w:rPrChange>
            </w:rPr>
            <w:delText xml:space="preserve">3.9.12 </w:delText>
          </w:r>
        </w:del>
      </w:ins>
      <w:ins w:id="1225" w:author="oauser" w:date="2019-12-05T10:41:40Z">
        <w:del w:id="1226" w:author="吴媛媛 [2]" w:date="2020-05-18T16:13:16Z">
          <w:r>
            <w:rPr>
              <w:rFonts w:hint="eastAsia" w:ascii="仿宋_GB2312" w:hAnsi="仿宋_GB2312" w:cs="仿宋_GB2312"/>
              <w:i w:val="0"/>
              <w:iCs w:val="0"/>
              <w:lang w:eastAsia="zh-CN"/>
              <w:rPrChange w:id="1227" w:author="oauser" w:date="2019-12-05T10:42:58Z">
                <w:rPr>
                  <w:rFonts w:hint="eastAsia" w:ascii="仿宋_GB2312" w:hAnsi="仿宋_GB2312" w:cs="仿宋_GB2312"/>
                  <w:lang w:eastAsia="zh-CN"/>
                </w:rPr>
              </w:rPrChange>
            </w:rPr>
            <w:delText>贷款余额扩展报文</w:delText>
          </w:r>
        </w:del>
      </w:ins>
      <w:ins w:id="1228" w:author="oauser" w:date="2019-12-05T10:41:40Z">
        <w:del w:id="1229" w:author="吴媛媛 [2]" w:date="2020-05-18T16:13:16Z">
          <w:r>
            <w:rPr>
              <w:rFonts w:hint="eastAsia" w:ascii="仿宋_GB2312" w:hAnsi="仿宋_GB2312" w:cs="仿宋_GB2312"/>
              <w:i w:val="0"/>
              <w:iCs w:val="0"/>
              <w:rPrChange w:id="1230" w:author="oauser" w:date="2019-12-05T10:42:58Z">
                <w:rPr/>
              </w:rPrChange>
            </w:rPr>
            <w:tab/>
          </w:r>
        </w:del>
      </w:ins>
      <w:ins w:id="1231" w:author="oauser" w:date="2019-12-05T10:41:40Z">
        <w:del w:id="1232" w:author="吴媛媛 [2]" w:date="2020-05-18T16:13:16Z">
          <w:r>
            <w:rPr>
              <w:rFonts w:hint="eastAsia" w:ascii="仿宋_GB2312" w:hAnsi="仿宋_GB2312" w:cs="仿宋_GB2312"/>
              <w:i w:val="0"/>
              <w:iCs w:val="0"/>
              <w:rPrChange w:id="1233" w:author="oauser" w:date="2019-12-05T10:42:58Z">
                <w:rPr/>
              </w:rPrChange>
            </w:rPr>
            <w:fldChar w:fldCharType="begin"/>
          </w:r>
        </w:del>
      </w:ins>
      <w:ins w:id="1234" w:author="oauser" w:date="2019-12-05T10:41:40Z">
        <w:del w:id="1235" w:author="吴媛媛 [2]" w:date="2020-05-18T16:13:16Z">
          <w:r>
            <w:rPr>
              <w:rFonts w:hint="eastAsia" w:ascii="仿宋_GB2312" w:hAnsi="仿宋_GB2312" w:cs="仿宋_GB2312"/>
              <w:i w:val="0"/>
              <w:iCs w:val="0"/>
              <w:rPrChange w:id="1236" w:author="oauser" w:date="2019-12-05T10:42:58Z">
                <w:rPr/>
              </w:rPrChange>
            </w:rPr>
            <w:delInstrText xml:space="preserve"> PAGEREF _Toc6235 \h </w:delInstrText>
          </w:r>
        </w:del>
      </w:ins>
      <w:ins w:id="1237" w:author="oauser" w:date="2019-12-05T10:41:40Z">
        <w:del w:id="1238" w:author="吴媛媛 [2]" w:date="2020-05-18T16:13:16Z">
          <w:r>
            <w:rPr>
              <w:rFonts w:hint="eastAsia" w:ascii="仿宋_GB2312" w:hAnsi="仿宋_GB2312" w:cs="仿宋_GB2312"/>
              <w:i w:val="0"/>
              <w:iCs w:val="0"/>
              <w:rPrChange w:id="1239" w:author="oauser" w:date="2019-12-05T10:42:58Z">
                <w:rPr/>
              </w:rPrChange>
            </w:rPr>
            <w:fldChar w:fldCharType="separate"/>
          </w:r>
        </w:del>
      </w:ins>
      <w:del w:id="1240" w:author="吴媛媛 [2]" w:date="2020-05-18T16:13:16Z">
        <w:r>
          <w:rPr>
            <w:rFonts w:hint="eastAsia" w:ascii="仿宋_GB2312" w:hAnsi="仿宋_GB2312" w:eastAsia="仿宋_GB2312" w:cs="仿宋_GB2312"/>
            <w:i w:val="0"/>
            <w:iCs w:val="0"/>
          </w:rPr>
          <w:delText>58</w:delText>
        </w:r>
      </w:del>
      <w:ins w:id="1241" w:author="oauser" w:date="2019-12-05T10:41:40Z">
        <w:del w:id="1242" w:author="吴媛媛 [2]" w:date="2020-05-18T16:13:16Z">
          <w:r>
            <w:rPr>
              <w:rFonts w:hint="eastAsia" w:ascii="仿宋_GB2312" w:hAnsi="仿宋_GB2312" w:cs="仿宋_GB2312"/>
              <w:i w:val="0"/>
              <w:iCs w:val="0"/>
              <w:rPrChange w:id="1243" w:author="oauser" w:date="2019-12-05T10:42:58Z">
                <w:rPr/>
              </w:rPrChange>
            </w:rPr>
            <w:fldChar w:fldCharType="end"/>
          </w:r>
        </w:del>
      </w:ins>
      <w:ins w:id="1244" w:author="oauser" w:date="2019-12-05T10:41:40Z">
        <w:del w:id="1245" w:author="吴媛媛 [2]" w:date="2020-05-18T16:13:16Z">
          <w:r>
            <w:rPr>
              <w:rFonts w:hint="eastAsia" w:ascii="仿宋_GB2312" w:hAnsi="仿宋_GB2312" w:cs="仿宋_GB2312"/>
              <w:bCs w:val="0"/>
              <w:i w:val="0"/>
              <w:iCs w:val="0"/>
              <w:color w:val="000000"/>
              <w:szCs w:val="21"/>
              <w:rPrChange w:id="1246"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247" w:author="oauser" w:date="2019-12-05T10:41:40Z"/>
          <w:del w:id="1248" w:author="吴媛媛 [2]" w:date="2020-05-18T16:13:16Z"/>
          <w:rFonts w:hint="eastAsia" w:ascii="仿宋_GB2312" w:hAnsi="仿宋_GB2312" w:cs="仿宋_GB2312"/>
          <w:i w:val="0"/>
          <w:iCs w:val="0"/>
          <w:rPrChange w:id="1249" w:author="oauser" w:date="2019-12-05T10:42:58Z">
            <w:rPr>
              <w:ins w:id="1250" w:author="oauser" w:date="2019-12-05T10:41:40Z"/>
              <w:del w:id="1251" w:author="吴媛媛 [2]" w:date="2020-05-18T16:13:16Z"/>
            </w:rPr>
          </w:rPrChange>
        </w:rPr>
      </w:pPr>
      <w:ins w:id="1252" w:author="oauser" w:date="2019-12-05T10:41:40Z">
        <w:del w:id="1253" w:author="吴媛媛 [2]" w:date="2020-05-18T16:13:16Z">
          <w:r>
            <w:rPr>
              <w:rFonts w:hint="eastAsia" w:ascii="仿宋_GB2312" w:hAnsi="仿宋_GB2312" w:cs="仿宋_GB2312"/>
              <w:bCs w:val="0"/>
              <w:i w:val="0"/>
              <w:iCs w:val="0"/>
              <w:color w:val="000000"/>
              <w:szCs w:val="21"/>
              <w:rPrChange w:id="1254" w:author="oauser" w:date="2019-12-05T10:42:58Z">
                <w:rPr>
                  <w:rFonts w:hint="eastAsia" w:ascii="仿宋_GB2312" w:cs="仿宋_GB2312"/>
                  <w:bCs w:val="0"/>
                  <w:color w:val="000000"/>
                  <w:szCs w:val="21"/>
                </w:rPr>
              </w:rPrChange>
            </w:rPr>
            <w:fldChar w:fldCharType="begin"/>
          </w:r>
        </w:del>
      </w:ins>
      <w:ins w:id="1255" w:author="oauser" w:date="2019-12-05T10:41:40Z">
        <w:del w:id="1256" w:author="吴媛媛 [2]" w:date="2020-05-18T16:13:16Z">
          <w:r>
            <w:rPr>
              <w:rFonts w:hint="eastAsia" w:ascii="仿宋_GB2312" w:hAnsi="仿宋_GB2312" w:cs="仿宋_GB2312"/>
              <w:bCs w:val="0"/>
              <w:i w:val="0"/>
              <w:iCs w:val="0"/>
              <w:szCs w:val="21"/>
              <w:rPrChange w:id="1257" w:author="oauser" w:date="2019-12-05T10:42:58Z">
                <w:rPr>
                  <w:rFonts w:hint="eastAsia" w:ascii="仿宋_GB2312" w:cs="仿宋_GB2312"/>
                  <w:bCs w:val="0"/>
                  <w:szCs w:val="21"/>
                </w:rPr>
              </w:rPrChange>
            </w:rPr>
            <w:delInstrText xml:space="preserve"> HYPERLINK \l _Toc20579 </w:delInstrText>
          </w:r>
        </w:del>
      </w:ins>
      <w:ins w:id="1258" w:author="oauser" w:date="2019-12-05T10:41:40Z">
        <w:del w:id="1259" w:author="吴媛媛 [2]" w:date="2020-05-18T16:13:16Z">
          <w:r>
            <w:rPr>
              <w:rFonts w:hint="eastAsia" w:ascii="仿宋_GB2312" w:hAnsi="仿宋_GB2312" w:cs="仿宋_GB2312"/>
              <w:bCs w:val="0"/>
              <w:i w:val="0"/>
              <w:iCs w:val="0"/>
              <w:szCs w:val="21"/>
              <w:rPrChange w:id="1260" w:author="oauser" w:date="2019-12-05T10:42:58Z">
                <w:rPr>
                  <w:rFonts w:hint="eastAsia" w:ascii="仿宋_GB2312" w:cs="仿宋_GB2312"/>
                  <w:bCs w:val="0"/>
                  <w:szCs w:val="21"/>
                </w:rPr>
              </w:rPrChange>
            </w:rPr>
            <w:fldChar w:fldCharType="separate"/>
          </w:r>
        </w:del>
      </w:ins>
      <w:ins w:id="1261" w:author="oauser" w:date="2019-12-05T10:41:40Z">
        <w:del w:id="1262" w:author="吴媛媛 [2]" w:date="2020-05-18T16:13:16Z">
          <w:r>
            <w:rPr>
              <w:rFonts w:hint="eastAsia" w:ascii="仿宋_GB2312" w:hAnsi="仿宋_GB2312" w:cs="仿宋_GB2312"/>
              <w:i w:val="0"/>
              <w:iCs w:val="0"/>
              <w:rPrChange w:id="1263" w:author="oauser" w:date="2019-12-05T10:42:58Z">
                <w:rPr>
                  <w:rFonts w:ascii="Times New Roman" w:hAnsi="Times New Roman" w:cs="Times New Roman"/>
                </w:rPr>
              </w:rPrChange>
            </w:rPr>
            <w:delText xml:space="preserve">3.9.13 </w:delText>
          </w:r>
        </w:del>
      </w:ins>
      <w:ins w:id="1264" w:author="oauser" w:date="2019-12-05T10:41:40Z">
        <w:del w:id="1265" w:author="吴媛媛 [2]" w:date="2020-05-18T16:13:16Z">
          <w:r>
            <w:rPr>
              <w:rFonts w:hint="eastAsia" w:ascii="仿宋_GB2312" w:hAnsi="仿宋_GB2312" w:cs="仿宋_GB2312"/>
              <w:i w:val="0"/>
              <w:iCs w:val="0"/>
              <w:lang w:eastAsia="zh-CN"/>
              <w:rPrChange w:id="1266" w:author="oauser" w:date="2019-12-05T10:42:58Z">
                <w:rPr>
                  <w:rFonts w:hint="eastAsia" w:ascii="仿宋_GB2312" w:hAnsi="仿宋_GB2312" w:cs="仿宋_GB2312"/>
                  <w:lang w:eastAsia="zh-CN"/>
                </w:rPr>
              </w:rPrChange>
            </w:rPr>
            <w:delText>贷款发生</w:delText>
          </w:r>
        </w:del>
      </w:ins>
      <w:ins w:id="1267" w:author="oauser" w:date="2019-12-05T10:41:40Z">
        <w:del w:id="1268" w:author="吴媛媛 [2]" w:date="2020-05-18T16:13:16Z">
          <w:r>
            <w:rPr>
              <w:rFonts w:hint="eastAsia" w:ascii="仿宋_GB2312" w:hAnsi="仿宋_GB2312" w:cs="仿宋_GB2312"/>
              <w:i w:val="0"/>
              <w:iCs w:val="0"/>
              <w:rPrChange w:id="1269" w:author="oauser" w:date="2019-12-05T10:42:58Z">
                <w:rPr>
                  <w:rFonts w:hint="eastAsia" w:ascii="仿宋_GB2312" w:hAnsi="仿宋_GB2312" w:cs="仿宋_GB2312"/>
                </w:rPr>
              </w:rPrChange>
            </w:rPr>
            <w:delText>额</w:delText>
          </w:r>
        </w:del>
      </w:ins>
      <w:ins w:id="1270" w:author="oauser" w:date="2019-12-05T10:41:40Z">
        <w:del w:id="1271" w:author="吴媛媛 [2]" w:date="2020-05-18T16:13:16Z">
          <w:r>
            <w:rPr>
              <w:rFonts w:hint="eastAsia" w:ascii="仿宋_GB2312" w:hAnsi="仿宋_GB2312" w:cs="仿宋_GB2312"/>
              <w:i w:val="0"/>
              <w:iCs w:val="0"/>
              <w:lang w:eastAsia="zh-CN"/>
              <w:rPrChange w:id="1272" w:author="oauser" w:date="2019-12-05T10:42:58Z">
                <w:rPr>
                  <w:rFonts w:hint="eastAsia" w:ascii="仿宋_GB2312" w:hAnsi="仿宋_GB2312" w:cs="仿宋_GB2312"/>
                  <w:lang w:eastAsia="zh-CN"/>
                </w:rPr>
              </w:rPrChange>
            </w:rPr>
            <w:delText>扩展</w:delText>
          </w:r>
        </w:del>
      </w:ins>
      <w:ins w:id="1273" w:author="oauser" w:date="2019-12-05T10:41:40Z">
        <w:del w:id="1274" w:author="吴媛媛 [2]" w:date="2020-05-18T16:13:16Z">
          <w:r>
            <w:rPr>
              <w:rFonts w:hint="eastAsia" w:ascii="仿宋_GB2312" w:hAnsi="仿宋_GB2312" w:cs="仿宋_GB2312"/>
              <w:i w:val="0"/>
              <w:iCs w:val="0"/>
              <w:rPrChange w:id="1275" w:author="oauser" w:date="2019-12-05T10:42:58Z">
                <w:rPr>
                  <w:rFonts w:hint="eastAsia" w:ascii="仿宋_GB2312" w:hAnsi="仿宋_GB2312" w:cs="仿宋_GB2312"/>
                </w:rPr>
              </w:rPrChange>
            </w:rPr>
            <w:delText>报文</w:delText>
          </w:r>
        </w:del>
      </w:ins>
      <w:ins w:id="1276" w:author="oauser" w:date="2019-12-05T10:41:40Z">
        <w:del w:id="1277" w:author="吴媛媛 [2]" w:date="2020-05-18T16:13:16Z">
          <w:r>
            <w:rPr>
              <w:rFonts w:hint="eastAsia" w:ascii="仿宋_GB2312" w:hAnsi="仿宋_GB2312" w:cs="仿宋_GB2312"/>
              <w:i w:val="0"/>
              <w:iCs w:val="0"/>
              <w:rPrChange w:id="1278" w:author="oauser" w:date="2019-12-05T10:42:58Z">
                <w:rPr/>
              </w:rPrChange>
            </w:rPr>
            <w:tab/>
          </w:r>
        </w:del>
      </w:ins>
      <w:ins w:id="1279" w:author="oauser" w:date="2019-12-05T10:41:40Z">
        <w:del w:id="1280" w:author="吴媛媛 [2]" w:date="2020-05-18T16:13:16Z">
          <w:r>
            <w:rPr>
              <w:rFonts w:hint="eastAsia" w:ascii="仿宋_GB2312" w:hAnsi="仿宋_GB2312" w:cs="仿宋_GB2312"/>
              <w:i w:val="0"/>
              <w:iCs w:val="0"/>
              <w:rPrChange w:id="1281" w:author="oauser" w:date="2019-12-05T10:42:58Z">
                <w:rPr/>
              </w:rPrChange>
            </w:rPr>
            <w:fldChar w:fldCharType="begin"/>
          </w:r>
        </w:del>
      </w:ins>
      <w:ins w:id="1282" w:author="oauser" w:date="2019-12-05T10:41:40Z">
        <w:del w:id="1283" w:author="吴媛媛 [2]" w:date="2020-05-18T16:13:16Z">
          <w:r>
            <w:rPr>
              <w:rFonts w:hint="eastAsia" w:ascii="仿宋_GB2312" w:hAnsi="仿宋_GB2312" w:cs="仿宋_GB2312"/>
              <w:i w:val="0"/>
              <w:iCs w:val="0"/>
              <w:rPrChange w:id="1284" w:author="oauser" w:date="2019-12-05T10:42:58Z">
                <w:rPr/>
              </w:rPrChange>
            </w:rPr>
            <w:delInstrText xml:space="preserve"> PAGEREF _Toc20579 \h </w:delInstrText>
          </w:r>
        </w:del>
      </w:ins>
      <w:ins w:id="1285" w:author="oauser" w:date="2019-12-05T10:41:40Z">
        <w:del w:id="1286" w:author="吴媛媛 [2]" w:date="2020-05-18T16:13:16Z">
          <w:r>
            <w:rPr>
              <w:rFonts w:hint="eastAsia" w:ascii="仿宋_GB2312" w:hAnsi="仿宋_GB2312" w:cs="仿宋_GB2312"/>
              <w:i w:val="0"/>
              <w:iCs w:val="0"/>
              <w:rPrChange w:id="1287" w:author="oauser" w:date="2019-12-05T10:42:58Z">
                <w:rPr/>
              </w:rPrChange>
            </w:rPr>
            <w:fldChar w:fldCharType="separate"/>
          </w:r>
        </w:del>
      </w:ins>
      <w:del w:id="1288" w:author="吴媛媛 [2]" w:date="2020-05-18T16:13:16Z">
        <w:r>
          <w:rPr>
            <w:rFonts w:hint="eastAsia" w:ascii="仿宋_GB2312" w:hAnsi="仿宋_GB2312" w:eastAsia="仿宋_GB2312" w:cs="仿宋_GB2312"/>
            <w:i w:val="0"/>
            <w:iCs w:val="0"/>
          </w:rPr>
          <w:delText>62</w:delText>
        </w:r>
      </w:del>
      <w:ins w:id="1289" w:author="oauser" w:date="2019-12-05T10:41:40Z">
        <w:del w:id="1290" w:author="吴媛媛 [2]" w:date="2020-05-18T16:13:16Z">
          <w:r>
            <w:rPr>
              <w:rFonts w:hint="eastAsia" w:ascii="仿宋_GB2312" w:hAnsi="仿宋_GB2312" w:cs="仿宋_GB2312"/>
              <w:i w:val="0"/>
              <w:iCs w:val="0"/>
              <w:rPrChange w:id="1291" w:author="oauser" w:date="2019-12-05T10:42:58Z">
                <w:rPr/>
              </w:rPrChange>
            </w:rPr>
            <w:fldChar w:fldCharType="end"/>
          </w:r>
        </w:del>
      </w:ins>
      <w:ins w:id="1292" w:author="oauser" w:date="2019-12-05T10:41:40Z">
        <w:del w:id="1293" w:author="吴媛媛 [2]" w:date="2020-05-18T16:13:16Z">
          <w:r>
            <w:rPr>
              <w:rFonts w:hint="eastAsia" w:ascii="仿宋_GB2312" w:hAnsi="仿宋_GB2312" w:cs="仿宋_GB2312"/>
              <w:bCs w:val="0"/>
              <w:i w:val="0"/>
              <w:iCs w:val="0"/>
              <w:color w:val="000000"/>
              <w:szCs w:val="21"/>
              <w:rPrChange w:id="1294"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295" w:author="oauser" w:date="2019-12-05T10:41:40Z"/>
          <w:del w:id="1296" w:author="吴媛媛 [2]" w:date="2020-05-18T16:13:16Z"/>
          <w:rFonts w:hint="eastAsia" w:ascii="仿宋_GB2312" w:hAnsi="仿宋_GB2312" w:cs="仿宋_GB2312"/>
          <w:i w:val="0"/>
          <w:iCs w:val="0"/>
          <w:rPrChange w:id="1297" w:author="oauser" w:date="2019-12-05T10:42:58Z">
            <w:rPr>
              <w:ins w:id="1298" w:author="oauser" w:date="2019-12-05T10:41:40Z"/>
              <w:del w:id="1299" w:author="吴媛媛 [2]" w:date="2020-05-18T16:13:16Z"/>
            </w:rPr>
          </w:rPrChange>
        </w:rPr>
      </w:pPr>
      <w:ins w:id="1300" w:author="oauser" w:date="2019-12-05T10:41:40Z">
        <w:del w:id="1301" w:author="吴媛媛 [2]" w:date="2020-05-18T16:13:16Z">
          <w:r>
            <w:rPr>
              <w:rFonts w:hint="eastAsia" w:ascii="仿宋_GB2312" w:hAnsi="仿宋_GB2312" w:cs="仿宋_GB2312"/>
              <w:bCs w:val="0"/>
              <w:i w:val="0"/>
              <w:iCs w:val="0"/>
              <w:color w:val="000000"/>
              <w:szCs w:val="21"/>
              <w:rPrChange w:id="1302" w:author="oauser" w:date="2019-12-05T10:42:58Z">
                <w:rPr>
                  <w:rFonts w:hint="eastAsia" w:ascii="仿宋_GB2312" w:cs="仿宋_GB2312"/>
                  <w:bCs w:val="0"/>
                  <w:color w:val="000000"/>
                  <w:szCs w:val="21"/>
                </w:rPr>
              </w:rPrChange>
            </w:rPr>
            <w:fldChar w:fldCharType="begin"/>
          </w:r>
        </w:del>
      </w:ins>
      <w:ins w:id="1303" w:author="oauser" w:date="2019-12-05T10:41:40Z">
        <w:del w:id="1304" w:author="吴媛媛 [2]" w:date="2020-05-18T16:13:16Z">
          <w:r>
            <w:rPr>
              <w:rFonts w:hint="eastAsia" w:ascii="仿宋_GB2312" w:hAnsi="仿宋_GB2312" w:cs="仿宋_GB2312"/>
              <w:bCs w:val="0"/>
              <w:i w:val="0"/>
              <w:iCs w:val="0"/>
              <w:szCs w:val="21"/>
              <w:rPrChange w:id="1305" w:author="oauser" w:date="2019-12-05T10:42:58Z">
                <w:rPr>
                  <w:rFonts w:hint="eastAsia" w:ascii="仿宋_GB2312" w:cs="仿宋_GB2312"/>
                  <w:bCs w:val="0"/>
                  <w:szCs w:val="21"/>
                </w:rPr>
              </w:rPrChange>
            </w:rPr>
            <w:delInstrText xml:space="preserve"> HYPERLINK \l _Toc31286 </w:delInstrText>
          </w:r>
        </w:del>
      </w:ins>
      <w:ins w:id="1306" w:author="oauser" w:date="2019-12-05T10:41:40Z">
        <w:del w:id="1307" w:author="吴媛媛 [2]" w:date="2020-05-18T16:13:16Z">
          <w:r>
            <w:rPr>
              <w:rFonts w:hint="eastAsia" w:ascii="仿宋_GB2312" w:hAnsi="仿宋_GB2312" w:cs="仿宋_GB2312"/>
              <w:bCs w:val="0"/>
              <w:i w:val="0"/>
              <w:iCs w:val="0"/>
              <w:szCs w:val="21"/>
              <w:rPrChange w:id="1308" w:author="oauser" w:date="2019-12-05T10:42:58Z">
                <w:rPr>
                  <w:rFonts w:hint="eastAsia" w:ascii="仿宋_GB2312" w:cs="仿宋_GB2312"/>
                  <w:bCs w:val="0"/>
                  <w:szCs w:val="21"/>
                </w:rPr>
              </w:rPrChange>
            </w:rPr>
            <w:fldChar w:fldCharType="separate"/>
          </w:r>
        </w:del>
      </w:ins>
      <w:ins w:id="1309" w:author="oauser" w:date="2019-12-05T10:41:40Z">
        <w:del w:id="1310" w:author="吴媛媛 [2]" w:date="2020-05-18T16:13:16Z">
          <w:r>
            <w:rPr>
              <w:rFonts w:hint="eastAsia" w:ascii="仿宋_GB2312" w:hAnsi="仿宋_GB2312" w:cs="仿宋_GB2312"/>
              <w:i w:val="0"/>
              <w:iCs w:val="0"/>
              <w:rPrChange w:id="1311" w:author="oauser" w:date="2019-12-05T10:42:58Z">
                <w:rPr>
                  <w:rFonts w:ascii="Times New Roman" w:hAnsi="Times New Roman" w:cs="Times New Roman"/>
                </w:rPr>
              </w:rPrChange>
            </w:rPr>
            <w:delText xml:space="preserve">3.9.14 </w:delText>
          </w:r>
        </w:del>
      </w:ins>
      <w:ins w:id="1312" w:author="oauser" w:date="2019-12-05T10:41:40Z">
        <w:del w:id="1313" w:author="吴媛媛 [2]" w:date="2020-05-18T16:13:16Z">
          <w:r>
            <w:rPr>
              <w:rFonts w:hint="eastAsia" w:ascii="仿宋_GB2312" w:hAnsi="仿宋_GB2312" w:cs="仿宋_GB2312"/>
              <w:i w:val="0"/>
              <w:iCs w:val="0"/>
              <w:rPrChange w:id="1314" w:author="oauser" w:date="2019-12-05T10:42:58Z">
                <w:rPr>
                  <w:rFonts w:hint="eastAsia" w:ascii="仿宋_GB2312" w:hAnsi="仿宋_GB2312" w:cs="仿宋_GB2312"/>
                </w:rPr>
              </w:rPrChange>
            </w:rPr>
            <w:delText>贴现余额报文</w:delText>
          </w:r>
        </w:del>
      </w:ins>
      <w:ins w:id="1315" w:author="oauser" w:date="2019-12-05T10:41:40Z">
        <w:del w:id="1316" w:author="吴媛媛 [2]" w:date="2020-05-18T16:13:16Z">
          <w:r>
            <w:rPr>
              <w:rFonts w:hint="eastAsia" w:ascii="仿宋_GB2312" w:hAnsi="仿宋_GB2312" w:cs="仿宋_GB2312"/>
              <w:i w:val="0"/>
              <w:iCs w:val="0"/>
              <w:rPrChange w:id="1317" w:author="oauser" w:date="2019-12-05T10:42:58Z">
                <w:rPr/>
              </w:rPrChange>
            </w:rPr>
            <w:tab/>
          </w:r>
        </w:del>
      </w:ins>
      <w:ins w:id="1318" w:author="oauser" w:date="2019-12-05T10:41:40Z">
        <w:del w:id="1319" w:author="吴媛媛 [2]" w:date="2020-05-18T16:13:16Z">
          <w:r>
            <w:rPr>
              <w:rFonts w:hint="eastAsia" w:ascii="仿宋_GB2312" w:hAnsi="仿宋_GB2312" w:cs="仿宋_GB2312"/>
              <w:i w:val="0"/>
              <w:iCs w:val="0"/>
              <w:rPrChange w:id="1320" w:author="oauser" w:date="2019-12-05T10:42:58Z">
                <w:rPr/>
              </w:rPrChange>
            </w:rPr>
            <w:fldChar w:fldCharType="begin"/>
          </w:r>
        </w:del>
      </w:ins>
      <w:ins w:id="1321" w:author="oauser" w:date="2019-12-05T10:41:40Z">
        <w:del w:id="1322" w:author="吴媛媛 [2]" w:date="2020-05-18T16:13:16Z">
          <w:r>
            <w:rPr>
              <w:rFonts w:hint="eastAsia" w:ascii="仿宋_GB2312" w:hAnsi="仿宋_GB2312" w:cs="仿宋_GB2312"/>
              <w:i w:val="0"/>
              <w:iCs w:val="0"/>
              <w:rPrChange w:id="1323" w:author="oauser" w:date="2019-12-05T10:42:58Z">
                <w:rPr/>
              </w:rPrChange>
            </w:rPr>
            <w:delInstrText xml:space="preserve"> PAGEREF _Toc31286 \h </w:delInstrText>
          </w:r>
        </w:del>
      </w:ins>
      <w:ins w:id="1324" w:author="oauser" w:date="2019-12-05T10:41:40Z">
        <w:del w:id="1325" w:author="吴媛媛 [2]" w:date="2020-05-18T16:13:16Z">
          <w:r>
            <w:rPr>
              <w:rFonts w:hint="eastAsia" w:ascii="仿宋_GB2312" w:hAnsi="仿宋_GB2312" w:cs="仿宋_GB2312"/>
              <w:i w:val="0"/>
              <w:iCs w:val="0"/>
              <w:rPrChange w:id="1326" w:author="oauser" w:date="2019-12-05T10:42:58Z">
                <w:rPr/>
              </w:rPrChange>
            </w:rPr>
            <w:fldChar w:fldCharType="separate"/>
          </w:r>
        </w:del>
      </w:ins>
      <w:del w:id="1327" w:author="吴媛媛 [2]" w:date="2020-05-18T16:13:16Z">
        <w:r>
          <w:rPr>
            <w:rFonts w:hint="eastAsia" w:ascii="仿宋_GB2312" w:hAnsi="仿宋_GB2312" w:eastAsia="仿宋_GB2312" w:cs="仿宋_GB2312"/>
            <w:i w:val="0"/>
            <w:iCs w:val="0"/>
          </w:rPr>
          <w:delText>66</w:delText>
        </w:r>
      </w:del>
      <w:ins w:id="1328" w:author="oauser" w:date="2019-12-05T10:41:40Z">
        <w:del w:id="1329" w:author="吴媛媛 [2]" w:date="2020-05-18T16:13:16Z">
          <w:r>
            <w:rPr>
              <w:rFonts w:hint="eastAsia" w:ascii="仿宋_GB2312" w:hAnsi="仿宋_GB2312" w:cs="仿宋_GB2312"/>
              <w:i w:val="0"/>
              <w:iCs w:val="0"/>
              <w:rPrChange w:id="1330" w:author="oauser" w:date="2019-12-05T10:42:58Z">
                <w:rPr/>
              </w:rPrChange>
            </w:rPr>
            <w:fldChar w:fldCharType="end"/>
          </w:r>
        </w:del>
      </w:ins>
      <w:ins w:id="1331" w:author="oauser" w:date="2019-12-05T10:41:40Z">
        <w:del w:id="1332" w:author="吴媛媛 [2]" w:date="2020-05-18T16:13:16Z">
          <w:r>
            <w:rPr>
              <w:rFonts w:hint="eastAsia" w:ascii="仿宋_GB2312" w:hAnsi="仿宋_GB2312" w:cs="仿宋_GB2312"/>
              <w:bCs w:val="0"/>
              <w:i w:val="0"/>
              <w:iCs w:val="0"/>
              <w:color w:val="000000"/>
              <w:szCs w:val="21"/>
              <w:rPrChange w:id="1333"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334" w:author="oauser" w:date="2019-12-05T10:41:40Z"/>
          <w:del w:id="1335" w:author="吴媛媛 [2]" w:date="2020-05-18T16:13:16Z"/>
          <w:rFonts w:hint="eastAsia" w:ascii="仿宋_GB2312" w:hAnsi="仿宋_GB2312" w:cs="仿宋_GB2312"/>
          <w:i w:val="0"/>
          <w:iCs w:val="0"/>
          <w:rPrChange w:id="1336" w:author="oauser" w:date="2019-12-05T10:42:58Z">
            <w:rPr>
              <w:ins w:id="1337" w:author="oauser" w:date="2019-12-05T10:41:40Z"/>
              <w:del w:id="1338" w:author="吴媛媛 [2]" w:date="2020-05-18T16:13:16Z"/>
            </w:rPr>
          </w:rPrChange>
        </w:rPr>
      </w:pPr>
      <w:ins w:id="1339" w:author="oauser" w:date="2019-12-05T10:41:40Z">
        <w:del w:id="1340" w:author="吴媛媛 [2]" w:date="2020-05-18T16:13:16Z">
          <w:r>
            <w:rPr>
              <w:rFonts w:hint="eastAsia" w:ascii="仿宋_GB2312" w:hAnsi="仿宋_GB2312" w:cs="仿宋_GB2312"/>
              <w:bCs w:val="0"/>
              <w:i w:val="0"/>
              <w:iCs w:val="0"/>
              <w:color w:val="000000"/>
              <w:szCs w:val="21"/>
              <w:rPrChange w:id="1341" w:author="oauser" w:date="2019-12-05T10:42:58Z">
                <w:rPr>
                  <w:rFonts w:hint="eastAsia" w:ascii="仿宋_GB2312" w:cs="仿宋_GB2312"/>
                  <w:bCs w:val="0"/>
                  <w:color w:val="000000"/>
                  <w:szCs w:val="21"/>
                </w:rPr>
              </w:rPrChange>
            </w:rPr>
            <w:fldChar w:fldCharType="begin"/>
          </w:r>
        </w:del>
      </w:ins>
      <w:ins w:id="1342" w:author="oauser" w:date="2019-12-05T10:41:40Z">
        <w:del w:id="1343" w:author="吴媛媛 [2]" w:date="2020-05-18T16:13:16Z">
          <w:r>
            <w:rPr>
              <w:rFonts w:hint="eastAsia" w:ascii="仿宋_GB2312" w:hAnsi="仿宋_GB2312" w:cs="仿宋_GB2312"/>
              <w:bCs w:val="0"/>
              <w:i w:val="0"/>
              <w:iCs w:val="0"/>
              <w:szCs w:val="21"/>
              <w:rPrChange w:id="1344" w:author="oauser" w:date="2019-12-05T10:42:58Z">
                <w:rPr>
                  <w:rFonts w:hint="eastAsia" w:ascii="仿宋_GB2312" w:cs="仿宋_GB2312"/>
                  <w:bCs w:val="0"/>
                  <w:szCs w:val="21"/>
                </w:rPr>
              </w:rPrChange>
            </w:rPr>
            <w:delInstrText xml:space="preserve"> HYPERLINK \l _Toc20075 </w:delInstrText>
          </w:r>
        </w:del>
      </w:ins>
      <w:ins w:id="1345" w:author="oauser" w:date="2019-12-05T10:41:40Z">
        <w:del w:id="1346" w:author="吴媛媛 [2]" w:date="2020-05-18T16:13:16Z">
          <w:r>
            <w:rPr>
              <w:rFonts w:hint="eastAsia" w:ascii="仿宋_GB2312" w:hAnsi="仿宋_GB2312" w:cs="仿宋_GB2312"/>
              <w:bCs w:val="0"/>
              <w:i w:val="0"/>
              <w:iCs w:val="0"/>
              <w:szCs w:val="21"/>
              <w:rPrChange w:id="1347" w:author="oauser" w:date="2019-12-05T10:42:58Z">
                <w:rPr>
                  <w:rFonts w:hint="eastAsia" w:ascii="仿宋_GB2312" w:cs="仿宋_GB2312"/>
                  <w:bCs w:val="0"/>
                  <w:szCs w:val="21"/>
                </w:rPr>
              </w:rPrChange>
            </w:rPr>
            <w:fldChar w:fldCharType="separate"/>
          </w:r>
        </w:del>
      </w:ins>
      <w:ins w:id="1348" w:author="oauser" w:date="2019-12-05T10:41:40Z">
        <w:del w:id="1349" w:author="吴媛媛 [2]" w:date="2020-05-18T16:13:16Z">
          <w:r>
            <w:rPr>
              <w:rFonts w:hint="eastAsia" w:ascii="仿宋_GB2312" w:hAnsi="仿宋_GB2312" w:cs="仿宋_GB2312"/>
              <w:i w:val="0"/>
              <w:iCs w:val="0"/>
              <w:rPrChange w:id="1350" w:author="oauser" w:date="2019-12-05T10:42:58Z">
                <w:rPr>
                  <w:rFonts w:ascii="Times New Roman" w:hAnsi="Times New Roman" w:cs="Times New Roman"/>
                </w:rPr>
              </w:rPrChange>
            </w:rPr>
            <w:delText xml:space="preserve">3.9.15 </w:delText>
          </w:r>
        </w:del>
      </w:ins>
      <w:ins w:id="1351" w:author="oauser" w:date="2019-12-05T10:41:40Z">
        <w:del w:id="1352" w:author="吴媛媛 [2]" w:date="2020-05-18T16:13:16Z">
          <w:r>
            <w:rPr>
              <w:rFonts w:hint="eastAsia" w:ascii="仿宋_GB2312" w:hAnsi="仿宋_GB2312" w:cs="仿宋_GB2312"/>
              <w:i w:val="0"/>
              <w:iCs w:val="0"/>
              <w:rPrChange w:id="1353" w:author="oauser" w:date="2019-12-05T10:42:58Z">
                <w:rPr>
                  <w:rFonts w:hint="eastAsia" w:ascii="仿宋_GB2312" w:hAnsi="仿宋_GB2312" w:cs="仿宋_GB2312"/>
                </w:rPr>
              </w:rPrChange>
            </w:rPr>
            <w:delText>贴现发生额报文</w:delText>
          </w:r>
        </w:del>
      </w:ins>
      <w:ins w:id="1354" w:author="oauser" w:date="2019-12-05T10:41:40Z">
        <w:del w:id="1355" w:author="吴媛媛 [2]" w:date="2020-05-18T16:13:16Z">
          <w:r>
            <w:rPr>
              <w:rFonts w:hint="eastAsia" w:ascii="仿宋_GB2312" w:hAnsi="仿宋_GB2312" w:cs="仿宋_GB2312"/>
              <w:i w:val="0"/>
              <w:iCs w:val="0"/>
              <w:rPrChange w:id="1356" w:author="oauser" w:date="2019-12-05T10:42:58Z">
                <w:rPr/>
              </w:rPrChange>
            </w:rPr>
            <w:tab/>
          </w:r>
        </w:del>
      </w:ins>
      <w:ins w:id="1357" w:author="oauser" w:date="2019-12-05T10:41:40Z">
        <w:del w:id="1358" w:author="吴媛媛 [2]" w:date="2020-05-18T16:13:16Z">
          <w:r>
            <w:rPr>
              <w:rFonts w:hint="eastAsia" w:ascii="仿宋_GB2312" w:hAnsi="仿宋_GB2312" w:cs="仿宋_GB2312"/>
              <w:i w:val="0"/>
              <w:iCs w:val="0"/>
              <w:rPrChange w:id="1359" w:author="oauser" w:date="2019-12-05T10:42:58Z">
                <w:rPr/>
              </w:rPrChange>
            </w:rPr>
            <w:fldChar w:fldCharType="begin"/>
          </w:r>
        </w:del>
      </w:ins>
      <w:ins w:id="1360" w:author="oauser" w:date="2019-12-05T10:41:40Z">
        <w:del w:id="1361" w:author="吴媛媛 [2]" w:date="2020-05-18T16:13:16Z">
          <w:r>
            <w:rPr>
              <w:rFonts w:hint="eastAsia" w:ascii="仿宋_GB2312" w:hAnsi="仿宋_GB2312" w:cs="仿宋_GB2312"/>
              <w:i w:val="0"/>
              <w:iCs w:val="0"/>
              <w:rPrChange w:id="1362" w:author="oauser" w:date="2019-12-05T10:42:58Z">
                <w:rPr/>
              </w:rPrChange>
            </w:rPr>
            <w:delInstrText xml:space="preserve"> PAGEREF _Toc20075 \h </w:delInstrText>
          </w:r>
        </w:del>
      </w:ins>
      <w:ins w:id="1363" w:author="oauser" w:date="2019-12-05T10:41:40Z">
        <w:del w:id="1364" w:author="吴媛媛 [2]" w:date="2020-05-18T16:13:16Z">
          <w:r>
            <w:rPr>
              <w:rFonts w:hint="eastAsia" w:ascii="仿宋_GB2312" w:hAnsi="仿宋_GB2312" w:cs="仿宋_GB2312"/>
              <w:i w:val="0"/>
              <w:iCs w:val="0"/>
              <w:rPrChange w:id="1365" w:author="oauser" w:date="2019-12-05T10:42:58Z">
                <w:rPr/>
              </w:rPrChange>
            </w:rPr>
            <w:fldChar w:fldCharType="separate"/>
          </w:r>
        </w:del>
      </w:ins>
      <w:del w:id="1366" w:author="吴媛媛 [2]" w:date="2020-05-18T16:13:16Z">
        <w:r>
          <w:rPr>
            <w:rFonts w:hint="eastAsia" w:ascii="仿宋_GB2312" w:hAnsi="仿宋_GB2312" w:eastAsia="仿宋_GB2312" w:cs="仿宋_GB2312"/>
            <w:i w:val="0"/>
            <w:iCs w:val="0"/>
          </w:rPr>
          <w:delText>72</w:delText>
        </w:r>
      </w:del>
      <w:ins w:id="1367" w:author="oauser" w:date="2019-12-05T10:41:40Z">
        <w:del w:id="1368" w:author="吴媛媛 [2]" w:date="2020-05-18T16:13:16Z">
          <w:r>
            <w:rPr>
              <w:rFonts w:hint="eastAsia" w:ascii="仿宋_GB2312" w:hAnsi="仿宋_GB2312" w:cs="仿宋_GB2312"/>
              <w:i w:val="0"/>
              <w:iCs w:val="0"/>
              <w:rPrChange w:id="1369" w:author="oauser" w:date="2019-12-05T10:42:58Z">
                <w:rPr/>
              </w:rPrChange>
            </w:rPr>
            <w:fldChar w:fldCharType="end"/>
          </w:r>
        </w:del>
      </w:ins>
      <w:ins w:id="1370" w:author="oauser" w:date="2019-12-05T10:41:40Z">
        <w:del w:id="1371" w:author="吴媛媛 [2]" w:date="2020-05-18T16:13:16Z">
          <w:r>
            <w:rPr>
              <w:rFonts w:hint="eastAsia" w:ascii="仿宋_GB2312" w:hAnsi="仿宋_GB2312" w:cs="仿宋_GB2312"/>
              <w:bCs w:val="0"/>
              <w:i w:val="0"/>
              <w:iCs w:val="0"/>
              <w:color w:val="000000"/>
              <w:szCs w:val="21"/>
              <w:rPrChange w:id="1372"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373" w:author="oauser" w:date="2019-12-05T10:41:40Z"/>
          <w:del w:id="1374" w:author="吴媛媛 [2]" w:date="2020-05-18T16:13:16Z"/>
          <w:rFonts w:hint="eastAsia" w:ascii="仿宋_GB2312" w:hAnsi="仿宋_GB2312" w:cs="仿宋_GB2312"/>
          <w:i w:val="0"/>
          <w:iCs w:val="0"/>
          <w:rPrChange w:id="1375" w:author="oauser" w:date="2019-12-05T10:42:58Z">
            <w:rPr>
              <w:ins w:id="1376" w:author="oauser" w:date="2019-12-05T10:41:40Z"/>
              <w:del w:id="1377" w:author="吴媛媛 [2]" w:date="2020-05-18T16:13:16Z"/>
            </w:rPr>
          </w:rPrChange>
        </w:rPr>
      </w:pPr>
      <w:ins w:id="1378" w:author="oauser" w:date="2019-12-05T10:41:40Z">
        <w:del w:id="1379" w:author="吴媛媛 [2]" w:date="2020-05-18T16:13:16Z">
          <w:r>
            <w:rPr>
              <w:rFonts w:hint="eastAsia" w:ascii="仿宋_GB2312" w:hAnsi="仿宋_GB2312" w:cs="仿宋_GB2312"/>
              <w:bCs w:val="0"/>
              <w:i w:val="0"/>
              <w:iCs w:val="0"/>
              <w:color w:val="000000"/>
              <w:szCs w:val="21"/>
              <w:rPrChange w:id="1380" w:author="oauser" w:date="2019-12-05T10:42:58Z">
                <w:rPr>
                  <w:rFonts w:hint="eastAsia" w:ascii="仿宋_GB2312" w:cs="仿宋_GB2312"/>
                  <w:bCs w:val="0"/>
                  <w:color w:val="000000"/>
                  <w:szCs w:val="21"/>
                </w:rPr>
              </w:rPrChange>
            </w:rPr>
            <w:fldChar w:fldCharType="begin"/>
          </w:r>
        </w:del>
      </w:ins>
      <w:ins w:id="1381" w:author="oauser" w:date="2019-12-05T10:41:40Z">
        <w:del w:id="1382" w:author="吴媛媛 [2]" w:date="2020-05-18T16:13:16Z">
          <w:r>
            <w:rPr>
              <w:rFonts w:hint="eastAsia" w:ascii="仿宋_GB2312" w:hAnsi="仿宋_GB2312" w:cs="仿宋_GB2312"/>
              <w:bCs w:val="0"/>
              <w:i w:val="0"/>
              <w:iCs w:val="0"/>
              <w:szCs w:val="21"/>
              <w:rPrChange w:id="1383" w:author="oauser" w:date="2019-12-05T10:42:58Z">
                <w:rPr>
                  <w:rFonts w:hint="eastAsia" w:ascii="仿宋_GB2312" w:cs="仿宋_GB2312"/>
                  <w:bCs w:val="0"/>
                  <w:szCs w:val="21"/>
                </w:rPr>
              </w:rPrChange>
            </w:rPr>
            <w:delInstrText xml:space="preserve"> HYPERLINK \l _Toc18033 </w:delInstrText>
          </w:r>
        </w:del>
      </w:ins>
      <w:ins w:id="1384" w:author="oauser" w:date="2019-12-05T10:41:40Z">
        <w:del w:id="1385" w:author="吴媛媛 [2]" w:date="2020-05-18T16:13:16Z">
          <w:r>
            <w:rPr>
              <w:rFonts w:hint="eastAsia" w:ascii="仿宋_GB2312" w:hAnsi="仿宋_GB2312" w:cs="仿宋_GB2312"/>
              <w:bCs w:val="0"/>
              <w:i w:val="0"/>
              <w:iCs w:val="0"/>
              <w:szCs w:val="21"/>
              <w:rPrChange w:id="1386" w:author="oauser" w:date="2019-12-05T10:42:58Z">
                <w:rPr>
                  <w:rFonts w:hint="eastAsia" w:ascii="仿宋_GB2312" w:cs="仿宋_GB2312"/>
                  <w:bCs w:val="0"/>
                  <w:szCs w:val="21"/>
                </w:rPr>
              </w:rPrChange>
            </w:rPr>
            <w:fldChar w:fldCharType="separate"/>
          </w:r>
        </w:del>
      </w:ins>
      <w:ins w:id="1387" w:author="oauser" w:date="2019-12-05T10:41:40Z">
        <w:del w:id="1388" w:author="吴媛媛 [2]" w:date="2020-05-18T16:13:16Z">
          <w:r>
            <w:rPr>
              <w:rFonts w:hint="eastAsia" w:ascii="仿宋_GB2312" w:hAnsi="仿宋_GB2312" w:cs="仿宋_GB2312"/>
              <w:i w:val="0"/>
              <w:iCs w:val="0"/>
              <w:rPrChange w:id="1389" w:author="oauser" w:date="2019-12-05T10:42:58Z">
                <w:rPr>
                  <w:rFonts w:ascii="Times New Roman" w:hAnsi="Times New Roman" w:cs="Times New Roman"/>
                </w:rPr>
              </w:rPrChange>
            </w:rPr>
            <w:delText xml:space="preserve">3.9.16 </w:delText>
          </w:r>
        </w:del>
      </w:ins>
      <w:ins w:id="1390" w:author="oauser" w:date="2019-12-05T10:41:40Z">
        <w:del w:id="1391" w:author="吴媛媛 [2]" w:date="2020-05-18T16:13:16Z">
          <w:r>
            <w:rPr>
              <w:rFonts w:hint="eastAsia" w:ascii="仿宋_GB2312" w:hAnsi="仿宋_GB2312" w:cs="仿宋_GB2312"/>
              <w:i w:val="0"/>
              <w:iCs w:val="0"/>
              <w:rPrChange w:id="1392" w:author="oauser" w:date="2019-12-05T10:42:58Z">
                <w:rPr>
                  <w:rFonts w:hint="eastAsia" w:ascii="仿宋_GB2312" w:hAnsi="仿宋_GB2312" w:cs="仿宋_GB2312"/>
                </w:rPr>
              </w:rPrChange>
            </w:rPr>
            <w:delText>融资性保函报文</w:delText>
          </w:r>
        </w:del>
      </w:ins>
      <w:ins w:id="1393" w:author="oauser" w:date="2019-12-05T10:41:40Z">
        <w:del w:id="1394" w:author="吴媛媛 [2]" w:date="2020-05-18T16:13:16Z">
          <w:r>
            <w:rPr>
              <w:rFonts w:hint="eastAsia" w:ascii="仿宋_GB2312" w:hAnsi="仿宋_GB2312" w:cs="仿宋_GB2312"/>
              <w:i w:val="0"/>
              <w:iCs w:val="0"/>
              <w:rPrChange w:id="1395" w:author="oauser" w:date="2019-12-05T10:42:58Z">
                <w:rPr/>
              </w:rPrChange>
            </w:rPr>
            <w:tab/>
          </w:r>
        </w:del>
      </w:ins>
      <w:ins w:id="1396" w:author="oauser" w:date="2019-12-05T10:41:40Z">
        <w:del w:id="1397" w:author="吴媛媛 [2]" w:date="2020-05-18T16:13:16Z">
          <w:r>
            <w:rPr>
              <w:rFonts w:hint="eastAsia" w:ascii="仿宋_GB2312" w:hAnsi="仿宋_GB2312" w:cs="仿宋_GB2312"/>
              <w:i w:val="0"/>
              <w:iCs w:val="0"/>
              <w:rPrChange w:id="1398" w:author="oauser" w:date="2019-12-05T10:42:58Z">
                <w:rPr/>
              </w:rPrChange>
            </w:rPr>
            <w:fldChar w:fldCharType="begin"/>
          </w:r>
        </w:del>
      </w:ins>
      <w:ins w:id="1399" w:author="oauser" w:date="2019-12-05T10:41:40Z">
        <w:del w:id="1400" w:author="吴媛媛 [2]" w:date="2020-05-18T16:13:16Z">
          <w:r>
            <w:rPr>
              <w:rFonts w:hint="eastAsia" w:ascii="仿宋_GB2312" w:hAnsi="仿宋_GB2312" w:cs="仿宋_GB2312"/>
              <w:i w:val="0"/>
              <w:iCs w:val="0"/>
              <w:rPrChange w:id="1401" w:author="oauser" w:date="2019-12-05T10:42:58Z">
                <w:rPr/>
              </w:rPrChange>
            </w:rPr>
            <w:delInstrText xml:space="preserve"> PAGEREF _Toc18033 \h </w:delInstrText>
          </w:r>
        </w:del>
      </w:ins>
      <w:ins w:id="1402" w:author="oauser" w:date="2019-12-05T10:41:40Z">
        <w:del w:id="1403" w:author="吴媛媛 [2]" w:date="2020-05-18T16:13:16Z">
          <w:r>
            <w:rPr>
              <w:rFonts w:hint="eastAsia" w:ascii="仿宋_GB2312" w:hAnsi="仿宋_GB2312" w:cs="仿宋_GB2312"/>
              <w:i w:val="0"/>
              <w:iCs w:val="0"/>
              <w:rPrChange w:id="1404" w:author="oauser" w:date="2019-12-05T10:42:58Z">
                <w:rPr/>
              </w:rPrChange>
            </w:rPr>
            <w:fldChar w:fldCharType="separate"/>
          </w:r>
        </w:del>
      </w:ins>
      <w:del w:id="1405" w:author="吴媛媛 [2]" w:date="2020-05-18T16:13:16Z">
        <w:r>
          <w:rPr>
            <w:rFonts w:hint="eastAsia" w:ascii="仿宋_GB2312" w:hAnsi="仿宋_GB2312" w:eastAsia="仿宋_GB2312" w:cs="仿宋_GB2312"/>
            <w:i w:val="0"/>
            <w:iCs w:val="0"/>
          </w:rPr>
          <w:delText>78</w:delText>
        </w:r>
      </w:del>
      <w:ins w:id="1406" w:author="oauser" w:date="2019-12-05T10:41:40Z">
        <w:del w:id="1407" w:author="吴媛媛 [2]" w:date="2020-05-18T16:13:16Z">
          <w:r>
            <w:rPr>
              <w:rFonts w:hint="eastAsia" w:ascii="仿宋_GB2312" w:hAnsi="仿宋_GB2312" w:cs="仿宋_GB2312"/>
              <w:i w:val="0"/>
              <w:iCs w:val="0"/>
              <w:rPrChange w:id="1408" w:author="oauser" w:date="2019-12-05T10:42:58Z">
                <w:rPr/>
              </w:rPrChange>
            </w:rPr>
            <w:fldChar w:fldCharType="end"/>
          </w:r>
        </w:del>
      </w:ins>
      <w:ins w:id="1409" w:author="oauser" w:date="2019-12-05T10:41:40Z">
        <w:del w:id="1410" w:author="吴媛媛 [2]" w:date="2020-05-18T16:13:16Z">
          <w:r>
            <w:rPr>
              <w:rFonts w:hint="eastAsia" w:ascii="仿宋_GB2312" w:hAnsi="仿宋_GB2312" w:cs="仿宋_GB2312"/>
              <w:bCs w:val="0"/>
              <w:i w:val="0"/>
              <w:iCs w:val="0"/>
              <w:color w:val="000000"/>
              <w:szCs w:val="21"/>
              <w:rPrChange w:id="1411"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412" w:author="oauser" w:date="2019-12-05T10:41:40Z"/>
          <w:del w:id="1413" w:author="吴媛媛 [2]" w:date="2020-05-18T16:13:16Z"/>
          <w:rFonts w:hint="eastAsia" w:ascii="仿宋_GB2312" w:hAnsi="仿宋_GB2312" w:cs="仿宋_GB2312"/>
          <w:i w:val="0"/>
          <w:iCs w:val="0"/>
          <w:rPrChange w:id="1414" w:author="oauser" w:date="2019-12-05T10:42:58Z">
            <w:rPr>
              <w:ins w:id="1415" w:author="oauser" w:date="2019-12-05T10:41:40Z"/>
              <w:del w:id="1416" w:author="吴媛媛 [2]" w:date="2020-05-18T16:13:16Z"/>
            </w:rPr>
          </w:rPrChange>
        </w:rPr>
      </w:pPr>
      <w:ins w:id="1417" w:author="oauser" w:date="2019-12-05T10:41:40Z">
        <w:del w:id="1418" w:author="吴媛媛 [2]" w:date="2020-05-18T16:13:16Z">
          <w:r>
            <w:rPr>
              <w:rFonts w:hint="eastAsia" w:ascii="仿宋_GB2312" w:hAnsi="仿宋_GB2312" w:cs="仿宋_GB2312"/>
              <w:bCs w:val="0"/>
              <w:i w:val="0"/>
              <w:iCs w:val="0"/>
              <w:color w:val="000000"/>
              <w:szCs w:val="21"/>
              <w:rPrChange w:id="1419" w:author="oauser" w:date="2019-12-05T10:42:58Z">
                <w:rPr>
                  <w:rFonts w:hint="eastAsia" w:ascii="仿宋_GB2312" w:cs="仿宋_GB2312"/>
                  <w:bCs w:val="0"/>
                  <w:color w:val="000000"/>
                  <w:szCs w:val="21"/>
                </w:rPr>
              </w:rPrChange>
            </w:rPr>
            <w:fldChar w:fldCharType="begin"/>
          </w:r>
        </w:del>
      </w:ins>
      <w:ins w:id="1420" w:author="oauser" w:date="2019-12-05T10:41:40Z">
        <w:del w:id="1421" w:author="吴媛媛 [2]" w:date="2020-05-18T16:13:16Z">
          <w:r>
            <w:rPr>
              <w:rFonts w:hint="eastAsia" w:ascii="仿宋_GB2312" w:hAnsi="仿宋_GB2312" w:cs="仿宋_GB2312"/>
              <w:bCs w:val="0"/>
              <w:i w:val="0"/>
              <w:iCs w:val="0"/>
              <w:szCs w:val="21"/>
              <w:rPrChange w:id="1422" w:author="oauser" w:date="2019-12-05T10:42:58Z">
                <w:rPr>
                  <w:rFonts w:hint="eastAsia" w:ascii="仿宋_GB2312" w:cs="仿宋_GB2312"/>
                  <w:bCs w:val="0"/>
                  <w:szCs w:val="21"/>
                </w:rPr>
              </w:rPrChange>
            </w:rPr>
            <w:delInstrText xml:space="preserve"> HYPERLINK \l _Toc866 </w:delInstrText>
          </w:r>
        </w:del>
      </w:ins>
      <w:ins w:id="1423" w:author="oauser" w:date="2019-12-05T10:41:40Z">
        <w:del w:id="1424" w:author="吴媛媛 [2]" w:date="2020-05-18T16:13:16Z">
          <w:r>
            <w:rPr>
              <w:rFonts w:hint="eastAsia" w:ascii="仿宋_GB2312" w:hAnsi="仿宋_GB2312" w:cs="仿宋_GB2312"/>
              <w:bCs w:val="0"/>
              <w:i w:val="0"/>
              <w:iCs w:val="0"/>
              <w:szCs w:val="21"/>
              <w:rPrChange w:id="1425" w:author="oauser" w:date="2019-12-05T10:42:58Z">
                <w:rPr>
                  <w:rFonts w:hint="eastAsia" w:ascii="仿宋_GB2312" w:cs="仿宋_GB2312"/>
                  <w:bCs w:val="0"/>
                  <w:szCs w:val="21"/>
                </w:rPr>
              </w:rPrChange>
            </w:rPr>
            <w:fldChar w:fldCharType="separate"/>
          </w:r>
        </w:del>
      </w:ins>
      <w:ins w:id="1426" w:author="oauser" w:date="2019-12-05T10:41:40Z">
        <w:del w:id="1427" w:author="吴媛媛 [2]" w:date="2020-05-18T16:13:16Z">
          <w:r>
            <w:rPr>
              <w:rFonts w:hint="eastAsia" w:ascii="仿宋_GB2312" w:hAnsi="仿宋_GB2312" w:cs="仿宋_GB2312"/>
              <w:i w:val="0"/>
              <w:iCs w:val="0"/>
              <w:rPrChange w:id="1428" w:author="oauser" w:date="2019-12-05T10:42:58Z">
                <w:rPr>
                  <w:rFonts w:ascii="Times New Roman" w:hAnsi="Times New Roman" w:cs="Times New Roman"/>
                </w:rPr>
              </w:rPrChange>
            </w:rPr>
            <w:delText xml:space="preserve">3.9.17 </w:delText>
          </w:r>
        </w:del>
      </w:ins>
      <w:ins w:id="1429" w:author="oauser" w:date="2019-12-05T10:41:40Z">
        <w:del w:id="1430" w:author="吴媛媛 [2]" w:date="2020-05-18T16:13:16Z">
          <w:r>
            <w:rPr>
              <w:rFonts w:hint="eastAsia" w:ascii="仿宋_GB2312" w:hAnsi="仿宋_GB2312" w:cs="仿宋_GB2312"/>
              <w:i w:val="0"/>
              <w:iCs w:val="0"/>
              <w:rPrChange w:id="1431" w:author="oauser" w:date="2019-12-05T10:42:58Z">
                <w:rPr>
                  <w:rFonts w:hint="eastAsia" w:ascii="仿宋_GB2312" w:hAnsi="仿宋_GB2312" w:cs="仿宋_GB2312"/>
                </w:rPr>
              </w:rPrChange>
            </w:rPr>
            <w:delText>银行承兑汇票开立报文</w:delText>
          </w:r>
        </w:del>
      </w:ins>
      <w:ins w:id="1432" w:author="oauser" w:date="2019-12-05T10:41:40Z">
        <w:del w:id="1433" w:author="吴媛媛 [2]" w:date="2020-05-18T16:13:16Z">
          <w:r>
            <w:rPr>
              <w:rFonts w:hint="eastAsia" w:ascii="仿宋_GB2312" w:hAnsi="仿宋_GB2312" w:cs="仿宋_GB2312"/>
              <w:i w:val="0"/>
              <w:iCs w:val="0"/>
              <w:rPrChange w:id="1434" w:author="oauser" w:date="2019-12-05T10:42:58Z">
                <w:rPr/>
              </w:rPrChange>
            </w:rPr>
            <w:tab/>
          </w:r>
        </w:del>
      </w:ins>
      <w:ins w:id="1435" w:author="oauser" w:date="2019-12-05T10:41:40Z">
        <w:del w:id="1436" w:author="吴媛媛 [2]" w:date="2020-05-18T16:13:16Z">
          <w:r>
            <w:rPr>
              <w:rFonts w:hint="eastAsia" w:ascii="仿宋_GB2312" w:hAnsi="仿宋_GB2312" w:cs="仿宋_GB2312"/>
              <w:i w:val="0"/>
              <w:iCs w:val="0"/>
              <w:rPrChange w:id="1437" w:author="oauser" w:date="2019-12-05T10:42:58Z">
                <w:rPr/>
              </w:rPrChange>
            </w:rPr>
            <w:fldChar w:fldCharType="begin"/>
          </w:r>
        </w:del>
      </w:ins>
      <w:ins w:id="1438" w:author="oauser" w:date="2019-12-05T10:41:40Z">
        <w:del w:id="1439" w:author="吴媛媛 [2]" w:date="2020-05-18T16:13:16Z">
          <w:r>
            <w:rPr>
              <w:rFonts w:hint="eastAsia" w:ascii="仿宋_GB2312" w:hAnsi="仿宋_GB2312" w:cs="仿宋_GB2312"/>
              <w:i w:val="0"/>
              <w:iCs w:val="0"/>
              <w:rPrChange w:id="1440" w:author="oauser" w:date="2019-12-05T10:42:58Z">
                <w:rPr/>
              </w:rPrChange>
            </w:rPr>
            <w:delInstrText xml:space="preserve"> PAGEREF _Toc866 \h </w:delInstrText>
          </w:r>
        </w:del>
      </w:ins>
      <w:ins w:id="1441" w:author="oauser" w:date="2019-12-05T10:41:40Z">
        <w:del w:id="1442" w:author="吴媛媛 [2]" w:date="2020-05-18T16:13:16Z">
          <w:r>
            <w:rPr>
              <w:rFonts w:hint="eastAsia" w:ascii="仿宋_GB2312" w:hAnsi="仿宋_GB2312" w:cs="仿宋_GB2312"/>
              <w:i w:val="0"/>
              <w:iCs w:val="0"/>
              <w:rPrChange w:id="1443" w:author="oauser" w:date="2019-12-05T10:42:58Z">
                <w:rPr/>
              </w:rPrChange>
            </w:rPr>
            <w:fldChar w:fldCharType="separate"/>
          </w:r>
        </w:del>
      </w:ins>
      <w:del w:id="1444" w:author="吴媛媛 [2]" w:date="2020-05-18T16:13:16Z">
        <w:r>
          <w:rPr>
            <w:rFonts w:hint="eastAsia" w:ascii="仿宋_GB2312" w:hAnsi="仿宋_GB2312" w:eastAsia="仿宋_GB2312" w:cs="仿宋_GB2312"/>
            <w:i w:val="0"/>
            <w:iCs w:val="0"/>
          </w:rPr>
          <w:delText>81</w:delText>
        </w:r>
      </w:del>
      <w:ins w:id="1445" w:author="oauser" w:date="2019-12-05T10:41:40Z">
        <w:del w:id="1446" w:author="吴媛媛 [2]" w:date="2020-05-18T16:13:16Z">
          <w:r>
            <w:rPr>
              <w:rFonts w:hint="eastAsia" w:ascii="仿宋_GB2312" w:hAnsi="仿宋_GB2312" w:cs="仿宋_GB2312"/>
              <w:i w:val="0"/>
              <w:iCs w:val="0"/>
              <w:rPrChange w:id="1447" w:author="oauser" w:date="2019-12-05T10:42:58Z">
                <w:rPr/>
              </w:rPrChange>
            </w:rPr>
            <w:fldChar w:fldCharType="end"/>
          </w:r>
        </w:del>
      </w:ins>
      <w:ins w:id="1448" w:author="oauser" w:date="2019-12-05T10:41:40Z">
        <w:del w:id="1449" w:author="吴媛媛 [2]" w:date="2020-05-18T16:13:16Z">
          <w:r>
            <w:rPr>
              <w:rFonts w:hint="eastAsia" w:ascii="仿宋_GB2312" w:hAnsi="仿宋_GB2312" w:cs="仿宋_GB2312"/>
              <w:bCs w:val="0"/>
              <w:i w:val="0"/>
              <w:iCs w:val="0"/>
              <w:color w:val="000000"/>
              <w:szCs w:val="21"/>
              <w:rPrChange w:id="1450"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451" w:author="oauser" w:date="2019-12-05T10:41:40Z"/>
          <w:del w:id="1452" w:author="吴媛媛 [2]" w:date="2020-05-18T16:13:16Z"/>
          <w:rFonts w:hint="eastAsia" w:ascii="仿宋_GB2312" w:hAnsi="仿宋_GB2312" w:cs="仿宋_GB2312"/>
          <w:i w:val="0"/>
          <w:iCs w:val="0"/>
          <w:rPrChange w:id="1453" w:author="oauser" w:date="2019-12-05T10:42:58Z">
            <w:rPr>
              <w:ins w:id="1454" w:author="oauser" w:date="2019-12-05T10:41:40Z"/>
              <w:del w:id="1455" w:author="吴媛媛 [2]" w:date="2020-05-18T16:13:16Z"/>
            </w:rPr>
          </w:rPrChange>
        </w:rPr>
      </w:pPr>
      <w:ins w:id="1456" w:author="oauser" w:date="2019-12-05T10:41:40Z">
        <w:del w:id="1457" w:author="吴媛媛 [2]" w:date="2020-05-18T16:13:16Z">
          <w:r>
            <w:rPr>
              <w:rFonts w:hint="eastAsia" w:ascii="仿宋_GB2312" w:hAnsi="仿宋_GB2312" w:cs="仿宋_GB2312"/>
              <w:bCs w:val="0"/>
              <w:i w:val="0"/>
              <w:iCs w:val="0"/>
              <w:color w:val="000000"/>
              <w:szCs w:val="21"/>
              <w:rPrChange w:id="1458" w:author="oauser" w:date="2019-12-05T10:42:58Z">
                <w:rPr>
                  <w:rFonts w:hint="eastAsia" w:ascii="仿宋_GB2312" w:cs="仿宋_GB2312"/>
                  <w:bCs w:val="0"/>
                  <w:color w:val="000000"/>
                  <w:szCs w:val="21"/>
                </w:rPr>
              </w:rPrChange>
            </w:rPr>
            <w:fldChar w:fldCharType="begin"/>
          </w:r>
        </w:del>
      </w:ins>
      <w:ins w:id="1459" w:author="oauser" w:date="2019-12-05T10:41:40Z">
        <w:del w:id="1460" w:author="吴媛媛 [2]" w:date="2020-05-18T16:13:16Z">
          <w:r>
            <w:rPr>
              <w:rFonts w:hint="eastAsia" w:ascii="仿宋_GB2312" w:hAnsi="仿宋_GB2312" w:cs="仿宋_GB2312"/>
              <w:bCs w:val="0"/>
              <w:i w:val="0"/>
              <w:iCs w:val="0"/>
              <w:szCs w:val="21"/>
              <w:rPrChange w:id="1461" w:author="oauser" w:date="2019-12-05T10:42:58Z">
                <w:rPr>
                  <w:rFonts w:hint="eastAsia" w:ascii="仿宋_GB2312" w:cs="仿宋_GB2312"/>
                  <w:bCs w:val="0"/>
                  <w:szCs w:val="21"/>
                </w:rPr>
              </w:rPrChange>
            </w:rPr>
            <w:delInstrText xml:space="preserve"> HYPERLINK \l _Toc5300 </w:delInstrText>
          </w:r>
        </w:del>
      </w:ins>
      <w:ins w:id="1462" w:author="oauser" w:date="2019-12-05T10:41:40Z">
        <w:del w:id="1463" w:author="吴媛媛 [2]" w:date="2020-05-18T16:13:16Z">
          <w:r>
            <w:rPr>
              <w:rFonts w:hint="eastAsia" w:ascii="仿宋_GB2312" w:hAnsi="仿宋_GB2312" w:cs="仿宋_GB2312"/>
              <w:bCs w:val="0"/>
              <w:i w:val="0"/>
              <w:iCs w:val="0"/>
              <w:szCs w:val="21"/>
              <w:rPrChange w:id="1464" w:author="oauser" w:date="2019-12-05T10:42:58Z">
                <w:rPr>
                  <w:rFonts w:hint="eastAsia" w:ascii="仿宋_GB2312" w:cs="仿宋_GB2312"/>
                  <w:bCs w:val="0"/>
                  <w:szCs w:val="21"/>
                </w:rPr>
              </w:rPrChange>
            </w:rPr>
            <w:fldChar w:fldCharType="separate"/>
          </w:r>
        </w:del>
      </w:ins>
      <w:ins w:id="1465" w:author="oauser" w:date="2019-12-05T10:41:40Z">
        <w:del w:id="1466" w:author="吴媛媛 [2]" w:date="2020-05-18T16:13:16Z">
          <w:r>
            <w:rPr>
              <w:rFonts w:hint="eastAsia" w:ascii="仿宋_GB2312" w:hAnsi="仿宋_GB2312" w:cs="仿宋_GB2312"/>
              <w:i w:val="0"/>
              <w:iCs w:val="0"/>
              <w:rPrChange w:id="1467" w:author="oauser" w:date="2019-12-05T10:42:58Z">
                <w:rPr>
                  <w:rFonts w:ascii="Times New Roman" w:hAnsi="Times New Roman" w:cs="Times New Roman"/>
                </w:rPr>
              </w:rPrChange>
            </w:rPr>
            <w:delText xml:space="preserve">3.9.18 </w:delText>
          </w:r>
        </w:del>
      </w:ins>
      <w:ins w:id="1468" w:author="oauser" w:date="2019-12-05T10:41:40Z">
        <w:del w:id="1469" w:author="吴媛媛 [2]" w:date="2020-05-18T16:13:16Z">
          <w:r>
            <w:rPr>
              <w:rFonts w:hint="eastAsia" w:ascii="仿宋_GB2312" w:hAnsi="仿宋_GB2312" w:cs="仿宋_GB2312"/>
              <w:i w:val="0"/>
              <w:iCs w:val="0"/>
              <w:rPrChange w:id="1470" w:author="oauser" w:date="2019-12-05T10:42:58Z">
                <w:rPr>
                  <w:rFonts w:hint="eastAsia" w:ascii="仿宋_GB2312" w:hAnsi="仿宋_GB2312" w:cs="仿宋_GB2312"/>
                </w:rPr>
              </w:rPrChange>
            </w:rPr>
            <w:delText>信用证开立报文</w:delText>
          </w:r>
        </w:del>
      </w:ins>
      <w:ins w:id="1471" w:author="oauser" w:date="2019-12-05T10:41:40Z">
        <w:del w:id="1472" w:author="吴媛媛 [2]" w:date="2020-05-18T16:13:16Z">
          <w:r>
            <w:rPr>
              <w:rFonts w:hint="eastAsia" w:ascii="仿宋_GB2312" w:hAnsi="仿宋_GB2312" w:cs="仿宋_GB2312"/>
              <w:i w:val="0"/>
              <w:iCs w:val="0"/>
              <w:rPrChange w:id="1473" w:author="oauser" w:date="2019-12-05T10:42:58Z">
                <w:rPr/>
              </w:rPrChange>
            </w:rPr>
            <w:tab/>
          </w:r>
        </w:del>
      </w:ins>
      <w:ins w:id="1474" w:author="oauser" w:date="2019-12-05T10:41:40Z">
        <w:del w:id="1475" w:author="吴媛媛 [2]" w:date="2020-05-18T16:13:16Z">
          <w:r>
            <w:rPr>
              <w:rFonts w:hint="eastAsia" w:ascii="仿宋_GB2312" w:hAnsi="仿宋_GB2312" w:cs="仿宋_GB2312"/>
              <w:i w:val="0"/>
              <w:iCs w:val="0"/>
              <w:rPrChange w:id="1476" w:author="oauser" w:date="2019-12-05T10:42:58Z">
                <w:rPr/>
              </w:rPrChange>
            </w:rPr>
            <w:fldChar w:fldCharType="begin"/>
          </w:r>
        </w:del>
      </w:ins>
      <w:ins w:id="1477" w:author="oauser" w:date="2019-12-05T10:41:40Z">
        <w:del w:id="1478" w:author="吴媛媛 [2]" w:date="2020-05-18T16:13:16Z">
          <w:r>
            <w:rPr>
              <w:rFonts w:hint="eastAsia" w:ascii="仿宋_GB2312" w:hAnsi="仿宋_GB2312" w:cs="仿宋_GB2312"/>
              <w:i w:val="0"/>
              <w:iCs w:val="0"/>
              <w:rPrChange w:id="1479" w:author="oauser" w:date="2019-12-05T10:42:58Z">
                <w:rPr/>
              </w:rPrChange>
            </w:rPr>
            <w:delInstrText xml:space="preserve"> PAGEREF _Toc5300 \h </w:delInstrText>
          </w:r>
        </w:del>
      </w:ins>
      <w:ins w:id="1480" w:author="oauser" w:date="2019-12-05T10:41:40Z">
        <w:del w:id="1481" w:author="吴媛媛 [2]" w:date="2020-05-18T16:13:16Z">
          <w:r>
            <w:rPr>
              <w:rFonts w:hint="eastAsia" w:ascii="仿宋_GB2312" w:hAnsi="仿宋_GB2312" w:cs="仿宋_GB2312"/>
              <w:i w:val="0"/>
              <w:iCs w:val="0"/>
              <w:rPrChange w:id="1482" w:author="oauser" w:date="2019-12-05T10:42:58Z">
                <w:rPr/>
              </w:rPrChange>
            </w:rPr>
            <w:fldChar w:fldCharType="separate"/>
          </w:r>
        </w:del>
      </w:ins>
      <w:del w:id="1483" w:author="吴媛媛 [2]" w:date="2020-05-18T16:13:16Z">
        <w:r>
          <w:rPr>
            <w:rFonts w:hint="eastAsia" w:ascii="仿宋_GB2312" w:hAnsi="仿宋_GB2312" w:eastAsia="仿宋_GB2312" w:cs="仿宋_GB2312"/>
            <w:i w:val="0"/>
            <w:iCs w:val="0"/>
          </w:rPr>
          <w:delText>85</w:delText>
        </w:r>
      </w:del>
      <w:ins w:id="1484" w:author="oauser" w:date="2019-12-05T10:41:40Z">
        <w:del w:id="1485" w:author="吴媛媛 [2]" w:date="2020-05-18T16:13:16Z">
          <w:r>
            <w:rPr>
              <w:rFonts w:hint="eastAsia" w:ascii="仿宋_GB2312" w:hAnsi="仿宋_GB2312" w:cs="仿宋_GB2312"/>
              <w:i w:val="0"/>
              <w:iCs w:val="0"/>
              <w:rPrChange w:id="1486" w:author="oauser" w:date="2019-12-05T10:42:58Z">
                <w:rPr/>
              </w:rPrChange>
            </w:rPr>
            <w:fldChar w:fldCharType="end"/>
          </w:r>
        </w:del>
      </w:ins>
      <w:ins w:id="1487" w:author="oauser" w:date="2019-12-05T10:41:40Z">
        <w:del w:id="1488" w:author="吴媛媛 [2]" w:date="2020-05-18T16:13:16Z">
          <w:r>
            <w:rPr>
              <w:rFonts w:hint="eastAsia" w:ascii="仿宋_GB2312" w:hAnsi="仿宋_GB2312" w:cs="仿宋_GB2312"/>
              <w:bCs w:val="0"/>
              <w:i w:val="0"/>
              <w:iCs w:val="0"/>
              <w:color w:val="000000"/>
              <w:szCs w:val="21"/>
              <w:rPrChange w:id="1489"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490" w:author="oauser" w:date="2019-12-05T10:41:40Z"/>
          <w:del w:id="1491" w:author="吴媛媛 [2]" w:date="2020-05-18T16:13:16Z"/>
          <w:rFonts w:hint="eastAsia" w:ascii="仿宋_GB2312" w:hAnsi="仿宋_GB2312" w:cs="仿宋_GB2312"/>
          <w:i w:val="0"/>
          <w:iCs w:val="0"/>
          <w:rPrChange w:id="1492" w:author="oauser" w:date="2019-12-05T10:42:58Z">
            <w:rPr>
              <w:ins w:id="1493" w:author="oauser" w:date="2019-12-05T10:41:40Z"/>
              <w:del w:id="1494" w:author="吴媛媛 [2]" w:date="2020-05-18T16:13:16Z"/>
            </w:rPr>
          </w:rPrChange>
        </w:rPr>
      </w:pPr>
      <w:ins w:id="1495" w:author="oauser" w:date="2019-12-05T10:41:40Z">
        <w:del w:id="1496" w:author="吴媛媛 [2]" w:date="2020-05-18T16:13:16Z">
          <w:r>
            <w:rPr>
              <w:rFonts w:hint="eastAsia" w:ascii="仿宋_GB2312" w:hAnsi="仿宋_GB2312" w:cs="仿宋_GB2312"/>
              <w:bCs w:val="0"/>
              <w:i w:val="0"/>
              <w:iCs w:val="0"/>
              <w:color w:val="000000"/>
              <w:szCs w:val="21"/>
              <w:rPrChange w:id="1497" w:author="oauser" w:date="2019-12-05T10:42:58Z">
                <w:rPr>
                  <w:rFonts w:hint="eastAsia" w:ascii="仿宋_GB2312" w:cs="仿宋_GB2312"/>
                  <w:bCs w:val="0"/>
                  <w:color w:val="000000"/>
                  <w:szCs w:val="21"/>
                </w:rPr>
              </w:rPrChange>
            </w:rPr>
            <w:fldChar w:fldCharType="begin"/>
          </w:r>
        </w:del>
      </w:ins>
      <w:ins w:id="1498" w:author="oauser" w:date="2019-12-05T10:41:40Z">
        <w:del w:id="1499" w:author="吴媛媛 [2]" w:date="2020-05-18T16:13:16Z">
          <w:r>
            <w:rPr>
              <w:rFonts w:hint="eastAsia" w:ascii="仿宋_GB2312" w:hAnsi="仿宋_GB2312" w:cs="仿宋_GB2312"/>
              <w:bCs w:val="0"/>
              <w:i w:val="0"/>
              <w:iCs w:val="0"/>
              <w:szCs w:val="21"/>
              <w:rPrChange w:id="1500" w:author="oauser" w:date="2019-12-05T10:42:58Z">
                <w:rPr>
                  <w:rFonts w:hint="eastAsia" w:ascii="仿宋_GB2312" w:cs="仿宋_GB2312"/>
                  <w:bCs w:val="0"/>
                  <w:szCs w:val="21"/>
                </w:rPr>
              </w:rPrChange>
            </w:rPr>
            <w:delInstrText xml:space="preserve"> HYPERLINK \l _Toc8898 </w:delInstrText>
          </w:r>
        </w:del>
      </w:ins>
      <w:ins w:id="1501" w:author="oauser" w:date="2019-12-05T10:41:40Z">
        <w:del w:id="1502" w:author="吴媛媛 [2]" w:date="2020-05-18T16:13:16Z">
          <w:r>
            <w:rPr>
              <w:rFonts w:hint="eastAsia" w:ascii="仿宋_GB2312" w:hAnsi="仿宋_GB2312" w:cs="仿宋_GB2312"/>
              <w:bCs w:val="0"/>
              <w:i w:val="0"/>
              <w:iCs w:val="0"/>
              <w:szCs w:val="21"/>
              <w:rPrChange w:id="1503" w:author="oauser" w:date="2019-12-05T10:42:58Z">
                <w:rPr>
                  <w:rFonts w:hint="eastAsia" w:ascii="仿宋_GB2312" w:cs="仿宋_GB2312"/>
                  <w:bCs w:val="0"/>
                  <w:szCs w:val="21"/>
                </w:rPr>
              </w:rPrChange>
            </w:rPr>
            <w:fldChar w:fldCharType="separate"/>
          </w:r>
        </w:del>
      </w:ins>
      <w:ins w:id="1504" w:author="oauser" w:date="2019-12-05T10:41:40Z">
        <w:del w:id="1505" w:author="吴媛媛 [2]" w:date="2020-05-18T16:13:16Z">
          <w:r>
            <w:rPr>
              <w:rFonts w:hint="eastAsia" w:ascii="仿宋_GB2312" w:hAnsi="仿宋_GB2312" w:cs="仿宋_GB2312"/>
              <w:i w:val="0"/>
              <w:iCs w:val="0"/>
              <w:rPrChange w:id="1506" w:author="oauser" w:date="2019-12-05T10:42:58Z">
                <w:rPr>
                  <w:rFonts w:ascii="Times New Roman" w:hAnsi="Times New Roman" w:cs="Times New Roman"/>
                </w:rPr>
              </w:rPrChange>
            </w:rPr>
            <w:delText xml:space="preserve">3.9.19 </w:delText>
          </w:r>
        </w:del>
      </w:ins>
      <w:ins w:id="1507" w:author="oauser" w:date="2019-12-05T10:41:40Z">
        <w:del w:id="1508" w:author="吴媛媛 [2]" w:date="2020-05-18T16:13:16Z">
          <w:r>
            <w:rPr>
              <w:rFonts w:hint="eastAsia" w:ascii="仿宋_GB2312" w:hAnsi="仿宋_GB2312" w:cs="仿宋_GB2312"/>
              <w:i w:val="0"/>
              <w:iCs w:val="0"/>
              <w:rPrChange w:id="1509" w:author="oauser" w:date="2019-12-05T10:42:58Z">
                <w:rPr>
                  <w:rFonts w:hint="eastAsia" w:ascii="仿宋_GB2312" w:hAnsi="仿宋_GB2312" w:cs="仿宋_GB2312"/>
                </w:rPr>
              </w:rPrChange>
            </w:rPr>
            <w:delText>委托贷款余额报文</w:delText>
          </w:r>
        </w:del>
      </w:ins>
      <w:ins w:id="1510" w:author="oauser" w:date="2019-12-05T10:41:40Z">
        <w:del w:id="1511" w:author="吴媛媛 [2]" w:date="2020-05-18T16:13:16Z">
          <w:r>
            <w:rPr>
              <w:rFonts w:hint="eastAsia" w:ascii="仿宋_GB2312" w:hAnsi="仿宋_GB2312" w:cs="仿宋_GB2312"/>
              <w:i w:val="0"/>
              <w:iCs w:val="0"/>
              <w:rPrChange w:id="1512" w:author="oauser" w:date="2019-12-05T10:42:58Z">
                <w:rPr/>
              </w:rPrChange>
            </w:rPr>
            <w:tab/>
          </w:r>
        </w:del>
      </w:ins>
      <w:ins w:id="1513" w:author="oauser" w:date="2019-12-05T10:41:40Z">
        <w:del w:id="1514" w:author="吴媛媛 [2]" w:date="2020-05-18T16:13:16Z">
          <w:r>
            <w:rPr>
              <w:rFonts w:hint="eastAsia" w:ascii="仿宋_GB2312" w:hAnsi="仿宋_GB2312" w:cs="仿宋_GB2312"/>
              <w:i w:val="0"/>
              <w:iCs w:val="0"/>
              <w:rPrChange w:id="1515" w:author="oauser" w:date="2019-12-05T10:42:58Z">
                <w:rPr/>
              </w:rPrChange>
            </w:rPr>
            <w:fldChar w:fldCharType="begin"/>
          </w:r>
        </w:del>
      </w:ins>
      <w:ins w:id="1516" w:author="oauser" w:date="2019-12-05T10:41:40Z">
        <w:del w:id="1517" w:author="吴媛媛 [2]" w:date="2020-05-18T16:13:16Z">
          <w:r>
            <w:rPr>
              <w:rFonts w:hint="eastAsia" w:ascii="仿宋_GB2312" w:hAnsi="仿宋_GB2312" w:cs="仿宋_GB2312"/>
              <w:i w:val="0"/>
              <w:iCs w:val="0"/>
              <w:rPrChange w:id="1518" w:author="oauser" w:date="2019-12-05T10:42:58Z">
                <w:rPr/>
              </w:rPrChange>
            </w:rPr>
            <w:delInstrText xml:space="preserve"> PAGEREF _Toc8898 \h </w:delInstrText>
          </w:r>
        </w:del>
      </w:ins>
      <w:ins w:id="1519" w:author="oauser" w:date="2019-12-05T10:41:40Z">
        <w:del w:id="1520" w:author="吴媛媛 [2]" w:date="2020-05-18T16:13:16Z">
          <w:r>
            <w:rPr>
              <w:rFonts w:hint="eastAsia" w:ascii="仿宋_GB2312" w:hAnsi="仿宋_GB2312" w:cs="仿宋_GB2312"/>
              <w:i w:val="0"/>
              <w:iCs w:val="0"/>
              <w:rPrChange w:id="1521" w:author="oauser" w:date="2019-12-05T10:42:58Z">
                <w:rPr/>
              </w:rPrChange>
            </w:rPr>
            <w:fldChar w:fldCharType="separate"/>
          </w:r>
        </w:del>
      </w:ins>
      <w:del w:id="1522" w:author="吴媛媛 [2]" w:date="2020-05-18T16:13:16Z">
        <w:r>
          <w:rPr>
            <w:rFonts w:hint="eastAsia" w:ascii="仿宋_GB2312" w:hAnsi="仿宋_GB2312" w:eastAsia="仿宋_GB2312" w:cs="仿宋_GB2312"/>
            <w:i w:val="0"/>
            <w:iCs w:val="0"/>
          </w:rPr>
          <w:delText>89</w:delText>
        </w:r>
      </w:del>
      <w:ins w:id="1523" w:author="oauser" w:date="2019-12-05T10:41:40Z">
        <w:del w:id="1524" w:author="吴媛媛 [2]" w:date="2020-05-18T16:13:16Z">
          <w:r>
            <w:rPr>
              <w:rFonts w:hint="eastAsia" w:ascii="仿宋_GB2312" w:hAnsi="仿宋_GB2312" w:cs="仿宋_GB2312"/>
              <w:i w:val="0"/>
              <w:iCs w:val="0"/>
              <w:rPrChange w:id="1525" w:author="oauser" w:date="2019-12-05T10:42:58Z">
                <w:rPr/>
              </w:rPrChange>
            </w:rPr>
            <w:fldChar w:fldCharType="end"/>
          </w:r>
        </w:del>
      </w:ins>
      <w:ins w:id="1526" w:author="oauser" w:date="2019-12-05T10:41:40Z">
        <w:del w:id="1527" w:author="吴媛媛 [2]" w:date="2020-05-18T16:13:16Z">
          <w:r>
            <w:rPr>
              <w:rFonts w:hint="eastAsia" w:ascii="仿宋_GB2312" w:hAnsi="仿宋_GB2312" w:cs="仿宋_GB2312"/>
              <w:bCs w:val="0"/>
              <w:i w:val="0"/>
              <w:iCs w:val="0"/>
              <w:color w:val="000000"/>
              <w:szCs w:val="21"/>
              <w:rPrChange w:id="1528"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529" w:author="oauser" w:date="2019-12-05T10:41:40Z"/>
          <w:del w:id="1530" w:author="吴媛媛 [2]" w:date="2020-05-18T16:13:16Z"/>
          <w:rFonts w:hint="eastAsia" w:ascii="仿宋_GB2312" w:hAnsi="仿宋_GB2312" w:cs="仿宋_GB2312"/>
          <w:i w:val="0"/>
          <w:iCs w:val="0"/>
          <w:rPrChange w:id="1531" w:author="oauser" w:date="2019-12-05T10:42:58Z">
            <w:rPr>
              <w:ins w:id="1532" w:author="oauser" w:date="2019-12-05T10:41:40Z"/>
              <w:del w:id="1533" w:author="吴媛媛 [2]" w:date="2020-05-18T16:13:16Z"/>
            </w:rPr>
          </w:rPrChange>
        </w:rPr>
      </w:pPr>
      <w:ins w:id="1534" w:author="oauser" w:date="2019-12-05T10:41:40Z">
        <w:del w:id="1535" w:author="吴媛媛 [2]" w:date="2020-05-18T16:13:16Z">
          <w:r>
            <w:rPr>
              <w:rFonts w:hint="eastAsia" w:ascii="仿宋_GB2312" w:hAnsi="仿宋_GB2312" w:cs="仿宋_GB2312"/>
              <w:bCs w:val="0"/>
              <w:i w:val="0"/>
              <w:iCs w:val="0"/>
              <w:color w:val="000000"/>
              <w:szCs w:val="21"/>
              <w:rPrChange w:id="1536" w:author="oauser" w:date="2019-12-05T10:42:58Z">
                <w:rPr>
                  <w:rFonts w:hint="eastAsia" w:ascii="仿宋_GB2312" w:cs="仿宋_GB2312"/>
                  <w:bCs w:val="0"/>
                  <w:color w:val="000000"/>
                  <w:szCs w:val="21"/>
                </w:rPr>
              </w:rPrChange>
            </w:rPr>
            <w:fldChar w:fldCharType="begin"/>
          </w:r>
        </w:del>
      </w:ins>
      <w:ins w:id="1537" w:author="oauser" w:date="2019-12-05T10:41:40Z">
        <w:del w:id="1538" w:author="吴媛媛 [2]" w:date="2020-05-18T16:13:16Z">
          <w:r>
            <w:rPr>
              <w:rFonts w:hint="eastAsia" w:ascii="仿宋_GB2312" w:hAnsi="仿宋_GB2312" w:cs="仿宋_GB2312"/>
              <w:bCs w:val="0"/>
              <w:i w:val="0"/>
              <w:iCs w:val="0"/>
              <w:szCs w:val="21"/>
              <w:rPrChange w:id="1539" w:author="oauser" w:date="2019-12-05T10:42:58Z">
                <w:rPr>
                  <w:rFonts w:hint="eastAsia" w:ascii="仿宋_GB2312" w:cs="仿宋_GB2312"/>
                  <w:bCs w:val="0"/>
                  <w:szCs w:val="21"/>
                </w:rPr>
              </w:rPrChange>
            </w:rPr>
            <w:delInstrText xml:space="preserve"> HYPERLINK \l _Toc9018 </w:delInstrText>
          </w:r>
        </w:del>
      </w:ins>
      <w:ins w:id="1540" w:author="oauser" w:date="2019-12-05T10:41:40Z">
        <w:del w:id="1541" w:author="吴媛媛 [2]" w:date="2020-05-18T16:13:16Z">
          <w:r>
            <w:rPr>
              <w:rFonts w:hint="eastAsia" w:ascii="仿宋_GB2312" w:hAnsi="仿宋_GB2312" w:cs="仿宋_GB2312"/>
              <w:bCs w:val="0"/>
              <w:i w:val="0"/>
              <w:iCs w:val="0"/>
              <w:szCs w:val="21"/>
              <w:rPrChange w:id="1542" w:author="oauser" w:date="2019-12-05T10:42:58Z">
                <w:rPr>
                  <w:rFonts w:hint="eastAsia" w:ascii="仿宋_GB2312" w:cs="仿宋_GB2312"/>
                  <w:bCs w:val="0"/>
                  <w:szCs w:val="21"/>
                </w:rPr>
              </w:rPrChange>
            </w:rPr>
            <w:fldChar w:fldCharType="separate"/>
          </w:r>
        </w:del>
      </w:ins>
      <w:ins w:id="1543" w:author="oauser" w:date="2019-12-05T10:41:40Z">
        <w:del w:id="1544" w:author="吴媛媛 [2]" w:date="2020-05-18T16:13:16Z">
          <w:r>
            <w:rPr>
              <w:rFonts w:hint="eastAsia" w:ascii="仿宋_GB2312" w:hAnsi="仿宋_GB2312" w:cs="仿宋_GB2312"/>
              <w:i w:val="0"/>
              <w:iCs w:val="0"/>
              <w:rPrChange w:id="1545" w:author="oauser" w:date="2019-12-05T10:42:58Z">
                <w:rPr>
                  <w:rFonts w:ascii="Times New Roman" w:hAnsi="Times New Roman" w:cs="Times New Roman"/>
                </w:rPr>
              </w:rPrChange>
            </w:rPr>
            <w:delText xml:space="preserve">3.9.20 </w:delText>
          </w:r>
        </w:del>
      </w:ins>
      <w:ins w:id="1546" w:author="oauser" w:date="2019-12-05T10:41:40Z">
        <w:del w:id="1547" w:author="吴媛媛 [2]" w:date="2020-05-18T16:13:16Z">
          <w:r>
            <w:rPr>
              <w:rFonts w:hint="eastAsia" w:ascii="仿宋_GB2312" w:hAnsi="仿宋_GB2312" w:cs="仿宋_GB2312"/>
              <w:i w:val="0"/>
              <w:iCs w:val="0"/>
              <w:rPrChange w:id="1548" w:author="oauser" w:date="2019-12-05T10:42:58Z">
                <w:rPr>
                  <w:rFonts w:hint="eastAsia" w:ascii="仿宋_GB2312" w:hAnsi="仿宋_GB2312" w:cs="仿宋_GB2312"/>
                </w:rPr>
              </w:rPrChange>
            </w:rPr>
            <w:delText>委托贷款发生额报文</w:delText>
          </w:r>
        </w:del>
      </w:ins>
      <w:ins w:id="1549" w:author="oauser" w:date="2019-12-05T10:41:40Z">
        <w:del w:id="1550" w:author="吴媛媛 [2]" w:date="2020-05-18T16:13:16Z">
          <w:r>
            <w:rPr>
              <w:rFonts w:hint="eastAsia" w:ascii="仿宋_GB2312" w:hAnsi="仿宋_GB2312" w:cs="仿宋_GB2312"/>
              <w:i w:val="0"/>
              <w:iCs w:val="0"/>
              <w:rPrChange w:id="1551" w:author="oauser" w:date="2019-12-05T10:42:58Z">
                <w:rPr/>
              </w:rPrChange>
            </w:rPr>
            <w:tab/>
          </w:r>
        </w:del>
      </w:ins>
      <w:ins w:id="1552" w:author="oauser" w:date="2019-12-05T10:41:40Z">
        <w:del w:id="1553" w:author="吴媛媛 [2]" w:date="2020-05-18T16:13:16Z">
          <w:r>
            <w:rPr>
              <w:rFonts w:hint="eastAsia" w:ascii="仿宋_GB2312" w:hAnsi="仿宋_GB2312" w:cs="仿宋_GB2312"/>
              <w:i w:val="0"/>
              <w:iCs w:val="0"/>
              <w:rPrChange w:id="1554" w:author="oauser" w:date="2019-12-05T10:42:58Z">
                <w:rPr/>
              </w:rPrChange>
            </w:rPr>
            <w:fldChar w:fldCharType="begin"/>
          </w:r>
        </w:del>
      </w:ins>
      <w:ins w:id="1555" w:author="oauser" w:date="2019-12-05T10:41:40Z">
        <w:del w:id="1556" w:author="吴媛媛 [2]" w:date="2020-05-18T16:13:16Z">
          <w:r>
            <w:rPr>
              <w:rFonts w:hint="eastAsia" w:ascii="仿宋_GB2312" w:hAnsi="仿宋_GB2312" w:cs="仿宋_GB2312"/>
              <w:i w:val="0"/>
              <w:iCs w:val="0"/>
              <w:rPrChange w:id="1557" w:author="oauser" w:date="2019-12-05T10:42:58Z">
                <w:rPr/>
              </w:rPrChange>
            </w:rPr>
            <w:delInstrText xml:space="preserve"> PAGEREF _Toc9018 \h </w:delInstrText>
          </w:r>
        </w:del>
      </w:ins>
      <w:ins w:id="1558" w:author="oauser" w:date="2019-12-05T10:41:40Z">
        <w:del w:id="1559" w:author="吴媛媛 [2]" w:date="2020-05-18T16:13:16Z">
          <w:r>
            <w:rPr>
              <w:rFonts w:hint="eastAsia" w:ascii="仿宋_GB2312" w:hAnsi="仿宋_GB2312" w:cs="仿宋_GB2312"/>
              <w:i w:val="0"/>
              <w:iCs w:val="0"/>
              <w:rPrChange w:id="1560" w:author="oauser" w:date="2019-12-05T10:42:58Z">
                <w:rPr/>
              </w:rPrChange>
            </w:rPr>
            <w:fldChar w:fldCharType="separate"/>
          </w:r>
        </w:del>
      </w:ins>
      <w:del w:id="1561" w:author="吴媛媛 [2]" w:date="2020-05-18T16:13:16Z">
        <w:r>
          <w:rPr>
            <w:rFonts w:hint="eastAsia" w:ascii="仿宋_GB2312" w:hAnsi="仿宋_GB2312" w:eastAsia="仿宋_GB2312" w:cs="仿宋_GB2312"/>
            <w:i w:val="0"/>
            <w:iCs w:val="0"/>
          </w:rPr>
          <w:delText>98</w:delText>
        </w:r>
      </w:del>
      <w:ins w:id="1562" w:author="oauser" w:date="2019-12-05T10:41:40Z">
        <w:del w:id="1563" w:author="吴媛媛 [2]" w:date="2020-05-18T16:13:16Z">
          <w:r>
            <w:rPr>
              <w:rFonts w:hint="eastAsia" w:ascii="仿宋_GB2312" w:hAnsi="仿宋_GB2312" w:cs="仿宋_GB2312"/>
              <w:i w:val="0"/>
              <w:iCs w:val="0"/>
              <w:rPrChange w:id="1564" w:author="oauser" w:date="2019-12-05T10:42:58Z">
                <w:rPr/>
              </w:rPrChange>
            </w:rPr>
            <w:fldChar w:fldCharType="end"/>
          </w:r>
        </w:del>
      </w:ins>
      <w:ins w:id="1565" w:author="oauser" w:date="2019-12-05T10:41:40Z">
        <w:del w:id="1566" w:author="吴媛媛 [2]" w:date="2020-05-18T16:13:16Z">
          <w:r>
            <w:rPr>
              <w:rFonts w:hint="eastAsia" w:ascii="仿宋_GB2312" w:hAnsi="仿宋_GB2312" w:cs="仿宋_GB2312"/>
              <w:bCs w:val="0"/>
              <w:i w:val="0"/>
              <w:iCs w:val="0"/>
              <w:color w:val="000000"/>
              <w:szCs w:val="21"/>
              <w:rPrChange w:id="1567"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568" w:author="oauser" w:date="2019-12-05T10:41:40Z"/>
          <w:del w:id="1569" w:author="吴媛媛 [2]" w:date="2020-05-18T16:13:16Z"/>
          <w:rFonts w:hint="eastAsia" w:ascii="仿宋_GB2312" w:hAnsi="仿宋_GB2312" w:cs="仿宋_GB2312"/>
          <w:i w:val="0"/>
          <w:iCs w:val="0"/>
          <w:rPrChange w:id="1570" w:author="oauser" w:date="2019-12-05T10:42:58Z">
            <w:rPr>
              <w:ins w:id="1571" w:author="oauser" w:date="2019-12-05T10:41:40Z"/>
              <w:del w:id="1572" w:author="吴媛媛 [2]" w:date="2020-05-18T16:13:16Z"/>
            </w:rPr>
          </w:rPrChange>
        </w:rPr>
      </w:pPr>
      <w:ins w:id="1573" w:author="oauser" w:date="2019-12-05T10:41:40Z">
        <w:del w:id="1574" w:author="吴媛媛 [2]" w:date="2020-05-18T16:13:16Z">
          <w:r>
            <w:rPr>
              <w:rFonts w:hint="eastAsia" w:ascii="仿宋_GB2312" w:hAnsi="仿宋_GB2312" w:cs="仿宋_GB2312"/>
              <w:bCs w:val="0"/>
              <w:i w:val="0"/>
              <w:iCs w:val="0"/>
              <w:color w:val="000000"/>
              <w:szCs w:val="21"/>
              <w:rPrChange w:id="1575" w:author="oauser" w:date="2019-12-05T10:42:58Z">
                <w:rPr>
                  <w:rFonts w:hint="eastAsia" w:ascii="仿宋_GB2312" w:cs="仿宋_GB2312"/>
                  <w:bCs w:val="0"/>
                  <w:color w:val="000000"/>
                  <w:szCs w:val="21"/>
                </w:rPr>
              </w:rPrChange>
            </w:rPr>
            <w:fldChar w:fldCharType="begin"/>
          </w:r>
        </w:del>
      </w:ins>
      <w:ins w:id="1576" w:author="oauser" w:date="2019-12-05T10:41:40Z">
        <w:del w:id="1577" w:author="吴媛媛 [2]" w:date="2020-05-18T16:13:16Z">
          <w:r>
            <w:rPr>
              <w:rFonts w:hint="eastAsia" w:ascii="仿宋_GB2312" w:hAnsi="仿宋_GB2312" w:cs="仿宋_GB2312"/>
              <w:bCs w:val="0"/>
              <w:i w:val="0"/>
              <w:iCs w:val="0"/>
              <w:szCs w:val="21"/>
              <w:rPrChange w:id="1578" w:author="oauser" w:date="2019-12-05T10:42:58Z">
                <w:rPr>
                  <w:rFonts w:hint="eastAsia" w:ascii="仿宋_GB2312" w:cs="仿宋_GB2312"/>
                  <w:bCs w:val="0"/>
                  <w:szCs w:val="21"/>
                </w:rPr>
              </w:rPrChange>
            </w:rPr>
            <w:delInstrText xml:space="preserve"> HYPERLINK \l _Toc4059 </w:delInstrText>
          </w:r>
        </w:del>
      </w:ins>
      <w:ins w:id="1579" w:author="oauser" w:date="2019-12-05T10:41:40Z">
        <w:del w:id="1580" w:author="吴媛媛 [2]" w:date="2020-05-18T16:13:16Z">
          <w:r>
            <w:rPr>
              <w:rFonts w:hint="eastAsia" w:ascii="仿宋_GB2312" w:hAnsi="仿宋_GB2312" w:cs="仿宋_GB2312"/>
              <w:bCs w:val="0"/>
              <w:i w:val="0"/>
              <w:iCs w:val="0"/>
              <w:szCs w:val="21"/>
              <w:rPrChange w:id="1581" w:author="oauser" w:date="2019-12-05T10:42:58Z">
                <w:rPr>
                  <w:rFonts w:hint="eastAsia" w:ascii="仿宋_GB2312" w:cs="仿宋_GB2312"/>
                  <w:bCs w:val="0"/>
                  <w:szCs w:val="21"/>
                </w:rPr>
              </w:rPrChange>
            </w:rPr>
            <w:fldChar w:fldCharType="separate"/>
          </w:r>
        </w:del>
      </w:ins>
      <w:ins w:id="1582" w:author="oauser" w:date="2019-12-05T10:41:40Z">
        <w:del w:id="1583" w:author="吴媛媛 [2]" w:date="2020-05-18T16:13:16Z">
          <w:r>
            <w:rPr>
              <w:rFonts w:hint="eastAsia" w:ascii="仿宋_GB2312" w:hAnsi="仿宋_GB2312" w:cs="仿宋_GB2312"/>
              <w:i w:val="0"/>
              <w:iCs w:val="0"/>
              <w:rPrChange w:id="1584" w:author="oauser" w:date="2019-12-05T10:42:58Z">
                <w:rPr>
                  <w:rFonts w:ascii="Times New Roman" w:hAnsi="Times New Roman" w:cs="Times New Roman"/>
                </w:rPr>
              </w:rPrChange>
            </w:rPr>
            <w:delText xml:space="preserve">3.9.21 </w:delText>
          </w:r>
        </w:del>
      </w:ins>
      <w:ins w:id="1585" w:author="oauser" w:date="2019-12-05T10:41:40Z">
        <w:del w:id="1586" w:author="吴媛媛 [2]" w:date="2020-05-18T16:13:16Z">
          <w:r>
            <w:rPr>
              <w:rFonts w:hint="eastAsia" w:ascii="仿宋_GB2312" w:hAnsi="仿宋_GB2312" w:cs="仿宋_GB2312"/>
              <w:i w:val="0"/>
              <w:iCs w:val="0"/>
              <w:rPrChange w:id="1587" w:author="oauser" w:date="2019-12-05T10:42:58Z">
                <w:rPr>
                  <w:rFonts w:hint="eastAsia" w:ascii="仿宋_GB2312" w:hAnsi="仿宋_GB2312" w:cs="仿宋_GB2312"/>
                </w:rPr>
              </w:rPrChange>
            </w:rPr>
            <w:delText>债券承销报文</w:delText>
          </w:r>
        </w:del>
      </w:ins>
      <w:ins w:id="1588" w:author="oauser" w:date="2019-12-05T10:41:40Z">
        <w:del w:id="1589" w:author="吴媛媛 [2]" w:date="2020-05-18T16:13:16Z">
          <w:r>
            <w:rPr>
              <w:rFonts w:hint="eastAsia" w:ascii="仿宋_GB2312" w:hAnsi="仿宋_GB2312" w:cs="仿宋_GB2312"/>
              <w:i w:val="0"/>
              <w:iCs w:val="0"/>
              <w:rPrChange w:id="1590" w:author="oauser" w:date="2019-12-05T10:42:58Z">
                <w:rPr/>
              </w:rPrChange>
            </w:rPr>
            <w:tab/>
          </w:r>
        </w:del>
      </w:ins>
      <w:ins w:id="1591" w:author="oauser" w:date="2019-12-05T10:41:40Z">
        <w:del w:id="1592" w:author="吴媛媛 [2]" w:date="2020-05-18T16:13:16Z">
          <w:r>
            <w:rPr>
              <w:rFonts w:hint="eastAsia" w:ascii="仿宋_GB2312" w:hAnsi="仿宋_GB2312" w:cs="仿宋_GB2312"/>
              <w:i w:val="0"/>
              <w:iCs w:val="0"/>
              <w:rPrChange w:id="1593" w:author="oauser" w:date="2019-12-05T10:42:58Z">
                <w:rPr/>
              </w:rPrChange>
            </w:rPr>
            <w:fldChar w:fldCharType="begin"/>
          </w:r>
        </w:del>
      </w:ins>
      <w:ins w:id="1594" w:author="oauser" w:date="2019-12-05T10:41:40Z">
        <w:del w:id="1595" w:author="吴媛媛 [2]" w:date="2020-05-18T16:13:16Z">
          <w:r>
            <w:rPr>
              <w:rFonts w:hint="eastAsia" w:ascii="仿宋_GB2312" w:hAnsi="仿宋_GB2312" w:cs="仿宋_GB2312"/>
              <w:i w:val="0"/>
              <w:iCs w:val="0"/>
              <w:rPrChange w:id="1596" w:author="oauser" w:date="2019-12-05T10:42:58Z">
                <w:rPr/>
              </w:rPrChange>
            </w:rPr>
            <w:delInstrText xml:space="preserve"> PAGEREF _Toc4059 \h </w:delInstrText>
          </w:r>
        </w:del>
      </w:ins>
      <w:ins w:id="1597" w:author="oauser" w:date="2019-12-05T10:41:40Z">
        <w:del w:id="1598" w:author="吴媛媛 [2]" w:date="2020-05-18T16:13:16Z">
          <w:r>
            <w:rPr>
              <w:rFonts w:hint="eastAsia" w:ascii="仿宋_GB2312" w:hAnsi="仿宋_GB2312" w:cs="仿宋_GB2312"/>
              <w:i w:val="0"/>
              <w:iCs w:val="0"/>
              <w:rPrChange w:id="1599" w:author="oauser" w:date="2019-12-05T10:42:58Z">
                <w:rPr/>
              </w:rPrChange>
            </w:rPr>
            <w:fldChar w:fldCharType="separate"/>
          </w:r>
        </w:del>
      </w:ins>
      <w:del w:id="1600" w:author="吴媛媛 [2]" w:date="2020-05-18T16:13:16Z">
        <w:r>
          <w:rPr>
            <w:rFonts w:hint="eastAsia" w:ascii="仿宋_GB2312" w:hAnsi="仿宋_GB2312" w:eastAsia="仿宋_GB2312" w:cs="仿宋_GB2312"/>
            <w:i w:val="0"/>
            <w:iCs w:val="0"/>
          </w:rPr>
          <w:delText>107</w:delText>
        </w:r>
      </w:del>
      <w:ins w:id="1601" w:author="oauser" w:date="2019-12-05T10:41:40Z">
        <w:del w:id="1602" w:author="吴媛媛 [2]" w:date="2020-05-18T16:13:16Z">
          <w:r>
            <w:rPr>
              <w:rFonts w:hint="eastAsia" w:ascii="仿宋_GB2312" w:hAnsi="仿宋_GB2312" w:cs="仿宋_GB2312"/>
              <w:i w:val="0"/>
              <w:iCs w:val="0"/>
              <w:rPrChange w:id="1603" w:author="oauser" w:date="2019-12-05T10:42:58Z">
                <w:rPr/>
              </w:rPrChange>
            </w:rPr>
            <w:fldChar w:fldCharType="end"/>
          </w:r>
        </w:del>
      </w:ins>
      <w:ins w:id="1604" w:author="oauser" w:date="2019-12-05T10:41:40Z">
        <w:del w:id="1605" w:author="吴媛媛 [2]" w:date="2020-05-18T16:13:16Z">
          <w:r>
            <w:rPr>
              <w:rFonts w:hint="eastAsia" w:ascii="仿宋_GB2312" w:hAnsi="仿宋_GB2312" w:cs="仿宋_GB2312"/>
              <w:bCs w:val="0"/>
              <w:i w:val="0"/>
              <w:iCs w:val="0"/>
              <w:color w:val="000000"/>
              <w:szCs w:val="21"/>
              <w:rPrChange w:id="1606"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607" w:author="oauser" w:date="2019-12-05T10:41:40Z"/>
          <w:del w:id="1608" w:author="吴媛媛 [2]" w:date="2020-05-18T16:13:16Z"/>
          <w:rFonts w:hint="eastAsia" w:ascii="仿宋_GB2312" w:hAnsi="仿宋_GB2312" w:cs="仿宋_GB2312"/>
          <w:i w:val="0"/>
          <w:iCs w:val="0"/>
          <w:rPrChange w:id="1609" w:author="oauser" w:date="2019-12-05T10:42:58Z">
            <w:rPr>
              <w:ins w:id="1610" w:author="oauser" w:date="2019-12-05T10:41:40Z"/>
              <w:del w:id="1611" w:author="吴媛媛 [2]" w:date="2020-05-18T16:13:16Z"/>
            </w:rPr>
          </w:rPrChange>
        </w:rPr>
      </w:pPr>
      <w:ins w:id="1612" w:author="oauser" w:date="2019-12-05T10:41:40Z">
        <w:del w:id="1613" w:author="吴媛媛 [2]" w:date="2020-05-18T16:13:16Z">
          <w:r>
            <w:rPr>
              <w:rFonts w:hint="eastAsia" w:ascii="仿宋_GB2312" w:hAnsi="仿宋_GB2312" w:cs="仿宋_GB2312"/>
              <w:bCs w:val="0"/>
              <w:i w:val="0"/>
              <w:iCs w:val="0"/>
              <w:color w:val="000000"/>
              <w:szCs w:val="21"/>
              <w:rPrChange w:id="1614" w:author="oauser" w:date="2019-12-05T10:42:58Z">
                <w:rPr>
                  <w:rFonts w:hint="eastAsia" w:ascii="仿宋_GB2312" w:cs="仿宋_GB2312"/>
                  <w:bCs w:val="0"/>
                  <w:color w:val="000000"/>
                  <w:szCs w:val="21"/>
                </w:rPr>
              </w:rPrChange>
            </w:rPr>
            <w:fldChar w:fldCharType="begin"/>
          </w:r>
        </w:del>
      </w:ins>
      <w:ins w:id="1615" w:author="oauser" w:date="2019-12-05T10:41:40Z">
        <w:del w:id="1616" w:author="吴媛媛 [2]" w:date="2020-05-18T16:13:16Z">
          <w:r>
            <w:rPr>
              <w:rFonts w:hint="eastAsia" w:ascii="仿宋_GB2312" w:hAnsi="仿宋_GB2312" w:cs="仿宋_GB2312"/>
              <w:bCs w:val="0"/>
              <w:i w:val="0"/>
              <w:iCs w:val="0"/>
              <w:szCs w:val="21"/>
              <w:rPrChange w:id="1617" w:author="oauser" w:date="2019-12-05T10:42:58Z">
                <w:rPr>
                  <w:rFonts w:hint="eastAsia" w:ascii="仿宋_GB2312" w:cs="仿宋_GB2312"/>
                  <w:bCs w:val="0"/>
                  <w:szCs w:val="21"/>
                </w:rPr>
              </w:rPrChange>
            </w:rPr>
            <w:delInstrText xml:space="preserve"> HYPERLINK \l _Toc30223 </w:delInstrText>
          </w:r>
        </w:del>
      </w:ins>
      <w:ins w:id="1618" w:author="oauser" w:date="2019-12-05T10:41:40Z">
        <w:del w:id="1619" w:author="吴媛媛 [2]" w:date="2020-05-18T16:13:16Z">
          <w:r>
            <w:rPr>
              <w:rFonts w:hint="eastAsia" w:ascii="仿宋_GB2312" w:hAnsi="仿宋_GB2312" w:cs="仿宋_GB2312"/>
              <w:bCs w:val="0"/>
              <w:i w:val="0"/>
              <w:iCs w:val="0"/>
              <w:szCs w:val="21"/>
              <w:rPrChange w:id="1620" w:author="oauser" w:date="2019-12-05T10:42:58Z">
                <w:rPr>
                  <w:rFonts w:hint="eastAsia" w:ascii="仿宋_GB2312" w:cs="仿宋_GB2312"/>
                  <w:bCs w:val="0"/>
                  <w:szCs w:val="21"/>
                </w:rPr>
              </w:rPrChange>
            </w:rPr>
            <w:fldChar w:fldCharType="separate"/>
          </w:r>
        </w:del>
      </w:ins>
      <w:ins w:id="1621" w:author="oauser" w:date="2019-12-05T10:41:40Z">
        <w:del w:id="1622" w:author="吴媛媛 [2]" w:date="2020-05-18T16:13:16Z">
          <w:r>
            <w:rPr>
              <w:rFonts w:hint="eastAsia" w:ascii="仿宋_GB2312" w:hAnsi="仿宋_GB2312" w:cs="仿宋_GB2312"/>
              <w:i w:val="0"/>
              <w:iCs w:val="0"/>
              <w:rPrChange w:id="1623" w:author="oauser" w:date="2019-12-05T10:42:58Z">
                <w:rPr>
                  <w:rFonts w:ascii="Times New Roman" w:hAnsi="Times New Roman" w:cs="Times New Roman"/>
                </w:rPr>
              </w:rPrChange>
            </w:rPr>
            <w:delText xml:space="preserve">3.9.22 </w:delText>
          </w:r>
        </w:del>
      </w:ins>
      <w:ins w:id="1624" w:author="oauser" w:date="2019-12-05T10:41:40Z">
        <w:del w:id="1625" w:author="吴媛媛 [2]" w:date="2020-05-18T16:13:16Z">
          <w:r>
            <w:rPr>
              <w:rFonts w:hint="eastAsia" w:ascii="仿宋_GB2312" w:hAnsi="仿宋_GB2312" w:cs="仿宋_GB2312"/>
              <w:i w:val="0"/>
              <w:iCs w:val="0"/>
              <w:rPrChange w:id="1626" w:author="oauser" w:date="2019-12-05T10:42:58Z">
                <w:rPr>
                  <w:rFonts w:hint="eastAsia" w:ascii="仿宋_GB2312" w:hAnsi="仿宋_GB2312" w:cs="仿宋_GB2312"/>
                </w:rPr>
              </w:rPrChange>
            </w:rPr>
            <w:delText>债券持有报文</w:delText>
          </w:r>
        </w:del>
      </w:ins>
      <w:ins w:id="1627" w:author="oauser" w:date="2019-12-05T10:41:40Z">
        <w:del w:id="1628" w:author="吴媛媛 [2]" w:date="2020-05-18T16:13:16Z">
          <w:r>
            <w:rPr>
              <w:rFonts w:hint="eastAsia" w:ascii="仿宋_GB2312" w:hAnsi="仿宋_GB2312" w:cs="仿宋_GB2312"/>
              <w:i w:val="0"/>
              <w:iCs w:val="0"/>
              <w:rPrChange w:id="1629" w:author="oauser" w:date="2019-12-05T10:42:58Z">
                <w:rPr/>
              </w:rPrChange>
            </w:rPr>
            <w:tab/>
          </w:r>
        </w:del>
      </w:ins>
      <w:ins w:id="1630" w:author="oauser" w:date="2019-12-05T10:41:40Z">
        <w:del w:id="1631" w:author="吴媛媛 [2]" w:date="2020-05-18T16:13:16Z">
          <w:r>
            <w:rPr>
              <w:rFonts w:hint="eastAsia" w:ascii="仿宋_GB2312" w:hAnsi="仿宋_GB2312" w:cs="仿宋_GB2312"/>
              <w:i w:val="0"/>
              <w:iCs w:val="0"/>
              <w:rPrChange w:id="1632" w:author="oauser" w:date="2019-12-05T10:42:58Z">
                <w:rPr/>
              </w:rPrChange>
            </w:rPr>
            <w:fldChar w:fldCharType="begin"/>
          </w:r>
        </w:del>
      </w:ins>
      <w:ins w:id="1633" w:author="oauser" w:date="2019-12-05T10:41:40Z">
        <w:del w:id="1634" w:author="吴媛媛 [2]" w:date="2020-05-18T16:13:16Z">
          <w:r>
            <w:rPr>
              <w:rFonts w:hint="eastAsia" w:ascii="仿宋_GB2312" w:hAnsi="仿宋_GB2312" w:cs="仿宋_GB2312"/>
              <w:i w:val="0"/>
              <w:iCs w:val="0"/>
              <w:rPrChange w:id="1635" w:author="oauser" w:date="2019-12-05T10:42:58Z">
                <w:rPr/>
              </w:rPrChange>
            </w:rPr>
            <w:delInstrText xml:space="preserve"> PAGEREF _Toc30223 \h </w:delInstrText>
          </w:r>
        </w:del>
      </w:ins>
      <w:ins w:id="1636" w:author="oauser" w:date="2019-12-05T10:41:40Z">
        <w:del w:id="1637" w:author="吴媛媛 [2]" w:date="2020-05-18T16:13:16Z">
          <w:r>
            <w:rPr>
              <w:rFonts w:hint="eastAsia" w:ascii="仿宋_GB2312" w:hAnsi="仿宋_GB2312" w:cs="仿宋_GB2312"/>
              <w:i w:val="0"/>
              <w:iCs w:val="0"/>
              <w:rPrChange w:id="1638" w:author="oauser" w:date="2019-12-05T10:42:58Z">
                <w:rPr/>
              </w:rPrChange>
            </w:rPr>
            <w:fldChar w:fldCharType="separate"/>
          </w:r>
        </w:del>
      </w:ins>
      <w:del w:id="1639" w:author="吴媛媛 [2]" w:date="2020-05-18T16:13:16Z">
        <w:r>
          <w:rPr>
            <w:rFonts w:hint="eastAsia" w:ascii="仿宋_GB2312" w:hAnsi="仿宋_GB2312" w:eastAsia="仿宋_GB2312" w:cs="仿宋_GB2312"/>
            <w:i w:val="0"/>
            <w:iCs w:val="0"/>
          </w:rPr>
          <w:delText>112</w:delText>
        </w:r>
      </w:del>
      <w:ins w:id="1640" w:author="oauser" w:date="2019-12-05T10:41:40Z">
        <w:del w:id="1641" w:author="吴媛媛 [2]" w:date="2020-05-18T16:13:16Z">
          <w:r>
            <w:rPr>
              <w:rFonts w:hint="eastAsia" w:ascii="仿宋_GB2312" w:hAnsi="仿宋_GB2312" w:cs="仿宋_GB2312"/>
              <w:i w:val="0"/>
              <w:iCs w:val="0"/>
              <w:rPrChange w:id="1642" w:author="oauser" w:date="2019-12-05T10:42:58Z">
                <w:rPr/>
              </w:rPrChange>
            </w:rPr>
            <w:fldChar w:fldCharType="end"/>
          </w:r>
        </w:del>
      </w:ins>
      <w:ins w:id="1643" w:author="oauser" w:date="2019-12-05T10:41:40Z">
        <w:del w:id="1644" w:author="吴媛媛 [2]" w:date="2020-05-18T16:13:16Z">
          <w:r>
            <w:rPr>
              <w:rFonts w:hint="eastAsia" w:ascii="仿宋_GB2312" w:hAnsi="仿宋_GB2312" w:cs="仿宋_GB2312"/>
              <w:bCs w:val="0"/>
              <w:i w:val="0"/>
              <w:iCs w:val="0"/>
              <w:color w:val="000000"/>
              <w:szCs w:val="21"/>
              <w:rPrChange w:id="1645"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646" w:author="oauser" w:date="2019-12-05T10:41:40Z"/>
          <w:del w:id="1647" w:author="吴媛媛 [2]" w:date="2020-05-18T16:13:16Z"/>
          <w:rFonts w:hint="eastAsia" w:ascii="仿宋_GB2312" w:hAnsi="仿宋_GB2312" w:cs="仿宋_GB2312"/>
          <w:i w:val="0"/>
          <w:iCs w:val="0"/>
          <w:rPrChange w:id="1648" w:author="oauser" w:date="2019-12-05T10:42:58Z">
            <w:rPr>
              <w:ins w:id="1649" w:author="oauser" w:date="2019-12-05T10:41:40Z"/>
              <w:del w:id="1650" w:author="吴媛媛 [2]" w:date="2020-05-18T16:13:16Z"/>
            </w:rPr>
          </w:rPrChange>
        </w:rPr>
      </w:pPr>
      <w:ins w:id="1651" w:author="oauser" w:date="2019-12-05T10:41:40Z">
        <w:del w:id="1652" w:author="吴媛媛 [2]" w:date="2020-05-18T16:13:16Z">
          <w:r>
            <w:rPr>
              <w:rFonts w:hint="eastAsia" w:ascii="仿宋_GB2312" w:hAnsi="仿宋_GB2312" w:cs="仿宋_GB2312"/>
              <w:bCs w:val="0"/>
              <w:i w:val="0"/>
              <w:iCs w:val="0"/>
              <w:color w:val="000000"/>
              <w:szCs w:val="21"/>
              <w:rPrChange w:id="1653" w:author="oauser" w:date="2019-12-05T10:42:58Z">
                <w:rPr>
                  <w:rFonts w:hint="eastAsia" w:ascii="仿宋_GB2312" w:cs="仿宋_GB2312"/>
                  <w:bCs w:val="0"/>
                  <w:color w:val="000000"/>
                  <w:szCs w:val="21"/>
                </w:rPr>
              </w:rPrChange>
            </w:rPr>
            <w:fldChar w:fldCharType="begin"/>
          </w:r>
        </w:del>
      </w:ins>
      <w:ins w:id="1654" w:author="oauser" w:date="2019-12-05T10:41:40Z">
        <w:del w:id="1655" w:author="吴媛媛 [2]" w:date="2020-05-18T16:13:16Z">
          <w:r>
            <w:rPr>
              <w:rFonts w:hint="eastAsia" w:ascii="仿宋_GB2312" w:hAnsi="仿宋_GB2312" w:cs="仿宋_GB2312"/>
              <w:bCs w:val="0"/>
              <w:i w:val="0"/>
              <w:iCs w:val="0"/>
              <w:szCs w:val="21"/>
              <w:rPrChange w:id="1656" w:author="oauser" w:date="2019-12-05T10:42:58Z">
                <w:rPr>
                  <w:rFonts w:hint="eastAsia" w:ascii="仿宋_GB2312" w:cs="仿宋_GB2312"/>
                  <w:bCs w:val="0"/>
                  <w:szCs w:val="21"/>
                </w:rPr>
              </w:rPrChange>
            </w:rPr>
            <w:delInstrText xml:space="preserve"> HYPERLINK \l _Toc7322 </w:delInstrText>
          </w:r>
        </w:del>
      </w:ins>
      <w:ins w:id="1657" w:author="oauser" w:date="2019-12-05T10:41:40Z">
        <w:del w:id="1658" w:author="吴媛媛 [2]" w:date="2020-05-18T16:13:16Z">
          <w:r>
            <w:rPr>
              <w:rFonts w:hint="eastAsia" w:ascii="仿宋_GB2312" w:hAnsi="仿宋_GB2312" w:cs="仿宋_GB2312"/>
              <w:bCs w:val="0"/>
              <w:i w:val="0"/>
              <w:iCs w:val="0"/>
              <w:szCs w:val="21"/>
              <w:rPrChange w:id="1659" w:author="oauser" w:date="2019-12-05T10:42:58Z">
                <w:rPr>
                  <w:rFonts w:hint="eastAsia" w:ascii="仿宋_GB2312" w:cs="仿宋_GB2312"/>
                  <w:bCs w:val="0"/>
                  <w:szCs w:val="21"/>
                </w:rPr>
              </w:rPrChange>
            </w:rPr>
            <w:fldChar w:fldCharType="separate"/>
          </w:r>
        </w:del>
      </w:ins>
      <w:ins w:id="1660" w:author="oauser" w:date="2019-12-05T10:41:40Z">
        <w:del w:id="1661" w:author="吴媛媛 [2]" w:date="2020-05-18T16:13:16Z">
          <w:r>
            <w:rPr>
              <w:rFonts w:hint="eastAsia" w:ascii="仿宋_GB2312" w:hAnsi="仿宋_GB2312" w:cs="仿宋_GB2312"/>
              <w:i w:val="0"/>
              <w:iCs w:val="0"/>
              <w:lang w:eastAsia="zh-CN"/>
              <w:rPrChange w:id="1662" w:author="oauser" w:date="2019-12-05T10:42:58Z">
                <w:rPr>
                  <w:rFonts w:ascii="Times New Roman" w:hAnsi="Times New Roman" w:cs="Times New Roman"/>
                  <w:lang w:eastAsia="zh-CN"/>
                </w:rPr>
              </w:rPrChange>
            </w:rPr>
            <w:delText xml:space="preserve">3.9.23 </w:delText>
          </w:r>
        </w:del>
      </w:ins>
      <w:ins w:id="1663" w:author="oauser" w:date="2019-12-05T10:41:40Z">
        <w:del w:id="1664" w:author="吴媛媛 [2]" w:date="2020-05-18T16:13:16Z">
          <w:r>
            <w:rPr>
              <w:rFonts w:hint="eastAsia" w:ascii="仿宋_GB2312" w:hAnsi="仿宋_GB2312" w:cs="仿宋_GB2312"/>
              <w:i w:val="0"/>
              <w:iCs w:val="0"/>
              <w:lang w:eastAsia="zh-CN"/>
              <w:rPrChange w:id="1665" w:author="oauser" w:date="2019-12-05T10:42:58Z">
                <w:rPr>
                  <w:rFonts w:hint="eastAsia" w:ascii="仿宋_GB2312" w:hAnsi="仿宋_GB2312" w:cs="仿宋_GB2312"/>
                  <w:lang w:eastAsia="zh-CN"/>
                </w:rPr>
              </w:rPrChange>
            </w:rPr>
            <w:delText>金融机构信息补充表报文</w:delText>
          </w:r>
        </w:del>
      </w:ins>
      <w:ins w:id="1666" w:author="oauser" w:date="2019-12-05T10:41:40Z">
        <w:del w:id="1667" w:author="吴媛媛 [2]" w:date="2020-05-18T16:13:16Z">
          <w:r>
            <w:rPr>
              <w:rFonts w:hint="eastAsia" w:ascii="仿宋_GB2312" w:hAnsi="仿宋_GB2312" w:cs="仿宋_GB2312"/>
              <w:i w:val="0"/>
              <w:iCs w:val="0"/>
              <w:rPrChange w:id="1668" w:author="oauser" w:date="2019-12-05T10:42:58Z">
                <w:rPr/>
              </w:rPrChange>
            </w:rPr>
            <w:tab/>
          </w:r>
        </w:del>
      </w:ins>
      <w:ins w:id="1669" w:author="oauser" w:date="2019-12-05T10:41:40Z">
        <w:del w:id="1670" w:author="吴媛媛 [2]" w:date="2020-05-18T16:13:16Z">
          <w:r>
            <w:rPr>
              <w:rFonts w:hint="eastAsia" w:ascii="仿宋_GB2312" w:hAnsi="仿宋_GB2312" w:cs="仿宋_GB2312"/>
              <w:i w:val="0"/>
              <w:iCs w:val="0"/>
              <w:rPrChange w:id="1671" w:author="oauser" w:date="2019-12-05T10:42:58Z">
                <w:rPr/>
              </w:rPrChange>
            </w:rPr>
            <w:fldChar w:fldCharType="begin"/>
          </w:r>
        </w:del>
      </w:ins>
      <w:ins w:id="1672" w:author="oauser" w:date="2019-12-05T10:41:40Z">
        <w:del w:id="1673" w:author="吴媛媛 [2]" w:date="2020-05-18T16:13:16Z">
          <w:r>
            <w:rPr>
              <w:rFonts w:hint="eastAsia" w:ascii="仿宋_GB2312" w:hAnsi="仿宋_GB2312" w:cs="仿宋_GB2312"/>
              <w:i w:val="0"/>
              <w:iCs w:val="0"/>
              <w:rPrChange w:id="1674" w:author="oauser" w:date="2019-12-05T10:42:58Z">
                <w:rPr/>
              </w:rPrChange>
            </w:rPr>
            <w:delInstrText xml:space="preserve"> PAGEREF _Toc7322 \h </w:delInstrText>
          </w:r>
        </w:del>
      </w:ins>
      <w:ins w:id="1675" w:author="oauser" w:date="2019-12-05T10:41:40Z">
        <w:del w:id="1676" w:author="吴媛媛 [2]" w:date="2020-05-18T16:13:16Z">
          <w:r>
            <w:rPr>
              <w:rFonts w:hint="eastAsia" w:ascii="仿宋_GB2312" w:hAnsi="仿宋_GB2312" w:cs="仿宋_GB2312"/>
              <w:i w:val="0"/>
              <w:iCs w:val="0"/>
              <w:rPrChange w:id="1677" w:author="oauser" w:date="2019-12-05T10:42:58Z">
                <w:rPr/>
              </w:rPrChange>
            </w:rPr>
            <w:fldChar w:fldCharType="separate"/>
          </w:r>
        </w:del>
      </w:ins>
      <w:del w:id="1678" w:author="吴媛媛 [2]" w:date="2020-05-18T16:13:16Z">
        <w:r>
          <w:rPr>
            <w:rFonts w:hint="eastAsia" w:ascii="仿宋_GB2312" w:hAnsi="仿宋_GB2312" w:eastAsia="仿宋_GB2312" w:cs="仿宋_GB2312"/>
            <w:i w:val="0"/>
            <w:iCs w:val="0"/>
          </w:rPr>
          <w:delText>116</w:delText>
        </w:r>
      </w:del>
      <w:ins w:id="1679" w:author="oauser" w:date="2019-12-05T10:41:40Z">
        <w:del w:id="1680" w:author="吴媛媛 [2]" w:date="2020-05-18T16:13:16Z">
          <w:r>
            <w:rPr>
              <w:rFonts w:hint="eastAsia" w:ascii="仿宋_GB2312" w:hAnsi="仿宋_GB2312" w:cs="仿宋_GB2312"/>
              <w:i w:val="0"/>
              <w:iCs w:val="0"/>
              <w:rPrChange w:id="1681" w:author="oauser" w:date="2019-12-05T10:42:58Z">
                <w:rPr/>
              </w:rPrChange>
            </w:rPr>
            <w:fldChar w:fldCharType="end"/>
          </w:r>
        </w:del>
      </w:ins>
      <w:ins w:id="1682" w:author="oauser" w:date="2019-12-05T10:41:40Z">
        <w:del w:id="1683" w:author="吴媛媛 [2]" w:date="2020-05-18T16:13:16Z">
          <w:r>
            <w:rPr>
              <w:rFonts w:hint="eastAsia" w:ascii="仿宋_GB2312" w:hAnsi="仿宋_GB2312" w:cs="仿宋_GB2312"/>
              <w:bCs w:val="0"/>
              <w:i w:val="0"/>
              <w:iCs w:val="0"/>
              <w:color w:val="000000"/>
              <w:szCs w:val="21"/>
              <w:rPrChange w:id="1684"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685" w:author="oauser" w:date="2019-12-05T10:41:40Z"/>
          <w:del w:id="1686" w:author="吴媛媛 [2]" w:date="2020-05-18T16:13:16Z"/>
          <w:rFonts w:hint="eastAsia" w:ascii="仿宋_GB2312" w:hAnsi="仿宋_GB2312" w:cs="仿宋_GB2312"/>
          <w:i w:val="0"/>
          <w:iCs w:val="0"/>
          <w:rPrChange w:id="1687" w:author="oauser" w:date="2019-12-05T10:42:58Z">
            <w:rPr>
              <w:ins w:id="1688" w:author="oauser" w:date="2019-12-05T10:41:40Z"/>
              <w:del w:id="1689" w:author="吴媛媛 [2]" w:date="2020-05-18T16:13:16Z"/>
            </w:rPr>
          </w:rPrChange>
        </w:rPr>
      </w:pPr>
      <w:ins w:id="1690" w:author="oauser" w:date="2019-12-05T10:41:40Z">
        <w:del w:id="1691" w:author="吴媛媛 [2]" w:date="2020-05-18T16:13:16Z">
          <w:r>
            <w:rPr>
              <w:rFonts w:hint="eastAsia" w:ascii="仿宋_GB2312" w:hAnsi="仿宋_GB2312" w:cs="仿宋_GB2312"/>
              <w:bCs w:val="0"/>
              <w:i w:val="0"/>
              <w:iCs w:val="0"/>
              <w:color w:val="000000"/>
              <w:szCs w:val="21"/>
              <w:rPrChange w:id="1692" w:author="oauser" w:date="2019-12-05T10:42:58Z">
                <w:rPr>
                  <w:rFonts w:hint="eastAsia" w:ascii="仿宋_GB2312" w:cs="仿宋_GB2312"/>
                  <w:bCs w:val="0"/>
                  <w:color w:val="000000"/>
                  <w:szCs w:val="21"/>
                </w:rPr>
              </w:rPrChange>
            </w:rPr>
            <w:fldChar w:fldCharType="begin"/>
          </w:r>
        </w:del>
      </w:ins>
      <w:ins w:id="1693" w:author="oauser" w:date="2019-12-05T10:41:40Z">
        <w:del w:id="1694" w:author="吴媛媛 [2]" w:date="2020-05-18T16:13:16Z">
          <w:r>
            <w:rPr>
              <w:rFonts w:hint="eastAsia" w:ascii="仿宋_GB2312" w:hAnsi="仿宋_GB2312" w:cs="仿宋_GB2312"/>
              <w:bCs w:val="0"/>
              <w:i w:val="0"/>
              <w:iCs w:val="0"/>
              <w:szCs w:val="21"/>
              <w:rPrChange w:id="1695" w:author="oauser" w:date="2019-12-05T10:42:58Z">
                <w:rPr>
                  <w:rFonts w:hint="eastAsia" w:ascii="仿宋_GB2312" w:cs="仿宋_GB2312"/>
                  <w:bCs w:val="0"/>
                  <w:szCs w:val="21"/>
                </w:rPr>
              </w:rPrChange>
            </w:rPr>
            <w:delInstrText xml:space="preserve"> HYPERLINK \l _Toc17719 </w:delInstrText>
          </w:r>
        </w:del>
      </w:ins>
      <w:ins w:id="1696" w:author="oauser" w:date="2019-12-05T10:41:40Z">
        <w:del w:id="1697" w:author="吴媛媛 [2]" w:date="2020-05-18T16:13:16Z">
          <w:r>
            <w:rPr>
              <w:rFonts w:hint="eastAsia" w:ascii="仿宋_GB2312" w:hAnsi="仿宋_GB2312" w:cs="仿宋_GB2312"/>
              <w:bCs w:val="0"/>
              <w:i w:val="0"/>
              <w:iCs w:val="0"/>
              <w:szCs w:val="21"/>
              <w:rPrChange w:id="1698" w:author="oauser" w:date="2019-12-05T10:42:58Z">
                <w:rPr>
                  <w:rFonts w:hint="eastAsia" w:ascii="仿宋_GB2312" w:cs="仿宋_GB2312"/>
                  <w:bCs w:val="0"/>
                  <w:szCs w:val="21"/>
                </w:rPr>
              </w:rPrChange>
            </w:rPr>
            <w:fldChar w:fldCharType="separate"/>
          </w:r>
        </w:del>
      </w:ins>
      <w:ins w:id="1699" w:author="oauser" w:date="2019-12-05T10:41:40Z">
        <w:del w:id="1700" w:author="吴媛媛 [2]" w:date="2020-05-18T16:13:16Z">
          <w:r>
            <w:rPr>
              <w:rFonts w:hint="eastAsia" w:ascii="仿宋_GB2312" w:hAnsi="仿宋_GB2312" w:cs="仿宋_GB2312"/>
              <w:i w:val="0"/>
              <w:iCs w:val="0"/>
              <w:rPrChange w:id="1701" w:author="oauser" w:date="2019-12-05T10:42:58Z">
                <w:rPr>
                  <w:rFonts w:ascii="Times New Roman" w:hAnsi="Times New Roman" w:cs="Times New Roman"/>
                </w:rPr>
              </w:rPrChange>
            </w:rPr>
            <w:delText xml:space="preserve">3.9.24 </w:delText>
          </w:r>
        </w:del>
      </w:ins>
      <w:ins w:id="1702" w:author="oauser" w:date="2019-12-05T10:41:40Z">
        <w:del w:id="1703" w:author="吴媛媛 [2]" w:date="2020-05-18T16:13:16Z">
          <w:r>
            <w:rPr>
              <w:rFonts w:hint="eastAsia" w:ascii="仿宋_GB2312" w:hAnsi="仿宋_GB2312" w:cs="仿宋_GB2312"/>
              <w:i w:val="0"/>
              <w:iCs w:val="0"/>
              <w:rPrChange w:id="1704" w:author="oauser" w:date="2019-12-05T10:42:58Z">
                <w:rPr>
                  <w:rFonts w:hint="eastAsia" w:ascii="仿宋_GB2312" w:hAnsi="仿宋_GB2312" w:cs="仿宋_GB2312"/>
                </w:rPr>
              </w:rPrChange>
            </w:rPr>
            <w:delText>再贷款使用情况报文</w:delText>
          </w:r>
        </w:del>
      </w:ins>
      <w:ins w:id="1705" w:author="oauser" w:date="2019-12-05T10:41:40Z">
        <w:del w:id="1706" w:author="吴媛媛 [2]" w:date="2020-05-18T16:13:16Z">
          <w:r>
            <w:rPr>
              <w:rFonts w:hint="eastAsia" w:ascii="仿宋_GB2312" w:hAnsi="仿宋_GB2312" w:cs="仿宋_GB2312"/>
              <w:i w:val="0"/>
              <w:iCs w:val="0"/>
              <w:rPrChange w:id="1707" w:author="oauser" w:date="2019-12-05T10:42:58Z">
                <w:rPr/>
              </w:rPrChange>
            </w:rPr>
            <w:tab/>
          </w:r>
        </w:del>
      </w:ins>
      <w:ins w:id="1708" w:author="oauser" w:date="2019-12-05T10:41:40Z">
        <w:del w:id="1709" w:author="吴媛媛 [2]" w:date="2020-05-18T16:13:16Z">
          <w:r>
            <w:rPr>
              <w:rFonts w:hint="eastAsia" w:ascii="仿宋_GB2312" w:hAnsi="仿宋_GB2312" w:cs="仿宋_GB2312"/>
              <w:i w:val="0"/>
              <w:iCs w:val="0"/>
              <w:rPrChange w:id="1710" w:author="oauser" w:date="2019-12-05T10:42:58Z">
                <w:rPr/>
              </w:rPrChange>
            </w:rPr>
            <w:fldChar w:fldCharType="begin"/>
          </w:r>
        </w:del>
      </w:ins>
      <w:ins w:id="1711" w:author="oauser" w:date="2019-12-05T10:41:40Z">
        <w:del w:id="1712" w:author="吴媛媛 [2]" w:date="2020-05-18T16:13:16Z">
          <w:r>
            <w:rPr>
              <w:rFonts w:hint="eastAsia" w:ascii="仿宋_GB2312" w:hAnsi="仿宋_GB2312" w:cs="仿宋_GB2312"/>
              <w:i w:val="0"/>
              <w:iCs w:val="0"/>
              <w:rPrChange w:id="1713" w:author="oauser" w:date="2019-12-05T10:42:58Z">
                <w:rPr/>
              </w:rPrChange>
            </w:rPr>
            <w:delInstrText xml:space="preserve"> PAGEREF _Toc17719 \h </w:delInstrText>
          </w:r>
        </w:del>
      </w:ins>
      <w:ins w:id="1714" w:author="oauser" w:date="2019-12-05T10:41:40Z">
        <w:del w:id="1715" w:author="吴媛媛 [2]" w:date="2020-05-18T16:13:16Z">
          <w:r>
            <w:rPr>
              <w:rFonts w:hint="eastAsia" w:ascii="仿宋_GB2312" w:hAnsi="仿宋_GB2312" w:cs="仿宋_GB2312"/>
              <w:i w:val="0"/>
              <w:iCs w:val="0"/>
              <w:rPrChange w:id="1716" w:author="oauser" w:date="2019-12-05T10:42:58Z">
                <w:rPr/>
              </w:rPrChange>
            </w:rPr>
            <w:fldChar w:fldCharType="separate"/>
          </w:r>
        </w:del>
      </w:ins>
      <w:del w:id="1717" w:author="吴媛媛 [2]" w:date="2020-05-18T16:13:16Z">
        <w:r>
          <w:rPr>
            <w:rFonts w:hint="eastAsia" w:ascii="仿宋_GB2312" w:hAnsi="仿宋_GB2312" w:eastAsia="仿宋_GB2312" w:cs="仿宋_GB2312"/>
            <w:i w:val="0"/>
            <w:iCs w:val="0"/>
          </w:rPr>
          <w:delText>131</w:delText>
        </w:r>
      </w:del>
      <w:ins w:id="1718" w:author="oauser" w:date="2019-12-05T10:41:40Z">
        <w:del w:id="1719" w:author="吴媛媛 [2]" w:date="2020-05-18T16:13:16Z">
          <w:r>
            <w:rPr>
              <w:rFonts w:hint="eastAsia" w:ascii="仿宋_GB2312" w:hAnsi="仿宋_GB2312" w:cs="仿宋_GB2312"/>
              <w:i w:val="0"/>
              <w:iCs w:val="0"/>
              <w:rPrChange w:id="1720" w:author="oauser" w:date="2019-12-05T10:42:58Z">
                <w:rPr/>
              </w:rPrChange>
            </w:rPr>
            <w:fldChar w:fldCharType="end"/>
          </w:r>
        </w:del>
      </w:ins>
      <w:ins w:id="1721" w:author="oauser" w:date="2019-12-05T10:41:40Z">
        <w:del w:id="1722" w:author="吴媛媛 [2]" w:date="2020-05-18T16:13:16Z">
          <w:r>
            <w:rPr>
              <w:rFonts w:hint="eastAsia" w:ascii="仿宋_GB2312" w:hAnsi="仿宋_GB2312" w:cs="仿宋_GB2312"/>
              <w:bCs w:val="0"/>
              <w:i w:val="0"/>
              <w:iCs w:val="0"/>
              <w:color w:val="000000"/>
              <w:szCs w:val="21"/>
              <w:rPrChange w:id="1723"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724" w:author="oauser" w:date="2019-12-05T10:41:40Z"/>
          <w:del w:id="1725" w:author="吴媛媛 [2]" w:date="2020-05-18T16:13:16Z"/>
          <w:rFonts w:hint="eastAsia" w:ascii="仿宋_GB2312" w:hAnsi="仿宋_GB2312" w:cs="仿宋_GB2312"/>
          <w:i w:val="0"/>
          <w:iCs w:val="0"/>
          <w:rPrChange w:id="1726" w:author="oauser" w:date="2019-12-05T10:42:58Z">
            <w:rPr>
              <w:ins w:id="1727" w:author="oauser" w:date="2019-12-05T10:41:40Z"/>
              <w:del w:id="1728" w:author="吴媛媛 [2]" w:date="2020-05-18T16:13:16Z"/>
            </w:rPr>
          </w:rPrChange>
        </w:rPr>
      </w:pPr>
      <w:ins w:id="1729" w:author="oauser" w:date="2019-12-05T10:41:40Z">
        <w:del w:id="1730" w:author="吴媛媛 [2]" w:date="2020-05-18T16:13:16Z">
          <w:r>
            <w:rPr>
              <w:rFonts w:hint="eastAsia" w:ascii="仿宋_GB2312" w:hAnsi="仿宋_GB2312" w:cs="仿宋_GB2312"/>
              <w:bCs w:val="0"/>
              <w:i w:val="0"/>
              <w:iCs w:val="0"/>
              <w:color w:val="000000"/>
              <w:szCs w:val="21"/>
              <w:rPrChange w:id="1731" w:author="oauser" w:date="2019-12-05T10:42:58Z">
                <w:rPr>
                  <w:rFonts w:hint="eastAsia" w:ascii="仿宋_GB2312" w:cs="仿宋_GB2312"/>
                  <w:bCs w:val="0"/>
                  <w:color w:val="000000"/>
                  <w:szCs w:val="21"/>
                </w:rPr>
              </w:rPrChange>
            </w:rPr>
            <w:fldChar w:fldCharType="begin"/>
          </w:r>
        </w:del>
      </w:ins>
      <w:ins w:id="1732" w:author="oauser" w:date="2019-12-05T10:41:40Z">
        <w:del w:id="1733" w:author="吴媛媛 [2]" w:date="2020-05-18T16:13:16Z">
          <w:r>
            <w:rPr>
              <w:rFonts w:hint="eastAsia" w:ascii="仿宋_GB2312" w:hAnsi="仿宋_GB2312" w:cs="仿宋_GB2312"/>
              <w:bCs w:val="0"/>
              <w:i w:val="0"/>
              <w:iCs w:val="0"/>
              <w:szCs w:val="21"/>
              <w:rPrChange w:id="1734" w:author="oauser" w:date="2019-12-05T10:42:58Z">
                <w:rPr>
                  <w:rFonts w:hint="eastAsia" w:ascii="仿宋_GB2312" w:cs="仿宋_GB2312"/>
                  <w:bCs w:val="0"/>
                  <w:szCs w:val="21"/>
                </w:rPr>
              </w:rPrChange>
            </w:rPr>
            <w:delInstrText xml:space="preserve"> HYPERLINK \l _Toc16278 </w:delInstrText>
          </w:r>
        </w:del>
      </w:ins>
      <w:ins w:id="1735" w:author="oauser" w:date="2019-12-05T10:41:40Z">
        <w:del w:id="1736" w:author="吴媛媛 [2]" w:date="2020-05-18T16:13:16Z">
          <w:r>
            <w:rPr>
              <w:rFonts w:hint="eastAsia" w:ascii="仿宋_GB2312" w:hAnsi="仿宋_GB2312" w:cs="仿宋_GB2312"/>
              <w:bCs w:val="0"/>
              <w:i w:val="0"/>
              <w:iCs w:val="0"/>
              <w:szCs w:val="21"/>
              <w:rPrChange w:id="1737" w:author="oauser" w:date="2019-12-05T10:42:58Z">
                <w:rPr>
                  <w:rFonts w:hint="eastAsia" w:ascii="仿宋_GB2312" w:cs="仿宋_GB2312"/>
                  <w:bCs w:val="0"/>
                  <w:szCs w:val="21"/>
                </w:rPr>
              </w:rPrChange>
            </w:rPr>
            <w:fldChar w:fldCharType="separate"/>
          </w:r>
        </w:del>
      </w:ins>
      <w:ins w:id="1738" w:author="oauser" w:date="2019-12-05T10:41:40Z">
        <w:del w:id="1739" w:author="吴媛媛 [2]" w:date="2020-05-18T16:13:16Z">
          <w:r>
            <w:rPr>
              <w:rFonts w:hint="eastAsia" w:ascii="仿宋_GB2312" w:hAnsi="仿宋_GB2312" w:cs="仿宋_GB2312"/>
              <w:i w:val="0"/>
              <w:iCs w:val="0"/>
              <w:lang w:eastAsia="zh-CN"/>
              <w:rPrChange w:id="1740" w:author="oauser" w:date="2019-12-05T10:42:58Z">
                <w:rPr>
                  <w:rFonts w:ascii="Times New Roman" w:hAnsi="Times New Roman" w:cs="Times New Roman"/>
                  <w:lang w:eastAsia="zh-CN"/>
                </w:rPr>
              </w:rPrChange>
            </w:rPr>
            <w:delText xml:space="preserve">3.9.25 </w:delText>
          </w:r>
        </w:del>
      </w:ins>
      <w:ins w:id="1741" w:author="oauser" w:date="2019-12-05T10:41:40Z">
        <w:del w:id="1742" w:author="吴媛媛 [2]" w:date="2020-05-18T16:13:16Z">
          <w:r>
            <w:rPr>
              <w:rFonts w:hint="eastAsia" w:ascii="仿宋_GB2312" w:hAnsi="仿宋_GB2312" w:cs="仿宋_GB2312"/>
              <w:i w:val="0"/>
              <w:iCs w:val="0"/>
              <w:lang w:eastAsia="zh-CN"/>
              <w:rPrChange w:id="1743" w:author="oauser" w:date="2019-12-05T10:42:58Z">
                <w:rPr>
                  <w:rFonts w:hint="eastAsia" w:ascii="仿宋_GB2312" w:hAnsi="仿宋_GB2312" w:cs="仿宋_GB2312"/>
                  <w:lang w:eastAsia="zh-CN"/>
                </w:rPr>
              </w:rPrChange>
            </w:rPr>
            <w:delText>PSL已抵押资产清单报文</w:delText>
          </w:r>
        </w:del>
      </w:ins>
      <w:ins w:id="1744" w:author="oauser" w:date="2019-12-05T10:41:40Z">
        <w:del w:id="1745" w:author="吴媛媛 [2]" w:date="2020-05-18T16:13:16Z">
          <w:r>
            <w:rPr>
              <w:rFonts w:hint="eastAsia" w:ascii="仿宋_GB2312" w:hAnsi="仿宋_GB2312" w:cs="仿宋_GB2312"/>
              <w:i w:val="0"/>
              <w:iCs w:val="0"/>
              <w:rPrChange w:id="1746" w:author="oauser" w:date="2019-12-05T10:42:58Z">
                <w:rPr/>
              </w:rPrChange>
            </w:rPr>
            <w:tab/>
          </w:r>
        </w:del>
      </w:ins>
      <w:ins w:id="1747" w:author="oauser" w:date="2019-12-05T10:41:40Z">
        <w:del w:id="1748" w:author="吴媛媛 [2]" w:date="2020-05-18T16:13:16Z">
          <w:r>
            <w:rPr>
              <w:rFonts w:hint="eastAsia" w:ascii="仿宋_GB2312" w:hAnsi="仿宋_GB2312" w:cs="仿宋_GB2312"/>
              <w:i w:val="0"/>
              <w:iCs w:val="0"/>
              <w:rPrChange w:id="1749" w:author="oauser" w:date="2019-12-05T10:42:58Z">
                <w:rPr/>
              </w:rPrChange>
            </w:rPr>
            <w:fldChar w:fldCharType="begin"/>
          </w:r>
        </w:del>
      </w:ins>
      <w:ins w:id="1750" w:author="oauser" w:date="2019-12-05T10:41:40Z">
        <w:del w:id="1751" w:author="吴媛媛 [2]" w:date="2020-05-18T16:13:16Z">
          <w:r>
            <w:rPr>
              <w:rFonts w:hint="eastAsia" w:ascii="仿宋_GB2312" w:hAnsi="仿宋_GB2312" w:cs="仿宋_GB2312"/>
              <w:i w:val="0"/>
              <w:iCs w:val="0"/>
              <w:rPrChange w:id="1752" w:author="oauser" w:date="2019-12-05T10:42:58Z">
                <w:rPr/>
              </w:rPrChange>
            </w:rPr>
            <w:delInstrText xml:space="preserve"> PAGEREF _Toc16278 \h </w:delInstrText>
          </w:r>
        </w:del>
      </w:ins>
      <w:ins w:id="1753" w:author="oauser" w:date="2019-12-05T10:41:40Z">
        <w:del w:id="1754" w:author="吴媛媛 [2]" w:date="2020-05-18T16:13:16Z">
          <w:r>
            <w:rPr>
              <w:rFonts w:hint="eastAsia" w:ascii="仿宋_GB2312" w:hAnsi="仿宋_GB2312" w:cs="仿宋_GB2312"/>
              <w:i w:val="0"/>
              <w:iCs w:val="0"/>
              <w:rPrChange w:id="1755" w:author="oauser" w:date="2019-12-05T10:42:58Z">
                <w:rPr/>
              </w:rPrChange>
            </w:rPr>
            <w:fldChar w:fldCharType="separate"/>
          </w:r>
        </w:del>
      </w:ins>
      <w:del w:id="1756" w:author="吴媛媛 [2]" w:date="2020-05-18T16:13:16Z">
        <w:r>
          <w:rPr>
            <w:rFonts w:hint="eastAsia" w:ascii="仿宋_GB2312" w:hAnsi="仿宋_GB2312" w:eastAsia="仿宋_GB2312" w:cs="仿宋_GB2312"/>
            <w:i w:val="0"/>
            <w:iCs w:val="0"/>
          </w:rPr>
          <w:delText>134</w:delText>
        </w:r>
      </w:del>
      <w:ins w:id="1757" w:author="oauser" w:date="2019-12-05T10:41:40Z">
        <w:del w:id="1758" w:author="吴媛媛 [2]" w:date="2020-05-18T16:13:16Z">
          <w:r>
            <w:rPr>
              <w:rFonts w:hint="eastAsia" w:ascii="仿宋_GB2312" w:hAnsi="仿宋_GB2312" w:cs="仿宋_GB2312"/>
              <w:i w:val="0"/>
              <w:iCs w:val="0"/>
              <w:rPrChange w:id="1759" w:author="oauser" w:date="2019-12-05T10:42:58Z">
                <w:rPr/>
              </w:rPrChange>
            </w:rPr>
            <w:fldChar w:fldCharType="end"/>
          </w:r>
        </w:del>
      </w:ins>
      <w:ins w:id="1760" w:author="oauser" w:date="2019-12-05T10:41:40Z">
        <w:del w:id="1761" w:author="吴媛媛 [2]" w:date="2020-05-18T16:13:16Z">
          <w:r>
            <w:rPr>
              <w:rFonts w:hint="eastAsia" w:ascii="仿宋_GB2312" w:hAnsi="仿宋_GB2312" w:cs="仿宋_GB2312"/>
              <w:bCs w:val="0"/>
              <w:i w:val="0"/>
              <w:iCs w:val="0"/>
              <w:color w:val="000000"/>
              <w:szCs w:val="21"/>
              <w:rPrChange w:id="1762"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763" w:author="oauser" w:date="2019-12-05T10:41:40Z"/>
          <w:del w:id="1764" w:author="吴媛媛 [2]" w:date="2020-05-18T16:13:16Z"/>
          <w:rFonts w:hint="eastAsia" w:ascii="仿宋_GB2312" w:hAnsi="仿宋_GB2312" w:cs="仿宋_GB2312"/>
          <w:i w:val="0"/>
          <w:iCs w:val="0"/>
          <w:rPrChange w:id="1765" w:author="oauser" w:date="2019-12-05T10:42:58Z">
            <w:rPr>
              <w:ins w:id="1766" w:author="oauser" w:date="2019-12-05T10:41:40Z"/>
              <w:del w:id="1767" w:author="吴媛媛 [2]" w:date="2020-05-18T16:13:16Z"/>
            </w:rPr>
          </w:rPrChange>
        </w:rPr>
      </w:pPr>
      <w:ins w:id="1768" w:author="oauser" w:date="2019-12-05T10:41:40Z">
        <w:del w:id="1769" w:author="吴媛媛 [2]" w:date="2020-05-18T16:13:16Z">
          <w:r>
            <w:rPr>
              <w:rFonts w:hint="eastAsia" w:ascii="仿宋_GB2312" w:hAnsi="仿宋_GB2312" w:cs="仿宋_GB2312"/>
              <w:bCs w:val="0"/>
              <w:i w:val="0"/>
              <w:iCs w:val="0"/>
              <w:color w:val="000000"/>
              <w:szCs w:val="21"/>
              <w:rPrChange w:id="1770" w:author="oauser" w:date="2019-12-05T10:42:58Z">
                <w:rPr>
                  <w:rFonts w:hint="eastAsia" w:ascii="仿宋_GB2312" w:cs="仿宋_GB2312"/>
                  <w:bCs w:val="0"/>
                  <w:color w:val="000000"/>
                  <w:szCs w:val="21"/>
                </w:rPr>
              </w:rPrChange>
            </w:rPr>
            <w:fldChar w:fldCharType="begin"/>
          </w:r>
        </w:del>
      </w:ins>
      <w:ins w:id="1771" w:author="oauser" w:date="2019-12-05T10:41:40Z">
        <w:del w:id="1772" w:author="吴媛媛 [2]" w:date="2020-05-18T16:13:16Z">
          <w:r>
            <w:rPr>
              <w:rFonts w:hint="eastAsia" w:ascii="仿宋_GB2312" w:hAnsi="仿宋_GB2312" w:cs="仿宋_GB2312"/>
              <w:bCs w:val="0"/>
              <w:i w:val="0"/>
              <w:iCs w:val="0"/>
              <w:szCs w:val="21"/>
              <w:rPrChange w:id="1773" w:author="oauser" w:date="2019-12-05T10:42:58Z">
                <w:rPr>
                  <w:rFonts w:hint="eastAsia" w:ascii="仿宋_GB2312" w:cs="仿宋_GB2312"/>
                  <w:bCs w:val="0"/>
                  <w:szCs w:val="21"/>
                </w:rPr>
              </w:rPrChange>
            </w:rPr>
            <w:delInstrText xml:space="preserve"> HYPERLINK \l _Toc22788 </w:delInstrText>
          </w:r>
        </w:del>
      </w:ins>
      <w:ins w:id="1774" w:author="oauser" w:date="2019-12-05T10:41:40Z">
        <w:del w:id="1775" w:author="吴媛媛 [2]" w:date="2020-05-18T16:13:16Z">
          <w:r>
            <w:rPr>
              <w:rFonts w:hint="eastAsia" w:ascii="仿宋_GB2312" w:hAnsi="仿宋_GB2312" w:cs="仿宋_GB2312"/>
              <w:bCs w:val="0"/>
              <w:i w:val="0"/>
              <w:iCs w:val="0"/>
              <w:szCs w:val="21"/>
              <w:rPrChange w:id="1776" w:author="oauser" w:date="2019-12-05T10:42:58Z">
                <w:rPr>
                  <w:rFonts w:hint="eastAsia" w:ascii="仿宋_GB2312" w:cs="仿宋_GB2312"/>
                  <w:bCs w:val="0"/>
                  <w:szCs w:val="21"/>
                </w:rPr>
              </w:rPrChange>
            </w:rPr>
            <w:fldChar w:fldCharType="separate"/>
          </w:r>
        </w:del>
      </w:ins>
      <w:ins w:id="1777" w:author="oauser" w:date="2019-12-05T10:41:40Z">
        <w:del w:id="1778" w:author="吴媛媛 [2]" w:date="2020-05-18T16:13:16Z">
          <w:r>
            <w:rPr>
              <w:rFonts w:hint="eastAsia" w:ascii="仿宋_GB2312" w:hAnsi="仿宋_GB2312" w:cs="仿宋_GB2312"/>
              <w:i w:val="0"/>
              <w:iCs w:val="0"/>
              <w:rPrChange w:id="1779" w:author="oauser" w:date="2019-12-05T10:42:58Z">
                <w:rPr>
                  <w:rFonts w:ascii="Times New Roman" w:hAnsi="Times New Roman" w:cs="Times New Roman"/>
                </w:rPr>
              </w:rPrChange>
            </w:rPr>
            <w:delText xml:space="preserve">3.9.26 </w:delText>
          </w:r>
        </w:del>
      </w:ins>
      <w:ins w:id="1780" w:author="oauser" w:date="2019-12-05T10:41:40Z">
        <w:del w:id="1781" w:author="吴媛媛 [2]" w:date="2020-05-18T16:13:16Z">
          <w:r>
            <w:rPr>
              <w:rFonts w:hint="eastAsia" w:ascii="仿宋_GB2312" w:hAnsi="仿宋_GB2312" w:cs="仿宋_GB2312"/>
              <w:i w:val="0"/>
              <w:iCs w:val="0"/>
              <w:rPrChange w:id="1782" w:author="oauser" w:date="2019-12-05T10:42:58Z">
                <w:rPr>
                  <w:rFonts w:hint="eastAsia" w:ascii="仿宋_GB2312" w:hAnsi="仿宋_GB2312" w:cs="仿宋_GB2312"/>
                </w:rPr>
              </w:rPrChange>
            </w:rPr>
            <w:delText>抵押补充贷款清单报文</w:delText>
          </w:r>
        </w:del>
      </w:ins>
      <w:ins w:id="1783" w:author="oauser" w:date="2019-12-05T10:41:40Z">
        <w:del w:id="1784" w:author="吴媛媛 [2]" w:date="2020-05-18T16:13:16Z">
          <w:r>
            <w:rPr>
              <w:rFonts w:hint="eastAsia" w:ascii="仿宋_GB2312" w:hAnsi="仿宋_GB2312" w:cs="仿宋_GB2312"/>
              <w:i w:val="0"/>
              <w:iCs w:val="0"/>
              <w:rPrChange w:id="1785" w:author="oauser" w:date="2019-12-05T10:42:58Z">
                <w:rPr/>
              </w:rPrChange>
            </w:rPr>
            <w:tab/>
          </w:r>
        </w:del>
      </w:ins>
      <w:ins w:id="1786" w:author="oauser" w:date="2019-12-05T10:41:40Z">
        <w:del w:id="1787" w:author="吴媛媛 [2]" w:date="2020-05-18T16:13:16Z">
          <w:r>
            <w:rPr>
              <w:rFonts w:hint="eastAsia" w:ascii="仿宋_GB2312" w:hAnsi="仿宋_GB2312" w:cs="仿宋_GB2312"/>
              <w:i w:val="0"/>
              <w:iCs w:val="0"/>
              <w:rPrChange w:id="1788" w:author="oauser" w:date="2019-12-05T10:42:58Z">
                <w:rPr/>
              </w:rPrChange>
            </w:rPr>
            <w:fldChar w:fldCharType="begin"/>
          </w:r>
        </w:del>
      </w:ins>
      <w:ins w:id="1789" w:author="oauser" w:date="2019-12-05T10:41:40Z">
        <w:del w:id="1790" w:author="吴媛媛 [2]" w:date="2020-05-18T16:13:16Z">
          <w:r>
            <w:rPr>
              <w:rFonts w:hint="eastAsia" w:ascii="仿宋_GB2312" w:hAnsi="仿宋_GB2312" w:cs="仿宋_GB2312"/>
              <w:i w:val="0"/>
              <w:iCs w:val="0"/>
              <w:rPrChange w:id="1791" w:author="oauser" w:date="2019-12-05T10:42:58Z">
                <w:rPr/>
              </w:rPrChange>
            </w:rPr>
            <w:delInstrText xml:space="preserve"> PAGEREF _Toc22788 \h </w:delInstrText>
          </w:r>
        </w:del>
      </w:ins>
      <w:ins w:id="1792" w:author="oauser" w:date="2019-12-05T10:41:40Z">
        <w:del w:id="1793" w:author="吴媛媛 [2]" w:date="2020-05-18T16:13:16Z">
          <w:r>
            <w:rPr>
              <w:rFonts w:hint="eastAsia" w:ascii="仿宋_GB2312" w:hAnsi="仿宋_GB2312" w:cs="仿宋_GB2312"/>
              <w:i w:val="0"/>
              <w:iCs w:val="0"/>
              <w:rPrChange w:id="1794" w:author="oauser" w:date="2019-12-05T10:42:58Z">
                <w:rPr/>
              </w:rPrChange>
            </w:rPr>
            <w:fldChar w:fldCharType="separate"/>
          </w:r>
        </w:del>
      </w:ins>
      <w:del w:id="1795" w:author="吴媛媛 [2]" w:date="2020-05-18T16:13:16Z">
        <w:r>
          <w:rPr>
            <w:rFonts w:hint="eastAsia" w:ascii="仿宋_GB2312" w:hAnsi="仿宋_GB2312" w:eastAsia="仿宋_GB2312" w:cs="仿宋_GB2312"/>
            <w:i w:val="0"/>
            <w:iCs w:val="0"/>
          </w:rPr>
          <w:delText>136</w:delText>
        </w:r>
      </w:del>
      <w:ins w:id="1796" w:author="oauser" w:date="2019-12-05T10:41:40Z">
        <w:del w:id="1797" w:author="吴媛媛 [2]" w:date="2020-05-18T16:13:16Z">
          <w:r>
            <w:rPr>
              <w:rFonts w:hint="eastAsia" w:ascii="仿宋_GB2312" w:hAnsi="仿宋_GB2312" w:cs="仿宋_GB2312"/>
              <w:i w:val="0"/>
              <w:iCs w:val="0"/>
              <w:rPrChange w:id="1798" w:author="oauser" w:date="2019-12-05T10:42:58Z">
                <w:rPr/>
              </w:rPrChange>
            </w:rPr>
            <w:fldChar w:fldCharType="end"/>
          </w:r>
        </w:del>
      </w:ins>
      <w:ins w:id="1799" w:author="oauser" w:date="2019-12-05T10:41:40Z">
        <w:del w:id="1800" w:author="吴媛媛 [2]" w:date="2020-05-18T16:13:16Z">
          <w:r>
            <w:rPr>
              <w:rFonts w:hint="eastAsia" w:ascii="仿宋_GB2312" w:hAnsi="仿宋_GB2312" w:cs="仿宋_GB2312"/>
              <w:bCs w:val="0"/>
              <w:i w:val="0"/>
              <w:iCs w:val="0"/>
              <w:color w:val="000000"/>
              <w:szCs w:val="21"/>
              <w:rPrChange w:id="1801"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802" w:author="oauser" w:date="2019-12-05T10:41:40Z"/>
          <w:del w:id="1803" w:author="吴媛媛 [2]" w:date="2020-05-18T16:13:16Z"/>
          <w:rFonts w:hint="eastAsia" w:ascii="仿宋_GB2312" w:hAnsi="仿宋_GB2312" w:cs="仿宋_GB2312"/>
          <w:i w:val="0"/>
          <w:iCs w:val="0"/>
          <w:rPrChange w:id="1804" w:author="oauser" w:date="2019-12-05T10:42:58Z">
            <w:rPr>
              <w:ins w:id="1805" w:author="oauser" w:date="2019-12-05T10:41:40Z"/>
              <w:del w:id="1806" w:author="吴媛媛 [2]" w:date="2020-05-18T16:13:16Z"/>
            </w:rPr>
          </w:rPrChange>
        </w:rPr>
      </w:pPr>
      <w:ins w:id="1807" w:author="oauser" w:date="2019-12-05T10:41:40Z">
        <w:del w:id="1808" w:author="吴媛媛 [2]" w:date="2020-05-18T16:13:16Z">
          <w:r>
            <w:rPr>
              <w:rFonts w:hint="eastAsia" w:ascii="仿宋_GB2312" w:hAnsi="仿宋_GB2312" w:cs="仿宋_GB2312"/>
              <w:bCs w:val="0"/>
              <w:i w:val="0"/>
              <w:iCs w:val="0"/>
              <w:color w:val="000000"/>
              <w:szCs w:val="21"/>
              <w:rPrChange w:id="1809" w:author="oauser" w:date="2019-12-05T10:42:58Z">
                <w:rPr>
                  <w:rFonts w:hint="eastAsia" w:ascii="仿宋_GB2312" w:cs="仿宋_GB2312"/>
                  <w:bCs w:val="0"/>
                  <w:color w:val="000000"/>
                  <w:szCs w:val="21"/>
                </w:rPr>
              </w:rPrChange>
            </w:rPr>
            <w:fldChar w:fldCharType="begin"/>
          </w:r>
        </w:del>
      </w:ins>
      <w:ins w:id="1810" w:author="oauser" w:date="2019-12-05T10:41:40Z">
        <w:del w:id="1811" w:author="吴媛媛 [2]" w:date="2020-05-18T16:13:16Z">
          <w:r>
            <w:rPr>
              <w:rFonts w:hint="eastAsia" w:ascii="仿宋_GB2312" w:hAnsi="仿宋_GB2312" w:cs="仿宋_GB2312"/>
              <w:bCs w:val="0"/>
              <w:i w:val="0"/>
              <w:iCs w:val="0"/>
              <w:szCs w:val="21"/>
              <w:rPrChange w:id="1812" w:author="oauser" w:date="2019-12-05T10:42:58Z">
                <w:rPr>
                  <w:rFonts w:hint="eastAsia" w:ascii="仿宋_GB2312" w:cs="仿宋_GB2312"/>
                  <w:bCs w:val="0"/>
                  <w:szCs w:val="21"/>
                </w:rPr>
              </w:rPrChange>
            </w:rPr>
            <w:delInstrText xml:space="preserve"> HYPERLINK \l _Toc910 </w:delInstrText>
          </w:r>
        </w:del>
      </w:ins>
      <w:ins w:id="1813" w:author="oauser" w:date="2019-12-05T10:41:40Z">
        <w:del w:id="1814" w:author="吴媛媛 [2]" w:date="2020-05-18T16:13:16Z">
          <w:r>
            <w:rPr>
              <w:rFonts w:hint="eastAsia" w:ascii="仿宋_GB2312" w:hAnsi="仿宋_GB2312" w:cs="仿宋_GB2312"/>
              <w:bCs w:val="0"/>
              <w:i w:val="0"/>
              <w:iCs w:val="0"/>
              <w:szCs w:val="21"/>
              <w:rPrChange w:id="1815" w:author="oauser" w:date="2019-12-05T10:42:58Z">
                <w:rPr>
                  <w:rFonts w:hint="eastAsia" w:ascii="仿宋_GB2312" w:cs="仿宋_GB2312"/>
                  <w:bCs w:val="0"/>
                  <w:szCs w:val="21"/>
                </w:rPr>
              </w:rPrChange>
            </w:rPr>
            <w:fldChar w:fldCharType="separate"/>
          </w:r>
        </w:del>
      </w:ins>
      <w:ins w:id="1816" w:author="oauser" w:date="2019-12-05T10:41:40Z">
        <w:del w:id="1817" w:author="吴媛媛 [2]" w:date="2020-05-18T16:13:16Z">
          <w:r>
            <w:rPr>
              <w:rFonts w:hint="eastAsia" w:ascii="仿宋_GB2312" w:hAnsi="仿宋_GB2312" w:cs="仿宋_GB2312"/>
              <w:i w:val="0"/>
              <w:iCs w:val="0"/>
              <w:lang w:eastAsia="zh-CN"/>
              <w:rPrChange w:id="1818" w:author="oauser" w:date="2019-12-05T10:42:58Z">
                <w:rPr>
                  <w:rFonts w:ascii="Times New Roman" w:hAnsi="Times New Roman" w:cs="Times New Roman"/>
                  <w:lang w:eastAsia="zh-CN"/>
                </w:rPr>
              </w:rPrChange>
            </w:rPr>
            <w:delText xml:space="preserve">3.9.27 </w:delText>
          </w:r>
        </w:del>
      </w:ins>
      <w:ins w:id="1819" w:author="oauser" w:date="2019-12-05T10:41:40Z">
        <w:del w:id="1820" w:author="吴媛媛 [2]" w:date="2020-05-18T16:13:16Z">
          <w:r>
            <w:rPr>
              <w:rFonts w:hint="eastAsia" w:ascii="仿宋_GB2312" w:hAnsi="仿宋_GB2312" w:cs="仿宋_GB2312"/>
              <w:i w:val="0"/>
              <w:iCs w:val="0"/>
              <w:lang w:eastAsia="zh-CN"/>
              <w:rPrChange w:id="1821" w:author="oauser" w:date="2019-12-05T10:42:58Z">
                <w:rPr>
                  <w:rFonts w:hint="eastAsia" w:ascii="仿宋_GB2312" w:hAnsi="仿宋_GB2312" w:cs="仿宋_GB2312"/>
                  <w:lang w:eastAsia="zh-CN"/>
                </w:rPr>
              </w:rPrChange>
            </w:rPr>
            <w:delText>重点项目资金平衡监测表发生额报文</w:delText>
          </w:r>
        </w:del>
      </w:ins>
      <w:ins w:id="1822" w:author="oauser" w:date="2019-12-05T10:41:40Z">
        <w:del w:id="1823" w:author="吴媛媛 [2]" w:date="2020-05-18T16:13:16Z">
          <w:r>
            <w:rPr>
              <w:rFonts w:hint="eastAsia" w:ascii="仿宋_GB2312" w:hAnsi="仿宋_GB2312" w:cs="仿宋_GB2312"/>
              <w:i w:val="0"/>
              <w:iCs w:val="0"/>
              <w:rPrChange w:id="1824" w:author="oauser" w:date="2019-12-05T10:42:58Z">
                <w:rPr/>
              </w:rPrChange>
            </w:rPr>
            <w:tab/>
          </w:r>
        </w:del>
      </w:ins>
      <w:ins w:id="1825" w:author="oauser" w:date="2019-12-05T10:41:40Z">
        <w:del w:id="1826" w:author="吴媛媛 [2]" w:date="2020-05-18T16:13:16Z">
          <w:r>
            <w:rPr>
              <w:rFonts w:hint="eastAsia" w:ascii="仿宋_GB2312" w:hAnsi="仿宋_GB2312" w:cs="仿宋_GB2312"/>
              <w:i w:val="0"/>
              <w:iCs w:val="0"/>
              <w:rPrChange w:id="1827" w:author="oauser" w:date="2019-12-05T10:42:58Z">
                <w:rPr/>
              </w:rPrChange>
            </w:rPr>
            <w:fldChar w:fldCharType="begin"/>
          </w:r>
        </w:del>
      </w:ins>
      <w:ins w:id="1828" w:author="oauser" w:date="2019-12-05T10:41:40Z">
        <w:del w:id="1829" w:author="吴媛媛 [2]" w:date="2020-05-18T16:13:16Z">
          <w:r>
            <w:rPr>
              <w:rFonts w:hint="eastAsia" w:ascii="仿宋_GB2312" w:hAnsi="仿宋_GB2312" w:cs="仿宋_GB2312"/>
              <w:i w:val="0"/>
              <w:iCs w:val="0"/>
              <w:rPrChange w:id="1830" w:author="oauser" w:date="2019-12-05T10:42:58Z">
                <w:rPr/>
              </w:rPrChange>
            </w:rPr>
            <w:delInstrText xml:space="preserve"> PAGEREF _Toc910 \h </w:delInstrText>
          </w:r>
        </w:del>
      </w:ins>
      <w:ins w:id="1831" w:author="oauser" w:date="2019-12-05T10:41:40Z">
        <w:del w:id="1832" w:author="吴媛媛 [2]" w:date="2020-05-18T16:13:16Z">
          <w:r>
            <w:rPr>
              <w:rFonts w:hint="eastAsia" w:ascii="仿宋_GB2312" w:hAnsi="仿宋_GB2312" w:cs="仿宋_GB2312"/>
              <w:i w:val="0"/>
              <w:iCs w:val="0"/>
              <w:rPrChange w:id="1833" w:author="oauser" w:date="2019-12-05T10:42:58Z">
                <w:rPr/>
              </w:rPrChange>
            </w:rPr>
            <w:fldChar w:fldCharType="separate"/>
          </w:r>
        </w:del>
      </w:ins>
      <w:del w:id="1834" w:author="吴媛媛 [2]" w:date="2020-05-18T16:13:16Z">
        <w:r>
          <w:rPr>
            <w:rFonts w:hint="eastAsia" w:ascii="仿宋_GB2312" w:hAnsi="仿宋_GB2312" w:eastAsia="仿宋_GB2312" w:cs="仿宋_GB2312"/>
            <w:i w:val="0"/>
            <w:iCs w:val="0"/>
          </w:rPr>
          <w:delText>138</w:delText>
        </w:r>
      </w:del>
      <w:ins w:id="1835" w:author="oauser" w:date="2019-12-05T10:41:40Z">
        <w:del w:id="1836" w:author="吴媛媛 [2]" w:date="2020-05-18T16:13:16Z">
          <w:r>
            <w:rPr>
              <w:rFonts w:hint="eastAsia" w:ascii="仿宋_GB2312" w:hAnsi="仿宋_GB2312" w:cs="仿宋_GB2312"/>
              <w:i w:val="0"/>
              <w:iCs w:val="0"/>
              <w:rPrChange w:id="1837" w:author="oauser" w:date="2019-12-05T10:42:58Z">
                <w:rPr/>
              </w:rPrChange>
            </w:rPr>
            <w:fldChar w:fldCharType="end"/>
          </w:r>
        </w:del>
      </w:ins>
      <w:ins w:id="1838" w:author="oauser" w:date="2019-12-05T10:41:40Z">
        <w:del w:id="1839" w:author="吴媛媛 [2]" w:date="2020-05-18T16:13:16Z">
          <w:r>
            <w:rPr>
              <w:rFonts w:hint="eastAsia" w:ascii="仿宋_GB2312" w:hAnsi="仿宋_GB2312" w:cs="仿宋_GB2312"/>
              <w:bCs w:val="0"/>
              <w:i w:val="0"/>
              <w:iCs w:val="0"/>
              <w:color w:val="000000"/>
              <w:szCs w:val="21"/>
              <w:rPrChange w:id="1840"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841" w:author="oauser" w:date="2019-12-05T10:41:40Z"/>
          <w:del w:id="1842" w:author="吴媛媛 [2]" w:date="2020-05-18T16:13:16Z"/>
          <w:rFonts w:hint="eastAsia" w:ascii="仿宋_GB2312" w:hAnsi="仿宋_GB2312" w:cs="仿宋_GB2312"/>
          <w:i w:val="0"/>
          <w:iCs w:val="0"/>
          <w:rPrChange w:id="1843" w:author="oauser" w:date="2019-12-05T10:42:58Z">
            <w:rPr>
              <w:ins w:id="1844" w:author="oauser" w:date="2019-12-05T10:41:40Z"/>
              <w:del w:id="1845" w:author="吴媛媛 [2]" w:date="2020-05-18T16:13:16Z"/>
            </w:rPr>
          </w:rPrChange>
        </w:rPr>
      </w:pPr>
      <w:ins w:id="1846" w:author="oauser" w:date="2019-12-05T10:41:40Z">
        <w:del w:id="1847" w:author="吴媛媛 [2]" w:date="2020-05-18T16:13:16Z">
          <w:r>
            <w:rPr>
              <w:rFonts w:hint="eastAsia" w:ascii="仿宋_GB2312" w:hAnsi="仿宋_GB2312" w:cs="仿宋_GB2312"/>
              <w:bCs w:val="0"/>
              <w:i w:val="0"/>
              <w:iCs w:val="0"/>
              <w:color w:val="000000"/>
              <w:szCs w:val="21"/>
              <w:rPrChange w:id="1848" w:author="oauser" w:date="2019-12-05T10:42:58Z">
                <w:rPr>
                  <w:rFonts w:hint="eastAsia" w:ascii="仿宋_GB2312" w:cs="仿宋_GB2312"/>
                  <w:bCs w:val="0"/>
                  <w:color w:val="000000"/>
                  <w:szCs w:val="21"/>
                </w:rPr>
              </w:rPrChange>
            </w:rPr>
            <w:fldChar w:fldCharType="begin"/>
          </w:r>
        </w:del>
      </w:ins>
      <w:ins w:id="1849" w:author="oauser" w:date="2019-12-05T10:41:40Z">
        <w:del w:id="1850" w:author="吴媛媛 [2]" w:date="2020-05-18T16:13:16Z">
          <w:r>
            <w:rPr>
              <w:rFonts w:hint="eastAsia" w:ascii="仿宋_GB2312" w:hAnsi="仿宋_GB2312" w:cs="仿宋_GB2312"/>
              <w:bCs w:val="0"/>
              <w:i w:val="0"/>
              <w:iCs w:val="0"/>
              <w:szCs w:val="21"/>
              <w:rPrChange w:id="1851" w:author="oauser" w:date="2019-12-05T10:42:58Z">
                <w:rPr>
                  <w:rFonts w:hint="eastAsia" w:ascii="仿宋_GB2312" w:cs="仿宋_GB2312"/>
                  <w:bCs w:val="0"/>
                  <w:szCs w:val="21"/>
                </w:rPr>
              </w:rPrChange>
            </w:rPr>
            <w:delInstrText xml:space="preserve"> HYPERLINK \l _Toc11812 </w:delInstrText>
          </w:r>
        </w:del>
      </w:ins>
      <w:ins w:id="1852" w:author="oauser" w:date="2019-12-05T10:41:40Z">
        <w:del w:id="1853" w:author="吴媛媛 [2]" w:date="2020-05-18T16:13:16Z">
          <w:r>
            <w:rPr>
              <w:rFonts w:hint="eastAsia" w:ascii="仿宋_GB2312" w:hAnsi="仿宋_GB2312" w:cs="仿宋_GB2312"/>
              <w:bCs w:val="0"/>
              <w:i w:val="0"/>
              <w:iCs w:val="0"/>
              <w:szCs w:val="21"/>
              <w:rPrChange w:id="1854" w:author="oauser" w:date="2019-12-05T10:42:58Z">
                <w:rPr>
                  <w:rFonts w:hint="eastAsia" w:ascii="仿宋_GB2312" w:cs="仿宋_GB2312"/>
                  <w:bCs w:val="0"/>
                  <w:szCs w:val="21"/>
                </w:rPr>
              </w:rPrChange>
            </w:rPr>
            <w:fldChar w:fldCharType="separate"/>
          </w:r>
        </w:del>
      </w:ins>
      <w:ins w:id="1855" w:author="oauser" w:date="2019-12-05T10:41:40Z">
        <w:del w:id="1856" w:author="吴媛媛 [2]" w:date="2020-05-18T16:13:16Z">
          <w:r>
            <w:rPr>
              <w:rFonts w:hint="eastAsia" w:ascii="仿宋_GB2312" w:hAnsi="仿宋_GB2312" w:cs="仿宋_GB2312"/>
              <w:i w:val="0"/>
              <w:iCs w:val="0"/>
              <w:lang w:eastAsia="zh-CN"/>
              <w:rPrChange w:id="1857" w:author="oauser" w:date="2019-12-05T10:42:58Z">
                <w:rPr>
                  <w:rFonts w:ascii="Times New Roman" w:hAnsi="Times New Roman" w:cs="Times New Roman"/>
                  <w:lang w:eastAsia="zh-CN"/>
                </w:rPr>
              </w:rPrChange>
            </w:rPr>
            <w:delText xml:space="preserve">3.9.28 </w:delText>
          </w:r>
        </w:del>
      </w:ins>
      <w:ins w:id="1858" w:author="oauser" w:date="2019-12-05T10:41:40Z">
        <w:del w:id="1859" w:author="吴媛媛 [2]" w:date="2020-05-18T16:13:16Z">
          <w:r>
            <w:rPr>
              <w:rFonts w:hint="eastAsia" w:ascii="仿宋_GB2312" w:hAnsi="仿宋_GB2312" w:cs="仿宋_GB2312"/>
              <w:i w:val="0"/>
              <w:iCs w:val="0"/>
              <w:lang w:eastAsia="zh-CN"/>
              <w:rPrChange w:id="1860" w:author="oauser" w:date="2019-12-05T10:42:58Z">
                <w:rPr>
                  <w:rFonts w:hint="eastAsia" w:ascii="仿宋_GB2312" w:hAnsi="仿宋_GB2312" w:cs="仿宋_GB2312"/>
                  <w:lang w:eastAsia="zh-CN"/>
                </w:rPr>
              </w:rPrChange>
            </w:rPr>
            <w:delText>PPP重点项目融资情况报文</w:delText>
          </w:r>
        </w:del>
      </w:ins>
      <w:ins w:id="1861" w:author="oauser" w:date="2019-12-05T10:41:40Z">
        <w:del w:id="1862" w:author="吴媛媛 [2]" w:date="2020-05-18T16:13:16Z">
          <w:r>
            <w:rPr>
              <w:rFonts w:hint="eastAsia" w:ascii="仿宋_GB2312" w:hAnsi="仿宋_GB2312" w:cs="仿宋_GB2312"/>
              <w:i w:val="0"/>
              <w:iCs w:val="0"/>
              <w:rPrChange w:id="1863" w:author="oauser" w:date="2019-12-05T10:42:58Z">
                <w:rPr/>
              </w:rPrChange>
            </w:rPr>
            <w:tab/>
          </w:r>
        </w:del>
      </w:ins>
      <w:ins w:id="1864" w:author="oauser" w:date="2019-12-05T10:41:40Z">
        <w:del w:id="1865" w:author="吴媛媛 [2]" w:date="2020-05-18T16:13:16Z">
          <w:r>
            <w:rPr>
              <w:rFonts w:hint="eastAsia" w:ascii="仿宋_GB2312" w:hAnsi="仿宋_GB2312" w:cs="仿宋_GB2312"/>
              <w:i w:val="0"/>
              <w:iCs w:val="0"/>
              <w:rPrChange w:id="1866" w:author="oauser" w:date="2019-12-05T10:42:58Z">
                <w:rPr/>
              </w:rPrChange>
            </w:rPr>
            <w:fldChar w:fldCharType="begin"/>
          </w:r>
        </w:del>
      </w:ins>
      <w:ins w:id="1867" w:author="oauser" w:date="2019-12-05T10:41:40Z">
        <w:del w:id="1868" w:author="吴媛媛 [2]" w:date="2020-05-18T16:13:16Z">
          <w:r>
            <w:rPr>
              <w:rFonts w:hint="eastAsia" w:ascii="仿宋_GB2312" w:hAnsi="仿宋_GB2312" w:cs="仿宋_GB2312"/>
              <w:i w:val="0"/>
              <w:iCs w:val="0"/>
              <w:rPrChange w:id="1869" w:author="oauser" w:date="2019-12-05T10:42:58Z">
                <w:rPr/>
              </w:rPrChange>
            </w:rPr>
            <w:delInstrText xml:space="preserve"> PAGEREF _Toc11812 \h </w:delInstrText>
          </w:r>
        </w:del>
      </w:ins>
      <w:ins w:id="1870" w:author="oauser" w:date="2019-12-05T10:41:40Z">
        <w:del w:id="1871" w:author="吴媛媛 [2]" w:date="2020-05-18T16:13:16Z">
          <w:r>
            <w:rPr>
              <w:rFonts w:hint="eastAsia" w:ascii="仿宋_GB2312" w:hAnsi="仿宋_GB2312" w:cs="仿宋_GB2312"/>
              <w:i w:val="0"/>
              <w:iCs w:val="0"/>
              <w:rPrChange w:id="1872" w:author="oauser" w:date="2019-12-05T10:42:58Z">
                <w:rPr/>
              </w:rPrChange>
            </w:rPr>
            <w:fldChar w:fldCharType="separate"/>
          </w:r>
        </w:del>
      </w:ins>
      <w:del w:id="1873" w:author="吴媛媛 [2]" w:date="2020-05-18T16:13:16Z">
        <w:r>
          <w:rPr>
            <w:rFonts w:hint="eastAsia" w:ascii="仿宋_GB2312" w:hAnsi="仿宋_GB2312" w:eastAsia="仿宋_GB2312" w:cs="仿宋_GB2312"/>
            <w:i w:val="0"/>
            <w:iCs w:val="0"/>
          </w:rPr>
          <w:delText>139</w:delText>
        </w:r>
      </w:del>
      <w:ins w:id="1874" w:author="oauser" w:date="2019-12-05T10:41:40Z">
        <w:del w:id="1875" w:author="吴媛媛 [2]" w:date="2020-05-18T16:13:16Z">
          <w:r>
            <w:rPr>
              <w:rFonts w:hint="eastAsia" w:ascii="仿宋_GB2312" w:hAnsi="仿宋_GB2312" w:cs="仿宋_GB2312"/>
              <w:i w:val="0"/>
              <w:iCs w:val="0"/>
              <w:rPrChange w:id="1876" w:author="oauser" w:date="2019-12-05T10:42:58Z">
                <w:rPr/>
              </w:rPrChange>
            </w:rPr>
            <w:fldChar w:fldCharType="end"/>
          </w:r>
        </w:del>
      </w:ins>
      <w:ins w:id="1877" w:author="oauser" w:date="2019-12-05T10:41:40Z">
        <w:del w:id="1878" w:author="吴媛媛 [2]" w:date="2020-05-18T16:13:16Z">
          <w:r>
            <w:rPr>
              <w:rFonts w:hint="eastAsia" w:ascii="仿宋_GB2312" w:hAnsi="仿宋_GB2312" w:cs="仿宋_GB2312"/>
              <w:bCs w:val="0"/>
              <w:i w:val="0"/>
              <w:iCs w:val="0"/>
              <w:color w:val="000000"/>
              <w:szCs w:val="21"/>
              <w:rPrChange w:id="1879"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880" w:author="oauser" w:date="2019-12-05T10:41:40Z"/>
          <w:del w:id="1881" w:author="吴媛媛 [2]" w:date="2020-05-18T16:13:16Z"/>
          <w:rFonts w:hint="eastAsia" w:ascii="仿宋_GB2312" w:hAnsi="仿宋_GB2312" w:cs="仿宋_GB2312"/>
          <w:i w:val="0"/>
          <w:iCs w:val="0"/>
          <w:rPrChange w:id="1882" w:author="oauser" w:date="2019-12-05T10:42:58Z">
            <w:rPr>
              <w:ins w:id="1883" w:author="oauser" w:date="2019-12-05T10:41:40Z"/>
              <w:del w:id="1884" w:author="吴媛媛 [2]" w:date="2020-05-18T16:13:16Z"/>
            </w:rPr>
          </w:rPrChange>
        </w:rPr>
      </w:pPr>
      <w:ins w:id="1885" w:author="oauser" w:date="2019-12-05T10:41:40Z">
        <w:del w:id="1886" w:author="吴媛媛 [2]" w:date="2020-05-18T16:13:16Z">
          <w:r>
            <w:rPr>
              <w:rFonts w:hint="eastAsia" w:ascii="仿宋_GB2312" w:hAnsi="仿宋_GB2312" w:cs="仿宋_GB2312"/>
              <w:bCs w:val="0"/>
              <w:i w:val="0"/>
              <w:iCs w:val="0"/>
              <w:color w:val="000000"/>
              <w:szCs w:val="21"/>
              <w:rPrChange w:id="1887" w:author="oauser" w:date="2019-12-05T10:42:58Z">
                <w:rPr>
                  <w:rFonts w:hint="eastAsia" w:ascii="仿宋_GB2312" w:cs="仿宋_GB2312"/>
                  <w:bCs w:val="0"/>
                  <w:color w:val="000000"/>
                  <w:szCs w:val="21"/>
                </w:rPr>
              </w:rPrChange>
            </w:rPr>
            <w:fldChar w:fldCharType="begin"/>
          </w:r>
        </w:del>
      </w:ins>
      <w:ins w:id="1888" w:author="oauser" w:date="2019-12-05T10:41:40Z">
        <w:del w:id="1889" w:author="吴媛媛 [2]" w:date="2020-05-18T16:13:16Z">
          <w:r>
            <w:rPr>
              <w:rFonts w:hint="eastAsia" w:ascii="仿宋_GB2312" w:hAnsi="仿宋_GB2312" w:cs="仿宋_GB2312"/>
              <w:bCs w:val="0"/>
              <w:i w:val="0"/>
              <w:iCs w:val="0"/>
              <w:szCs w:val="21"/>
              <w:rPrChange w:id="1890" w:author="oauser" w:date="2019-12-05T10:42:58Z">
                <w:rPr>
                  <w:rFonts w:hint="eastAsia" w:ascii="仿宋_GB2312" w:cs="仿宋_GB2312"/>
                  <w:bCs w:val="0"/>
                  <w:szCs w:val="21"/>
                </w:rPr>
              </w:rPrChange>
            </w:rPr>
            <w:delInstrText xml:space="preserve"> HYPERLINK \l _Toc17334 </w:delInstrText>
          </w:r>
        </w:del>
      </w:ins>
      <w:ins w:id="1891" w:author="oauser" w:date="2019-12-05T10:41:40Z">
        <w:del w:id="1892" w:author="吴媛媛 [2]" w:date="2020-05-18T16:13:16Z">
          <w:r>
            <w:rPr>
              <w:rFonts w:hint="eastAsia" w:ascii="仿宋_GB2312" w:hAnsi="仿宋_GB2312" w:cs="仿宋_GB2312"/>
              <w:bCs w:val="0"/>
              <w:i w:val="0"/>
              <w:iCs w:val="0"/>
              <w:szCs w:val="21"/>
              <w:rPrChange w:id="1893" w:author="oauser" w:date="2019-12-05T10:42:58Z">
                <w:rPr>
                  <w:rFonts w:hint="eastAsia" w:ascii="仿宋_GB2312" w:cs="仿宋_GB2312"/>
                  <w:bCs w:val="0"/>
                  <w:szCs w:val="21"/>
                </w:rPr>
              </w:rPrChange>
            </w:rPr>
            <w:fldChar w:fldCharType="separate"/>
          </w:r>
        </w:del>
      </w:ins>
      <w:ins w:id="1894" w:author="oauser" w:date="2019-12-05T10:41:40Z">
        <w:del w:id="1895" w:author="吴媛媛 [2]" w:date="2020-05-18T16:13:16Z">
          <w:r>
            <w:rPr>
              <w:rFonts w:hint="eastAsia" w:ascii="仿宋_GB2312" w:hAnsi="仿宋_GB2312" w:cs="仿宋_GB2312"/>
              <w:i w:val="0"/>
              <w:iCs w:val="0"/>
              <w:lang w:eastAsia="zh-CN"/>
              <w:rPrChange w:id="1896" w:author="oauser" w:date="2019-12-05T10:42:58Z">
                <w:rPr>
                  <w:rFonts w:ascii="Times New Roman" w:hAnsi="Times New Roman" w:cs="Times New Roman"/>
                  <w:lang w:eastAsia="zh-CN"/>
                </w:rPr>
              </w:rPrChange>
            </w:rPr>
            <w:delText xml:space="preserve">3.9.29 </w:delText>
          </w:r>
        </w:del>
      </w:ins>
      <w:ins w:id="1897" w:author="oauser" w:date="2019-12-05T10:41:40Z">
        <w:del w:id="1898" w:author="吴媛媛 [2]" w:date="2020-05-18T16:13:16Z">
          <w:r>
            <w:rPr>
              <w:rFonts w:hint="eastAsia" w:ascii="仿宋_GB2312" w:hAnsi="仿宋_GB2312" w:cs="仿宋_GB2312"/>
              <w:i w:val="0"/>
              <w:iCs w:val="0"/>
              <w:lang w:eastAsia="zh-CN"/>
              <w:rPrChange w:id="1899" w:author="oauser" w:date="2019-12-05T10:42:58Z">
                <w:rPr>
                  <w:rFonts w:hint="eastAsia" w:ascii="仿宋_GB2312" w:hAnsi="仿宋_GB2312" w:cs="仿宋_GB2312"/>
                  <w:lang w:eastAsia="zh-CN"/>
                </w:rPr>
              </w:rPrChange>
            </w:rPr>
            <w:delText>四川省重点战略性新兴产业项目融资情况报文</w:delText>
          </w:r>
        </w:del>
      </w:ins>
      <w:ins w:id="1900" w:author="oauser" w:date="2019-12-05T10:41:40Z">
        <w:del w:id="1901" w:author="吴媛媛 [2]" w:date="2020-05-18T16:13:16Z">
          <w:r>
            <w:rPr>
              <w:rFonts w:hint="eastAsia" w:ascii="仿宋_GB2312" w:hAnsi="仿宋_GB2312" w:cs="仿宋_GB2312"/>
              <w:i w:val="0"/>
              <w:iCs w:val="0"/>
              <w:rPrChange w:id="1902" w:author="oauser" w:date="2019-12-05T10:42:58Z">
                <w:rPr/>
              </w:rPrChange>
            </w:rPr>
            <w:tab/>
          </w:r>
        </w:del>
      </w:ins>
      <w:ins w:id="1903" w:author="oauser" w:date="2019-12-05T10:41:40Z">
        <w:del w:id="1904" w:author="吴媛媛 [2]" w:date="2020-05-18T16:13:16Z">
          <w:r>
            <w:rPr>
              <w:rFonts w:hint="eastAsia" w:ascii="仿宋_GB2312" w:hAnsi="仿宋_GB2312" w:cs="仿宋_GB2312"/>
              <w:i w:val="0"/>
              <w:iCs w:val="0"/>
              <w:rPrChange w:id="1905" w:author="oauser" w:date="2019-12-05T10:42:58Z">
                <w:rPr/>
              </w:rPrChange>
            </w:rPr>
            <w:fldChar w:fldCharType="begin"/>
          </w:r>
        </w:del>
      </w:ins>
      <w:ins w:id="1906" w:author="oauser" w:date="2019-12-05T10:41:40Z">
        <w:del w:id="1907" w:author="吴媛媛 [2]" w:date="2020-05-18T16:13:16Z">
          <w:r>
            <w:rPr>
              <w:rFonts w:hint="eastAsia" w:ascii="仿宋_GB2312" w:hAnsi="仿宋_GB2312" w:cs="仿宋_GB2312"/>
              <w:i w:val="0"/>
              <w:iCs w:val="0"/>
              <w:rPrChange w:id="1908" w:author="oauser" w:date="2019-12-05T10:42:58Z">
                <w:rPr/>
              </w:rPrChange>
            </w:rPr>
            <w:delInstrText xml:space="preserve"> PAGEREF _Toc17334 \h </w:delInstrText>
          </w:r>
        </w:del>
      </w:ins>
      <w:ins w:id="1909" w:author="oauser" w:date="2019-12-05T10:41:40Z">
        <w:del w:id="1910" w:author="吴媛媛 [2]" w:date="2020-05-18T16:13:16Z">
          <w:r>
            <w:rPr>
              <w:rFonts w:hint="eastAsia" w:ascii="仿宋_GB2312" w:hAnsi="仿宋_GB2312" w:cs="仿宋_GB2312"/>
              <w:i w:val="0"/>
              <w:iCs w:val="0"/>
              <w:rPrChange w:id="1911" w:author="oauser" w:date="2019-12-05T10:42:58Z">
                <w:rPr/>
              </w:rPrChange>
            </w:rPr>
            <w:fldChar w:fldCharType="separate"/>
          </w:r>
        </w:del>
      </w:ins>
      <w:del w:id="1912" w:author="吴媛媛 [2]" w:date="2020-05-18T16:13:16Z">
        <w:r>
          <w:rPr>
            <w:rFonts w:hint="eastAsia" w:ascii="仿宋_GB2312" w:hAnsi="仿宋_GB2312" w:eastAsia="仿宋_GB2312" w:cs="仿宋_GB2312"/>
            <w:i w:val="0"/>
            <w:iCs w:val="0"/>
          </w:rPr>
          <w:delText>139</w:delText>
        </w:r>
      </w:del>
      <w:ins w:id="1913" w:author="oauser" w:date="2019-12-05T10:41:40Z">
        <w:del w:id="1914" w:author="吴媛媛 [2]" w:date="2020-05-18T16:13:16Z">
          <w:r>
            <w:rPr>
              <w:rFonts w:hint="eastAsia" w:ascii="仿宋_GB2312" w:hAnsi="仿宋_GB2312" w:cs="仿宋_GB2312"/>
              <w:i w:val="0"/>
              <w:iCs w:val="0"/>
              <w:rPrChange w:id="1915" w:author="oauser" w:date="2019-12-05T10:42:58Z">
                <w:rPr/>
              </w:rPrChange>
            </w:rPr>
            <w:fldChar w:fldCharType="end"/>
          </w:r>
        </w:del>
      </w:ins>
      <w:ins w:id="1916" w:author="oauser" w:date="2019-12-05T10:41:40Z">
        <w:del w:id="1917" w:author="吴媛媛 [2]" w:date="2020-05-18T16:13:16Z">
          <w:r>
            <w:rPr>
              <w:rFonts w:hint="eastAsia" w:ascii="仿宋_GB2312" w:hAnsi="仿宋_GB2312" w:cs="仿宋_GB2312"/>
              <w:bCs w:val="0"/>
              <w:i w:val="0"/>
              <w:iCs w:val="0"/>
              <w:color w:val="000000"/>
              <w:szCs w:val="21"/>
              <w:rPrChange w:id="1918"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919" w:author="oauser" w:date="2019-12-05T10:41:40Z"/>
          <w:del w:id="1920" w:author="吴媛媛 [2]" w:date="2020-05-18T16:13:16Z"/>
          <w:rFonts w:hint="eastAsia" w:ascii="仿宋_GB2312" w:hAnsi="仿宋_GB2312" w:cs="仿宋_GB2312"/>
          <w:i w:val="0"/>
          <w:iCs w:val="0"/>
          <w:rPrChange w:id="1921" w:author="oauser" w:date="2019-12-05T10:42:58Z">
            <w:rPr>
              <w:ins w:id="1922" w:author="oauser" w:date="2019-12-05T10:41:40Z"/>
              <w:del w:id="1923" w:author="吴媛媛 [2]" w:date="2020-05-18T16:13:16Z"/>
            </w:rPr>
          </w:rPrChange>
        </w:rPr>
      </w:pPr>
      <w:ins w:id="1924" w:author="oauser" w:date="2019-12-05T10:41:40Z">
        <w:del w:id="1925" w:author="吴媛媛 [2]" w:date="2020-05-18T16:13:16Z">
          <w:r>
            <w:rPr>
              <w:rFonts w:hint="eastAsia" w:ascii="仿宋_GB2312" w:hAnsi="仿宋_GB2312" w:cs="仿宋_GB2312"/>
              <w:bCs w:val="0"/>
              <w:i w:val="0"/>
              <w:iCs w:val="0"/>
              <w:color w:val="000000"/>
              <w:szCs w:val="21"/>
              <w:rPrChange w:id="1926" w:author="oauser" w:date="2019-12-05T10:42:58Z">
                <w:rPr>
                  <w:rFonts w:hint="eastAsia" w:ascii="仿宋_GB2312" w:cs="仿宋_GB2312"/>
                  <w:bCs w:val="0"/>
                  <w:color w:val="000000"/>
                  <w:szCs w:val="21"/>
                </w:rPr>
              </w:rPrChange>
            </w:rPr>
            <w:fldChar w:fldCharType="begin"/>
          </w:r>
        </w:del>
      </w:ins>
      <w:ins w:id="1927" w:author="oauser" w:date="2019-12-05T10:41:40Z">
        <w:del w:id="1928" w:author="吴媛媛 [2]" w:date="2020-05-18T16:13:16Z">
          <w:r>
            <w:rPr>
              <w:rFonts w:hint="eastAsia" w:ascii="仿宋_GB2312" w:hAnsi="仿宋_GB2312" w:cs="仿宋_GB2312"/>
              <w:bCs w:val="0"/>
              <w:i w:val="0"/>
              <w:iCs w:val="0"/>
              <w:szCs w:val="21"/>
              <w:rPrChange w:id="1929" w:author="oauser" w:date="2019-12-05T10:42:58Z">
                <w:rPr>
                  <w:rFonts w:hint="eastAsia" w:ascii="仿宋_GB2312" w:cs="仿宋_GB2312"/>
                  <w:bCs w:val="0"/>
                  <w:szCs w:val="21"/>
                </w:rPr>
              </w:rPrChange>
            </w:rPr>
            <w:delInstrText xml:space="preserve"> HYPERLINK \l _Toc18230 </w:delInstrText>
          </w:r>
        </w:del>
      </w:ins>
      <w:ins w:id="1930" w:author="oauser" w:date="2019-12-05T10:41:40Z">
        <w:del w:id="1931" w:author="吴媛媛 [2]" w:date="2020-05-18T16:13:16Z">
          <w:r>
            <w:rPr>
              <w:rFonts w:hint="eastAsia" w:ascii="仿宋_GB2312" w:hAnsi="仿宋_GB2312" w:cs="仿宋_GB2312"/>
              <w:bCs w:val="0"/>
              <w:i w:val="0"/>
              <w:iCs w:val="0"/>
              <w:szCs w:val="21"/>
              <w:rPrChange w:id="1932" w:author="oauser" w:date="2019-12-05T10:42:58Z">
                <w:rPr>
                  <w:rFonts w:hint="eastAsia" w:ascii="仿宋_GB2312" w:cs="仿宋_GB2312"/>
                  <w:bCs w:val="0"/>
                  <w:szCs w:val="21"/>
                </w:rPr>
              </w:rPrChange>
            </w:rPr>
            <w:fldChar w:fldCharType="separate"/>
          </w:r>
        </w:del>
      </w:ins>
      <w:ins w:id="1933" w:author="oauser" w:date="2019-12-05T10:41:40Z">
        <w:del w:id="1934" w:author="吴媛媛 [2]" w:date="2020-05-18T16:13:16Z">
          <w:r>
            <w:rPr>
              <w:rFonts w:hint="eastAsia" w:ascii="仿宋_GB2312" w:hAnsi="仿宋_GB2312" w:cs="仿宋_GB2312"/>
              <w:i w:val="0"/>
              <w:iCs w:val="0"/>
              <w:rPrChange w:id="1935" w:author="oauser" w:date="2019-12-05T10:42:58Z">
                <w:rPr>
                  <w:rFonts w:ascii="Times New Roman" w:hAnsi="Times New Roman" w:cs="Times New Roman"/>
                </w:rPr>
              </w:rPrChange>
            </w:rPr>
            <w:delText xml:space="preserve">3.9.30 </w:delText>
          </w:r>
        </w:del>
      </w:ins>
      <w:ins w:id="1936" w:author="oauser" w:date="2019-12-05T10:41:40Z">
        <w:del w:id="1937" w:author="吴媛媛 [2]" w:date="2020-05-18T16:13:16Z">
          <w:r>
            <w:rPr>
              <w:rFonts w:hint="eastAsia" w:ascii="仿宋_GB2312" w:hAnsi="仿宋_GB2312" w:cs="仿宋_GB2312"/>
              <w:i w:val="0"/>
              <w:iCs w:val="0"/>
              <w:rPrChange w:id="1938" w:author="oauser" w:date="2019-12-05T10:42:58Z">
                <w:rPr>
                  <w:rFonts w:hint="eastAsia" w:ascii="仿宋_GB2312" w:hAnsi="仿宋_GB2312" w:cs="仿宋_GB2312"/>
                </w:rPr>
              </w:rPrChange>
            </w:rPr>
            <w:delText>个人精准扶贫报文</w:delText>
          </w:r>
        </w:del>
      </w:ins>
      <w:ins w:id="1939" w:author="oauser" w:date="2019-12-05T10:41:40Z">
        <w:del w:id="1940" w:author="吴媛媛 [2]" w:date="2020-05-18T16:13:16Z">
          <w:r>
            <w:rPr>
              <w:rFonts w:hint="eastAsia" w:ascii="仿宋_GB2312" w:hAnsi="仿宋_GB2312" w:cs="仿宋_GB2312"/>
              <w:i w:val="0"/>
              <w:iCs w:val="0"/>
              <w:rPrChange w:id="1941" w:author="oauser" w:date="2019-12-05T10:42:58Z">
                <w:rPr/>
              </w:rPrChange>
            </w:rPr>
            <w:tab/>
          </w:r>
        </w:del>
      </w:ins>
      <w:ins w:id="1942" w:author="oauser" w:date="2019-12-05T10:41:40Z">
        <w:del w:id="1943" w:author="吴媛媛 [2]" w:date="2020-05-18T16:13:16Z">
          <w:r>
            <w:rPr>
              <w:rFonts w:hint="eastAsia" w:ascii="仿宋_GB2312" w:hAnsi="仿宋_GB2312" w:cs="仿宋_GB2312"/>
              <w:i w:val="0"/>
              <w:iCs w:val="0"/>
              <w:rPrChange w:id="1944" w:author="oauser" w:date="2019-12-05T10:42:58Z">
                <w:rPr/>
              </w:rPrChange>
            </w:rPr>
            <w:fldChar w:fldCharType="begin"/>
          </w:r>
        </w:del>
      </w:ins>
      <w:ins w:id="1945" w:author="oauser" w:date="2019-12-05T10:41:40Z">
        <w:del w:id="1946" w:author="吴媛媛 [2]" w:date="2020-05-18T16:13:16Z">
          <w:r>
            <w:rPr>
              <w:rFonts w:hint="eastAsia" w:ascii="仿宋_GB2312" w:hAnsi="仿宋_GB2312" w:cs="仿宋_GB2312"/>
              <w:i w:val="0"/>
              <w:iCs w:val="0"/>
              <w:rPrChange w:id="1947" w:author="oauser" w:date="2019-12-05T10:42:58Z">
                <w:rPr/>
              </w:rPrChange>
            </w:rPr>
            <w:delInstrText xml:space="preserve"> PAGEREF _Toc18230 \h </w:delInstrText>
          </w:r>
        </w:del>
      </w:ins>
      <w:ins w:id="1948" w:author="oauser" w:date="2019-12-05T10:41:40Z">
        <w:del w:id="1949" w:author="吴媛媛 [2]" w:date="2020-05-18T16:13:16Z">
          <w:r>
            <w:rPr>
              <w:rFonts w:hint="eastAsia" w:ascii="仿宋_GB2312" w:hAnsi="仿宋_GB2312" w:cs="仿宋_GB2312"/>
              <w:i w:val="0"/>
              <w:iCs w:val="0"/>
              <w:rPrChange w:id="1950" w:author="oauser" w:date="2019-12-05T10:42:58Z">
                <w:rPr/>
              </w:rPrChange>
            </w:rPr>
            <w:fldChar w:fldCharType="separate"/>
          </w:r>
        </w:del>
      </w:ins>
      <w:del w:id="1951" w:author="吴媛媛 [2]" w:date="2020-05-18T16:13:16Z">
        <w:r>
          <w:rPr>
            <w:rFonts w:hint="eastAsia" w:ascii="仿宋_GB2312" w:hAnsi="仿宋_GB2312" w:eastAsia="仿宋_GB2312" w:cs="仿宋_GB2312"/>
            <w:i w:val="0"/>
            <w:iCs w:val="0"/>
          </w:rPr>
          <w:delText>140</w:delText>
        </w:r>
      </w:del>
      <w:ins w:id="1952" w:author="oauser" w:date="2019-12-05T10:41:40Z">
        <w:del w:id="1953" w:author="吴媛媛 [2]" w:date="2020-05-18T16:13:16Z">
          <w:r>
            <w:rPr>
              <w:rFonts w:hint="eastAsia" w:ascii="仿宋_GB2312" w:hAnsi="仿宋_GB2312" w:cs="仿宋_GB2312"/>
              <w:i w:val="0"/>
              <w:iCs w:val="0"/>
              <w:rPrChange w:id="1954" w:author="oauser" w:date="2019-12-05T10:42:58Z">
                <w:rPr/>
              </w:rPrChange>
            </w:rPr>
            <w:fldChar w:fldCharType="end"/>
          </w:r>
        </w:del>
      </w:ins>
      <w:ins w:id="1955" w:author="oauser" w:date="2019-12-05T10:41:40Z">
        <w:del w:id="1956" w:author="吴媛媛 [2]" w:date="2020-05-18T16:13:16Z">
          <w:r>
            <w:rPr>
              <w:rFonts w:hint="eastAsia" w:ascii="仿宋_GB2312" w:hAnsi="仿宋_GB2312" w:cs="仿宋_GB2312"/>
              <w:bCs w:val="0"/>
              <w:i w:val="0"/>
              <w:iCs w:val="0"/>
              <w:color w:val="000000"/>
              <w:szCs w:val="21"/>
              <w:rPrChange w:id="1957"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958" w:author="oauser" w:date="2019-12-05T10:41:40Z"/>
          <w:del w:id="1959" w:author="吴媛媛 [2]" w:date="2020-05-18T16:13:16Z"/>
          <w:rFonts w:hint="eastAsia" w:ascii="仿宋_GB2312" w:hAnsi="仿宋_GB2312" w:cs="仿宋_GB2312"/>
          <w:i w:val="0"/>
          <w:iCs w:val="0"/>
          <w:rPrChange w:id="1960" w:author="oauser" w:date="2019-12-05T10:42:58Z">
            <w:rPr>
              <w:ins w:id="1961" w:author="oauser" w:date="2019-12-05T10:41:40Z"/>
              <w:del w:id="1962" w:author="吴媛媛 [2]" w:date="2020-05-18T16:13:16Z"/>
            </w:rPr>
          </w:rPrChange>
        </w:rPr>
      </w:pPr>
      <w:ins w:id="1963" w:author="oauser" w:date="2019-12-05T10:41:40Z">
        <w:del w:id="1964" w:author="吴媛媛 [2]" w:date="2020-05-18T16:13:16Z">
          <w:r>
            <w:rPr>
              <w:rFonts w:hint="eastAsia" w:ascii="仿宋_GB2312" w:hAnsi="仿宋_GB2312" w:cs="仿宋_GB2312"/>
              <w:bCs w:val="0"/>
              <w:i w:val="0"/>
              <w:iCs w:val="0"/>
              <w:color w:val="000000"/>
              <w:szCs w:val="21"/>
              <w:rPrChange w:id="1965" w:author="oauser" w:date="2019-12-05T10:42:58Z">
                <w:rPr>
                  <w:rFonts w:hint="eastAsia" w:ascii="仿宋_GB2312" w:cs="仿宋_GB2312"/>
                  <w:bCs w:val="0"/>
                  <w:color w:val="000000"/>
                  <w:szCs w:val="21"/>
                </w:rPr>
              </w:rPrChange>
            </w:rPr>
            <w:fldChar w:fldCharType="begin"/>
          </w:r>
        </w:del>
      </w:ins>
      <w:ins w:id="1966" w:author="oauser" w:date="2019-12-05T10:41:40Z">
        <w:del w:id="1967" w:author="吴媛媛 [2]" w:date="2020-05-18T16:13:16Z">
          <w:r>
            <w:rPr>
              <w:rFonts w:hint="eastAsia" w:ascii="仿宋_GB2312" w:hAnsi="仿宋_GB2312" w:cs="仿宋_GB2312"/>
              <w:bCs w:val="0"/>
              <w:i w:val="0"/>
              <w:iCs w:val="0"/>
              <w:szCs w:val="21"/>
              <w:rPrChange w:id="1968" w:author="oauser" w:date="2019-12-05T10:42:58Z">
                <w:rPr>
                  <w:rFonts w:hint="eastAsia" w:ascii="仿宋_GB2312" w:cs="仿宋_GB2312"/>
                  <w:bCs w:val="0"/>
                  <w:szCs w:val="21"/>
                </w:rPr>
              </w:rPrChange>
            </w:rPr>
            <w:delInstrText xml:space="preserve"> HYPERLINK \l _Toc9091 </w:delInstrText>
          </w:r>
        </w:del>
      </w:ins>
      <w:ins w:id="1969" w:author="oauser" w:date="2019-12-05T10:41:40Z">
        <w:del w:id="1970" w:author="吴媛媛 [2]" w:date="2020-05-18T16:13:16Z">
          <w:r>
            <w:rPr>
              <w:rFonts w:hint="eastAsia" w:ascii="仿宋_GB2312" w:hAnsi="仿宋_GB2312" w:cs="仿宋_GB2312"/>
              <w:bCs w:val="0"/>
              <w:i w:val="0"/>
              <w:iCs w:val="0"/>
              <w:szCs w:val="21"/>
              <w:rPrChange w:id="1971" w:author="oauser" w:date="2019-12-05T10:42:58Z">
                <w:rPr>
                  <w:rFonts w:hint="eastAsia" w:ascii="仿宋_GB2312" w:cs="仿宋_GB2312"/>
                  <w:bCs w:val="0"/>
                  <w:szCs w:val="21"/>
                </w:rPr>
              </w:rPrChange>
            </w:rPr>
            <w:fldChar w:fldCharType="separate"/>
          </w:r>
        </w:del>
      </w:ins>
      <w:ins w:id="1972" w:author="oauser" w:date="2019-12-05T10:41:40Z">
        <w:del w:id="1973" w:author="吴媛媛 [2]" w:date="2020-05-18T16:13:16Z">
          <w:r>
            <w:rPr>
              <w:rFonts w:hint="eastAsia" w:ascii="仿宋_GB2312" w:hAnsi="仿宋_GB2312" w:cs="仿宋_GB2312"/>
              <w:i w:val="0"/>
              <w:iCs w:val="0"/>
              <w:rPrChange w:id="1974" w:author="oauser" w:date="2019-12-05T10:42:58Z">
                <w:rPr>
                  <w:rFonts w:ascii="Times New Roman" w:hAnsi="Times New Roman" w:cs="Times New Roman"/>
                </w:rPr>
              </w:rPrChange>
            </w:rPr>
            <w:delText xml:space="preserve">3.9.31 </w:delText>
          </w:r>
        </w:del>
      </w:ins>
      <w:ins w:id="1975" w:author="oauser" w:date="2019-12-05T10:41:40Z">
        <w:del w:id="1976" w:author="吴媛媛 [2]" w:date="2020-05-18T16:13:16Z">
          <w:r>
            <w:rPr>
              <w:rFonts w:hint="eastAsia" w:ascii="仿宋_GB2312" w:hAnsi="仿宋_GB2312" w:cs="仿宋_GB2312"/>
              <w:i w:val="0"/>
              <w:iCs w:val="0"/>
              <w:rPrChange w:id="1977" w:author="oauser" w:date="2019-12-05T10:42:58Z">
                <w:rPr>
                  <w:rFonts w:hint="eastAsia" w:ascii="仿宋_GB2312" w:hAnsi="仿宋_GB2312" w:cs="仿宋_GB2312"/>
                </w:rPr>
              </w:rPrChange>
            </w:rPr>
            <w:delText>产业精准扶贫报文</w:delText>
          </w:r>
        </w:del>
      </w:ins>
      <w:ins w:id="1978" w:author="oauser" w:date="2019-12-05T10:41:40Z">
        <w:del w:id="1979" w:author="吴媛媛 [2]" w:date="2020-05-18T16:13:16Z">
          <w:r>
            <w:rPr>
              <w:rFonts w:hint="eastAsia" w:ascii="仿宋_GB2312" w:hAnsi="仿宋_GB2312" w:cs="仿宋_GB2312"/>
              <w:i w:val="0"/>
              <w:iCs w:val="0"/>
              <w:rPrChange w:id="1980" w:author="oauser" w:date="2019-12-05T10:42:58Z">
                <w:rPr/>
              </w:rPrChange>
            </w:rPr>
            <w:tab/>
          </w:r>
        </w:del>
      </w:ins>
      <w:ins w:id="1981" w:author="oauser" w:date="2019-12-05T10:41:40Z">
        <w:del w:id="1982" w:author="吴媛媛 [2]" w:date="2020-05-18T16:13:16Z">
          <w:r>
            <w:rPr>
              <w:rFonts w:hint="eastAsia" w:ascii="仿宋_GB2312" w:hAnsi="仿宋_GB2312" w:cs="仿宋_GB2312"/>
              <w:i w:val="0"/>
              <w:iCs w:val="0"/>
              <w:rPrChange w:id="1983" w:author="oauser" w:date="2019-12-05T10:42:58Z">
                <w:rPr/>
              </w:rPrChange>
            </w:rPr>
            <w:fldChar w:fldCharType="begin"/>
          </w:r>
        </w:del>
      </w:ins>
      <w:ins w:id="1984" w:author="oauser" w:date="2019-12-05T10:41:40Z">
        <w:del w:id="1985" w:author="吴媛媛 [2]" w:date="2020-05-18T16:13:16Z">
          <w:r>
            <w:rPr>
              <w:rFonts w:hint="eastAsia" w:ascii="仿宋_GB2312" w:hAnsi="仿宋_GB2312" w:cs="仿宋_GB2312"/>
              <w:i w:val="0"/>
              <w:iCs w:val="0"/>
              <w:rPrChange w:id="1986" w:author="oauser" w:date="2019-12-05T10:42:58Z">
                <w:rPr/>
              </w:rPrChange>
            </w:rPr>
            <w:delInstrText xml:space="preserve"> PAGEREF _Toc9091 \h </w:delInstrText>
          </w:r>
        </w:del>
      </w:ins>
      <w:ins w:id="1987" w:author="oauser" w:date="2019-12-05T10:41:40Z">
        <w:del w:id="1988" w:author="吴媛媛 [2]" w:date="2020-05-18T16:13:16Z">
          <w:r>
            <w:rPr>
              <w:rFonts w:hint="eastAsia" w:ascii="仿宋_GB2312" w:hAnsi="仿宋_GB2312" w:cs="仿宋_GB2312"/>
              <w:i w:val="0"/>
              <w:iCs w:val="0"/>
              <w:rPrChange w:id="1989" w:author="oauser" w:date="2019-12-05T10:42:58Z">
                <w:rPr/>
              </w:rPrChange>
            </w:rPr>
            <w:fldChar w:fldCharType="separate"/>
          </w:r>
        </w:del>
      </w:ins>
      <w:del w:id="1990" w:author="吴媛媛 [2]" w:date="2020-05-18T16:13:16Z">
        <w:r>
          <w:rPr>
            <w:rFonts w:hint="eastAsia" w:ascii="仿宋_GB2312" w:hAnsi="仿宋_GB2312" w:eastAsia="仿宋_GB2312" w:cs="仿宋_GB2312"/>
            <w:i w:val="0"/>
            <w:iCs w:val="0"/>
          </w:rPr>
          <w:delText>145</w:delText>
        </w:r>
      </w:del>
      <w:ins w:id="1991" w:author="oauser" w:date="2019-12-05T10:41:40Z">
        <w:del w:id="1992" w:author="吴媛媛 [2]" w:date="2020-05-18T16:13:16Z">
          <w:r>
            <w:rPr>
              <w:rFonts w:hint="eastAsia" w:ascii="仿宋_GB2312" w:hAnsi="仿宋_GB2312" w:cs="仿宋_GB2312"/>
              <w:i w:val="0"/>
              <w:iCs w:val="0"/>
              <w:rPrChange w:id="1993" w:author="oauser" w:date="2019-12-05T10:42:58Z">
                <w:rPr/>
              </w:rPrChange>
            </w:rPr>
            <w:fldChar w:fldCharType="end"/>
          </w:r>
        </w:del>
      </w:ins>
      <w:ins w:id="1994" w:author="oauser" w:date="2019-12-05T10:41:40Z">
        <w:del w:id="1995" w:author="吴媛媛 [2]" w:date="2020-05-18T16:13:16Z">
          <w:r>
            <w:rPr>
              <w:rFonts w:hint="eastAsia" w:ascii="仿宋_GB2312" w:hAnsi="仿宋_GB2312" w:cs="仿宋_GB2312"/>
              <w:bCs w:val="0"/>
              <w:i w:val="0"/>
              <w:iCs w:val="0"/>
              <w:color w:val="000000"/>
              <w:szCs w:val="21"/>
              <w:rPrChange w:id="1996"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1997" w:author="oauser" w:date="2019-12-05T10:41:40Z"/>
          <w:del w:id="1998" w:author="吴媛媛 [2]" w:date="2020-05-18T16:13:16Z"/>
          <w:rFonts w:hint="eastAsia" w:ascii="仿宋_GB2312" w:hAnsi="仿宋_GB2312" w:cs="仿宋_GB2312"/>
          <w:i w:val="0"/>
          <w:iCs w:val="0"/>
          <w:rPrChange w:id="1999" w:author="oauser" w:date="2019-12-05T10:42:58Z">
            <w:rPr>
              <w:ins w:id="2000" w:author="oauser" w:date="2019-12-05T10:41:40Z"/>
              <w:del w:id="2001" w:author="吴媛媛 [2]" w:date="2020-05-18T16:13:16Z"/>
            </w:rPr>
          </w:rPrChange>
        </w:rPr>
      </w:pPr>
      <w:ins w:id="2002" w:author="oauser" w:date="2019-12-05T10:41:40Z">
        <w:del w:id="2003" w:author="吴媛媛 [2]" w:date="2020-05-18T16:13:16Z">
          <w:r>
            <w:rPr>
              <w:rFonts w:hint="eastAsia" w:ascii="仿宋_GB2312" w:hAnsi="仿宋_GB2312" w:cs="仿宋_GB2312"/>
              <w:bCs w:val="0"/>
              <w:i w:val="0"/>
              <w:iCs w:val="0"/>
              <w:color w:val="000000"/>
              <w:szCs w:val="21"/>
              <w:rPrChange w:id="2004" w:author="oauser" w:date="2019-12-05T10:42:58Z">
                <w:rPr>
                  <w:rFonts w:hint="eastAsia" w:ascii="仿宋_GB2312" w:cs="仿宋_GB2312"/>
                  <w:bCs w:val="0"/>
                  <w:color w:val="000000"/>
                  <w:szCs w:val="21"/>
                </w:rPr>
              </w:rPrChange>
            </w:rPr>
            <w:fldChar w:fldCharType="begin"/>
          </w:r>
        </w:del>
      </w:ins>
      <w:ins w:id="2005" w:author="oauser" w:date="2019-12-05T10:41:40Z">
        <w:del w:id="2006" w:author="吴媛媛 [2]" w:date="2020-05-18T16:13:16Z">
          <w:r>
            <w:rPr>
              <w:rFonts w:hint="eastAsia" w:ascii="仿宋_GB2312" w:hAnsi="仿宋_GB2312" w:cs="仿宋_GB2312"/>
              <w:bCs w:val="0"/>
              <w:i w:val="0"/>
              <w:iCs w:val="0"/>
              <w:szCs w:val="21"/>
              <w:rPrChange w:id="2007" w:author="oauser" w:date="2019-12-05T10:42:58Z">
                <w:rPr>
                  <w:rFonts w:hint="eastAsia" w:ascii="仿宋_GB2312" w:cs="仿宋_GB2312"/>
                  <w:bCs w:val="0"/>
                  <w:szCs w:val="21"/>
                </w:rPr>
              </w:rPrChange>
            </w:rPr>
            <w:delInstrText xml:space="preserve"> HYPERLINK \l _Toc32738 </w:delInstrText>
          </w:r>
        </w:del>
      </w:ins>
      <w:ins w:id="2008" w:author="oauser" w:date="2019-12-05T10:41:40Z">
        <w:del w:id="2009" w:author="吴媛媛 [2]" w:date="2020-05-18T16:13:16Z">
          <w:r>
            <w:rPr>
              <w:rFonts w:hint="eastAsia" w:ascii="仿宋_GB2312" w:hAnsi="仿宋_GB2312" w:cs="仿宋_GB2312"/>
              <w:bCs w:val="0"/>
              <w:i w:val="0"/>
              <w:iCs w:val="0"/>
              <w:szCs w:val="21"/>
              <w:rPrChange w:id="2010" w:author="oauser" w:date="2019-12-05T10:42:58Z">
                <w:rPr>
                  <w:rFonts w:hint="eastAsia" w:ascii="仿宋_GB2312" w:cs="仿宋_GB2312"/>
                  <w:bCs w:val="0"/>
                  <w:szCs w:val="21"/>
                </w:rPr>
              </w:rPrChange>
            </w:rPr>
            <w:fldChar w:fldCharType="separate"/>
          </w:r>
        </w:del>
      </w:ins>
      <w:ins w:id="2011" w:author="oauser" w:date="2019-12-05T10:41:40Z">
        <w:del w:id="2012" w:author="吴媛媛 [2]" w:date="2020-05-18T16:13:16Z">
          <w:r>
            <w:rPr>
              <w:rFonts w:hint="eastAsia" w:ascii="仿宋_GB2312" w:hAnsi="仿宋_GB2312" w:eastAsia="仿宋_GB2312" w:cs="仿宋_GB2312"/>
              <w:i w:val="0"/>
              <w:iCs w:val="0"/>
              <w:rPrChange w:id="2013" w:author="oauser" w:date="2019-12-05T10:42:58Z">
                <w:rPr>
                  <w:rFonts w:ascii="Times New Roman" w:hAnsi="Times New Roman" w:eastAsia="仿宋" w:cs="Times New Roman"/>
                </w:rPr>
              </w:rPrChange>
            </w:rPr>
            <w:delText xml:space="preserve">3.9.32 </w:delText>
          </w:r>
        </w:del>
      </w:ins>
      <w:ins w:id="2014" w:author="oauser" w:date="2019-12-05T10:41:40Z">
        <w:del w:id="2015" w:author="吴媛媛 [2]" w:date="2020-05-18T16:13:16Z">
          <w:r>
            <w:rPr>
              <w:rFonts w:hint="eastAsia" w:ascii="仿宋_GB2312" w:hAnsi="仿宋_GB2312" w:eastAsia="仿宋_GB2312" w:cs="仿宋_GB2312"/>
              <w:i w:val="0"/>
              <w:iCs w:val="0"/>
              <w:rPrChange w:id="2016" w:author="oauser" w:date="2019-12-05T10:42:58Z">
                <w:rPr>
                  <w:rFonts w:hint="eastAsia" w:ascii="仿宋" w:hAnsi="仿宋" w:eastAsia="仿宋" w:cs="仿宋"/>
                </w:rPr>
              </w:rPrChange>
            </w:rPr>
            <w:delText>项目精准扶贫报文</w:delText>
          </w:r>
        </w:del>
      </w:ins>
      <w:ins w:id="2017" w:author="oauser" w:date="2019-12-05T10:41:40Z">
        <w:del w:id="2018" w:author="吴媛媛 [2]" w:date="2020-05-18T16:13:16Z">
          <w:r>
            <w:rPr>
              <w:rFonts w:hint="eastAsia" w:ascii="仿宋_GB2312" w:hAnsi="仿宋_GB2312" w:cs="仿宋_GB2312"/>
              <w:i w:val="0"/>
              <w:iCs w:val="0"/>
              <w:rPrChange w:id="2019" w:author="oauser" w:date="2019-12-05T10:42:58Z">
                <w:rPr/>
              </w:rPrChange>
            </w:rPr>
            <w:tab/>
          </w:r>
        </w:del>
      </w:ins>
      <w:ins w:id="2020" w:author="oauser" w:date="2019-12-05T10:41:40Z">
        <w:del w:id="2021" w:author="吴媛媛 [2]" w:date="2020-05-18T16:13:16Z">
          <w:r>
            <w:rPr>
              <w:rFonts w:hint="eastAsia" w:ascii="仿宋_GB2312" w:hAnsi="仿宋_GB2312" w:cs="仿宋_GB2312"/>
              <w:i w:val="0"/>
              <w:iCs w:val="0"/>
              <w:rPrChange w:id="2022" w:author="oauser" w:date="2019-12-05T10:42:58Z">
                <w:rPr/>
              </w:rPrChange>
            </w:rPr>
            <w:fldChar w:fldCharType="begin"/>
          </w:r>
        </w:del>
      </w:ins>
      <w:ins w:id="2023" w:author="oauser" w:date="2019-12-05T10:41:40Z">
        <w:del w:id="2024" w:author="吴媛媛 [2]" w:date="2020-05-18T16:13:16Z">
          <w:r>
            <w:rPr>
              <w:rFonts w:hint="eastAsia" w:ascii="仿宋_GB2312" w:hAnsi="仿宋_GB2312" w:cs="仿宋_GB2312"/>
              <w:i w:val="0"/>
              <w:iCs w:val="0"/>
              <w:rPrChange w:id="2025" w:author="oauser" w:date="2019-12-05T10:42:58Z">
                <w:rPr/>
              </w:rPrChange>
            </w:rPr>
            <w:delInstrText xml:space="preserve"> PAGEREF _Toc32738 \h </w:delInstrText>
          </w:r>
        </w:del>
      </w:ins>
      <w:ins w:id="2026" w:author="oauser" w:date="2019-12-05T10:41:40Z">
        <w:del w:id="2027" w:author="吴媛媛 [2]" w:date="2020-05-18T16:13:16Z">
          <w:r>
            <w:rPr>
              <w:rFonts w:hint="eastAsia" w:ascii="仿宋_GB2312" w:hAnsi="仿宋_GB2312" w:cs="仿宋_GB2312"/>
              <w:i w:val="0"/>
              <w:iCs w:val="0"/>
              <w:rPrChange w:id="2028" w:author="oauser" w:date="2019-12-05T10:42:58Z">
                <w:rPr/>
              </w:rPrChange>
            </w:rPr>
            <w:fldChar w:fldCharType="separate"/>
          </w:r>
        </w:del>
      </w:ins>
      <w:del w:id="2029" w:author="吴媛媛 [2]" w:date="2020-05-18T16:13:16Z">
        <w:r>
          <w:rPr>
            <w:rFonts w:hint="eastAsia" w:ascii="仿宋_GB2312" w:hAnsi="仿宋_GB2312" w:eastAsia="仿宋_GB2312" w:cs="仿宋_GB2312"/>
            <w:i w:val="0"/>
            <w:iCs w:val="0"/>
          </w:rPr>
          <w:delText>150</w:delText>
        </w:r>
      </w:del>
      <w:ins w:id="2030" w:author="oauser" w:date="2019-12-05T10:41:40Z">
        <w:del w:id="2031" w:author="吴媛媛 [2]" w:date="2020-05-18T16:13:16Z">
          <w:r>
            <w:rPr>
              <w:rFonts w:hint="eastAsia" w:ascii="仿宋_GB2312" w:hAnsi="仿宋_GB2312" w:cs="仿宋_GB2312"/>
              <w:i w:val="0"/>
              <w:iCs w:val="0"/>
              <w:rPrChange w:id="2032" w:author="oauser" w:date="2019-12-05T10:42:58Z">
                <w:rPr/>
              </w:rPrChange>
            </w:rPr>
            <w:fldChar w:fldCharType="end"/>
          </w:r>
        </w:del>
      </w:ins>
      <w:ins w:id="2033" w:author="oauser" w:date="2019-12-05T10:41:40Z">
        <w:del w:id="2034" w:author="吴媛媛 [2]" w:date="2020-05-18T16:13:16Z">
          <w:r>
            <w:rPr>
              <w:rFonts w:hint="eastAsia" w:ascii="仿宋_GB2312" w:hAnsi="仿宋_GB2312" w:cs="仿宋_GB2312"/>
              <w:bCs w:val="0"/>
              <w:i w:val="0"/>
              <w:iCs w:val="0"/>
              <w:color w:val="000000"/>
              <w:szCs w:val="21"/>
              <w:rPrChange w:id="2035"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036" w:author="oauser" w:date="2019-12-05T10:41:40Z"/>
          <w:del w:id="2037" w:author="吴媛媛 [2]" w:date="2020-05-18T16:13:16Z"/>
          <w:rFonts w:hint="eastAsia" w:ascii="仿宋_GB2312" w:hAnsi="仿宋_GB2312" w:cs="仿宋_GB2312"/>
          <w:i w:val="0"/>
          <w:iCs w:val="0"/>
          <w:rPrChange w:id="2038" w:author="oauser" w:date="2019-12-05T10:42:58Z">
            <w:rPr>
              <w:ins w:id="2039" w:author="oauser" w:date="2019-12-05T10:41:40Z"/>
              <w:del w:id="2040" w:author="吴媛媛 [2]" w:date="2020-05-18T16:13:16Z"/>
            </w:rPr>
          </w:rPrChange>
        </w:rPr>
      </w:pPr>
      <w:ins w:id="2041" w:author="oauser" w:date="2019-12-05T10:41:40Z">
        <w:del w:id="2042" w:author="吴媛媛 [2]" w:date="2020-05-18T16:13:16Z">
          <w:r>
            <w:rPr>
              <w:rFonts w:hint="eastAsia" w:ascii="仿宋_GB2312" w:hAnsi="仿宋_GB2312" w:cs="仿宋_GB2312"/>
              <w:bCs w:val="0"/>
              <w:i w:val="0"/>
              <w:iCs w:val="0"/>
              <w:color w:val="000000"/>
              <w:szCs w:val="21"/>
              <w:rPrChange w:id="2043" w:author="oauser" w:date="2019-12-05T10:42:58Z">
                <w:rPr>
                  <w:rFonts w:hint="eastAsia" w:ascii="仿宋_GB2312" w:cs="仿宋_GB2312"/>
                  <w:bCs w:val="0"/>
                  <w:color w:val="000000"/>
                  <w:szCs w:val="21"/>
                </w:rPr>
              </w:rPrChange>
            </w:rPr>
            <w:fldChar w:fldCharType="begin"/>
          </w:r>
        </w:del>
      </w:ins>
      <w:ins w:id="2044" w:author="oauser" w:date="2019-12-05T10:41:40Z">
        <w:del w:id="2045" w:author="吴媛媛 [2]" w:date="2020-05-18T16:13:16Z">
          <w:r>
            <w:rPr>
              <w:rFonts w:hint="eastAsia" w:ascii="仿宋_GB2312" w:hAnsi="仿宋_GB2312" w:cs="仿宋_GB2312"/>
              <w:bCs w:val="0"/>
              <w:i w:val="0"/>
              <w:iCs w:val="0"/>
              <w:szCs w:val="21"/>
              <w:rPrChange w:id="2046" w:author="oauser" w:date="2019-12-05T10:42:58Z">
                <w:rPr>
                  <w:rFonts w:hint="eastAsia" w:ascii="仿宋_GB2312" w:cs="仿宋_GB2312"/>
                  <w:bCs w:val="0"/>
                  <w:szCs w:val="21"/>
                </w:rPr>
              </w:rPrChange>
            </w:rPr>
            <w:delInstrText xml:space="preserve"> HYPERLINK \l _Toc26080 </w:delInstrText>
          </w:r>
        </w:del>
      </w:ins>
      <w:ins w:id="2047" w:author="oauser" w:date="2019-12-05T10:41:40Z">
        <w:del w:id="2048" w:author="吴媛媛 [2]" w:date="2020-05-18T16:13:16Z">
          <w:r>
            <w:rPr>
              <w:rFonts w:hint="eastAsia" w:ascii="仿宋_GB2312" w:hAnsi="仿宋_GB2312" w:cs="仿宋_GB2312"/>
              <w:bCs w:val="0"/>
              <w:i w:val="0"/>
              <w:iCs w:val="0"/>
              <w:szCs w:val="21"/>
              <w:rPrChange w:id="2049" w:author="oauser" w:date="2019-12-05T10:42:58Z">
                <w:rPr>
                  <w:rFonts w:hint="eastAsia" w:ascii="仿宋_GB2312" w:cs="仿宋_GB2312"/>
                  <w:bCs w:val="0"/>
                  <w:szCs w:val="21"/>
                </w:rPr>
              </w:rPrChange>
            </w:rPr>
            <w:fldChar w:fldCharType="separate"/>
          </w:r>
        </w:del>
      </w:ins>
      <w:ins w:id="2050" w:author="oauser" w:date="2019-12-05T10:41:40Z">
        <w:del w:id="2051" w:author="吴媛媛 [2]" w:date="2020-05-18T16:13:16Z">
          <w:r>
            <w:rPr>
              <w:rFonts w:hint="eastAsia" w:ascii="仿宋_GB2312" w:hAnsi="仿宋_GB2312" w:cs="仿宋_GB2312"/>
              <w:i w:val="0"/>
              <w:iCs w:val="0"/>
              <w:lang w:eastAsia="zh-CN"/>
              <w:rPrChange w:id="2052" w:author="oauser" w:date="2019-12-05T10:42:58Z">
                <w:rPr>
                  <w:rFonts w:ascii="Times New Roman" w:hAnsi="Times New Roman" w:cs="Times New Roman"/>
                  <w:lang w:eastAsia="zh-CN"/>
                </w:rPr>
              </w:rPrChange>
            </w:rPr>
            <w:delText xml:space="preserve">3.9.33 </w:delText>
          </w:r>
        </w:del>
      </w:ins>
      <w:ins w:id="2053" w:author="oauser" w:date="2019-12-05T10:41:40Z">
        <w:del w:id="2054" w:author="吴媛媛 [2]" w:date="2020-05-18T16:13:16Z">
          <w:r>
            <w:rPr>
              <w:rFonts w:hint="eastAsia" w:ascii="仿宋_GB2312" w:hAnsi="仿宋_GB2312" w:cs="仿宋_GB2312"/>
              <w:i w:val="0"/>
              <w:iCs w:val="0"/>
              <w:lang w:eastAsia="zh-CN"/>
              <w:rPrChange w:id="2055" w:author="oauser" w:date="2019-12-05T10:42:58Z">
                <w:rPr>
                  <w:rFonts w:hint="eastAsia" w:ascii="仿宋_GB2312" w:hAnsi="仿宋_GB2312" w:cs="仿宋_GB2312"/>
                  <w:lang w:eastAsia="zh-CN"/>
                </w:rPr>
              </w:rPrChange>
            </w:rPr>
            <w:delText>五方联动助推精准扶贫贷款报文</w:delText>
          </w:r>
        </w:del>
      </w:ins>
      <w:ins w:id="2056" w:author="oauser" w:date="2019-12-05T10:41:40Z">
        <w:del w:id="2057" w:author="吴媛媛 [2]" w:date="2020-05-18T16:13:16Z">
          <w:r>
            <w:rPr>
              <w:rFonts w:hint="eastAsia" w:ascii="仿宋_GB2312" w:hAnsi="仿宋_GB2312" w:cs="仿宋_GB2312"/>
              <w:i w:val="0"/>
              <w:iCs w:val="0"/>
              <w:rPrChange w:id="2058" w:author="oauser" w:date="2019-12-05T10:42:58Z">
                <w:rPr/>
              </w:rPrChange>
            </w:rPr>
            <w:tab/>
          </w:r>
        </w:del>
      </w:ins>
      <w:ins w:id="2059" w:author="oauser" w:date="2019-12-05T10:41:40Z">
        <w:del w:id="2060" w:author="吴媛媛 [2]" w:date="2020-05-18T16:13:16Z">
          <w:r>
            <w:rPr>
              <w:rFonts w:hint="eastAsia" w:ascii="仿宋_GB2312" w:hAnsi="仿宋_GB2312" w:cs="仿宋_GB2312"/>
              <w:i w:val="0"/>
              <w:iCs w:val="0"/>
              <w:rPrChange w:id="2061" w:author="oauser" w:date="2019-12-05T10:42:58Z">
                <w:rPr/>
              </w:rPrChange>
            </w:rPr>
            <w:fldChar w:fldCharType="begin"/>
          </w:r>
        </w:del>
      </w:ins>
      <w:ins w:id="2062" w:author="oauser" w:date="2019-12-05T10:41:40Z">
        <w:del w:id="2063" w:author="吴媛媛 [2]" w:date="2020-05-18T16:13:16Z">
          <w:r>
            <w:rPr>
              <w:rFonts w:hint="eastAsia" w:ascii="仿宋_GB2312" w:hAnsi="仿宋_GB2312" w:cs="仿宋_GB2312"/>
              <w:i w:val="0"/>
              <w:iCs w:val="0"/>
              <w:rPrChange w:id="2064" w:author="oauser" w:date="2019-12-05T10:42:58Z">
                <w:rPr/>
              </w:rPrChange>
            </w:rPr>
            <w:delInstrText xml:space="preserve"> PAGEREF _Toc26080 \h </w:delInstrText>
          </w:r>
        </w:del>
      </w:ins>
      <w:ins w:id="2065" w:author="oauser" w:date="2019-12-05T10:41:40Z">
        <w:del w:id="2066" w:author="吴媛媛 [2]" w:date="2020-05-18T16:13:16Z">
          <w:r>
            <w:rPr>
              <w:rFonts w:hint="eastAsia" w:ascii="仿宋_GB2312" w:hAnsi="仿宋_GB2312" w:cs="仿宋_GB2312"/>
              <w:i w:val="0"/>
              <w:iCs w:val="0"/>
              <w:rPrChange w:id="2067" w:author="oauser" w:date="2019-12-05T10:42:58Z">
                <w:rPr/>
              </w:rPrChange>
            </w:rPr>
            <w:fldChar w:fldCharType="separate"/>
          </w:r>
        </w:del>
      </w:ins>
      <w:del w:id="2068" w:author="吴媛媛 [2]" w:date="2020-05-18T16:13:16Z">
        <w:r>
          <w:rPr>
            <w:rFonts w:hint="eastAsia" w:ascii="仿宋_GB2312" w:hAnsi="仿宋_GB2312" w:eastAsia="仿宋_GB2312" w:cs="仿宋_GB2312"/>
            <w:i w:val="0"/>
            <w:iCs w:val="0"/>
          </w:rPr>
          <w:delText>154</w:delText>
        </w:r>
      </w:del>
      <w:ins w:id="2069" w:author="oauser" w:date="2019-12-05T10:41:40Z">
        <w:del w:id="2070" w:author="吴媛媛 [2]" w:date="2020-05-18T16:13:16Z">
          <w:r>
            <w:rPr>
              <w:rFonts w:hint="eastAsia" w:ascii="仿宋_GB2312" w:hAnsi="仿宋_GB2312" w:cs="仿宋_GB2312"/>
              <w:i w:val="0"/>
              <w:iCs w:val="0"/>
              <w:rPrChange w:id="2071" w:author="oauser" w:date="2019-12-05T10:42:58Z">
                <w:rPr/>
              </w:rPrChange>
            </w:rPr>
            <w:fldChar w:fldCharType="end"/>
          </w:r>
        </w:del>
      </w:ins>
      <w:ins w:id="2072" w:author="oauser" w:date="2019-12-05T10:41:40Z">
        <w:del w:id="2073" w:author="吴媛媛 [2]" w:date="2020-05-18T16:13:16Z">
          <w:r>
            <w:rPr>
              <w:rFonts w:hint="eastAsia" w:ascii="仿宋_GB2312" w:hAnsi="仿宋_GB2312" w:cs="仿宋_GB2312"/>
              <w:bCs w:val="0"/>
              <w:i w:val="0"/>
              <w:iCs w:val="0"/>
              <w:color w:val="000000"/>
              <w:szCs w:val="21"/>
              <w:rPrChange w:id="2074"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075" w:author="oauser" w:date="2019-12-05T10:41:40Z"/>
          <w:del w:id="2076" w:author="吴媛媛 [2]" w:date="2020-05-18T16:13:16Z"/>
          <w:rFonts w:hint="eastAsia" w:ascii="仿宋_GB2312" w:hAnsi="仿宋_GB2312" w:cs="仿宋_GB2312"/>
          <w:i w:val="0"/>
          <w:iCs w:val="0"/>
          <w:rPrChange w:id="2077" w:author="oauser" w:date="2019-12-05T10:42:58Z">
            <w:rPr>
              <w:ins w:id="2078" w:author="oauser" w:date="2019-12-05T10:41:40Z"/>
              <w:del w:id="2079" w:author="吴媛媛 [2]" w:date="2020-05-18T16:13:16Z"/>
            </w:rPr>
          </w:rPrChange>
        </w:rPr>
      </w:pPr>
      <w:ins w:id="2080" w:author="oauser" w:date="2019-12-05T10:41:40Z">
        <w:del w:id="2081" w:author="吴媛媛 [2]" w:date="2020-05-18T16:13:16Z">
          <w:r>
            <w:rPr>
              <w:rFonts w:hint="eastAsia" w:ascii="仿宋_GB2312" w:hAnsi="仿宋_GB2312" w:cs="仿宋_GB2312"/>
              <w:bCs w:val="0"/>
              <w:i w:val="0"/>
              <w:iCs w:val="0"/>
              <w:color w:val="000000"/>
              <w:szCs w:val="21"/>
              <w:rPrChange w:id="2082" w:author="oauser" w:date="2019-12-05T10:42:58Z">
                <w:rPr>
                  <w:rFonts w:hint="eastAsia" w:ascii="仿宋_GB2312" w:cs="仿宋_GB2312"/>
                  <w:bCs w:val="0"/>
                  <w:color w:val="000000"/>
                  <w:szCs w:val="21"/>
                </w:rPr>
              </w:rPrChange>
            </w:rPr>
            <w:fldChar w:fldCharType="begin"/>
          </w:r>
        </w:del>
      </w:ins>
      <w:ins w:id="2083" w:author="oauser" w:date="2019-12-05T10:41:40Z">
        <w:del w:id="2084" w:author="吴媛媛 [2]" w:date="2020-05-18T16:13:16Z">
          <w:r>
            <w:rPr>
              <w:rFonts w:hint="eastAsia" w:ascii="仿宋_GB2312" w:hAnsi="仿宋_GB2312" w:cs="仿宋_GB2312"/>
              <w:bCs w:val="0"/>
              <w:i w:val="0"/>
              <w:iCs w:val="0"/>
              <w:szCs w:val="21"/>
              <w:rPrChange w:id="2085" w:author="oauser" w:date="2019-12-05T10:42:58Z">
                <w:rPr>
                  <w:rFonts w:hint="eastAsia" w:ascii="仿宋_GB2312" w:cs="仿宋_GB2312"/>
                  <w:bCs w:val="0"/>
                  <w:szCs w:val="21"/>
                </w:rPr>
              </w:rPrChange>
            </w:rPr>
            <w:delInstrText xml:space="preserve"> HYPERLINK \l _Toc5573 </w:delInstrText>
          </w:r>
        </w:del>
      </w:ins>
      <w:ins w:id="2086" w:author="oauser" w:date="2019-12-05T10:41:40Z">
        <w:del w:id="2087" w:author="吴媛媛 [2]" w:date="2020-05-18T16:13:16Z">
          <w:r>
            <w:rPr>
              <w:rFonts w:hint="eastAsia" w:ascii="仿宋_GB2312" w:hAnsi="仿宋_GB2312" w:cs="仿宋_GB2312"/>
              <w:bCs w:val="0"/>
              <w:i w:val="0"/>
              <w:iCs w:val="0"/>
              <w:szCs w:val="21"/>
              <w:rPrChange w:id="2088" w:author="oauser" w:date="2019-12-05T10:42:58Z">
                <w:rPr>
                  <w:rFonts w:hint="eastAsia" w:ascii="仿宋_GB2312" w:cs="仿宋_GB2312"/>
                  <w:bCs w:val="0"/>
                  <w:szCs w:val="21"/>
                </w:rPr>
              </w:rPrChange>
            </w:rPr>
            <w:fldChar w:fldCharType="separate"/>
          </w:r>
        </w:del>
      </w:ins>
      <w:ins w:id="2089" w:author="oauser" w:date="2019-12-05T10:41:40Z">
        <w:del w:id="2090" w:author="吴媛媛 [2]" w:date="2020-05-18T16:13:16Z">
          <w:r>
            <w:rPr>
              <w:rFonts w:hint="eastAsia" w:ascii="仿宋_GB2312" w:hAnsi="仿宋_GB2312" w:cs="仿宋_GB2312"/>
              <w:i w:val="0"/>
              <w:iCs w:val="0"/>
              <w:rPrChange w:id="2091" w:author="oauser" w:date="2019-12-05T10:42:58Z">
                <w:rPr>
                  <w:rFonts w:ascii="Times New Roman" w:hAnsi="Times New Roman" w:cs="Times New Roman"/>
                </w:rPr>
              </w:rPrChange>
            </w:rPr>
            <w:delText xml:space="preserve">3.9.34 </w:delText>
          </w:r>
        </w:del>
      </w:ins>
      <w:ins w:id="2092" w:author="oauser" w:date="2019-12-05T10:41:40Z">
        <w:del w:id="2093" w:author="吴媛媛 [2]" w:date="2020-05-18T16:13:16Z">
          <w:r>
            <w:rPr>
              <w:rFonts w:hint="eastAsia" w:ascii="仿宋_GB2312" w:hAnsi="仿宋_GB2312" w:cs="仿宋_GB2312"/>
              <w:i w:val="0"/>
              <w:iCs w:val="0"/>
              <w:rPrChange w:id="2094" w:author="oauser" w:date="2019-12-05T10:42:58Z">
                <w:rPr>
                  <w:rFonts w:hint="eastAsia" w:ascii="仿宋_GB2312" w:hAnsi="仿宋_GB2312" w:cs="仿宋_GB2312"/>
                </w:rPr>
              </w:rPrChange>
            </w:rPr>
            <w:delText>民贸贴息贷款报文</w:delText>
          </w:r>
        </w:del>
      </w:ins>
      <w:ins w:id="2095" w:author="oauser" w:date="2019-12-05T10:41:40Z">
        <w:del w:id="2096" w:author="吴媛媛 [2]" w:date="2020-05-18T16:13:16Z">
          <w:r>
            <w:rPr>
              <w:rFonts w:hint="eastAsia" w:ascii="仿宋_GB2312" w:hAnsi="仿宋_GB2312" w:cs="仿宋_GB2312"/>
              <w:i w:val="0"/>
              <w:iCs w:val="0"/>
              <w:rPrChange w:id="2097" w:author="oauser" w:date="2019-12-05T10:42:58Z">
                <w:rPr/>
              </w:rPrChange>
            </w:rPr>
            <w:tab/>
          </w:r>
        </w:del>
      </w:ins>
      <w:ins w:id="2098" w:author="oauser" w:date="2019-12-05T10:41:40Z">
        <w:del w:id="2099" w:author="吴媛媛 [2]" w:date="2020-05-18T16:13:16Z">
          <w:r>
            <w:rPr>
              <w:rFonts w:hint="eastAsia" w:ascii="仿宋_GB2312" w:hAnsi="仿宋_GB2312" w:cs="仿宋_GB2312"/>
              <w:i w:val="0"/>
              <w:iCs w:val="0"/>
              <w:rPrChange w:id="2100" w:author="oauser" w:date="2019-12-05T10:42:58Z">
                <w:rPr/>
              </w:rPrChange>
            </w:rPr>
            <w:fldChar w:fldCharType="begin"/>
          </w:r>
        </w:del>
      </w:ins>
      <w:ins w:id="2101" w:author="oauser" w:date="2019-12-05T10:41:40Z">
        <w:del w:id="2102" w:author="吴媛媛 [2]" w:date="2020-05-18T16:13:16Z">
          <w:r>
            <w:rPr>
              <w:rFonts w:hint="eastAsia" w:ascii="仿宋_GB2312" w:hAnsi="仿宋_GB2312" w:cs="仿宋_GB2312"/>
              <w:i w:val="0"/>
              <w:iCs w:val="0"/>
              <w:rPrChange w:id="2103" w:author="oauser" w:date="2019-12-05T10:42:58Z">
                <w:rPr/>
              </w:rPrChange>
            </w:rPr>
            <w:delInstrText xml:space="preserve"> PAGEREF _Toc5573 \h </w:delInstrText>
          </w:r>
        </w:del>
      </w:ins>
      <w:ins w:id="2104" w:author="oauser" w:date="2019-12-05T10:41:40Z">
        <w:del w:id="2105" w:author="吴媛媛 [2]" w:date="2020-05-18T16:13:16Z">
          <w:r>
            <w:rPr>
              <w:rFonts w:hint="eastAsia" w:ascii="仿宋_GB2312" w:hAnsi="仿宋_GB2312" w:cs="仿宋_GB2312"/>
              <w:i w:val="0"/>
              <w:iCs w:val="0"/>
              <w:rPrChange w:id="2106" w:author="oauser" w:date="2019-12-05T10:42:58Z">
                <w:rPr/>
              </w:rPrChange>
            </w:rPr>
            <w:fldChar w:fldCharType="separate"/>
          </w:r>
        </w:del>
      </w:ins>
      <w:del w:id="2107" w:author="吴媛媛 [2]" w:date="2020-05-18T16:13:16Z">
        <w:r>
          <w:rPr>
            <w:rFonts w:hint="eastAsia" w:ascii="仿宋_GB2312" w:hAnsi="仿宋_GB2312" w:eastAsia="仿宋_GB2312" w:cs="仿宋_GB2312"/>
            <w:i w:val="0"/>
            <w:iCs w:val="0"/>
          </w:rPr>
          <w:delText>156</w:delText>
        </w:r>
      </w:del>
      <w:ins w:id="2108" w:author="oauser" w:date="2019-12-05T10:41:40Z">
        <w:del w:id="2109" w:author="吴媛媛 [2]" w:date="2020-05-18T16:13:16Z">
          <w:r>
            <w:rPr>
              <w:rFonts w:hint="eastAsia" w:ascii="仿宋_GB2312" w:hAnsi="仿宋_GB2312" w:cs="仿宋_GB2312"/>
              <w:i w:val="0"/>
              <w:iCs w:val="0"/>
              <w:rPrChange w:id="2110" w:author="oauser" w:date="2019-12-05T10:42:58Z">
                <w:rPr/>
              </w:rPrChange>
            </w:rPr>
            <w:fldChar w:fldCharType="end"/>
          </w:r>
        </w:del>
      </w:ins>
      <w:ins w:id="2111" w:author="oauser" w:date="2019-12-05T10:41:40Z">
        <w:del w:id="2112" w:author="吴媛媛 [2]" w:date="2020-05-18T16:13:16Z">
          <w:r>
            <w:rPr>
              <w:rFonts w:hint="eastAsia" w:ascii="仿宋_GB2312" w:hAnsi="仿宋_GB2312" w:cs="仿宋_GB2312"/>
              <w:bCs w:val="0"/>
              <w:i w:val="0"/>
              <w:iCs w:val="0"/>
              <w:color w:val="000000"/>
              <w:szCs w:val="21"/>
              <w:rPrChange w:id="2113"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114" w:author="oauser" w:date="2019-12-05T10:41:40Z"/>
          <w:del w:id="2115" w:author="吴媛媛 [2]" w:date="2020-05-18T16:13:16Z"/>
          <w:rFonts w:hint="eastAsia" w:ascii="仿宋_GB2312" w:hAnsi="仿宋_GB2312" w:cs="仿宋_GB2312"/>
          <w:i w:val="0"/>
          <w:iCs w:val="0"/>
          <w:rPrChange w:id="2116" w:author="oauser" w:date="2019-12-05T10:42:58Z">
            <w:rPr>
              <w:ins w:id="2117" w:author="oauser" w:date="2019-12-05T10:41:40Z"/>
              <w:del w:id="2118" w:author="吴媛媛 [2]" w:date="2020-05-18T16:13:16Z"/>
            </w:rPr>
          </w:rPrChange>
        </w:rPr>
      </w:pPr>
      <w:ins w:id="2119" w:author="oauser" w:date="2019-12-05T10:41:40Z">
        <w:del w:id="2120" w:author="吴媛媛 [2]" w:date="2020-05-18T16:13:16Z">
          <w:r>
            <w:rPr>
              <w:rFonts w:hint="eastAsia" w:ascii="仿宋_GB2312" w:hAnsi="仿宋_GB2312" w:cs="仿宋_GB2312"/>
              <w:bCs w:val="0"/>
              <w:i w:val="0"/>
              <w:iCs w:val="0"/>
              <w:color w:val="000000"/>
              <w:szCs w:val="21"/>
              <w:rPrChange w:id="2121" w:author="oauser" w:date="2019-12-05T10:42:58Z">
                <w:rPr>
                  <w:rFonts w:hint="eastAsia" w:ascii="仿宋_GB2312" w:cs="仿宋_GB2312"/>
                  <w:bCs w:val="0"/>
                  <w:color w:val="000000"/>
                  <w:szCs w:val="21"/>
                </w:rPr>
              </w:rPrChange>
            </w:rPr>
            <w:fldChar w:fldCharType="begin"/>
          </w:r>
        </w:del>
      </w:ins>
      <w:ins w:id="2122" w:author="oauser" w:date="2019-12-05T10:41:40Z">
        <w:del w:id="2123" w:author="吴媛媛 [2]" w:date="2020-05-18T16:13:16Z">
          <w:r>
            <w:rPr>
              <w:rFonts w:hint="eastAsia" w:ascii="仿宋_GB2312" w:hAnsi="仿宋_GB2312" w:cs="仿宋_GB2312"/>
              <w:bCs w:val="0"/>
              <w:i w:val="0"/>
              <w:iCs w:val="0"/>
              <w:szCs w:val="21"/>
              <w:rPrChange w:id="2124" w:author="oauser" w:date="2019-12-05T10:42:58Z">
                <w:rPr>
                  <w:rFonts w:hint="eastAsia" w:ascii="仿宋_GB2312" w:cs="仿宋_GB2312"/>
                  <w:bCs w:val="0"/>
                  <w:szCs w:val="21"/>
                </w:rPr>
              </w:rPrChange>
            </w:rPr>
            <w:delInstrText xml:space="preserve"> HYPERLINK \l _Toc9961 </w:delInstrText>
          </w:r>
        </w:del>
      </w:ins>
      <w:ins w:id="2125" w:author="oauser" w:date="2019-12-05T10:41:40Z">
        <w:del w:id="2126" w:author="吴媛媛 [2]" w:date="2020-05-18T16:13:16Z">
          <w:r>
            <w:rPr>
              <w:rFonts w:hint="eastAsia" w:ascii="仿宋_GB2312" w:hAnsi="仿宋_GB2312" w:cs="仿宋_GB2312"/>
              <w:bCs w:val="0"/>
              <w:i w:val="0"/>
              <w:iCs w:val="0"/>
              <w:szCs w:val="21"/>
              <w:rPrChange w:id="2127" w:author="oauser" w:date="2019-12-05T10:42:58Z">
                <w:rPr>
                  <w:rFonts w:hint="eastAsia" w:ascii="仿宋_GB2312" w:cs="仿宋_GB2312"/>
                  <w:bCs w:val="0"/>
                  <w:szCs w:val="21"/>
                </w:rPr>
              </w:rPrChange>
            </w:rPr>
            <w:fldChar w:fldCharType="separate"/>
          </w:r>
        </w:del>
      </w:ins>
      <w:ins w:id="2128" w:author="oauser" w:date="2019-12-05T10:41:40Z">
        <w:del w:id="2129" w:author="吴媛媛 [2]" w:date="2020-05-18T16:13:16Z">
          <w:r>
            <w:rPr>
              <w:rFonts w:hint="eastAsia" w:ascii="仿宋_GB2312" w:hAnsi="仿宋_GB2312" w:cs="仿宋_GB2312"/>
              <w:i w:val="0"/>
              <w:iCs w:val="0"/>
              <w:rPrChange w:id="2130" w:author="oauser" w:date="2019-12-05T10:42:58Z">
                <w:rPr>
                  <w:rFonts w:ascii="Times New Roman" w:hAnsi="Times New Roman" w:cs="Times New Roman"/>
                </w:rPr>
              </w:rPrChange>
            </w:rPr>
            <w:delText xml:space="preserve">3.9.35 </w:delText>
          </w:r>
        </w:del>
      </w:ins>
      <w:ins w:id="2131" w:author="oauser" w:date="2019-12-05T10:41:40Z">
        <w:del w:id="2132" w:author="吴媛媛 [2]" w:date="2020-05-18T16:13:16Z">
          <w:r>
            <w:rPr>
              <w:rFonts w:hint="eastAsia" w:ascii="仿宋_GB2312" w:hAnsi="仿宋_GB2312" w:cs="仿宋_GB2312"/>
              <w:i w:val="0"/>
              <w:iCs w:val="0"/>
              <w:rPrChange w:id="2133" w:author="oauser" w:date="2019-12-05T10:42:58Z">
                <w:rPr>
                  <w:rFonts w:hint="eastAsia" w:ascii="仿宋_GB2312" w:hAnsi="仿宋_GB2312" w:cs="仿宋_GB2312"/>
                </w:rPr>
              </w:rPrChange>
            </w:rPr>
            <w:delText>创业担保清单报文</w:delText>
          </w:r>
        </w:del>
      </w:ins>
      <w:ins w:id="2134" w:author="oauser" w:date="2019-12-05T10:41:40Z">
        <w:del w:id="2135" w:author="吴媛媛 [2]" w:date="2020-05-18T16:13:16Z">
          <w:r>
            <w:rPr>
              <w:rFonts w:hint="eastAsia" w:ascii="仿宋_GB2312" w:hAnsi="仿宋_GB2312" w:cs="仿宋_GB2312"/>
              <w:i w:val="0"/>
              <w:iCs w:val="0"/>
              <w:rPrChange w:id="2136" w:author="oauser" w:date="2019-12-05T10:42:58Z">
                <w:rPr/>
              </w:rPrChange>
            </w:rPr>
            <w:tab/>
          </w:r>
        </w:del>
      </w:ins>
      <w:ins w:id="2137" w:author="oauser" w:date="2019-12-05T10:41:40Z">
        <w:del w:id="2138" w:author="吴媛媛 [2]" w:date="2020-05-18T16:13:16Z">
          <w:r>
            <w:rPr>
              <w:rFonts w:hint="eastAsia" w:ascii="仿宋_GB2312" w:hAnsi="仿宋_GB2312" w:cs="仿宋_GB2312"/>
              <w:i w:val="0"/>
              <w:iCs w:val="0"/>
              <w:rPrChange w:id="2139" w:author="oauser" w:date="2019-12-05T10:42:58Z">
                <w:rPr/>
              </w:rPrChange>
            </w:rPr>
            <w:fldChar w:fldCharType="begin"/>
          </w:r>
        </w:del>
      </w:ins>
      <w:ins w:id="2140" w:author="oauser" w:date="2019-12-05T10:41:40Z">
        <w:del w:id="2141" w:author="吴媛媛 [2]" w:date="2020-05-18T16:13:16Z">
          <w:r>
            <w:rPr>
              <w:rFonts w:hint="eastAsia" w:ascii="仿宋_GB2312" w:hAnsi="仿宋_GB2312" w:cs="仿宋_GB2312"/>
              <w:i w:val="0"/>
              <w:iCs w:val="0"/>
              <w:rPrChange w:id="2142" w:author="oauser" w:date="2019-12-05T10:42:58Z">
                <w:rPr/>
              </w:rPrChange>
            </w:rPr>
            <w:delInstrText xml:space="preserve"> PAGEREF _Toc9961 \h </w:delInstrText>
          </w:r>
        </w:del>
      </w:ins>
      <w:ins w:id="2143" w:author="oauser" w:date="2019-12-05T10:41:40Z">
        <w:del w:id="2144" w:author="吴媛媛 [2]" w:date="2020-05-18T16:13:16Z">
          <w:r>
            <w:rPr>
              <w:rFonts w:hint="eastAsia" w:ascii="仿宋_GB2312" w:hAnsi="仿宋_GB2312" w:cs="仿宋_GB2312"/>
              <w:i w:val="0"/>
              <w:iCs w:val="0"/>
              <w:rPrChange w:id="2145" w:author="oauser" w:date="2019-12-05T10:42:58Z">
                <w:rPr/>
              </w:rPrChange>
            </w:rPr>
            <w:fldChar w:fldCharType="separate"/>
          </w:r>
        </w:del>
      </w:ins>
      <w:del w:id="2146" w:author="吴媛媛 [2]" w:date="2020-05-18T16:13:16Z">
        <w:r>
          <w:rPr>
            <w:rFonts w:hint="eastAsia" w:ascii="仿宋_GB2312" w:hAnsi="仿宋_GB2312" w:eastAsia="仿宋_GB2312" w:cs="仿宋_GB2312"/>
            <w:i w:val="0"/>
            <w:iCs w:val="0"/>
          </w:rPr>
          <w:delText>158</w:delText>
        </w:r>
      </w:del>
      <w:ins w:id="2147" w:author="oauser" w:date="2019-12-05T10:41:40Z">
        <w:del w:id="2148" w:author="吴媛媛 [2]" w:date="2020-05-18T16:13:16Z">
          <w:r>
            <w:rPr>
              <w:rFonts w:hint="eastAsia" w:ascii="仿宋_GB2312" w:hAnsi="仿宋_GB2312" w:cs="仿宋_GB2312"/>
              <w:i w:val="0"/>
              <w:iCs w:val="0"/>
              <w:rPrChange w:id="2149" w:author="oauser" w:date="2019-12-05T10:42:58Z">
                <w:rPr/>
              </w:rPrChange>
            </w:rPr>
            <w:fldChar w:fldCharType="end"/>
          </w:r>
        </w:del>
      </w:ins>
      <w:ins w:id="2150" w:author="oauser" w:date="2019-12-05T10:41:40Z">
        <w:del w:id="2151" w:author="吴媛媛 [2]" w:date="2020-05-18T16:13:16Z">
          <w:r>
            <w:rPr>
              <w:rFonts w:hint="eastAsia" w:ascii="仿宋_GB2312" w:hAnsi="仿宋_GB2312" w:cs="仿宋_GB2312"/>
              <w:bCs w:val="0"/>
              <w:i w:val="0"/>
              <w:iCs w:val="0"/>
              <w:color w:val="000000"/>
              <w:szCs w:val="21"/>
              <w:rPrChange w:id="2152"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153" w:author="oauser" w:date="2019-12-05T10:41:40Z"/>
          <w:del w:id="2154" w:author="吴媛媛 [2]" w:date="2020-05-18T16:13:16Z"/>
          <w:rFonts w:hint="eastAsia" w:ascii="仿宋_GB2312" w:hAnsi="仿宋_GB2312" w:cs="仿宋_GB2312"/>
          <w:i w:val="0"/>
          <w:iCs w:val="0"/>
          <w:rPrChange w:id="2155" w:author="oauser" w:date="2019-12-05T10:42:58Z">
            <w:rPr>
              <w:ins w:id="2156" w:author="oauser" w:date="2019-12-05T10:41:40Z"/>
              <w:del w:id="2157" w:author="吴媛媛 [2]" w:date="2020-05-18T16:13:16Z"/>
            </w:rPr>
          </w:rPrChange>
        </w:rPr>
      </w:pPr>
      <w:ins w:id="2158" w:author="oauser" w:date="2019-12-05T10:41:40Z">
        <w:del w:id="2159" w:author="吴媛媛 [2]" w:date="2020-05-18T16:13:16Z">
          <w:r>
            <w:rPr>
              <w:rFonts w:hint="eastAsia" w:ascii="仿宋_GB2312" w:hAnsi="仿宋_GB2312" w:cs="仿宋_GB2312"/>
              <w:bCs w:val="0"/>
              <w:i w:val="0"/>
              <w:iCs w:val="0"/>
              <w:color w:val="000000"/>
              <w:szCs w:val="21"/>
              <w:rPrChange w:id="2160" w:author="oauser" w:date="2019-12-05T10:42:58Z">
                <w:rPr>
                  <w:rFonts w:hint="eastAsia" w:ascii="仿宋_GB2312" w:cs="仿宋_GB2312"/>
                  <w:bCs w:val="0"/>
                  <w:color w:val="000000"/>
                  <w:szCs w:val="21"/>
                </w:rPr>
              </w:rPrChange>
            </w:rPr>
            <w:fldChar w:fldCharType="begin"/>
          </w:r>
        </w:del>
      </w:ins>
      <w:ins w:id="2161" w:author="oauser" w:date="2019-12-05T10:41:40Z">
        <w:del w:id="2162" w:author="吴媛媛 [2]" w:date="2020-05-18T16:13:16Z">
          <w:r>
            <w:rPr>
              <w:rFonts w:hint="eastAsia" w:ascii="仿宋_GB2312" w:hAnsi="仿宋_GB2312" w:cs="仿宋_GB2312"/>
              <w:bCs w:val="0"/>
              <w:i w:val="0"/>
              <w:iCs w:val="0"/>
              <w:szCs w:val="21"/>
              <w:rPrChange w:id="2163" w:author="oauser" w:date="2019-12-05T10:42:58Z">
                <w:rPr>
                  <w:rFonts w:hint="eastAsia" w:ascii="仿宋_GB2312" w:cs="仿宋_GB2312"/>
                  <w:bCs w:val="0"/>
                  <w:szCs w:val="21"/>
                </w:rPr>
              </w:rPrChange>
            </w:rPr>
            <w:delInstrText xml:space="preserve"> HYPERLINK \l _Toc32181 </w:delInstrText>
          </w:r>
        </w:del>
      </w:ins>
      <w:ins w:id="2164" w:author="oauser" w:date="2019-12-05T10:41:40Z">
        <w:del w:id="2165" w:author="吴媛媛 [2]" w:date="2020-05-18T16:13:16Z">
          <w:r>
            <w:rPr>
              <w:rFonts w:hint="eastAsia" w:ascii="仿宋_GB2312" w:hAnsi="仿宋_GB2312" w:cs="仿宋_GB2312"/>
              <w:bCs w:val="0"/>
              <w:i w:val="0"/>
              <w:iCs w:val="0"/>
              <w:szCs w:val="21"/>
              <w:rPrChange w:id="2166" w:author="oauser" w:date="2019-12-05T10:42:58Z">
                <w:rPr>
                  <w:rFonts w:hint="eastAsia" w:ascii="仿宋_GB2312" w:cs="仿宋_GB2312"/>
                  <w:bCs w:val="0"/>
                  <w:szCs w:val="21"/>
                </w:rPr>
              </w:rPrChange>
            </w:rPr>
            <w:fldChar w:fldCharType="separate"/>
          </w:r>
        </w:del>
      </w:ins>
      <w:ins w:id="2167" w:author="oauser" w:date="2019-12-05T10:41:40Z">
        <w:del w:id="2168" w:author="吴媛媛 [2]" w:date="2020-05-18T16:13:16Z">
          <w:r>
            <w:rPr>
              <w:rFonts w:hint="eastAsia" w:ascii="仿宋_GB2312" w:hAnsi="仿宋_GB2312" w:cs="仿宋_GB2312"/>
              <w:i w:val="0"/>
              <w:iCs w:val="0"/>
              <w:rPrChange w:id="2169" w:author="oauser" w:date="2019-12-05T10:42:58Z">
                <w:rPr>
                  <w:rFonts w:ascii="Times New Roman" w:hAnsi="Times New Roman" w:cs="Times New Roman"/>
                </w:rPr>
              </w:rPrChange>
            </w:rPr>
            <w:delText xml:space="preserve">3.9.36 </w:delText>
          </w:r>
        </w:del>
      </w:ins>
      <w:ins w:id="2170" w:author="oauser" w:date="2019-12-05T10:41:40Z">
        <w:del w:id="2171" w:author="吴媛媛 [2]" w:date="2020-05-18T16:13:16Z">
          <w:r>
            <w:rPr>
              <w:rFonts w:hint="eastAsia" w:ascii="仿宋_GB2312" w:hAnsi="仿宋_GB2312" w:cs="仿宋_GB2312"/>
              <w:i w:val="0"/>
              <w:iCs w:val="0"/>
              <w:rPrChange w:id="2172" w:author="oauser" w:date="2019-12-05T10:42:58Z">
                <w:rPr>
                  <w:rFonts w:hint="eastAsia" w:ascii="仿宋_GB2312" w:hAnsi="仿宋_GB2312" w:cs="仿宋_GB2312"/>
                </w:rPr>
              </w:rPrChange>
            </w:rPr>
            <w:delText>应收账款质押贷款报文</w:delText>
          </w:r>
        </w:del>
      </w:ins>
      <w:ins w:id="2173" w:author="oauser" w:date="2019-12-05T10:41:40Z">
        <w:del w:id="2174" w:author="吴媛媛 [2]" w:date="2020-05-18T16:13:16Z">
          <w:r>
            <w:rPr>
              <w:rFonts w:hint="eastAsia" w:ascii="仿宋_GB2312" w:hAnsi="仿宋_GB2312" w:cs="仿宋_GB2312"/>
              <w:i w:val="0"/>
              <w:iCs w:val="0"/>
              <w:rPrChange w:id="2175" w:author="oauser" w:date="2019-12-05T10:42:58Z">
                <w:rPr/>
              </w:rPrChange>
            </w:rPr>
            <w:tab/>
          </w:r>
        </w:del>
      </w:ins>
      <w:ins w:id="2176" w:author="oauser" w:date="2019-12-05T10:41:40Z">
        <w:del w:id="2177" w:author="吴媛媛 [2]" w:date="2020-05-18T16:13:16Z">
          <w:r>
            <w:rPr>
              <w:rFonts w:hint="eastAsia" w:ascii="仿宋_GB2312" w:hAnsi="仿宋_GB2312" w:cs="仿宋_GB2312"/>
              <w:i w:val="0"/>
              <w:iCs w:val="0"/>
              <w:rPrChange w:id="2178" w:author="oauser" w:date="2019-12-05T10:42:58Z">
                <w:rPr/>
              </w:rPrChange>
            </w:rPr>
            <w:fldChar w:fldCharType="begin"/>
          </w:r>
        </w:del>
      </w:ins>
      <w:ins w:id="2179" w:author="oauser" w:date="2019-12-05T10:41:40Z">
        <w:del w:id="2180" w:author="吴媛媛 [2]" w:date="2020-05-18T16:13:16Z">
          <w:r>
            <w:rPr>
              <w:rFonts w:hint="eastAsia" w:ascii="仿宋_GB2312" w:hAnsi="仿宋_GB2312" w:cs="仿宋_GB2312"/>
              <w:i w:val="0"/>
              <w:iCs w:val="0"/>
              <w:rPrChange w:id="2181" w:author="oauser" w:date="2019-12-05T10:42:58Z">
                <w:rPr/>
              </w:rPrChange>
            </w:rPr>
            <w:delInstrText xml:space="preserve"> PAGEREF _Toc32181 \h </w:delInstrText>
          </w:r>
        </w:del>
      </w:ins>
      <w:ins w:id="2182" w:author="oauser" w:date="2019-12-05T10:41:40Z">
        <w:del w:id="2183" w:author="吴媛媛 [2]" w:date="2020-05-18T16:13:16Z">
          <w:r>
            <w:rPr>
              <w:rFonts w:hint="eastAsia" w:ascii="仿宋_GB2312" w:hAnsi="仿宋_GB2312" w:cs="仿宋_GB2312"/>
              <w:i w:val="0"/>
              <w:iCs w:val="0"/>
              <w:rPrChange w:id="2184" w:author="oauser" w:date="2019-12-05T10:42:58Z">
                <w:rPr/>
              </w:rPrChange>
            </w:rPr>
            <w:fldChar w:fldCharType="separate"/>
          </w:r>
        </w:del>
      </w:ins>
      <w:del w:id="2185" w:author="吴媛媛 [2]" w:date="2020-05-18T16:13:16Z">
        <w:r>
          <w:rPr>
            <w:rFonts w:hint="eastAsia" w:ascii="仿宋_GB2312" w:hAnsi="仿宋_GB2312" w:eastAsia="仿宋_GB2312" w:cs="仿宋_GB2312"/>
            <w:i w:val="0"/>
            <w:iCs w:val="0"/>
          </w:rPr>
          <w:delText>160</w:delText>
        </w:r>
      </w:del>
      <w:ins w:id="2186" w:author="oauser" w:date="2019-12-05T10:41:40Z">
        <w:del w:id="2187" w:author="吴媛媛 [2]" w:date="2020-05-18T16:13:16Z">
          <w:r>
            <w:rPr>
              <w:rFonts w:hint="eastAsia" w:ascii="仿宋_GB2312" w:hAnsi="仿宋_GB2312" w:cs="仿宋_GB2312"/>
              <w:i w:val="0"/>
              <w:iCs w:val="0"/>
              <w:rPrChange w:id="2188" w:author="oauser" w:date="2019-12-05T10:42:58Z">
                <w:rPr/>
              </w:rPrChange>
            </w:rPr>
            <w:fldChar w:fldCharType="end"/>
          </w:r>
        </w:del>
      </w:ins>
      <w:ins w:id="2189" w:author="oauser" w:date="2019-12-05T10:41:40Z">
        <w:del w:id="2190" w:author="吴媛媛 [2]" w:date="2020-05-18T16:13:16Z">
          <w:r>
            <w:rPr>
              <w:rFonts w:hint="eastAsia" w:ascii="仿宋_GB2312" w:hAnsi="仿宋_GB2312" w:cs="仿宋_GB2312"/>
              <w:bCs w:val="0"/>
              <w:i w:val="0"/>
              <w:iCs w:val="0"/>
              <w:color w:val="000000"/>
              <w:szCs w:val="21"/>
              <w:rPrChange w:id="2191"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192" w:author="oauser" w:date="2019-12-05T10:41:40Z"/>
          <w:del w:id="2193" w:author="吴媛媛 [2]" w:date="2020-05-18T16:13:16Z"/>
          <w:rFonts w:hint="eastAsia" w:ascii="仿宋_GB2312" w:hAnsi="仿宋_GB2312" w:cs="仿宋_GB2312"/>
          <w:i w:val="0"/>
          <w:iCs w:val="0"/>
          <w:rPrChange w:id="2194" w:author="oauser" w:date="2019-12-05T10:42:58Z">
            <w:rPr>
              <w:ins w:id="2195" w:author="oauser" w:date="2019-12-05T10:41:40Z"/>
              <w:del w:id="2196" w:author="吴媛媛 [2]" w:date="2020-05-18T16:13:16Z"/>
            </w:rPr>
          </w:rPrChange>
        </w:rPr>
      </w:pPr>
      <w:ins w:id="2197" w:author="oauser" w:date="2019-12-05T10:41:40Z">
        <w:del w:id="2198" w:author="吴媛媛 [2]" w:date="2020-05-18T16:13:16Z">
          <w:r>
            <w:rPr>
              <w:rFonts w:hint="eastAsia" w:ascii="仿宋_GB2312" w:hAnsi="仿宋_GB2312" w:cs="仿宋_GB2312"/>
              <w:bCs w:val="0"/>
              <w:i w:val="0"/>
              <w:iCs w:val="0"/>
              <w:color w:val="000000"/>
              <w:szCs w:val="21"/>
              <w:rPrChange w:id="2199" w:author="oauser" w:date="2019-12-05T10:42:58Z">
                <w:rPr>
                  <w:rFonts w:hint="eastAsia" w:ascii="仿宋_GB2312" w:cs="仿宋_GB2312"/>
                  <w:bCs w:val="0"/>
                  <w:color w:val="000000"/>
                  <w:szCs w:val="21"/>
                </w:rPr>
              </w:rPrChange>
            </w:rPr>
            <w:fldChar w:fldCharType="begin"/>
          </w:r>
        </w:del>
      </w:ins>
      <w:ins w:id="2200" w:author="oauser" w:date="2019-12-05T10:41:40Z">
        <w:del w:id="2201" w:author="吴媛媛 [2]" w:date="2020-05-18T16:13:16Z">
          <w:r>
            <w:rPr>
              <w:rFonts w:hint="eastAsia" w:ascii="仿宋_GB2312" w:hAnsi="仿宋_GB2312" w:cs="仿宋_GB2312"/>
              <w:bCs w:val="0"/>
              <w:i w:val="0"/>
              <w:iCs w:val="0"/>
              <w:szCs w:val="21"/>
              <w:rPrChange w:id="2202" w:author="oauser" w:date="2019-12-05T10:42:58Z">
                <w:rPr>
                  <w:rFonts w:hint="eastAsia" w:ascii="仿宋_GB2312" w:cs="仿宋_GB2312"/>
                  <w:bCs w:val="0"/>
                  <w:szCs w:val="21"/>
                </w:rPr>
              </w:rPrChange>
            </w:rPr>
            <w:delInstrText xml:space="preserve"> HYPERLINK \l _Toc4131 </w:delInstrText>
          </w:r>
        </w:del>
      </w:ins>
      <w:ins w:id="2203" w:author="oauser" w:date="2019-12-05T10:41:40Z">
        <w:del w:id="2204" w:author="吴媛媛 [2]" w:date="2020-05-18T16:13:16Z">
          <w:r>
            <w:rPr>
              <w:rFonts w:hint="eastAsia" w:ascii="仿宋_GB2312" w:hAnsi="仿宋_GB2312" w:cs="仿宋_GB2312"/>
              <w:bCs w:val="0"/>
              <w:i w:val="0"/>
              <w:iCs w:val="0"/>
              <w:szCs w:val="21"/>
              <w:rPrChange w:id="2205" w:author="oauser" w:date="2019-12-05T10:42:58Z">
                <w:rPr>
                  <w:rFonts w:hint="eastAsia" w:ascii="仿宋_GB2312" w:cs="仿宋_GB2312"/>
                  <w:bCs w:val="0"/>
                  <w:szCs w:val="21"/>
                </w:rPr>
              </w:rPrChange>
            </w:rPr>
            <w:fldChar w:fldCharType="separate"/>
          </w:r>
        </w:del>
      </w:ins>
      <w:ins w:id="2206" w:author="oauser" w:date="2019-12-05T10:41:40Z">
        <w:del w:id="2207" w:author="吴媛媛 [2]" w:date="2020-05-18T16:13:16Z">
          <w:r>
            <w:rPr>
              <w:rFonts w:hint="eastAsia" w:ascii="仿宋_GB2312" w:hAnsi="仿宋_GB2312" w:cs="仿宋_GB2312"/>
              <w:i w:val="0"/>
              <w:iCs w:val="0"/>
              <w:rPrChange w:id="2208" w:author="oauser" w:date="2019-12-05T10:42:58Z">
                <w:rPr>
                  <w:rFonts w:ascii="Times New Roman" w:hAnsi="Times New Roman" w:cs="Times New Roman"/>
                </w:rPr>
              </w:rPrChange>
            </w:rPr>
            <w:delText xml:space="preserve">3.9.37 </w:delText>
          </w:r>
        </w:del>
      </w:ins>
      <w:ins w:id="2209" w:author="oauser" w:date="2019-12-05T10:41:40Z">
        <w:del w:id="2210" w:author="吴媛媛 [2]" w:date="2020-05-18T16:13:16Z">
          <w:r>
            <w:rPr>
              <w:rFonts w:hint="eastAsia" w:ascii="仿宋_GB2312" w:hAnsi="仿宋_GB2312" w:cs="仿宋_GB2312"/>
              <w:i w:val="0"/>
              <w:iCs w:val="0"/>
              <w:rPrChange w:id="2211" w:author="oauser" w:date="2019-12-05T10:42:58Z">
                <w:rPr>
                  <w:rFonts w:hint="eastAsia" w:ascii="仿宋_GB2312" w:hAnsi="仿宋_GB2312" w:cs="仿宋_GB2312"/>
                </w:rPr>
              </w:rPrChange>
            </w:rPr>
            <w:delText>知识产权质押贷款报文</w:delText>
          </w:r>
        </w:del>
      </w:ins>
      <w:ins w:id="2212" w:author="oauser" w:date="2019-12-05T10:41:40Z">
        <w:del w:id="2213" w:author="吴媛媛 [2]" w:date="2020-05-18T16:13:16Z">
          <w:r>
            <w:rPr>
              <w:rFonts w:hint="eastAsia" w:ascii="仿宋_GB2312" w:hAnsi="仿宋_GB2312" w:cs="仿宋_GB2312"/>
              <w:i w:val="0"/>
              <w:iCs w:val="0"/>
              <w:rPrChange w:id="2214" w:author="oauser" w:date="2019-12-05T10:42:58Z">
                <w:rPr/>
              </w:rPrChange>
            </w:rPr>
            <w:tab/>
          </w:r>
        </w:del>
      </w:ins>
      <w:ins w:id="2215" w:author="oauser" w:date="2019-12-05T10:41:40Z">
        <w:del w:id="2216" w:author="吴媛媛 [2]" w:date="2020-05-18T16:13:16Z">
          <w:r>
            <w:rPr>
              <w:rFonts w:hint="eastAsia" w:ascii="仿宋_GB2312" w:hAnsi="仿宋_GB2312" w:cs="仿宋_GB2312"/>
              <w:i w:val="0"/>
              <w:iCs w:val="0"/>
              <w:rPrChange w:id="2217" w:author="oauser" w:date="2019-12-05T10:42:58Z">
                <w:rPr/>
              </w:rPrChange>
            </w:rPr>
            <w:fldChar w:fldCharType="begin"/>
          </w:r>
        </w:del>
      </w:ins>
      <w:ins w:id="2218" w:author="oauser" w:date="2019-12-05T10:41:40Z">
        <w:del w:id="2219" w:author="吴媛媛 [2]" w:date="2020-05-18T16:13:16Z">
          <w:r>
            <w:rPr>
              <w:rFonts w:hint="eastAsia" w:ascii="仿宋_GB2312" w:hAnsi="仿宋_GB2312" w:cs="仿宋_GB2312"/>
              <w:i w:val="0"/>
              <w:iCs w:val="0"/>
              <w:rPrChange w:id="2220" w:author="oauser" w:date="2019-12-05T10:42:58Z">
                <w:rPr/>
              </w:rPrChange>
            </w:rPr>
            <w:delInstrText xml:space="preserve"> PAGEREF _Toc4131 \h </w:delInstrText>
          </w:r>
        </w:del>
      </w:ins>
      <w:ins w:id="2221" w:author="oauser" w:date="2019-12-05T10:41:40Z">
        <w:del w:id="2222" w:author="吴媛媛 [2]" w:date="2020-05-18T16:13:16Z">
          <w:r>
            <w:rPr>
              <w:rFonts w:hint="eastAsia" w:ascii="仿宋_GB2312" w:hAnsi="仿宋_GB2312" w:cs="仿宋_GB2312"/>
              <w:i w:val="0"/>
              <w:iCs w:val="0"/>
              <w:rPrChange w:id="2223" w:author="oauser" w:date="2019-12-05T10:42:58Z">
                <w:rPr/>
              </w:rPrChange>
            </w:rPr>
            <w:fldChar w:fldCharType="separate"/>
          </w:r>
        </w:del>
      </w:ins>
      <w:del w:id="2224" w:author="吴媛媛 [2]" w:date="2020-05-18T16:13:16Z">
        <w:r>
          <w:rPr>
            <w:rFonts w:hint="eastAsia" w:ascii="仿宋_GB2312" w:hAnsi="仿宋_GB2312" w:eastAsia="仿宋_GB2312" w:cs="仿宋_GB2312"/>
            <w:i w:val="0"/>
            <w:iCs w:val="0"/>
          </w:rPr>
          <w:delText>162</w:delText>
        </w:r>
      </w:del>
      <w:ins w:id="2225" w:author="oauser" w:date="2019-12-05T10:41:40Z">
        <w:del w:id="2226" w:author="吴媛媛 [2]" w:date="2020-05-18T16:13:16Z">
          <w:r>
            <w:rPr>
              <w:rFonts w:hint="eastAsia" w:ascii="仿宋_GB2312" w:hAnsi="仿宋_GB2312" w:cs="仿宋_GB2312"/>
              <w:i w:val="0"/>
              <w:iCs w:val="0"/>
              <w:rPrChange w:id="2227" w:author="oauser" w:date="2019-12-05T10:42:58Z">
                <w:rPr/>
              </w:rPrChange>
            </w:rPr>
            <w:fldChar w:fldCharType="end"/>
          </w:r>
        </w:del>
      </w:ins>
      <w:ins w:id="2228" w:author="oauser" w:date="2019-12-05T10:41:40Z">
        <w:del w:id="2229" w:author="吴媛媛 [2]" w:date="2020-05-18T16:13:16Z">
          <w:r>
            <w:rPr>
              <w:rFonts w:hint="eastAsia" w:ascii="仿宋_GB2312" w:hAnsi="仿宋_GB2312" w:cs="仿宋_GB2312"/>
              <w:bCs w:val="0"/>
              <w:i w:val="0"/>
              <w:iCs w:val="0"/>
              <w:color w:val="000000"/>
              <w:szCs w:val="21"/>
              <w:rPrChange w:id="2230"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231" w:author="oauser" w:date="2019-12-05T10:41:40Z"/>
          <w:del w:id="2232" w:author="吴媛媛 [2]" w:date="2020-05-18T16:13:16Z"/>
          <w:rFonts w:hint="eastAsia" w:ascii="仿宋_GB2312" w:hAnsi="仿宋_GB2312" w:cs="仿宋_GB2312"/>
          <w:i w:val="0"/>
          <w:iCs w:val="0"/>
          <w:rPrChange w:id="2233" w:author="oauser" w:date="2019-12-05T10:42:58Z">
            <w:rPr>
              <w:ins w:id="2234" w:author="oauser" w:date="2019-12-05T10:41:40Z"/>
              <w:del w:id="2235" w:author="吴媛媛 [2]" w:date="2020-05-18T16:13:16Z"/>
            </w:rPr>
          </w:rPrChange>
        </w:rPr>
      </w:pPr>
      <w:ins w:id="2236" w:author="oauser" w:date="2019-12-05T10:41:40Z">
        <w:del w:id="2237" w:author="吴媛媛 [2]" w:date="2020-05-18T16:13:16Z">
          <w:r>
            <w:rPr>
              <w:rFonts w:hint="eastAsia" w:ascii="仿宋_GB2312" w:hAnsi="仿宋_GB2312" w:cs="仿宋_GB2312"/>
              <w:bCs w:val="0"/>
              <w:i w:val="0"/>
              <w:iCs w:val="0"/>
              <w:color w:val="000000"/>
              <w:szCs w:val="21"/>
              <w:rPrChange w:id="2238" w:author="oauser" w:date="2019-12-05T10:42:58Z">
                <w:rPr>
                  <w:rFonts w:hint="eastAsia" w:ascii="仿宋_GB2312" w:cs="仿宋_GB2312"/>
                  <w:bCs w:val="0"/>
                  <w:color w:val="000000"/>
                  <w:szCs w:val="21"/>
                </w:rPr>
              </w:rPrChange>
            </w:rPr>
            <w:fldChar w:fldCharType="begin"/>
          </w:r>
        </w:del>
      </w:ins>
      <w:ins w:id="2239" w:author="oauser" w:date="2019-12-05T10:41:40Z">
        <w:del w:id="2240" w:author="吴媛媛 [2]" w:date="2020-05-18T16:13:16Z">
          <w:r>
            <w:rPr>
              <w:rFonts w:hint="eastAsia" w:ascii="仿宋_GB2312" w:hAnsi="仿宋_GB2312" w:cs="仿宋_GB2312"/>
              <w:bCs w:val="0"/>
              <w:i w:val="0"/>
              <w:iCs w:val="0"/>
              <w:szCs w:val="21"/>
              <w:rPrChange w:id="2241" w:author="oauser" w:date="2019-12-05T10:42:58Z">
                <w:rPr>
                  <w:rFonts w:hint="eastAsia" w:ascii="仿宋_GB2312" w:cs="仿宋_GB2312"/>
                  <w:bCs w:val="0"/>
                  <w:szCs w:val="21"/>
                </w:rPr>
              </w:rPrChange>
            </w:rPr>
            <w:delInstrText xml:space="preserve"> HYPERLINK \l _Toc26173 </w:delInstrText>
          </w:r>
        </w:del>
      </w:ins>
      <w:ins w:id="2242" w:author="oauser" w:date="2019-12-05T10:41:40Z">
        <w:del w:id="2243" w:author="吴媛媛 [2]" w:date="2020-05-18T16:13:16Z">
          <w:r>
            <w:rPr>
              <w:rFonts w:hint="eastAsia" w:ascii="仿宋_GB2312" w:hAnsi="仿宋_GB2312" w:cs="仿宋_GB2312"/>
              <w:bCs w:val="0"/>
              <w:i w:val="0"/>
              <w:iCs w:val="0"/>
              <w:szCs w:val="21"/>
              <w:rPrChange w:id="2244" w:author="oauser" w:date="2019-12-05T10:42:58Z">
                <w:rPr>
                  <w:rFonts w:hint="eastAsia" w:ascii="仿宋_GB2312" w:cs="仿宋_GB2312"/>
                  <w:bCs w:val="0"/>
                  <w:szCs w:val="21"/>
                </w:rPr>
              </w:rPrChange>
            </w:rPr>
            <w:fldChar w:fldCharType="separate"/>
          </w:r>
        </w:del>
      </w:ins>
      <w:ins w:id="2245" w:author="oauser" w:date="2019-12-05T10:41:40Z">
        <w:del w:id="2246" w:author="吴媛媛 [2]" w:date="2020-05-18T16:13:16Z">
          <w:r>
            <w:rPr>
              <w:rFonts w:hint="eastAsia" w:ascii="仿宋_GB2312" w:hAnsi="仿宋_GB2312" w:cs="仿宋_GB2312"/>
              <w:i w:val="0"/>
              <w:iCs w:val="0"/>
              <w:rPrChange w:id="2247" w:author="oauser" w:date="2019-12-05T10:42:58Z">
                <w:rPr>
                  <w:rFonts w:ascii="Times New Roman" w:hAnsi="Times New Roman" w:cs="Times New Roman"/>
                </w:rPr>
              </w:rPrChange>
            </w:rPr>
            <w:delText xml:space="preserve">3.9.38 </w:delText>
          </w:r>
        </w:del>
      </w:ins>
      <w:ins w:id="2248" w:author="oauser" w:date="2019-12-05T10:41:40Z">
        <w:del w:id="2249" w:author="吴媛媛 [2]" w:date="2020-05-18T16:13:16Z">
          <w:r>
            <w:rPr>
              <w:rFonts w:hint="eastAsia" w:ascii="仿宋_GB2312" w:hAnsi="仿宋_GB2312" w:cs="仿宋_GB2312"/>
              <w:i w:val="0"/>
              <w:iCs w:val="0"/>
              <w:lang w:eastAsia="zh-CN"/>
              <w:rPrChange w:id="2250" w:author="oauser" w:date="2019-12-05T10:42:58Z">
                <w:rPr>
                  <w:rFonts w:hint="eastAsia"/>
                  <w:lang w:eastAsia="zh-CN"/>
                </w:rPr>
              </w:rPrChange>
            </w:rPr>
            <w:delText>债券创新品种报文</w:delText>
          </w:r>
        </w:del>
      </w:ins>
      <w:ins w:id="2251" w:author="oauser" w:date="2019-12-05T10:41:40Z">
        <w:del w:id="2252" w:author="吴媛媛 [2]" w:date="2020-05-18T16:13:16Z">
          <w:r>
            <w:rPr>
              <w:rFonts w:hint="eastAsia" w:ascii="仿宋_GB2312" w:hAnsi="仿宋_GB2312" w:cs="仿宋_GB2312"/>
              <w:i w:val="0"/>
              <w:iCs w:val="0"/>
              <w:rPrChange w:id="2253" w:author="oauser" w:date="2019-12-05T10:42:58Z">
                <w:rPr/>
              </w:rPrChange>
            </w:rPr>
            <w:tab/>
          </w:r>
        </w:del>
      </w:ins>
      <w:ins w:id="2254" w:author="oauser" w:date="2019-12-05T10:41:40Z">
        <w:del w:id="2255" w:author="吴媛媛 [2]" w:date="2020-05-18T16:13:16Z">
          <w:r>
            <w:rPr>
              <w:rFonts w:hint="eastAsia" w:ascii="仿宋_GB2312" w:hAnsi="仿宋_GB2312" w:cs="仿宋_GB2312"/>
              <w:i w:val="0"/>
              <w:iCs w:val="0"/>
              <w:rPrChange w:id="2256" w:author="oauser" w:date="2019-12-05T10:42:58Z">
                <w:rPr/>
              </w:rPrChange>
            </w:rPr>
            <w:fldChar w:fldCharType="begin"/>
          </w:r>
        </w:del>
      </w:ins>
      <w:ins w:id="2257" w:author="oauser" w:date="2019-12-05T10:41:40Z">
        <w:del w:id="2258" w:author="吴媛媛 [2]" w:date="2020-05-18T16:13:16Z">
          <w:r>
            <w:rPr>
              <w:rFonts w:hint="eastAsia" w:ascii="仿宋_GB2312" w:hAnsi="仿宋_GB2312" w:cs="仿宋_GB2312"/>
              <w:i w:val="0"/>
              <w:iCs w:val="0"/>
              <w:rPrChange w:id="2259" w:author="oauser" w:date="2019-12-05T10:42:58Z">
                <w:rPr/>
              </w:rPrChange>
            </w:rPr>
            <w:delInstrText xml:space="preserve"> PAGEREF _Toc26173 \h </w:delInstrText>
          </w:r>
        </w:del>
      </w:ins>
      <w:ins w:id="2260" w:author="oauser" w:date="2019-12-05T10:41:40Z">
        <w:del w:id="2261" w:author="吴媛媛 [2]" w:date="2020-05-18T16:13:16Z">
          <w:r>
            <w:rPr>
              <w:rFonts w:hint="eastAsia" w:ascii="仿宋_GB2312" w:hAnsi="仿宋_GB2312" w:cs="仿宋_GB2312"/>
              <w:i w:val="0"/>
              <w:iCs w:val="0"/>
              <w:rPrChange w:id="2262" w:author="oauser" w:date="2019-12-05T10:42:58Z">
                <w:rPr/>
              </w:rPrChange>
            </w:rPr>
            <w:fldChar w:fldCharType="separate"/>
          </w:r>
        </w:del>
      </w:ins>
      <w:del w:id="2263" w:author="吴媛媛 [2]" w:date="2020-05-18T16:13:16Z">
        <w:r>
          <w:rPr>
            <w:rFonts w:hint="eastAsia" w:ascii="仿宋_GB2312" w:hAnsi="仿宋_GB2312" w:eastAsia="仿宋_GB2312" w:cs="仿宋_GB2312"/>
            <w:i w:val="0"/>
            <w:iCs w:val="0"/>
          </w:rPr>
          <w:delText>164</w:delText>
        </w:r>
      </w:del>
      <w:ins w:id="2264" w:author="oauser" w:date="2019-12-05T10:41:40Z">
        <w:del w:id="2265" w:author="吴媛媛 [2]" w:date="2020-05-18T16:13:16Z">
          <w:r>
            <w:rPr>
              <w:rFonts w:hint="eastAsia" w:ascii="仿宋_GB2312" w:hAnsi="仿宋_GB2312" w:cs="仿宋_GB2312"/>
              <w:i w:val="0"/>
              <w:iCs w:val="0"/>
              <w:rPrChange w:id="2266" w:author="oauser" w:date="2019-12-05T10:42:58Z">
                <w:rPr/>
              </w:rPrChange>
            </w:rPr>
            <w:fldChar w:fldCharType="end"/>
          </w:r>
        </w:del>
      </w:ins>
      <w:ins w:id="2267" w:author="oauser" w:date="2019-12-05T10:41:40Z">
        <w:del w:id="2268" w:author="吴媛媛 [2]" w:date="2020-05-18T16:13:16Z">
          <w:r>
            <w:rPr>
              <w:rFonts w:hint="eastAsia" w:ascii="仿宋_GB2312" w:hAnsi="仿宋_GB2312" w:cs="仿宋_GB2312"/>
              <w:bCs w:val="0"/>
              <w:i w:val="0"/>
              <w:iCs w:val="0"/>
              <w:color w:val="000000"/>
              <w:szCs w:val="21"/>
              <w:rPrChange w:id="2269"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270" w:author="oauser" w:date="2019-12-05T10:41:40Z"/>
          <w:del w:id="2271" w:author="吴媛媛 [2]" w:date="2020-05-18T16:13:16Z"/>
          <w:rFonts w:hint="eastAsia" w:ascii="仿宋_GB2312" w:hAnsi="仿宋_GB2312" w:cs="仿宋_GB2312"/>
          <w:i w:val="0"/>
          <w:iCs w:val="0"/>
          <w:rPrChange w:id="2272" w:author="oauser" w:date="2019-12-05T10:42:58Z">
            <w:rPr>
              <w:ins w:id="2273" w:author="oauser" w:date="2019-12-05T10:41:40Z"/>
              <w:del w:id="2274" w:author="吴媛媛 [2]" w:date="2020-05-18T16:13:16Z"/>
            </w:rPr>
          </w:rPrChange>
        </w:rPr>
      </w:pPr>
      <w:ins w:id="2275" w:author="oauser" w:date="2019-12-05T10:41:40Z">
        <w:del w:id="2276" w:author="吴媛媛 [2]" w:date="2020-05-18T16:13:16Z">
          <w:r>
            <w:rPr>
              <w:rFonts w:hint="eastAsia" w:ascii="仿宋_GB2312" w:hAnsi="仿宋_GB2312" w:cs="仿宋_GB2312"/>
              <w:bCs w:val="0"/>
              <w:i w:val="0"/>
              <w:iCs w:val="0"/>
              <w:color w:val="000000"/>
              <w:szCs w:val="21"/>
              <w:rPrChange w:id="2277" w:author="oauser" w:date="2019-12-05T10:42:58Z">
                <w:rPr>
                  <w:rFonts w:hint="eastAsia" w:ascii="仿宋_GB2312" w:cs="仿宋_GB2312"/>
                  <w:bCs w:val="0"/>
                  <w:color w:val="000000"/>
                  <w:szCs w:val="21"/>
                </w:rPr>
              </w:rPrChange>
            </w:rPr>
            <w:fldChar w:fldCharType="begin"/>
          </w:r>
        </w:del>
      </w:ins>
      <w:ins w:id="2278" w:author="oauser" w:date="2019-12-05T10:41:40Z">
        <w:del w:id="2279" w:author="吴媛媛 [2]" w:date="2020-05-18T16:13:16Z">
          <w:r>
            <w:rPr>
              <w:rFonts w:hint="eastAsia" w:ascii="仿宋_GB2312" w:hAnsi="仿宋_GB2312" w:cs="仿宋_GB2312"/>
              <w:bCs w:val="0"/>
              <w:i w:val="0"/>
              <w:iCs w:val="0"/>
              <w:szCs w:val="21"/>
              <w:rPrChange w:id="2280" w:author="oauser" w:date="2019-12-05T10:42:58Z">
                <w:rPr>
                  <w:rFonts w:hint="eastAsia" w:ascii="仿宋_GB2312" w:cs="仿宋_GB2312"/>
                  <w:bCs w:val="0"/>
                  <w:szCs w:val="21"/>
                </w:rPr>
              </w:rPrChange>
            </w:rPr>
            <w:delInstrText xml:space="preserve"> HYPERLINK \l _Toc11695 </w:delInstrText>
          </w:r>
        </w:del>
      </w:ins>
      <w:ins w:id="2281" w:author="oauser" w:date="2019-12-05T10:41:40Z">
        <w:del w:id="2282" w:author="吴媛媛 [2]" w:date="2020-05-18T16:13:16Z">
          <w:r>
            <w:rPr>
              <w:rFonts w:hint="eastAsia" w:ascii="仿宋_GB2312" w:hAnsi="仿宋_GB2312" w:cs="仿宋_GB2312"/>
              <w:bCs w:val="0"/>
              <w:i w:val="0"/>
              <w:iCs w:val="0"/>
              <w:szCs w:val="21"/>
              <w:rPrChange w:id="2283" w:author="oauser" w:date="2019-12-05T10:42:58Z">
                <w:rPr>
                  <w:rFonts w:hint="eastAsia" w:ascii="仿宋_GB2312" w:cs="仿宋_GB2312"/>
                  <w:bCs w:val="0"/>
                  <w:szCs w:val="21"/>
                </w:rPr>
              </w:rPrChange>
            </w:rPr>
            <w:fldChar w:fldCharType="separate"/>
          </w:r>
        </w:del>
      </w:ins>
      <w:ins w:id="2284" w:author="oauser" w:date="2019-12-05T10:41:40Z">
        <w:del w:id="2285" w:author="吴媛媛 [2]" w:date="2020-05-18T16:13:16Z">
          <w:r>
            <w:rPr>
              <w:rFonts w:hint="eastAsia" w:ascii="仿宋_GB2312" w:hAnsi="仿宋_GB2312" w:cs="仿宋_GB2312"/>
              <w:i w:val="0"/>
              <w:iCs w:val="0"/>
              <w:lang w:eastAsia="zh-CN"/>
              <w:rPrChange w:id="2286" w:author="oauser" w:date="2019-12-05T10:42:58Z">
                <w:rPr>
                  <w:rFonts w:ascii="Times New Roman" w:hAnsi="Times New Roman" w:cs="Times New Roman"/>
                  <w:lang w:eastAsia="zh-CN"/>
                </w:rPr>
              </w:rPrChange>
            </w:rPr>
            <w:delText xml:space="preserve">3.9.39 </w:delText>
          </w:r>
        </w:del>
      </w:ins>
      <w:ins w:id="2287" w:author="oauser" w:date="2019-12-05T10:41:40Z">
        <w:del w:id="2288" w:author="吴媛媛 [2]" w:date="2020-05-18T16:13:16Z">
          <w:r>
            <w:rPr>
              <w:rFonts w:hint="eastAsia" w:ascii="仿宋_GB2312" w:hAnsi="仿宋_GB2312" w:cs="仿宋_GB2312"/>
              <w:i w:val="0"/>
              <w:iCs w:val="0"/>
              <w:lang w:eastAsia="zh-CN"/>
              <w:rPrChange w:id="2289" w:author="oauser" w:date="2019-12-05T10:42:58Z">
                <w:rPr>
                  <w:rFonts w:hint="eastAsia" w:ascii="仿宋_GB2312" w:hAnsi="仿宋_GB2312" w:cs="仿宋_GB2312"/>
                  <w:lang w:eastAsia="zh-CN"/>
                </w:rPr>
              </w:rPrChange>
            </w:rPr>
            <w:delText>专项债券支持特定领域发展情况报文</w:delText>
          </w:r>
        </w:del>
      </w:ins>
      <w:ins w:id="2290" w:author="oauser" w:date="2019-12-05T10:41:40Z">
        <w:del w:id="2291" w:author="吴媛媛 [2]" w:date="2020-05-18T16:13:16Z">
          <w:r>
            <w:rPr>
              <w:rFonts w:hint="eastAsia" w:ascii="仿宋_GB2312" w:hAnsi="仿宋_GB2312" w:cs="仿宋_GB2312"/>
              <w:i w:val="0"/>
              <w:iCs w:val="0"/>
              <w:rPrChange w:id="2292" w:author="oauser" w:date="2019-12-05T10:42:58Z">
                <w:rPr/>
              </w:rPrChange>
            </w:rPr>
            <w:tab/>
          </w:r>
        </w:del>
      </w:ins>
      <w:ins w:id="2293" w:author="oauser" w:date="2019-12-05T10:41:40Z">
        <w:del w:id="2294" w:author="吴媛媛 [2]" w:date="2020-05-18T16:13:16Z">
          <w:r>
            <w:rPr>
              <w:rFonts w:hint="eastAsia" w:ascii="仿宋_GB2312" w:hAnsi="仿宋_GB2312" w:cs="仿宋_GB2312"/>
              <w:i w:val="0"/>
              <w:iCs w:val="0"/>
              <w:rPrChange w:id="2295" w:author="oauser" w:date="2019-12-05T10:42:58Z">
                <w:rPr/>
              </w:rPrChange>
            </w:rPr>
            <w:fldChar w:fldCharType="begin"/>
          </w:r>
        </w:del>
      </w:ins>
      <w:ins w:id="2296" w:author="oauser" w:date="2019-12-05T10:41:40Z">
        <w:del w:id="2297" w:author="吴媛媛 [2]" w:date="2020-05-18T16:13:16Z">
          <w:r>
            <w:rPr>
              <w:rFonts w:hint="eastAsia" w:ascii="仿宋_GB2312" w:hAnsi="仿宋_GB2312" w:cs="仿宋_GB2312"/>
              <w:i w:val="0"/>
              <w:iCs w:val="0"/>
              <w:rPrChange w:id="2298" w:author="oauser" w:date="2019-12-05T10:42:58Z">
                <w:rPr/>
              </w:rPrChange>
            </w:rPr>
            <w:delInstrText xml:space="preserve"> PAGEREF _Toc11695 \h </w:delInstrText>
          </w:r>
        </w:del>
      </w:ins>
      <w:ins w:id="2299" w:author="oauser" w:date="2019-12-05T10:41:40Z">
        <w:del w:id="2300" w:author="吴媛媛 [2]" w:date="2020-05-18T16:13:16Z">
          <w:r>
            <w:rPr>
              <w:rFonts w:hint="eastAsia" w:ascii="仿宋_GB2312" w:hAnsi="仿宋_GB2312" w:cs="仿宋_GB2312"/>
              <w:i w:val="0"/>
              <w:iCs w:val="0"/>
              <w:rPrChange w:id="2301" w:author="oauser" w:date="2019-12-05T10:42:58Z">
                <w:rPr/>
              </w:rPrChange>
            </w:rPr>
            <w:fldChar w:fldCharType="separate"/>
          </w:r>
        </w:del>
      </w:ins>
      <w:del w:id="2302" w:author="吴媛媛 [2]" w:date="2020-05-18T16:13:16Z">
        <w:r>
          <w:rPr>
            <w:rFonts w:hint="eastAsia" w:ascii="仿宋_GB2312" w:hAnsi="仿宋_GB2312" w:eastAsia="仿宋_GB2312" w:cs="仿宋_GB2312"/>
            <w:i w:val="0"/>
            <w:iCs w:val="0"/>
          </w:rPr>
          <w:delText>165</w:delText>
        </w:r>
      </w:del>
      <w:ins w:id="2303" w:author="oauser" w:date="2019-12-05T10:41:40Z">
        <w:del w:id="2304" w:author="吴媛媛 [2]" w:date="2020-05-18T16:13:16Z">
          <w:r>
            <w:rPr>
              <w:rFonts w:hint="eastAsia" w:ascii="仿宋_GB2312" w:hAnsi="仿宋_GB2312" w:cs="仿宋_GB2312"/>
              <w:i w:val="0"/>
              <w:iCs w:val="0"/>
              <w:rPrChange w:id="2305" w:author="oauser" w:date="2019-12-05T10:42:58Z">
                <w:rPr/>
              </w:rPrChange>
            </w:rPr>
            <w:fldChar w:fldCharType="end"/>
          </w:r>
        </w:del>
      </w:ins>
      <w:ins w:id="2306" w:author="oauser" w:date="2019-12-05T10:41:40Z">
        <w:del w:id="2307" w:author="吴媛媛 [2]" w:date="2020-05-18T16:13:16Z">
          <w:r>
            <w:rPr>
              <w:rFonts w:hint="eastAsia" w:ascii="仿宋_GB2312" w:hAnsi="仿宋_GB2312" w:cs="仿宋_GB2312"/>
              <w:bCs w:val="0"/>
              <w:i w:val="0"/>
              <w:iCs w:val="0"/>
              <w:color w:val="000000"/>
              <w:szCs w:val="21"/>
              <w:rPrChange w:id="2308" w:author="oauser" w:date="2019-12-05T10:42:58Z">
                <w:rPr>
                  <w:rFonts w:hint="eastAsia" w:ascii="仿宋_GB2312" w:cs="仿宋_GB2312"/>
                  <w:bCs w:val="0"/>
                  <w:color w:val="000000"/>
                  <w:szCs w:val="21"/>
                </w:rPr>
              </w:rPrChange>
            </w:rPr>
            <w:fldChar w:fldCharType="end"/>
          </w:r>
        </w:del>
      </w:ins>
    </w:p>
    <w:p>
      <w:pPr>
        <w:pStyle w:val="18"/>
        <w:tabs>
          <w:tab w:val="right" w:leader="dot" w:pos="8306"/>
          <w:tab w:val="clear" w:pos="600"/>
          <w:tab w:val="clear" w:pos="8296"/>
        </w:tabs>
        <w:rPr>
          <w:ins w:id="2309" w:author="oauser" w:date="2019-12-05T10:41:40Z"/>
          <w:del w:id="2310" w:author="吴媛媛 [2]" w:date="2020-05-18T16:13:16Z"/>
          <w:rFonts w:hint="eastAsia" w:ascii="仿宋_GB2312" w:hAnsi="仿宋_GB2312" w:cs="仿宋_GB2312"/>
          <w:i w:val="0"/>
          <w:iCs w:val="0"/>
          <w:rPrChange w:id="2311" w:author="oauser" w:date="2019-12-05T10:42:58Z">
            <w:rPr>
              <w:ins w:id="2312" w:author="oauser" w:date="2019-12-05T10:41:40Z"/>
              <w:del w:id="2313" w:author="吴媛媛 [2]" w:date="2020-05-18T16:13:16Z"/>
            </w:rPr>
          </w:rPrChange>
        </w:rPr>
      </w:pPr>
      <w:ins w:id="2314" w:author="oauser" w:date="2019-12-05T10:41:40Z">
        <w:del w:id="2315" w:author="吴媛媛 [2]" w:date="2020-05-18T16:13:16Z">
          <w:r>
            <w:rPr>
              <w:rFonts w:hint="eastAsia" w:ascii="仿宋_GB2312" w:hAnsi="仿宋_GB2312" w:cs="仿宋_GB2312"/>
              <w:i w:val="0"/>
              <w:iCs w:val="0"/>
              <w:caps w:val="0"/>
              <w:smallCaps w:val="0"/>
              <w:strike w:val="0"/>
              <w:dstrike w:val="0"/>
              <w:spacing w:val="0"/>
              <w:position w:val="0"/>
              <w:lang w:eastAsia="zh-CN"/>
              <w:rPrChange w:id="2316" w:author="oauser" w:date="2019-12-05T10:42:58Z">
                <w:rPr>
                  <w:rFonts w:ascii="Times New Roman" w:hAnsi="Times New Roman" w:cs="Times New Roman"/>
                  <w:i w:val="0"/>
                  <w:iCs w:val="0"/>
                  <w:caps w:val="0"/>
                  <w:smallCaps w:val="0"/>
                  <w:strike w:val="0"/>
                  <w:dstrike w:val="0"/>
                  <w:spacing w:val="0"/>
                  <w:position w:val="0"/>
                  <w:lang w:eastAsia="zh-CN"/>
                </w:rPr>
              </w:rPrChange>
            </w:rPr>
            <w:delText>3.10</w:delText>
          </w:r>
        </w:del>
      </w:ins>
      <w:ins w:id="2317" w:author="oauser" w:date="2019-12-05T10:41:40Z">
        <w:del w:id="2318" w:author="吴媛媛 [2]" w:date="2020-05-18T16:13:16Z">
          <w:r>
            <w:rPr>
              <w:rFonts w:hint="eastAsia" w:ascii="仿宋_GB2312" w:hAnsi="仿宋_GB2312" w:cs="仿宋_GB2312"/>
              <w:bCs w:val="0"/>
              <w:i w:val="0"/>
              <w:iCs w:val="0"/>
              <w:color w:val="000000"/>
              <w:szCs w:val="21"/>
              <w:rPrChange w:id="2319" w:author="oauser" w:date="2019-12-05T10:42:58Z">
                <w:rPr>
                  <w:rFonts w:hint="eastAsia" w:ascii="仿宋_GB2312" w:cs="仿宋_GB2312"/>
                  <w:bCs w:val="0"/>
                  <w:color w:val="000000"/>
                  <w:szCs w:val="21"/>
                </w:rPr>
              </w:rPrChange>
            </w:rPr>
            <w:fldChar w:fldCharType="begin"/>
          </w:r>
        </w:del>
      </w:ins>
      <w:ins w:id="2320" w:author="oauser" w:date="2019-12-05T10:41:40Z">
        <w:del w:id="2321" w:author="吴媛媛 [2]" w:date="2020-05-18T16:13:16Z">
          <w:r>
            <w:rPr>
              <w:rFonts w:hint="eastAsia" w:ascii="仿宋_GB2312" w:hAnsi="仿宋_GB2312" w:cs="仿宋_GB2312"/>
              <w:bCs w:val="0"/>
              <w:i w:val="0"/>
              <w:iCs w:val="0"/>
              <w:szCs w:val="21"/>
              <w:rPrChange w:id="2322" w:author="oauser" w:date="2019-12-05T10:42:58Z">
                <w:rPr>
                  <w:rFonts w:hint="eastAsia" w:ascii="仿宋_GB2312" w:cs="仿宋_GB2312"/>
                  <w:bCs w:val="0"/>
                  <w:szCs w:val="21"/>
                </w:rPr>
              </w:rPrChange>
            </w:rPr>
            <w:delInstrText xml:space="preserve"> HYPERLINK \l _Toc3847 </w:delInstrText>
          </w:r>
        </w:del>
      </w:ins>
      <w:ins w:id="2323" w:author="oauser" w:date="2019-12-05T10:41:40Z">
        <w:del w:id="2324" w:author="吴媛媛 [2]" w:date="2020-05-18T16:13:16Z">
          <w:r>
            <w:rPr>
              <w:rFonts w:hint="eastAsia" w:ascii="仿宋_GB2312" w:hAnsi="仿宋_GB2312" w:cs="仿宋_GB2312"/>
              <w:bCs w:val="0"/>
              <w:i w:val="0"/>
              <w:iCs w:val="0"/>
              <w:szCs w:val="21"/>
              <w:rPrChange w:id="2325" w:author="oauser" w:date="2019-12-05T10:42:58Z">
                <w:rPr>
                  <w:rFonts w:hint="eastAsia" w:ascii="仿宋_GB2312" w:cs="仿宋_GB2312"/>
                  <w:bCs w:val="0"/>
                  <w:szCs w:val="21"/>
                </w:rPr>
              </w:rPrChange>
            </w:rPr>
            <w:fldChar w:fldCharType="separate"/>
          </w:r>
        </w:del>
      </w:ins>
      <w:ins w:id="2326" w:author="oauser" w:date="2019-12-05T10:41:40Z">
        <w:del w:id="2327" w:author="吴媛媛 [2]" w:date="2020-05-18T16:13:16Z">
          <w:r>
            <w:rPr>
              <w:rFonts w:hint="eastAsia" w:ascii="仿宋_GB2312" w:hAnsi="仿宋_GB2312" w:eastAsia="仿宋_GB2312" w:cs="仿宋_GB2312"/>
              <w:bCs w:val="0"/>
              <w:i w:val="0"/>
              <w:iCs w:val="0"/>
              <w:lang w:eastAsia="zh-CN"/>
              <w:rPrChange w:id="2328" w:author="oauser" w:date="2019-12-05T10:42:58Z">
                <w:rPr>
                  <w:rFonts w:hint="eastAsia" w:ascii="仿宋_GB2312" w:hAnsi="仿宋_GB2312" w:eastAsia="仿宋_GB2312" w:cs="仿宋_GB2312"/>
                  <w:bCs w:val="0"/>
                  <w:lang w:eastAsia="zh-CN"/>
                </w:rPr>
              </w:rPrChange>
            </w:rPr>
            <w:delText>人民银行数据报文数据项内容</w:delText>
          </w:r>
        </w:del>
      </w:ins>
      <w:ins w:id="2329" w:author="oauser" w:date="2019-12-05T10:41:40Z">
        <w:del w:id="2330" w:author="吴媛媛 [2]" w:date="2020-05-18T16:13:16Z">
          <w:r>
            <w:rPr>
              <w:rFonts w:hint="eastAsia" w:ascii="仿宋_GB2312" w:hAnsi="仿宋_GB2312" w:cs="仿宋_GB2312"/>
              <w:i w:val="0"/>
              <w:iCs w:val="0"/>
              <w:rPrChange w:id="2331" w:author="oauser" w:date="2019-12-05T10:42:58Z">
                <w:rPr/>
              </w:rPrChange>
            </w:rPr>
            <w:tab/>
          </w:r>
        </w:del>
      </w:ins>
      <w:ins w:id="2332" w:author="oauser" w:date="2019-12-05T10:41:40Z">
        <w:del w:id="2333" w:author="吴媛媛 [2]" w:date="2020-05-18T16:13:16Z">
          <w:r>
            <w:rPr>
              <w:rFonts w:hint="eastAsia" w:ascii="仿宋_GB2312" w:hAnsi="仿宋_GB2312" w:cs="仿宋_GB2312"/>
              <w:i w:val="0"/>
              <w:iCs w:val="0"/>
              <w:rPrChange w:id="2334" w:author="oauser" w:date="2019-12-05T10:42:58Z">
                <w:rPr/>
              </w:rPrChange>
            </w:rPr>
            <w:fldChar w:fldCharType="begin"/>
          </w:r>
        </w:del>
      </w:ins>
      <w:ins w:id="2335" w:author="oauser" w:date="2019-12-05T10:41:40Z">
        <w:del w:id="2336" w:author="吴媛媛 [2]" w:date="2020-05-18T16:13:16Z">
          <w:r>
            <w:rPr>
              <w:rFonts w:hint="eastAsia" w:ascii="仿宋_GB2312" w:hAnsi="仿宋_GB2312" w:cs="仿宋_GB2312"/>
              <w:i w:val="0"/>
              <w:iCs w:val="0"/>
              <w:rPrChange w:id="2337" w:author="oauser" w:date="2019-12-05T10:42:58Z">
                <w:rPr/>
              </w:rPrChange>
            </w:rPr>
            <w:delInstrText xml:space="preserve"> PAGEREF _Toc3847 \h </w:delInstrText>
          </w:r>
        </w:del>
      </w:ins>
      <w:ins w:id="2338" w:author="oauser" w:date="2019-12-05T10:41:40Z">
        <w:del w:id="2339" w:author="吴媛媛 [2]" w:date="2020-05-18T16:13:16Z">
          <w:r>
            <w:rPr>
              <w:rFonts w:hint="eastAsia" w:ascii="仿宋_GB2312" w:hAnsi="仿宋_GB2312" w:cs="仿宋_GB2312"/>
              <w:i w:val="0"/>
              <w:iCs w:val="0"/>
              <w:rPrChange w:id="2340" w:author="oauser" w:date="2019-12-05T10:42:58Z">
                <w:rPr/>
              </w:rPrChange>
            </w:rPr>
            <w:fldChar w:fldCharType="separate"/>
          </w:r>
        </w:del>
      </w:ins>
      <w:del w:id="2341" w:author="吴媛媛 [2]" w:date="2020-05-18T16:13:16Z">
        <w:r>
          <w:rPr>
            <w:rFonts w:hint="eastAsia" w:ascii="仿宋_GB2312" w:hAnsi="仿宋_GB2312" w:eastAsia="仿宋_GB2312" w:cs="仿宋_GB2312"/>
            <w:i w:val="0"/>
            <w:iCs w:val="0"/>
          </w:rPr>
          <w:delText>166</w:delText>
        </w:r>
      </w:del>
      <w:ins w:id="2342" w:author="oauser" w:date="2019-12-05T10:41:40Z">
        <w:del w:id="2343" w:author="吴媛媛 [2]" w:date="2020-05-18T16:13:16Z">
          <w:r>
            <w:rPr>
              <w:rFonts w:hint="eastAsia" w:ascii="仿宋_GB2312" w:hAnsi="仿宋_GB2312" w:cs="仿宋_GB2312"/>
              <w:i w:val="0"/>
              <w:iCs w:val="0"/>
              <w:rPrChange w:id="2344" w:author="oauser" w:date="2019-12-05T10:42:58Z">
                <w:rPr/>
              </w:rPrChange>
            </w:rPr>
            <w:fldChar w:fldCharType="end"/>
          </w:r>
        </w:del>
      </w:ins>
      <w:ins w:id="2345" w:author="oauser" w:date="2019-12-05T10:41:40Z">
        <w:del w:id="2346" w:author="吴媛媛 [2]" w:date="2020-05-18T16:13:16Z">
          <w:r>
            <w:rPr>
              <w:rFonts w:hint="eastAsia" w:ascii="仿宋_GB2312" w:hAnsi="仿宋_GB2312" w:cs="仿宋_GB2312"/>
              <w:bCs w:val="0"/>
              <w:i w:val="0"/>
              <w:iCs w:val="0"/>
              <w:color w:val="000000"/>
              <w:szCs w:val="21"/>
              <w:rPrChange w:id="2347"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348" w:author="oauser" w:date="2019-12-05T10:41:40Z"/>
          <w:del w:id="2349" w:author="吴媛媛 [2]" w:date="2020-05-18T16:13:16Z"/>
          <w:rFonts w:hint="eastAsia" w:ascii="仿宋_GB2312" w:hAnsi="仿宋_GB2312" w:cs="仿宋_GB2312"/>
          <w:i w:val="0"/>
          <w:iCs w:val="0"/>
          <w:rPrChange w:id="2350" w:author="oauser" w:date="2019-12-05T10:42:58Z">
            <w:rPr>
              <w:ins w:id="2351" w:author="oauser" w:date="2019-12-05T10:41:40Z"/>
              <w:del w:id="2352" w:author="吴媛媛 [2]" w:date="2020-05-18T16:13:16Z"/>
            </w:rPr>
          </w:rPrChange>
        </w:rPr>
      </w:pPr>
      <w:ins w:id="2353" w:author="oauser" w:date="2019-12-05T10:41:40Z">
        <w:del w:id="2354" w:author="吴媛媛 [2]" w:date="2020-05-18T16:13:16Z">
          <w:r>
            <w:rPr>
              <w:rFonts w:hint="eastAsia" w:ascii="仿宋_GB2312" w:hAnsi="仿宋_GB2312" w:cs="仿宋_GB2312"/>
              <w:bCs w:val="0"/>
              <w:i w:val="0"/>
              <w:iCs w:val="0"/>
              <w:color w:val="000000"/>
              <w:szCs w:val="21"/>
              <w:rPrChange w:id="2355" w:author="oauser" w:date="2019-12-05T10:42:58Z">
                <w:rPr>
                  <w:rFonts w:hint="eastAsia" w:ascii="仿宋_GB2312" w:cs="仿宋_GB2312"/>
                  <w:bCs w:val="0"/>
                  <w:color w:val="000000"/>
                  <w:szCs w:val="21"/>
                </w:rPr>
              </w:rPrChange>
            </w:rPr>
            <w:fldChar w:fldCharType="begin"/>
          </w:r>
        </w:del>
      </w:ins>
      <w:ins w:id="2356" w:author="oauser" w:date="2019-12-05T10:41:40Z">
        <w:del w:id="2357" w:author="吴媛媛 [2]" w:date="2020-05-18T16:13:16Z">
          <w:r>
            <w:rPr>
              <w:rFonts w:hint="eastAsia" w:ascii="仿宋_GB2312" w:hAnsi="仿宋_GB2312" w:cs="仿宋_GB2312"/>
              <w:bCs w:val="0"/>
              <w:i w:val="0"/>
              <w:iCs w:val="0"/>
              <w:szCs w:val="21"/>
              <w:rPrChange w:id="2358" w:author="oauser" w:date="2019-12-05T10:42:58Z">
                <w:rPr>
                  <w:rFonts w:hint="eastAsia" w:ascii="仿宋_GB2312" w:cs="仿宋_GB2312"/>
                  <w:bCs w:val="0"/>
                  <w:szCs w:val="21"/>
                </w:rPr>
              </w:rPrChange>
            </w:rPr>
            <w:delInstrText xml:space="preserve"> HYPERLINK \l _Toc20690 </w:delInstrText>
          </w:r>
        </w:del>
      </w:ins>
      <w:ins w:id="2359" w:author="oauser" w:date="2019-12-05T10:41:40Z">
        <w:del w:id="2360" w:author="吴媛媛 [2]" w:date="2020-05-18T16:13:16Z">
          <w:r>
            <w:rPr>
              <w:rFonts w:hint="eastAsia" w:ascii="仿宋_GB2312" w:hAnsi="仿宋_GB2312" w:cs="仿宋_GB2312"/>
              <w:bCs w:val="0"/>
              <w:i w:val="0"/>
              <w:iCs w:val="0"/>
              <w:szCs w:val="21"/>
              <w:rPrChange w:id="2361" w:author="oauser" w:date="2019-12-05T10:42:58Z">
                <w:rPr>
                  <w:rFonts w:hint="eastAsia" w:ascii="仿宋_GB2312" w:cs="仿宋_GB2312"/>
                  <w:bCs w:val="0"/>
                  <w:szCs w:val="21"/>
                </w:rPr>
              </w:rPrChange>
            </w:rPr>
            <w:fldChar w:fldCharType="separate"/>
          </w:r>
        </w:del>
      </w:ins>
      <w:ins w:id="2362" w:author="oauser" w:date="2019-12-05T10:41:40Z">
        <w:del w:id="2363" w:author="吴媛媛 [2]" w:date="2020-05-18T16:13:16Z">
          <w:r>
            <w:rPr>
              <w:rFonts w:hint="eastAsia" w:ascii="仿宋_GB2312" w:hAnsi="仿宋_GB2312" w:cs="仿宋_GB2312"/>
              <w:i w:val="0"/>
              <w:iCs w:val="0"/>
              <w:lang w:eastAsia="zh-CN"/>
              <w:rPrChange w:id="2364" w:author="oauser" w:date="2019-12-05T10:42:58Z">
                <w:rPr>
                  <w:rFonts w:ascii="Times New Roman" w:hAnsi="Times New Roman" w:cs="Times New Roman"/>
                  <w:lang w:eastAsia="zh-CN"/>
                </w:rPr>
              </w:rPrChange>
            </w:rPr>
            <w:delText xml:space="preserve">3.10.1 </w:delText>
          </w:r>
        </w:del>
      </w:ins>
      <w:ins w:id="2365" w:author="oauser" w:date="2019-12-05T10:41:40Z">
        <w:del w:id="2366" w:author="吴媛媛 [2]" w:date="2020-05-18T16:13:16Z">
          <w:r>
            <w:rPr>
              <w:rFonts w:hint="eastAsia" w:ascii="仿宋_GB2312" w:hAnsi="仿宋_GB2312" w:cs="仿宋_GB2312"/>
              <w:i w:val="0"/>
              <w:iCs w:val="0"/>
              <w:rPrChange w:id="2367" w:author="oauser" w:date="2019-12-05T10:42:58Z">
                <w:rPr>
                  <w:rFonts w:hint="eastAsia" w:ascii="仿宋_GB2312" w:hAnsi="仿宋_GB2312" w:cs="仿宋_GB2312"/>
                </w:rPr>
              </w:rPrChange>
            </w:rPr>
            <w:delText>再贴现</w:delText>
          </w:r>
        </w:del>
      </w:ins>
      <w:ins w:id="2368" w:author="oauser" w:date="2019-12-05T10:41:40Z">
        <w:del w:id="2369" w:author="吴媛媛 [2]" w:date="2020-05-18T16:13:16Z">
          <w:r>
            <w:rPr>
              <w:rFonts w:hint="eastAsia" w:ascii="仿宋_GB2312" w:hAnsi="仿宋_GB2312" w:cs="仿宋_GB2312"/>
              <w:i w:val="0"/>
              <w:iCs w:val="0"/>
              <w:lang w:eastAsia="zh-CN"/>
              <w:rPrChange w:id="2370" w:author="oauser" w:date="2019-12-05T10:42:58Z">
                <w:rPr>
                  <w:lang w:eastAsia="zh-CN"/>
                </w:rPr>
              </w:rPrChange>
            </w:rPr>
            <w:delText>余额</w:delText>
          </w:r>
        </w:del>
      </w:ins>
      <w:ins w:id="2371" w:author="oauser" w:date="2019-12-05T10:41:40Z">
        <w:del w:id="2372" w:author="吴媛媛 [2]" w:date="2020-05-18T16:13:16Z">
          <w:r>
            <w:rPr>
              <w:rFonts w:hint="eastAsia" w:ascii="仿宋_GB2312" w:hAnsi="仿宋_GB2312" w:cs="仿宋_GB2312"/>
              <w:i w:val="0"/>
              <w:iCs w:val="0"/>
              <w:lang w:eastAsia="zh-CN"/>
              <w:rPrChange w:id="2373" w:author="oauser" w:date="2019-12-05T10:42:58Z">
                <w:rPr>
                  <w:rFonts w:hint="eastAsia"/>
                  <w:lang w:eastAsia="zh-CN"/>
                </w:rPr>
              </w:rPrChange>
            </w:rPr>
            <w:delText>报文</w:delText>
          </w:r>
        </w:del>
      </w:ins>
      <w:ins w:id="2374" w:author="oauser" w:date="2019-12-05T10:41:40Z">
        <w:del w:id="2375" w:author="吴媛媛 [2]" w:date="2020-05-18T16:13:16Z">
          <w:r>
            <w:rPr>
              <w:rFonts w:hint="eastAsia" w:ascii="仿宋_GB2312" w:hAnsi="仿宋_GB2312" w:cs="仿宋_GB2312"/>
              <w:i w:val="0"/>
              <w:iCs w:val="0"/>
              <w:rPrChange w:id="2376" w:author="oauser" w:date="2019-12-05T10:42:58Z">
                <w:rPr/>
              </w:rPrChange>
            </w:rPr>
            <w:tab/>
          </w:r>
        </w:del>
      </w:ins>
      <w:ins w:id="2377" w:author="oauser" w:date="2019-12-05T10:41:40Z">
        <w:del w:id="2378" w:author="吴媛媛 [2]" w:date="2020-05-18T16:13:16Z">
          <w:r>
            <w:rPr>
              <w:rFonts w:hint="eastAsia" w:ascii="仿宋_GB2312" w:hAnsi="仿宋_GB2312" w:cs="仿宋_GB2312"/>
              <w:i w:val="0"/>
              <w:iCs w:val="0"/>
              <w:rPrChange w:id="2379" w:author="oauser" w:date="2019-12-05T10:42:58Z">
                <w:rPr/>
              </w:rPrChange>
            </w:rPr>
            <w:fldChar w:fldCharType="begin"/>
          </w:r>
        </w:del>
      </w:ins>
      <w:ins w:id="2380" w:author="oauser" w:date="2019-12-05T10:41:40Z">
        <w:del w:id="2381" w:author="吴媛媛 [2]" w:date="2020-05-18T16:13:16Z">
          <w:r>
            <w:rPr>
              <w:rFonts w:hint="eastAsia" w:ascii="仿宋_GB2312" w:hAnsi="仿宋_GB2312" w:cs="仿宋_GB2312"/>
              <w:i w:val="0"/>
              <w:iCs w:val="0"/>
              <w:rPrChange w:id="2382" w:author="oauser" w:date="2019-12-05T10:42:58Z">
                <w:rPr/>
              </w:rPrChange>
            </w:rPr>
            <w:delInstrText xml:space="preserve"> PAGEREF _Toc20690 \h </w:delInstrText>
          </w:r>
        </w:del>
      </w:ins>
      <w:ins w:id="2383" w:author="oauser" w:date="2019-12-05T10:41:40Z">
        <w:del w:id="2384" w:author="吴媛媛 [2]" w:date="2020-05-18T16:13:16Z">
          <w:r>
            <w:rPr>
              <w:rFonts w:hint="eastAsia" w:ascii="仿宋_GB2312" w:hAnsi="仿宋_GB2312" w:cs="仿宋_GB2312"/>
              <w:i w:val="0"/>
              <w:iCs w:val="0"/>
              <w:rPrChange w:id="2385" w:author="oauser" w:date="2019-12-05T10:42:58Z">
                <w:rPr/>
              </w:rPrChange>
            </w:rPr>
            <w:fldChar w:fldCharType="separate"/>
          </w:r>
        </w:del>
      </w:ins>
      <w:del w:id="2386" w:author="吴媛媛 [2]" w:date="2020-05-18T16:13:16Z">
        <w:r>
          <w:rPr>
            <w:rFonts w:hint="eastAsia" w:ascii="仿宋_GB2312" w:hAnsi="仿宋_GB2312" w:eastAsia="仿宋_GB2312" w:cs="仿宋_GB2312"/>
            <w:i w:val="0"/>
            <w:iCs w:val="0"/>
          </w:rPr>
          <w:delText>166</w:delText>
        </w:r>
      </w:del>
      <w:ins w:id="2387" w:author="oauser" w:date="2019-12-05T10:41:40Z">
        <w:del w:id="2388" w:author="吴媛媛 [2]" w:date="2020-05-18T16:13:16Z">
          <w:r>
            <w:rPr>
              <w:rFonts w:hint="eastAsia" w:ascii="仿宋_GB2312" w:hAnsi="仿宋_GB2312" w:cs="仿宋_GB2312"/>
              <w:i w:val="0"/>
              <w:iCs w:val="0"/>
              <w:rPrChange w:id="2389" w:author="oauser" w:date="2019-12-05T10:42:58Z">
                <w:rPr/>
              </w:rPrChange>
            </w:rPr>
            <w:fldChar w:fldCharType="end"/>
          </w:r>
        </w:del>
      </w:ins>
      <w:ins w:id="2390" w:author="oauser" w:date="2019-12-05T10:41:40Z">
        <w:del w:id="2391" w:author="吴媛媛 [2]" w:date="2020-05-18T16:13:16Z">
          <w:r>
            <w:rPr>
              <w:rFonts w:hint="eastAsia" w:ascii="仿宋_GB2312" w:hAnsi="仿宋_GB2312" w:cs="仿宋_GB2312"/>
              <w:bCs w:val="0"/>
              <w:i w:val="0"/>
              <w:iCs w:val="0"/>
              <w:color w:val="000000"/>
              <w:szCs w:val="21"/>
              <w:rPrChange w:id="2392"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393" w:author="oauser" w:date="2019-12-05T10:41:40Z"/>
          <w:del w:id="2394" w:author="吴媛媛 [2]" w:date="2020-05-18T16:13:16Z"/>
          <w:rFonts w:hint="eastAsia" w:ascii="仿宋_GB2312" w:hAnsi="仿宋_GB2312" w:cs="仿宋_GB2312"/>
          <w:i w:val="0"/>
          <w:iCs w:val="0"/>
          <w:rPrChange w:id="2395" w:author="oauser" w:date="2019-12-05T10:42:58Z">
            <w:rPr>
              <w:ins w:id="2396" w:author="oauser" w:date="2019-12-05T10:41:40Z"/>
              <w:del w:id="2397" w:author="吴媛媛 [2]" w:date="2020-05-18T16:13:16Z"/>
            </w:rPr>
          </w:rPrChange>
        </w:rPr>
      </w:pPr>
      <w:ins w:id="2398" w:author="oauser" w:date="2019-12-05T10:41:40Z">
        <w:del w:id="2399" w:author="吴媛媛 [2]" w:date="2020-05-18T16:13:16Z">
          <w:r>
            <w:rPr>
              <w:rFonts w:hint="eastAsia" w:ascii="仿宋_GB2312" w:hAnsi="仿宋_GB2312" w:cs="仿宋_GB2312"/>
              <w:bCs w:val="0"/>
              <w:i w:val="0"/>
              <w:iCs w:val="0"/>
              <w:color w:val="000000"/>
              <w:szCs w:val="21"/>
              <w:rPrChange w:id="2400" w:author="oauser" w:date="2019-12-05T10:42:58Z">
                <w:rPr>
                  <w:rFonts w:hint="eastAsia" w:ascii="仿宋_GB2312" w:cs="仿宋_GB2312"/>
                  <w:bCs w:val="0"/>
                  <w:color w:val="000000"/>
                  <w:szCs w:val="21"/>
                </w:rPr>
              </w:rPrChange>
            </w:rPr>
            <w:fldChar w:fldCharType="begin"/>
          </w:r>
        </w:del>
      </w:ins>
      <w:ins w:id="2401" w:author="oauser" w:date="2019-12-05T10:41:40Z">
        <w:del w:id="2402" w:author="吴媛媛 [2]" w:date="2020-05-18T16:13:16Z">
          <w:r>
            <w:rPr>
              <w:rFonts w:hint="eastAsia" w:ascii="仿宋_GB2312" w:hAnsi="仿宋_GB2312" w:cs="仿宋_GB2312"/>
              <w:bCs w:val="0"/>
              <w:i w:val="0"/>
              <w:iCs w:val="0"/>
              <w:szCs w:val="21"/>
              <w:rPrChange w:id="2403" w:author="oauser" w:date="2019-12-05T10:42:58Z">
                <w:rPr>
                  <w:rFonts w:hint="eastAsia" w:ascii="仿宋_GB2312" w:cs="仿宋_GB2312"/>
                  <w:bCs w:val="0"/>
                  <w:szCs w:val="21"/>
                </w:rPr>
              </w:rPrChange>
            </w:rPr>
            <w:delInstrText xml:space="preserve"> HYPERLINK \l _Toc11884 </w:delInstrText>
          </w:r>
        </w:del>
      </w:ins>
      <w:ins w:id="2404" w:author="oauser" w:date="2019-12-05T10:41:40Z">
        <w:del w:id="2405" w:author="吴媛媛 [2]" w:date="2020-05-18T16:13:16Z">
          <w:r>
            <w:rPr>
              <w:rFonts w:hint="eastAsia" w:ascii="仿宋_GB2312" w:hAnsi="仿宋_GB2312" w:cs="仿宋_GB2312"/>
              <w:bCs w:val="0"/>
              <w:i w:val="0"/>
              <w:iCs w:val="0"/>
              <w:szCs w:val="21"/>
              <w:rPrChange w:id="2406" w:author="oauser" w:date="2019-12-05T10:42:58Z">
                <w:rPr>
                  <w:rFonts w:hint="eastAsia" w:ascii="仿宋_GB2312" w:cs="仿宋_GB2312"/>
                  <w:bCs w:val="0"/>
                  <w:szCs w:val="21"/>
                </w:rPr>
              </w:rPrChange>
            </w:rPr>
            <w:fldChar w:fldCharType="separate"/>
          </w:r>
        </w:del>
      </w:ins>
      <w:ins w:id="2407" w:author="oauser" w:date="2019-12-05T10:41:40Z">
        <w:del w:id="2408" w:author="吴媛媛 [2]" w:date="2020-05-18T16:13:16Z">
          <w:r>
            <w:rPr>
              <w:rFonts w:hint="eastAsia" w:ascii="仿宋_GB2312" w:hAnsi="仿宋_GB2312" w:cs="仿宋_GB2312"/>
              <w:i w:val="0"/>
              <w:iCs w:val="0"/>
              <w:lang w:eastAsia="zh-CN"/>
              <w:rPrChange w:id="2409" w:author="oauser" w:date="2019-12-05T10:42:58Z">
                <w:rPr>
                  <w:rFonts w:ascii="Times New Roman" w:hAnsi="Times New Roman" w:cs="Times New Roman"/>
                  <w:lang w:eastAsia="zh-CN"/>
                </w:rPr>
              </w:rPrChange>
            </w:rPr>
            <w:delText xml:space="preserve">3.10.2 </w:delText>
          </w:r>
        </w:del>
      </w:ins>
      <w:ins w:id="2410" w:author="oauser" w:date="2019-12-05T10:41:40Z">
        <w:del w:id="2411" w:author="吴媛媛 [2]" w:date="2020-05-18T16:13:16Z">
          <w:r>
            <w:rPr>
              <w:rFonts w:hint="eastAsia" w:ascii="仿宋_GB2312" w:hAnsi="仿宋_GB2312" w:cs="仿宋_GB2312"/>
              <w:i w:val="0"/>
              <w:iCs w:val="0"/>
              <w:rPrChange w:id="2412" w:author="oauser" w:date="2019-12-05T10:42:58Z">
                <w:rPr>
                  <w:rFonts w:hint="eastAsia" w:ascii="仿宋_GB2312" w:hAnsi="仿宋_GB2312" w:cs="仿宋_GB2312"/>
                </w:rPr>
              </w:rPrChange>
            </w:rPr>
            <w:delText>再贴现</w:delText>
          </w:r>
        </w:del>
      </w:ins>
      <w:ins w:id="2413" w:author="oauser" w:date="2019-12-05T10:41:40Z">
        <w:del w:id="2414" w:author="吴媛媛 [2]" w:date="2020-05-18T16:13:16Z">
          <w:r>
            <w:rPr>
              <w:rFonts w:hint="eastAsia" w:ascii="仿宋_GB2312" w:hAnsi="仿宋_GB2312" w:cs="仿宋_GB2312"/>
              <w:i w:val="0"/>
              <w:iCs w:val="0"/>
              <w:lang w:eastAsia="zh-CN"/>
              <w:rPrChange w:id="2415" w:author="oauser" w:date="2019-12-05T10:42:58Z">
                <w:rPr>
                  <w:rFonts w:hint="eastAsia"/>
                  <w:lang w:eastAsia="zh-CN"/>
                </w:rPr>
              </w:rPrChange>
            </w:rPr>
            <w:delText>发生额报文</w:delText>
          </w:r>
        </w:del>
      </w:ins>
      <w:ins w:id="2416" w:author="oauser" w:date="2019-12-05T10:41:40Z">
        <w:del w:id="2417" w:author="吴媛媛 [2]" w:date="2020-05-18T16:13:16Z">
          <w:r>
            <w:rPr>
              <w:rFonts w:hint="eastAsia" w:ascii="仿宋_GB2312" w:hAnsi="仿宋_GB2312" w:cs="仿宋_GB2312"/>
              <w:i w:val="0"/>
              <w:iCs w:val="0"/>
              <w:rPrChange w:id="2418" w:author="oauser" w:date="2019-12-05T10:42:58Z">
                <w:rPr/>
              </w:rPrChange>
            </w:rPr>
            <w:tab/>
          </w:r>
        </w:del>
      </w:ins>
      <w:ins w:id="2419" w:author="oauser" w:date="2019-12-05T10:41:40Z">
        <w:del w:id="2420" w:author="吴媛媛 [2]" w:date="2020-05-18T16:13:16Z">
          <w:r>
            <w:rPr>
              <w:rFonts w:hint="eastAsia" w:ascii="仿宋_GB2312" w:hAnsi="仿宋_GB2312" w:cs="仿宋_GB2312"/>
              <w:i w:val="0"/>
              <w:iCs w:val="0"/>
              <w:rPrChange w:id="2421" w:author="oauser" w:date="2019-12-05T10:42:58Z">
                <w:rPr/>
              </w:rPrChange>
            </w:rPr>
            <w:fldChar w:fldCharType="begin"/>
          </w:r>
        </w:del>
      </w:ins>
      <w:ins w:id="2422" w:author="oauser" w:date="2019-12-05T10:41:40Z">
        <w:del w:id="2423" w:author="吴媛媛 [2]" w:date="2020-05-18T16:13:16Z">
          <w:r>
            <w:rPr>
              <w:rFonts w:hint="eastAsia" w:ascii="仿宋_GB2312" w:hAnsi="仿宋_GB2312" w:cs="仿宋_GB2312"/>
              <w:i w:val="0"/>
              <w:iCs w:val="0"/>
              <w:rPrChange w:id="2424" w:author="oauser" w:date="2019-12-05T10:42:58Z">
                <w:rPr/>
              </w:rPrChange>
            </w:rPr>
            <w:delInstrText xml:space="preserve"> PAGEREF _Toc11884 \h </w:delInstrText>
          </w:r>
        </w:del>
      </w:ins>
      <w:ins w:id="2425" w:author="oauser" w:date="2019-12-05T10:41:40Z">
        <w:del w:id="2426" w:author="吴媛媛 [2]" w:date="2020-05-18T16:13:16Z">
          <w:r>
            <w:rPr>
              <w:rFonts w:hint="eastAsia" w:ascii="仿宋_GB2312" w:hAnsi="仿宋_GB2312" w:cs="仿宋_GB2312"/>
              <w:i w:val="0"/>
              <w:iCs w:val="0"/>
              <w:rPrChange w:id="2427" w:author="oauser" w:date="2019-12-05T10:42:58Z">
                <w:rPr/>
              </w:rPrChange>
            </w:rPr>
            <w:fldChar w:fldCharType="separate"/>
          </w:r>
        </w:del>
      </w:ins>
      <w:del w:id="2428" w:author="吴媛媛 [2]" w:date="2020-05-18T16:13:16Z">
        <w:r>
          <w:rPr>
            <w:rFonts w:hint="eastAsia" w:ascii="仿宋_GB2312" w:hAnsi="仿宋_GB2312" w:eastAsia="仿宋_GB2312" w:cs="仿宋_GB2312"/>
            <w:i w:val="0"/>
            <w:iCs w:val="0"/>
          </w:rPr>
          <w:delText>168</w:delText>
        </w:r>
      </w:del>
      <w:ins w:id="2429" w:author="oauser" w:date="2019-12-05T10:41:40Z">
        <w:del w:id="2430" w:author="吴媛媛 [2]" w:date="2020-05-18T16:13:16Z">
          <w:r>
            <w:rPr>
              <w:rFonts w:hint="eastAsia" w:ascii="仿宋_GB2312" w:hAnsi="仿宋_GB2312" w:cs="仿宋_GB2312"/>
              <w:i w:val="0"/>
              <w:iCs w:val="0"/>
              <w:rPrChange w:id="2431" w:author="oauser" w:date="2019-12-05T10:42:58Z">
                <w:rPr/>
              </w:rPrChange>
            </w:rPr>
            <w:fldChar w:fldCharType="end"/>
          </w:r>
        </w:del>
      </w:ins>
      <w:ins w:id="2432" w:author="oauser" w:date="2019-12-05T10:41:40Z">
        <w:del w:id="2433" w:author="吴媛媛 [2]" w:date="2020-05-18T16:13:16Z">
          <w:r>
            <w:rPr>
              <w:rFonts w:hint="eastAsia" w:ascii="仿宋_GB2312" w:hAnsi="仿宋_GB2312" w:cs="仿宋_GB2312"/>
              <w:bCs w:val="0"/>
              <w:i w:val="0"/>
              <w:iCs w:val="0"/>
              <w:color w:val="000000"/>
              <w:szCs w:val="21"/>
              <w:rPrChange w:id="2434"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435" w:author="oauser" w:date="2019-12-05T10:41:40Z"/>
          <w:del w:id="2436" w:author="吴媛媛 [2]" w:date="2020-05-18T16:13:16Z"/>
          <w:rFonts w:hint="eastAsia" w:ascii="仿宋_GB2312" w:hAnsi="仿宋_GB2312" w:cs="仿宋_GB2312"/>
          <w:i w:val="0"/>
          <w:iCs w:val="0"/>
          <w:rPrChange w:id="2437" w:author="oauser" w:date="2019-12-05T10:42:58Z">
            <w:rPr>
              <w:ins w:id="2438" w:author="oauser" w:date="2019-12-05T10:41:40Z"/>
              <w:del w:id="2439" w:author="吴媛媛 [2]" w:date="2020-05-18T16:13:16Z"/>
            </w:rPr>
          </w:rPrChange>
        </w:rPr>
      </w:pPr>
      <w:ins w:id="2440" w:author="oauser" w:date="2019-12-05T10:41:40Z">
        <w:del w:id="2441" w:author="吴媛媛 [2]" w:date="2020-05-18T16:13:16Z">
          <w:r>
            <w:rPr>
              <w:rFonts w:hint="eastAsia" w:ascii="仿宋_GB2312" w:hAnsi="仿宋_GB2312" w:cs="仿宋_GB2312"/>
              <w:bCs w:val="0"/>
              <w:i w:val="0"/>
              <w:iCs w:val="0"/>
              <w:color w:val="000000"/>
              <w:szCs w:val="21"/>
              <w:rPrChange w:id="2442" w:author="oauser" w:date="2019-12-05T10:42:58Z">
                <w:rPr>
                  <w:rFonts w:hint="eastAsia" w:ascii="仿宋_GB2312" w:cs="仿宋_GB2312"/>
                  <w:bCs w:val="0"/>
                  <w:color w:val="000000"/>
                  <w:szCs w:val="21"/>
                </w:rPr>
              </w:rPrChange>
            </w:rPr>
            <w:fldChar w:fldCharType="begin"/>
          </w:r>
        </w:del>
      </w:ins>
      <w:ins w:id="2443" w:author="oauser" w:date="2019-12-05T10:41:40Z">
        <w:del w:id="2444" w:author="吴媛媛 [2]" w:date="2020-05-18T16:13:16Z">
          <w:r>
            <w:rPr>
              <w:rFonts w:hint="eastAsia" w:ascii="仿宋_GB2312" w:hAnsi="仿宋_GB2312" w:cs="仿宋_GB2312"/>
              <w:bCs w:val="0"/>
              <w:i w:val="0"/>
              <w:iCs w:val="0"/>
              <w:szCs w:val="21"/>
              <w:rPrChange w:id="2445" w:author="oauser" w:date="2019-12-05T10:42:58Z">
                <w:rPr>
                  <w:rFonts w:hint="eastAsia" w:ascii="仿宋_GB2312" w:cs="仿宋_GB2312"/>
                  <w:bCs w:val="0"/>
                  <w:szCs w:val="21"/>
                </w:rPr>
              </w:rPrChange>
            </w:rPr>
            <w:delInstrText xml:space="preserve"> HYPERLINK \l _Toc13209 </w:delInstrText>
          </w:r>
        </w:del>
      </w:ins>
      <w:ins w:id="2446" w:author="oauser" w:date="2019-12-05T10:41:40Z">
        <w:del w:id="2447" w:author="吴媛媛 [2]" w:date="2020-05-18T16:13:16Z">
          <w:r>
            <w:rPr>
              <w:rFonts w:hint="eastAsia" w:ascii="仿宋_GB2312" w:hAnsi="仿宋_GB2312" w:cs="仿宋_GB2312"/>
              <w:bCs w:val="0"/>
              <w:i w:val="0"/>
              <w:iCs w:val="0"/>
              <w:szCs w:val="21"/>
              <w:rPrChange w:id="2448" w:author="oauser" w:date="2019-12-05T10:42:58Z">
                <w:rPr>
                  <w:rFonts w:hint="eastAsia" w:ascii="仿宋_GB2312" w:cs="仿宋_GB2312"/>
                  <w:bCs w:val="0"/>
                  <w:szCs w:val="21"/>
                </w:rPr>
              </w:rPrChange>
            </w:rPr>
            <w:fldChar w:fldCharType="separate"/>
          </w:r>
        </w:del>
      </w:ins>
      <w:ins w:id="2449" w:author="oauser" w:date="2019-12-05T10:41:40Z">
        <w:del w:id="2450" w:author="吴媛媛 [2]" w:date="2020-05-18T16:13:16Z">
          <w:r>
            <w:rPr>
              <w:rFonts w:hint="eastAsia" w:ascii="仿宋_GB2312" w:hAnsi="仿宋_GB2312" w:cs="仿宋_GB2312"/>
              <w:i w:val="0"/>
              <w:iCs w:val="0"/>
              <w:lang w:eastAsia="zh-CN"/>
              <w:rPrChange w:id="2451" w:author="oauser" w:date="2019-12-05T10:42:58Z">
                <w:rPr>
                  <w:rFonts w:ascii="Times New Roman" w:hAnsi="Times New Roman" w:cs="Times New Roman"/>
                  <w:lang w:eastAsia="zh-CN"/>
                </w:rPr>
              </w:rPrChange>
            </w:rPr>
            <w:delText xml:space="preserve">3.10.3 </w:delText>
          </w:r>
        </w:del>
      </w:ins>
      <w:ins w:id="2452" w:author="oauser" w:date="2019-12-05T10:41:40Z">
        <w:del w:id="2453" w:author="吴媛媛 [2]" w:date="2020-05-18T16:13:16Z">
          <w:r>
            <w:rPr>
              <w:rFonts w:hint="eastAsia" w:ascii="仿宋_GB2312" w:hAnsi="仿宋_GB2312" w:cs="仿宋_GB2312"/>
              <w:i w:val="0"/>
              <w:iCs w:val="0"/>
              <w:rPrChange w:id="2454" w:author="oauser" w:date="2019-12-05T10:42:58Z">
                <w:rPr>
                  <w:rFonts w:hint="eastAsia" w:ascii="仿宋_GB2312" w:hAnsi="仿宋_GB2312" w:cs="仿宋_GB2312"/>
                </w:rPr>
              </w:rPrChange>
            </w:rPr>
            <w:delText>再</w:delText>
          </w:r>
        </w:del>
      </w:ins>
      <w:ins w:id="2455" w:author="oauser" w:date="2019-12-05T10:41:40Z">
        <w:del w:id="2456" w:author="吴媛媛 [2]" w:date="2020-05-18T16:13:16Z">
          <w:r>
            <w:rPr>
              <w:rFonts w:hint="eastAsia" w:ascii="仿宋_GB2312" w:hAnsi="仿宋_GB2312" w:cs="仿宋_GB2312"/>
              <w:i w:val="0"/>
              <w:iCs w:val="0"/>
              <w:rPrChange w:id="2457" w:author="oauser" w:date="2019-12-05T10:42:58Z">
                <w:rPr>
                  <w:rFonts w:ascii="仿宋_GB2312" w:hAnsi="仿宋_GB2312" w:cs="仿宋_GB2312"/>
                </w:rPr>
              </w:rPrChange>
            </w:rPr>
            <w:delText>贴现</w:delText>
          </w:r>
        </w:del>
      </w:ins>
      <w:ins w:id="2458" w:author="oauser" w:date="2019-12-05T10:41:40Z">
        <w:del w:id="2459" w:author="吴媛媛 [2]" w:date="2020-05-18T16:13:16Z">
          <w:r>
            <w:rPr>
              <w:rFonts w:hint="eastAsia" w:ascii="仿宋_GB2312" w:hAnsi="仿宋_GB2312" w:cs="仿宋_GB2312"/>
              <w:i w:val="0"/>
              <w:iCs w:val="0"/>
              <w:lang w:eastAsia="zh-CN"/>
              <w:rPrChange w:id="2460" w:author="oauser" w:date="2019-12-05T10:42:58Z">
                <w:rPr>
                  <w:lang w:eastAsia="zh-CN"/>
                </w:rPr>
              </w:rPrChange>
            </w:rPr>
            <w:delText>限额</w:delText>
          </w:r>
        </w:del>
      </w:ins>
      <w:ins w:id="2461" w:author="oauser" w:date="2019-12-05T10:41:40Z">
        <w:del w:id="2462" w:author="吴媛媛 [2]" w:date="2020-05-18T16:13:16Z">
          <w:r>
            <w:rPr>
              <w:rFonts w:hint="eastAsia" w:ascii="仿宋_GB2312" w:hAnsi="仿宋_GB2312" w:cs="仿宋_GB2312"/>
              <w:i w:val="0"/>
              <w:iCs w:val="0"/>
              <w:lang w:eastAsia="zh-CN"/>
              <w:rPrChange w:id="2463" w:author="oauser" w:date="2019-12-05T10:42:58Z">
                <w:rPr>
                  <w:rFonts w:hint="eastAsia"/>
                  <w:lang w:eastAsia="zh-CN"/>
                </w:rPr>
              </w:rPrChange>
            </w:rPr>
            <w:delText>报文</w:delText>
          </w:r>
        </w:del>
      </w:ins>
      <w:ins w:id="2464" w:author="oauser" w:date="2019-12-05T10:41:40Z">
        <w:del w:id="2465" w:author="吴媛媛 [2]" w:date="2020-05-18T16:13:16Z">
          <w:r>
            <w:rPr>
              <w:rFonts w:hint="eastAsia" w:ascii="仿宋_GB2312" w:hAnsi="仿宋_GB2312" w:cs="仿宋_GB2312"/>
              <w:i w:val="0"/>
              <w:iCs w:val="0"/>
              <w:rPrChange w:id="2466" w:author="oauser" w:date="2019-12-05T10:42:58Z">
                <w:rPr/>
              </w:rPrChange>
            </w:rPr>
            <w:tab/>
          </w:r>
        </w:del>
      </w:ins>
      <w:ins w:id="2467" w:author="oauser" w:date="2019-12-05T10:41:40Z">
        <w:del w:id="2468" w:author="吴媛媛 [2]" w:date="2020-05-18T16:13:16Z">
          <w:r>
            <w:rPr>
              <w:rFonts w:hint="eastAsia" w:ascii="仿宋_GB2312" w:hAnsi="仿宋_GB2312" w:cs="仿宋_GB2312"/>
              <w:i w:val="0"/>
              <w:iCs w:val="0"/>
              <w:rPrChange w:id="2469" w:author="oauser" w:date="2019-12-05T10:42:58Z">
                <w:rPr/>
              </w:rPrChange>
            </w:rPr>
            <w:fldChar w:fldCharType="begin"/>
          </w:r>
        </w:del>
      </w:ins>
      <w:ins w:id="2470" w:author="oauser" w:date="2019-12-05T10:41:40Z">
        <w:del w:id="2471" w:author="吴媛媛 [2]" w:date="2020-05-18T16:13:16Z">
          <w:r>
            <w:rPr>
              <w:rFonts w:hint="eastAsia" w:ascii="仿宋_GB2312" w:hAnsi="仿宋_GB2312" w:cs="仿宋_GB2312"/>
              <w:i w:val="0"/>
              <w:iCs w:val="0"/>
              <w:rPrChange w:id="2472" w:author="oauser" w:date="2019-12-05T10:42:58Z">
                <w:rPr/>
              </w:rPrChange>
            </w:rPr>
            <w:delInstrText xml:space="preserve"> PAGEREF _Toc13209 \h </w:delInstrText>
          </w:r>
        </w:del>
      </w:ins>
      <w:ins w:id="2473" w:author="oauser" w:date="2019-12-05T10:41:40Z">
        <w:del w:id="2474" w:author="吴媛媛 [2]" w:date="2020-05-18T16:13:16Z">
          <w:r>
            <w:rPr>
              <w:rFonts w:hint="eastAsia" w:ascii="仿宋_GB2312" w:hAnsi="仿宋_GB2312" w:cs="仿宋_GB2312"/>
              <w:i w:val="0"/>
              <w:iCs w:val="0"/>
              <w:rPrChange w:id="2475" w:author="oauser" w:date="2019-12-05T10:42:58Z">
                <w:rPr/>
              </w:rPrChange>
            </w:rPr>
            <w:fldChar w:fldCharType="separate"/>
          </w:r>
        </w:del>
      </w:ins>
      <w:del w:id="2476" w:author="吴媛媛 [2]" w:date="2020-05-18T16:13:16Z">
        <w:r>
          <w:rPr>
            <w:rFonts w:hint="eastAsia" w:ascii="仿宋_GB2312" w:hAnsi="仿宋_GB2312" w:eastAsia="仿宋_GB2312" w:cs="仿宋_GB2312"/>
            <w:i w:val="0"/>
            <w:iCs w:val="0"/>
          </w:rPr>
          <w:delText>171</w:delText>
        </w:r>
      </w:del>
      <w:ins w:id="2477" w:author="oauser" w:date="2019-12-05T10:41:40Z">
        <w:del w:id="2478" w:author="吴媛媛 [2]" w:date="2020-05-18T16:13:16Z">
          <w:r>
            <w:rPr>
              <w:rFonts w:hint="eastAsia" w:ascii="仿宋_GB2312" w:hAnsi="仿宋_GB2312" w:cs="仿宋_GB2312"/>
              <w:i w:val="0"/>
              <w:iCs w:val="0"/>
              <w:rPrChange w:id="2479" w:author="oauser" w:date="2019-12-05T10:42:58Z">
                <w:rPr/>
              </w:rPrChange>
            </w:rPr>
            <w:fldChar w:fldCharType="end"/>
          </w:r>
        </w:del>
      </w:ins>
      <w:ins w:id="2480" w:author="oauser" w:date="2019-12-05T10:41:40Z">
        <w:del w:id="2481" w:author="吴媛媛 [2]" w:date="2020-05-18T16:13:16Z">
          <w:r>
            <w:rPr>
              <w:rFonts w:hint="eastAsia" w:ascii="仿宋_GB2312" w:hAnsi="仿宋_GB2312" w:cs="仿宋_GB2312"/>
              <w:bCs w:val="0"/>
              <w:i w:val="0"/>
              <w:iCs w:val="0"/>
              <w:color w:val="000000"/>
              <w:szCs w:val="21"/>
              <w:rPrChange w:id="2482"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483" w:author="oauser" w:date="2019-12-05T10:41:40Z"/>
          <w:del w:id="2484" w:author="吴媛媛 [2]" w:date="2020-05-18T16:13:16Z"/>
          <w:rFonts w:hint="eastAsia" w:ascii="仿宋_GB2312" w:hAnsi="仿宋_GB2312" w:cs="仿宋_GB2312"/>
          <w:i w:val="0"/>
          <w:iCs w:val="0"/>
          <w:rPrChange w:id="2485" w:author="oauser" w:date="2019-12-05T10:42:58Z">
            <w:rPr>
              <w:ins w:id="2486" w:author="oauser" w:date="2019-12-05T10:41:40Z"/>
              <w:del w:id="2487" w:author="吴媛媛 [2]" w:date="2020-05-18T16:13:16Z"/>
            </w:rPr>
          </w:rPrChange>
        </w:rPr>
      </w:pPr>
      <w:ins w:id="2488" w:author="oauser" w:date="2019-12-05T10:41:40Z">
        <w:del w:id="2489" w:author="吴媛媛 [2]" w:date="2020-05-18T16:13:16Z">
          <w:r>
            <w:rPr>
              <w:rFonts w:hint="eastAsia" w:ascii="仿宋_GB2312" w:hAnsi="仿宋_GB2312" w:cs="仿宋_GB2312"/>
              <w:bCs w:val="0"/>
              <w:i w:val="0"/>
              <w:iCs w:val="0"/>
              <w:color w:val="000000"/>
              <w:szCs w:val="21"/>
              <w:rPrChange w:id="2490" w:author="oauser" w:date="2019-12-05T10:42:58Z">
                <w:rPr>
                  <w:rFonts w:hint="eastAsia" w:ascii="仿宋_GB2312" w:cs="仿宋_GB2312"/>
                  <w:bCs w:val="0"/>
                  <w:color w:val="000000"/>
                  <w:szCs w:val="21"/>
                </w:rPr>
              </w:rPrChange>
            </w:rPr>
            <w:fldChar w:fldCharType="begin"/>
          </w:r>
        </w:del>
      </w:ins>
      <w:ins w:id="2491" w:author="oauser" w:date="2019-12-05T10:41:40Z">
        <w:del w:id="2492" w:author="吴媛媛 [2]" w:date="2020-05-18T16:13:16Z">
          <w:r>
            <w:rPr>
              <w:rFonts w:hint="eastAsia" w:ascii="仿宋_GB2312" w:hAnsi="仿宋_GB2312" w:cs="仿宋_GB2312"/>
              <w:bCs w:val="0"/>
              <w:i w:val="0"/>
              <w:iCs w:val="0"/>
              <w:szCs w:val="21"/>
              <w:rPrChange w:id="2493" w:author="oauser" w:date="2019-12-05T10:42:58Z">
                <w:rPr>
                  <w:rFonts w:hint="eastAsia" w:ascii="仿宋_GB2312" w:cs="仿宋_GB2312"/>
                  <w:bCs w:val="0"/>
                  <w:szCs w:val="21"/>
                </w:rPr>
              </w:rPrChange>
            </w:rPr>
            <w:delInstrText xml:space="preserve"> HYPERLINK \l _Toc10835 </w:delInstrText>
          </w:r>
        </w:del>
      </w:ins>
      <w:ins w:id="2494" w:author="oauser" w:date="2019-12-05T10:41:40Z">
        <w:del w:id="2495" w:author="吴媛媛 [2]" w:date="2020-05-18T16:13:16Z">
          <w:r>
            <w:rPr>
              <w:rFonts w:hint="eastAsia" w:ascii="仿宋_GB2312" w:hAnsi="仿宋_GB2312" w:cs="仿宋_GB2312"/>
              <w:bCs w:val="0"/>
              <w:i w:val="0"/>
              <w:iCs w:val="0"/>
              <w:szCs w:val="21"/>
              <w:rPrChange w:id="2496" w:author="oauser" w:date="2019-12-05T10:42:58Z">
                <w:rPr>
                  <w:rFonts w:hint="eastAsia" w:ascii="仿宋_GB2312" w:cs="仿宋_GB2312"/>
                  <w:bCs w:val="0"/>
                  <w:szCs w:val="21"/>
                </w:rPr>
              </w:rPrChange>
            </w:rPr>
            <w:fldChar w:fldCharType="separate"/>
          </w:r>
        </w:del>
      </w:ins>
      <w:ins w:id="2497" w:author="oauser" w:date="2019-12-05T10:41:40Z">
        <w:del w:id="2498" w:author="吴媛媛 [2]" w:date="2020-05-18T16:13:16Z">
          <w:r>
            <w:rPr>
              <w:rFonts w:hint="eastAsia" w:ascii="仿宋_GB2312" w:hAnsi="仿宋_GB2312" w:cs="仿宋_GB2312"/>
              <w:i w:val="0"/>
              <w:iCs w:val="0"/>
              <w:lang w:eastAsia="zh-CN"/>
              <w:rPrChange w:id="2499" w:author="oauser" w:date="2019-12-05T10:42:58Z">
                <w:rPr>
                  <w:rFonts w:ascii="Times New Roman" w:hAnsi="Times New Roman" w:cs="Times New Roman"/>
                  <w:lang w:eastAsia="zh-CN"/>
                </w:rPr>
              </w:rPrChange>
            </w:rPr>
            <w:delText xml:space="preserve">3.10.4 </w:delText>
          </w:r>
        </w:del>
      </w:ins>
      <w:ins w:id="2500" w:author="oauser" w:date="2019-12-05T10:41:40Z">
        <w:del w:id="2501" w:author="吴媛媛 [2]" w:date="2020-05-18T16:13:16Z">
          <w:r>
            <w:rPr>
              <w:rFonts w:hint="eastAsia" w:ascii="仿宋_GB2312" w:hAnsi="仿宋_GB2312" w:cs="仿宋_GB2312"/>
              <w:i w:val="0"/>
              <w:iCs w:val="0"/>
              <w:lang w:eastAsia="zh-CN"/>
              <w:rPrChange w:id="2502" w:author="oauser" w:date="2019-12-05T10:42:58Z">
                <w:rPr>
                  <w:rFonts w:hint="eastAsia"/>
                  <w:lang w:eastAsia="zh-CN"/>
                </w:rPr>
              </w:rPrChange>
            </w:rPr>
            <w:delText>再</w:delText>
          </w:r>
        </w:del>
      </w:ins>
      <w:ins w:id="2503" w:author="oauser" w:date="2019-12-05T10:41:40Z">
        <w:del w:id="2504" w:author="吴媛媛 [2]" w:date="2020-05-18T16:13:16Z">
          <w:r>
            <w:rPr>
              <w:rFonts w:hint="eastAsia" w:ascii="仿宋_GB2312" w:hAnsi="仿宋_GB2312" w:cs="仿宋_GB2312"/>
              <w:i w:val="0"/>
              <w:iCs w:val="0"/>
              <w:rPrChange w:id="2505" w:author="oauser" w:date="2019-12-05T10:42:58Z">
                <w:rPr>
                  <w:rFonts w:hint="eastAsia" w:ascii="仿宋_GB2312" w:hAnsi="仿宋_GB2312" w:cs="仿宋_GB2312"/>
                </w:rPr>
              </w:rPrChange>
            </w:rPr>
            <w:delText>贷款</w:delText>
          </w:r>
        </w:del>
      </w:ins>
      <w:ins w:id="2506" w:author="oauser" w:date="2019-12-05T10:41:40Z">
        <w:del w:id="2507" w:author="吴媛媛 [2]" w:date="2020-05-18T16:13:16Z">
          <w:r>
            <w:rPr>
              <w:rFonts w:hint="eastAsia" w:ascii="仿宋_GB2312" w:hAnsi="仿宋_GB2312" w:cs="仿宋_GB2312"/>
              <w:i w:val="0"/>
              <w:iCs w:val="0"/>
              <w:lang w:eastAsia="zh-CN"/>
              <w:rPrChange w:id="2508" w:author="oauser" w:date="2019-12-05T10:42:58Z">
                <w:rPr>
                  <w:rFonts w:hint="eastAsia"/>
                  <w:lang w:eastAsia="zh-CN"/>
                </w:rPr>
              </w:rPrChange>
            </w:rPr>
            <w:delText>余额报文</w:delText>
          </w:r>
        </w:del>
      </w:ins>
      <w:ins w:id="2509" w:author="oauser" w:date="2019-12-05T10:41:40Z">
        <w:del w:id="2510" w:author="吴媛媛 [2]" w:date="2020-05-18T16:13:16Z">
          <w:r>
            <w:rPr>
              <w:rFonts w:hint="eastAsia" w:ascii="仿宋_GB2312" w:hAnsi="仿宋_GB2312" w:cs="仿宋_GB2312"/>
              <w:i w:val="0"/>
              <w:iCs w:val="0"/>
              <w:rPrChange w:id="2511" w:author="oauser" w:date="2019-12-05T10:42:58Z">
                <w:rPr/>
              </w:rPrChange>
            </w:rPr>
            <w:tab/>
          </w:r>
        </w:del>
      </w:ins>
      <w:ins w:id="2512" w:author="oauser" w:date="2019-12-05T10:41:40Z">
        <w:del w:id="2513" w:author="吴媛媛 [2]" w:date="2020-05-18T16:13:16Z">
          <w:r>
            <w:rPr>
              <w:rFonts w:hint="eastAsia" w:ascii="仿宋_GB2312" w:hAnsi="仿宋_GB2312" w:cs="仿宋_GB2312"/>
              <w:i w:val="0"/>
              <w:iCs w:val="0"/>
              <w:rPrChange w:id="2514" w:author="oauser" w:date="2019-12-05T10:42:58Z">
                <w:rPr/>
              </w:rPrChange>
            </w:rPr>
            <w:fldChar w:fldCharType="begin"/>
          </w:r>
        </w:del>
      </w:ins>
      <w:ins w:id="2515" w:author="oauser" w:date="2019-12-05T10:41:40Z">
        <w:del w:id="2516" w:author="吴媛媛 [2]" w:date="2020-05-18T16:13:16Z">
          <w:r>
            <w:rPr>
              <w:rFonts w:hint="eastAsia" w:ascii="仿宋_GB2312" w:hAnsi="仿宋_GB2312" w:cs="仿宋_GB2312"/>
              <w:i w:val="0"/>
              <w:iCs w:val="0"/>
              <w:rPrChange w:id="2517" w:author="oauser" w:date="2019-12-05T10:42:58Z">
                <w:rPr/>
              </w:rPrChange>
            </w:rPr>
            <w:delInstrText xml:space="preserve"> PAGEREF _Toc10835 \h </w:delInstrText>
          </w:r>
        </w:del>
      </w:ins>
      <w:ins w:id="2518" w:author="oauser" w:date="2019-12-05T10:41:40Z">
        <w:del w:id="2519" w:author="吴媛媛 [2]" w:date="2020-05-18T16:13:16Z">
          <w:r>
            <w:rPr>
              <w:rFonts w:hint="eastAsia" w:ascii="仿宋_GB2312" w:hAnsi="仿宋_GB2312" w:cs="仿宋_GB2312"/>
              <w:i w:val="0"/>
              <w:iCs w:val="0"/>
              <w:rPrChange w:id="2520" w:author="oauser" w:date="2019-12-05T10:42:58Z">
                <w:rPr/>
              </w:rPrChange>
            </w:rPr>
            <w:fldChar w:fldCharType="separate"/>
          </w:r>
        </w:del>
      </w:ins>
      <w:del w:id="2521" w:author="吴媛媛 [2]" w:date="2020-05-18T16:13:16Z">
        <w:r>
          <w:rPr>
            <w:rFonts w:hint="eastAsia" w:ascii="仿宋_GB2312" w:hAnsi="仿宋_GB2312" w:eastAsia="仿宋_GB2312" w:cs="仿宋_GB2312"/>
            <w:i w:val="0"/>
            <w:iCs w:val="0"/>
          </w:rPr>
          <w:delText>171</w:delText>
        </w:r>
      </w:del>
      <w:ins w:id="2522" w:author="oauser" w:date="2019-12-05T10:41:40Z">
        <w:del w:id="2523" w:author="吴媛媛 [2]" w:date="2020-05-18T16:13:16Z">
          <w:r>
            <w:rPr>
              <w:rFonts w:hint="eastAsia" w:ascii="仿宋_GB2312" w:hAnsi="仿宋_GB2312" w:cs="仿宋_GB2312"/>
              <w:i w:val="0"/>
              <w:iCs w:val="0"/>
              <w:rPrChange w:id="2524" w:author="oauser" w:date="2019-12-05T10:42:58Z">
                <w:rPr/>
              </w:rPrChange>
            </w:rPr>
            <w:fldChar w:fldCharType="end"/>
          </w:r>
        </w:del>
      </w:ins>
      <w:ins w:id="2525" w:author="oauser" w:date="2019-12-05T10:41:40Z">
        <w:del w:id="2526" w:author="吴媛媛 [2]" w:date="2020-05-18T16:13:16Z">
          <w:r>
            <w:rPr>
              <w:rFonts w:hint="eastAsia" w:ascii="仿宋_GB2312" w:hAnsi="仿宋_GB2312" w:cs="仿宋_GB2312"/>
              <w:bCs w:val="0"/>
              <w:i w:val="0"/>
              <w:iCs w:val="0"/>
              <w:color w:val="000000"/>
              <w:szCs w:val="21"/>
              <w:rPrChange w:id="2527"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528" w:author="oauser" w:date="2019-12-05T10:41:40Z"/>
          <w:del w:id="2529" w:author="吴媛媛 [2]" w:date="2020-05-18T16:13:16Z"/>
          <w:rFonts w:hint="eastAsia" w:ascii="仿宋_GB2312" w:hAnsi="仿宋_GB2312" w:cs="仿宋_GB2312"/>
          <w:i w:val="0"/>
          <w:iCs w:val="0"/>
          <w:rPrChange w:id="2530" w:author="oauser" w:date="2019-12-05T10:42:58Z">
            <w:rPr>
              <w:ins w:id="2531" w:author="oauser" w:date="2019-12-05T10:41:40Z"/>
              <w:del w:id="2532" w:author="吴媛媛 [2]" w:date="2020-05-18T16:13:16Z"/>
            </w:rPr>
          </w:rPrChange>
        </w:rPr>
      </w:pPr>
      <w:ins w:id="2533" w:author="oauser" w:date="2019-12-05T10:41:40Z">
        <w:del w:id="2534" w:author="吴媛媛 [2]" w:date="2020-05-18T16:13:16Z">
          <w:r>
            <w:rPr>
              <w:rFonts w:hint="eastAsia" w:ascii="仿宋_GB2312" w:hAnsi="仿宋_GB2312" w:cs="仿宋_GB2312"/>
              <w:bCs w:val="0"/>
              <w:i w:val="0"/>
              <w:iCs w:val="0"/>
              <w:color w:val="000000"/>
              <w:szCs w:val="21"/>
              <w:rPrChange w:id="2535" w:author="oauser" w:date="2019-12-05T10:42:58Z">
                <w:rPr>
                  <w:rFonts w:hint="eastAsia" w:ascii="仿宋_GB2312" w:cs="仿宋_GB2312"/>
                  <w:bCs w:val="0"/>
                  <w:color w:val="000000"/>
                  <w:szCs w:val="21"/>
                </w:rPr>
              </w:rPrChange>
            </w:rPr>
            <w:fldChar w:fldCharType="begin"/>
          </w:r>
        </w:del>
      </w:ins>
      <w:ins w:id="2536" w:author="oauser" w:date="2019-12-05T10:41:40Z">
        <w:del w:id="2537" w:author="吴媛媛 [2]" w:date="2020-05-18T16:13:16Z">
          <w:r>
            <w:rPr>
              <w:rFonts w:hint="eastAsia" w:ascii="仿宋_GB2312" w:hAnsi="仿宋_GB2312" w:cs="仿宋_GB2312"/>
              <w:bCs w:val="0"/>
              <w:i w:val="0"/>
              <w:iCs w:val="0"/>
              <w:szCs w:val="21"/>
              <w:rPrChange w:id="2538" w:author="oauser" w:date="2019-12-05T10:42:58Z">
                <w:rPr>
                  <w:rFonts w:hint="eastAsia" w:ascii="仿宋_GB2312" w:cs="仿宋_GB2312"/>
                  <w:bCs w:val="0"/>
                  <w:szCs w:val="21"/>
                </w:rPr>
              </w:rPrChange>
            </w:rPr>
            <w:delInstrText xml:space="preserve"> HYPERLINK \l _Toc21202 </w:delInstrText>
          </w:r>
        </w:del>
      </w:ins>
      <w:ins w:id="2539" w:author="oauser" w:date="2019-12-05T10:41:40Z">
        <w:del w:id="2540" w:author="吴媛媛 [2]" w:date="2020-05-18T16:13:16Z">
          <w:r>
            <w:rPr>
              <w:rFonts w:hint="eastAsia" w:ascii="仿宋_GB2312" w:hAnsi="仿宋_GB2312" w:cs="仿宋_GB2312"/>
              <w:bCs w:val="0"/>
              <w:i w:val="0"/>
              <w:iCs w:val="0"/>
              <w:szCs w:val="21"/>
              <w:rPrChange w:id="2541" w:author="oauser" w:date="2019-12-05T10:42:58Z">
                <w:rPr>
                  <w:rFonts w:hint="eastAsia" w:ascii="仿宋_GB2312" w:cs="仿宋_GB2312"/>
                  <w:bCs w:val="0"/>
                  <w:szCs w:val="21"/>
                </w:rPr>
              </w:rPrChange>
            </w:rPr>
            <w:fldChar w:fldCharType="separate"/>
          </w:r>
        </w:del>
      </w:ins>
      <w:ins w:id="2542" w:author="oauser" w:date="2019-12-05T10:41:40Z">
        <w:del w:id="2543" w:author="吴媛媛 [2]" w:date="2020-05-18T16:13:16Z">
          <w:r>
            <w:rPr>
              <w:rFonts w:hint="eastAsia" w:ascii="仿宋_GB2312" w:hAnsi="仿宋_GB2312" w:cs="仿宋_GB2312"/>
              <w:i w:val="0"/>
              <w:iCs w:val="0"/>
              <w:lang w:eastAsia="zh-CN"/>
              <w:rPrChange w:id="2544" w:author="oauser" w:date="2019-12-05T10:42:58Z">
                <w:rPr>
                  <w:rFonts w:ascii="Times New Roman" w:hAnsi="Times New Roman" w:cs="Times New Roman"/>
                  <w:lang w:eastAsia="zh-CN"/>
                </w:rPr>
              </w:rPrChange>
            </w:rPr>
            <w:delText xml:space="preserve">3.10.5 </w:delText>
          </w:r>
        </w:del>
      </w:ins>
      <w:ins w:id="2545" w:author="oauser" w:date="2019-12-05T10:41:40Z">
        <w:del w:id="2546" w:author="吴媛媛 [2]" w:date="2020-05-18T16:13:16Z">
          <w:r>
            <w:rPr>
              <w:rFonts w:hint="eastAsia" w:ascii="仿宋_GB2312" w:hAnsi="仿宋_GB2312" w:cs="仿宋_GB2312"/>
              <w:i w:val="0"/>
              <w:iCs w:val="0"/>
              <w:lang w:eastAsia="zh-CN"/>
              <w:rPrChange w:id="2547" w:author="oauser" w:date="2019-12-05T10:42:58Z">
                <w:rPr>
                  <w:rFonts w:hint="eastAsia"/>
                  <w:lang w:eastAsia="zh-CN"/>
                </w:rPr>
              </w:rPrChange>
            </w:rPr>
            <w:delText>再贷款发生额报文</w:delText>
          </w:r>
        </w:del>
      </w:ins>
      <w:ins w:id="2548" w:author="oauser" w:date="2019-12-05T10:41:40Z">
        <w:del w:id="2549" w:author="吴媛媛 [2]" w:date="2020-05-18T16:13:16Z">
          <w:r>
            <w:rPr>
              <w:rFonts w:hint="eastAsia" w:ascii="仿宋_GB2312" w:hAnsi="仿宋_GB2312" w:cs="仿宋_GB2312"/>
              <w:i w:val="0"/>
              <w:iCs w:val="0"/>
              <w:rPrChange w:id="2550" w:author="oauser" w:date="2019-12-05T10:42:58Z">
                <w:rPr/>
              </w:rPrChange>
            </w:rPr>
            <w:tab/>
          </w:r>
        </w:del>
      </w:ins>
      <w:ins w:id="2551" w:author="oauser" w:date="2019-12-05T10:41:40Z">
        <w:del w:id="2552" w:author="吴媛媛 [2]" w:date="2020-05-18T16:13:16Z">
          <w:r>
            <w:rPr>
              <w:rFonts w:hint="eastAsia" w:ascii="仿宋_GB2312" w:hAnsi="仿宋_GB2312" w:cs="仿宋_GB2312"/>
              <w:i w:val="0"/>
              <w:iCs w:val="0"/>
              <w:rPrChange w:id="2553" w:author="oauser" w:date="2019-12-05T10:42:58Z">
                <w:rPr/>
              </w:rPrChange>
            </w:rPr>
            <w:fldChar w:fldCharType="begin"/>
          </w:r>
        </w:del>
      </w:ins>
      <w:ins w:id="2554" w:author="oauser" w:date="2019-12-05T10:41:40Z">
        <w:del w:id="2555" w:author="吴媛媛 [2]" w:date="2020-05-18T16:13:16Z">
          <w:r>
            <w:rPr>
              <w:rFonts w:hint="eastAsia" w:ascii="仿宋_GB2312" w:hAnsi="仿宋_GB2312" w:cs="仿宋_GB2312"/>
              <w:i w:val="0"/>
              <w:iCs w:val="0"/>
              <w:rPrChange w:id="2556" w:author="oauser" w:date="2019-12-05T10:42:58Z">
                <w:rPr/>
              </w:rPrChange>
            </w:rPr>
            <w:delInstrText xml:space="preserve"> PAGEREF _Toc21202 \h </w:delInstrText>
          </w:r>
        </w:del>
      </w:ins>
      <w:ins w:id="2557" w:author="oauser" w:date="2019-12-05T10:41:40Z">
        <w:del w:id="2558" w:author="吴媛媛 [2]" w:date="2020-05-18T16:13:16Z">
          <w:r>
            <w:rPr>
              <w:rFonts w:hint="eastAsia" w:ascii="仿宋_GB2312" w:hAnsi="仿宋_GB2312" w:cs="仿宋_GB2312"/>
              <w:i w:val="0"/>
              <w:iCs w:val="0"/>
              <w:rPrChange w:id="2559" w:author="oauser" w:date="2019-12-05T10:42:58Z">
                <w:rPr/>
              </w:rPrChange>
            </w:rPr>
            <w:fldChar w:fldCharType="separate"/>
          </w:r>
        </w:del>
      </w:ins>
      <w:del w:id="2560" w:author="吴媛媛 [2]" w:date="2020-05-18T16:13:16Z">
        <w:r>
          <w:rPr>
            <w:rFonts w:hint="eastAsia" w:ascii="仿宋_GB2312" w:hAnsi="仿宋_GB2312" w:eastAsia="仿宋_GB2312" w:cs="仿宋_GB2312"/>
            <w:i w:val="0"/>
            <w:iCs w:val="0"/>
          </w:rPr>
          <w:delText>175</w:delText>
        </w:r>
      </w:del>
      <w:ins w:id="2561" w:author="oauser" w:date="2019-12-05T10:41:40Z">
        <w:del w:id="2562" w:author="吴媛媛 [2]" w:date="2020-05-18T16:13:16Z">
          <w:r>
            <w:rPr>
              <w:rFonts w:hint="eastAsia" w:ascii="仿宋_GB2312" w:hAnsi="仿宋_GB2312" w:cs="仿宋_GB2312"/>
              <w:i w:val="0"/>
              <w:iCs w:val="0"/>
              <w:rPrChange w:id="2563" w:author="oauser" w:date="2019-12-05T10:42:58Z">
                <w:rPr/>
              </w:rPrChange>
            </w:rPr>
            <w:fldChar w:fldCharType="end"/>
          </w:r>
        </w:del>
      </w:ins>
      <w:ins w:id="2564" w:author="oauser" w:date="2019-12-05T10:41:40Z">
        <w:del w:id="2565" w:author="吴媛媛 [2]" w:date="2020-05-18T16:13:16Z">
          <w:r>
            <w:rPr>
              <w:rFonts w:hint="eastAsia" w:ascii="仿宋_GB2312" w:hAnsi="仿宋_GB2312" w:cs="仿宋_GB2312"/>
              <w:bCs w:val="0"/>
              <w:i w:val="0"/>
              <w:iCs w:val="0"/>
              <w:color w:val="000000"/>
              <w:szCs w:val="21"/>
              <w:rPrChange w:id="2566"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567" w:author="oauser" w:date="2019-12-05T10:41:40Z"/>
          <w:del w:id="2568" w:author="吴媛媛 [2]" w:date="2020-05-18T16:13:16Z"/>
          <w:rFonts w:hint="eastAsia" w:ascii="仿宋_GB2312" w:hAnsi="仿宋_GB2312" w:cs="仿宋_GB2312"/>
          <w:i w:val="0"/>
          <w:iCs w:val="0"/>
          <w:rPrChange w:id="2569" w:author="oauser" w:date="2019-12-05T10:42:58Z">
            <w:rPr>
              <w:ins w:id="2570" w:author="oauser" w:date="2019-12-05T10:41:40Z"/>
              <w:del w:id="2571" w:author="吴媛媛 [2]" w:date="2020-05-18T16:13:16Z"/>
            </w:rPr>
          </w:rPrChange>
        </w:rPr>
      </w:pPr>
      <w:ins w:id="2572" w:author="oauser" w:date="2019-12-05T10:41:40Z">
        <w:del w:id="2573" w:author="吴媛媛 [2]" w:date="2020-05-18T16:13:16Z">
          <w:r>
            <w:rPr>
              <w:rFonts w:hint="eastAsia" w:ascii="仿宋_GB2312" w:hAnsi="仿宋_GB2312" w:cs="仿宋_GB2312"/>
              <w:bCs w:val="0"/>
              <w:i w:val="0"/>
              <w:iCs w:val="0"/>
              <w:color w:val="000000"/>
              <w:szCs w:val="21"/>
              <w:rPrChange w:id="2574" w:author="oauser" w:date="2019-12-05T10:42:58Z">
                <w:rPr>
                  <w:rFonts w:hint="eastAsia" w:ascii="仿宋_GB2312" w:cs="仿宋_GB2312"/>
                  <w:bCs w:val="0"/>
                  <w:color w:val="000000"/>
                  <w:szCs w:val="21"/>
                </w:rPr>
              </w:rPrChange>
            </w:rPr>
            <w:fldChar w:fldCharType="begin"/>
          </w:r>
        </w:del>
      </w:ins>
      <w:ins w:id="2575" w:author="oauser" w:date="2019-12-05T10:41:40Z">
        <w:del w:id="2576" w:author="吴媛媛 [2]" w:date="2020-05-18T16:13:16Z">
          <w:r>
            <w:rPr>
              <w:rFonts w:hint="eastAsia" w:ascii="仿宋_GB2312" w:hAnsi="仿宋_GB2312" w:cs="仿宋_GB2312"/>
              <w:bCs w:val="0"/>
              <w:i w:val="0"/>
              <w:iCs w:val="0"/>
              <w:szCs w:val="21"/>
              <w:rPrChange w:id="2577" w:author="oauser" w:date="2019-12-05T10:42:58Z">
                <w:rPr>
                  <w:rFonts w:hint="eastAsia" w:ascii="仿宋_GB2312" w:cs="仿宋_GB2312"/>
                  <w:bCs w:val="0"/>
                  <w:szCs w:val="21"/>
                </w:rPr>
              </w:rPrChange>
            </w:rPr>
            <w:delInstrText xml:space="preserve"> HYPERLINK \l _Toc5376 </w:delInstrText>
          </w:r>
        </w:del>
      </w:ins>
      <w:ins w:id="2578" w:author="oauser" w:date="2019-12-05T10:41:40Z">
        <w:del w:id="2579" w:author="吴媛媛 [2]" w:date="2020-05-18T16:13:16Z">
          <w:r>
            <w:rPr>
              <w:rFonts w:hint="eastAsia" w:ascii="仿宋_GB2312" w:hAnsi="仿宋_GB2312" w:cs="仿宋_GB2312"/>
              <w:bCs w:val="0"/>
              <w:i w:val="0"/>
              <w:iCs w:val="0"/>
              <w:szCs w:val="21"/>
              <w:rPrChange w:id="2580" w:author="oauser" w:date="2019-12-05T10:42:58Z">
                <w:rPr>
                  <w:rFonts w:hint="eastAsia" w:ascii="仿宋_GB2312" w:cs="仿宋_GB2312"/>
                  <w:bCs w:val="0"/>
                  <w:szCs w:val="21"/>
                </w:rPr>
              </w:rPrChange>
            </w:rPr>
            <w:fldChar w:fldCharType="separate"/>
          </w:r>
        </w:del>
      </w:ins>
      <w:ins w:id="2581" w:author="oauser" w:date="2019-12-05T10:41:40Z">
        <w:del w:id="2582" w:author="吴媛媛 [2]" w:date="2020-05-18T16:13:16Z">
          <w:r>
            <w:rPr>
              <w:rFonts w:hint="eastAsia" w:ascii="仿宋_GB2312" w:hAnsi="仿宋_GB2312" w:cs="仿宋_GB2312"/>
              <w:i w:val="0"/>
              <w:iCs w:val="0"/>
              <w:lang w:eastAsia="zh-CN"/>
              <w:rPrChange w:id="2583" w:author="oauser" w:date="2019-12-05T10:42:58Z">
                <w:rPr>
                  <w:rFonts w:ascii="Times New Roman" w:hAnsi="Times New Roman" w:cs="Times New Roman"/>
                  <w:lang w:eastAsia="zh-CN"/>
                </w:rPr>
              </w:rPrChange>
            </w:rPr>
            <w:delText xml:space="preserve">3.10.6 </w:delText>
          </w:r>
        </w:del>
      </w:ins>
      <w:ins w:id="2584" w:author="oauser" w:date="2019-12-05T10:41:40Z">
        <w:del w:id="2585" w:author="吴媛媛 [2]" w:date="2020-05-18T16:13:16Z">
          <w:r>
            <w:rPr>
              <w:rFonts w:hint="eastAsia" w:ascii="仿宋_GB2312" w:hAnsi="仿宋_GB2312" w:cs="仿宋_GB2312"/>
              <w:i w:val="0"/>
              <w:iCs w:val="0"/>
              <w:lang w:eastAsia="zh-CN"/>
              <w:rPrChange w:id="2586" w:author="oauser" w:date="2019-12-05T10:42:58Z">
                <w:rPr>
                  <w:rFonts w:hint="eastAsia"/>
                  <w:lang w:eastAsia="zh-CN"/>
                </w:rPr>
              </w:rPrChange>
            </w:rPr>
            <w:delText>再</w:delText>
          </w:r>
        </w:del>
      </w:ins>
      <w:ins w:id="2587" w:author="oauser" w:date="2019-12-05T10:41:40Z">
        <w:del w:id="2588" w:author="吴媛媛 [2]" w:date="2020-05-18T16:13:16Z">
          <w:r>
            <w:rPr>
              <w:rFonts w:hint="eastAsia" w:ascii="仿宋_GB2312" w:hAnsi="仿宋_GB2312" w:cs="仿宋_GB2312"/>
              <w:i w:val="0"/>
              <w:iCs w:val="0"/>
              <w:lang w:eastAsia="zh-CN"/>
              <w:rPrChange w:id="2589" w:author="oauser" w:date="2019-12-05T10:42:58Z">
                <w:rPr>
                  <w:lang w:eastAsia="zh-CN"/>
                </w:rPr>
              </w:rPrChange>
            </w:rPr>
            <w:delText>贷款限额</w:delText>
          </w:r>
        </w:del>
      </w:ins>
      <w:ins w:id="2590" w:author="oauser" w:date="2019-12-05T10:41:40Z">
        <w:del w:id="2591" w:author="吴媛媛 [2]" w:date="2020-05-18T16:13:16Z">
          <w:r>
            <w:rPr>
              <w:rFonts w:hint="eastAsia" w:ascii="仿宋_GB2312" w:hAnsi="仿宋_GB2312" w:cs="仿宋_GB2312"/>
              <w:i w:val="0"/>
              <w:iCs w:val="0"/>
              <w:lang w:eastAsia="zh-CN"/>
              <w:rPrChange w:id="2592" w:author="oauser" w:date="2019-12-05T10:42:58Z">
                <w:rPr>
                  <w:rFonts w:hint="eastAsia"/>
                  <w:lang w:eastAsia="zh-CN"/>
                </w:rPr>
              </w:rPrChange>
            </w:rPr>
            <w:delText>报文</w:delText>
          </w:r>
        </w:del>
      </w:ins>
      <w:ins w:id="2593" w:author="oauser" w:date="2019-12-05T10:41:40Z">
        <w:del w:id="2594" w:author="吴媛媛 [2]" w:date="2020-05-18T16:13:16Z">
          <w:r>
            <w:rPr>
              <w:rFonts w:hint="eastAsia" w:ascii="仿宋_GB2312" w:hAnsi="仿宋_GB2312" w:cs="仿宋_GB2312"/>
              <w:i w:val="0"/>
              <w:iCs w:val="0"/>
              <w:rPrChange w:id="2595" w:author="oauser" w:date="2019-12-05T10:42:58Z">
                <w:rPr/>
              </w:rPrChange>
            </w:rPr>
            <w:tab/>
          </w:r>
        </w:del>
      </w:ins>
      <w:ins w:id="2596" w:author="oauser" w:date="2019-12-05T10:41:40Z">
        <w:del w:id="2597" w:author="吴媛媛 [2]" w:date="2020-05-18T16:13:16Z">
          <w:r>
            <w:rPr>
              <w:rFonts w:hint="eastAsia" w:ascii="仿宋_GB2312" w:hAnsi="仿宋_GB2312" w:cs="仿宋_GB2312"/>
              <w:i w:val="0"/>
              <w:iCs w:val="0"/>
              <w:rPrChange w:id="2598" w:author="oauser" w:date="2019-12-05T10:42:58Z">
                <w:rPr/>
              </w:rPrChange>
            </w:rPr>
            <w:fldChar w:fldCharType="begin"/>
          </w:r>
        </w:del>
      </w:ins>
      <w:ins w:id="2599" w:author="oauser" w:date="2019-12-05T10:41:40Z">
        <w:del w:id="2600" w:author="吴媛媛 [2]" w:date="2020-05-18T16:13:16Z">
          <w:r>
            <w:rPr>
              <w:rFonts w:hint="eastAsia" w:ascii="仿宋_GB2312" w:hAnsi="仿宋_GB2312" w:cs="仿宋_GB2312"/>
              <w:i w:val="0"/>
              <w:iCs w:val="0"/>
              <w:rPrChange w:id="2601" w:author="oauser" w:date="2019-12-05T10:42:58Z">
                <w:rPr/>
              </w:rPrChange>
            </w:rPr>
            <w:delInstrText xml:space="preserve"> PAGEREF _Toc5376 \h </w:delInstrText>
          </w:r>
        </w:del>
      </w:ins>
      <w:ins w:id="2602" w:author="oauser" w:date="2019-12-05T10:41:40Z">
        <w:del w:id="2603" w:author="吴媛媛 [2]" w:date="2020-05-18T16:13:16Z">
          <w:r>
            <w:rPr>
              <w:rFonts w:hint="eastAsia" w:ascii="仿宋_GB2312" w:hAnsi="仿宋_GB2312" w:cs="仿宋_GB2312"/>
              <w:i w:val="0"/>
              <w:iCs w:val="0"/>
              <w:rPrChange w:id="2604" w:author="oauser" w:date="2019-12-05T10:42:58Z">
                <w:rPr/>
              </w:rPrChange>
            </w:rPr>
            <w:fldChar w:fldCharType="separate"/>
          </w:r>
        </w:del>
      </w:ins>
      <w:del w:id="2605" w:author="吴媛媛 [2]" w:date="2020-05-18T16:13:16Z">
        <w:r>
          <w:rPr>
            <w:rFonts w:hint="eastAsia" w:ascii="仿宋_GB2312" w:hAnsi="仿宋_GB2312" w:eastAsia="仿宋_GB2312" w:cs="仿宋_GB2312"/>
            <w:i w:val="0"/>
            <w:iCs w:val="0"/>
          </w:rPr>
          <w:delText>178</w:delText>
        </w:r>
      </w:del>
      <w:ins w:id="2606" w:author="oauser" w:date="2019-12-05T10:41:40Z">
        <w:del w:id="2607" w:author="吴媛媛 [2]" w:date="2020-05-18T16:13:16Z">
          <w:r>
            <w:rPr>
              <w:rFonts w:hint="eastAsia" w:ascii="仿宋_GB2312" w:hAnsi="仿宋_GB2312" w:cs="仿宋_GB2312"/>
              <w:i w:val="0"/>
              <w:iCs w:val="0"/>
              <w:rPrChange w:id="2608" w:author="oauser" w:date="2019-12-05T10:42:58Z">
                <w:rPr/>
              </w:rPrChange>
            </w:rPr>
            <w:fldChar w:fldCharType="end"/>
          </w:r>
        </w:del>
      </w:ins>
      <w:ins w:id="2609" w:author="oauser" w:date="2019-12-05T10:41:40Z">
        <w:del w:id="2610" w:author="吴媛媛 [2]" w:date="2020-05-18T16:13:16Z">
          <w:r>
            <w:rPr>
              <w:rFonts w:hint="eastAsia" w:ascii="仿宋_GB2312" w:hAnsi="仿宋_GB2312" w:cs="仿宋_GB2312"/>
              <w:bCs w:val="0"/>
              <w:i w:val="0"/>
              <w:iCs w:val="0"/>
              <w:color w:val="000000"/>
              <w:szCs w:val="21"/>
              <w:rPrChange w:id="2611"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612" w:author="oauser" w:date="2019-12-05T10:41:40Z"/>
          <w:del w:id="2613" w:author="吴媛媛 [2]" w:date="2020-05-18T16:13:16Z"/>
          <w:rFonts w:hint="eastAsia" w:ascii="仿宋_GB2312" w:hAnsi="仿宋_GB2312" w:cs="仿宋_GB2312"/>
          <w:i w:val="0"/>
          <w:iCs w:val="0"/>
          <w:rPrChange w:id="2614" w:author="oauser" w:date="2019-12-05T10:42:58Z">
            <w:rPr>
              <w:ins w:id="2615" w:author="oauser" w:date="2019-12-05T10:41:40Z"/>
              <w:del w:id="2616" w:author="吴媛媛 [2]" w:date="2020-05-18T16:13:16Z"/>
            </w:rPr>
          </w:rPrChange>
        </w:rPr>
      </w:pPr>
      <w:ins w:id="2617" w:author="oauser" w:date="2019-12-05T10:41:40Z">
        <w:del w:id="2618" w:author="吴媛媛 [2]" w:date="2020-05-18T16:13:16Z">
          <w:r>
            <w:rPr>
              <w:rFonts w:hint="eastAsia" w:ascii="仿宋_GB2312" w:hAnsi="仿宋_GB2312" w:cs="仿宋_GB2312"/>
              <w:bCs w:val="0"/>
              <w:i w:val="0"/>
              <w:iCs w:val="0"/>
              <w:color w:val="000000"/>
              <w:szCs w:val="21"/>
              <w:rPrChange w:id="2619" w:author="oauser" w:date="2019-12-05T10:42:58Z">
                <w:rPr>
                  <w:rFonts w:hint="eastAsia" w:ascii="仿宋_GB2312" w:cs="仿宋_GB2312"/>
                  <w:bCs w:val="0"/>
                  <w:color w:val="000000"/>
                  <w:szCs w:val="21"/>
                </w:rPr>
              </w:rPrChange>
            </w:rPr>
            <w:fldChar w:fldCharType="begin"/>
          </w:r>
        </w:del>
      </w:ins>
      <w:ins w:id="2620" w:author="oauser" w:date="2019-12-05T10:41:40Z">
        <w:del w:id="2621" w:author="吴媛媛 [2]" w:date="2020-05-18T16:13:16Z">
          <w:r>
            <w:rPr>
              <w:rFonts w:hint="eastAsia" w:ascii="仿宋_GB2312" w:hAnsi="仿宋_GB2312" w:cs="仿宋_GB2312"/>
              <w:bCs w:val="0"/>
              <w:i w:val="0"/>
              <w:iCs w:val="0"/>
              <w:szCs w:val="21"/>
              <w:rPrChange w:id="2622" w:author="oauser" w:date="2019-12-05T10:42:58Z">
                <w:rPr>
                  <w:rFonts w:hint="eastAsia" w:ascii="仿宋_GB2312" w:cs="仿宋_GB2312"/>
                  <w:bCs w:val="0"/>
                  <w:szCs w:val="21"/>
                </w:rPr>
              </w:rPrChange>
            </w:rPr>
            <w:delInstrText xml:space="preserve"> HYPERLINK \l _Toc13927 </w:delInstrText>
          </w:r>
        </w:del>
      </w:ins>
      <w:ins w:id="2623" w:author="oauser" w:date="2019-12-05T10:41:40Z">
        <w:del w:id="2624" w:author="吴媛媛 [2]" w:date="2020-05-18T16:13:16Z">
          <w:r>
            <w:rPr>
              <w:rFonts w:hint="eastAsia" w:ascii="仿宋_GB2312" w:hAnsi="仿宋_GB2312" w:cs="仿宋_GB2312"/>
              <w:bCs w:val="0"/>
              <w:i w:val="0"/>
              <w:iCs w:val="0"/>
              <w:szCs w:val="21"/>
              <w:rPrChange w:id="2625" w:author="oauser" w:date="2019-12-05T10:42:58Z">
                <w:rPr>
                  <w:rFonts w:hint="eastAsia" w:ascii="仿宋_GB2312" w:cs="仿宋_GB2312"/>
                  <w:bCs w:val="0"/>
                  <w:szCs w:val="21"/>
                </w:rPr>
              </w:rPrChange>
            </w:rPr>
            <w:fldChar w:fldCharType="separate"/>
          </w:r>
        </w:del>
      </w:ins>
      <w:ins w:id="2626" w:author="oauser" w:date="2019-12-05T10:41:40Z">
        <w:del w:id="2627" w:author="吴媛媛 [2]" w:date="2020-05-18T16:13:16Z">
          <w:r>
            <w:rPr>
              <w:rFonts w:hint="eastAsia" w:ascii="仿宋_GB2312" w:hAnsi="仿宋_GB2312" w:cs="仿宋_GB2312"/>
              <w:i w:val="0"/>
              <w:iCs w:val="0"/>
              <w:lang w:eastAsia="zh-CN"/>
              <w:rPrChange w:id="2628" w:author="oauser" w:date="2019-12-05T10:42:58Z">
                <w:rPr>
                  <w:rFonts w:ascii="Times New Roman" w:hAnsi="Times New Roman" w:cs="Times New Roman"/>
                  <w:lang w:eastAsia="zh-CN"/>
                </w:rPr>
              </w:rPrChange>
            </w:rPr>
            <w:delText xml:space="preserve">3.10.7 </w:delText>
          </w:r>
        </w:del>
      </w:ins>
      <w:ins w:id="2629" w:author="oauser" w:date="2019-12-05T10:41:40Z">
        <w:del w:id="2630" w:author="吴媛媛 [2]" w:date="2020-05-18T16:13:16Z">
          <w:r>
            <w:rPr>
              <w:rFonts w:hint="eastAsia" w:ascii="仿宋_GB2312" w:hAnsi="仿宋_GB2312" w:cs="仿宋_GB2312"/>
              <w:i w:val="0"/>
              <w:iCs w:val="0"/>
              <w:lang w:eastAsia="zh-CN"/>
              <w:rPrChange w:id="2631" w:author="oauser" w:date="2019-12-05T10:42:58Z">
                <w:rPr>
                  <w:rFonts w:hint="eastAsia"/>
                  <w:lang w:eastAsia="zh-CN"/>
                </w:rPr>
              </w:rPrChange>
            </w:rPr>
            <w:delText>金融</w:delText>
          </w:r>
        </w:del>
      </w:ins>
      <w:ins w:id="2632" w:author="oauser" w:date="2019-12-05T10:41:40Z">
        <w:del w:id="2633" w:author="吴媛媛 [2]" w:date="2020-05-18T16:13:16Z">
          <w:r>
            <w:rPr>
              <w:rFonts w:hint="eastAsia" w:ascii="仿宋_GB2312" w:hAnsi="仿宋_GB2312" w:cs="仿宋_GB2312"/>
              <w:i w:val="0"/>
              <w:iCs w:val="0"/>
              <w:lang w:eastAsia="zh-CN"/>
              <w:rPrChange w:id="2634" w:author="oauser" w:date="2019-12-05T10:42:58Z">
                <w:rPr>
                  <w:rFonts w:hint="eastAsia" w:ascii="仿宋_GB2312" w:hAnsi="仿宋_GB2312" w:cs="仿宋_GB2312"/>
                  <w:lang w:eastAsia="zh-CN"/>
                </w:rPr>
              </w:rPrChange>
            </w:rPr>
            <w:delText>机构</w:delText>
          </w:r>
        </w:del>
      </w:ins>
      <w:ins w:id="2635" w:author="oauser" w:date="2019-12-05T10:41:40Z">
        <w:del w:id="2636" w:author="吴媛媛 [2]" w:date="2020-05-18T16:13:16Z">
          <w:r>
            <w:rPr>
              <w:rFonts w:hint="eastAsia" w:ascii="仿宋_GB2312" w:hAnsi="仿宋_GB2312" w:cs="仿宋_GB2312"/>
              <w:i w:val="0"/>
              <w:iCs w:val="0"/>
              <w:lang w:eastAsia="zh-CN"/>
              <w:rPrChange w:id="2637" w:author="oauser" w:date="2019-12-05T10:42:58Z">
                <w:rPr>
                  <w:rFonts w:hint="eastAsia"/>
                  <w:lang w:eastAsia="zh-CN"/>
                </w:rPr>
              </w:rPrChange>
            </w:rPr>
            <w:delText>基础信息数据库报文</w:delText>
          </w:r>
        </w:del>
      </w:ins>
      <w:ins w:id="2638" w:author="oauser" w:date="2019-12-05T10:41:40Z">
        <w:del w:id="2639" w:author="吴媛媛 [2]" w:date="2020-05-18T16:13:16Z">
          <w:r>
            <w:rPr>
              <w:rFonts w:hint="eastAsia" w:ascii="仿宋_GB2312" w:hAnsi="仿宋_GB2312" w:cs="仿宋_GB2312"/>
              <w:i w:val="0"/>
              <w:iCs w:val="0"/>
              <w:rPrChange w:id="2640" w:author="oauser" w:date="2019-12-05T10:42:58Z">
                <w:rPr/>
              </w:rPrChange>
            </w:rPr>
            <w:tab/>
          </w:r>
        </w:del>
      </w:ins>
      <w:ins w:id="2641" w:author="oauser" w:date="2019-12-05T10:41:40Z">
        <w:del w:id="2642" w:author="吴媛媛 [2]" w:date="2020-05-18T16:13:16Z">
          <w:r>
            <w:rPr>
              <w:rFonts w:hint="eastAsia" w:ascii="仿宋_GB2312" w:hAnsi="仿宋_GB2312" w:cs="仿宋_GB2312"/>
              <w:i w:val="0"/>
              <w:iCs w:val="0"/>
              <w:rPrChange w:id="2643" w:author="oauser" w:date="2019-12-05T10:42:58Z">
                <w:rPr/>
              </w:rPrChange>
            </w:rPr>
            <w:fldChar w:fldCharType="begin"/>
          </w:r>
        </w:del>
      </w:ins>
      <w:ins w:id="2644" w:author="oauser" w:date="2019-12-05T10:41:40Z">
        <w:del w:id="2645" w:author="吴媛媛 [2]" w:date="2020-05-18T16:13:16Z">
          <w:r>
            <w:rPr>
              <w:rFonts w:hint="eastAsia" w:ascii="仿宋_GB2312" w:hAnsi="仿宋_GB2312" w:cs="仿宋_GB2312"/>
              <w:i w:val="0"/>
              <w:iCs w:val="0"/>
              <w:rPrChange w:id="2646" w:author="oauser" w:date="2019-12-05T10:42:58Z">
                <w:rPr/>
              </w:rPrChange>
            </w:rPr>
            <w:delInstrText xml:space="preserve"> PAGEREF _Toc13927 \h </w:delInstrText>
          </w:r>
        </w:del>
      </w:ins>
      <w:ins w:id="2647" w:author="oauser" w:date="2019-12-05T10:41:40Z">
        <w:del w:id="2648" w:author="吴媛媛 [2]" w:date="2020-05-18T16:13:16Z">
          <w:r>
            <w:rPr>
              <w:rFonts w:hint="eastAsia" w:ascii="仿宋_GB2312" w:hAnsi="仿宋_GB2312" w:cs="仿宋_GB2312"/>
              <w:i w:val="0"/>
              <w:iCs w:val="0"/>
              <w:rPrChange w:id="2649" w:author="oauser" w:date="2019-12-05T10:42:58Z">
                <w:rPr/>
              </w:rPrChange>
            </w:rPr>
            <w:fldChar w:fldCharType="separate"/>
          </w:r>
        </w:del>
      </w:ins>
      <w:del w:id="2650" w:author="吴媛媛 [2]" w:date="2020-05-18T16:13:16Z">
        <w:r>
          <w:rPr>
            <w:rFonts w:hint="eastAsia" w:ascii="仿宋_GB2312" w:hAnsi="仿宋_GB2312" w:eastAsia="仿宋_GB2312" w:cs="仿宋_GB2312"/>
            <w:i w:val="0"/>
            <w:iCs w:val="0"/>
          </w:rPr>
          <w:delText>178</w:delText>
        </w:r>
      </w:del>
      <w:ins w:id="2651" w:author="oauser" w:date="2019-12-05T10:41:40Z">
        <w:del w:id="2652" w:author="吴媛媛 [2]" w:date="2020-05-18T16:13:16Z">
          <w:r>
            <w:rPr>
              <w:rFonts w:hint="eastAsia" w:ascii="仿宋_GB2312" w:hAnsi="仿宋_GB2312" w:cs="仿宋_GB2312"/>
              <w:i w:val="0"/>
              <w:iCs w:val="0"/>
              <w:rPrChange w:id="2653" w:author="oauser" w:date="2019-12-05T10:42:58Z">
                <w:rPr/>
              </w:rPrChange>
            </w:rPr>
            <w:fldChar w:fldCharType="end"/>
          </w:r>
        </w:del>
      </w:ins>
      <w:ins w:id="2654" w:author="oauser" w:date="2019-12-05T10:41:40Z">
        <w:del w:id="2655" w:author="吴媛媛 [2]" w:date="2020-05-18T16:13:16Z">
          <w:r>
            <w:rPr>
              <w:rFonts w:hint="eastAsia" w:ascii="仿宋_GB2312" w:hAnsi="仿宋_GB2312" w:cs="仿宋_GB2312"/>
              <w:bCs w:val="0"/>
              <w:i w:val="0"/>
              <w:iCs w:val="0"/>
              <w:color w:val="000000"/>
              <w:szCs w:val="21"/>
              <w:rPrChange w:id="2656"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657" w:author="oauser" w:date="2019-12-05T10:41:40Z"/>
          <w:del w:id="2658" w:author="吴媛媛 [2]" w:date="2020-05-18T16:13:16Z"/>
          <w:rFonts w:hint="eastAsia" w:ascii="仿宋_GB2312" w:hAnsi="仿宋_GB2312" w:cs="仿宋_GB2312"/>
          <w:i w:val="0"/>
          <w:iCs w:val="0"/>
          <w:rPrChange w:id="2659" w:author="oauser" w:date="2019-12-05T10:42:58Z">
            <w:rPr>
              <w:ins w:id="2660" w:author="oauser" w:date="2019-12-05T10:41:40Z"/>
              <w:del w:id="2661" w:author="吴媛媛 [2]" w:date="2020-05-18T16:13:16Z"/>
            </w:rPr>
          </w:rPrChange>
        </w:rPr>
      </w:pPr>
      <w:ins w:id="2662" w:author="oauser" w:date="2019-12-05T10:41:40Z">
        <w:del w:id="2663" w:author="吴媛媛 [2]" w:date="2020-05-18T16:13:16Z">
          <w:r>
            <w:rPr>
              <w:rFonts w:hint="eastAsia" w:ascii="仿宋_GB2312" w:hAnsi="仿宋_GB2312" w:cs="仿宋_GB2312"/>
              <w:bCs w:val="0"/>
              <w:i w:val="0"/>
              <w:iCs w:val="0"/>
              <w:color w:val="000000"/>
              <w:szCs w:val="21"/>
              <w:rPrChange w:id="2664" w:author="oauser" w:date="2019-12-05T10:42:58Z">
                <w:rPr>
                  <w:rFonts w:hint="eastAsia" w:ascii="仿宋_GB2312" w:cs="仿宋_GB2312"/>
                  <w:bCs w:val="0"/>
                  <w:color w:val="000000"/>
                  <w:szCs w:val="21"/>
                </w:rPr>
              </w:rPrChange>
            </w:rPr>
            <w:fldChar w:fldCharType="begin"/>
          </w:r>
        </w:del>
      </w:ins>
      <w:ins w:id="2665" w:author="oauser" w:date="2019-12-05T10:41:40Z">
        <w:del w:id="2666" w:author="吴媛媛 [2]" w:date="2020-05-18T16:13:16Z">
          <w:r>
            <w:rPr>
              <w:rFonts w:hint="eastAsia" w:ascii="仿宋_GB2312" w:hAnsi="仿宋_GB2312" w:cs="仿宋_GB2312"/>
              <w:bCs w:val="0"/>
              <w:i w:val="0"/>
              <w:iCs w:val="0"/>
              <w:szCs w:val="21"/>
              <w:rPrChange w:id="2667" w:author="oauser" w:date="2019-12-05T10:42:58Z">
                <w:rPr>
                  <w:rFonts w:hint="eastAsia" w:ascii="仿宋_GB2312" w:cs="仿宋_GB2312"/>
                  <w:bCs w:val="0"/>
                  <w:szCs w:val="21"/>
                </w:rPr>
              </w:rPrChange>
            </w:rPr>
            <w:delInstrText xml:space="preserve"> HYPERLINK \l _Toc2444 </w:delInstrText>
          </w:r>
        </w:del>
      </w:ins>
      <w:ins w:id="2668" w:author="oauser" w:date="2019-12-05T10:41:40Z">
        <w:del w:id="2669" w:author="吴媛媛 [2]" w:date="2020-05-18T16:13:16Z">
          <w:r>
            <w:rPr>
              <w:rFonts w:hint="eastAsia" w:ascii="仿宋_GB2312" w:hAnsi="仿宋_GB2312" w:cs="仿宋_GB2312"/>
              <w:bCs w:val="0"/>
              <w:i w:val="0"/>
              <w:iCs w:val="0"/>
              <w:szCs w:val="21"/>
              <w:rPrChange w:id="2670" w:author="oauser" w:date="2019-12-05T10:42:58Z">
                <w:rPr>
                  <w:rFonts w:hint="eastAsia" w:ascii="仿宋_GB2312" w:cs="仿宋_GB2312"/>
                  <w:bCs w:val="0"/>
                  <w:szCs w:val="21"/>
                </w:rPr>
              </w:rPrChange>
            </w:rPr>
            <w:fldChar w:fldCharType="separate"/>
          </w:r>
        </w:del>
      </w:ins>
      <w:ins w:id="2671" w:author="oauser" w:date="2019-12-05T10:41:40Z">
        <w:del w:id="2672" w:author="吴媛媛 [2]" w:date="2020-05-18T16:13:16Z">
          <w:r>
            <w:rPr>
              <w:rFonts w:hint="eastAsia" w:ascii="仿宋_GB2312" w:hAnsi="仿宋_GB2312" w:cs="仿宋_GB2312"/>
              <w:i w:val="0"/>
              <w:iCs w:val="0"/>
              <w:lang w:eastAsia="zh-CN"/>
              <w:rPrChange w:id="2673" w:author="oauser" w:date="2019-12-05T10:42:58Z">
                <w:rPr>
                  <w:rFonts w:ascii="Times New Roman" w:hAnsi="Times New Roman" w:cs="Times New Roman"/>
                  <w:lang w:eastAsia="zh-CN"/>
                </w:rPr>
              </w:rPrChange>
            </w:rPr>
            <w:delText xml:space="preserve">3.10.8 </w:delText>
          </w:r>
        </w:del>
      </w:ins>
      <w:ins w:id="2674" w:author="oauser" w:date="2019-12-05T10:41:40Z">
        <w:del w:id="2675" w:author="吴媛媛 [2]" w:date="2020-05-18T16:13:16Z">
          <w:r>
            <w:rPr>
              <w:rFonts w:hint="eastAsia" w:ascii="仿宋_GB2312" w:hAnsi="仿宋_GB2312" w:cs="仿宋_GB2312"/>
              <w:i w:val="0"/>
              <w:iCs w:val="0"/>
              <w:lang w:eastAsia="zh-CN"/>
              <w:rPrChange w:id="2676" w:author="oauser" w:date="2019-12-05T10:42:58Z">
                <w:rPr>
                  <w:rFonts w:hint="eastAsia"/>
                  <w:lang w:eastAsia="zh-CN"/>
                </w:rPr>
              </w:rPrChange>
            </w:rPr>
            <w:delText>新型</w:delText>
          </w:r>
        </w:del>
      </w:ins>
      <w:ins w:id="2677" w:author="oauser" w:date="2019-12-05T10:41:40Z">
        <w:del w:id="2678" w:author="吴媛媛 [2]" w:date="2020-05-18T16:13:16Z">
          <w:r>
            <w:rPr>
              <w:rFonts w:hint="eastAsia" w:ascii="仿宋_GB2312" w:hAnsi="仿宋_GB2312" w:cs="仿宋_GB2312"/>
              <w:i w:val="0"/>
              <w:iCs w:val="0"/>
              <w:lang w:eastAsia="zh-CN"/>
              <w:rPrChange w:id="2679" w:author="oauser" w:date="2019-12-05T10:42:58Z">
                <w:rPr>
                  <w:lang w:eastAsia="zh-CN"/>
                </w:rPr>
              </w:rPrChange>
            </w:rPr>
            <w:delText>农业经营主体</w:delText>
          </w:r>
        </w:del>
      </w:ins>
      <w:ins w:id="2680" w:author="oauser" w:date="2019-12-05T10:41:40Z">
        <w:del w:id="2681" w:author="吴媛媛 [2]" w:date="2020-05-18T16:13:16Z">
          <w:r>
            <w:rPr>
              <w:rFonts w:hint="eastAsia" w:ascii="仿宋_GB2312" w:hAnsi="仿宋_GB2312" w:cs="仿宋_GB2312"/>
              <w:i w:val="0"/>
              <w:iCs w:val="0"/>
              <w:lang w:eastAsia="zh-CN"/>
              <w:rPrChange w:id="2682" w:author="oauser" w:date="2019-12-05T10:42:58Z">
                <w:rPr>
                  <w:rFonts w:hint="eastAsia"/>
                  <w:lang w:eastAsia="zh-CN"/>
                </w:rPr>
              </w:rPrChange>
            </w:rPr>
            <w:delText>名录库报文</w:delText>
          </w:r>
        </w:del>
      </w:ins>
      <w:ins w:id="2683" w:author="oauser" w:date="2019-12-05T10:41:40Z">
        <w:del w:id="2684" w:author="吴媛媛 [2]" w:date="2020-05-18T16:13:16Z">
          <w:r>
            <w:rPr>
              <w:rFonts w:hint="eastAsia" w:ascii="仿宋_GB2312" w:hAnsi="仿宋_GB2312" w:cs="仿宋_GB2312"/>
              <w:i w:val="0"/>
              <w:iCs w:val="0"/>
              <w:rPrChange w:id="2685" w:author="oauser" w:date="2019-12-05T10:42:58Z">
                <w:rPr/>
              </w:rPrChange>
            </w:rPr>
            <w:tab/>
          </w:r>
        </w:del>
      </w:ins>
      <w:ins w:id="2686" w:author="oauser" w:date="2019-12-05T10:41:40Z">
        <w:del w:id="2687" w:author="吴媛媛 [2]" w:date="2020-05-18T16:13:16Z">
          <w:r>
            <w:rPr>
              <w:rFonts w:hint="eastAsia" w:ascii="仿宋_GB2312" w:hAnsi="仿宋_GB2312" w:cs="仿宋_GB2312"/>
              <w:i w:val="0"/>
              <w:iCs w:val="0"/>
              <w:rPrChange w:id="2688" w:author="oauser" w:date="2019-12-05T10:42:58Z">
                <w:rPr/>
              </w:rPrChange>
            </w:rPr>
            <w:fldChar w:fldCharType="begin"/>
          </w:r>
        </w:del>
      </w:ins>
      <w:ins w:id="2689" w:author="oauser" w:date="2019-12-05T10:41:40Z">
        <w:del w:id="2690" w:author="吴媛媛 [2]" w:date="2020-05-18T16:13:16Z">
          <w:r>
            <w:rPr>
              <w:rFonts w:hint="eastAsia" w:ascii="仿宋_GB2312" w:hAnsi="仿宋_GB2312" w:cs="仿宋_GB2312"/>
              <w:i w:val="0"/>
              <w:iCs w:val="0"/>
              <w:rPrChange w:id="2691" w:author="oauser" w:date="2019-12-05T10:42:58Z">
                <w:rPr/>
              </w:rPrChange>
            </w:rPr>
            <w:delInstrText xml:space="preserve"> PAGEREF _Toc2444 \h </w:delInstrText>
          </w:r>
        </w:del>
      </w:ins>
      <w:ins w:id="2692" w:author="oauser" w:date="2019-12-05T10:41:40Z">
        <w:del w:id="2693" w:author="吴媛媛 [2]" w:date="2020-05-18T16:13:16Z">
          <w:r>
            <w:rPr>
              <w:rFonts w:hint="eastAsia" w:ascii="仿宋_GB2312" w:hAnsi="仿宋_GB2312" w:cs="仿宋_GB2312"/>
              <w:i w:val="0"/>
              <w:iCs w:val="0"/>
              <w:rPrChange w:id="2694" w:author="oauser" w:date="2019-12-05T10:42:58Z">
                <w:rPr/>
              </w:rPrChange>
            </w:rPr>
            <w:fldChar w:fldCharType="separate"/>
          </w:r>
        </w:del>
      </w:ins>
      <w:del w:id="2695" w:author="吴媛媛 [2]" w:date="2020-05-18T16:13:16Z">
        <w:r>
          <w:rPr>
            <w:rFonts w:hint="eastAsia" w:ascii="仿宋_GB2312" w:hAnsi="仿宋_GB2312" w:eastAsia="仿宋_GB2312" w:cs="仿宋_GB2312"/>
            <w:i w:val="0"/>
            <w:iCs w:val="0"/>
          </w:rPr>
          <w:delText>185</w:delText>
        </w:r>
      </w:del>
      <w:ins w:id="2696" w:author="oauser" w:date="2019-12-05T10:41:40Z">
        <w:del w:id="2697" w:author="吴媛媛 [2]" w:date="2020-05-18T16:13:16Z">
          <w:r>
            <w:rPr>
              <w:rFonts w:hint="eastAsia" w:ascii="仿宋_GB2312" w:hAnsi="仿宋_GB2312" w:cs="仿宋_GB2312"/>
              <w:i w:val="0"/>
              <w:iCs w:val="0"/>
              <w:rPrChange w:id="2698" w:author="oauser" w:date="2019-12-05T10:42:58Z">
                <w:rPr/>
              </w:rPrChange>
            </w:rPr>
            <w:fldChar w:fldCharType="end"/>
          </w:r>
        </w:del>
      </w:ins>
      <w:ins w:id="2699" w:author="oauser" w:date="2019-12-05T10:41:40Z">
        <w:del w:id="2700" w:author="吴媛媛 [2]" w:date="2020-05-18T16:13:16Z">
          <w:r>
            <w:rPr>
              <w:rFonts w:hint="eastAsia" w:ascii="仿宋_GB2312" w:hAnsi="仿宋_GB2312" w:cs="仿宋_GB2312"/>
              <w:bCs w:val="0"/>
              <w:i w:val="0"/>
              <w:iCs w:val="0"/>
              <w:color w:val="000000"/>
              <w:szCs w:val="21"/>
              <w:rPrChange w:id="2701"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702" w:author="oauser" w:date="2019-12-05T10:41:40Z"/>
          <w:del w:id="2703" w:author="吴媛媛 [2]" w:date="2020-05-18T16:13:16Z"/>
          <w:rFonts w:hint="eastAsia" w:ascii="仿宋_GB2312" w:hAnsi="仿宋_GB2312" w:cs="仿宋_GB2312"/>
          <w:i w:val="0"/>
          <w:iCs w:val="0"/>
          <w:rPrChange w:id="2704" w:author="oauser" w:date="2019-12-05T10:42:58Z">
            <w:rPr>
              <w:ins w:id="2705" w:author="oauser" w:date="2019-12-05T10:41:40Z"/>
              <w:del w:id="2706" w:author="吴媛媛 [2]" w:date="2020-05-18T16:13:16Z"/>
            </w:rPr>
          </w:rPrChange>
        </w:rPr>
      </w:pPr>
      <w:ins w:id="2707" w:author="oauser" w:date="2019-12-05T10:41:40Z">
        <w:del w:id="2708" w:author="吴媛媛 [2]" w:date="2020-05-18T16:13:16Z">
          <w:r>
            <w:rPr>
              <w:rFonts w:hint="eastAsia" w:ascii="仿宋_GB2312" w:hAnsi="仿宋_GB2312" w:cs="仿宋_GB2312"/>
              <w:bCs w:val="0"/>
              <w:i w:val="0"/>
              <w:iCs w:val="0"/>
              <w:color w:val="000000"/>
              <w:szCs w:val="21"/>
              <w:rPrChange w:id="2709" w:author="oauser" w:date="2019-12-05T10:42:58Z">
                <w:rPr>
                  <w:rFonts w:hint="eastAsia" w:ascii="仿宋_GB2312" w:cs="仿宋_GB2312"/>
                  <w:bCs w:val="0"/>
                  <w:color w:val="000000"/>
                  <w:szCs w:val="21"/>
                </w:rPr>
              </w:rPrChange>
            </w:rPr>
            <w:fldChar w:fldCharType="begin"/>
          </w:r>
        </w:del>
      </w:ins>
      <w:ins w:id="2710" w:author="oauser" w:date="2019-12-05T10:41:40Z">
        <w:del w:id="2711" w:author="吴媛媛 [2]" w:date="2020-05-18T16:13:16Z">
          <w:r>
            <w:rPr>
              <w:rFonts w:hint="eastAsia" w:ascii="仿宋_GB2312" w:hAnsi="仿宋_GB2312" w:cs="仿宋_GB2312"/>
              <w:bCs w:val="0"/>
              <w:i w:val="0"/>
              <w:iCs w:val="0"/>
              <w:szCs w:val="21"/>
              <w:rPrChange w:id="2712" w:author="oauser" w:date="2019-12-05T10:42:58Z">
                <w:rPr>
                  <w:rFonts w:hint="eastAsia" w:ascii="仿宋_GB2312" w:cs="仿宋_GB2312"/>
                  <w:bCs w:val="0"/>
                  <w:szCs w:val="21"/>
                </w:rPr>
              </w:rPrChange>
            </w:rPr>
            <w:delInstrText xml:space="preserve"> HYPERLINK \l _Toc23679 </w:delInstrText>
          </w:r>
        </w:del>
      </w:ins>
      <w:ins w:id="2713" w:author="oauser" w:date="2019-12-05T10:41:40Z">
        <w:del w:id="2714" w:author="吴媛媛 [2]" w:date="2020-05-18T16:13:16Z">
          <w:r>
            <w:rPr>
              <w:rFonts w:hint="eastAsia" w:ascii="仿宋_GB2312" w:hAnsi="仿宋_GB2312" w:cs="仿宋_GB2312"/>
              <w:bCs w:val="0"/>
              <w:i w:val="0"/>
              <w:iCs w:val="0"/>
              <w:szCs w:val="21"/>
              <w:rPrChange w:id="2715" w:author="oauser" w:date="2019-12-05T10:42:58Z">
                <w:rPr>
                  <w:rFonts w:hint="eastAsia" w:ascii="仿宋_GB2312" w:cs="仿宋_GB2312"/>
                  <w:bCs w:val="0"/>
                  <w:szCs w:val="21"/>
                </w:rPr>
              </w:rPrChange>
            </w:rPr>
            <w:fldChar w:fldCharType="separate"/>
          </w:r>
        </w:del>
      </w:ins>
      <w:ins w:id="2716" w:author="oauser" w:date="2019-12-05T10:41:40Z">
        <w:del w:id="2717" w:author="吴媛媛 [2]" w:date="2020-05-18T16:13:16Z">
          <w:r>
            <w:rPr>
              <w:rFonts w:hint="eastAsia" w:ascii="仿宋_GB2312" w:hAnsi="仿宋_GB2312" w:cs="仿宋_GB2312"/>
              <w:i w:val="0"/>
              <w:iCs w:val="0"/>
              <w:lang w:eastAsia="zh-CN"/>
              <w:rPrChange w:id="2718" w:author="oauser" w:date="2019-12-05T10:42:58Z">
                <w:rPr>
                  <w:rFonts w:ascii="Times New Roman" w:hAnsi="Times New Roman" w:cs="Times New Roman"/>
                  <w:lang w:eastAsia="zh-CN"/>
                </w:rPr>
              </w:rPrChange>
            </w:rPr>
            <w:delText xml:space="preserve">3.10.9 </w:delText>
          </w:r>
        </w:del>
      </w:ins>
      <w:ins w:id="2719" w:author="oauser" w:date="2019-12-05T10:41:40Z">
        <w:del w:id="2720" w:author="吴媛媛 [2]" w:date="2020-05-18T16:13:16Z">
          <w:r>
            <w:rPr>
              <w:rFonts w:hint="eastAsia" w:ascii="仿宋_GB2312" w:hAnsi="仿宋_GB2312" w:cs="仿宋_GB2312"/>
              <w:i w:val="0"/>
              <w:iCs w:val="0"/>
              <w:lang w:eastAsia="zh-CN"/>
              <w:rPrChange w:id="2721" w:author="oauser" w:date="2019-12-05T10:42:58Z">
                <w:rPr>
                  <w:rFonts w:hint="eastAsia"/>
                  <w:lang w:eastAsia="zh-CN"/>
                </w:rPr>
              </w:rPrChange>
            </w:rPr>
            <w:delText>四川省</w:delText>
          </w:r>
        </w:del>
      </w:ins>
      <w:ins w:id="2722" w:author="oauser" w:date="2019-12-05T10:41:40Z">
        <w:del w:id="2723" w:author="吴媛媛 [2]" w:date="2020-05-18T16:13:16Z">
          <w:r>
            <w:rPr>
              <w:rFonts w:hint="eastAsia" w:ascii="仿宋_GB2312" w:hAnsi="仿宋_GB2312" w:cs="仿宋_GB2312"/>
              <w:i w:val="0"/>
              <w:iCs w:val="0"/>
              <w:lang w:eastAsia="zh-CN"/>
              <w:rPrChange w:id="2724" w:author="oauser" w:date="2019-12-05T10:42:58Z">
                <w:rPr>
                  <w:lang w:eastAsia="zh-CN"/>
                </w:rPr>
              </w:rPrChange>
            </w:rPr>
            <w:delText>重点</w:delText>
          </w:r>
        </w:del>
      </w:ins>
      <w:ins w:id="2725" w:author="oauser" w:date="2019-12-05T10:41:40Z">
        <w:del w:id="2726" w:author="吴媛媛 [2]" w:date="2020-05-18T16:13:16Z">
          <w:r>
            <w:rPr>
              <w:rFonts w:hint="eastAsia" w:ascii="仿宋_GB2312" w:hAnsi="仿宋_GB2312" w:cs="仿宋_GB2312"/>
              <w:i w:val="0"/>
              <w:iCs w:val="0"/>
              <w:lang w:eastAsia="zh-CN"/>
              <w:rPrChange w:id="2727" w:author="oauser" w:date="2019-12-05T10:42:58Z">
                <w:rPr>
                  <w:rFonts w:hint="eastAsia"/>
                  <w:lang w:eastAsia="zh-CN"/>
                </w:rPr>
              </w:rPrChange>
            </w:rPr>
            <w:delText>龙头</w:delText>
          </w:r>
        </w:del>
      </w:ins>
      <w:ins w:id="2728" w:author="oauser" w:date="2019-12-05T10:41:40Z">
        <w:del w:id="2729" w:author="吴媛媛 [2]" w:date="2020-05-18T16:13:16Z">
          <w:r>
            <w:rPr>
              <w:rFonts w:hint="eastAsia" w:ascii="仿宋_GB2312" w:hAnsi="仿宋_GB2312" w:cs="仿宋_GB2312"/>
              <w:i w:val="0"/>
              <w:iCs w:val="0"/>
              <w:lang w:eastAsia="zh-CN"/>
              <w:rPrChange w:id="2730" w:author="oauser" w:date="2019-12-05T10:42:58Z">
                <w:rPr>
                  <w:lang w:eastAsia="zh-CN"/>
                </w:rPr>
              </w:rPrChange>
            </w:rPr>
            <w:delText>企业名录库</w:delText>
          </w:r>
        </w:del>
      </w:ins>
      <w:ins w:id="2731" w:author="oauser" w:date="2019-12-05T10:41:40Z">
        <w:del w:id="2732" w:author="吴媛媛 [2]" w:date="2020-05-18T16:13:16Z">
          <w:r>
            <w:rPr>
              <w:rFonts w:hint="eastAsia" w:ascii="仿宋_GB2312" w:hAnsi="仿宋_GB2312" w:cs="仿宋_GB2312"/>
              <w:i w:val="0"/>
              <w:iCs w:val="0"/>
              <w:lang w:eastAsia="zh-CN"/>
              <w:rPrChange w:id="2733" w:author="oauser" w:date="2019-12-05T10:42:58Z">
                <w:rPr>
                  <w:rFonts w:hint="eastAsia"/>
                  <w:lang w:eastAsia="zh-CN"/>
                </w:rPr>
              </w:rPrChange>
            </w:rPr>
            <w:delText>报文</w:delText>
          </w:r>
        </w:del>
      </w:ins>
      <w:ins w:id="2734" w:author="oauser" w:date="2019-12-05T10:41:40Z">
        <w:del w:id="2735" w:author="吴媛媛 [2]" w:date="2020-05-18T16:13:16Z">
          <w:r>
            <w:rPr>
              <w:rFonts w:hint="eastAsia" w:ascii="仿宋_GB2312" w:hAnsi="仿宋_GB2312" w:cs="仿宋_GB2312"/>
              <w:i w:val="0"/>
              <w:iCs w:val="0"/>
              <w:rPrChange w:id="2736" w:author="oauser" w:date="2019-12-05T10:42:58Z">
                <w:rPr/>
              </w:rPrChange>
            </w:rPr>
            <w:tab/>
          </w:r>
        </w:del>
      </w:ins>
      <w:ins w:id="2737" w:author="oauser" w:date="2019-12-05T10:41:40Z">
        <w:del w:id="2738" w:author="吴媛媛 [2]" w:date="2020-05-18T16:13:16Z">
          <w:r>
            <w:rPr>
              <w:rFonts w:hint="eastAsia" w:ascii="仿宋_GB2312" w:hAnsi="仿宋_GB2312" w:cs="仿宋_GB2312"/>
              <w:i w:val="0"/>
              <w:iCs w:val="0"/>
              <w:rPrChange w:id="2739" w:author="oauser" w:date="2019-12-05T10:42:58Z">
                <w:rPr/>
              </w:rPrChange>
            </w:rPr>
            <w:fldChar w:fldCharType="begin"/>
          </w:r>
        </w:del>
      </w:ins>
      <w:ins w:id="2740" w:author="oauser" w:date="2019-12-05T10:41:40Z">
        <w:del w:id="2741" w:author="吴媛媛 [2]" w:date="2020-05-18T16:13:16Z">
          <w:r>
            <w:rPr>
              <w:rFonts w:hint="eastAsia" w:ascii="仿宋_GB2312" w:hAnsi="仿宋_GB2312" w:cs="仿宋_GB2312"/>
              <w:i w:val="0"/>
              <w:iCs w:val="0"/>
              <w:rPrChange w:id="2742" w:author="oauser" w:date="2019-12-05T10:42:58Z">
                <w:rPr/>
              </w:rPrChange>
            </w:rPr>
            <w:delInstrText xml:space="preserve"> PAGEREF _Toc23679 \h </w:delInstrText>
          </w:r>
        </w:del>
      </w:ins>
      <w:ins w:id="2743" w:author="oauser" w:date="2019-12-05T10:41:40Z">
        <w:del w:id="2744" w:author="吴媛媛 [2]" w:date="2020-05-18T16:13:16Z">
          <w:r>
            <w:rPr>
              <w:rFonts w:hint="eastAsia" w:ascii="仿宋_GB2312" w:hAnsi="仿宋_GB2312" w:cs="仿宋_GB2312"/>
              <w:i w:val="0"/>
              <w:iCs w:val="0"/>
              <w:rPrChange w:id="2745" w:author="oauser" w:date="2019-12-05T10:42:58Z">
                <w:rPr/>
              </w:rPrChange>
            </w:rPr>
            <w:fldChar w:fldCharType="separate"/>
          </w:r>
        </w:del>
      </w:ins>
      <w:del w:id="2746" w:author="吴媛媛 [2]" w:date="2020-05-18T16:13:16Z">
        <w:r>
          <w:rPr>
            <w:rFonts w:hint="eastAsia" w:ascii="仿宋_GB2312" w:hAnsi="仿宋_GB2312" w:eastAsia="仿宋_GB2312" w:cs="仿宋_GB2312"/>
            <w:i w:val="0"/>
            <w:iCs w:val="0"/>
          </w:rPr>
          <w:delText>188</w:delText>
        </w:r>
      </w:del>
      <w:ins w:id="2747" w:author="oauser" w:date="2019-12-05T10:41:40Z">
        <w:del w:id="2748" w:author="吴媛媛 [2]" w:date="2020-05-18T16:13:16Z">
          <w:r>
            <w:rPr>
              <w:rFonts w:hint="eastAsia" w:ascii="仿宋_GB2312" w:hAnsi="仿宋_GB2312" w:cs="仿宋_GB2312"/>
              <w:i w:val="0"/>
              <w:iCs w:val="0"/>
              <w:rPrChange w:id="2749" w:author="oauser" w:date="2019-12-05T10:42:58Z">
                <w:rPr/>
              </w:rPrChange>
            </w:rPr>
            <w:fldChar w:fldCharType="end"/>
          </w:r>
        </w:del>
      </w:ins>
      <w:ins w:id="2750" w:author="oauser" w:date="2019-12-05T10:41:40Z">
        <w:del w:id="2751" w:author="吴媛媛 [2]" w:date="2020-05-18T16:13:16Z">
          <w:r>
            <w:rPr>
              <w:rFonts w:hint="eastAsia" w:ascii="仿宋_GB2312" w:hAnsi="仿宋_GB2312" w:cs="仿宋_GB2312"/>
              <w:bCs w:val="0"/>
              <w:i w:val="0"/>
              <w:iCs w:val="0"/>
              <w:color w:val="000000"/>
              <w:szCs w:val="21"/>
              <w:rPrChange w:id="2752"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753" w:author="oauser" w:date="2019-12-05T10:41:40Z"/>
          <w:del w:id="2754" w:author="吴媛媛 [2]" w:date="2020-05-18T16:13:16Z"/>
          <w:rFonts w:hint="eastAsia" w:ascii="仿宋_GB2312" w:hAnsi="仿宋_GB2312" w:cs="仿宋_GB2312"/>
          <w:i w:val="0"/>
          <w:iCs w:val="0"/>
          <w:rPrChange w:id="2755" w:author="oauser" w:date="2019-12-05T10:42:58Z">
            <w:rPr>
              <w:ins w:id="2756" w:author="oauser" w:date="2019-12-05T10:41:40Z"/>
              <w:del w:id="2757" w:author="吴媛媛 [2]" w:date="2020-05-18T16:13:16Z"/>
            </w:rPr>
          </w:rPrChange>
        </w:rPr>
      </w:pPr>
      <w:ins w:id="2758" w:author="oauser" w:date="2019-12-05T10:41:40Z">
        <w:del w:id="2759" w:author="吴媛媛 [2]" w:date="2020-05-18T16:13:16Z">
          <w:r>
            <w:rPr>
              <w:rFonts w:hint="eastAsia" w:ascii="仿宋_GB2312" w:hAnsi="仿宋_GB2312" w:cs="仿宋_GB2312"/>
              <w:bCs w:val="0"/>
              <w:i w:val="0"/>
              <w:iCs w:val="0"/>
              <w:color w:val="000000"/>
              <w:szCs w:val="21"/>
              <w:rPrChange w:id="2760" w:author="oauser" w:date="2019-12-05T10:42:58Z">
                <w:rPr>
                  <w:rFonts w:hint="eastAsia" w:ascii="仿宋_GB2312" w:cs="仿宋_GB2312"/>
                  <w:bCs w:val="0"/>
                  <w:color w:val="000000"/>
                  <w:szCs w:val="21"/>
                </w:rPr>
              </w:rPrChange>
            </w:rPr>
            <w:fldChar w:fldCharType="begin"/>
          </w:r>
        </w:del>
      </w:ins>
      <w:ins w:id="2761" w:author="oauser" w:date="2019-12-05T10:41:40Z">
        <w:del w:id="2762" w:author="吴媛媛 [2]" w:date="2020-05-18T16:13:16Z">
          <w:r>
            <w:rPr>
              <w:rFonts w:hint="eastAsia" w:ascii="仿宋_GB2312" w:hAnsi="仿宋_GB2312" w:cs="仿宋_GB2312"/>
              <w:bCs w:val="0"/>
              <w:i w:val="0"/>
              <w:iCs w:val="0"/>
              <w:szCs w:val="21"/>
              <w:rPrChange w:id="2763" w:author="oauser" w:date="2019-12-05T10:42:58Z">
                <w:rPr>
                  <w:rFonts w:hint="eastAsia" w:ascii="仿宋_GB2312" w:cs="仿宋_GB2312"/>
                  <w:bCs w:val="0"/>
                  <w:szCs w:val="21"/>
                </w:rPr>
              </w:rPrChange>
            </w:rPr>
            <w:delInstrText xml:space="preserve"> HYPERLINK \l _Toc26414 </w:delInstrText>
          </w:r>
        </w:del>
      </w:ins>
      <w:ins w:id="2764" w:author="oauser" w:date="2019-12-05T10:41:40Z">
        <w:del w:id="2765" w:author="吴媛媛 [2]" w:date="2020-05-18T16:13:16Z">
          <w:r>
            <w:rPr>
              <w:rFonts w:hint="eastAsia" w:ascii="仿宋_GB2312" w:hAnsi="仿宋_GB2312" w:cs="仿宋_GB2312"/>
              <w:bCs w:val="0"/>
              <w:i w:val="0"/>
              <w:iCs w:val="0"/>
              <w:szCs w:val="21"/>
              <w:rPrChange w:id="2766" w:author="oauser" w:date="2019-12-05T10:42:58Z">
                <w:rPr>
                  <w:rFonts w:hint="eastAsia" w:ascii="仿宋_GB2312" w:cs="仿宋_GB2312"/>
                  <w:bCs w:val="0"/>
                  <w:szCs w:val="21"/>
                </w:rPr>
              </w:rPrChange>
            </w:rPr>
            <w:fldChar w:fldCharType="separate"/>
          </w:r>
        </w:del>
      </w:ins>
      <w:ins w:id="2767" w:author="oauser" w:date="2019-12-05T10:41:40Z">
        <w:del w:id="2768" w:author="吴媛媛 [2]" w:date="2020-05-18T16:13:16Z">
          <w:r>
            <w:rPr>
              <w:rFonts w:hint="eastAsia" w:ascii="仿宋_GB2312" w:hAnsi="仿宋_GB2312" w:cs="仿宋_GB2312"/>
              <w:i w:val="0"/>
              <w:iCs w:val="0"/>
              <w:lang w:eastAsia="zh-CN"/>
              <w:rPrChange w:id="2769" w:author="oauser" w:date="2019-12-05T10:42:58Z">
                <w:rPr>
                  <w:rFonts w:ascii="Times New Roman" w:hAnsi="Times New Roman" w:cs="Times New Roman"/>
                  <w:lang w:eastAsia="zh-CN"/>
                </w:rPr>
              </w:rPrChange>
            </w:rPr>
            <w:delText xml:space="preserve">3.10.10 </w:delText>
          </w:r>
        </w:del>
      </w:ins>
      <w:ins w:id="2770" w:author="oauser" w:date="2019-12-05T10:41:40Z">
        <w:del w:id="2771" w:author="吴媛媛 [2]" w:date="2020-05-18T16:13:16Z">
          <w:r>
            <w:rPr>
              <w:rFonts w:hint="eastAsia" w:ascii="仿宋_GB2312" w:hAnsi="仿宋_GB2312" w:cs="仿宋_GB2312"/>
              <w:i w:val="0"/>
              <w:iCs w:val="0"/>
              <w:lang w:eastAsia="zh-CN"/>
              <w:rPrChange w:id="2772" w:author="oauser" w:date="2019-12-05T10:42:58Z">
                <w:rPr>
                  <w:rFonts w:hint="eastAsia" w:ascii="仿宋_GB2312" w:hAnsi="仿宋_GB2312" w:cs="仿宋_GB2312"/>
                  <w:lang w:eastAsia="zh-CN"/>
                </w:rPr>
              </w:rPrChange>
            </w:rPr>
            <w:delText>四川省</w:delText>
          </w:r>
        </w:del>
      </w:ins>
      <w:ins w:id="2773" w:author="oauser" w:date="2019-12-05T10:41:40Z">
        <w:del w:id="2774" w:author="吴媛媛 [2]" w:date="2020-05-18T16:13:16Z">
          <w:r>
            <w:rPr>
              <w:rFonts w:hint="eastAsia" w:ascii="仿宋_GB2312" w:hAnsi="仿宋_GB2312" w:cs="仿宋_GB2312"/>
              <w:i w:val="0"/>
              <w:iCs w:val="0"/>
              <w:lang w:eastAsia="zh-CN"/>
              <w:rPrChange w:id="2775" w:author="oauser" w:date="2019-12-05T10:42:58Z">
                <w:rPr>
                  <w:lang w:eastAsia="zh-CN"/>
                </w:rPr>
              </w:rPrChange>
            </w:rPr>
            <w:delText>重点</w:delText>
          </w:r>
        </w:del>
      </w:ins>
      <w:ins w:id="2776" w:author="oauser" w:date="2019-12-05T10:41:40Z">
        <w:del w:id="2777" w:author="吴媛媛 [2]" w:date="2020-05-18T16:13:16Z">
          <w:r>
            <w:rPr>
              <w:rFonts w:hint="eastAsia" w:ascii="仿宋_GB2312" w:hAnsi="仿宋_GB2312" w:cs="仿宋_GB2312"/>
              <w:i w:val="0"/>
              <w:iCs w:val="0"/>
              <w:lang w:eastAsia="zh-CN"/>
              <w:rPrChange w:id="2778" w:author="oauser" w:date="2019-12-05T10:42:58Z">
                <w:rPr>
                  <w:rFonts w:hint="eastAsia"/>
                  <w:lang w:eastAsia="zh-CN"/>
                </w:rPr>
              </w:rPrChange>
            </w:rPr>
            <w:delText>文化</w:delText>
          </w:r>
        </w:del>
      </w:ins>
      <w:ins w:id="2779" w:author="oauser" w:date="2019-12-05T10:41:40Z">
        <w:del w:id="2780" w:author="吴媛媛 [2]" w:date="2020-05-18T16:13:16Z">
          <w:r>
            <w:rPr>
              <w:rFonts w:hint="eastAsia" w:ascii="仿宋_GB2312" w:hAnsi="仿宋_GB2312" w:cs="仿宋_GB2312"/>
              <w:i w:val="0"/>
              <w:iCs w:val="0"/>
              <w:lang w:eastAsia="zh-CN"/>
              <w:rPrChange w:id="2781" w:author="oauser" w:date="2019-12-05T10:42:58Z">
                <w:rPr>
                  <w:lang w:eastAsia="zh-CN"/>
                </w:rPr>
              </w:rPrChange>
            </w:rPr>
            <w:delText>企业名录库</w:delText>
          </w:r>
        </w:del>
      </w:ins>
      <w:ins w:id="2782" w:author="oauser" w:date="2019-12-05T10:41:40Z">
        <w:del w:id="2783" w:author="吴媛媛 [2]" w:date="2020-05-18T16:13:16Z">
          <w:r>
            <w:rPr>
              <w:rFonts w:hint="eastAsia" w:ascii="仿宋_GB2312" w:hAnsi="仿宋_GB2312" w:cs="仿宋_GB2312"/>
              <w:i w:val="0"/>
              <w:iCs w:val="0"/>
              <w:lang w:eastAsia="zh-CN"/>
              <w:rPrChange w:id="2784" w:author="oauser" w:date="2019-12-05T10:42:58Z">
                <w:rPr>
                  <w:rFonts w:hint="eastAsia"/>
                  <w:lang w:eastAsia="zh-CN"/>
                </w:rPr>
              </w:rPrChange>
            </w:rPr>
            <w:delText>报文</w:delText>
          </w:r>
        </w:del>
      </w:ins>
      <w:ins w:id="2785" w:author="oauser" w:date="2019-12-05T10:41:40Z">
        <w:del w:id="2786" w:author="吴媛媛 [2]" w:date="2020-05-18T16:13:16Z">
          <w:r>
            <w:rPr>
              <w:rFonts w:hint="eastAsia" w:ascii="仿宋_GB2312" w:hAnsi="仿宋_GB2312" w:cs="仿宋_GB2312"/>
              <w:i w:val="0"/>
              <w:iCs w:val="0"/>
              <w:rPrChange w:id="2787" w:author="oauser" w:date="2019-12-05T10:42:58Z">
                <w:rPr/>
              </w:rPrChange>
            </w:rPr>
            <w:tab/>
          </w:r>
        </w:del>
      </w:ins>
      <w:ins w:id="2788" w:author="oauser" w:date="2019-12-05T10:41:40Z">
        <w:del w:id="2789" w:author="吴媛媛 [2]" w:date="2020-05-18T16:13:16Z">
          <w:r>
            <w:rPr>
              <w:rFonts w:hint="eastAsia" w:ascii="仿宋_GB2312" w:hAnsi="仿宋_GB2312" w:cs="仿宋_GB2312"/>
              <w:i w:val="0"/>
              <w:iCs w:val="0"/>
              <w:rPrChange w:id="2790" w:author="oauser" w:date="2019-12-05T10:42:58Z">
                <w:rPr/>
              </w:rPrChange>
            </w:rPr>
            <w:fldChar w:fldCharType="begin"/>
          </w:r>
        </w:del>
      </w:ins>
      <w:ins w:id="2791" w:author="oauser" w:date="2019-12-05T10:41:40Z">
        <w:del w:id="2792" w:author="吴媛媛 [2]" w:date="2020-05-18T16:13:16Z">
          <w:r>
            <w:rPr>
              <w:rFonts w:hint="eastAsia" w:ascii="仿宋_GB2312" w:hAnsi="仿宋_GB2312" w:cs="仿宋_GB2312"/>
              <w:i w:val="0"/>
              <w:iCs w:val="0"/>
              <w:rPrChange w:id="2793" w:author="oauser" w:date="2019-12-05T10:42:58Z">
                <w:rPr/>
              </w:rPrChange>
            </w:rPr>
            <w:delInstrText xml:space="preserve"> PAGEREF _Toc26414 \h </w:delInstrText>
          </w:r>
        </w:del>
      </w:ins>
      <w:ins w:id="2794" w:author="oauser" w:date="2019-12-05T10:41:40Z">
        <w:del w:id="2795" w:author="吴媛媛 [2]" w:date="2020-05-18T16:13:16Z">
          <w:r>
            <w:rPr>
              <w:rFonts w:hint="eastAsia" w:ascii="仿宋_GB2312" w:hAnsi="仿宋_GB2312" w:cs="仿宋_GB2312"/>
              <w:i w:val="0"/>
              <w:iCs w:val="0"/>
              <w:rPrChange w:id="2796" w:author="oauser" w:date="2019-12-05T10:42:58Z">
                <w:rPr/>
              </w:rPrChange>
            </w:rPr>
            <w:fldChar w:fldCharType="separate"/>
          </w:r>
        </w:del>
      </w:ins>
      <w:del w:id="2797" w:author="吴媛媛 [2]" w:date="2020-05-18T16:13:16Z">
        <w:r>
          <w:rPr>
            <w:rFonts w:hint="eastAsia" w:ascii="仿宋_GB2312" w:hAnsi="仿宋_GB2312" w:eastAsia="仿宋_GB2312" w:cs="仿宋_GB2312"/>
            <w:i w:val="0"/>
            <w:iCs w:val="0"/>
          </w:rPr>
          <w:delText>190</w:delText>
        </w:r>
      </w:del>
      <w:ins w:id="2798" w:author="oauser" w:date="2019-12-05T10:41:40Z">
        <w:del w:id="2799" w:author="吴媛媛 [2]" w:date="2020-05-18T16:13:16Z">
          <w:r>
            <w:rPr>
              <w:rFonts w:hint="eastAsia" w:ascii="仿宋_GB2312" w:hAnsi="仿宋_GB2312" w:cs="仿宋_GB2312"/>
              <w:i w:val="0"/>
              <w:iCs w:val="0"/>
              <w:rPrChange w:id="2800" w:author="oauser" w:date="2019-12-05T10:42:58Z">
                <w:rPr/>
              </w:rPrChange>
            </w:rPr>
            <w:fldChar w:fldCharType="end"/>
          </w:r>
        </w:del>
      </w:ins>
      <w:ins w:id="2801" w:author="oauser" w:date="2019-12-05T10:41:40Z">
        <w:del w:id="2802" w:author="吴媛媛 [2]" w:date="2020-05-18T16:13:16Z">
          <w:r>
            <w:rPr>
              <w:rFonts w:hint="eastAsia" w:ascii="仿宋_GB2312" w:hAnsi="仿宋_GB2312" w:cs="仿宋_GB2312"/>
              <w:bCs w:val="0"/>
              <w:i w:val="0"/>
              <w:iCs w:val="0"/>
              <w:color w:val="000000"/>
              <w:szCs w:val="21"/>
              <w:rPrChange w:id="2803"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804" w:author="oauser" w:date="2019-12-05T10:41:40Z"/>
          <w:del w:id="2805" w:author="吴媛媛 [2]" w:date="2020-05-18T16:13:16Z"/>
          <w:rFonts w:hint="eastAsia" w:ascii="仿宋_GB2312" w:hAnsi="仿宋_GB2312" w:cs="仿宋_GB2312"/>
          <w:i w:val="0"/>
          <w:iCs w:val="0"/>
          <w:rPrChange w:id="2806" w:author="oauser" w:date="2019-12-05T10:42:58Z">
            <w:rPr>
              <w:ins w:id="2807" w:author="oauser" w:date="2019-12-05T10:41:40Z"/>
              <w:del w:id="2808" w:author="吴媛媛 [2]" w:date="2020-05-18T16:13:16Z"/>
            </w:rPr>
          </w:rPrChange>
        </w:rPr>
      </w:pPr>
      <w:ins w:id="2809" w:author="oauser" w:date="2019-12-05T10:41:40Z">
        <w:del w:id="2810" w:author="吴媛媛 [2]" w:date="2020-05-18T16:13:16Z">
          <w:r>
            <w:rPr>
              <w:rFonts w:hint="eastAsia" w:ascii="仿宋_GB2312" w:hAnsi="仿宋_GB2312" w:cs="仿宋_GB2312"/>
              <w:bCs w:val="0"/>
              <w:i w:val="0"/>
              <w:iCs w:val="0"/>
              <w:color w:val="000000"/>
              <w:szCs w:val="21"/>
              <w:rPrChange w:id="2811" w:author="oauser" w:date="2019-12-05T10:42:58Z">
                <w:rPr>
                  <w:rFonts w:hint="eastAsia" w:ascii="仿宋_GB2312" w:cs="仿宋_GB2312"/>
                  <w:bCs w:val="0"/>
                  <w:color w:val="000000"/>
                  <w:szCs w:val="21"/>
                </w:rPr>
              </w:rPrChange>
            </w:rPr>
            <w:fldChar w:fldCharType="begin"/>
          </w:r>
        </w:del>
      </w:ins>
      <w:ins w:id="2812" w:author="oauser" w:date="2019-12-05T10:41:40Z">
        <w:del w:id="2813" w:author="吴媛媛 [2]" w:date="2020-05-18T16:13:16Z">
          <w:r>
            <w:rPr>
              <w:rFonts w:hint="eastAsia" w:ascii="仿宋_GB2312" w:hAnsi="仿宋_GB2312" w:cs="仿宋_GB2312"/>
              <w:bCs w:val="0"/>
              <w:i w:val="0"/>
              <w:iCs w:val="0"/>
              <w:szCs w:val="21"/>
              <w:rPrChange w:id="2814" w:author="oauser" w:date="2019-12-05T10:42:58Z">
                <w:rPr>
                  <w:rFonts w:hint="eastAsia" w:ascii="仿宋_GB2312" w:cs="仿宋_GB2312"/>
                  <w:bCs w:val="0"/>
                  <w:szCs w:val="21"/>
                </w:rPr>
              </w:rPrChange>
            </w:rPr>
            <w:delInstrText xml:space="preserve"> HYPERLINK \l _Toc17017 </w:delInstrText>
          </w:r>
        </w:del>
      </w:ins>
      <w:ins w:id="2815" w:author="oauser" w:date="2019-12-05T10:41:40Z">
        <w:del w:id="2816" w:author="吴媛媛 [2]" w:date="2020-05-18T16:13:16Z">
          <w:r>
            <w:rPr>
              <w:rFonts w:hint="eastAsia" w:ascii="仿宋_GB2312" w:hAnsi="仿宋_GB2312" w:cs="仿宋_GB2312"/>
              <w:bCs w:val="0"/>
              <w:i w:val="0"/>
              <w:iCs w:val="0"/>
              <w:szCs w:val="21"/>
              <w:rPrChange w:id="2817" w:author="oauser" w:date="2019-12-05T10:42:58Z">
                <w:rPr>
                  <w:rFonts w:hint="eastAsia" w:ascii="仿宋_GB2312" w:cs="仿宋_GB2312"/>
                  <w:bCs w:val="0"/>
                  <w:szCs w:val="21"/>
                </w:rPr>
              </w:rPrChange>
            </w:rPr>
            <w:fldChar w:fldCharType="separate"/>
          </w:r>
        </w:del>
      </w:ins>
      <w:ins w:id="2818" w:author="oauser" w:date="2019-12-05T10:41:40Z">
        <w:del w:id="2819" w:author="吴媛媛 [2]" w:date="2020-05-18T16:13:16Z">
          <w:r>
            <w:rPr>
              <w:rFonts w:hint="eastAsia" w:ascii="仿宋_GB2312" w:hAnsi="仿宋_GB2312" w:cs="仿宋_GB2312"/>
              <w:i w:val="0"/>
              <w:iCs w:val="0"/>
              <w:lang w:eastAsia="zh-CN"/>
              <w:rPrChange w:id="2820" w:author="oauser" w:date="2019-12-05T10:42:58Z">
                <w:rPr>
                  <w:rFonts w:ascii="Times New Roman" w:hAnsi="Times New Roman" w:cs="Times New Roman"/>
                  <w:lang w:eastAsia="zh-CN"/>
                </w:rPr>
              </w:rPrChange>
            </w:rPr>
            <w:delText xml:space="preserve">3.10.11 </w:delText>
          </w:r>
        </w:del>
      </w:ins>
      <w:ins w:id="2821" w:author="oauser" w:date="2019-12-05T10:41:40Z">
        <w:del w:id="2822" w:author="吴媛媛 [2]" w:date="2020-05-18T16:13:16Z">
          <w:r>
            <w:rPr>
              <w:rFonts w:hint="eastAsia" w:ascii="仿宋_GB2312" w:hAnsi="仿宋_GB2312" w:cs="仿宋_GB2312"/>
              <w:i w:val="0"/>
              <w:iCs w:val="0"/>
              <w:lang w:eastAsia="zh-CN"/>
              <w:rPrChange w:id="2823" w:author="oauser" w:date="2019-12-05T10:42:58Z">
                <w:rPr>
                  <w:rFonts w:hint="eastAsia"/>
                  <w:lang w:eastAsia="zh-CN"/>
                </w:rPr>
              </w:rPrChange>
            </w:rPr>
            <w:delText>“万家千亿”</w:delText>
          </w:r>
        </w:del>
      </w:ins>
      <w:ins w:id="2824" w:author="oauser" w:date="2019-12-05T10:41:40Z">
        <w:del w:id="2825" w:author="吴媛媛 [2]" w:date="2020-05-18T16:13:16Z">
          <w:r>
            <w:rPr>
              <w:rFonts w:hint="eastAsia" w:ascii="仿宋_GB2312" w:hAnsi="仿宋_GB2312" w:cs="仿宋_GB2312"/>
              <w:i w:val="0"/>
              <w:iCs w:val="0"/>
              <w:lang w:eastAsia="zh-CN"/>
              <w:rPrChange w:id="2826" w:author="oauser" w:date="2019-12-05T10:42:58Z">
                <w:rPr>
                  <w:lang w:eastAsia="zh-CN"/>
                </w:rPr>
              </w:rPrChange>
            </w:rPr>
            <w:delText>诚信小微</w:delText>
          </w:r>
        </w:del>
      </w:ins>
      <w:ins w:id="2827" w:author="oauser" w:date="2019-12-05T10:41:40Z">
        <w:del w:id="2828" w:author="吴媛媛 [2]" w:date="2020-05-18T16:13:16Z">
          <w:r>
            <w:rPr>
              <w:rFonts w:hint="eastAsia" w:ascii="仿宋_GB2312" w:hAnsi="仿宋_GB2312" w:cs="仿宋_GB2312"/>
              <w:i w:val="0"/>
              <w:iCs w:val="0"/>
              <w:lang w:eastAsia="zh-CN"/>
              <w:rPrChange w:id="2829" w:author="oauser" w:date="2019-12-05T10:42:58Z">
                <w:rPr>
                  <w:rFonts w:hint="eastAsia"/>
                  <w:lang w:eastAsia="zh-CN"/>
                </w:rPr>
              </w:rPrChange>
            </w:rPr>
            <w:delText>企业</w:delText>
          </w:r>
        </w:del>
      </w:ins>
      <w:ins w:id="2830" w:author="oauser" w:date="2019-12-05T10:41:40Z">
        <w:del w:id="2831" w:author="吴媛媛 [2]" w:date="2020-05-18T16:13:16Z">
          <w:r>
            <w:rPr>
              <w:rFonts w:hint="eastAsia" w:ascii="仿宋_GB2312" w:hAnsi="仿宋_GB2312" w:cs="仿宋_GB2312"/>
              <w:i w:val="0"/>
              <w:iCs w:val="0"/>
              <w:lang w:eastAsia="zh-CN"/>
              <w:rPrChange w:id="2832" w:author="oauser" w:date="2019-12-05T10:42:58Z">
                <w:rPr>
                  <w:lang w:eastAsia="zh-CN"/>
                </w:rPr>
              </w:rPrChange>
            </w:rPr>
            <w:delText>融资培育</w:delText>
          </w:r>
        </w:del>
      </w:ins>
      <w:ins w:id="2833" w:author="oauser" w:date="2019-12-05T10:41:40Z">
        <w:del w:id="2834" w:author="吴媛媛 [2]" w:date="2020-05-18T16:13:16Z">
          <w:r>
            <w:rPr>
              <w:rFonts w:hint="eastAsia" w:ascii="仿宋_GB2312" w:hAnsi="仿宋_GB2312" w:cs="仿宋_GB2312"/>
              <w:i w:val="0"/>
              <w:iCs w:val="0"/>
              <w:lang w:eastAsia="zh-CN"/>
              <w:rPrChange w:id="2835" w:author="oauser" w:date="2019-12-05T10:42:58Z">
                <w:rPr>
                  <w:rFonts w:hint="eastAsia"/>
                  <w:lang w:eastAsia="zh-CN"/>
                </w:rPr>
              </w:rPrChange>
            </w:rPr>
            <w:delText>名录报文</w:delText>
          </w:r>
        </w:del>
      </w:ins>
      <w:ins w:id="2836" w:author="oauser" w:date="2019-12-05T10:41:40Z">
        <w:del w:id="2837" w:author="吴媛媛 [2]" w:date="2020-05-18T16:13:16Z">
          <w:r>
            <w:rPr>
              <w:rFonts w:hint="eastAsia" w:ascii="仿宋_GB2312" w:hAnsi="仿宋_GB2312" w:cs="仿宋_GB2312"/>
              <w:i w:val="0"/>
              <w:iCs w:val="0"/>
              <w:rPrChange w:id="2838" w:author="oauser" w:date="2019-12-05T10:42:58Z">
                <w:rPr/>
              </w:rPrChange>
            </w:rPr>
            <w:tab/>
          </w:r>
        </w:del>
      </w:ins>
      <w:ins w:id="2839" w:author="oauser" w:date="2019-12-05T10:41:40Z">
        <w:del w:id="2840" w:author="吴媛媛 [2]" w:date="2020-05-18T16:13:16Z">
          <w:r>
            <w:rPr>
              <w:rFonts w:hint="eastAsia" w:ascii="仿宋_GB2312" w:hAnsi="仿宋_GB2312" w:cs="仿宋_GB2312"/>
              <w:i w:val="0"/>
              <w:iCs w:val="0"/>
              <w:rPrChange w:id="2841" w:author="oauser" w:date="2019-12-05T10:42:58Z">
                <w:rPr/>
              </w:rPrChange>
            </w:rPr>
            <w:fldChar w:fldCharType="begin"/>
          </w:r>
        </w:del>
      </w:ins>
      <w:ins w:id="2842" w:author="oauser" w:date="2019-12-05T10:41:40Z">
        <w:del w:id="2843" w:author="吴媛媛 [2]" w:date="2020-05-18T16:13:16Z">
          <w:r>
            <w:rPr>
              <w:rFonts w:hint="eastAsia" w:ascii="仿宋_GB2312" w:hAnsi="仿宋_GB2312" w:cs="仿宋_GB2312"/>
              <w:i w:val="0"/>
              <w:iCs w:val="0"/>
              <w:rPrChange w:id="2844" w:author="oauser" w:date="2019-12-05T10:42:58Z">
                <w:rPr/>
              </w:rPrChange>
            </w:rPr>
            <w:delInstrText xml:space="preserve"> PAGEREF _Toc17017 \h </w:delInstrText>
          </w:r>
        </w:del>
      </w:ins>
      <w:ins w:id="2845" w:author="oauser" w:date="2019-12-05T10:41:40Z">
        <w:del w:id="2846" w:author="吴媛媛 [2]" w:date="2020-05-18T16:13:16Z">
          <w:r>
            <w:rPr>
              <w:rFonts w:hint="eastAsia" w:ascii="仿宋_GB2312" w:hAnsi="仿宋_GB2312" w:cs="仿宋_GB2312"/>
              <w:i w:val="0"/>
              <w:iCs w:val="0"/>
              <w:rPrChange w:id="2847" w:author="oauser" w:date="2019-12-05T10:42:58Z">
                <w:rPr/>
              </w:rPrChange>
            </w:rPr>
            <w:fldChar w:fldCharType="separate"/>
          </w:r>
        </w:del>
      </w:ins>
      <w:del w:id="2848" w:author="吴媛媛 [2]" w:date="2020-05-18T16:13:16Z">
        <w:r>
          <w:rPr>
            <w:rFonts w:hint="eastAsia" w:ascii="仿宋_GB2312" w:hAnsi="仿宋_GB2312" w:eastAsia="仿宋_GB2312" w:cs="仿宋_GB2312"/>
            <w:i w:val="0"/>
            <w:iCs w:val="0"/>
          </w:rPr>
          <w:delText>191</w:delText>
        </w:r>
      </w:del>
      <w:ins w:id="2849" w:author="oauser" w:date="2019-12-05T10:41:40Z">
        <w:del w:id="2850" w:author="吴媛媛 [2]" w:date="2020-05-18T16:13:16Z">
          <w:r>
            <w:rPr>
              <w:rFonts w:hint="eastAsia" w:ascii="仿宋_GB2312" w:hAnsi="仿宋_GB2312" w:cs="仿宋_GB2312"/>
              <w:i w:val="0"/>
              <w:iCs w:val="0"/>
              <w:rPrChange w:id="2851" w:author="oauser" w:date="2019-12-05T10:42:58Z">
                <w:rPr/>
              </w:rPrChange>
            </w:rPr>
            <w:fldChar w:fldCharType="end"/>
          </w:r>
        </w:del>
      </w:ins>
      <w:ins w:id="2852" w:author="oauser" w:date="2019-12-05T10:41:40Z">
        <w:del w:id="2853" w:author="吴媛媛 [2]" w:date="2020-05-18T16:13:16Z">
          <w:r>
            <w:rPr>
              <w:rFonts w:hint="eastAsia" w:ascii="仿宋_GB2312" w:hAnsi="仿宋_GB2312" w:cs="仿宋_GB2312"/>
              <w:bCs w:val="0"/>
              <w:i w:val="0"/>
              <w:iCs w:val="0"/>
              <w:color w:val="000000"/>
              <w:szCs w:val="21"/>
              <w:rPrChange w:id="2854"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855" w:author="oauser" w:date="2019-12-05T10:41:40Z"/>
          <w:del w:id="2856" w:author="吴媛媛 [2]" w:date="2020-05-18T16:13:16Z"/>
          <w:rFonts w:hint="eastAsia" w:ascii="仿宋_GB2312" w:hAnsi="仿宋_GB2312" w:cs="仿宋_GB2312"/>
          <w:i w:val="0"/>
          <w:iCs w:val="0"/>
          <w:rPrChange w:id="2857" w:author="oauser" w:date="2019-12-05T10:42:58Z">
            <w:rPr>
              <w:ins w:id="2858" w:author="oauser" w:date="2019-12-05T10:41:40Z"/>
              <w:del w:id="2859" w:author="吴媛媛 [2]" w:date="2020-05-18T16:13:16Z"/>
            </w:rPr>
          </w:rPrChange>
        </w:rPr>
      </w:pPr>
      <w:ins w:id="2860" w:author="oauser" w:date="2019-12-05T10:41:40Z">
        <w:del w:id="2861" w:author="吴媛媛 [2]" w:date="2020-05-18T16:13:16Z">
          <w:r>
            <w:rPr>
              <w:rFonts w:hint="eastAsia" w:ascii="仿宋_GB2312" w:hAnsi="仿宋_GB2312" w:cs="仿宋_GB2312"/>
              <w:bCs w:val="0"/>
              <w:i w:val="0"/>
              <w:iCs w:val="0"/>
              <w:color w:val="000000"/>
              <w:szCs w:val="21"/>
              <w:rPrChange w:id="2862" w:author="oauser" w:date="2019-12-05T10:42:58Z">
                <w:rPr>
                  <w:rFonts w:hint="eastAsia" w:ascii="仿宋_GB2312" w:cs="仿宋_GB2312"/>
                  <w:bCs w:val="0"/>
                  <w:color w:val="000000"/>
                  <w:szCs w:val="21"/>
                </w:rPr>
              </w:rPrChange>
            </w:rPr>
            <w:fldChar w:fldCharType="begin"/>
          </w:r>
        </w:del>
      </w:ins>
      <w:ins w:id="2863" w:author="oauser" w:date="2019-12-05T10:41:40Z">
        <w:del w:id="2864" w:author="吴媛媛 [2]" w:date="2020-05-18T16:13:16Z">
          <w:r>
            <w:rPr>
              <w:rFonts w:hint="eastAsia" w:ascii="仿宋_GB2312" w:hAnsi="仿宋_GB2312" w:cs="仿宋_GB2312"/>
              <w:bCs w:val="0"/>
              <w:i w:val="0"/>
              <w:iCs w:val="0"/>
              <w:szCs w:val="21"/>
              <w:rPrChange w:id="2865" w:author="oauser" w:date="2019-12-05T10:42:58Z">
                <w:rPr>
                  <w:rFonts w:hint="eastAsia" w:ascii="仿宋_GB2312" w:cs="仿宋_GB2312"/>
                  <w:bCs w:val="0"/>
                  <w:szCs w:val="21"/>
                </w:rPr>
              </w:rPrChange>
            </w:rPr>
            <w:delInstrText xml:space="preserve"> HYPERLINK \l _Toc27847 </w:delInstrText>
          </w:r>
        </w:del>
      </w:ins>
      <w:ins w:id="2866" w:author="oauser" w:date="2019-12-05T10:41:40Z">
        <w:del w:id="2867" w:author="吴媛媛 [2]" w:date="2020-05-18T16:13:16Z">
          <w:r>
            <w:rPr>
              <w:rFonts w:hint="eastAsia" w:ascii="仿宋_GB2312" w:hAnsi="仿宋_GB2312" w:cs="仿宋_GB2312"/>
              <w:bCs w:val="0"/>
              <w:i w:val="0"/>
              <w:iCs w:val="0"/>
              <w:szCs w:val="21"/>
              <w:rPrChange w:id="2868" w:author="oauser" w:date="2019-12-05T10:42:58Z">
                <w:rPr>
                  <w:rFonts w:hint="eastAsia" w:ascii="仿宋_GB2312" w:cs="仿宋_GB2312"/>
                  <w:bCs w:val="0"/>
                  <w:szCs w:val="21"/>
                </w:rPr>
              </w:rPrChange>
            </w:rPr>
            <w:fldChar w:fldCharType="separate"/>
          </w:r>
        </w:del>
      </w:ins>
      <w:ins w:id="2869" w:author="oauser" w:date="2019-12-05T10:41:40Z">
        <w:del w:id="2870" w:author="吴媛媛 [2]" w:date="2020-05-18T16:13:16Z">
          <w:r>
            <w:rPr>
              <w:rFonts w:hint="eastAsia" w:ascii="仿宋_GB2312" w:hAnsi="仿宋_GB2312" w:cs="仿宋_GB2312"/>
              <w:i w:val="0"/>
              <w:iCs w:val="0"/>
              <w:lang w:eastAsia="zh-CN"/>
              <w:rPrChange w:id="2871" w:author="oauser" w:date="2019-12-05T10:42:58Z">
                <w:rPr>
                  <w:rFonts w:ascii="Times New Roman" w:hAnsi="Times New Roman" w:cs="Times New Roman"/>
                  <w:lang w:eastAsia="zh-CN"/>
                </w:rPr>
              </w:rPrChange>
            </w:rPr>
            <w:delText xml:space="preserve">3.10.12 </w:delText>
          </w:r>
        </w:del>
      </w:ins>
      <w:ins w:id="2872" w:author="oauser" w:date="2019-12-05T10:41:40Z">
        <w:del w:id="2873" w:author="吴媛媛 [2]" w:date="2020-05-18T16:13:16Z">
          <w:r>
            <w:rPr>
              <w:rFonts w:hint="eastAsia" w:ascii="仿宋_GB2312" w:hAnsi="仿宋_GB2312" w:cs="仿宋_GB2312"/>
              <w:i w:val="0"/>
              <w:iCs w:val="0"/>
              <w:lang w:eastAsia="zh-CN"/>
              <w:rPrChange w:id="2874" w:author="oauser" w:date="2019-12-05T10:42:58Z">
                <w:rPr>
                  <w:rFonts w:hint="eastAsia"/>
                  <w:lang w:eastAsia="zh-CN"/>
                </w:rPr>
              </w:rPrChange>
            </w:rPr>
            <w:delText>央企名录</w:delText>
          </w:r>
        </w:del>
      </w:ins>
      <w:ins w:id="2875" w:author="oauser" w:date="2019-12-05T10:41:40Z">
        <w:del w:id="2876" w:author="吴媛媛 [2]" w:date="2020-05-18T16:13:16Z">
          <w:r>
            <w:rPr>
              <w:rFonts w:hint="eastAsia" w:ascii="仿宋_GB2312" w:hAnsi="仿宋_GB2312" w:cs="仿宋_GB2312"/>
              <w:i w:val="0"/>
              <w:iCs w:val="0"/>
              <w:lang w:eastAsia="zh-CN"/>
              <w:rPrChange w:id="2877" w:author="oauser" w:date="2019-12-05T10:42:58Z">
                <w:rPr>
                  <w:lang w:eastAsia="zh-CN"/>
                </w:rPr>
              </w:rPrChange>
            </w:rPr>
            <w:delText>库</w:delText>
          </w:r>
        </w:del>
      </w:ins>
      <w:ins w:id="2878" w:author="oauser" w:date="2019-12-05T10:41:40Z">
        <w:del w:id="2879" w:author="吴媛媛 [2]" w:date="2020-05-18T16:13:16Z">
          <w:r>
            <w:rPr>
              <w:rFonts w:hint="eastAsia" w:ascii="仿宋_GB2312" w:hAnsi="仿宋_GB2312" w:cs="仿宋_GB2312"/>
              <w:i w:val="0"/>
              <w:iCs w:val="0"/>
              <w:lang w:eastAsia="zh-CN"/>
              <w:rPrChange w:id="2880" w:author="oauser" w:date="2019-12-05T10:42:58Z">
                <w:rPr>
                  <w:rFonts w:hint="eastAsia"/>
                  <w:lang w:eastAsia="zh-CN"/>
                </w:rPr>
              </w:rPrChange>
            </w:rPr>
            <w:delText>报文</w:delText>
          </w:r>
        </w:del>
      </w:ins>
      <w:ins w:id="2881" w:author="oauser" w:date="2019-12-05T10:41:40Z">
        <w:del w:id="2882" w:author="吴媛媛 [2]" w:date="2020-05-18T16:13:16Z">
          <w:r>
            <w:rPr>
              <w:rFonts w:hint="eastAsia" w:ascii="仿宋_GB2312" w:hAnsi="仿宋_GB2312" w:cs="仿宋_GB2312"/>
              <w:i w:val="0"/>
              <w:iCs w:val="0"/>
              <w:rPrChange w:id="2883" w:author="oauser" w:date="2019-12-05T10:42:58Z">
                <w:rPr/>
              </w:rPrChange>
            </w:rPr>
            <w:tab/>
          </w:r>
        </w:del>
      </w:ins>
      <w:ins w:id="2884" w:author="oauser" w:date="2019-12-05T10:41:40Z">
        <w:del w:id="2885" w:author="吴媛媛 [2]" w:date="2020-05-18T16:13:16Z">
          <w:r>
            <w:rPr>
              <w:rFonts w:hint="eastAsia" w:ascii="仿宋_GB2312" w:hAnsi="仿宋_GB2312" w:cs="仿宋_GB2312"/>
              <w:i w:val="0"/>
              <w:iCs w:val="0"/>
              <w:rPrChange w:id="2886" w:author="oauser" w:date="2019-12-05T10:42:58Z">
                <w:rPr/>
              </w:rPrChange>
            </w:rPr>
            <w:fldChar w:fldCharType="begin"/>
          </w:r>
        </w:del>
      </w:ins>
      <w:ins w:id="2887" w:author="oauser" w:date="2019-12-05T10:41:40Z">
        <w:del w:id="2888" w:author="吴媛媛 [2]" w:date="2020-05-18T16:13:16Z">
          <w:r>
            <w:rPr>
              <w:rFonts w:hint="eastAsia" w:ascii="仿宋_GB2312" w:hAnsi="仿宋_GB2312" w:cs="仿宋_GB2312"/>
              <w:i w:val="0"/>
              <w:iCs w:val="0"/>
              <w:rPrChange w:id="2889" w:author="oauser" w:date="2019-12-05T10:42:58Z">
                <w:rPr/>
              </w:rPrChange>
            </w:rPr>
            <w:delInstrText xml:space="preserve"> PAGEREF _Toc27847 \h </w:delInstrText>
          </w:r>
        </w:del>
      </w:ins>
      <w:ins w:id="2890" w:author="oauser" w:date="2019-12-05T10:41:40Z">
        <w:del w:id="2891" w:author="吴媛媛 [2]" w:date="2020-05-18T16:13:16Z">
          <w:r>
            <w:rPr>
              <w:rFonts w:hint="eastAsia" w:ascii="仿宋_GB2312" w:hAnsi="仿宋_GB2312" w:cs="仿宋_GB2312"/>
              <w:i w:val="0"/>
              <w:iCs w:val="0"/>
              <w:rPrChange w:id="2892" w:author="oauser" w:date="2019-12-05T10:42:58Z">
                <w:rPr/>
              </w:rPrChange>
            </w:rPr>
            <w:fldChar w:fldCharType="separate"/>
          </w:r>
        </w:del>
      </w:ins>
      <w:del w:id="2893" w:author="吴媛媛 [2]" w:date="2020-05-18T16:13:16Z">
        <w:r>
          <w:rPr>
            <w:rFonts w:hint="eastAsia" w:ascii="仿宋_GB2312" w:hAnsi="仿宋_GB2312" w:eastAsia="仿宋_GB2312" w:cs="仿宋_GB2312"/>
            <w:i w:val="0"/>
            <w:iCs w:val="0"/>
          </w:rPr>
          <w:delText>194</w:delText>
        </w:r>
      </w:del>
      <w:ins w:id="2894" w:author="oauser" w:date="2019-12-05T10:41:40Z">
        <w:del w:id="2895" w:author="吴媛媛 [2]" w:date="2020-05-18T16:13:16Z">
          <w:r>
            <w:rPr>
              <w:rFonts w:hint="eastAsia" w:ascii="仿宋_GB2312" w:hAnsi="仿宋_GB2312" w:cs="仿宋_GB2312"/>
              <w:i w:val="0"/>
              <w:iCs w:val="0"/>
              <w:rPrChange w:id="2896" w:author="oauser" w:date="2019-12-05T10:42:58Z">
                <w:rPr/>
              </w:rPrChange>
            </w:rPr>
            <w:fldChar w:fldCharType="end"/>
          </w:r>
        </w:del>
      </w:ins>
      <w:ins w:id="2897" w:author="oauser" w:date="2019-12-05T10:41:40Z">
        <w:del w:id="2898" w:author="吴媛媛 [2]" w:date="2020-05-18T16:13:16Z">
          <w:r>
            <w:rPr>
              <w:rFonts w:hint="eastAsia" w:ascii="仿宋_GB2312" w:hAnsi="仿宋_GB2312" w:cs="仿宋_GB2312"/>
              <w:bCs w:val="0"/>
              <w:i w:val="0"/>
              <w:iCs w:val="0"/>
              <w:color w:val="000000"/>
              <w:szCs w:val="21"/>
              <w:rPrChange w:id="2899"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900" w:author="oauser" w:date="2019-12-05T10:41:40Z"/>
          <w:del w:id="2901" w:author="吴媛媛 [2]" w:date="2020-05-18T16:13:16Z"/>
          <w:rFonts w:hint="eastAsia" w:ascii="仿宋_GB2312" w:hAnsi="仿宋_GB2312" w:cs="仿宋_GB2312"/>
          <w:i w:val="0"/>
          <w:iCs w:val="0"/>
          <w:rPrChange w:id="2902" w:author="oauser" w:date="2019-12-05T10:42:58Z">
            <w:rPr>
              <w:ins w:id="2903" w:author="oauser" w:date="2019-12-05T10:41:40Z"/>
              <w:del w:id="2904" w:author="吴媛媛 [2]" w:date="2020-05-18T16:13:16Z"/>
            </w:rPr>
          </w:rPrChange>
        </w:rPr>
      </w:pPr>
      <w:ins w:id="2905" w:author="oauser" w:date="2019-12-05T10:41:40Z">
        <w:del w:id="2906" w:author="吴媛媛 [2]" w:date="2020-05-18T16:13:16Z">
          <w:r>
            <w:rPr>
              <w:rFonts w:hint="eastAsia" w:ascii="仿宋_GB2312" w:hAnsi="仿宋_GB2312" w:cs="仿宋_GB2312"/>
              <w:bCs w:val="0"/>
              <w:i w:val="0"/>
              <w:iCs w:val="0"/>
              <w:color w:val="000000"/>
              <w:szCs w:val="21"/>
              <w:rPrChange w:id="2907" w:author="oauser" w:date="2019-12-05T10:42:58Z">
                <w:rPr>
                  <w:rFonts w:hint="eastAsia" w:ascii="仿宋_GB2312" w:cs="仿宋_GB2312"/>
                  <w:bCs w:val="0"/>
                  <w:color w:val="000000"/>
                  <w:szCs w:val="21"/>
                </w:rPr>
              </w:rPrChange>
            </w:rPr>
            <w:fldChar w:fldCharType="begin"/>
          </w:r>
        </w:del>
      </w:ins>
      <w:ins w:id="2908" w:author="oauser" w:date="2019-12-05T10:41:40Z">
        <w:del w:id="2909" w:author="吴媛媛 [2]" w:date="2020-05-18T16:13:16Z">
          <w:r>
            <w:rPr>
              <w:rFonts w:hint="eastAsia" w:ascii="仿宋_GB2312" w:hAnsi="仿宋_GB2312" w:cs="仿宋_GB2312"/>
              <w:bCs w:val="0"/>
              <w:i w:val="0"/>
              <w:iCs w:val="0"/>
              <w:szCs w:val="21"/>
              <w:rPrChange w:id="2910" w:author="oauser" w:date="2019-12-05T10:42:58Z">
                <w:rPr>
                  <w:rFonts w:hint="eastAsia" w:ascii="仿宋_GB2312" w:cs="仿宋_GB2312"/>
                  <w:bCs w:val="0"/>
                  <w:szCs w:val="21"/>
                </w:rPr>
              </w:rPrChange>
            </w:rPr>
            <w:delInstrText xml:space="preserve"> HYPERLINK \l _Toc28351 </w:delInstrText>
          </w:r>
        </w:del>
      </w:ins>
      <w:ins w:id="2911" w:author="oauser" w:date="2019-12-05T10:41:40Z">
        <w:del w:id="2912" w:author="吴媛媛 [2]" w:date="2020-05-18T16:13:16Z">
          <w:r>
            <w:rPr>
              <w:rFonts w:hint="eastAsia" w:ascii="仿宋_GB2312" w:hAnsi="仿宋_GB2312" w:cs="仿宋_GB2312"/>
              <w:bCs w:val="0"/>
              <w:i w:val="0"/>
              <w:iCs w:val="0"/>
              <w:szCs w:val="21"/>
              <w:rPrChange w:id="2913" w:author="oauser" w:date="2019-12-05T10:42:58Z">
                <w:rPr>
                  <w:rFonts w:hint="eastAsia" w:ascii="仿宋_GB2312" w:cs="仿宋_GB2312"/>
                  <w:bCs w:val="0"/>
                  <w:szCs w:val="21"/>
                </w:rPr>
              </w:rPrChange>
            </w:rPr>
            <w:fldChar w:fldCharType="separate"/>
          </w:r>
        </w:del>
      </w:ins>
      <w:ins w:id="2914" w:author="oauser" w:date="2019-12-05T10:41:40Z">
        <w:del w:id="2915" w:author="吴媛媛 [2]" w:date="2020-05-18T16:13:16Z">
          <w:r>
            <w:rPr>
              <w:rFonts w:hint="eastAsia" w:ascii="仿宋_GB2312" w:hAnsi="仿宋_GB2312" w:cs="仿宋_GB2312"/>
              <w:i w:val="0"/>
              <w:iCs w:val="0"/>
              <w:lang w:eastAsia="zh-CN"/>
              <w:rPrChange w:id="2916" w:author="oauser" w:date="2019-12-05T10:42:58Z">
                <w:rPr>
                  <w:rFonts w:ascii="Times New Roman" w:hAnsi="Times New Roman" w:cs="Times New Roman"/>
                  <w:lang w:eastAsia="zh-CN"/>
                </w:rPr>
              </w:rPrChange>
            </w:rPr>
            <w:delText xml:space="preserve">3.10.13 </w:delText>
          </w:r>
        </w:del>
      </w:ins>
      <w:ins w:id="2917" w:author="oauser" w:date="2019-12-05T10:41:40Z">
        <w:del w:id="2918" w:author="吴媛媛 [2]" w:date="2020-05-18T16:13:16Z">
          <w:r>
            <w:rPr>
              <w:rFonts w:hint="eastAsia" w:ascii="仿宋_GB2312" w:hAnsi="仿宋_GB2312" w:cs="仿宋_GB2312"/>
              <w:i w:val="0"/>
              <w:iCs w:val="0"/>
              <w:lang w:eastAsia="zh-CN"/>
              <w:rPrChange w:id="2919" w:author="oauser" w:date="2019-12-05T10:42:58Z">
                <w:rPr>
                  <w:rFonts w:hint="eastAsia"/>
                  <w:lang w:eastAsia="zh-CN"/>
                </w:rPr>
              </w:rPrChange>
            </w:rPr>
            <w:delText>僵尸</w:delText>
          </w:r>
        </w:del>
      </w:ins>
      <w:ins w:id="2920" w:author="oauser" w:date="2019-12-05T10:41:40Z">
        <w:del w:id="2921" w:author="吴媛媛 [2]" w:date="2020-05-18T16:13:16Z">
          <w:r>
            <w:rPr>
              <w:rFonts w:hint="eastAsia" w:ascii="仿宋_GB2312" w:hAnsi="仿宋_GB2312" w:cs="仿宋_GB2312"/>
              <w:i w:val="0"/>
              <w:iCs w:val="0"/>
              <w:lang w:eastAsia="zh-CN"/>
              <w:rPrChange w:id="2922" w:author="oauser" w:date="2019-12-05T10:42:58Z">
                <w:rPr>
                  <w:lang w:eastAsia="zh-CN"/>
                </w:rPr>
              </w:rPrChange>
            </w:rPr>
            <w:delText>企业名录库</w:delText>
          </w:r>
        </w:del>
      </w:ins>
      <w:ins w:id="2923" w:author="oauser" w:date="2019-12-05T10:41:40Z">
        <w:del w:id="2924" w:author="吴媛媛 [2]" w:date="2020-05-18T16:13:16Z">
          <w:r>
            <w:rPr>
              <w:rFonts w:hint="eastAsia" w:ascii="仿宋_GB2312" w:hAnsi="仿宋_GB2312" w:cs="仿宋_GB2312"/>
              <w:i w:val="0"/>
              <w:iCs w:val="0"/>
              <w:lang w:eastAsia="zh-CN"/>
              <w:rPrChange w:id="2925" w:author="oauser" w:date="2019-12-05T10:42:58Z">
                <w:rPr>
                  <w:rFonts w:hint="eastAsia"/>
                  <w:lang w:eastAsia="zh-CN"/>
                </w:rPr>
              </w:rPrChange>
            </w:rPr>
            <w:delText>报文</w:delText>
          </w:r>
        </w:del>
      </w:ins>
      <w:ins w:id="2926" w:author="oauser" w:date="2019-12-05T10:41:40Z">
        <w:del w:id="2927" w:author="吴媛媛 [2]" w:date="2020-05-18T16:13:16Z">
          <w:r>
            <w:rPr>
              <w:rFonts w:hint="eastAsia" w:ascii="仿宋_GB2312" w:hAnsi="仿宋_GB2312" w:cs="仿宋_GB2312"/>
              <w:i w:val="0"/>
              <w:iCs w:val="0"/>
              <w:rPrChange w:id="2928" w:author="oauser" w:date="2019-12-05T10:42:58Z">
                <w:rPr/>
              </w:rPrChange>
            </w:rPr>
            <w:tab/>
          </w:r>
        </w:del>
      </w:ins>
      <w:ins w:id="2929" w:author="oauser" w:date="2019-12-05T10:41:40Z">
        <w:del w:id="2930" w:author="吴媛媛 [2]" w:date="2020-05-18T16:13:16Z">
          <w:r>
            <w:rPr>
              <w:rFonts w:hint="eastAsia" w:ascii="仿宋_GB2312" w:hAnsi="仿宋_GB2312" w:cs="仿宋_GB2312"/>
              <w:i w:val="0"/>
              <w:iCs w:val="0"/>
              <w:rPrChange w:id="2931" w:author="oauser" w:date="2019-12-05T10:42:58Z">
                <w:rPr/>
              </w:rPrChange>
            </w:rPr>
            <w:fldChar w:fldCharType="begin"/>
          </w:r>
        </w:del>
      </w:ins>
      <w:ins w:id="2932" w:author="oauser" w:date="2019-12-05T10:41:40Z">
        <w:del w:id="2933" w:author="吴媛媛 [2]" w:date="2020-05-18T16:13:16Z">
          <w:r>
            <w:rPr>
              <w:rFonts w:hint="eastAsia" w:ascii="仿宋_GB2312" w:hAnsi="仿宋_GB2312" w:cs="仿宋_GB2312"/>
              <w:i w:val="0"/>
              <w:iCs w:val="0"/>
              <w:rPrChange w:id="2934" w:author="oauser" w:date="2019-12-05T10:42:58Z">
                <w:rPr/>
              </w:rPrChange>
            </w:rPr>
            <w:delInstrText xml:space="preserve"> PAGEREF _Toc28351 \h </w:delInstrText>
          </w:r>
        </w:del>
      </w:ins>
      <w:ins w:id="2935" w:author="oauser" w:date="2019-12-05T10:41:40Z">
        <w:del w:id="2936" w:author="吴媛媛 [2]" w:date="2020-05-18T16:13:16Z">
          <w:r>
            <w:rPr>
              <w:rFonts w:hint="eastAsia" w:ascii="仿宋_GB2312" w:hAnsi="仿宋_GB2312" w:cs="仿宋_GB2312"/>
              <w:i w:val="0"/>
              <w:iCs w:val="0"/>
              <w:rPrChange w:id="2937" w:author="oauser" w:date="2019-12-05T10:42:58Z">
                <w:rPr/>
              </w:rPrChange>
            </w:rPr>
            <w:fldChar w:fldCharType="separate"/>
          </w:r>
        </w:del>
      </w:ins>
      <w:del w:id="2938" w:author="吴媛媛 [2]" w:date="2020-05-18T16:13:16Z">
        <w:r>
          <w:rPr>
            <w:rFonts w:hint="eastAsia" w:ascii="仿宋_GB2312" w:hAnsi="仿宋_GB2312" w:eastAsia="仿宋_GB2312" w:cs="仿宋_GB2312"/>
            <w:i w:val="0"/>
            <w:iCs w:val="0"/>
          </w:rPr>
          <w:delText>195</w:delText>
        </w:r>
      </w:del>
      <w:ins w:id="2939" w:author="oauser" w:date="2019-12-05T10:41:40Z">
        <w:del w:id="2940" w:author="吴媛媛 [2]" w:date="2020-05-18T16:13:16Z">
          <w:r>
            <w:rPr>
              <w:rFonts w:hint="eastAsia" w:ascii="仿宋_GB2312" w:hAnsi="仿宋_GB2312" w:cs="仿宋_GB2312"/>
              <w:i w:val="0"/>
              <w:iCs w:val="0"/>
              <w:rPrChange w:id="2941" w:author="oauser" w:date="2019-12-05T10:42:58Z">
                <w:rPr/>
              </w:rPrChange>
            </w:rPr>
            <w:fldChar w:fldCharType="end"/>
          </w:r>
        </w:del>
      </w:ins>
      <w:ins w:id="2942" w:author="oauser" w:date="2019-12-05T10:41:40Z">
        <w:del w:id="2943" w:author="吴媛媛 [2]" w:date="2020-05-18T16:13:16Z">
          <w:r>
            <w:rPr>
              <w:rFonts w:hint="eastAsia" w:ascii="仿宋_GB2312" w:hAnsi="仿宋_GB2312" w:cs="仿宋_GB2312"/>
              <w:bCs w:val="0"/>
              <w:i w:val="0"/>
              <w:iCs w:val="0"/>
              <w:color w:val="000000"/>
              <w:szCs w:val="21"/>
              <w:rPrChange w:id="2944"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945" w:author="oauser" w:date="2019-12-05T10:41:40Z"/>
          <w:del w:id="2946" w:author="吴媛媛 [2]" w:date="2020-05-18T16:13:16Z"/>
          <w:rFonts w:hint="eastAsia" w:ascii="仿宋_GB2312" w:hAnsi="仿宋_GB2312" w:cs="仿宋_GB2312"/>
          <w:i w:val="0"/>
          <w:iCs w:val="0"/>
          <w:rPrChange w:id="2947" w:author="oauser" w:date="2019-12-05T10:42:58Z">
            <w:rPr>
              <w:ins w:id="2948" w:author="oauser" w:date="2019-12-05T10:41:40Z"/>
              <w:del w:id="2949" w:author="吴媛媛 [2]" w:date="2020-05-18T16:13:16Z"/>
            </w:rPr>
          </w:rPrChange>
        </w:rPr>
      </w:pPr>
      <w:ins w:id="2950" w:author="oauser" w:date="2019-12-05T10:41:40Z">
        <w:del w:id="2951" w:author="吴媛媛 [2]" w:date="2020-05-18T16:13:16Z">
          <w:r>
            <w:rPr>
              <w:rFonts w:hint="eastAsia" w:ascii="仿宋_GB2312" w:hAnsi="仿宋_GB2312" w:cs="仿宋_GB2312"/>
              <w:bCs w:val="0"/>
              <w:i w:val="0"/>
              <w:iCs w:val="0"/>
              <w:color w:val="000000"/>
              <w:szCs w:val="21"/>
              <w:rPrChange w:id="2952" w:author="oauser" w:date="2019-12-05T10:42:58Z">
                <w:rPr>
                  <w:rFonts w:hint="eastAsia" w:ascii="仿宋_GB2312" w:cs="仿宋_GB2312"/>
                  <w:bCs w:val="0"/>
                  <w:color w:val="000000"/>
                  <w:szCs w:val="21"/>
                </w:rPr>
              </w:rPrChange>
            </w:rPr>
            <w:fldChar w:fldCharType="begin"/>
          </w:r>
        </w:del>
      </w:ins>
      <w:ins w:id="2953" w:author="oauser" w:date="2019-12-05T10:41:40Z">
        <w:del w:id="2954" w:author="吴媛媛 [2]" w:date="2020-05-18T16:13:16Z">
          <w:r>
            <w:rPr>
              <w:rFonts w:hint="eastAsia" w:ascii="仿宋_GB2312" w:hAnsi="仿宋_GB2312" w:cs="仿宋_GB2312"/>
              <w:bCs w:val="0"/>
              <w:i w:val="0"/>
              <w:iCs w:val="0"/>
              <w:szCs w:val="21"/>
              <w:rPrChange w:id="2955" w:author="oauser" w:date="2019-12-05T10:42:58Z">
                <w:rPr>
                  <w:rFonts w:hint="eastAsia" w:ascii="仿宋_GB2312" w:cs="仿宋_GB2312"/>
                  <w:bCs w:val="0"/>
                  <w:szCs w:val="21"/>
                </w:rPr>
              </w:rPrChange>
            </w:rPr>
            <w:delInstrText xml:space="preserve"> HYPERLINK \l _Toc1499 </w:delInstrText>
          </w:r>
        </w:del>
      </w:ins>
      <w:ins w:id="2956" w:author="oauser" w:date="2019-12-05T10:41:40Z">
        <w:del w:id="2957" w:author="吴媛媛 [2]" w:date="2020-05-18T16:13:16Z">
          <w:r>
            <w:rPr>
              <w:rFonts w:hint="eastAsia" w:ascii="仿宋_GB2312" w:hAnsi="仿宋_GB2312" w:cs="仿宋_GB2312"/>
              <w:bCs w:val="0"/>
              <w:i w:val="0"/>
              <w:iCs w:val="0"/>
              <w:szCs w:val="21"/>
              <w:rPrChange w:id="2958" w:author="oauser" w:date="2019-12-05T10:42:58Z">
                <w:rPr>
                  <w:rFonts w:hint="eastAsia" w:ascii="仿宋_GB2312" w:cs="仿宋_GB2312"/>
                  <w:bCs w:val="0"/>
                  <w:szCs w:val="21"/>
                </w:rPr>
              </w:rPrChange>
            </w:rPr>
            <w:fldChar w:fldCharType="separate"/>
          </w:r>
        </w:del>
      </w:ins>
      <w:ins w:id="2959" w:author="oauser" w:date="2019-12-05T10:41:40Z">
        <w:del w:id="2960" w:author="吴媛媛 [2]" w:date="2020-05-18T16:13:16Z">
          <w:r>
            <w:rPr>
              <w:rFonts w:hint="eastAsia" w:ascii="仿宋_GB2312" w:hAnsi="仿宋_GB2312" w:cs="仿宋_GB2312"/>
              <w:i w:val="0"/>
              <w:iCs w:val="0"/>
              <w:lang w:eastAsia="zh-CN"/>
              <w:rPrChange w:id="2961" w:author="oauser" w:date="2019-12-05T10:42:58Z">
                <w:rPr>
                  <w:rFonts w:ascii="Times New Roman" w:hAnsi="Times New Roman" w:cs="Times New Roman"/>
                  <w:lang w:eastAsia="zh-CN"/>
                </w:rPr>
              </w:rPrChange>
            </w:rPr>
            <w:delText xml:space="preserve">3.10.14 </w:delText>
          </w:r>
        </w:del>
      </w:ins>
      <w:ins w:id="2962" w:author="oauser" w:date="2019-12-05T10:41:40Z">
        <w:del w:id="2963" w:author="吴媛媛 [2]" w:date="2020-05-18T16:13:16Z">
          <w:r>
            <w:rPr>
              <w:rFonts w:hint="eastAsia" w:ascii="仿宋_GB2312" w:hAnsi="仿宋_GB2312" w:cs="仿宋_GB2312"/>
              <w:i w:val="0"/>
              <w:iCs w:val="0"/>
              <w:lang w:eastAsia="zh-CN"/>
              <w:rPrChange w:id="2964" w:author="oauser" w:date="2019-12-05T10:42:58Z">
                <w:rPr>
                  <w:rFonts w:hint="eastAsia"/>
                  <w:lang w:eastAsia="zh-CN"/>
                </w:rPr>
              </w:rPrChange>
            </w:rPr>
            <w:delText>银保监融资平台名录库报文</w:delText>
          </w:r>
        </w:del>
      </w:ins>
      <w:ins w:id="2965" w:author="oauser" w:date="2019-12-05T10:41:40Z">
        <w:del w:id="2966" w:author="吴媛媛 [2]" w:date="2020-05-18T16:13:16Z">
          <w:r>
            <w:rPr>
              <w:rFonts w:hint="eastAsia" w:ascii="仿宋_GB2312" w:hAnsi="仿宋_GB2312" w:cs="仿宋_GB2312"/>
              <w:i w:val="0"/>
              <w:iCs w:val="0"/>
              <w:rPrChange w:id="2967" w:author="oauser" w:date="2019-12-05T10:42:58Z">
                <w:rPr/>
              </w:rPrChange>
            </w:rPr>
            <w:tab/>
          </w:r>
        </w:del>
      </w:ins>
      <w:ins w:id="2968" w:author="oauser" w:date="2019-12-05T10:41:40Z">
        <w:del w:id="2969" w:author="吴媛媛 [2]" w:date="2020-05-18T16:13:16Z">
          <w:r>
            <w:rPr>
              <w:rFonts w:hint="eastAsia" w:ascii="仿宋_GB2312" w:hAnsi="仿宋_GB2312" w:cs="仿宋_GB2312"/>
              <w:i w:val="0"/>
              <w:iCs w:val="0"/>
              <w:rPrChange w:id="2970" w:author="oauser" w:date="2019-12-05T10:42:58Z">
                <w:rPr/>
              </w:rPrChange>
            </w:rPr>
            <w:fldChar w:fldCharType="begin"/>
          </w:r>
        </w:del>
      </w:ins>
      <w:ins w:id="2971" w:author="oauser" w:date="2019-12-05T10:41:40Z">
        <w:del w:id="2972" w:author="吴媛媛 [2]" w:date="2020-05-18T16:13:16Z">
          <w:r>
            <w:rPr>
              <w:rFonts w:hint="eastAsia" w:ascii="仿宋_GB2312" w:hAnsi="仿宋_GB2312" w:cs="仿宋_GB2312"/>
              <w:i w:val="0"/>
              <w:iCs w:val="0"/>
              <w:rPrChange w:id="2973" w:author="oauser" w:date="2019-12-05T10:42:58Z">
                <w:rPr/>
              </w:rPrChange>
            </w:rPr>
            <w:delInstrText xml:space="preserve"> PAGEREF _Toc1499 \h </w:delInstrText>
          </w:r>
        </w:del>
      </w:ins>
      <w:ins w:id="2974" w:author="oauser" w:date="2019-12-05T10:41:40Z">
        <w:del w:id="2975" w:author="吴媛媛 [2]" w:date="2020-05-18T16:13:16Z">
          <w:r>
            <w:rPr>
              <w:rFonts w:hint="eastAsia" w:ascii="仿宋_GB2312" w:hAnsi="仿宋_GB2312" w:cs="仿宋_GB2312"/>
              <w:i w:val="0"/>
              <w:iCs w:val="0"/>
              <w:rPrChange w:id="2976" w:author="oauser" w:date="2019-12-05T10:42:58Z">
                <w:rPr/>
              </w:rPrChange>
            </w:rPr>
            <w:fldChar w:fldCharType="separate"/>
          </w:r>
        </w:del>
      </w:ins>
      <w:del w:id="2977" w:author="吴媛媛 [2]" w:date="2020-05-18T16:13:16Z">
        <w:r>
          <w:rPr>
            <w:rFonts w:hint="eastAsia" w:ascii="仿宋_GB2312" w:hAnsi="仿宋_GB2312" w:eastAsia="仿宋_GB2312" w:cs="仿宋_GB2312"/>
            <w:i w:val="0"/>
            <w:iCs w:val="0"/>
          </w:rPr>
          <w:delText>196</w:delText>
        </w:r>
      </w:del>
      <w:ins w:id="2978" w:author="oauser" w:date="2019-12-05T10:41:40Z">
        <w:del w:id="2979" w:author="吴媛媛 [2]" w:date="2020-05-18T16:13:16Z">
          <w:r>
            <w:rPr>
              <w:rFonts w:hint="eastAsia" w:ascii="仿宋_GB2312" w:hAnsi="仿宋_GB2312" w:cs="仿宋_GB2312"/>
              <w:i w:val="0"/>
              <w:iCs w:val="0"/>
              <w:rPrChange w:id="2980" w:author="oauser" w:date="2019-12-05T10:42:58Z">
                <w:rPr/>
              </w:rPrChange>
            </w:rPr>
            <w:fldChar w:fldCharType="end"/>
          </w:r>
        </w:del>
      </w:ins>
      <w:ins w:id="2981" w:author="oauser" w:date="2019-12-05T10:41:40Z">
        <w:del w:id="2982" w:author="吴媛媛 [2]" w:date="2020-05-18T16:13:16Z">
          <w:r>
            <w:rPr>
              <w:rFonts w:hint="eastAsia" w:ascii="仿宋_GB2312" w:hAnsi="仿宋_GB2312" w:cs="仿宋_GB2312"/>
              <w:bCs w:val="0"/>
              <w:i w:val="0"/>
              <w:iCs w:val="0"/>
              <w:color w:val="000000"/>
              <w:szCs w:val="21"/>
              <w:rPrChange w:id="2983"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2984" w:author="oauser" w:date="2019-12-05T10:41:40Z"/>
          <w:del w:id="2985" w:author="吴媛媛 [2]" w:date="2020-05-18T16:13:16Z"/>
          <w:rFonts w:hint="eastAsia" w:ascii="仿宋_GB2312" w:hAnsi="仿宋_GB2312" w:cs="仿宋_GB2312"/>
          <w:i w:val="0"/>
          <w:iCs w:val="0"/>
          <w:rPrChange w:id="2986" w:author="oauser" w:date="2019-12-05T10:42:58Z">
            <w:rPr>
              <w:ins w:id="2987" w:author="oauser" w:date="2019-12-05T10:41:40Z"/>
              <w:del w:id="2988" w:author="吴媛媛 [2]" w:date="2020-05-18T16:13:16Z"/>
            </w:rPr>
          </w:rPrChange>
        </w:rPr>
      </w:pPr>
      <w:ins w:id="2989" w:author="oauser" w:date="2019-12-05T10:41:40Z">
        <w:del w:id="2990" w:author="吴媛媛 [2]" w:date="2020-05-18T16:13:16Z">
          <w:r>
            <w:rPr>
              <w:rFonts w:hint="eastAsia" w:ascii="仿宋_GB2312" w:hAnsi="仿宋_GB2312" w:cs="仿宋_GB2312"/>
              <w:bCs w:val="0"/>
              <w:i w:val="0"/>
              <w:iCs w:val="0"/>
              <w:color w:val="000000"/>
              <w:szCs w:val="21"/>
              <w:rPrChange w:id="2991" w:author="oauser" w:date="2019-12-05T10:42:58Z">
                <w:rPr>
                  <w:rFonts w:hint="eastAsia" w:ascii="仿宋_GB2312" w:cs="仿宋_GB2312"/>
                  <w:bCs w:val="0"/>
                  <w:color w:val="000000"/>
                  <w:szCs w:val="21"/>
                </w:rPr>
              </w:rPrChange>
            </w:rPr>
            <w:fldChar w:fldCharType="begin"/>
          </w:r>
        </w:del>
      </w:ins>
      <w:ins w:id="2992" w:author="oauser" w:date="2019-12-05T10:41:40Z">
        <w:del w:id="2993" w:author="吴媛媛 [2]" w:date="2020-05-18T16:13:16Z">
          <w:r>
            <w:rPr>
              <w:rFonts w:hint="eastAsia" w:ascii="仿宋_GB2312" w:hAnsi="仿宋_GB2312" w:cs="仿宋_GB2312"/>
              <w:bCs w:val="0"/>
              <w:i w:val="0"/>
              <w:iCs w:val="0"/>
              <w:szCs w:val="21"/>
              <w:rPrChange w:id="2994" w:author="oauser" w:date="2019-12-05T10:42:58Z">
                <w:rPr>
                  <w:rFonts w:hint="eastAsia" w:ascii="仿宋_GB2312" w:cs="仿宋_GB2312"/>
                  <w:bCs w:val="0"/>
                  <w:szCs w:val="21"/>
                </w:rPr>
              </w:rPrChange>
            </w:rPr>
            <w:delInstrText xml:space="preserve"> HYPERLINK \l _Toc19054 </w:delInstrText>
          </w:r>
        </w:del>
      </w:ins>
      <w:ins w:id="2995" w:author="oauser" w:date="2019-12-05T10:41:40Z">
        <w:del w:id="2996" w:author="吴媛媛 [2]" w:date="2020-05-18T16:13:16Z">
          <w:r>
            <w:rPr>
              <w:rFonts w:hint="eastAsia" w:ascii="仿宋_GB2312" w:hAnsi="仿宋_GB2312" w:cs="仿宋_GB2312"/>
              <w:bCs w:val="0"/>
              <w:i w:val="0"/>
              <w:iCs w:val="0"/>
              <w:szCs w:val="21"/>
              <w:rPrChange w:id="2997" w:author="oauser" w:date="2019-12-05T10:42:58Z">
                <w:rPr>
                  <w:rFonts w:hint="eastAsia" w:ascii="仿宋_GB2312" w:cs="仿宋_GB2312"/>
                  <w:bCs w:val="0"/>
                  <w:szCs w:val="21"/>
                </w:rPr>
              </w:rPrChange>
            </w:rPr>
            <w:fldChar w:fldCharType="separate"/>
          </w:r>
        </w:del>
      </w:ins>
      <w:ins w:id="2998" w:author="oauser" w:date="2019-12-05T10:41:40Z">
        <w:del w:id="2999" w:author="吴媛媛 [2]" w:date="2020-05-18T16:13:16Z">
          <w:r>
            <w:rPr>
              <w:rFonts w:hint="eastAsia" w:ascii="仿宋_GB2312" w:hAnsi="仿宋_GB2312" w:cs="仿宋_GB2312"/>
              <w:i w:val="0"/>
              <w:iCs w:val="0"/>
              <w:lang w:eastAsia="zh-CN"/>
              <w:rPrChange w:id="3000" w:author="oauser" w:date="2019-12-05T10:42:58Z">
                <w:rPr>
                  <w:rFonts w:ascii="Times New Roman" w:hAnsi="Times New Roman" w:cs="Times New Roman"/>
                  <w:lang w:eastAsia="zh-CN"/>
                </w:rPr>
              </w:rPrChange>
            </w:rPr>
            <w:delText xml:space="preserve">3.10.15 </w:delText>
          </w:r>
        </w:del>
      </w:ins>
      <w:ins w:id="3001" w:author="oauser" w:date="2019-12-05T10:41:40Z">
        <w:del w:id="3002" w:author="吴媛媛 [2]" w:date="2020-05-18T16:13:16Z">
          <w:r>
            <w:rPr>
              <w:rFonts w:hint="eastAsia" w:ascii="仿宋_GB2312" w:hAnsi="仿宋_GB2312" w:cs="仿宋_GB2312"/>
              <w:i w:val="0"/>
              <w:iCs w:val="0"/>
              <w:lang w:eastAsia="zh-CN"/>
              <w:rPrChange w:id="3003" w:author="oauser" w:date="2019-12-05T10:42:58Z">
                <w:rPr>
                  <w:rFonts w:hint="eastAsia"/>
                  <w:lang w:eastAsia="zh-CN"/>
                </w:rPr>
              </w:rPrChange>
            </w:rPr>
            <w:delText>建档立卡贫困户名录库报文</w:delText>
          </w:r>
        </w:del>
      </w:ins>
      <w:ins w:id="3004" w:author="oauser" w:date="2019-12-05T10:41:40Z">
        <w:del w:id="3005" w:author="吴媛媛 [2]" w:date="2020-05-18T16:13:16Z">
          <w:r>
            <w:rPr>
              <w:rFonts w:hint="eastAsia" w:ascii="仿宋_GB2312" w:hAnsi="仿宋_GB2312" w:cs="仿宋_GB2312"/>
              <w:i w:val="0"/>
              <w:iCs w:val="0"/>
              <w:rPrChange w:id="3006" w:author="oauser" w:date="2019-12-05T10:42:58Z">
                <w:rPr/>
              </w:rPrChange>
            </w:rPr>
            <w:tab/>
          </w:r>
        </w:del>
      </w:ins>
      <w:ins w:id="3007" w:author="oauser" w:date="2019-12-05T10:41:40Z">
        <w:del w:id="3008" w:author="吴媛媛 [2]" w:date="2020-05-18T16:13:16Z">
          <w:r>
            <w:rPr>
              <w:rFonts w:hint="eastAsia" w:ascii="仿宋_GB2312" w:hAnsi="仿宋_GB2312" w:cs="仿宋_GB2312"/>
              <w:i w:val="0"/>
              <w:iCs w:val="0"/>
              <w:rPrChange w:id="3009" w:author="oauser" w:date="2019-12-05T10:42:58Z">
                <w:rPr/>
              </w:rPrChange>
            </w:rPr>
            <w:fldChar w:fldCharType="begin"/>
          </w:r>
        </w:del>
      </w:ins>
      <w:ins w:id="3010" w:author="oauser" w:date="2019-12-05T10:41:40Z">
        <w:del w:id="3011" w:author="吴媛媛 [2]" w:date="2020-05-18T16:13:16Z">
          <w:r>
            <w:rPr>
              <w:rFonts w:hint="eastAsia" w:ascii="仿宋_GB2312" w:hAnsi="仿宋_GB2312" w:cs="仿宋_GB2312"/>
              <w:i w:val="0"/>
              <w:iCs w:val="0"/>
              <w:rPrChange w:id="3012" w:author="oauser" w:date="2019-12-05T10:42:58Z">
                <w:rPr/>
              </w:rPrChange>
            </w:rPr>
            <w:delInstrText xml:space="preserve"> PAGEREF _Toc19054 \h </w:delInstrText>
          </w:r>
        </w:del>
      </w:ins>
      <w:ins w:id="3013" w:author="oauser" w:date="2019-12-05T10:41:40Z">
        <w:del w:id="3014" w:author="吴媛媛 [2]" w:date="2020-05-18T16:13:16Z">
          <w:r>
            <w:rPr>
              <w:rFonts w:hint="eastAsia" w:ascii="仿宋_GB2312" w:hAnsi="仿宋_GB2312" w:cs="仿宋_GB2312"/>
              <w:i w:val="0"/>
              <w:iCs w:val="0"/>
              <w:rPrChange w:id="3015" w:author="oauser" w:date="2019-12-05T10:42:58Z">
                <w:rPr/>
              </w:rPrChange>
            </w:rPr>
            <w:fldChar w:fldCharType="separate"/>
          </w:r>
        </w:del>
      </w:ins>
      <w:del w:id="3016" w:author="吴媛媛 [2]" w:date="2020-05-18T16:13:16Z">
        <w:r>
          <w:rPr>
            <w:rFonts w:hint="eastAsia" w:ascii="仿宋_GB2312" w:hAnsi="仿宋_GB2312" w:eastAsia="仿宋_GB2312" w:cs="仿宋_GB2312"/>
            <w:i w:val="0"/>
            <w:iCs w:val="0"/>
          </w:rPr>
          <w:delText>197</w:delText>
        </w:r>
      </w:del>
      <w:ins w:id="3017" w:author="oauser" w:date="2019-12-05T10:41:40Z">
        <w:del w:id="3018" w:author="吴媛媛 [2]" w:date="2020-05-18T16:13:16Z">
          <w:r>
            <w:rPr>
              <w:rFonts w:hint="eastAsia" w:ascii="仿宋_GB2312" w:hAnsi="仿宋_GB2312" w:cs="仿宋_GB2312"/>
              <w:i w:val="0"/>
              <w:iCs w:val="0"/>
              <w:rPrChange w:id="3019" w:author="oauser" w:date="2019-12-05T10:42:58Z">
                <w:rPr/>
              </w:rPrChange>
            </w:rPr>
            <w:fldChar w:fldCharType="end"/>
          </w:r>
        </w:del>
      </w:ins>
      <w:ins w:id="3020" w:author="oauser" w:date="2019-12-05T10:41:40Z">
        <w:del w:id="3021" w:author="吴媛媛 [2]" w:date="2020-05-18T16:13:16Z">
          <w:r>
            <w:rPr>
              <w:rFonts w:hint="eastAsia" w:ascii="仿宋_GB2312" w:hAnsi="仿宋_GB2312" w:cs="仿宋_GB2312"/>
              <w:bCs w:val="0"/>
              <w:i w:val="0"/>
              <w:iCs w:val="0"/>
              <w:color w:val="000000"/>
              <w:szCs w:val="21"/>
              <w:rPrChange w:id="3022"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3023" w:author="oauser" w:date="2019-12-05T10:41:40Z"/>
          <w:del w:id="3024" w:author="吴媛媛 [2]" w:date="2020-05-18T16:13:16Z"/>
          <w:rFonts w:hint="eastAsia" w:ascii="仿宋_GB2312" w:hAnsi="仿宋_GB2312" w:cs="仿宋_GB2312"/>
          <w:i w:val="0"/>
          <w:iCs w:val="0"/>
          <w:rPrChange w:id="3025" w:author="oauser" w:date="2019-12-05T10:42:58Z">
            <w:rPr>
              <w:ins w:id="3026" w:author="oauser" w:date="2019-12-05T10:41:40Z"/>
              <w:del w:id="3027" w:author="吴媛媛 [2]" w:date="2020-05-18T16:13:16Z"/>
            </w:rPr>
          </w:rPrChange>
        </w:rPr>
      </w:pPr>
      <w:ins w:id="3028" w:author="oauser" w:date="2019-12-05T10:41:40Z">
        <w:del w:id="3029" w:author="吴媛媛 [2]" w:date="2020-05-18T16:13:16Z">
          <w:r>
            <w:rPr>
              <w:rFonts w:hint="eastAsia" w:ascii="仿宋_GB2312" w:hAnsi="仿宋_GB2312" w:cs="仿宋_GB2312"/>
              <w:bCs w:val="0"/>
              <w:i w:val="0"/>
              <w:iCs w:val="0"/>
              <w:color w:val="000000"/>
              <w:szCs w:val="21"/>
              <w:rPrChange w:id="3030" w:author="oauser" w:date="2019-12-05T10:42:58Z">
                <w:rPr>
                  <w:rFonts w:hint="eastAsia" w:ascii="仿宋_GB2312" w:cs="仿宋_GB2312"/>
                  <w:bCs w:val="0"/>
                  <w:color w:val="000000"/>
                  <w:szCs w:val="21"/>
                </w:rPr>
              </w:rPrChange>
            </w:rPr>
            <w:fldChar w:fldCharType="begin"/>
          </w:r>
        </w:del>
      </w:ins>
      <w:ins w:id="3031" w:author="oauser" w:date="2019-12-05T10:41:40Z">
        <w:del w:id="3032" w:author="吴媛媛 [2]" w:date="2020-05-18T16:13:16Z">
          <w:r>
            <w:rPr>
              <w:rFonts w:hint="eastAsia" w:ascii="仿宋_GB2312" w:hAnsi="仿宋_GB2312" w:cs="仿宋_GB2312"/>
              <w:bCs w:val="0"/>
              <w:i w:val="0"/>
              <w:iCs w:val="0"/>
              <w:szCs w:val="21"/>
              <w:rPrChange w:id="3033" w:author="oauser" w:date="2019-12-05T10:42:58Z">
                <w:rPr>
                  <w:rFonts w:hint="eastAsia" w:ascii="仿宋_GB2312" w:cs="仿宋_GB2312"/>
                  <w:bCs w:val="0"/>
                  <w:szCs w:val="21"/>
                </w:rPr>
              </w:rPrChange>
            </w:rPr>
            <w:delInstrText xml:space="preserve"> HYPERLINK \l _Toc31794 </w:delInstrText>
          </w:r>
        </w:del>
      </w:ins>
      <w:ins w:id="3034" w:author="oauser" w:date="2019-12-05T10:41:40Z">
        <w:del w:id="3035" w:author="吴媛媛 [2]" w:date="2020-05-18T16:13:16Z">
          <w:r>
            <w:rPr>
              <w:rFonts w:hint="eastAsia" w:ascii="仿宋_GB2312" w:hAnsi="仿宋_GB2312" w:cs="仿宋_GB2312"/>
              <w:bCs w:val="0"/>
              <w:i w:val="0"/>
              <w:iCs w:val="0"/>
              <w:szCs w:val="21"/>
              <w:rPrChange w:id="3036" w:author="oauser" w:date="2019-12-05T10:42:58Z">
                <w:rPr>
                  <w:rFonts w:hint="eastAsia" w:ascii="仿宋_GB2312" w:cs="仿宋_GB2312"/>
                  <w:bCs w:val="0"/>
                  <w:szCs w:val="21"/>
                </w:rPr>
              </w:rPrChange>
            </w:rPr>
            <w:fldChar w:fldCharType="separate"/>
          </w:r>
        </w:del>
      </w:ins>
      <w:ins w:id="3037" w:author="oauser" w:date="2019-12-05T10:41:40Z">
        <w:del w:id="3038" w:author="吴媛媛 [2]" w:date="2020-05-18T16:13:16Z">
          <w:r>
            <w:rPr>
              <w:rFonts w:hint="eastAsia" w:ascii="仿宋_GB2312" w:hAnsi="仿宋_GB2312" w:cs="仿宋_GB2312"/>
              <w:i w:val="0"/>
              <w:iCs w:val="0"/>
              <w:lang w:eastAsia="zh-CN"/>
              <w:rPrChange w:id="3039" w:author="oauser" w:date="2019-12-05T10:42:58Z">
                <w:rPr>
                  <w:rFonts w:ascii="Times New Roman" w:hAnsi="Times New Roman" w:cs="Times New Roman"/>
                  <w:lang w:eastAsia="zh-CN"/>
                </w:rPr>
              </w:rPrChange>
            </w:rPr>
            <w:delText xml:space="preserve">3.10.16 </w:delText>
          </w:r>
        </w:del>
      </w:ins>
      <w:ins w:id="3040" w:author="oauser" w:date="2019-12-05T10:41:40Z">
        <w:del w:id="3041" w:author="吴媛媛 [2]" w:date="2020-05-18T16:13:16Z">
          <w:r>
            <w:rPr>
              <w:rFonts w:hint="eastAsia" w:ascii="仿宋_GB2312" w:hAnsi="仿宋_GB2312" w:cs="仿宋_GB2312"/>
              <w:i w:val="0"/>
              <w:iCs w:val="0"/>
              <w:lang w:eastAsia="zh-CN"/>
              <w:rPrChange w:id="3042" w:author="oauser" w:date="2019-12-05T10:42:58Z">
                <w:rPr>
                  <w:rFonts w:hint="eastAsia"/>
                  <w:lang w:eastAsia="zh-CN"/>
                </w:rPr>
              </w:rPrChange>
            </w:rPr>
            <w:delText>民贸民品企业名录库报文</w:delText>
          </w:r>
        </w:del>
      </w:ins>
      <w:ins w:id="3043" w:author="oauser" w:date="2019-12-05T10:41:40Z">
        <w:del w:id="3044" w:author="吴媛媛 [2]" w:date="2020-05-18T16:13:16Z">
          <w:r>
            <w:rPr>
              <w:rFonts w:hint="eastAsia" w:ascii="仿宋_GB2312" w:hAnsi="仿宋_GB2312" w:cs="仿宋_GB2312"/>
              <w:i w:val="0"/>
              <w:iCs w:val="0"/>
              <w:rPrChange w:id="3045" w:author="oauser" w:date="2019-12-05T10:42:58Z">
                <w:rPr/>
              </w:rPrChange>
            </w:rPr>
            <w:tab/>
          </w:r>
        </w:del>
      </w:ins>
      <w:ins w:id="3046" w:author="oauser" w:date="2019-12-05T10:41:40Z">
        <w:del w:id="3047" w:author="吴媛媛 [2]" w:date="2020-05-18T16:13:16Z">
          <w:r>
            <w:rPr>
              <w:rFonts w:hint="eastAsia" w:ascii="仿宋_GB2312" w:hAnsi="仿宋_GB2312" w:cs="仿宋_GB2312"/>
              <w:i w:val="0"/>
              <w:iCs w:val="0"/>
              <w:rPrChange w:id="3048" w:author="oauser" w:date="2019-12-05T10:42:58Z">
                <w:rPr/>
              </w:rPrChange>
            </w:rPr>
            <w:fldChar w:fldCharType="begin"/>
          </w:r>
        </w:del>
      </w:ins>
      <w:ins w:id="3049" w:author="oauser" w:date="2019-12-05T10:41:40Z">
        <w:del w:id="3050" w:author="吴媛媛 [2]" w:date="2020-05-18T16:13:16Z">
          <w:r>
            <w:rPr>
              <w:rFonts w:hint="eastAsia" w:ascii="仿宋_GB2312" w:hAnsi="仿宋_GB2312" w:cs="仿宋_GB2312"/>
              <w:i w:val="0"/>
              <w:iCs w:val="0"/>
              <w:rPrChange w:id="3051" w:author="oauser" w:date="2019-12-05T10:42:58Z">
                <w:rPr/>
              </w:rPrChange>
            </w:rPr>
            <w:delInstrText xml:space="preserve"> PAGEREF _Toc31794 \h </w:delInstrText>
          </w:r>
        </w:del>
      </w:ins>
      <w:ins w:id="3052" w:author="oauser" w:date="2019-12-05T10:41:40Z">
        <w:del w:id="3053" w:author="吴媛媛 [2]" w:date="2020-05-18T16:13:16Z">
          <w:r>
            <w:rPr>
              <w:rFonts w:hint="eastAsia" w:ascii="仿宋_GB2312" w:hAnsi="仿宋_GB2312" w:cs="仿宋_GB2312"/>
              <w:i w:val="0"/>
              <w:iCs w:val="0"/>
              <w:rPrChange w:id="3054" w:author="oauser" w:date="2019-12-05T10:42:58Z">
                <w:rPr/>
              </w:rPrChange>
            </w:rPr>
            <w:fldChar w:fldCharType="separate"/>
          </w:r>
        </w:del>
      </w:ins>
      <w:del w:id="3055" w:author="吴媛媛 [2]" w:date="2020-05-18T16:13:16Z">
        <w:r>
          <w:rPr>
            <w:rFonts w:hint="eastAsia" w:ascii="仿宋_GB2312" w:hAnsi="仿宋_GB2312" w:eastAsia="仿宋_GB2312" w:cs="仿宋_GB2312"/>
            <w:i w:val="0"/>
            <w:iCs w:val="0"/>
          </w:rPr>
          <w:delText>199</w:delText>
        </w:r>
      </w:del>
      <w:ins w:id="3056" w:author="oauser" w:date="2019-12-05T10:41:40Z">
        <w:del w:id="3057" w:author="吴媛媛 [2]" w:date="2020-05-18T16:13:16Z">
          <w:r>
            <w:rPr>
              <w:rFonts w:hint="eastAsia" w:ascii="仿宋_GB2312" w:hAnsi="仿宋_GB2312" w:cs="仿宋_GB2312"/>
              <w:i w:val="0"/>
              <w:iCs w:val="0"/>
              <w:rPrChange w:id="3058" w:author="oauser" w:date="2019-12-05T10:42:58Z">
                <w:rPr/>
              </w:rPrChange>
            </w:rPr>
            <w:fldChar w:fldCharType="end"/>
          </w:r>
        </w:del>
      </w:ins>
      <w:ins w:id="3059" w:author="oauser" w:date="2019-12-05T10:41:40Z">
        <w:del w:id="3060" w:author="吴媛媛 [2]" w:date="2020-05-18T16:13:16Z">
          <w:r>
            <w:rPr>
              <w:rFonts w:hint="eastAsia" w:ascii="仿宋_GB2312" w:hAnsi="仿宋_GB2312" w:cs="仿宋_GB2312"/>
              <w:bCs w:val="0"/>
              <w:i w:val="0"/>
              <w:iCs w:val="0"/>
              <w:color w:val="000000"/>
              <w:szCs w:val="21"/>
              <w:rPrChange w:id="3061"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3062" w:author="oauser" w:date="2019-12-05T10:41:40Z"/>
          <w:del w:id="3063" w:author="吴媛媛 [2]" w:date="2020-05-18T16:13:16Z"/>
          <w:rFonts w:hint="eastAsia" w:ascii="仿宋_GB2312" w:hAnsi="仿宋_GB2312" w:cs="仿宋_GB2312"/>
          <w:i w:val="0"/>
          <w:iCs w:val="0"/>
          <w:rPrChange w:id="3064" w:author="oauser" w:date="2019-12-05T10:42:58Z">
            <w:rPr>
              <w:ins w:id="3065" w:author="oauser" w:date="2019-12-05T10:41:40Z"/>
              <w:del w:id="3066" w:author="吴媛媛 [2]" w:date="2020-05-18T16:13:16Z"/>
            </w:rPr>
          </w:rPrChange>
        </w:rPr>
      </w:pPr>
      <w:ins w:id="3067" w:author="oauser" w:date="2019-12-05T10:41:40Z">
        <w:del w:id="3068" w:author="吴媛媛 [2]" w:date="2020-05-18T16:13:16Z">
          <w:r>
            <w:rPr>
              <w:rFonts w:hint="eastAsia" w:ascii="仿宋_GB2312" w:hAnsi="仿宋_GB2312" w:cs="仿宋_GB2312"/>
              <w:bCs w:val="0"/>
              <w:i w:val="0"/>
              <w:iCs w:val="0"/>
              <w:color w:val="000000"/>
              <w:szCs w:val="21"/>
              <w:rPrChange w:id="3069" w:author="oauser" w:date="2019-12-05T10:42:58Z">
                <w:rPr>
                  <w:rFonts w:hint="eastAsia" w:ascii="仿宋_GB2312" w:cs="仿宋_GB2312"/>
                  <w:bCs w:val="0"/>
                  <w:color w:val="000000"/>
                  <w:szCs w:val="21"/>
                </w:rPr>
              </w:rPrChange>
            </w:rPr>
            <w:fldChar w:fldCharType="begin"/>
          </w:r>
        </w:del>
      </w:ins>
      <w:ins w:id="3070" w:author="oauser" w:date="2019-12-05T10:41:40Z">
        <w:del w:id="3071" w:author="吴媛媛 [2]" w:date="2020-05-18T16:13:16Z">
          <w:r>
            <w:rPr>
              <w:rFonts w:hint="eastAsia" w:ascii="仿宋_GB2312" w:hAnsi="仿宋_GB2312" w:cs="仿宋_GB2312"/>
              <w:bCs w:val="0"/>
              <w:i w:val="0"/>
              <w:iCs w:val="0"/>
              <w:szCs w:val="21"/>
              <w:rPrChange w:id="3072" w:author="oauser" w:date="2019-12-05T10:42:58Z">
                <w:rPr>
                  <w:rFonts w:hint="eastAsia" w:ascii="仿宋_GB2312" w:cs="仿宋_GB2312"/>
                  <w:bCs w:val="0"/>
                  <w:szCs w:val="21"/>
                </w:rPr>
              </w:rPrChange>
            </w:rPr>
            <w:delInstrText xml:space="preserve"> HYPERLINK \l _Toc20696 </w:delInstrText>
          </w:r>
        </w:del>
      </w:ins>
      <w:ins w:id="3073" w:author="oauser" w:date="2019-12-05T10:41:40Z">
        <w:del w:id="3074" w:author="吴媛媛 [2]" w:date="2020-05-18T16:13:16Z">
          <w:r>
            <w:rPr>
              <w:rFonts w:hint="eastAsia" w:ascii="仿宋_GB2312" w:hAnsi="仿宋_GB2312" w:cs="仿宋_GB2312"/>
              <w:bCs w:val="0"/>
              <w:i w:val="0"/>
              <w:iCs w:val="0"/>
              <w:szCs w:val="21"/>
              <w:rPrChange w:id="3075" w:author="oauser" w:date="2019-12-05T10:42:58Z">
                <w:rPr>
                  <w:rFonts w:hint="eastAsia" w:ascii="仿宋_GB2312" w:cs="仿宋_GB2312"/>
                  <w:bCs w:val="0"/>
                  <w:szCs w:val="21"/>
                </w:rPr>
              </w:rPrChange>
            </w:rPr>
            <w:fldChar w:fldCharType="separate"/>
          </w:r>
        </w:del>
      </w:ins>
      <w:ins w:id="3076" w:author="oauser" w:date="2019-12-05T10:41:40Z">
        <w:del w:id="3077" w:author="吴媛媛 [2]" w:date="2020-05-18T16:13:16Z">
          <w:r>
            <w:rPr>
              <w:rFonts w:hint="eastAsia" w:ascii="仿宋_GB2312" w:hAnsi="仿宋_GB2312" w:cs="仿宋_GB2312"/>
              <w:i w:val="0"/>
              <w:iCs w:val="0"/>
              <w:lang w:eastAsia="zh-CN"/>
              <w:rPrChange w:id="3078" w:author="oauser" w:date="2019-12-05T10:42:58Z">
                <w:rPr>
                  <w:rFonts w:ascii="Times New Roman" w:hAnsi="Times New Roman" w:cs="Times New Roman"/>
                  <w:lang w:eastAsia="zh-CN"/>
                </w:rPr>
              </w:rPrChange>
            </w:rPr>
            <w:delText xml:space="preserve">3.10.17 </w:delText>
          </w:r>
        </w:del>
      </w:ins>
      <w:ins w:id="3079" w:author="oauser" w:date="2019-12-05T10:41:40Z">
        <w:del w:id="3080" w:author="吴媛媛 [2]" w:date="2020-05-18T16:13:16Z">
          <w:r>
            <w:rPr>
              <w:rFonts w:hint="eastAsia" w:ascii="仿宋_GB2312" w:hAnsi="仿宋_GB2312" w:cs="仿宋_GB2312"/>
              <w:i w:val="0"/>
              <w:iCs w:val="0"/>
              <w:lang w:eastAsia="zh-CN"/>
              <w:rPrChange w:id="3081" w:author="oauser" w:date="2019-12-05T10:42:58Z">
                <w:rPr>
                  <w:rFonts w:hint="eastAsia"/>
                  <w:lang w:eastAsia="zh-CN"/>
                </w:rPr>
              </w:rPrChange>
            </w:rPr>
            <w:delText>金融</w:delText>
          </w:r>
        </w:del>
      </w:ins>
      <w:ins w:id="3082" w:author="oauser" w:date="2019-12-05T10:41:40Z">
        <w:del w:id="3083" w:author="吴媛媛 [2]" w:date="2020-05-18T16:13:16Z">
          <w:r>
            <w:rPr>
              <w:rFonts w:hint="eastAsia" w:ascii="仿宋_GB2312" w:hAnsi="仿宋_GB2312" w:cs="仿宋_GB2312"/>
              <w:i w:val="0"/>
              <w:iCs w:val="0"/>
              <w:lang w:eastAsia="zh-CN"/>
              <w:rPrChange w:id="3084" w:author="oauser" w:date="2019-12-05T10:42:58Z">
                <w:rPr>
                  <w:rFonts w:ascii="仿宋_GB2312" w:hAnsi="仿宋_GB2312" w:cs="仿宋_GB2312"/>
                  <w:lang w:eastAsia="zh-CN"/>
                </w:rPr>
              </w:rPrChange>
            </w:rPr>
            <w:delText>机构</w:delText>
          </w:r>
        </w:del>
      </w:ins>
      <w:ins w:id="3085" w:author="oauser" w:date="2019-12-05T10:41:40Z">
        <w:del w:id="3086" w:author="吴媛媛 [2]" w:date="2020-05-18T16:13:16Z">
          <w:r>
            <w:rPr>
              <w:rFonts w:hint="eastAsia" w:ascii="仿宋_GB2312" w:hAnsi="仿宋_GB2312" w:cs="仿宋_GB2312"/>
              <w:i w:val="0"/>
              <w:iCs w:val="0"/>
              <w:lang w:eastAsia="zh-CN"/>
              <w:rPrChange w:id="3087" w:author="oauser" w:date="2019-12-05T10:42:58Z">
                <w:rPr>
                  <w:lang w:eastAsia="zh-CN"/>
                </w:rPr>
              </w:rPrChange>
            </w:rPr>
            <w:delText>MPA评级</w:delText>
          </w:r>
        </w:del>
      </w:ins>
      <w:ins w:id="3088" w:author="oauser" w:date="2019-12-05T10:41:40Z">
        <w:del w:id="3089" w:author="吴媛媛 [2]" w:date="2020-05-18T16:13:16Z">
          <w:r>
            <w:rPr>
              <w:rFonts w:hint="eastAsia" w:ascii="仿宋_GB2312" w:hAnsi="仿宋_GB2312" w:cs="仿宋_GB2312"/>
              <w:i w:val="0"/>
              <w:iCs w:val="0"/>
              <w:lang w:eastAsia="zh-CN"/>
              <w:rPrChange w:id="3090" w:author="oauser" w:date="2019-12-05T10:42:58Z">
                <w:rPr>
                  <w:rFonts w:hint="eastAsia"/>
                  <w:lang w:eastAsia="zh-CN"/>
                </w:rPr>
              </w:rPrChange>
            </w:rPr>
            <w:delText>报文</w:delText>
          </w:r>
        </w:del>
      </w:ins>
      <w:ins w:id="3091" w:author="oauser" w:date="2019-12-05T10:41:40Z">
        <w:del w:id="3092" w:author="吴媛媛 [2]" w:date="2020-05-18T16:13:16Z">
          <w:r>
            <w:rPr>
              <w:rFonts w:hint="eastAsia" w:ascii="仿宋_GB2312" w:hAnsi="仿宋_GB2312" w:cs="仿宋_GB2312"/>
              <w:i w:val="0"/>
              <w:iCs w:val="0"/>
              <w:rPrChange w:id="3093" w:author="oauser" w:date="2019-12-05T10:42:58Z">
                <w:rPr/>
              </w:rPrChange>
            </w:rPr>
            <w:tab/>
          </w:r>
        </w:del>
      </w:ins>
      <w:ins w:id="3094" w:author="oauser" w:date="2019-12-05T10:41:40Z">
        <w:del w:id="3095" w:author="吴媛媛 [2]" w:date="2020-05-18T16:13:16Z">
          <w:r>
            <w:rPr>
              <w:rFonts w:hint="eastAsia" w:ascii="仿宋_GB2312" w:hAnsi="仿宋_GB2312" w:cs="仿宋_GB2312"/>
              <w:i w:val="0"/>
              <w:iCs w:val="0"/>
              <w:rPrChange w:id="3096" w:author="oauser" w:date="2019-12-05T10:42:58Z">
                <w:rPr/>
              </w:rPrChange>
            </w:rPr>
            <w:fldChar w:fldCharType="begin"/>
          </w:r>
        </w:del>
      </w:ins>
      <w:ins w:id="3097" w:author="oauser" w:date="2019-12-05T10:41:40Z">
        <w:del w:id="3098" w:author="吴媛媛 [2]" w:date="2020-05-18T16:13:16Z">
          <w:r>
            <w:rPr>
              <w:rFonts w:hint="eastAsia" w:ascii="仿宋_GB2312" w:hAnsi="仿宋_GB2312" w:cs="仿宋_GB2312"/>
              <w:i w:val="0"/>
              <w:iCs w:val="0"/>
              <w:rPrChange w:id="3099" w:author="oauser" w:date="2019-12-05T10:42:58Z">
                <w:rPr/>
              </w:rPrChange>
            </w:rPr>
            <w:delInstrText xml:space="preserve"> PAGEREF _Toc20696 \h </w:delInstrText>
          </w:r>
        </w:del>
      </w:ins>
      <w:ins w:id="3100" w:author="oauser" w:date="2019-12-05T10:41:40Z">
        <w:del w:id="3101" w:author="吴媛媛 [2]" w:date="2020-05-18T16:13:16Z">
          <w:r>
            <w:rPr>
              <w:rFonts w:hint="eastAsia" w:ascii="仿宋_GB2312" w:hAnsi="仿宋_GB2312" w:cs="仿宋_GB2312"/>
              <w:i w:val="0"/>
              <w:iCs w:val="0"/>
              <w:rPrChange w:id="3102" w:author="oauser" w:date="2019-12-05T10:42:58Z">
                <w:rPr/>
              </w:rPrChange>
            </w:rPr>
            <w:fldChar w:fldCharType="separate"/>
          </w:r>
        </w:del>
      </w:ins>
      <w:del w:id="3103" w:author="吴媛媛 [2]" w:date="2020-05-18T16:13:16Z">
        <w:r>
          <w:rPr>
            <w:rFonts w:hint="eastAsia" w:ascii="仿宋_GB2312" w:hAnsi="仿宋_GB2312" w:eastAsia="仿宋_GB2312" w:cs="仿宋_GB2312"/>
            <w:i w:val="0"/>
            <w:iCs w:val="0"/>
          </w:rPr>
          <w:delText>201</w:delText>
        </w:r>
      </w:del>
      <w:ins w:id="3104" w:author="oauser" w:date="2019-12-05T10:41:40Z">
        <w:del w:id="3105" w:author="吴媛媛 [2]" w:date="2020-05-18T16:13:16Z">
          <w:r>
            <w:rPr>
              <w:rFonts w:hint="eastAsia" w:ascii="仿宋_GB2312" w:hAnsi="仿宋_GB2312" w:cs="仿宋_GB2312"/>
              <w:i w:val="0"/>
              <w:iCs w:val="0"/>
              <w:rPrChange w:id="3106" w:author="oauser" w:date="2019-12-05T10:42:58Z">
                <w:rPr/>
              </w:rPrChange>
            </w:rPr>
            <w:fldChar w:fldCharType="end"/>
          </w:r>
        </w:del>
      </w:ins>
      <w:ins w:id="3107" w:author="oauser" w:date="2019-12-05T10:41:40Z">
        <w:del w:id="3108" w:author="吴媛媛 [2]" w:date="2020-05-18T16:13:16Z">
          <w:r>
            <w:rPr>
              <w:rFonts w:hint="eastAsia" w:ascii="仿宋_GB2312" w:hAnsi="仿宋_GB2312" w:cs="仿宋_GB2312"/>
              <w:bCs w:val="0"/>
              <w:i w:val="0"/>
              <w:iCs w:val="0"/>
              <w:color w:val="000000"/>
              <w:szCs w:val="21"/>
              <w:rPrChange w:id="3109" w:author="oauser" w:date="2019-12-05T10:42:58Z">
                <w:rPr>
                  <w:rFonts w:hint="eastAsia" w:ascii="仿宋_GB2312" w:cs="仿宋_GB2312"/>
                  <w:bCs w:val="0"/>
                  <w:color w:val="000000"/>
                  <w:szCs w:val="21"/>
                </w:rPr>
              </w:rPrChange>
            </w:rPr>
            <w:fldChar w:fldCharType="end"/>
          </w:r>
        </w:del>
      </w:ins>
    </w:p>
    <w:p>
      <w:pPr>
        <w:pStyle w:val="11"/>
        <w:tabs>
          <w:tab w:val="right" w:leader="dot" w:pos="8306"/>
          <w:tab w:val="clear" w:pos="1260"/>
          <w:tab w:val="clear" w:pos="8296"/>
        </w:tabs>
        <w:rPr>
          <w:ins w:id="3110" w:author="oauser" w:date="2019-12-05T10:41:40Z"/>
          <w:del w:id="3111" w:author="吴媛媛 [2]" w:date="2020-05-18T16:13:16Z"/>
          <w:rFonts w:hint="eastAsia" w:ascii="仿宋_GB2312" w:hAnsi="仿宋_GB2312" w:cs="仿宋_GB2312"/>
          <w:i w:val="0"/>
          <w:iCs w:val="0"/>
          <w:rPrChange w:id="3112" w:author="oauser" w:date="2019-12-05T10:42:58Z">
            <w:rPr>
              <w:ins w:id="3113" w:author="oauser" w:date="2019-12-05T10:41:40Z"/>
              <w:del w:id="3114" w:author="吴媛媛 [2]" w:date="2020-05-18T16:13:16Z"/>
            </w:rPr>
          </w:rPrChange>
        </w:rPr>
      </w:pPr>
      <w:ins w:id="3115" w:author="oauser" w:date="2019-12-05T10:41:40Z">
        <w:del w:id="3116" w:author="吴媛媛 [2]" w:date="2020-05-18T16:13:16Z">
          <w:r>
            <w:rPr>
              <w:rFonts w:hint="eastAsia" w:ascii="仿宋_GB2312" w:hAnsi="仿宋_GB2312" w:cs="仿宋_GB2312"/>
              <w:bCs w:val="0"/>
              <w:i w:val="0"/>
              <w:iCs w:val="0"/>
              <w:color w:val="000000"/>
              <w:szCs w:val="21"/>
              <w:rPrChange w:id="3117" w:author="oauser" w:date="2019-12-05T10:42:58Z">
                <w:rPr>
                  <w:rFonts w:hint="eastAsia" w:ascii="仿宋_GB2312" w:cs="仿宋_GB2312"/>
                  <w:bCs w:val="0"/>
                  <w:color w:val="000000"/>
                  <w:szCs w:val="21"/>
                </w:rPr>
              </w:rPrChange>
            </w:rPr>
            <w:fldChar w:fldCharType="begin"/>
          </w:r>
        </w:del>
      </w:ins>
      <w:ins w:id="3118" w:author="oauser" w:date="2019-12-05T10:41:40Z">
        <w:del w:id="3119" w:author="吴媛媛 [2]" w:date="2020-05-18T16:13:16Z">
          <w:r>
            <w:rPr>
              <w:rFonts w:hint="eastAsia" w:ascii="仿宋_GB2312" w:hAnsi="仿宋_GB2312" w:cs="仿宋_GB2312"/>
              <w:bCs w:val="0"/>
              <w:i w:val="0"/>
              <w:iCs w:val="0"/>
              <w:szCs w:val="21"/>
              <w:rPrChange w:id="3120" w:author="oauser" w:date="2019-12-05T10:42:58Z">
                <w:rPr>
                  <w:rFonts w:hint="eastAsia" w:ascii="仿宋_GB2312" w:cs="仿宋_GB2312"/>
                  <w:bCs w:val="0"/>
                  <w:szCs w:val="21"/>
                </w:rPr>
              </w:rPrChange>
            </w:rPr>
            <w:delInstrText xml:space="preserve"> HYPERLINK \l _Toc7105 </w:delInstrText>
          </w:r>
        </w:del>
      </w:ins>
      <w:ins w:id="3121" w:author="oauser" w:date="2019-12-05T10:41:40Z">
        <w:del w:id="3122" w:author="吴媛媛 [2]" w:date="2020-05-18T16:13:16Z">
          <w:r>
            <w:rPr>
              <w:rFonts w:hint="eastAsia" w:ascii="仿宋_GB2312" w:hAnsi="仿宋_GB2312" w:cs="仿宋_GB2312"/>
              <w:bCs w:val="0"/>
              <w:i w:val="0"/>
              <w:iCs w:val="0"/>
              <w:szCs w:val="21"/>
              <w:rPrChange w:id="3123" w:author="oauser" w:date="2019-12-05T10:42:58Z">
                <w:rPr>
                  <w:rFonts w:hint="eastAsia" w:ascii="仿宋_GB2312" w:cs="仿宋_GB2312"/>
                  <w:bCs w:val="0"/>
                  <w:szCs w:val="21"/>
                </w:rPr>
              </w:rPrChange>
            </w:rPr>
            <w:fldChar w:fldCharType="separate"/>
          </w:r>
        </w:del>
      </w:ins>
      <w:ins w:id="3124" w:author="oauser" w:date="2019-12-05T10:41:40Z">
        <w:del w:id="3125" w:author="吴媛媛 [2]" w:date="2020-05-18T16:13:16Z">
          <w:r>
            <w:rPr>
              <w:rFonts w:hint="eastAsia" w:ascii="仿宋_GB2312" w:hAnsi="仿宋_GB2312" w:cs="仿宋_GB2312"/>
              <w:i w:val="0"/>
              <w:iCs w:val="0"/>
              <w:lang w:eastAsia="zh-CN"/>
              <w:rPrChange w:id="3126" w:author="oauser" w:date="2019-12-05T10:42:58Z">
                <w:rPr>
                  <w:rFonts w:ascii="Times New Roman" w:hAnsi="Times New Roman" w:cs="Times New Roman"/>
                  <w:lang w:eastAsia="zh-CN"/>
                </w:rPr>
              </w:rPrChange>
            </w:rPr>
            <w:delText xml:space="preserve">3.10.18 </w:delText>
          </w:r>
        </w:del>
      </w:ins>
      <w:ins w:id="3127" w:author="oauser" w:date="2019-12-05T10:41:40Z">
        <w:del w:id="3128" w:author="吴媛媛 [2]" w:date="2020-05-18T16:13:16Z">
          <w:r>
            <w:rPr>
              <w:rFonts w:hint="eastAsia" w:ascii="仿宋_GB2312" w:hAnsi="仿宋_GB2312" w:cs="仿宋_GB2312"/>
              <w:i w:val="0"/>
              <w:iCs w:val="0"/>
              <w:lang w:eastAsia="zh-CN"/>
              <w:rPrChange w:id="3129" w:author="oauser" w:date="2019-12-05T10:42:58Z">
                <w:rPr>
                  <w:rFonts w:hint="eastAsia"/>
                  <w:lang w:eastAsia="zh-CN"/>
                </w:rPr>
              </w:rPrChange>
            </w:rPr>
            <w:delText>金融机构央行评级报文</w:delText>
          </w:r>
        </w:del>
      </w:ins>
      <w:ins w:id="3130" w:author="oauser" w:date="2019-12-05T10:41:40Z">
        <w:del w:id="3131" w:author="吴媛媛 [2]" w:date="2020-05-18T16:13:16Z">
          <w:r>
            <w:rPr>
              <w:rFonts w:hint="eastAsia" w:ascii="仿宋_GB2312" w:hAnsi="仿宋_GB2312" w:cs="仿宋_GB2312"/>
              <w:i w:val="0"/>
              <w:iCs w:val="0"/>
              <w:rPrChange w:id="3132" w:author="oauser" w:date="2019-12-05T10:42:58Z">
                <w:rPr/>
              </w:rPrChange>
            </w:rPr>
            <w:tab/>
          </w:r>
        </w:del>
      </w:ins>
      <w:ins w:id="3133" w:author="oauser" w:date="2019-12-05T10:41:40Z">
        <w:del w:id="3134" w:author="吴媛媛 [2]" w:date="2020-05-18T16:13:16Z">
          <w:r>
            <w:rPr>
              <w:rFonts w:hint="eastAsia" w:ascii="仿宋_GB2312" w:hAnsi="仿宋_GB2312" w:cs="仿宋_GB2312"/>
              <w:i w:val="0"/>
              <w:iCs w:val="0"/>
              <w:rPrChange w:id="3135" w:author="oauser" w:date="2019-12-05T10:42:58Z">
                <w:rPr/>
              </w:rPrChange>
            </w:rPr>
            <w:fldChar w:fldCharType="begin"/>
          </w:r>
        </w:del>
      </w:ins>
      <w:ins w:id="3136" w:author="oauser" w:date="2019-12-05T10:41:40Z">
        <w:del w:id="3137" w:author="吴媛媛 [2]" w:date="2020-05-18T16:13:16Z">
          <w:r>
            <w:rPr>
              <w:rFonts w:hint="eastAsia" w:ascii="仿宋_GB2312" w:hAnsi="仿宋_GB2312" w:cs="仿宋_GB2312"/>
              <w:i w:val="0"/>
              <w:iCs w:val="0"/>
              <w:rPrChange w:id="3138" w:author="oauser" w:date="2019-12-05T10:42:58Z">
                <w:rPr/>
              </w:rPrChange>
            </w:rPr>
            <w:delInstrText xml:space="preserve"> PAGEREF _Toc7105 \h </w:delInstrText>
          </w:r>
        </w:del>
      </w:ins>
      <w:ins w:id="3139" w:author="oauser" w:date="2019-12-05T10:41:40Z">
        <w:del w:id="3140" w:author="吴媛媛 [2]" w:date="2020-05-18T16:13:16Z">
          <w:r>
            <w:rPr>
              <w:rFonts w:hint="eastAsia" w:ascii="仿宋_GB2312" w:hAnsi="仿宋_GB2312" w:cs="仿宋_GB2312"/>
              <w:i w:val="0"/>
              <w:iCs w:val="0"/>
              <w:rPrChange w:id="3141" w:author="oauser" w:date="2019-12-05T10:42:58Z">
                <w:rPr/>
              </w:rPrChange>
            </w:rPr>
            <w:fldChar w:fldCharType="separate"/>
          </w:r>
        </w:del>
      </w:ins>
      <w:del w:id="3142" w:author="吴媛媛 [2]" w:date="2020-05-18T16:13:16Z">
        <w:r>
          <w:rPr>
            <w:rFonts w:hint="eastAsia" w:ascii="仿宋_GB2312" w:hAnsi="仿宋_GB2312" w:eastAsia="仿宋_GB2312" w:cs="仿宋_GB2312"/>
            <w:i w:val="0"/>
            <w:iCs w:val="0"/>
          </w:rPr>
          <w:delText>202</w:delText>
        </w:r>
      </w:del>
      <w:ins w:id="3143" w:author="oauser" w:date="2019-12-05T10:41:40Z">
        <w:del w:id="3144" w:author="吴媛媛 [2]" w:date="2020-05-18T16:13:16Z">
          <w:r>
            <w:rPr>
              <w:rFonts w:hint="eastAsia" w:ascii="仿宋_GB2312" w:hAnsi="仿宋_GB2312" w:cs="仿宋_GB2312"/>
              <w:i w:val="0"/>
              <w:iCs w:val="0"/>
              <w:rPrChange w:id="3145" w:author="oauser" w:date="2019-12-05T10:42:58Z">
                <w:rPr/>
              </w:rPrChange>
            </w:rPr>
            <w:fldChar w:fldCharType="end"/>
          </w:r>
        </w:del>
      </w:ins>
      <w:ins w:id="3146" w:author="oauser" w:date="2019-12-05T10:41:40Z">
        <w:del w:id="3147" w:author="吴媛媛 [2]" w:date="2020-05-18T16:13:16Z">
          <w:r>
            <w:rPr>
              <w:rFonts w:hint="eastAsia" w:ascii="仿宋_GB2312" w:hAnsi="仿宋_GB2312" w:cs="仿宋_GB2312"/>
              <w:bCs w:val="0"/>
              <w:i w:val="0"/>
              <w:iCs w:val="0"/>
              <w:color w:val="000000"/>
              <w:szCs w:val="21"/>
              <w:rPrChange w:id="3148" w:author="oauser" w:date="2019-12-05T10:42:58Z">
                <w:rPr>
                  <w:rFonts w:hint="eastAsia" w:ascii="仿宋_GB2312" w:cs="仿宋_GB2312"/>
                  <w:bCs w:val="0"/>
                  <w:color w:val="000000"/>
                  <w:szCs w:val="21"/>
                </w:rPr>
              </w:rPrChange>
            </w:rPr>
            <w:fldChar w:fldCharType="end"/>
          </w:r>
        </w:del>
      </w:ins>
    </w:p>
    <w:p>
      <w:pPr>
        <w:pStyle w:val="16"/>
        <w:tabs>
          <w:tab w:val="right" w:leader="dot" w:pos="8306"/>
          <w:tab w:val="clear" w:pos="420"/>
          <w:tab w:val="clear" w:pos="8296"/>
        </w:tabs>
        <w:rPr>
          <w:ins w:id="3149" w:author="oauser" w:date="2019-12-05T10:41:40Z"/>
          <w:del w:id="3150" w:author="吴媛媛 [2]" w:date="2020-05-18T16:13:16Z"/>
          <w:rFonts w:hint="eastAsia" w:ascii="仿宋_GB2312" w:hAnsi="仿宋_GB2312" w:cs="仿宋_GB2312"/>
          <w:i w:val="0"/>
          <w:iCs w:val="0"/>
          <w:rPrChange w:id="3151" w:author="oauser" w:date="2019-12-05T10:42:58Z">
            <w:rPr>
              <w:ins w:id="3152" w:author="oauser" w:date="2019-12-05T10:41:40Z"/>
              <w:del w:id="3153" w:author="吴媛媛 [2]" w:date="2020-05-18T16:13:16Z"/>
            </w:rPr>
          </w:rPrChange>
        </w:rPr>
      </w:pPr>
      <w:ins w:id="3154" w:author="oauser" w:date="2019-12-05T10:41:40Z">
        <w:del w:id="3155" w:author="吴媛媛 [2]" w:date="2020-05-18T16:13:16Z">
          <w:r>
            <w:rPr>
              <w:rFonts w:hint="eastAsia" w:ascii="仿宋_GB2312" w:hAnsi="仿宋_GB2312" w:cs="仿宋_GB2312"/>
              <w:bCs w:val="0"/>
              <w:i w:val="0"/>
              <w:iCs w:val="0"/>
              <w:color w:val="000000"/>
              <w:szCs w:val="21"/>
              <w:rPrChange w:id="3156" w:author="oauser" w:date="2019-12-05T10:42:58Z">
                <w:rPr>
                  <w:rFonts w:hint="eastAsia" w:ascii="仿宋_GB2312" w:cs="仿宋_GB2312"/>
                  <w:bCs w:val="0"/>
                  <w:color w:val="000000"/>
                  <w:szCs w:val="21"/>
                </w:rPr>
              </w:rPrChange>
            </w:rPr>
            <w:fldChar w:fldCharType="begin"/>
          </w:r>
        </w:del>
      </w:ins>
      <w:ins w:id="3157" w:author="oauser" w:date="2019-12-05T10:41:40Z">
        <w:del w:id="3158" w:author="吴媛媛 [2]" w:date="2020-05-18T16:13:16Z">
          <w:r>
            <w:rPr>
              <w:rFonts w:hint="eastAsia" w:ascii="仿宋_GB2312" w:hAnsi="仿宋_GB2312" w:cs="仿宋_GB2312"/>
              <w:bCs w:val="0"/>
              <w:i w:val="0"/>
              <w:iCs w:val="0"/>
              <w:szCs w:val="21"/>
              <w:rPrChange w:id="3159" w:author="oauser" w:date="2019-12-05T10:42:58Z">
                <w:rPr>
                  <w:rFonts w:hint="eastAsia" w:ascii="仿宋_GB2312" w:cs="仿宋_GB2312"/>
                  <w:bCs w:val="0"/>
                  <w:szCs w:val="21"/>
                </w:rPr>
              </w:rPrChange>
            </w:rPr>
            <w:delInstrText xml:space="preserve"> HYPERLINK \l _Toc3174 </w:delInstrText>
          </w:r>
        </w:del>
      </w:ins>
      <w:ins w:id="3160" w:author="oauser" w:date="2019-12-05T10:41:40Z">
        <w:del w:id="3161" w:author="吴媛媛 [2]" w:date="2020-05-18T16:13:16Z">
          <w:r>
            <w:rPr>
              <w:rFonts w:hint="eastAsia" w:ascii="仿宋_GB2312" w:hAnsi="仿宋_GB2312" w:cs="仿宋_GB2312"/>
              <w:bCs w:val="0"/>
              <w:i w:val="0"/>
              <w:iCs w:val="0"/>
              <w:szCs w:val="21"/>
              <w:rPrChange w:id="3162" w:author="oauser" w:date="2019-12-05T10:42:58Z">
                <w:rPr>
                  <w:rFonts w:hint="eastAsia" w:ascii="仿宋_GB2312" w:cs="仿宋_GB2312"/>
                  <w:bCs w:val="0"/>
                  <w:szCs w:val="21"/>
                </w:rPr>
              </w:rPrChange>
            </w:rPr>
            <w:fldChar w:fldCharType="separate"/>
          </w:r>
        </w:del>
      </w:ins>
      <w:ins w:id="3163" w:author="oauser" w:date="2019-12-05T10:41:40Z">
        <w:del w:id="3164" w:author="吴媛媛 [2]" w:date="2020-05-18T16:13:16Z">
          <w:r>
            <w:rPr>
              <w:rFonts w:hint="eastAsia" w:ascii="仿宋_GB2312" w:hAnsi="仿宋_GB2312" w:eastAsia="仿宋_GB2312" w:cs="仿宋_GB2312"/>
              <w:i w:val="0"/>
              <w:iCs w:val="0"/>
              <w:szCs w:val="30"/>
              <w:rPrChange w:id="3165" w:author="oauser" w:date="2019-12-05T10:42:58Z">
                <w:rPr>
                  <w:rFonts w:ascii="Times New Roman" w:hAnsi="Times New Roman" w:eastAsia="黑体" w:cs="Times New Roman"/>
                  <w:szCs w:val="30"/>
                </w:rPr>
              </w:rPrChange>
            </w:rPr>
            <w:delText xml:space="preserve">4 </w:delText>
          </w:r>
        </w:del>
      </w:ins>
      <w:ins w:id="3166" w:author="oauser" w:date="2019-12-05T10:41:40Z">
        <w:del w:id="3167" w:author="吴媛媛 [2]" w:date="2020-05-18T16:13:16Z">
          <w:r>
            <w:rPr>
              <w:rFonts w:hint="eastAsia" w:ascii="仿宋_GB2312" w:hAnsi="仿宋_GB2312" w:eastAsia="仿宋_GB2312" w:cs="仿宋_GB2312"/>
              <w:i w:val="0"/>
              <w:iCs w:val="0"/>
              <w:szCs w:val="30"/>
              <w:rPrChange w:id="3168" w:author="oauser" w:date="2019-12-05T10:42:58Z">
                <w:rPr>
                  <w:rFonts w:hint="eastAsia" w:ascii="黑体" w:hAnsi="黑体" w:eastAsia="黑体" w:cs="黑体"/>
                  <w:szCs w:val="30"/>
                </w:rPr>
              </w:rPrChange>
            </w:rPr>
            <w:delText>报文报送</w:delText>
          </w:r>
        </w:del>
      </w:ins>
      <w:ins w:id="3169" w:author="oauser" w:date="2019-12-05T10:41:40Z">
        <w:del w:id="3170" w:author="吴媛媛 [2]" w:date="2020-05-18T16:13:16Z">
          <w:r>
            <w:rPr>
              <w:rFonts w:hint="eastAsia" w:ascii="仿宋_GB2312" w:hAnsi="仿宋_GB2312" w:cs="仿宋_GB2312"/>
              <w:i w:val="0"/>
              <w:iCs w:val="0"/>
              <w:rPrChange w:id="3171" w:author="oauser" w:date="2019-12-05T10:42:58Z">
                <w:rPr/>
              </w:rPrChange>
            </w:rPr>
            <w:tab/>
          </w:r>
        </w:del>
      </w:ins>
      <w:ins w:id="3172" w:author="oauser" w:date="2019-12-05T10:41:40Z">
        <w:del w:id="3173" w:author="吴媛媛 [2]" w:date="2020-05-18T16:13:16Z">
          <w:r>
            <w:rPr>
              <w:rFonts w:hint="eastAsia" w:ascii="仿宋_GB2312" w:hAnsi="仿宋_GB2312" w:cs="仿宋_GB2312"/>
              <w:i w:val="0"/>
              <w:iCs w:val="0"/>
              <w:rPrChange w:id="3174" w:author="oauser" w:date="2019-12-05T10:42:58Z">
                <w:rPr/>
              </w:rPrChange>
            </w:rPr>
            <w:fldChar w:fldCharType="begin"/>
          </w:r>
        </w:del>
      </w:ins>
      <w:ins w:id="3175" w:author="oauser" w:date="2019-12-05T10:41:40Z">
        <w:del w:id="3176" w:author="吴媛媛 [2]" w:date="2020-05-18T16:13:16Z">
          <w:r>
            <w:rPr>
              <w:rFonts w:hint="eastAsia" w:ascii="仿宋_GB2312" w:hAnsi="仿宋_GB2312" w:cs="仿宋_GB2312"/>
              <w:i w:val="0"/>
              <w:iCs w:val="0"/>
              <w:rPrChange w:id="3177" w:author="oauser" w:date="2019-12-05T10:42:58Z">
                <w:rPr/>
              </w:rPrChange>
            </w:rPr>
            <w:delInstrText xml:space="preserve"> PAGEREF _Toc3174 \h </w:delInstrText>
          </w:r>
        </w:del>
      </w:ins>
      <w:ins w:id="3178" w:author="oauser" w:date="2019-12-05T10:41:40Z">
        <w:del w:id="3179" w:author="吴媛媛 [2]" w:date="2020-05-18T16:13:16Z">
          <w:r>
            <w:rPr>
              <w:rFonts w:hint="eastAsia" w:ascii="仿宋_GB2312" w:hAnsi="仿宋_GB2312" w:cs="仿宋_GB2312"/>
              <w:i w:val="0"/>
              <w:iCs w:val="0"/>
              <w:rPrChange w:id="3180" w:author="oauser" w:date="2019-12-05T10:42:58Z">
                <w:rPr/>
              </w:rPrChange>
            </w:rPr>
            <w:fldChar w:fldCharType="separate"/>
          </w:r>
        </w:del>
      </w:ins>
      <w:del w:id="3181" w:author="吴媛媛 [2]" w:date="2020-05-18T16:13:16Z">
        <w:r>
          <w:rPr>
            <w:rFonts w:hint="eastAsia" w:ascii="仿宋_GB2312" w:hAnsi="仿宋_GB2312" w:eastAsia="仿宋_GB2312" w:cs="仿宋_GB2312"/>
            <w:i w:val="0"/>
            <w:iCs w:val="0"/>
          </w:rPr>
          <w:delText>203</w:delText>
        </w:r>
      </w:del>
      <w:ins w:id="3182" w:author="oauser" w:date="2019-12-05T10:41:40Z">
        <w:del w:id="3183" w:author="吴媛媛 [2]" w:date="2020-05-18T16:13:16Z">
          <w:r>
            <w:rPr>
              <w:rFonts w:hint="eastAsia" w:ascii="仿宋_GB2312" w:hAnsi="仿宋_GB2312" w:cs="仿宋_GB2312"/>
              <w:i w:val="0"/>
              <w:iCs w:val="0"/>
              <w:rPrChange w:id="3184" w:author="oauser" w:date="2019-12-05T10:42:58Z">
                <w:rPr/>
              </w:rPrChange>
            </w:rPr>
            <w:fldChar w:fldCharType="end"/>
          </w:r>
        </w:del>
      </w:ins>
      <w:ins w:id="3185" w:author="oauser" w:date="2019-12-05T10:41:40Z">
        <w:del w:id="3186" w:author="吴媛媛 [2]" w:date="2020-05-18T16:13:16Z">
          <w:r>
            <w:rPr>
              <w:rFonts w:hint="eastAsia" w:ascii="仿宋_GB2312" w:hAnsi="仿宋_GB2312" w:cs="仿宋_GB2312"/>
              <w:bCs w:val="0"/>
              <w:i w:val="0"/>
              <w:iCs w:val="0"/>
              <w:color w:val="000000"/>
              <w:szCs w:val="21"/>
              <w:rPrChange w:id="3187" w:author="oauser" w:date="2019-12-05T10:42:58Z">
                <w:rPr>
                  <w:rFonts w:hint="eastAsia" w:ascii="仿宋_GB2312" w:cs="仿宋_GB2312"/>
                  <w:bCs w:val="0"/>
                  <w:color w:val="000000"/>
                  <w:szCs w:val="21"/>
                </w:rPr>
              </w:rPrChange>
            </w:rPr>
            <w:fldChar w:fldCharType="end"/>
          </w:r>
        </w:del>
      </w:ins>
    </w:p>
    <w:p>
      <w:pPr>
        <w:pStyle w:val="18"/>
        <w:tabs>
          <w:tab w:val="right" w:leader="dot" w:pos="8306"/>
          <w:tab w:val="clear" w:pos="600"/>
          <w:tab w:val="clear" w:pos="8296"/>
        </w:tabs>
        <w:rPr>
          <w:ins w:id="3188" w:author="oauser" w:date="2019-12-05T10:41:40Z"/>
          <w:del w:id="3189" w:author="吴媛媛 [2]" w:date="2020-05-18T16:13:16Z"/>
          <w:rFonts w:hint="eastAsia" w:ascii="仿宋_GB2312" w:hAnsi="仿宋_GB2312" w:cs="仿宋_GB2312"/>
          <w:i w:val="0"/>
          <w:iCs w:val="0"/>
          <w:rPrChange w:id="3190" w:author="oauser" w:date="2019-12-05T10:42:58Z">
            <w:rPr>
              <w:ins w:id="3191" w:author="oauser" w:date="2019-12-05T10:41:40Z"/>
              <w:del w:id="3192" w:author="吴媛媛 [2]" w:date="2020-05-18T16:13:16Z"/>
            </w:rPr>
          </w:rPrChange>
        </w:rPr>
      </w:pPr>
      <w:ins w:id="3193" w:author="oauser" w:date="2019-12-05T10:41:40Z">
        <w:del w:id="3194" w:author="吴媛媛 [2]" w:date="2020-05-18T16:13:16Z">
          <w:r>
            <w:rPr>
              <w:rFonts w:hint="eastAsia" w:ascii="仿宋_GB2312" w:hAnsi="仿宋_GB2312" w:cs="仿宋_GB2312"/>
              <w:bCs w:val="0"/>
              <w:i w:val="0"/>
              <w:iCs w:val="0"/>
              <w:color w:val="000000"/>
              <w:szCs w:val="21"/>
              <w:rPrChange w:id="3195" w:author="oauser" w:date="2019-12-05T10:42:58Z">
                <w:rPr>
                  <w:rFonts w:hint="eastAsia" w:ascii="仿宋_GB2312" w:cs="仿宋_GB2312"/>
                  <w:bCs w:val="0"/>
                  <w:color w:val="000000"/>
                  <w:szCs w:val="21"/>
                </w:rPr>
              </w:rPrChange>
            </w:rPr>
            <w:fldChar w:fldCharType="begin"/>
          </w:r>
        </w:del>
      </w:ins>
      <w:ins w:id="3196" w:author="oauser" w:date="2019-12-05T10:41:40Z">
        <w:del w:id="3197" w:author="吴媛媛 [2]" w:date="2020-05-18T16:13:16Z">
          <w:r>
            <w:rPr>
              <w:rFonts w:hint="eastAsia" w:ascii="仿宋_GB2312" w:hAnsi="仿宋_GB2312" w:cs="仿宋_GB2312"/>
              <w:bCs w:val="0"/>
              <w:i w:val="0"/>
              <w:iCs w:val="0"/>
              <w:szCs w:val="21"/>
              <w:rPrChange w:id="3198" w:author="oauser" w:date="2019-12-05T10:42:58Z">
                <w:rPr>
                  <w:rFonts w:hint="eastAsia" w:ascii="仿宋_GB2312" w:cs="仿宋_GB2312"/>
                  <w:bCs w:val="0"/>
                  <w:szCs w:val="21"/>
                </w:rPr>
              </w:rPrChange>
            </w:rPr>
            <w:delInstrText xml:space="preserve"> HYPERLINK \l _Toc644 </w:delInstrText>
          </w:r>
        </w:del>
      </w:ins>
      <w:ins w:id="3199" w:author="oauser" w:date="2019-12-05T10:41:40Z">
        <w:del w:id="3200" w:author="吴媛媛 [2]" w:date="2020-05-18T16:13:16Z">
          <w:r>
            <w:rPr>
              <w:rFonts w:hint="eastAsia" w:ascii="仿宋_GB2312" w:hAnsi="仿宋_GB2312" w:cs="仿宋_GB2312"/>
              <w:bCs w:val="0"/>
              <w:i w:val="0"/>
              <w:iCs w:val="0"/>
              <w:szCs w:val="21"/>
              <w:rPrChange w:id="3201" w:author="oauser" w:date="2019-12-05T10:42:58Z">
                <w:rPr>
                  <w:rFonts w:hint="eastAsia" w:ascii="仿宋_GB2312" w:cs="仿宋_GB2312"/>
                  <w:bCs w:val="0"/>
                  <w:szCs w:val="21"/>
                </w:rPr>
              </w:rPrChange>
            </w:rPr>
            <w:fldChar w:fldCharType="separate"/>
          </w:r>
        </w:del>
      </w:ins>
      <w:ins w:id="3202" w:author="oauser" w:date="2019-12-05T10:41:40Z">
        <w:del w:id="3203" w:author="吴媛媛 [2]" w:date="2020-05-18T16:13:16Z">
          <w:r>
            <w:rPr>
              <w:rFonts w:hint="eastAsia" w:ascii="仿宋_GB2312" w:hAnsi="仿宋_GB2312" w:eastAsia="仿宋_GB2312" w:cs="仿宋_GB2312"/>
              <w:i w:val="0"/>
              <w:iCs w:val="0"/>
              <w:caps w:val="0"/>
              <w:smallCaps w:val="0"/>
              <w:strike w:val="0"/>
              <w:dstrike w:val="0"/>
              <w:spacing w:val="0"/>
              <w:position w:val="0"/>
              <w:rPrChange w:id="3204" w:author="oauser" w:date="2019-12-05T10:42:58Z">
                <w:rPr>
                  <w:rFonts w:ascii="Times New Roman" w:hAnsi="Times New Roman" w:eastAsia="楷体" w:cs="Times New Roman"/>
                  <w:i w:val="0"/>
                  <w:iCs w:val="0"/>
                  <w:caps w:val="0"/>
                  <w:smallCaps w:val="0"/>
                  <w:strike w:val="0"/>
                  <w:dstrike w:val="0"/>
                  <w:spacing w:val="0"/>
                  <w:position w:val="0"/>
                </w:rPr>
              </w:rPrChange>
            </w:rPr>
            <w:delText xml:space="preserve">4.1 </w:delText>
          </w:r>
        </w:del>
      </w:ins>
      <w:ins w:id="3205" w:author="oauser" w:date="2019-12-05T10:41:40Z">
        <w:del w:id="3206" w:author="吴媛媛 [2]" w:date="2020-05-18T16:13:16Z">
          <w:r>
            <w:rPr>
              <w:rFonts w:hint="eastAsia" w:ascii="仿宋_GB2312" w:hAnsi="仿宋_GB2312" w:eastAsia="仿宋_GB2312" w:cs="仿宋_GB2312"/>
              <w:i w:val="0"/>
              <w:iCs w:val="0"/>
              <w:rPrChange w:id="3207" w:author="oauser" w:date="2019-12-05T10:42:58Z">
                <w:rPr>
                  <w:rFonts w:hint="eastAsia" w:ascii="楷体" w:hAnsi="楷体" w:eastAsia="楷体" w:cs="楷体"/>
                </w:rPr>
              </w:rPrChange>
            </w:rPr>
            <w:delText>报送</w:delText>
          </w:r>
        </w:del>
      </w:ins>
      <w:ins w:id="3208" w:author="oauser" w:date="2019-12-05T10:41:40Z">
        <w:del w:id="3209" w:author="吴媛媛 [2]" w:date="2020-05-18T16:13:16Z">
          <w:r>
            <w:rPr>
              <w:rFonts w:hint="eastAsia" w:ascii="仿宋_GB2312" w:hAnsi="仿宋_GB2312" w:eastAsia="仿宋_GB2312" w:cs="仿宋_GB2312"/>
              <w:i w:val="0"/>
              <w:iCs w:val="0"/>
              <w:lang w:eastAsia="zh-CN"/>
              <w:rPrChange w:id="3210" w:author="oauser" w:date="2019-12-05T10:42:58Z">
                <w:rPr>
                  <w:rFonts w:hint="eastAsia" w:ascii="楷体" w:hAnsi="楷体" w:eastAsia="楷体" w:cs="楷体"/>
                  <w:lang w:eastAsia="zh-CN"/>
                </w:rPr>
              </w:rPrChange>
            </w:rPr>
            <w:delText>频率</w:delText>
          </w:r>
        </w:del>
      </w:ins>
      <w:ins w:id="3211" w:author="oauser" w:date="2019-12-05T10:41:40Z">
        <w:del w:id="3212" w:author="吴媛媛 [2]" w:date="2020-05-18T16:13:16Z">
          <w:r>
            <w:rPr>
              <w:rFonts w:hint="eastAsia" w:ascii="仿宋_GB2312" w:hAnsi="仿宋_GB2312" w:cs="仿宋_GB2312"/>
              <w:i w:val="0"/>
              <w:iCs w:val="0"/>
              <w:rPrChange w:id="3213" w:author="oauser" w:date="2019-12-05T10:42:58Z">
                <w:rPr/>
              </w:rPrChange>
            </w:rPr>
            <w:tab/>
          </w:r>
        </w:del>
      </w:ins>
      <w:ins w:id="3214" w:author="oauser" w:date="2019-12-05T10:41:40Z">
        <w:del w:id="3215" w:author="吴媛媛 [2]" w:date="2020-05-18T16:13:16Z">
          <w:r>
            <w:rPr>
              <w:rFonts w:hint="eastAsia" w:ascii="仿宋_GB2312" w:hAnsi="仿宋_GB2312" w:cs="仿宋_GB2312"/>
              <w:i w:val="0"/>
              <w:iCs w:val="0"/>
              <w:rPrChange w:id="3216" w:author="oauser" w:date="2019-12-05T10:42:58Z">
                <w:rPr/>
              </w:rPrChange>
            </w:rPr>
            <w:fldChar w:fldCharType="begin"/>
          </w:r>
        </w:del>
      </w:ins>
      <w:ins w:id="3217" w:author="oauser" w:date="2019-12-05T10:41:40Z">
        <w:del w:id="3218" w:author="吴媛媛 [2]" w:date="2020-05-18T16:13:16Z">
          <w:r>
            <w:rPr>
              <w:rFonts w:hint="eastAsia" w:ascii="仿宋_GB2312" w:hAnsi="仿宋_GB2312" w:cs="仿宋_GB2312"/>
              <w:i w:val="0"/>
              <w:iCs w:val="0"/>
              <w:rPrChange w:id="3219" w:author="oauser" w:date="2019-12-05T10:42:58Z">
                <w:rPr/>
              </w:rPrChange>
            </w:rPr>
            <w:delInstrText xml:space="preserve"> PAGEREF _Toc644 \h </w:delInstrText>
          </w:r>
        </w:del>
      </w:ins>
      <w:ins w:id="3220" w:author="oauser" w:date="2019-12-05T10:41:40Z">
        <w:del w:id="3221" w:author="吴媛媛 [2]" w:date="2020-05-18T16:13:16Z">
          <w:r>
            <w:rPr>
              <w:rFonts w:hint="eastAsia" w:ascii="仿宋_GB2312" w:hAnsi="仿宋_GB2312" w:cs="仿宋_GB2312"/>
              <w:i w:val="0"/>
              <w:iCs w:val="0"/>
              <w:rPrChange w:id="3222" w:author="oauser" w:date="2019-12-05T10:42:58Z">
                <w:rPr/>
              </w:rPrChange>
            </w:rPr>
            <w:fldChar w:fldCharType="separate"/>
          </w:r>
        </w:del>
      </w:ins>
      <w:del w:id="3223" w:author="吴媛媛 [2]" w:date="2020-05-18T16:13:16Z">
        <w:r>
          <w:rPr>
            <w:rFonts w:hint="eastAsia" w:ascii="仿宋_GB2312" w:hAnsi="仿宋_GB2312" w:eastAsia="仿宋_GB2312" w:cs="仿宋_GB2312"/>
            <w:i w:val="0"/>
            <w:iCs w:val="0"/>
          </w:rPr>
          <w:delText>203</w:delText>
        </w:r>
      </w:del>
      <w:ins w:id="3224" w:author="oauser" w:date="2019-12-05T10:41:40Z">
        <w:del w:id="3225" w:author="吴媛媛 [2]" w:date="2020-05-18T16:13:16Z">
          <w:r>
            <w:rPr>
              <w:rFonts w:hint="eastAsia" w:ascii="仿宋_GB2312" w:hAnsi="仿宋_GB2312" w:cs="仿宋_GB2312"/>
              <w:i w:val="0"/>
              <w:iCs w:val="0"/>
              <w:rPrChange w:id="3226" w:author="oauser" w:date="2019-12-05T10:42:58Z">
                <w:rPr/>
              </w:rPrChange>
            </w:rPr>
            <w:fldChar w:fldCharType="end"/>
          </w:r>
        </w:del>
      </w:ins>
      <w:ins w:id="3227" w:author="oauser" w:date="2019-12-05T10:41:40Z">
        <w:del w:id="3228" w:author="吴媛媛 [2]" w:date="2020-05-18T16:13:16Z">
          <w:r>
            <w:rPr>
              <w:rFonts w:hint="eastAsia" w:ascii="仿宋_GB2312" w:hAnsi="仿宋_GB2312" w:cs="仿宋_GB2312"/>
              <w:bCs w:val="0"/>
              <w:i w:val="0"/>
              <w:iCs w:val="0"/>
              <w:color w:val="000000"/>
              <w:szCs w:val="21"/>
              <w:rPrChange w:id="3229" w:author="oauser" w:date="2019-12-05T10:42:58Z">
                <w:rPr>
                  <w:rFonts w:hint="eastAsia" w:ascii="仿宋_GB2312" w:cs="仿宋_GB2312"/>
                  <w:bCs w:val="0"/>
                  <w:color w:val="000000"/>
                  <w:szCs w:val="21"/>
                </w:rPr>
              </w:rPrChange>
            </w:rPr>
            <w:fldChar w:fldCharType="end"/>
          </w:r>
        </w:del>
      </w:ins>
    </w:p>
    <w:p>
      <w:pPr>
        <w:pStyle w:val="18"/>
        <w:tabs>
          <w:tab w:val="right" w:leader="dot" w:pos="8306"/>
          <w:tab w:val="clear" w:pos="600"/>
          <w:tab w:val="clear" w:pos="8296"/>
        </w:tabs>
        <w:rPr>
          <w:ins w:id="3230" w:author="oauser" w:date="2019-12-05T10:41:40Z"/>
          <w:del w:id="3231" w:author="吴媛媛 [2]" w:date="2020-05-18T16:13:16Z"/>
          <w:rFonts w:hint="eastAsia" w:ascii="仿宋_GB2312" w:hAnsi="仿宋_GB2312" w:cs="仿宋_GB2312"/>
          <w:i w:val="0"/>
          <w:iCs w:val="0"/>
          <w:rPrChange w:id="3232" w:author="oauser" w:date="2019-12-05T10:42:58Z">
            <w:rPr>
              <w:ins w:id="3233" w:author="oauser" w:date="2019-12-05T10:41:40Z"/>
              <w:del w:id="3234" w:author="吴媛媛 [2]" w:date="2020-05-18T16:13:16Z"/>
            </w:rPr>
          </w:rPrChange>
        </w:rPr>
      </w:pPr>
      <w:ins w:id="3235" w:author="oauser" w:date="2019-12-05T10:41:40Z">
        <w:del w:id="3236" w:author="吴媛媛 [2]" w:date="2020-05-18T16:13:16Z">
          <w:r>
            <w:rPr>
              <w:rFonts w:hint="eastAsia" w:ascii="仿宋_GB2312" w:hAnsi="仿宋_GB2312" w:cs="仿宋_GB2312"/>
              <w:bCs w:val="0"/>
              <w:i w:val="0"/>
              <w:iCs w:val="0"/>
              <w:color w:val="000000"/>
              <w:szCs w:val="21"/>
              <w:rPrChange w:id="3237" w:author="oauser" w:date="2019-12-05T10:42:58Z">
                <w:rPr>
                  <w:rFonts w:hint="eastAsia" w:ascii="仿宋_GB2312" w:cs="仿宋_GB2312"/>
                  <w:bCs w:val="0"/>
                  <w:color w:val="000000"/>
                  <w:szCs w:val="21"/>
                </w:rPr>
              </w:rPrChange>
            </w:rPr>
            <w:fldChar w:fldCharType="begin"/>
          </w:r>
        </w:del>
      </w:ins>
      <w:ins w:id="3238" w:author="oauser" w:date="2019-12-05T10:41:40Z">
        <w:del w:id="3239" w:author="吴媛媛 [2]" w:date="2020-05-18T16:13:16Z">
          <w:r>
            <w:rPr>
              <w:rFonts w:hint="eastAsia" w:ascii="仿宋_GB2312" w:hAnsi="仿宋_GB2312" w:cs="仿宋_GB2312"/>
              <w:bCs w:val="0"/>
              <w:i w:val="0"/>
              <w:iCs w:val="0"/>
              <w:szCs w:val="21"/>
              <w:rPrChange w:id="3240" w:author="oauser" w:date="2019-12-05T10:42:58Z">
                <w:rPr>
                  <w:rFonts w:hint="eastAsia" w:ascii="仿宋_GB2312" w:cs="仿宋_GB2312"/>
                  <w:bCs w:val="0"/>
                  <w:szCs w:val="21"/>
                </w:rPr>
              </w:rPrChange>
            </w:rPr>
            <w:delInstrText xml:space="preserve"> HYPERLINK \l _Toc21368 </w:delInstrText>
          </w:r>
        </w:del>
      </w:ins>
      <w:ins w:id="3241" w:author="oauser" w:date="2019-12-05T10:41:40Z">
        <w:del w:id="3242" w:author="吴媛媛 [2]" w:date="2020-05-18T16:13:16Z">
          <w:r>
            <w:rPr>
              <w:rFonts w:hint="eastAsia" w:ascii="仿宋_GB2312" w:hAnsi="仿宋_GB2312" w:cs="仿宋_GB2312"/>
              <w:bCs w:val="0"/>
              <w:i w:val="0"/>
              <w:iCs w:val="0"/>
              <w:szCs w:val="21"/>
              <w:rPrChange w:id="3243" w:author="oauser" w:date="2019-12-05T10:42:58Z">
                <w:rPr>
                  <w:rFonts w:hint="eastAsia" w:ascii="仿宋_GB2312" w:cs="仿宋_GB2312"/>
                  <w:bCs w:val="0"/>
                  <w:szCs w:val="21"/>
                </w:rPr>
              </w:rPrChange>
            </w:rPr>
            <w:fldChar w:fldCharType="separate"/>
          </w:r>
        </w:del>
      </w:ins>
      <w:ins w:id="3244" w:author="oauser" w:date="2019-12-05T10:41:40Z">
        <w:del w:id="3245" w:author="吴媛媛 [2]" w:date="2020-05-18T16:13:16Z">
          <w:r>
            <w:rPr>
              <w:rFonts w:hint="eastAsia" w:ascii="仿宋_GB2312" w:hAnsi="仿宋_GB2312" w:eastAsia="仿宋_GB2312" w:cs="仿宋_GB2312"/>
              <w:i w:val="0"/>
              <w:iCs w:val="0"/>
              <w:caps w:val="0"/>
              <w:smallCaps w:val="0"/>
              <w:strike w:val="0"/>
              <w:dstrike w:val="0"/>
              <w:spacing w:val="0"/>
              <w:position w:val="0"/>
              <w:rPrChange w:id="3246" w:author="oauser" w:date="2019-12-05T10:42:58Z">
                <w:rPr>
                  <w:rFonts w:ascii="Times New Roman" w:hAnsi="Times New Roman" w:eastAsia="楷体" w:cs="Times New Roman"/>
                  <w:i w:val="0"/>
                  <w:iCs w:val="0"/>
                  <w:caps w:val="0"/>
                  <w:smallCaps w:val="0"/>
                  <w:strike w:val="0"/>
                  <w:dstrike w:val="0"/>
                  <w:spacing w:val="0"/>
                  <w:position w:val="0"/>
                </w:rPr>
              </w:rPrChange>
            </w:rPr>
            <w:delText xml:space="preserve">4.2 </w:delText>
          </w:r>
        </w:del>
      </w:ins>
      <w:ins w:id="3247" w:author="oauser" w:date="2019-12-05T10:41:40Z">
        <w:del w:id="3248" w:author="吴媛媛 [2]" w:date="2020-05-18T16:13:16Z">
          <w:r>
            <w:rPr>
              <w:rFonts w:hint="eastAsia" w:ascii="仿宋_GB2312" w:hAnsi="仿宋_GB2312" w:eastAsia="仿宋_GB2312" w:cs="仿宋_GB2312"/>
              <w:i w:val="0"/>
              <w:iCs w:val="0"/>
              <w:rPrChange w:id="3249" w:author="oauser" w:date="2019-12-05T10:42:58Z">
                <w:rPr>
                  <w:rFonts w:hint="eastAsia" w:ascii="楷体" w:hAnsi="楷体" w:eastAsia="楷体" w:cs="楷体"/>
                </w:rPr>
              </w:rPrChange>
            </w:rPr>
            <w:delText>反馈信息</w:delText>
          </w:r>
        </w:del>
      </w:ins>
      <w:ins w:id="3250" w:author="oauser" w:date="2019-12-05T10:41:40Z">
        <w:del w:id="3251" w:author="吴媛媛 [2]" w:date="2020-05-18T16:13:16Z">
          <w:r>
            <w:rPr>
              <w:rFonts w:hint="eastAsia" w:ascii="仿宋_GB2312" w:hAnsi="仿宋_GB2312" w:cs="仿宋_GB2312"/>
              <w:i w:val="0"/>
              <w:iCs w:val="0"/>
              <w:rPrChange w:id="3252" w:author="oauser" w:date="2019-12-05T10:42:58Z">
                <w:rPr/>
              </w:rPrChange>
            </w:rPr>
            <w:tab/>
          </w:r>
        </w:del>
      </w:ins>
      <w:ins w:id="3253" w:author="oauser" w:date="2019-12-05T10:41:40Z">
        <w:del w:id="3254" w:author="吴媛媛 [2]" w:date="2020-05-18T16:13:16Z">
          <w:r>
            <w:rPr>
              <w:rFonts w:hint="eastAsia" w:ascii="仿宋_GB2312" w:hAnsi="仿宋_GB2312" w:cs="仿宋_GB2312"/>
              <w:i w:val="0"/>
              <w:iCs w:val="0"/>
              <w:rPrChange w:id="3255" w:author="oauser" w:date="2019-12-05T10:42:58Z">
                <w:rPr/>
              </w:rPrChange>
            </w:rPr>
            <w:fldChar w:fldCharType="begin"/>
          </w:r>
        </w:del>
      </w:ins>
      <w:ins w:id="3256" w:author="oauser" w:date="2019-12-05T10:41:40Z">
        <w:del w:id="3257" w:author="吴媛媛 [2]" w:date="2020-05-18T16:13:16Z">
          <w:r>
            <w:rPr>
              <w:rFonts w:hint="eastAsia" w:ascii="仿宋_GB2312" w:hAnsi="仿宋_GB2312" w:cs="仿宋_GB2312"/>
              <w:i w:val="0"/>
              <w:iCs w:val="0"/>
              <w:rPrChange w:id="3258" w:author="oauser" w:date="2019-12-05T10:42:58Z">
                <w:rPr/>
              </w:rPrChange>
            </w:rPr>
            <w:delInstrText xml:space="preserve"> PAGEREF _Toc21368 \h </w:delInstrText>
          </w:r>
        </w:del>
      </w:ins>
      <w:ins w:id="3259" w:author="oauser" w:date="2019-12-05T10:41:40Z">
        <w:del w:id="3260" w:author="吴媛媛 [2]" w:date="2020-05-18T16:13:16Z">
          <w:r>
            <w:rPr>
              <w:rFonts w:hint="eastAsia" w:ascii="仿宋_GB2312" w:hAnsi="仿宋_GB2312" w:cs="仿宋_GB2312"/>
              <w:i w:val="0"/>
              <w:iCs w:val="0"/>
              <w:rPrChange w:id="3261" w:author="oauser" w:date="2019-12-05T10:42:58Z">
                <w:rPr/>
              </w:rPrChange>
            </w:rPr>
            <w:fldChar w:fldCharType="separate"/>
          </w:r>
        </w:del>
      </w:ins>
      <w:del w:id="3262" w:author="吴媛媛 [2]" w:date="2020-05-18T16:13:16Z">
        <w:r>
          <w:rPr>
            <w:rFonts w:hint="eastAsia" w:ascii="仿宋_GB2312" w:hAnsi="仿宋_GB2312" w:eastAsia="仿宋_GB2312" w:cs="仿宋_GB2312"/>
            <w:i w:val="0"/>
            <w:iCs w:val="0"/>
          </w:rPr>
          <w:delText>203</w:delText>
        </w:r>
      </w:del>
      <w:ins w:id="3263" w:author="oauser" w:date="2019-12-05T10:41:40Z">
        <w:del w:id="3264" w:author="吴媛媛 [2]" w:date="2020-05-18T16:13:16Z">
          <w:r>
            <w:rPr>
              <w:rFonts w:hint="eastAsia" w:ascii="仿宋_GB2312" w:hAnsi="仿宋_GB2312" w:cs="仿宋_GB2312"/>
              <w:i w:val="0"/>
              <w:iCs w:val="0"/>
              <w:rPrChange w:id="3265" w:author="oauser" w:date="2019-12-05T10:42:58Z">
                <w:rPr/>
              </w:rPrChange>
            </w:rPr>
            <w:fldChar w:fldCharType="end"/>
          </w:r>
        </w:del>
      </w:ins>
      <w:ins w:id="3266" w:author="oauser" w:date="2019-12-05T10:41:40Z">
        <w:del w:id="3267" w:author="吴媛媛 [2]" w:date="2020-05-18T16:13:16Z">
          <w:r>
            <w:rPr>
              <w:rFonts w:hint="eastAsia" w:ascii="仿宋_GB2312" w:hAnsi="仿宋_GB2312" w:cs="仿宋_GB2312"/>
              <w:bCs w:val="0"/>
              <w:i w:val="0"/>
              <w:iCs w:val="0"/>
              <w:color w:val="000000"/>
              <w:szCs w:val="21"/>
              <w:rPrChange w:id="3268" w:author="oauser" w:date="2019-12-05T10:42:58Z">
                <w:rPr>
                  <w:rFonts w:hint="eastAsia" w:ascii="仿宋_GB2312" w:cs="仿宋_GB2312"/>
                  <w:bCs w:val="0"/>
                  <w:color w:val="000000"/>
                  <w:szCs w:val="21"/>
                </w:rPr>
              </w:rPrChange>
            </w:rPr>
            <w:fldChar w:fldCharType="end"/>
          </w:r>
        </w:del>
      </w:ins>
    </w:p>
    <w:p>
      <w:pPr>
        <w:pStyle w:val="18"/>
        <w:tabs>
          <w:tab w:val="right" w:leader="dot" w:pos="8306"/>
          <w:tab w:val="clear" w:pos="600"/>
          <w:tab w:val="clear" w:pos="8296"/>
        </w:tabs>
        <w:rPr>
          <w:ins w:id="3269" w:author="oauser" w:date="2019-12-05T10:41:40Z"/>
          <w:del w:id="3270" w:author="吴媛媛 [2]" w:date="2020-05-18T16:13:16Z"/>
          <w:rFonts w:hint="eastAsia" w:ascii="仿宋_GB2312" w:hAnsi="仿宋_GB2312" w:cs="仿宋_GB2312"/>
          <w:i w:val="0"/>
          <w:iCs w:val="0"/>
          <w:rPrChange w:id="3271" w:author="oauser" w:date="2019-12-05T10:42:58Z">
            <w:rPr>
              <w:ins w:id="3272" w:author="oauser" w:date="2019-12-05T10:41:40Z"/>
              <w:del w:id="3273" w:author="吴媛媛 [2]" w:date="2020-05-18T16:13:16Z"/>
            </w:rPr>
          </w:rPrChange>
        </w:rPr>
      </w:pPr>
      <w:ins w:id="3274" w:author="oauser" w:date="2019-12-05T10:41:40Z">
        <w:del w:id="3275" w:author="吴媛媛 [2]" w:date="2020-05-18T16:13:16Z">
          <w:r>
            <w:rPr>
              <w:rFonts w:hint="eastAsia" w:ascii="仿宋_GB2312" w:hAnsi="仿宋_GB2312" w:cs="仿宋_GB2312"/>
              <w:bCs w:val="0"/>
              <w:i w:val="0"/>
              <w:iCs w:val="0"/>
              <w:color w:val="000000"/>
              <w:szCs w:val="21"/>
              <w:rPrChange w:id="3276" w:author="oauser" w:date="2019-12-05T10:42:58Z">
                <w:rPr>
                  <w:rFonts w:hint="eastAsia" w:ascii="仿宋_GB2312" w:cs="仿宋_GB2312"/>
                  <w:bCs w:val="0"/>
                  <w:color w:val="000000"/>
                  <w:szCs w:val="21"/>
                </w:rPr>
              </w:rPrChange>
            </w:rPr>
            <w:fldChar w:fldCharType="begin"/>
          </w:r>
        </w:del>
      </w:ins>
      <w:ins w:id="3277" w:author="oauser" w:date="2019-12-05T10:41:40Z">
        <w:del w:id="3278" w:author="吴媛媛 [2]" w:date="2020-05-18T16:13:16Z">
          <w:r>
            <w:rPr>
              <w:rFonts w:hint="eastAsia" w:ascii="仿宋_GB2312" w:hAnsi="仿宋_GB2312" w:cs="仿宋_GB2312"/>
              <w:bCs w:val="0"/>
              <w:i w:val="0"/>
              <w:iCs w:val="0"/>
              <w:szCs w:val="21"/>
              <w:rPrChange w:id="3279" w:author="oauser" w:date="2019-12-05T10:42:58Z">
                <w:rPr>
                  <w:rFonts w:hint="eastAsia" w:ascii="仿宋_GB2312" w:cs="仿宋_GB2312"/>
                  <w:bCs w:val="0"/>
                  <w:szCs w:val="21"/>
                </w:rPr>
              </w:rPrChange>
            </w:rPr>
            <w:delInstrText xml:space="preserve"> HYPERLINK \l _Toc25704 </w:delInstrText>
          </w:r>
        </w:del>
      </w:ins>
      <w:ins w:id="3280" w:author="oauser" w:date="2019-12-05T10:41:40Z">
        <w:del w:id="3281" w:author="吴媛媛 [2]" w:date="2020-05-18T16:13:16Z">
          <w:r>
            <w:rPr>
              <w:rFonts w:hint="eastAsia" w:ascii="仿宋_GB2312" w:hAnsi="仿宋_GB2312" w:cs="仿宋_GB2312"/>
              <w:bCs w:val="0"/>
              <w:i w:val="0"/>
              <w:iCs w:val="0"/>
              <w:szCs w:val="21"/>
              <w:rPrChange w:id="3282" w:author="oauser" w:date="2019-12-05T10:42:58Z">
                <w:rPr>
                  <w:rFonts w:hint="eastAsia" w:ascii="仿宋_GB2312" w:cs="仿宋_GB2312"/>
                  <w:bCs w:val="0"/>
                  <w:szCs w:val="21"/>
                </w:rPr>
              </w:rPrChange>
            </w:rPr>
            <w:fldChar w:fldCharType="separate"/>
          </w:r>
        </w:del>
      </w:ins>
      <w:ins w:id="3283" w:author="oauser" w:date="2019-12-05T10:41:40Z">
        <w:del w:id="3284" w:author="吴媛媛 [2]" w:date="2020-05-18T16:13:16Z">
          <w:r>
            <w:rPr>
              <w:rFonts w:hint="eastAsia" w:ascii="仿宋_GB2312" w:hAnsi="仿宋_GB2312" w:cs="仿宋_GB2312"/>
              <w:i w:val="0"/>
              <w:iCs w:val="0"/>
              <w:caps w:val="0"/>
              <w:smallCaps w:val="0"/>
              <w:strike w:val="0"/>
              <w:dstrike w:val="0"/>
              <w:spacing w:val="0"/>
              <w:position w:val="0"/>
              <w:rPrChange w:id="3285" w:author="oauser" w:date="2019-12-05T10:42:58Z">
                <w:rPr>
                  <w:rFonts w:ascii="Times New Roman" w:hAnsi="Times New Roman" w:cs="Times New Roman"/>
                  <w:i w:val="0"/>
                  <w:iCs w:val="0"/>
                  <w:caps w:val="0"/>
                  <w:smallCaps w:val="0"/>
                  <w:strike w:val="0"/>
                  <w:dstrike w:val="0"/>
                  <w:spacing w:val="0"/>
                  <w:position w:val="0"/>
                </w:rPr>
              </w:rPrChange>
            </w:rPr>
            <w:delText xml:space="preserve">4.3 </w:delText>
          </w:r>
        </w:del>
      </w:ins>
      <w:ins w:id="3286" w:author="oauser" w:date="2019-12-05T10:41:40Z">
        <w:del w:id="3287" w:author="吴媛媛 [2]" w:date="2020-05-18T16:13:16Z">
          <w:r>
            <w:rPr>
              <w:rFonts w:hint="eastAsia" w:ascii="仿宋_GB2312" w:hAnsi="仿宋_GB2312" w:eastAsia="仿宋_GB2312" w:cs="仿宋_GB2312"/>
              <w:i w:val="0"/>
              <w:iCs w:val="0"/>
              <w:rPrChange w:id="3288" w:author="oauser" w:date="2019-12-05T10:42:58Z">
                <w:rPr>
                  <w:rFonts w:hint="eastAsia" w:ascii="楷体" w:hAnsi="楷体" w:eastAsia="楷体" w:cs="楷体"/>
                </w:rPr>
              </w:rPrChange>
            </w:rPr>
            <w:delText>重报机制</w:delText>
          </w:r>
        </w:del>
      </w:ins>
      <w:ins w:id="3289" w:author="oauser" w:date="2019-12-05T10:41:40Z">
        <w:del w:id="3290" w:author="吴媛媛 [2]" w:date="2020-05-18T16:13:16Z">
          <w:r>
            <w:rPr>
              <w:rFonts w:hint="eastAsia" w:ascii="仿宋_GB2312" w:hAnsi="仿宋_GB2312" w:cs="仿宋_GB2312"/>
              <w:i w:val="0"/>
              <w:iCs w:val="0"/>
              <w:rPrChange w:id="3291" w:author="oauser" w:date="2019-12-05T10:42:58Z">
                <w:rPr/>
              </w:rPrChange>
            </w:rPr>
            <w:tab/>
          </w:r>
        </w:del>
      </w:ins>
      <w:ins w:id="3292" w:author="oauser" w:date="2019-12-05T10:41:40Z">
        <w:del w:id="3293" w:author="吴媛媛 [2]" w:date="2020-05-18T16:13:16Z">
          <w:r>
            <w:rPr>
              <w:rFonts w:hint="eastAsia" w:ascii="仿宋_GB2312" w:hAnsi="仿宋_GB2312" w:cs="仿宋_GB2312"/>
              <w:i w:val="0"/>
              <w:iCs w:val="0"/>
              <w:rPrChange w:id="3294" w:author="oauser" w:date="2019-12-05T10:42:58Z">
                <w:rPr/>
              </w:rPrChange>
            </w:rPr>
            <w:fldChar w:fldCharType="begin"/>
          </w:r>
        </w:del>
      </w:ins>
      <w:ins w:id="3295" w:author="oauser" w:date="2019-12-05T10:41:40Z">
        <w:del w:id="3296" w:author="吴媛媛 [2]" w:date="2020-05-18T16:13:16Z">
          <w:r>
            <w:rPr>
              <w:rFonts w:hint="eastAsia" w:ascii="仿宋_GB2312" w:hAnsi="仿宋_GB2312" w:cs="仿宋_GB2312"/>
              <w:i w:val="0"/>
              <w:iCs w:val="0"/>
              <w:rPrChange w:id="3297" w:author="oauser" w:date="2019-12-05T10:42:58Z">
                <w:rPr/>
              </w:rPrChange>
            </w:rPr>
            <w:delInstrText xml:space="preserve"> PAGEREF _Toc25704 \h </w:delInstrText>
          </w:r>
        </w:del>
      </w:ins>
      <w:ins w:id="3298" w:author="oauser" w:date="2019-12-05T10:41:40Z">
        <w:del w:id="3299" w:author="吴媛媛 [2]" w:date="2020-05-18T16:13:16Z">
          <w:r>
            <w:rPr>
              <w:rFonts w:hint="eastAsia" w:ascii="仿宋_GB2312" w:hAnsi="仿宋_GB2312" w:cs="仿宋_GB2312"/>
              <w:i w:val="0"/>
              <w:iCs w:val="0"/>
              <w:rPrChange w:id="3300" w:author="oauser" w:date="2019-12-05T10:42:58Z">
                <w:rPr/>
              </w:rPrChange>
            </w:rPr>
            <w:fldChar w:fldCharType="separate"/>
          </w:r>
        </w:del>
      </w:ins>
      <w:del w:id="3301" w:author="吴媛媛 [2]" w:date="2020-05-18T16:13:16Z">
        <w:r>
          <w:rPr>
            <w:rFonts w:hint="eastAsia" w:ascii="仿宋_GB2312" w:hAnsi="仿宋_GB2312" w:eastAsia="仿宋_GB2312" w:cs="仿宋_GB2312"/>
            <w:i w:val="0"/>
            <w:iCs w:val="0"/>
          </w:rPr>
          <w:delText>204</w:delText>
        </w:r>
      </w:del>
      <w:ins w:id="3302" w:author="oauser" w:date="2019-12-05T10:41:40Z">
        <w:del w:id="3303" w:author="吴媛媛 [2]" w:date="2020-05-18T16:13:16Z">
          <w:r>
            <w:rPr>
              <w:rFonts w:hint="eastAsia" w:ascii="仿宋_GB2312" w:hAnsi="仿宋_GB2312" w:cs="仿宋_GB2312"/>
              <w:i w:val="0"/>
              <w:iCs w:val="0"/>
              <w:rPrChange w:id="3304" w:author="oauser" w:date="2019-12-05T10:42:58Z">
                <w:rPr/>
              </w:rPrChange>
            </w:rPr>
            <w:fldChar w:fldCharType="end"/>
          </w:r>
        </w:del>
      </w:ins>
      <w:ins w:id="3305" w:author="oauser" w:date="2019-12-05T10:41:40Z">
        <w:del w:id="3306" w:author="吴媛媛 [2]" w:date="2020-05-18T16:13:16Z">
          <w:r>
            <w:rPr>
              <w:rFonts w:hint="eastAsia" w:ascii="仿宋_GB2312" w:hAnsi="仿宋_GB2312" w:cs="仿宋_GB2312"/>
              <w:bCs w:val="0"/>
              <w:i w:val="0"/>
              <w:iCs w:val="0"/>
              <w:color w:val="000000"/>
              <w:szCs w:val="21"/>
              <w:rPrChange w:id="3307" w:author="oauser" w:date="2019-12-05T10:42:58Z">
                <w:rPr>
                  <w:rFonts w:hint="eastAsia" w:ascii="仿宋_GB2312" w:cs="仿宋_GB2312"/>
                  <w:bCs w:val="0"/>
                  <w:color w:val="000000"/>
                  <w:szCs w:val="21"/>
                </w:rPr>
              </w:rPrChange>
            </w:rPr>
            <w:fldChar w:fldCharType="end"/>
          </w:r>
        </w:del>
      </w:ins>
    </w:p>
    <w:p>
      <w:pPr>
        <w:pStyle w:val="16"/>
        <w:tabs>
          <w:tab w:val="right" w:leader="dot" w:pos="8306"/>
          <w:tab w:val="clear" w:pos="420"/>
          <w:tab w:val="clear" w:pos="8296"/>
        </w:tabs>
        <w:rPr>
          <w:ins w:id="3308" w:author="吴媛媛 [2]" w:date="2020-05-18T16:13:17Z"/>
          <w:rFonts w:hint="eastAsia" w:ascii="仿宋_GB2312" w:hAnsi="仿宋_GB2312" w:eastAsia="仿宋_GB2312" w:cs="仿宋_GB2312"/>
        </w:rPr>
      </w:pPr>
      <w:ins w:id="3309" w:author="吴媛媛 [2]" w:date="2020-05-18T16:13:17Z">
        <w:r>
          <w:rPr>
            <w:rFonts w:hint="eastAsia" w:ascii="仿宋_GB2312" w:hAnsi="仿宋_GB2312" w:eastAsia="仿宋_GB2312" w:cs="仿宋_GB2312"/>
            <w:bCs w:val="0"/>
            <w:color w:val="000000"/>
            <w:szCs w:val="21"/>
          </w:rPr>
          <w:fldChar w:fldCharType="begin"/>
        </w:r>
      </w:ins>
      <w:ins w:id="3310" w:author="吴媛媛 [2]" w:date="2020-05-18T16:13:17Z">
        <w:r>
          <w:rPr>
            <w:rFonts w:hint="eastAsia" w:ascii="仿宋_GB2312" w:hAnsi="仿宋_GB2312" w:eastAsia="仿宋_GB2312" w:cs="仿宋_GB2312"/>
            <w:bCs w:val="0"/>
            <w:szCs w:val="21"/>
          </w:rPr>
          <w:instrText xml:space="preserve"> HYPERLINK \l _Toc23014 </w:instrText>
        </w:r>
      </w:ins>
      <w:ins w:id="3311" w:author="吴媛媛 [2]" w:date="2020-05-18T16:13:17Z">
        <w:r>
          <w:rPr>
            <w:rFonts w:hint="eastAsia" w:ascii="仿宋_GB2312" w:hAnsi="仿宋_GB2312" w:eastAsia="仿宋_GB2312" w:cs="仿宋_GB2312"/>
            <w:bCs w:val="0"/>
            <w:szCs w:val="21"/>
          </w:rPr>
          <w:fldChar w:fldCharType="separate"/>
        </w:r>
      </w:ins>
      <w:ins w:id="3312" w:author="吴媛媛 [2]" w:date="2020-05-18T16:13:17Z">
        <w:r>
          <w:rPr>
            <w:rFonts w:hint="eastAsia" w:ascii="仿宋_GB2312" w:hAnsi="仿宋_GB2312" w:eastAsia="仿宋_GB2312" w:cs="仿宋_GB2312"/>
            <w:szCs w:val="32"/>
          </w:rPr>
          <w:t xml:space="preserve">1 </w:t>
        </w:r>
      </w:ins>
      <w:ins w:id="3313" w:author="吴媛媛 [2]" w:date="2020-05-18T16:13:17Z">
        <w:r>
          <w:rPr>
            <w:rFonts w:hint="eastAsia" w:ascii="仿宋_GB2312" w:hAnsi="仿宋_GB2312" w:eastAsia="仿宋_GB2312" w:cs="仿宋_GB2312"/>
            <w:szCs w:val="32"/>
            <w:lang w:eastAsia="zh-CN"/>
          </w:rPr>
          <w:t>范围</w:t>
        </w:r>
      </w:ins>
      <w:ins w:id="3314" w:author="吴媛媛 [2]" w:date="2020-05-18T16:13:17Z">
        <w:r>
          <w:rPr>
            <w:rFonts w:hint="eastAsia" w:ascii="仿宋_GB2312" w:hAnsi="仿宋_GB2312" w:eastAsia="仿宋_GB2312" w:cs="仿宋_GB2312"/>
          </w:rPr>
          <w:tab/>
        </w:r>
      </w:ins>
      <w:ins w:id="3315" w:author="吴媛媛 [2]" w:date="2020-05-18T16:13:17Z">
        <w:r>
          <w:rPr>
            <w:rFonts w:hint="eastAsia" w:ascii="仿宋_GB2312" w:hAnsi="仿宋_GB2312" w:eastAsia="仿宋_GB2312" w:cs="仿宋_GB2312"/>
          </w:rPr>
          <w:fldChar w:fldCharType="begin"/>
        </w:r>
      </w:ins>
      <w:ins w:id="3316" w:author="吴媛媛 [2]" w:date="2020-05-18T16:13:17Z">
        <w:r>
          <w:rPr>
            <w:rFonts w:hint="eastAsia" w:ascii="仿宋_GB2312" w:hAnsi="仿宋_GB2312" w:eastAsia="仿宋_GB2312" w:cs="仿宋_GB2312"/>
          </w:rPr>
          <w:instrText xml:space="preserve"> PAGEREF _Toc23014 </w:instrText>
        </w:r>
      </w:ins>
      <w:ins w:id="3317"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w:t>
      </w:r>
      <w:ins w:id="3318" w:author="吴媛媛 [2]" w:date="2020-05-18T16:13:17Z">
        <w:r>
          <w:rPr>
            <w:rFonts w:hint="eastAsia" w:ascii="仿宋_GB2312" w:hAnsi="仿宋_GB2312" w:eastAsia="仿宋_GB2312" w:cs="仿宋_GB2312"/>
          </w:rPr>
          <w:fldChar w:fldCharType="end"/>
        </w:r>
      </w:ins>
      <w:ins w:id="3319" w:author="吴媛媛 [2]" w:date="2020-05-18T16:13:17Z">
        <w:r>
          <w:rPr>
            <w:rFonts w:hint="eastAsia" w:ascii="仿宋_GB2312" w:hAnsi="仿宋_GB2312" w:eastAsia="仿宋_GB2312" w:cs="仿宋_GB2312"/>
            <w:bCs w:val="0"/>
            <w:color w:val="000000"/>
            <w:szCs w:val="21"/>
          </w:rPr>
          <w:fldChar w:fldCharType="end"/>
        </w:r>
      </w:ins>
    </w:p>
    <w:p>
      <w:pPr>
        <w:pStyle w:val="16"/>
        <w:tabs>
          <w:tab w:val="right" w:leader="dot" w:pos="8306"/>
          <w:tab w:val="clear" w:pos="420"/>
          <w:tab w:val="clear" w:pos="8296"/>
        </w:tabs>
        <w:rPr>
          <w:ins w:id="3320" w:author="吴媛媛 [2]" w:date="2020-05-18T16:13:17Z"/>
          <w:rFonts w:hint="eastAsia" w:ascii="仿宋_GB2312" w:hAnsi="仿宋_GB2312" w:eastAsia="仿宋_GB2312" w:cs="仿宋_GB2312"/>
        </w:rPr>
      </w:pPr>
      <w:ins w:id="3321" w:author="吴媛媛 [2]" w:date="2020-05-18T16:13:17Z">
        <w:r>
          <w:rPr>
            <w:rFonts w:hint="eastAsia" w:ascii="仿宋_GB2312" w:hAnsi="仿宋_GB2312" w:eastAsia="仿宋_GB2312" w:cs="仿宋_GB2312"/>
            <w:bCs w:val="0"/>
            <w:color w:val="000000"/>
            <w:szCs w:val="21"/>
          </w:rPr>
          <w:fldChar w:fldCharType="begin"/>
        </w:r>
      </w:ins>
      <w:ins w:id="3322" w:author="吴媛媛 [2]" w:date="2020-05-18T16:13:17Z">
        <w:r>
          <w:rPr>
            <w:rFonts w:hint="eastAsia" w:ascii="仿宋_GB2312" w:hAnsi="仿宋_GB2312" w:eastAsia="仿宋_GB2312" w:cs="仿宋_GB2312"/>
            <w:bCs w:val="0"/>
            <w:szCs w:val="21"/>
          </w:rPr>
          <w:instrText xml:space="preserve"> HYPERLINK \l _Toc16577 </w:instrText>
        </w:r>
      </w:ins>
      <w:ins w:id="3323" w:author="吴媛媛 [2]" w:date="2020-05-18T16:13:17Z">
        <w:r>
          <w:rPr>
            <w:rFonts w:hint="eastAsia" w:ascii="仿宋_GB2312" w:hAnsi="仿宋_GB2312" w:eastAsia="仿宋_GB2312" w:cs="仿宋_GB2312"/>
            <w:bCs w:val="0"/>
            <w:szCs w:val="21"/>
          </w:rPr>
          <w:fldChar w:fldCharType="separate"/>
        </w:r>
      </w:ins>
      <w:ins w:id="3324" w:author="吴媛媛 [2]" w:date="2020-05-18T16:13:17Z">
        <w:r>
          <w:rPr>
            <w:rFonts w:hint="eastAsia" w:ascii="仿宋_GB2312" w:hAnsi="仿宋_GB2312" w:eastAsia="仿宋_GB2312" w:cs="仿宋_GB2312"/>
            <w:szCs w:val="32"/>
          </w:rPr>
          <w:t xml:space="preserve">2 </w:t>
        </w:r>
      </w:ins>
      <w:ins w:id="3325" w:author="吴媛媛 [2]" w:date="2020-05-18T16:13:17Z">
        <w:r>
          <w:rPr>
            <w:rFonts w:hint="eastAsia" w:ascii="仿宋_GB2312" w:hAnsi="仿宋_GB2312" w:eastAsia="仿宋_GB2312" w:cs="仿宋_GB2312"/>
            <w:szCs w:val="32"/>
            <w:lang w:eastAsia="zh-CN"/>
          </w:rPr>
          <w:t>规范性引用文件</w:t>
        </w:r>
      </w:ins>
      <w:ins w:id="3326" w:author="吴媛媛 [2]" w:date="2020-05-18T16:13:17Z">
        <w:r>
          <w:rPr>
            <w:rFonts w:hint="eastAsia" w:ascii="仿宋_GB2312" w:hAnsi="仿宋_GB2312" w:eastAsia="仿宋_GB2312" w:cs="仿宋_GB2312"/>
          </w:rPr>
          <w:tab/>
        </w:r>
      </w:ins>
      <w:ins w:id="3327" w:author="吴媛媛 [2]" w:date="2020-05-18T16:13:17Z">
        <w:r>
          <w:rPr>
            <w:rFonts w:hint="eastAsia" w:ascii="仿宋_GB2312" w:hAnsi="仿宋_GB2312" w:eastAsia="仿宋_GB2312" w:cs="仿宋_GB2312"/>
          </w:rPr>
          <w:fldChar w:fldCharType="begin"/>
        </w:r>
      </w:ins>
      <w:ins w:id="3328" w:author="吴媛媛 [2]" w:date="2020-05-18T16:13:17Z">
        <w:r>
          <w:rPr>
            <w:rFonts w:hint="eastAsia" w:ascii="仿宋_GB2312" w:hAnsi="仿宋_GB2312" w:eastAsia="仿宋_GB2312" w:cs="仿宋_GB2312"/>
          </w:rPr>
          <w:instrText xml:space="preserve"> PAGEREF _Toc16577 </w:instrText>
        </w:r>
      </w:ins>
      <w:ins w:id="3329"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w:t>
      </w:r>
      <w:ins w:id="3330" w:author="吴媛媛 [2]" w:date="2020-05-18T16:13:17Z">
        <w:r>
          <w:rPr>
            <w:rFonts w:hint="eastAsia" w:ascii="仿宋_GB2312" w:hAnsi="仿宋_GB2312" w:eastAsia="仿宋_GB2312" w:cs="仿宋_GB2312"/>
          </w:rPr>
          <w:fldChar w:fldCharType="end"/>
        </w:r>
      </w:ins>
      <w:ins w:id="3331" w:author="吴媛媛 [2]" w:date="2020-05-18T16:13:17Z">
        <w:r>
          <w:rPr>
            <w:rFonts w:hint="eastAsia" w:ascii="仿宋_GB2312" w:hAnsi="仿宋_GB2312" w:eastAsia="仿宋_GB2312" w:cs="仿宋_GB2312"/>
            <w:bCs w:val="0"/>
            <w:color w:val="000000"/>
            <w:szCs w:val="21"/>
          </w:rPr>
          <w:fldChar w:fldCharType="end"/>
        </w:r>
      </w:ins>
    </w:p>
    <w:p>
      <w:pPr>
        <w:pStyle w:val="16"/>
        <w:tabs>
          <w:tab w:val="right" w:leader="dot" w:pos="8306"/>
          <w:tab w:val="clear" w:pos="420"/>
          <w:tab w:val="clear" w:pos="8296"/>
        </w:tabs>
        <w:rPr>
          <w:ins w:id="3332" w:author="吴媛媛 [2]" w:date="2020-05-18T16:13:17Z"/>
          <w:rFonts w:hint="eastAsia" w:ascii="仿宋_GB2312" w:hAnsi="仿宋_GB2312" w:eastAsia="仿宋_GB2312" w:cs="仿宋_GB2312"/>
        </w:rPr>
      </w:pPr>
      <w:ins w:id="3333" w:author="吴媛媛 [2]" w:date="2020-05-18T16:13:17Z">
        <w:r>
          <w:rPr>
            <w:rFonts w:hint="eastAsia" w:ascii="仿宋_GB2312" w:hAnsi="仿宋_GB2312" w:eastAsia="仿宋_GB2312" w:cs="仿宋_GB2312"/>
            <w:bCs w:val="0"/>
            <w:color w:val="000000"/>
            <w:szCs w:val="21"/>
          </w:rPr>
          <w:fldChar w:fldCharType="begin"/>
        </w:r>
      </w:ins>
      <w:ins w:id="3334" w:author="吴媛媛 [2]" w:date="2020-05-18T16:13:17Z">
        <w:r>
          <w:rPr>
            <w:rFonts w:hint="eastAsia" w:ascii="仿宋_GB2312" w:hAnsi="仿宋_GB2312" w:eastAsia="仿宋_GB2312" w:cs="仿宋_GB2312"/>
            <w:bCs w:val="0"/>
            <w:szCs w:val="21"/>
          </w:rPr>
          <w:instrText xml:space="preserve"> HYPERLINK \l _Toc1257 </w:instrText>
        </w:r>
      </w:ins>
      <w:ins w:id="3335" w:author="吴媛媛 [2]" w:date="2020-05-18T16:13:17Z">
        <w:r>
          <w:rPr>
            <w:rFonts w:hint="eastAsia" w:ascii="仿宋_GB2312" w:hAnsi="仿宋_GB2312" w:eastAsia="仿宋_GB2312" w:cs="仿宋_GB2312"/>
            <w:bCs w:val="0"/>
            <w:szCs w:val="21"/>
          </w:rPr>
          <w:fldChar w:fldCharType="separate"/>
        </w:r>
      </w:ins>
      <w:ins w:id="3336" w:author="吴媛媛 [2]" w:date="2020-05-18T16:13:17Z">
        <w:r>
          <w:rPr>
            <w:rFonts w:hint="eastAsia" w:ascii="仿宋_GB2312" w:hAnsi="仿宋_GB2312" w:eastAsia="仿宋_GB2312" w:cs="仿宋_GB2312"/>
            <w:szCs w:val="32"/>
          </w:rPr>
          <w:t>3 文件规范</w:t>
        </w:r>
      </w:ins>
      <w:ins w:id="3337" w:author="吴媛媛 [2]" w:date="2020-05-18T16:13:17Z">
        <w:r>
          <w:rPr>
            <w:rFonts w:hint="eastAsia" w:ascii="仿宋_GB2312" w:hAnsi="仿宋_GB2312" w:eastAsia="仿宋_GB2312" w:cs="仿宋_GB2312"/>
          </w:rPr>
          <w:tab/>
        </w:r>
      </w:ins>
      <w:ins w:id="3338" w:author="吴媛媛 [2]" w:date="2020-05-18T16:13:17Z">
        <w:r>
          <w:rPr>
            <w:rFonts w:hint="eastAsia" w:ascii="仿宋_GB2312" w:hAnsi="仿宋_GB2312" w:eastAsia="仿宋_GB2312" w:cs="仿宋_GB2312"/>
          </w:rPr>
          <w:fldChar w:fldCharType="begin"/>
        </w:r>
      </w:ins>
      <w:ins w:id="3339" w:author="吴媛媛 [2]" w:date="2020-05-18T16:13:17Z">
        <w:r>
          <w:rPr>
            <w:rFonts w:hint="eastAsia" w:ascii="仿宋_GB2312" w:hAnsi="仿宋_GB2312" w:eastAsia="仿宋_GB2312" w:cs="仿宋_GB2312"/>
          </w:rPr>
          <w:instrText xml:space="preserve"> PAGEREF _Toc1257 </w:instrText>
        </w:r>
      </w:ins>
      <w:ins w:id="3340"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3</w:t>
      </w:r>
      <w:ins w:id="3341" w:author="吴媛媛 [2]" w:date="2020-05-18T16:13:17Z">
        <w:r>
          <w:rPr>
            <w:rFonts w:hint="eastAsia" w:ascii="仿宋_GB2312" w:hAnsi="仿宋_GB2312" w:eastAsia="仿宋_GB2312" w:cs="仿宋_GB2312"/>
          </w:rPr>
          <w:fldChar w:fldCharType="end"/>
        </w:r>
      </w:ins>
      <w:ins w:id="3342" w:author="吴媛媛 [2]" w:date="2020-05-18T16:13:17Z">
        <w:r>
          <w:rPr>
            <w:rFonts w:hint="eastAsia" w:ascii="仿宋_GB2312" w:hAnsi="仿宋_GB2312" w:eastAsia="仿宋_GB2312" w:cs="仿宋_GB2312"/>
            <w:bCs w:val="0"/>
            <w:color w:val="000000"/>
            <w:szCs w:val="21"/>
          </w:rPr>
          <w:fldChar w:fldCharType="end"/>
        </w:r>
      </w:ins>
    </w:p>
    <w:p>
      <w:pPr>
        <w:pStyle w:val="18"/>
        <w:tabs>
          <w:tab w:val="right" w:leader="dot" w:pos="8306"/>
          <w:tab w:val="clear" w:pos="600"/>
          <w:tab w:val="clear" w:pos="8296"/>
        </w:tabs>
        <w:rPr>
          <w:ins w:id="3343" w:author="吴媛媛 [2]" w:date="2020-05-18T16:13:17Z"/>
          <w:rFonts w:hint="eastAsia" w:ascii="仿宋_GB2312" w:hAnsi="仿宋_GB2312" w:eastAsia="仿宋_GB2312" w:cs="仿宋_GB2312"/>
        </w:rPr>
      </w:pPr>
      <w:ins w:id="3344" w:author="吴媛媛 [2]" w:date="2020-05-18T16:13:17Z">
        <w:r>
          <w:rPr>
            <w:rFonts w:hint="eastAsia" w:ascii="仿宋_GB2312" w:hAnsi="仿宋_GB2312" w:eastAsia="仿宋_GB2312" w:cs="仿宋_GB2312"/>
            <w:bCs w:val="0"/>
            <w:color w:val="000000"/>
            <w:szCs w:val="21"/>
          </w:rPr>
          <w:fldChar w:fldCharType="begin"/>
        </w:r>
      </w:ins>
      <w:ins w:id="3345" w:author="吴媛媛 [2]" w:date="2020-05-18T16:13:17Z">
        <w:r>
          <w:rPr>
            <w:rFonts w:hint="eastAsia" w:ascii="仿宋_GB2312" w:hAnsi="仿宋_GB2312" w:eastAsia="仿宋_GB2312" w:cs="仿宋_GB2312"/>
            <w:bCs w:val="0"/>
            <w:szCs w:val="21"/>
          </w:rPr>
          <w:instrText xml:space="preserve"> HYPERLINK \l _Toc27255 </w:instrText>
        </w:r>
      </w:ins>
      <w:ins w:id="3346" w:author="吴媛媛 [2]" w:date="2020-05-18T16:13:17Z">
        <w:r>
          <w:rPr>
            <w:rFonts w:hint="eastAsia" w:ascii="仿宋_GB2312" w:hAnsi="仿宋_GB2312" w:eastAsia="仿宋_GB2312" w:cs="仿宋_GB2312"/>
            <w:bCs w:val="0"/>
            <w:szCs w:val="21"/>
          </w:rPr>
          <w:fldChar w:fldCharType="separate"/>
        </w:r>
      </w:ins>
      <w:ins w:id="3347" w:author="吴媛媛 [2]" w:date="2020-05-18T16:13:17Z">
        <w:r>
          <w:rPr>
            <w:rFonts w:hint="eastAsia" w:ascii="仿宋_GB2312" w:hAnsi="仿宋_GB2312" w:eastAsia="仿宋_GB2312" w:cs="仿宋_GB2312"/>
            <w:i w:val="0"/>
            <w:iCs w:val="0"/>
            <w:caps w:val="0"/>
            <w:smallCaps w:val="0"/>
            <w:strike w:val="0"/>
            <w:dstrike w:val="0"/>
            <w:spacing w:val="0"/>
            <w:position w:val="0"/>
          </w:rPr>
          <w:t xml:space="preserve">3.1 </w:t>
        </w:r>
      </w:ins>
      <w:ins w:id="3348" w:author="吴媛媛 [2]" w:date="2020-05-18T16:13:17Z">
        <w:r>
          <w:rPr>
            <w:rFonts w:hint="eastAsia" w:ascii="仿宋_GB2312" w:hAnsi="仿宋_GB2312" w:eastAsia="仿宋_GB2312" w:cs="仿宋_GB2312"/>
          </w:rPr>
          <w:t>数据报文文件格式</w:t>
        </w:r>
      </w:ins>
      <w:ins w:id="3349" w:author="吴媛媛 [2]" w:date="2020-05-18T16:13:17Z">
        <w:r>
          <w:rPr>
            <w:rFonts w:hint="eastAsia" w:ascii="仿宋_GB2312" w:hAnsi="仿宋_GB2312" w:eastAsia="仿宋_GB2312" w:cs="仿宋_GB2312"/>
          </w:rPr>
          <w:tab/>
        </w:r>
      </w:ins>
      <w:ins w:id="3350" w:author="吴媛媛 [2]" w:date="2020-05-18T16:13:17Z">
        <w:r>
          <w:rPr>
            <w:rFonts w:hint="eastAsia" w:ascii="仿宋_GB2312" w:hAnsi="仿宋_GB2312" w:eastAsia="仿宋_GB2312" w:cs="仿宋_GB2312"/>
          </w:rPr>
          <w:fldChar w:fldCharType="begin"/>
        </w:r>
      </w:ins>
      <w:ins w:id="3351" w:author="吴媛媛 [2]" w:date="2020-05-18T16:13:17Z">
        <w:r>
          <w:rPr>
            <w:rFonts w:hint="eastAsia" w:ascii="仿宋_GB2312" w:hAnsi="仿宋_GB2312" w:eastAsia="仿宋_GB2312" w:cs="仿宋_GB2312"/>
          </w:rPr>
          <w:instrText xml:space="preserve"> PAGEREF _Toc27255 </w:instrText>
        </w:r>
      </w:ins>
      <w:ins w:id="3352"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3</w:t>
      </w:r>
      <w:ins w:id="3353" w:author="吴媛媛 [2]" w:date="2020-05-18T16:13:17Z">
        <w:r>
          <w:rPr>
            <w:rFonts w:hint="eastAsia" w:ascii="仿宋_GB2312" w:hAnsi="仿宋_GB2312" w:eastAsia="仿宋_GB2312" w:cs="仿宋_GB2312"/>
          </w:rPr>
          <w:fldChar w:fldCharType="end"/>
        </w:r>
      </w:ins>
      <w:ins w:id="3354" w:author="吴媛媛 [2]" w:date="2020-05-18T16:13:17Z">
        <w:r>
          <w:rPr>
            <w:rFonts w:hint="eastAsia" w:ascii="仿宋_GB2312" w:hAnsi="仿宋_GB2312" w:eastAsia="仿宋_GB2312" w:cs="仿宋_GB2312"/>
            <w:bCs w:val="0"/>
            <w:color w:val="000000"/>
            <w:szCs w:val="21"/>
          </w:rPr>
          <w:fldChar w:fldCharType="end"/>
        </w:r>
      </w:ins>
    </w:p>
    <w:p>
      <w:pPr>
        <w:pStyle w:val="18"/>
        <w:tabs>
          <w:tab w:val="right" w:leader="dot" w:pos="8306"/>
          <w:tab w:val="clear" w:pos="600"/>
          <w:tab w:val="clear" w:pos="8296"/>
        </w:tabs>
        <w:rPr>
          <w:ins w:id="3355" w:author="吴媛媛 [2]" w:date="2020-05-18T16:13:17Z"/>
          <w:rFonts w:hint="eastAsia" w:ascii="仿宋_GB2312" w:hAnsi="仿宋_GB2312" w:eastAsia="仿宋_GB2312" w:cs="仿宋_GB2312"/>
        </w:rPr>
      </w:pPr>
      <w:ins w:id="3356" w:author="吴媛媛 [2]" w:date="2020-05-18T16:13:17Z">
        <w:r>
          <w:rPr>
            <w:rFonts w:hint="eastAsia" w:ascii="仿宋_GB2312" w:hAnsi="仿宋_GB2312" w:eastAsia="仿宋_GB2312" w:cs="仿宋_GB2312"/>
            <w:bCs w:val="0"/>
            <w:color w:val="000000"/>
            <w:szCs w:val="21"/>
          </w:rPr>
          <w:fldChar w:fldCharType="begin"/>
        </w:r>
      </w:ins>
      <w:ins w:id="3357" w:author="吴媛媛 [2]" w:date="2020-05-18T16:13:17Z">
        <w:r>
          <w:rPr>
            <w:rFonts w:hint="eastAsia" w:ascii="仿宋_GB2312" w:hAnsi="仿宋_GB2312" w:eastAsia="仿宋_GB2312" w:cs="仿宋_GB2312"/>
            <w:bCs w:val="0"/>
            <w:szCs w:val="21"/>
          </w:rPr>
          <w:instrText xml:space="preserve"> HYPERLINK \l _Toc3887 </w:instrText>
        </w:r>
      </w:ins>
      <w:ins w:id="3358" w:author="吴媛媛 [2]" w:date="2020-05-18T16:13:17Z">
        <w:r>
          <w:rPr>
            <w:rFonts w:hint="eastAsia" w:ascii="仿宋_GB2312" w:hAnsi="仿宋_GB2312" w:eastAsia="仿宋_GB2312" w:cs="仿宋_GB2312"/>
            <w:bCs w:val="0"/>
            <w:szCs w:val="21"/>
          </w:rPr>
          <w:fldChar w:fldCharType="separate"/>
        </w:r>
      </w:ins>
      <w:ins w:id="3359" w:author="吴媛媛 [2]" w:date="2020-05-18T16:13:17Z">
        <w:r>
          <w:rPr>
            <w:rFonts w:hint="eastAsia" w:ascii="仿宋_GB2312" w:hAnsi="仿宋_GB2312" w:eastAsia="仿宋_GB2312" w:cs="仿宋_GB2312"/>
            <w:i w:val="0"/>
            <w:iCs w:val="0"/>
            <w:caps w:val="0"/>
            <w:smallCaps w:val="0"/>
            <w:strike w:val="0"/>
            <w:dstrike w:val="0"/>
            <w:spacing w:val="0"/>
            <w:position w:val="0"/>
          </w:rPr>
          <w:t xml:space="preserve">3.2 </w:t>
        </w:r>
      </w:ins>
      <w:ins w:id="3360" w:author="吴媛媛 [2]" w:date="2020-05-18T16:13:17Z">
        <w:r>
          <w:rPr>
            <w:rFonts w:hint="eastAsia" w:ascii="仿宋_GB2312" w:hAnsi="仿宋_GB2312" w:eastAsia="仿宋_GB2312" w:cs="仿宋_GB2312"/>
          </w:rPr>
          <w:t>数据报文类别</w:t>
        </w:r>
      </w:ins>
      <w:ins w:id="3361" w:author="吴媛媛 [2]" w:date="2020-05-18T16:13:17Z">
        <w:r>
          <w:rPr>
            <w:rFonts w:hint="eastAsia" w:ascii="仿宋_GB2312" w:hAnsi="仿宋_GB2312" w:eastAsia="仿宋_GB2312" w:cs="仿宋_GB2312"/>
          </w:rPr>
          <w:tab/>
        </w:r>
      </w:ins>
      <w:ins w:id="3362" w:author="吴媛媛 [2]" w:date="2020-05-18T16:13:17Z">
        <w:r>
          <w:rPr>
            <w:rFonts w:hint="eastAsia" w:ascii="仿宋_GB2312" w:hAnsi="仿宋_GB2312" w:eastAsia="仿宋_GB2312" w:cs="仿宋_GB2312"/>
          </w:rPr>
          <w:fldChar w:fldCharType="begin"/>
        </w:r>
      </w:ins>
      <w:ins w:id="3363" w:author="吴媛媛 [2]" w:date="2020-05-18T16:13:17Z">
        <w:r>
          <w:rPr>
            <w:rFonts w:hint="eastAsia" w:ascii="仿宋_GB2312" w:hAnsi="仿宋_GB2312" w:eastAsia="仿宋_GB2312" w:cs="仿宋_GB2312"/>
          </w:rPr>
          <w:instrText xml:space="preserve"> PAGEREF _Toc3887 </w:instrText>
        </w:r>
      </w:ins>
      <w:ins w:id="3364"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3</w:t>
      </w:r>
      <w:ins w:id="3365" w:author="吴媛媛 [2]" w:date="2020-05-18T16:13:17Z">
        <w:r>
          <w:rPr>
            <w:rFonts w:hint="eastAsia" w:ascii="仿宋_GB2312" w:hAnsi="仿宋_GB2312" w:eastAsia="仿宋_GB2312" w:cs="仿宋_GB2312"/>
          </w:rPr>
          <w:fldChar w:fldCharType="end"/>
        </w:r>
      </w:ins>
      <w:ins w:id="3366"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367" w:author="吴媛媛 [2]" w:date="2020-05-18T16:13:17Z"/>
          <w:rFonts w:hint="eastAsia" w:ascii="仿宋_GB2312" w:hAnsi="仿宋_GB2312" w:eastAsia="仿宋_GB2312" w:cs="仿宋_GB2312"/>
        </w:rPr>
      </w:pPr>
      <w:ins w:id="3368" w:author="吴媛媛 [2]" w:date="2020-05-18T16:13:17Z">
        <w:r>
          <w:rPr>
            <w:rFonts w:hint="eastAsia" w:ascii="仿宋_GB2312" w:hAnsi="仿宋_GB2312" w:eastAsia="仿宋_GB2312" w:cs="仿宋_GB2312"/>
            <w:bCs w:val="0"/>
            <w:color w:val="000000"/>
            <w:szCs w:val="21"/>
          </w:rPr>
          <w:fldChar w:fldCharType="begin"/>
        </w:r>
      </w:ins>
      <w:ins w:id="3369" w:author="吴媛媛 [2]" w:date="2020-05-18T16:13:17Z">
        <w:r>
          <w:rPr>
            <w:rFonts w:hint="eastAsia" w:ascii="仿宋_GB2312" w:hAnsi="仿宋_GB2312" w:eastAsia="仿宋_GB2312" w:cs="仿宋_GB2312"/>
            <w:bCs w:val="0"/>
            <w:szCs w:val="21"/>
          </w:rPr>
          <w:instrText xml:space="preserve"> HYPERLINK \l _Toc7822 </w:instrText>
        </w:r>
      </w:ins>
      <w:ins w:id="3370" w:author="吴媛媛 [2]" w:date="2020-05-18T16:13:17Z">
        <w:r>
          <w:rPr>
            <w:rFonts w:hint="eastAsia" w:ascii="仿宋_GB2312" w:hAnsi="仿宋_GB2312" w:eastAsia="仿宋_GB2312" w:cs="仿宋_GB2312"/>
            <w:bCs w:val="0"/>
            <w:szCs w:val="21"/>
          </w:rPr>
          <w:fldChar w:fldCharType="separate"/>
        </w:r>
      </w:ins>
      <w:ins w:id="3371" w:author="吴媛媛 [2]" w:date="2020-05-18T16:13:17Z">
        <w:r>
          <w:rPr>
            <w:rFonts w:hint="eastAsia" w:ascii="仿宋_GB2312" w:hAnsi="仿宋_GB2312" w:eastAsia="仿宋_GB2312" w:cs="仿宋_GB2312"/>
            <w:lang w:eastAsia="zh-CN"/>
          </w:rPr>
          <w:t>3.2.1 人民银行数据报文类别</w:t>
        </w:r>
      </w:ins>
      <w:ins w:id="3372" w:author="吴媛媛 [2]" w:date="2020-05-18T16:13:17Z">
        <w:r>
          <w:rPr>
            <w:rFonts w:hint="eastAsia" w:ascii="仿宋_GB2312" w:hAnsi="仿宋_GB2312" w:eastAsia="仿宋_GB2312" w:cs="仿宋_GB2312"/>
          </w:rPr>
          <w:tab/>
        </w:r>
      </w:ins>
      <w:ins w:id="3373" w:author="吴媛媛 [2]" w:date="2020-05-18T16:13:17Z">
        <w:r>
          <w:rPr>
            <w:rFonts w:hint="eastAsia" w:ascii="仿宋_GB2312" w:hAnsi="仿宋_GB2312" w:eastAsia="仿宋_GB2312" w:cs="仿宋_GB2312"/>
          </w:rPr>
          <w:fldChar w:fldCharType="begin"/>
        </w:r>
      </w:ins>
      <w:ins w:id="3374" w:author="吴媛媛 [2]" w:date="2020-05-18T16:13:17Z">
        <w:r>
          <w:rPr>
            <w:rFonts w:hint="eastAsia" w:ascii="仿宋_GB2312" w:hAnsi="仿宋_GB2312" w:eastAsia="仿宋_GB2312" w:cs="仿宋_GB2312"/>
          </w:rPr>
          <w:instrText xml:space="preserve"> PAGEREF _Toc7822 </w:instrText>
        </w:r>
      </w:ins>
      <w:ins w:id="3375"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3</w:t>
      </w:r>
      <w:ins w:id="3376" w:author="吴媛媛 [2]" w:date="2020-05-18T16:13:17Z">
        <w:r>
          <w:rPr>
            <w:rFonts w:hint="eastAsia" w:ascii="仿宋_GB2312" w:hAnsi="仿宋_GB2312" w:eastAsia="仿宋_GB2312" w:cs="仿宋_GB2312"/>
          </w:rPr>
          <w:fldChar w:fldCharType="end"/>
        </w:r>
      </w:ins>
      <w:ins w:id="3377"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378" w:author="吴媛媛 [2]" w:date="2020-05-18T16:13:17Z"/>
          <w:rFonts w:hint="eastAsia" w:ascii="仿宋_GB2312" w:hAnsi="仿宋_GB2312" w:eastAsia="仿宋_GB2312" w:cs="仿宋_GB2312"/>
        </w:rPr>
      </w:pPr>
      <w:ins w:id="3379" w:author="吴媛媛 [2]" w:date="2020-05-18T16:13:17Z">
        <w:r>
          <w:rPr>
            <w:rFonts w:hint="eastAsia" w:ascii="仿宋_GB2312" w:hAnsi="仿宋_GB2312" w:eastAsia="仿宋_GB2312" w:cs="仿宋_GB2312"/>
            <w:bCs w:val="0"/>
            <w:color w:val="000000"/>
            <w:szCs w:val="21"/>
          </w:rPr>
          <w:fldChar w:fldCharType="begin"/>
        </w:r>
      </w:ins>
      <w:ins w:id="3380" w:author="吴媛媛 [2]" w:date="2020-05-18T16:13:17Z">
        <w:r>
          <w:rPr>
            <w:rFonts w:hint="eastAsia" w:ascii="仿宋_GB2312" w:hAnsi="仿宋_GB2312" w:eastAsia="仿宋_GB2312" w:cs="仿宋_GB2312"/>
            <w:bCs w:val="0"/>
            <w:szCs w:val="21"/>
          </w:rPr>
          <w:instrText xml:space="preserve"> HYPERLINK \l _Toc16081 </w:instrText>
        </w:r>
      </w:ins>
      <w:ins w:id="3381" w:author="吴媛媛 [2]" w:date="2020-05-18T16:13:17Z">
        <w:r>
          <w:rPr>
            <w:rFonts w:hint="eastAsia" w:ascii="仿宋_GB2312" w:hAnsi="仿宋_GB2312" w:eastAsia="仿宋_GB2312" w:cs="仿宋_GB2312"/>
            <w:bCs w:val="0"/>
            <w:szCs w:val="21"/>
          </w:rPr>
          <w:fldChar w:fldCharType="separate"/>
        </w:r>
      </w:ins>
      <w:ins w:id="3382" w:author="吴媛媛 [2]" w:date="2020-05-18T16:13:17Z">
        <w:r>
          <w:rPr>
            <w:rFonts w:hint="eastAsia" w:ascii="仿宋_GB2312" w:hAnsi="仿宋_GB2312" w:eastAsia="仿宋_GB2312" w:cs="仿宋_GB2312"/>
            <w:lang w:eastAsia="zh-CN"/>
          </w:rPr>
          <w:t>3.2.2 金融机构数据报文类别</w:t>
        </w:r>
      </w:ins>
      <w:ins w:id="3383" w:author="吴媛媛 [2]" w:date="2020-05-18T16:13:17Z">
        <w:r>
          <w:rPr>
            <w:rFonts w:hint="eastAsia" w:ascii="仿宋_GB2312" w:hAnsi="仿宋_GB2312" w:eastAsia="仿宋_GB2312" w:cs="仿宋_GB2312"/>
          </w:rPr>
          <w:tab/>
        </w:r>
      </w:ins>
      <w:ins w:id="3384" w:author="吴媛媛 [2]" w:date="2020-05-18T16:13:17Z">
        <w:r>
          <w:rPr>
            <w:rFonts w:hint="eastAsia" w:ascii="仿宋_GB2312" w:hAnsi="仿宋_GB2312" w:eastAsia="仿宋_GB2312" w:cs="仿宋_GB2312"/>
          </w:rPr>
          <w:fldChar w:fldCharType="begin"/>
        </w:r>
      </w:ins>
      <w:ins w:id="3385" w:author="吴媛媛 [2]" w:date="2020-05-18T16:13:17Z">
        <w:r>
          <w:rPr>
            <w:rFonts w:hint="eastAsia" w:ascii="仿宋_GB2312" w:hAnsi="仿宋_GB2312" w:eastAsia="仿宋_GB2312" w:cs="仿宋_GB2312"/>
          </w:rPr>
          <w:instrText xml:space="preserve"> PAGEREF _Toc16081 </w:instrText>
        </w:r>
      </w:ins>
      <w:ins w:id="3386"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4</w:t>
      </w:r>
      <w:ins w:id="3387" w:author="吴媛媛 [2]" w:date="2020-05-18T16:13:17Z">
        <w:r>
          <w:rPr>
            <w:rFonts w:hint="eastAsia" w:ascii="仿宋_GB2312" w:hAnsi="仿宋_GB2312" w:eastAsia="仿宋_GB2312" w:cs="仿宋_GB2312"/>
          </w:rPr>
          <w:fldChar w:fldCharType="end"/>
        </w:r>
      </w:ins>
      <w:ins w:id="3388" w:author="吴媛媛 [2]" w:date="2020-05-18T16:13:17Z">
        <w:r>
          <w:rPr>
            <w:rFonts w:hint="eastAsia" w:ascii="仿宋_GB2312" w:hAnsi="仿宋_GB2312" w:eastAsia="仿宋_GB2312" w:cs="仿宋_GB2312"/>
            <w:bCs w:val="0"/>
            <w:color w:val="000000"/>
            <w:szCs w:val="21"/>
          </w:rPr>
          <w:fldChar w:fldCharType="end"/>
        </w:r>
      </w:ins>
    </w:p>
    <w:p>
      <w:pPr>
        <w:pStyle w:val="18"/>
        <w:tabs>
          <w:tab w:val="right" w:leader="dot" w:pos="8306"/>
          <w:tab w:val="clear" w:pos="600"/>
          <w:tab w:val="clear" w:pos="8296"/>
        </w:tabs>
        <w:rPr>
          <w:ins w:id="3389" w:author="吴媛媛 [2]" w:date="2020-05-18T16:13:17Z"/>
          <w:rFonts w:hint="eastAsia" w:ascii="仿宋_GB2312" w:hAnsi="仿宋_GB2312" w:eastAsia="仿宋_GB2312" w:cs="仿宋_GB2312"/>
        </w:rPr>
      </w:pPr>
      <w:ins w:id="3390" w:author="吴媛媛 [2]" w:date="2020-05-18T16:13:17Z">
        <w:r>
          <w:rPr>
            <w:rFonts w:hint="eastAsia" w:ascii="仿宋_GB2312" w:hAnsi="仿宋_GB2312" w:eastAsia="仿宋_GB2312" w:cs="仿宋_GB2312"/>
            <w:bCs w:val="0"/>
            <w:color w:val="000000"/>
            <w:szCs w:val="21"/>
          </w:rPr>
          <w:fldChar w:fldCharType="begin"/>
        </w:r>
      </w:ins>
      <w:ins w:id="3391" w:author="吴媛媛 [2]" w:date="2020-05-18T16:13:17Z">
        <w:r>
          <w:rPr>
            <w:rFonts w:hint="eastAsia" w:ascii="仿宋_GB2312" w:hAnsi="仿宋_GB2312" w:eastAsia="仿宋_GB2312" w:cs="仿宋_GB2312"/>
            <w:bCs w:val="0"/>
            <w:szCs w:val="21"/>
          </w:rPr>
          <w:instrText xml:space="preserve"> HYPERLINK \l _Toc24084 </w:instrText>
        </w:r>
      </w:ins>
      <w:ins w:id="3392" w:author="吴媛媛 [2]" w:date="2020-05-18T16:13:17Z">
        <w:r>
          <w:rPr>
            <w:rFonts w:hint="eastAsia" w:ascii="仿宋_GB2312" w:hAnsi="仿宋_GB2312" w:eastAsia="仿宋_GB2312" w:cs="仿宋_GB2312"/>
            <w:bCs w:val="0"/>
            <w:szCs w:val="21"/>
          </w:rPr>
          <w:fldChar w:fldCharType="separate"/>
        </w:r>
      </w:ins>
      <w:ins w:id="3393" w:author="吴媛媛 [2]" w:date="2020-05-18T16:13:17Z">
        <w:r>
          <w:rPr>
            <w:rFonts w:hint="eastAsia" w:ascii="仿宋_GB2312" w:hAnsi="仿宋_GB2312" w:eastAsia="仿宋_GB2312" w:cs="仿宋_GB2312"/>
            <w:i w:val="0"/>
            <w:iCs w:val="0"/>
            <w:caps w:val="0"/>
            <w:smallCaps w:val="0"/>
            <w:strike w:val="0"/>
            <w:dstrike w:val="0"/>
            <w:spacing w:val="0"/>
            <w:position w:val="0"/>
          </w:rPr>
          <w:t xml:space="preserve">3.3 </w:t>
        </w:r>
      </w:ins>
      <w:ins w:id="3394" w:author="吴媛媛 [2]" w:date="2020-05-18T16:13:17Z">
        <w:r>
          <w:rPr>
            <w:rFonts w:hint="eastAsia" w:ascii="仿宋_GB2312" w:hAnsi="仿宋_GB2312" w:eastAsia="仿宋_GB2312" w:cs="仿宋_GB2312"/>
          </w:rPr>
          <w:t>数据报文文件名称</w:t>
        </w:r>
      </w:ins>
      <w:ins w:id="3395" w:author="吴媛媛 [2]" w:date="2020-05-18T16:13:17Z">
        <w:r>
          <w:rPr>
            <w:rFonts w:hint="eastAsia" w:ascii="仿宋_GB2312" w:hAnsi="仿宋_GB2312" w:eastAsia="仿宋_GB2312" w:cs="仿宋_GB2312"/>
          </w:rPr>
          <w:tab/>
        </w:r>
      </w:ins>
      <w:ins w:id="3396" w:author="吴媛媛 [2]" w:date="2020-05-18T16:13:17Z">
        <w:r>
          <w:rPr>
            <w:rFonts w:hint="eastAsia" w:ascii="仿宋_GB2312" w:hAnsi="仿宋_GB2312" w:eastAsia="仿宋_GB2312" w:cs="仿宋_GB2312"/>
          </w:rPr>
          <w:fldChar w:fldCharType="begin"/>
        </w:r>
      </w:ins>
      <w:ins w:id="3397" w:author="吴媛媛 [2]" w:date="2020-05-18T16:13:17Z">
        <w:r>
          <w:rPr>
            <w:rFonts w:hint="eastAsia" w:ascii="仿宋_GB2312" w:hAnsi="仿宋_GB2312" w:eastAsia="仿宋_GB2312" w:cs="仿宋_GB2312"/>
          </w:rPr>
          <w:instrText xml:space="preserve"> PAGEREF _Toc24084 </w:instrText>
        </w:r>
      </w:ins>
      <w:ins w:id="3398"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6</w:t>
      </w:r>
      <w:ins w:id="3399" w:author="吴媛媛 [2]" w:date="2020-05-18T16:13:17Z">
        <w:r>
          <w:rPr>
            <w:rFonts w:hint="eastAsia" w:ascii="仿宋_GB2312" w:hAnsi="仿宋_GB2312" w:eastAsia="仿宋_GB2312" w:cs="仿宋_GB2312"/>
          </w:rPr>
          <w:fldChar w:fldCharType="end"/>
        </w:r>
      </w:ins>
      <w:ins w:id="3400" w:author="吴媛媛 [2]" w:date="2020-05-18T16:13:17Z">
        <w:r>
          <w:rPr>
            <w:rFonts w:hint="eastAsia" w:ascii="仿宋_GB2312" w:hAnsi="仿宋_GB2312" w:eastAsia="仿宋_GB2312" w:cs="仿宋_GB2312"/>
            <w:bCs w:val="0"/>
            <w:color w:val="000000"/>
            <w:szCs w:val="21"/>
          </w:rPr>
          <w:fldChar w:fldCharType="end"/>
        </w:r>
      </w:ins>
    </w:p>
    <w:p>
      <w:pPr>
        <w:pStyle w:val="18"/>
        <w:tabs>
          <w:tab w:val="right" w:leader="dot" w:pos="8306"/>
          <w:tab w:val="clear" w:pos="600"/>
          <w:tab w:val="clear" w:pos="8296"/>
        </w:tabs>
        <w:rPr>
          <w:ins w:id="3401" w:author="吴媛媛 [2]" w:date="2020-05-18T16:13:17Z"/>
          <w:rFonts w:hint="eastAsia" w:ascii="仿宋_GB2312" w:hAnsi="仿宋_GB2312" w:eastAsia="仿宋_GB2312" w:cs="仿宋_GB2312"/>
        </w:rPr>
      </w:pPr>
      <w:ins w:id="3402" w:author="吴媛媛 [2]" w:date="2020-05-18T16:13:17Z">
        <w:r>
          <w:rPr>
            <w:rFonts w:hint="eastAsia" w:ascii="仿宋_GB2312" w:hAnsi="仿宋_GB2312" w:eastAsia="仿宋_GB2312" w:cs="仿宋_GB2312"/>
            <w:bCs w:val="0"/>
            <w:color w:val="000000"/>
            <w:szCs w:val="21"/>
          </w:rPr>
          <w:fldChar w:fldCharType="begin"/>
        </w:r>
      </w:ins>
      <w:ins w:id="3403" w:author="吴媛媛 [2]" w:date="2020-05-18T16:13:17Z">
        <w:r>
          <w:rPr>
            <w:rFonts w:hint="eastAsia" w:ascii="仿宋_GB2312" w:hAnsi="仿宋_GB2312" w:eastAsia="仿宋_GB2312" w:cs="仿宋_GB2312"/>
            <w:bCs w:val="0"/>
            <w:szCs w:val="21"/>
          </w:rPr>
          <w:instrText xml:space="preserve"> HYPERLINK \l _Toc32406 </w:instrText>
        </w:r>
      </w:ins>
      <w:ins w:id="3404" w:author="吴媛媛 [2]" w:date="2020-05-18T16:13:17Z">
        <w:r>
          <w:rPr>
            <w:rFonts w:hint="eastAsia" w:ascii="仿宋_GB2312" w:hAnsi="仿宋_GB2312" w:eastAsia="仿宋_GB2312" w:cs="仿宋_GB2312"/>
            <w:bCs w:val="0"/>
            <w:szCs w:val="21"/>
          </w:rPr>
          <w:fldChar w:fldCharType="separate"/>
        </w:r>
      </w:ins>
      <w:ins w:id="3405" w:author="吴媛媛 [2]" w:date="2020-05-18T16:13:17Z">
        <w:r>
          <w:rPr>
            <w:rFonts w:hint="eastAsia" w:ascii="仿宋_GB2312" w:hAnsi="仿宋_GB2312" w:eastAsia="仿宋_GB2312" w:cs="仿宋_GB2312"/>
            <w:i w:val="0"/>
            <w:iCs w:val="0"/>
            <w:caps w:val="0"/>
            <w:smallCaps w:val="0"/>
            <w:strike w:val="0"/>
            <w:dstrike w:val="0"/>
            <w:spacing w:val="0"/>
            <w:position w:val="0"/>
          </w:rPr>
          <w:t xml:space="preserve">3.4 </w:t>
        </w:r>
      </w:ins>
      <w:ins w:id="3406" w:author="吴媛媛 [2]" w:date="2020-05-18T16:13:17Z">
        <w:r>
          <w:rPr>
            <w:rFonts w:hint="eastAsia" w:ascii="仿宋_GB2312" w:hAnsi="仿宋_GB2312" w:eastAsia="仿宋_GB2312" w:cs="仿宋_GB2312"/>
          </w:rPr>
          <w:t>报</w:t>
        </w:r>
      </w:ins>
      <w:ins w:id="3407" w:author="吴媛媛 [2]" w:date="2020-05-18T16:13:17Z">
        <w:r>
          <w:rPr>
            <w:rFonts w:hint="eastAsia" w:ascii="仿宋_GB2312" w:hAnsi="仿宋_GB2312" w:eastAsia="仿宋_GB2312" w:cs="仿宋_GB2312"/>
            <w:lang w:eastAsia="zh-CN"/>
          </w:rPr>
          <w:t>文编码</w:t>
        </w:r>
      </w:ins>
      <w:ins w:id="3408" w:author="吴媛媛 [2]" w:date="2020-05-18T16:13:17Z">
        <w:r>
          <w:rPr>
            <w:rFonts w:hint="eastAsia" w:ascii="仿宋_GB2312" w:hAnsi="仿宋_GB2312" w:eastAsia="仿宋_GB2312" w:cs="仿宋_GB2312"/>
          </w:rPr>
          <w:tab/>
        </w:r>
      </w:ins>
      <w:ins w:id="3409" w:author="吴媛媛 [2]" w:date="2020-05-18T16:13:17Z">
        <w:r>
          <w:rPr>
            <w:rFonts w:hint="eastAsia" w:ascii="仿宋_GB2312" w:hAnsi="仿宋_GB2312" w:eastAsia="仿宋_GB2312" w:cs="仿宋_GB2312"/>
          </w:rPr>
          <w:fldChar w:fldCharType="begin"/>
        </w:r>
      </w:ins>
      <w:ins w:id="3410" w:author="吴媛媛 [2]" w:date="2020-05-18T16:13:17Z">
        <w:r>
          <w:rPr>
            <w:rFonts w:hint="eastAsia" w:ascii="仿宋_GB2312" w:hAnsi="仿宋_GB2312" w:eastAsia="仿宋_GB2312" w:cs="仿宋_GB2312"/>
          </w:rPr>
          <w:instrText xml:space="preserve"> PAGEREF _Toc32406 </w:instrText>
        </w:r>
      </w:ins>
      <w:ins w:id="3411"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6</w:t>
      </w:r>
      <w:ins w:id="3412" w:author="吴媛媛 [2]" w:date="2020-05-18T16:13:17Z">
        <w:r>
          <w:rPr>
            <w:rFonts w:hint="eastAsia" w:ascii="仿宋_GB2312" w:hAnsi="仿宋_GB2312" w:eastAsia="仿宋_GB2312" w:cs="仿宋_GB2312"/>
          </w:rPr>
          <w:fldChar w:fldCharType="end"/>
        </w:r>
      </w:ins>
      <w:ins w:id="3413" w:author="吴媛媛 [2]" w:date="2020-05-18T16:13:17Z">
        <w:r>
          <w:rPr>
            <w:rFonts w:hint="eastAsia" w:ascii="仿宋_GB2312" w:hAnsi="仿宋_GB2312" w:eastAsia="仿宋_GB2312" w:cs="仿宋_GB2312"/>
            <w:bCs w:val="0"/>
            <w:color w:val="000000"/>
            <w:szCs w:val="21"/>
          </w:rPr>
          <w:fldChar w:fldCharType="end"/>
        </w:r>
      </w:ins>
    </w:p>
    <w:p>
      <w:pPr>
        <w:pStyle w:val="18"/>
        <w:tabs>
          <w:tab w:val="right" w:leader="dot" w:pos="8306"/>
          <w:tab w:val="clear" w:pos="600"/>
          <w:tab w:val="clear" w:pos="8296"/>
        </w:tabs>
        <w:rPr>
          <w:ins w:id="3414" w:author="吴媛媛 [2]" w:date="2020-05-18T16:13:17Z"/>
          <w:rFonts w:hint="eastAsia" w:ascii="仿宋_GB2312" w:hAnsi="仿宋_GB2312" w:eastAsia="仿宋_GB2312" w:cs="仿宋_GB2312"/>
        </w:rPr>
      </w:pPr>
      <w:ins w:id="3415" w:author="吴媛媛 [2]" w:date="2020-05-18T16:13:17Z">
        <w:r>
          <w:rPr>
            <w:rFonts w:hint="eastAsia" w:ascii="仿宋_GB2312" w:hAnsi="仿宋_GB2312" w:eastAsia="仿宋_GB2312" w:cs="仿宋_GB2312"/>
            <w:bCs w:val="0"/>
            <w:color w:val="000000"/>
            <w:szCs w:val="21"/>
          </w:rPr>
          <w:fldChar w:fldCharType="begin"/>
        </w:r>
      </w:ins>
      <w:ins w:id="3416" w:author="吴媛媛 [2]" w:date="2020-05-18T16:13:17Z">
        <w:r>
          <w:rPr>
            <w:rFonts w:hint="eastAsia" w:ascii="仿宋_GB2312" w:hAnsi="仿宋_GB2312" w:eastAsia="仿宋_GB2312" w:cs="仿宋_GB2312"/>
            <w:bCs w:val="0"/>
            <w:szCs w:val="21"/>
          </w:rPr>
          <w:instrText xml:space="preserve"> HYPERLINK \l _Toc26338 </w:instrText>
        </w:r>
      </w:ins>
      <w:ins w:id="3417" w:author="吴媛媛 [2]" w:date="2020-05-18T16:13:17Z">
        <w:r>
          <w:rPr>
            <w:rFonts w:hint="eastAsia" w:ascii="仿宋_GB2312" w:hAnsi="仿宋_GB2312" w:eastAsia="仿宋_GB2312" w:cs="仿宋_GB2312"/>
            <w:bCs w:val="0"/>
            <w:szCs w:val="21"/>
          </w:rPr>
          <w:fldChar w:fldCharType="separate"/>
        </w:r>
      </w:ins>
      <w:ins w:id="3418" w:author="吴媛媛 [2]" w:date="2020-05-18T16:13:17Z">
        <w:r>
          <w:rPr>
            <w:rFonts w:hint="eastAsia" w:ascii="仿宋_GB2312" w:hAnsi="仿宋_GB2312" w:eastAsia="仿宋_GB2312" w:cs="仿宋_GB2312"/>
            <w:i w:val="0"/>
            <w:iCs w:val="0"/>
            <w:caps w:val="0"/>
            <w:smallCaps w:val="0"/>
            <w:strike w:val="0"/>
            <w:dstrike w:val="0"/>
            <w:spacing w:val="0"/>
            <w:position w:val="0"/>
          </w:rPr>
          <w:t xml:space="preserve">3.5 </w:t>
        </w:r>
      </w:ins>
      <w:ins w:id="3419" w:author="吴媛媛 [2]" w:date="2020-05-18T16:13:17Z">
        <w:r>
          <w:rPr>
            <w:rFonts w:hint="eastAsia" w:ascii="仿宋_GB2312" w:hAnsi="仿宋_GB2312" w:eastAsia="仿宋_GB2312" w:cs="仿宋_GB2312"/>
            <w:lang w:eastAsia="zh-CN"/>
          </w:rPr>
          <w:t>报文体</w:t>
        </w:r>
      </w:ins>
      <w:ins w:id="3420" w:author="吴媛媛 [2]" w:date="2020-05-18T16:13:17Z">
        <w:r>
          <w:rPr>
            <w:rFonts w:hint="eastAsia" w:ascii="仿宋_GB2312" w:hAnsi="仿宋_GB2312" w:eastAsia="仿宋_GB2312" w:cs="仿宋_GB2312"/>
          </w:rPr>
          <w:tab/>
        </w:r>
      </w:ins>
      <w:ins w:id="3421" w:author="吴媛媛 [2]" w:date="2020-05-18T16:13:17Z">
        <w:r>
          <w:rPr>
            <w:rFonts w:hint="eastAsia" w:ascii="仿宋_GB2312" w:hAnsi="仿宋_GB2312" w:eastAsia="仿宋_GB2312" w:cs="仿宋_GB2312"/>
          </w:rPr>
          <w:fldChar w:fldCharType="begin"/>
        </w:r>
      </w:ins>
      <w:ins w:id="3422" w:author="吴媛媛 [2]" w:date="2020-05-18T16:13:17Z">
        <w:r>
          <w:rPr>
            <w:rFonts w:hint="eastAsia" w:ascii="仿宋_GB2312" w:hAnsi="仿宋_GB2312" w:eastAsia="仿宋_GB2312" w:cs="仿宋_GB2312"/>
          </w:rPr>
          <w:instrText xml:space="preserve"> PAGEREF _Toc26338 </w:instrText>
        </w:r>
      </w:ins>
      <w:ins w:id="3423"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7</w:t>
      </w:r>
      <w:ins w:id="3424" w:author="吴媛媛 [2]" w:date="2020-05-18T16:13:17Z">
        <w:r>
          <w:rPr>
            <w:rFonts w:hint="eastAsia" w:ascii="仿宋_GB2312" w:hAnsi="仿宋_GB2312" w:eastAsia="仿宋_GB2312" w:cs="仿宋_GB2312"/>
          </w:rPr>
          <w:fldChar w:fldCharType="end"/>
        </w:r>
      </w:ins>
      <w:ins w:id="3425" w:author="吴媛媛 [2]" w:date="2020-05-18T16:13:17Z">
        <w:r>
          <w:rPr>
            <w:rFonts w:hint="eastAsia" w:ascii="仿宋_GB2312" w:hAnsi="仿宋_GB2312" w:eastAsia="仿宋_GB2312" w:cs="仿宋_GB2312"/>
            <w:bCs w:val="0"/>
            <w:color w:val="000000"/>
            <w:szCs w:val="21"/>
          </w:rPr>
          <w:fldChar w:fldCharType="end"/>
        </w:r>
      </w:ins>
    </w:p>
    <w:p>
      <w:pPr>
        <w:pStyle w:val="18"/>
        <w:tabs>
          <w:tab w:val="right" w:leader="dot" w:pos="8306"/>
          <w:tab w:val="clear" w:pos="600"/>
          <w:tab w:val="clear" w:pos="8296"/>
        </w:tabs>
        <w:rPr>
          <w:ins w:id="3426" w:author="吴媛媛 [2]" w:date="2020-05-18T16:13:17Z"/>
          <w:rFonts w:hint="eastAsia" w:ascii="仿宋_GB2312" w:hAnsi="仿宋_GB2312" w:eastAsia="仿宋_GB2312" w:cs="仿宋_GB2312"/>
        </w:rPr>
      </w:pPr>
      <w:ins w:id="3427" w:author="吴媛媛 [2]" w:date="2020-05-18T16:13:17Z">
        <w:r>
          <w:rPr>
            <w:rFonts w:hint="eastAsia" w:ascii="仿宋_GB2312" w:hAnsi="仿宋_GB2312" w:eastAsia="仿宋_GB2312" w:cs="仿宋_GB2312"/>
            <w:bCs w:val="0"/>
            <w:color w:val="000000"/>
            <w:szCs w:val="21"/>
          </w:rPr>
          <w:fldChar w:fldCharType="begin"/>
        </w:r>
      </w:ins>
      <w:ins w:id="3428" w:author="吴媛媛 [2]" w:date="2020-05-18T16:13:17Z">
        <w:r>
          <w:rPr>
            <w:rFonts w:hint="eastAsia" w:ascii="仿宋_GB2312" w:hAnsi="仿宋_GB2312" w:eastAsia="仿宋_GB2312" w:cs="仿宋_GB2312"/>
            <w:bCs w:val="0"/>
            <w:szCs w:val="21"/>
          </w:rPr>
          <w:instrText xml:space="preserve"> HYPERLINK \l _Toc17011 </w:instrText>
        </w:r>
      </w:ins>
      <w:ins w:id="3429" w:author="吴媛媛 [2]" w:date="2020-05-18T16:13:17Z">
        <w:r>
          <w:rPr>
            <w:rFonts w:hint="eastAsia" w:ascii="仿宋_GB2312" w:hAnsi="仿宋_GB2312" w:eastAsia="仿宋_GB2312" w:cs="仿宋_GB2312"/>
            <w:bCs w:val="0"/>
            <w:szCs w:val="21"/>
          </w:rPr>
          <w:fldChar w:fldCharType="separate"/>
        </w:r>
      </w:ins>
      <w:ins w:id="3430" w:author="吴媛媛 [2]" w:date="2020-05-18T16:13:17Z">
        <w:r>
          <w:rPr>
            <w:rFonts w:hint="eastAsia" w:ascii="仿宋_GB2312" w:hAnsi="仿宋_GB2312" w:eastAsia="仿宋_GB2312" w:cs="仿宋_GB2312"/>
            <w:i w:val="0"/>
            <w:iCs w:val="0"/>
            <w:caps w:val="0"/>
            <w:smallCaps w:val="0"/>
            <w:strike w:val="0"/>
            <w:dstrike w:val="0"/>
            <w:spacing w:val="0"/>
            <w:position w:val="0"/>
          </w:rPr>
          <w:t xml:space="preserve">3.6 </w:t>
        </w:r>
      </w:ins>
      <w:ins w:id="3431" w:author="吴媛媛 [2]" w:date="2020-05-18T16:13:17Z">
        <w:r>
          <w:rPr>
            <w:rFonts w:hint="eastAsia" w:ascii="仿宋_GB2312" w:hAnsi="仿宋_GB2312" w:eastAsia="仿宋_GB2312" w:cs="仿宋_GB2312"/>
          </w:rPr>
          <w:t>信息记录</w:t>
        </w:r>
      </w:ins>
      <w:ins w:id="3432" w:author="吴媛媛 [2]" w:date="2020-05-18T16:13:17Z">
        <w:r>
          <w:rPr>
            <w:rFonts w:hint="eastAsia" w:ascii="仿宋_GB2312" w:hAnsi="仿宋_GB2312" w:eastAsia="仿宋_GB2312" w:cs="仿宋_GB2312"/>
          </w:rPr>
          <w:tab/>
        </w:r>
      </w:ins>
      <w:ins w:id="3433" w:author="吴媛媛 [2]" w:date="2020-05-18T16:13:17Z">
        <w:r>
          <w:rPr>
            <w:rFonts w:hint="eastAsia" w:ascii="仿宋_GB2312" w:hAnsi="仿宋_GB2312" w:eastAsia="仿宋_GB2312" w:cs="仿宋_GB2312"/>
          </w:rPr>
          <w:fldChar w:fldCharType="begin"/>
        </w:r>
      </w:ins>
      <w:ins w:id="3434" w:author="吴媛媛 [2]" w:date="2020-05-18T16:13:17Z">
        <w:r>
          <w:rPr>
            <w:rFonts w:hint="eastAsia" w:ascii="仿宋_GB2312" w:hAnsi="仿宋_GB2312" w:eastAsia="仿宋_GB2312" w:cs="仿宋_GB2312"/>
          </w:rPr>
          <w:instrText xml:space="preserve"> PAGEREF _Toc17011 </w:instrText>
        </w:r>
      </w:ins>
      <w:ins w:id="3435"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7</w:t>
      </w:r>
      <w:ins w:id="3436" w:author="吴媛媛 [2]" w:date="2020-05-18T16:13:17Z">
        <w:r>
          <w:rPr>
            <w:rFonts w:hint="eastAsia" w:ascii="仿宋_GB2312" w:hAnsi="仿宋_GB2312" w:eastAsia="仿宋_GB2312" w:cs="仿宋_GB2312"/>
          </w:rPr>
          <w:fldChar w:fldCharType="end"/>
        </w:r>
      </w:ins>
      <w:ins w:id="3437" w:author="吴媛媛 [2]" w:date="2020-05-18T16:13:17Z">
        <w:r>
          <w:rPr>
            <w:rFonts w:hint="eastAsia" w:ascii="仿宋_GB2312" w:hAnsi="仿宋_GB2312" w:eastAsia="仿宋_GB2312" w:cs="仿宋_GB2312"/>
            <w:bCs w:val="0"/>
            <w:color w:val="000000"/>
            <w:szCs w:val="21"/>
          </w:rPr>
          <w:fldChar w:fldCharType="end"/>
        </w:r>
      </w:ins>
    </w:p>
    <w:p>
      <w:pPr>
        <w:pStyle w:val="18"/>
        <w:tabs>
          <w:tab w:val="right" w:leader="dot" w:pos="8306"/>
          <w:tab w:val="clear" w:pos="600"/>
          <w:tab w:val="clear" w:pos="8296"/>
        </w:tabs>
        <w:rPr>
          <w:ins w:id="3438" w:author="吴媛媛 [2]" w:date="2020-05-18T16:13:17Z"/>
          <w:rFonts w:hint="eastAsia" w:ascii="仿宋_GB2312" w:hAnsi="仿宋_GB2312" w:eastAsia="仿宋_GB2312" w:cs="仿宋_GB2312"/>
        </w:rPr>
      </w:pPr>
      <w:ins w:id="3439" w:author="吴媛媛 [2]" w:date="2020-05-18T16:13:17Z">
        <w:r>
          <w:rPr>
            <w:rFonts w:hint="eastAsia" w:ascii="仿宋_GB2312" w:hAnsi="仿宋_GB2312" w:eastAsia="仿宋_GB2312" w:cs="仿宋_GB2312"/>
            <w:bCs w:val="0"/>
            <w:color w:val="000000"/>
            <w:szCs w:val="21"/>
          </w:rPr>
          <w:fldChar w:fldCharType="begin"/>
        </w:r>
      </w:ins>
      <w:ins w:id="3440" w:author="吴媛媛 [2]" w:date="2020-05-18T16:13:17Z">
        <w:r>
          <w:rPr>
            <w:rFonts w:hint="eastAsia" w:ascii="仿宋_GB2312" w:hAnsi="仿宋_GB2312" w:eastAsia="仿宋_GB2312" w:cs="仿宋_GB2312"/>
            <w:bCs w:val="0"/>
            <w:szCs w:val="21"/>
          </w:rPr>
          <w:instrText xml:space="preserve"> HYPERLINK \l _Toc23699 </w:instrText>
        </w:r>
      </w:ins>
      <w:ins w:id="3441" w:author="吴媛媛 [2]" w:date="2020-05-18T16:13:17Z">
        <w:r>
          <w:rPr>
            <w:rFonts w:hint="eastAsia" w:ascii="仿宋_GB2312" w:hAnsi="仿宋_GB2312" w:eastAsia="仿宋_GB2312" w:cs="仿宋_GB2312"/>
            <w:bCs w:val="0"/>
            <w:szCs w:val="21"/>
          </w:rPr>
          <w:fldChar w:fldCharType="separate"/>
        </w:r>
      </w:ins>
      <w:ins w:id="3442" w:author="吴媛媛 [2]" w:date="2020-05-18T16:13:17Z">
        <w:r>
          <w:rPr>
            <w:rFonts w:hint="eastAsia" w:ascii="仿宋_GB2312" w:hAnsi="仿宋_GB2312" w:eastAsia="仿宋_GB2312" w:cs="仿宋_GB2312"/>
            <w:i w:val="0"/>
            <w:iCs w:val="0"/>
            <w:caps w:val="0"/>
            <w:smallCaps w:val="0"/>
            <w:strike w:val="0"/>
            <w:dstrike w:val="0"/>
            <w:spacing w:val="0"/>
            <w:position w:val="0"/>
          </w:rPr>
          <w:t xml:space="preserve">3.7 </w:t>
        </w:r>
      </w:ins>
      <w:ins w:id="3443" w:author="吴媛媛 [2]" w:date="2020-05-18T16:13:17Z">
        <w:r>
          <w:rPr>
            <w:rFonts w:hint="eastAsia" w:ascii="仿宋_GB2312" w:hAnsi="仿宋_GB2312" w:eastAsia="仿宋_GB2312" w:cs="仿宋_GB2312"/>
          </w:rPr>
          <w:t>数据项</w:t>
        </w:r>
      </w:ins>
      <w:ins w:id="3444" w:author="吴媛媛 [2]" w:date="2020-05-18T16:13:17Z">
        <w:r>
          <w:rPr>
            <w:rFonts w:hint="eastAsia" w:ascii="仿宋_GB2312" w:hAnsi="仿宋_GB2312" w:eastAsia="仿宋_GB2312" w:cs="仿宋_GB2312"/>
          </w:rPr>
          <w:tab/>
        </w:r>
      </w:ins>
      <w:ins w:id="3445" w:author="吴媛媛 [2]" w:date="2020-05-18T16:13:17Z">
        <w:r>
          <w:rPr>
            <w:rFonts w:hint="eastAsia" w:ascii="仿宋_GB2312" w:hAnsi="仿宋_GB2312" w:eastAsia="仿宋_GB2312" w:cs="仿宋_GB2312"/>
          </w:rPr>
          <w:fldChar w:fldCharType="begin"/>
        </w:r>
      </w:ins>
      <w:ins w:id="3446" w:author="吴媛媛 [2]" w:date="2020-05-18T16:13:17Z">
        <w:r>
          <w:rPr>
            <w:rFonts w:hint="eastAsia" w:ascii="仿宋_GB2312" w:hAnsi="仿宋_GB2312" w:eastAsia="仿宋_GB2312" w:cs="仿宋_GB2312"/>
          </w:rPr>
          <w:instrText xml:space="preserve"> PAGEREF _Toc23699 </w:instrText>
        </w:r>
      </w:ins>
      <w:ins w:id="3447"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8</w:t>
      </w:r>
      <w:ins w:id="3448" w:author="吴媛媛 [2]" w:date="2020-05-18T16:13:17Z">
        <w:r>
          <w:rPr>
            <w:rFonts w:hint="eastAsia" w:ascii="仿宋_GB2312" w:hAnsi="仿宋_GB2312" w:eastAsia="仿宋_GB2312" w:cs="仿宋_GB2312"/>
          </w:rPr>
          <w:fldChar w:fldCharType="end"/>
        </w:r>
      </w:ins>
      <w:ins w:id="3449"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450" w:author="吴媛媛 [2]" w:date="2020-05-18T16:13:17Z"/>
          <w:rFonts w:hint="eastAsia" w:ascii="仿宋_GB2312" w:hAnsi="仿宋_GB2312" w:eastAsia="仿宋_GB2312" w:cs="仿宋_GB2312"/>
        </w:rPr>
      </w:pPr>
      <w:ins w:id="3451" w:author="吴媛媛 [2]" w:date="2020-05-18T16:13:17Z">
        <w:r>
          <w:rPr>
            <w:rFonts w:hint="eastAsia" w:ascii="仿宋_GB2312" w:hAnsi="仿宋_GB2312" w:eastAsia="仿宋_GB2312" w:cs="仿宋_GB2312"/>
            <w:bCs w:val="0"/>
            <w:color w:val="000000"/>
            <w:szCs w:val="21"/>
          </w:rPr>
          <w:fldChar w:fldCharType="begin"/>
        </w:r>
      </w:ins>
      <w:ins w:id="3452" w:author="吴媛媛 [2]" w:date="2020-05-18T16:13:17Z">
        <w:r>
          <w:rPr>
            <w:rFonts w:hint="eastAsia" w:ascii="仿宋_GB2312" w:hAnsi="仿宋_GB2312" w:eastAsia="仿宋_GB2312" w:cs="仿宋_GB2312"/>
            <w:bCs w:val="0"/>
            <w:szCs w:val="21"/>
          </w:rPr>
          <w:instrText xml:space="preserve"> HYPERLINK \l _Toc2349 </w:instrText>
        </w:r>
      </w:ins>
      <w:ins w:id="3453" w:author="吴媛媛 [2]" w:date="2020-05-18T16:13:17Z">
        <w:r>
          <w:rPr>
            <w:rFonts w:hint="eastAsia" w:ascii="仿宋_GB2312" w:hAnsi="仿宋_GB2312" w:eastAsia="仿宋_GB2312" w:cs="仿宋_GB2312"/>
            <w:bCs w:val="0"/>
            <w:szCs w:val="21"/>
          </w:rPr>
          <w:fldChar w:fldCharType="separate"/>
        </w:r>
      </w:ins>
      <w:ins w:id="3454" w:author="吴媛媛 [2]" w:date="2020-05-18T16:13:17Z">
        <w:r>
          <w:rPr>
            <w:rFonts w:hint="eastAsia" w:ascii="仿宋_GB2312" w:hAnsi="仿宋_GB2312" w:eastAsia="仿宋_GB2312" w:cs="仿宋_GB2312"/>
          </w:rPr>
          <w:t>3.7.1 标识符</w:t>
        </w:r>
      </w:ins>
      <w:ins w:id="3455" w:author="吴媛媛 [2]" w:date="2020-05-18T16:13:17Z">
        <w:r>
          <w:rPr>
            <w:rFonts w:hint="eastAsia" w:ascii="仿宋_GB2312" w:hAnsi="仿宋_GB2312" w:eastAsia="仿宋_GB2312" w:cs="仿宋_GB2312"/>
          </w:rPr>
          <w:tab/>
        </w:r>
      </w:ins>
      <w:ins w:id="3456" w:author="吴媛媛 [2]" w:date="2020-05-18T16:13:17Z">
        <w:r>
          <w:rPr>
            <w:rFonts w:hint="eastAsia" w:ascii="仿宋_GB2312" w:hAnsi="仿宋_GB2312" w:eastAsia="仿宋_GB2312" w:cs="仿宋_GB2312"/>
          </w:rPr>
          <w:fldChar w:fldCharType="begin"/>
        </w:r>
      </w:ins>
      <w:ins w:id="3457" w:author="吴媛媛 [2]" w:date="2020-05-18T16:13:17Z">
        <w:r>
          <w:rPr>
            <w:rFonts w:hint="eastAsia" w:ascii="仿宋_GB2312" w:hAnsi="仿宋_GB2312" w:eastAsia="仿宋_GB2312" w:cs="仿宋_GB2312"/>
          </w:rPr>
          <w:instrText xml:space="preserve"> PAGEREF _Toc2349 </w:instrText>
        </w:r>
      </w:ins>
      <w:ins w:id="3458"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8</w:t>
      </w:r>
      <w:ins w:id="3459" w:author="吴媛媛 [2]" w:date="2020-05-18T16:13:17Z">
        <w:r>
          <w:rPr>
            <w:rFonts w:hint="eastAsia" w:ascii="仿宋_GB2312" w:hAnsi="仿宋_GB2312" w:eastAsia="仿宋_GB2312" w:cs="仿宋_GB2312"/>
          </w:rPr>
          <w:fldChar w:fldCharType="end"/>
        </w:r>
      </w:ins>
      <w:ins w:id="3460"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461" w:author="吴媛媛 [2]" w:date="2020-05-18T16:13:17Z"/>
          <w:rFonts w:hint="eastAsia" w:ascii="仿宋_GB2312" w:hAnsi="仿宋_GB2312" w:eastAsia="仿宋_GB2312" w:cs="仿宋_GB2312"/>
        </w:rPr>
      </w:pPr>
      <w:ins w:id="3462" w:author="吴媛媛 [2]" w:date="2020-05-18T16:13:17Z">
        <w:r>
          <w:rPr>
            <w:rFonts w:hint="eastAsia" w:ascii="仿宋_GB2312" w:hAnsi="仿宋_GB2312" w:eastAsia="仿宋_GB2312" w:cs="仿宋_GB2312"/>
            <w:bCs w:val="0"/>
            <w:color w:val="000000"/>
            <w:szCs w:val="21"/>
          </w:rPr>
          <w:fldChar w:fldCharType="begin"/>
        </w:r>
      </w:ins>
      <w:ins w:id="3463" w:author="吴媛媛 [2]" w:date="2020-05-18T16:13:17Z">
        <w:r>
          <w:rPr>
            <w:rFonts w:hint="eastAsia" w:ascii="仿宋_GB2312" w:hAnsi="仿宋_GB2312" w:eastAsia="仿宋_GB2312" w:cs="仿宋_GB2312"/>
            <w:bCs w:val="0"/>
            <w:szCs w:val="21"/>
          </w:rPr>
          <w:instrText xml:space="preserve"> HYPERLINK \l _Toc19997 </w:instrText>
        </w:r>
      </w:ins>
      <w:ins w:id="3464" w:author="吴媛媛 [2]" w:date="2020-05-18T16:13:17Z">
        <w:r>
          <w:rPr>
            <w:rFonts w:hint="eastAsia" w:ascii="仿宋_GB2312" w:hAnsi="仿宋_GB2312" w:eastAsia="仿宋_GB2312" w:cs="仿宋_GB2312"/>
            <w:bCs w:val="0"/>
            <w:szCs w:val="21"/>
          </w:rPr>
          <w:fldChar w:fldCharType="separate"/>
        </w:r>
      </w:ins>
      <w:ins w:id="3465" w:author="吴媛媛 [2]" w:date="2020-05-18T16:13:17Z">
        <w:r>
          <w:rPr>
            <w:rFonts w:hint="eastAsia" w:ascii="仿宋_GB2312" w:hAnsi="仿宋_GB2312" w:eastAsia="仿宋_GB2312" w:cs="仿宋_GB2312"/>
          </w:rPr>
          <w:t>3.7.2 数据类型</w:t>
        </w:r>
      </w:ins>
      <w:ins w:id="3466" w:author="吴媛媛 [2]" w:date="2020-05-18T16:13:17Z">
        <w:r>
          <w:rPr>
            <w:rFonts w:hint="eastAsia" w:ascii="仿宋_GB2312" w:hAnsi="仿宋_GB2312" w:eastAsia="仿宋_GB2312" w:cs="仿宋_GB2312"/>
          </w:rPr>
          <w:tab/>
        </w:r>
      </w:ins>
      <w:ins w:id="3467" w:author="吴媛媛 [2]" w:date="2020-05-18T16:13:17Z">
        <w:r>
          <w:rPr>
            <w:rFonts w:hint="eastAsia" w:ascii="仿宋_GB2312" w:hAnsi="仿宋_GB2312" w:eastAsia="仿宋_GB2312" w:cs="仿宋_GB2312"/>
          </w:rPr>
          <w:fldChar w:fldCharType="begin"/>
        </w:r>
      </w:ins>
      <w:ins w:id="3468" w:author="吴媛媛 [2]" w:date="2020-05-18T16:13:17Z">
        <w:r>
          <w:rPr>
            <w:rFonts w:hint="eastAsia" w:ascii="仿宋_GB2312" w:hAnsi="仿宋_GB2312" w:eastAsia="仿宋_GB2312" w:cs="仿宋_GB2312"/>
          </w:rPr>
          <w:instrText xml:space="preserve"> PAGEREF _Toc19997 </w:instrText>
        </w:r>
      </w:ins>
      <w:ins w:id="3469"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8</w:t>
      </w:r>
      <w:ins w:id="3470" w:author="吴媛媛 [2]" w:date="2020-05-18T16:13:17Z">
        <w:r>
          <w:rPr>
            <w:rFonts w:hint="eastAsia" w:ascii="仿宋_GB2312" w:hAnsi="仿宋_GB2312" w:eastAsia="仿宋_GB2312" w:cs="仿宋_GB2312"/>
          </w:rPr>
          <w:fldChar w:fldCharType="end"/>
        </w:r>
      </w:ins>
      <w:ins w:id="3471"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472" w:author="吴媛媛 [2]" w:date="2020-05-18T16:13:17Z"/>
          <w:rFonts w:hint="eastAsia" w:ascii="仿宋_GB2312" w:hAnsi="仿宋_GB2312" w:eastAsia="仿宋_GB2312" w:cs="仿宋_GB2312"/>
        </w:rPr>
      </w:pPr>
      <w:ins w:id="3473" w:author="吴媛媛 [2]" w:date="2020-05-18T16:13:17Z">
        <w:r>
          <w:rPr>
            <w:rFonts w:hint="eastAsia" w:ascii="仿宋_GB2312" w:hAnsi="仿宋_GB2312" w:eastAsia="仿宋_GB2312" w:cs="仿宋_GB2312"/>
            <w:bCs w:val="0"/>
            <w:color w:val="000000"/>
            <w:szCs w:val="21"/>
          </w:rPr>
          <w:fldChar w:fldCharType="begin"/>
        </w:r>
      </w:ins>
      <w:ins w:id="3474" w:author="吴媛媛 [2]" w:date="2020-05-18T16:13:17Z">
        <w:r>
          <w:rPr>
            <w:rFonts w:hint="eastAsia" w:ascii="仿宋_GB2312" w:hAnsi="仿宋_GB2312" w:eastAsia="仿宋_GB2312" w:cs="仿宋_GB2312"/>
            <w:bCs w:val="0"/>
            <w:szCs w:val="21"/>
          </w:rPr>
          <w:instrText xml:space="preserve"> HYPERLINK \l _Toc11266 </w:instrText>
        </w:r>
      </w:ins>
      <w:ins w:id="3475" w:author="吴媛媛 [2]" w:date="2020-05-18T16:13:17Z">
        <w:r>
          <w:rPr>
            <w:rFonts w:hint="eastAsia" w:ascii="仿宋_GB2312" w:hAnsi="仿宋_GB2312" w:eastAsia="仿宋_GB2312" w:cs="仿宋_GB2312"/>
            <w:bCs w:val="0"/>
            <w:szCs w:val="21"/>
          </w:rPr>
          <w:fldChar w:fldCharType="separate"/>
        </w:r>
      </w:ins>
      <w:ins w:id="3476" w:author="吴媛媛 [2]" w:date="2020-05-18T16:13:17Z">
        <w:r>
          <w:rPr>
            <w:rFonts w:hint="eastAsia" w:ascii="仿宋_GB2312" w:hAnsi="仿宋_GB2312" w:eastAsia="仿宋_GB2312" w:cs="仿宋_GB2312"/>
          </w:rPr>
          <w:t>3.7.3 填报说明</w:t>
        </w:r>
      </w:ins>
      <w:ins w:id="3477" w:author="吴媛媛 [2]" w:date="2020-05-18T16:13:17Z">
        <w:r>
          <w:rPr>
            <w:rFonts w:hint="eastAsia" w:ascii="仿宋_GB2312" w:hAnsi="仿宋_GB2312" w:eastAsia="仿宋_GB2312" w:cs="仿宋_GB2312"/>
          </w:rPr>
          <w:tab/>
        </w:r>
      </w:ins>
      <w:ins w:id="3478" w:author="吴媛媛 [2]" w:date="2020-05-18T16:13:17Z">
        <w:r>
          <w:rPr>
            <w:rFonts w:hint="eastAsia" w:ascii="仿宋_GB2312" w:hAnsi="仿宋_GB2312" w:eastAsia="仿宋_GB2312" w:cs="仿宋_GB2312"/>
          </w:rPr>
          <w:fldChar w:fldCharType="begin"/>
        </w:r>
      </w:ins>
      <w:ins w:id="3479" w:author="吴媛媛 [2]" w:date="2020-05-18T16:13:17Z">
        <w:r>
          <w:rPr>
            <w:rFonts w:hint="eastAsia" w:ascii="仿宋_GB2312" w:hAnsi="仿宋_GB2312" w:eastAsia="仿宋_GB2312" w:cs="仿宋_GB2312"/>
          </w:rPr>
          <w:instrText xml:space="preserve"> PAGEREF _Toc11266 </w:instrText>
        </w:r>
      </w:ins>
      <w:ins w:id="3480"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10</w:t>
      </w:r>
      <w:ins w:id="3481" w:author="吴媛媛 [2]" w:date="2020-05-18T16:13:17Z">
        <w:r>
          <w:rPr>
            <w:rFonts w:hint="eastAsia" w:ascii="仿宋_GB2312" w:hAnsi="仿宋_GB2312" w:eastAsia="仿宋_GB2312" w:cs="仿宋_GB2312"/>
          </w:rPr>
          <w:fldChar w:fldCharType="end"/>
        </w:r>
      </w:ins>
      <w:ins w:id="3482" w:author="吴媛媛 [2]" w:date="2020-05-18T16:13:17Z">
        <w:r>
          <w:rPr>
            <w:rFonts w:hint="eastAsia" w:ascii="仿宋_GB2312" w:hAnsi="仿宋_GB2312" w:eastAsia="仿宋_GB2312" w:cs="仿宋_GB2312"/>
            <w:bCs w:val="0"/>
            <w:color w:val="000000"/>
            <w:szCs w:val="21"/>
          </w:rPr>
          <w:fldChar w:fldCharType="end"/>
        </w:r>
      </w:ins>
    </w:p>
    <w:p>
      <w:pPr>
        <w:pStyle w:val="18"/>
        <w:tabs>
          <w:tab w:val="right" w:leader="dot" w:pos="8306"/>
          <w:tab w:val="clear" w:pos="600"/>
          <w:tab w:val="clear" w:pos="8296"/>
        </w:tabs>
        <w:rPr>
          <w:ins w:id="3483" w:author="吴媛媛 [2]" w:date="2020-05-18T16:13:17Z"/>
          <w:rFonts w:hint="eastAsia" w:ascii="仿宋_GB2312" w:hAnsi="仿宋_GB2312" w:eastAsia="仿宋_GB2312" w:cs="仿宋_GB2312"/>
        </w:rPr>
      </w:pPr>
      <w:ins w:id="3484" w:author="吴媛媛 [2]" w:date="2020-05-18T16:13:17Z">
        <w:r>
          <w:rPr>
            <w:rFonts w:hint="eastAsia" w:ascii="仿宋_GB2312" w:hAnsi="仿宋_GB2312" w:eastAsia="仿宋_GB2312" w:cs="仿宋_GB2312"/>
            <w:bCs w:val="0"/>
            <w:color w:val="000000"/>
            <w:szCs w:val="21"/>
          </w:rPr>
          <w:fldChar w:fldCharType="begin"/>
        </w:r>
      </w:ins>
      <w:ins w:id="3485" w:author="吴媛媛 [2]" w:date="2020-05-18T16:13:17Z">
        <w:r>
          <w:rPr>
            <w:rFonts w:hint="eastAsia" w:ascii="仿宋_GB2312" w:hAnsi="仿宋_GB2312" w:eastAsia="仿宋_GB2312" w:cs="仿宋_GB2312"/>
            <w:bCs w:val="0"/>
            <w:szCs w:val="21"/>
          </w:rPr>
          <w:instrText xml:space="preserve"> HYPERLINK \l _Toc9572 </w:instrText>
        </w:r>
      </w:ins>
      <w:ins w:id="3486" w:author="吴媛媛 [2]" w:date="2020-05-18T16:13:17Z">
        <w:r>
          <w:rPr>
            <w:rFonts w:hint="eastAsia" w:ascii="仿宋_GB2312" w:hAnsi="仿宋_GB2312" w:eastAsia="仿宋_GB2312" w:cs="仿宋_GB2312"/>
            <w:bCs w:val="0"/>
            <w:szCs w:val="21"/>
          </w:rPr>
          <w:fldChar w:fldCharType="separate"/>
        </w:r>
      </w:ins>
      <w:ins w:id="3487" w:author="吴媛媛 [2]" w:date="2020-05-18T16:13:17Z">
        <w:r>
          <w:rPr>
            <w:rFonts w:hint="eastAsia" w:ascii="仿宋_GB2312" w:hAnsi="仿宋_GB2312" w:eastAsia="仿宋_GB2312" w:cs="仿宋_GB2312"/>
            <w:i w:val="0"/>
            <w:iCs w:val="0"/>
            <w:caps w:val="0"/>
            <w:smallCaps w:val="0"/>
            <w:strike w:val="0"/>
            <w:dstrike w:val="0"/>
            <w:spacing w:val="0"/>
            <w:position w:val="0"/>
            <w:lang w:eastAsia="zh-CN"/>
          </w:rPr>
          <w:t xml:space="preserve">3.8 </w:t>
        </w:r>
      </w:ins>
      <w:ins w:id="3488" w:author="吴媛媛 [2]" w:date="2020-05-18T16:13:17Z">
        <w:r>
          <w:rPr>
            <w:rFonts w:hint="eastAsia" w:ascii="仿宋_GB2312" w:hAnsi="仿宋_GB2312" w:eastAsia="仿宋_GB2312" w:cs="仿宋_GB2312"/>
            <w:lang w:eastAsia="zh-CN"/>
          </w:rPr>
          <w:t>数据脱敏处理要求</w:t>
        </w:r>
      </w:ins>
      <w:ins w:id="3489" w:author="吴媛媛 [2]" w:date="2020-05-18T16:13:17Z">
        <w:r>
          <w:rPr>
            <w:rFonts w:hint="eastAsia" w:ascii="仿宋_GB2312" w:hAnsi="仿宋_GB2312" w:eastAsia="仿宋_GB2312" w:cs="仿宋_GB2312"/>
          </w:rPr>
          <w:tab/>
        </w:r>
      </w:ins>
      <w:ins w:id="3490" w:author="吴媛媛 [2]" w:date="2020-05-18T16:13:17Z">
        <w:r>
          <w:rPr>
            <w:rFonts w:hint="eastAsia" w:ascii="仿宋_GB2312" w:hAnsi="仿宋_GB2312" w:eastAsia="仿宋_GB2312" w:cs="仿宋_GB2312"/>
          </w:rPr>
          <w:fldChar w:fldCharType="begin"/>
        </w:r>
      </w:ins>
      <w:ins w:id="3491" w:author="吴媛媛 [2]" w:date="2020-05-18T16:13:17Z">
        <w:r>
          <w:rPr>
            <w:rFonts w:hint="eastAsia" w:ascii="仿宋_GB2312" w:hAnsi="仿宋_GB2312" w:eastAsia="仿宋_GB2312" w:cs="仿宋_GB2312"/>
          </w:rPr>
          <w:instrText xml:space="preserve"> PAGEREF _Toc9572 </w:instrText>
        </w:r>
      </w:ins>
      <w:ins w:id="3492"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10</w:t>
      </w:r>
      <w:ins w:id="3493" w:author="吴媛媛 [2]" w:date="2020-05-18T16:13:17Z">
        <w:r>
          <w:rPr>
            <w:rFonts w:hint="eastAsia" w:ascii="仿宋_GB2312" w:hAnsi="仿宋_GB2312" w:eastAsia="仿宋_GB2312" w:cs="仿宋_GB2312"/>
          </w:rPr>
          <w:fldChar w:fldCharType="end"/>
        </w:r>
      </w:ins>
      <w:ins w:id="3494" w:author="吴媛媛 [2]" w:date="2020-05-18T16:13:17Z">
        <w:r>
          <w:rPr>
            <w:rFonts w:hint="eastAsia" w:ascii="仿宋_GB2312" w:hAnsi="仿宋_GB2312" w:eastAsia="仿宋_GB2312" w:cs="仿宋_GB2312"/>
            <w:bCs w:val="0"/>
            <w:color w:val="000000"/>
            <w:szCs w:val="21"/>
          </w:rPr>
          <w:fldChar w:fldCharType="end"/>
        </w:r>
      </w:ins>
    </w:p>
    <w:p>
      <w:pPr>
        <w:pStyle w:val="18"/>
        <w:tabs>
          <w:tab w:val="right" w:leader="dot" w:pos="8306"/>
          <w:tab w:val="clear" w:pos="600"/>
          <w:tab w:val="clear" w:pos="8296"/>
        </w:tabs>
        <w:rPr>
          <w:ins w:id="3495" w:author="吴媛媛 [2]" w:date="2020-05-18T16:13:17Z"/>
          <w:rFonts w:hint="eastAsia" w:ascii="仿宋_GB2312" w:hAnsi="仿宋_GB2312" w:eastAsia="仿宋_GB2312" w:cs="仿宋_GB2312"/>
        </w:rPr>
      </w:pPr>
      <w:ins w:id="3496" w:author="吴媛媛 [2]" w:date="2020-05-18T16:13:17Z">
        <w:r>
          <w:rPr>
            <w:rFonts w:hint="eastAsia" w:ascii="仿宋_GB2312" w:hAnsi="仿宋_GB2312" w:eastAsia="仿宋_GB2312" w:cs="仿宋_GB2312"/>
            <w:bCs w:val="0"/>
            <w:color w:val="000000"/>
            <w:szCs w:val="21"/>
          </w:rPr>
          <w:fldChar w:fldCharType="begin"/>
        </w:r>
      </w:ins>
      <w:ins w:id="3497" w:author="吴媛媛 [2]" w:date="2020-05-18T16:13:17Z">
        <w:r>
          <w:rPr>
            <w:rFonts w:hint="eastAsia" w:ascii="仿宋_GB2312" w:hAnsi="仿宋_GB2312" w:eastAsia="仿宋_GB2312" w:cs="仿宋_GB2312"/>
            <w:bCs w:val="0"/>
            <w:szCs w:val="21"/>
          </w:rPr>
          <w:instrText xml:space="preserve"> HYPERLINK \l _Toc14402 </w:instrText>
        </w:r>
      </w:ins>
      <w:ins w:id="3498" w:author="吴媛媛 [2]" w:date="2020-05-18T16:13:17Z">
        <w:r>
          <w:rPr>
            <w:rFonts w:hint="eastAsia" w:ascii="仿宋_GB2312" w:hAnsi="仿宋_GB2312" w:eastAsia="仿宋_GB2312" w:cs="仿宋_GB2312"/>
            <w:bCs w:val="0"/>
            <w:szCs w:val="21"/>
          </w:rPr>
          <w:fldChar w:fldCharType="separate"/>
        </w:r>
      </w:ins>
      <w:ins w:id="3499" w:author="吴媛媛 [2]" w:date="2020-05-18T16:13:17Z">
        <w:r>
          <w:rPr>
            <w:rFonts w:hint="eastAsia" w:ascii="仿宋_GB2312" w:hAnsi="仿宋_GB2312" w:eastAsia="仿宋_GB2312" w:cs="仿宋_GB2312"/>
            <w:i w:val="0"/>
            <w:iCs w:val="0"/>
            <w:caps w:val="0"/>
            <w:smallCaps w:val="0"/>
            <w:strike w:val="0"/>
            <w:dstrike w:val="0"/>
            <w:spacing w:val="0"/>
            <w:position w:val="0"/>
            <w:lang w:eastAsia="zh-CN"/>
          </w:rPr>
          <w:t>3.9</w:t>
        </w:r>
      </w:ins>
      <w:ins w:id="3500" w:author="吴媛媛 [2]" w:date="2020-05-18T16:17:29Z">
        <w:r>
          <w:rPr>
            <w:rFonts w:hint="eastAsia" w:ascii="仿宋_GB2312" w:hAnsi="仿宋_GB2312" w:eastAsia="仿宋_GB2312" w:cs="仿宋_GB2312"/>
            <w:bCs w:val="0"/>
            <w:lang w:eastAsia="zh-CN"/>
          </w:rPr>
          <w:t>金融机构数据报文数据项内容</w:t>
        </w:r>
      </w:ins>
      <w:ins w:id="3501" w:author="吴媛媛 [2]" w:date="2020-05-18T16:13:17Z">
        <w:r>
          <w:rPr>
            <w:rFonts w:hint="eastAsia" w:ascii="仿宋_GB2312" w:hAnsi="仿宋_GB2312" w:eastAsia="仿宋_GB2312" w:cs="仿宋_GB2312"/>
            <w:i w:val="0"/>
            <w:iCs w:val="0"/>
            <w:caps w:val="0"/>
            <w:smallCaps w:val="0"/>
            <w:strike w:val="0"/>
            <w:dstrike w:val="0"/>
            <w:spacing w:val="0"/>
            <w:position w:val="0"/>
            <w:lang w:eastAsia="zh-CN"/>
          </w:rPr>
          <w:t xml:space="preserve"> </w:t>
        </w:r>
      </w:ins>
      <w:ins w:id="3502" w:author="吴媛媛 [2]" w:date="2020-05-18T16:13:17Z">
        <w:r>
          <w:rPr>
            <w:rFonts w:hint="eastAsia" w:ascii="仿宋_GB2312" w:hAnsi="仿宋_GB2312" w:eastAsia="仿宋_GB2312" w:cs="仿宋_GB2312"/>
          </w:rPr>
          <w:tab/>
        </w:r>
      </w:ins>
      <w:ins w:id="3503" w:author="吴媛媛 [2]" w:date="2020-05-18T16:13:17Z">
        <w:r>
          <w:rPr>
            <w:rFonts w:hint="eastAsia" w:ascii="仿宋_GB2312" w:hAnsi="仿宋_GB2312" w:eastAsia="仿宋_GB2312" w:cs="仿宋_GB2312"/>
          </w:rPr>
          <w:fldChar w:fldCharType="begin"/>
        </w:r>
      </w:ins>
      <w:ins w:id="3504" w:author="吴媛媛 [2]" w:date="2020-05-18T16:13:17Z">
        <w:r>
          <w:rPr>
            <w:rFonts w:hint="eastAsia" w:ascii="仿宋_GB2312" w:hAnsi="仿宋_GB2312" w:eastAsia="仿宋_GB2312" w:cs="仿宋_GB2312"/>
          </w:rPr>
          <w:instrText xml:space="preserve"> PAGEREF _Toc14402 </w:instrText>
        </w:r>
      </w:ins>
      <w:ins w:id="3505"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11</w:t>
      </w:r>
      <w:ins w:id="3506" w:author="吴媛媛 [2]" w:date="2020-05-18T16:13:17Z">
        <w:r>
          <w:rPr>
            <w:rFonts w:hint="eastAsia" w:ascii="仿宋_GB2312" w:hAnsi="仿宋_GB2312" w:eastAsia="仿宋_GB2312" w:cs="仿宋_GB2312"/>
          </w:rPr>
          <w:fldChar w:fldCharType="end"/>
        </w:r>
      </w:ins>
      <w:ins w:id="3507"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508" w:author="吴媛媛 [2]" w:date="2020-05-18T16:13:17Z"/>
          <w:rFonts w:hint="eastAsia" w:ascii="仿宋_GB2312" w:hAnsi="仿宋_GB2312" w:eastAsia="仿宋_GB2312" w:cs="仿宋_GB2312"/>
        </w:rPr>
      </w:pPr>
      <w:ins w:id="3509" w:author="吴媛媛 [2]" w:date="2020-05-18T16:13:17Z">
        <w:r>
          <w:rPr>
            <w:rFonts w:hint="eastAsia" w:ascii="仿宋_GB2312" w:hAnsi="仿宋_GB2312" w:eastAsia="仿宋_GB2312" w:cs="仿宋_GB2312"/>
            <w:bCs w:val="0"/>
            <w:color w:val="000000"/>
            <w:szCs w:val="21"/>
          </w:rPr>
          <w:fldChar w:fldCharType="begin"/>
        </w:r>
      </w:ins>
      <w:ins w:id="3510" w:author="吴媛媛 [2]" w:date="2020-05-18T16:13:17Z">
        <w:r>
          <w:rPr>
            <w:rFonts w:hint="eastAsia" w:ascii="仿宋_GB2312" w:hAnsi="仿宋_GB2312" w:eastAsia="仿宋_GB2312" w:cs="仿宋_GB2312"/>
            <w:bCs w:val="0"/>
            <w:szCs w:val="21"/>
          </w:rPr>
          <w:instrText xml:space="preserve"> HYPERLINK \l _Toc29124 </w:instrText>
        </w:r>
      </w:ins>
      <w:ins w:id="3511" w:author="吴媛媛 [2]" w:date="2020-05-18T16:13:17Z">
        <w:r>
          <w:rPr>
            <w:rFonts w:hint="eastAsia" w:ascii="仿宋_GB2312" w:hAnsi="仿宋_GB2312" w:eastAsia="仿宋_GB2312" w:cs="仿宋_GB2312"/>
            <w:bCs w:val="0"/>
            <w:szCs w:val="21"/>
          </w:rPr>
          <w:fldChar w:fldCharType="separate"/>
        </w:r>
      </w:ins>
      <w:ins w:id="3512" w:author="吴媛媛 [2]" w:date="2020-05-18T16:13:17Z">
        <w:r>
          <w:rPr>
            <w:rFonts w:hint="eastAsia" w:ascii="仿宋_GB2312" w:hAnsi="仿宋_GB2312" w:eastAsia="仿宋_GB2312" w:cs="仿宋_GB2312"/>
            <w:lang w:eastAsia="zh-CN"/>
          </w:rPr>
          <w:t>3.9.1 个人客户报文</w:t>
        </w:r>
      </w:ins>
      <w:ins w:id="3513" w:author="吴媛媛 [2]" w:date="2020-05-18T16:13:17Z">
        <w:r>
          <w:rPr>
            <w:rFonts w:hint="eastAsia" w:ascii="仿宋_GB2312" w:hAnsi="仿宋_GB2312" w:eastAsia="仿宋_GB2312" w:cs="仿宋_GB2312"/>
          </w:rPr>
          <w:tab/>
        </w:r>
      </w:ins>
      <w:ins w:id="3514" w:author="吴媛媛 [2]" w:date="2020-05-18T16:13:17Z">
        <w:r>
          <w:rPr>
            <w:rFonts w:hint="eastAsia" w:ascii="仿宋_GB2312" w:hAnsi="仿宋_GB2312" w:eastAsia="仿宋_GB2312" w:cs="仿宋_GB2312"/>
          </w:rPr>
          <w:fldChar w:fldCharType="begin"/>
        </w:r>
      </w:ins>
      <w:ins w:id="3515" w:author="吴媛媛 [2]" w:date="2020-05-18T16:13:17Z">
        <w:r>
          <w:rPr>
            <w:rFonts w:hint="eastAsia" w:ascii="仿宋_GB2312" w:hAnsi="仿宋_GB2312" w:eastAsia="仿宋_GB2312" w:cs="仿宋_GB2312"/>
          </w:rPr>
          <w:instrText xml:space="preserve"> PAGEREF _Toc29124 </w:instrText>
        </w:r>
      </w:ins>
      <w:ins w:id="3516"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11</w:t>
      </w:r>
      <w:ins w:id="3517" w:author="吴媛媛 [2]" w:date="2020-05-18T16:13:17Z">
        <w:r>
          <w:rPr>
            <w:rFonts w:hint="eastAsia" w:ascii="仿宋_GB2312" w:hAnsi="仿宋_GB2312" w:eastAsia="仿宋_GB2312" w:cs="仿宋_GB2312"/>
          </w:rPr>
          <w:fldChar w:fldCharType="end"/>
        </w:r>
      </w:ins>
      <w:ins w:id="3518"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519" w:author="吴媛媛 [2]" w:date="2020-05-18T16:13:17Z"/>
          <w:rFonts w:hint="eastAsia" w:ascii="仿宋_GB2312" w:hAnsi="仿宋_GB2312" w:eastAsia="仿宋_GB2312" w:cs="仿宋_GB2312"/>
        </w:rPr>
      </w:pPr>
      <w:ins w:id="3520" w:author="吴媛媛 [2]" w:date="2020-05-18T16:13:17Z">
        <w:r>
          <w:rPr>
            <w:rFonts w:hint="eastAsia" w:ascii="仿宋_GB2312" w:hAnsi="仿宋_GB2312" w:eastAsia="仿宋_GB2312" w:cs="仿宋_GB2312"/>
            <w:bCs w:val="0"/>
            <w:color w:val="000000"/>
            <w:szCs w:val="21"/>
          </w:rPr>
          <w:fldChar w:fldCharType="begin"/>
        </w:r>
      </w:ins>
      <w:ins w:id="3521" w:author="吴媛媛 [2]" w:date="2020-05-18T16:13:17Z">
        <w:r>
          <w:rPr>
            <w:rFonts w:hint="eastAsia" w:ascii="仿宋_GB2312" w:hAnsi="仿宋_GB2312" w:eastAsia="仿宋_GB2312" w:cs="仿宋_GB2312"/>
            <w:bCs w:val="0"/>
            <w:szCs w:val="21"/>
          </w:rPr>
          <w:instrText xml:space="preserve"> HYPERLINK \l _Toc11982 </w:instrText>
        </w:r>
      </w:ins>
      <w:ins w:id="3522" w:author="吴媛媛 [2]" w:date="2020-05-18T16:13:17Z">
        <w:r>
          <w:rPr>
            <w:rFonts w:hint="eastAsia" w:ascii="仿宋_GB2312" w:hAnsi="仿宋_GB2312" w:eastAsia="仿宋_GB2312" w:cs="仿宋_GB2312"/>
            <w:bCs w:val="0"/>
            <w:szCs w:val="21"/>
          </w:rPr>
          <w:fldChar w:fldCharType="separate"/>
        </w:r>
      </w:ins>
      <w:ins w:id="3523" w:author="吴媛媛 [2]" w:date="2020-05-18T16:13:17Z">
        <w:r>
          <w:rPr>
            <w:rFonts w:hint="eastAsia" w:ascii="仿宋_GB2312" w:hAnsi="仿宋_GB2312" w:eastAsia="仿宋_GB2312" w:cs="仿宋_GB2312"/>
            <w:lang w:eastAsia="zh-CN"/>
          </w:rPr>
          <w:t>3.9.2 单位客户报文</w:t>
        </w:r>
      </w:ins>
      <w:ins w:id="3524" w:author="吴媛媛 [2]" w:date="2020-05-18T16:13:17Z">
        <w:r>
          <w:rPr>
            <w:rFonts w:hint="eastAsia" w:ascii="仿宋_GB2312" w:hAnsi="仿宋_GB2312" w:eastAsia="仿宋_GB2312" w:cs="仿宋_GB2312"/>
          </w:rPr>
          <w:tab/>
        </w:r>
      </w:ins>
      <w:ins w:id="3525" w:author="吴媛媛 [2]" w:date="2020-05-18T16:13:17Z">
        <w:r>
          <w:rPr>
            <w:rFonts w:hint="eastAsia" w:ascii="仿宋_GB2312" w:hAnsi="仿宋_GB2312" w:eastAsia="仿宋_GB2312" w:cs="仿宋_GB2312"/>
          </w:rPr>
          <w:fldChar w:fldCharType="begin"/>
        </w:r>
      </w:ins>
      <w:ins w:id="3526" w:author="吴媛媛 [2]" w:date="2020-05-18T16:13:17Z">
        <w:r>
          <w:rPr>
            <w:rFonts w:hint="eastAsia" w:ascii="仿宋_GB2312" w:hAnsi="仿宋_GB2312" w:eastAsia="仿宋_GB2312" w:cs="仿宋_GB2312"/>
          </w:rPr>
          <w:instrText xml:space="preserve"> PAGEREF _Toc11982 </w:instrText>
        </w:r>
      </w:ins>
      <w:ins w:id="3527"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25</w:t>
      </w:r>
      <w:ins w:id="3528" w:author="吴媛媛 [2]" w:date="2020-05-18T16:13:17Z">
        <w:r>
          <w:rPr>
            <w:rFonts w:hint="eastAsia" w:ascii="仿宋_GB2312" w:hAnsi="仿宋_GB2312" w:eastAsia="仿宋_GB2312" w:cs="仿宋_GB2312"/>
          </w:rPr>
          <w:fldChar w:fldCharType="end"/>
        </w:r>
      </w:ins>
      <w:ins w:id="3529"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530" w:author="吴媛媛 [2]" w:date="2020-05-18T16:19:04Z"/>
          <w:rFonts w:hint="eastAsia" w:ascii="仿宋_GB2312" w:hAnsi="仿宋_GB2312" w:cs="仿宋_GB2312"/>
          <w:bCs w:val="0"/>
          <w:color w:val="000000"/>
          <w:szCs w:val="21"/>
        </w:rPr>
      </w:pPr>
      <w:ins w:id="3531" w:author="吴媛媛 [2]" w:date="2020-05-18T16:13:17Z">
        <w:r>
          <w:rPr>
            <w:rFonts w:hint="eastAsia" w:ascii="仿宋_GB2312" w:hAnsi="仿宋_GB2312" w:cs="仿宋_GB2312"/>
            <w:bCs w:val="0"/>
            <w:color w:val="000000"/>
            <w:szCs w:val="21"/>
          </w:rPr>
          <w:fldChar w:fldCharType="begin"/>
        </w:r>
      </w:ins>
      <w:ins w:id="3532" w:author="吴媛媛 [2]" w:date="2020-05-18T16:13:17Z">
        <w:r>
          <w:rPr>
            <w:rFonts w:hint="eastAsia" w:ascii="仿宋_GB2312" w:hAnsi="仿宋_GB2312" w:cs="仿宋_GB2312"/>
            <w:bCs w:val="0"/>
            <w:color w:val="000000"/>
            <w:szCs w:val="21"/>
            <w:rPrChange w:id="3533" w:author="吴媛媛 [2]" w:date="2020-05-18T16:20:23Z">
              <w:rPr>
                <w:rFonts w:hint="eastAsia" w:ascii="仿宋_GB2312" w:hAnsi="仿宋_GB2312" w:cs="仿宋_GB2312"/>
                <w:bCs w:val="0"/>
                <w:szCs w:val="21"/>
              </w:rPr>
            </w:rPrChange>
          </w:rPr>
          <w:instrText xml:space="preserve"> HYPERLINK \l _Toc4721 </w:instrText>
        </w:r>
      </w:ins>
      <w:ins w:id="3534" w:author="吴媛媛 [2]" w:date="2020-05-18T16:13:17Z">
        <w:r>
          <w:rPr>
            <w:rFonts w:hint="eastAsia" w:ascii="仿宋_GB2312" w:hAnsi="仿宋_GB2312" w:cs="仿宋_GB2312"/>
            <w:bCs w:val="0"/>
            <w:color w:val="000000"/>
            <w:szCs w:val="21"/>
            <w:rPrChange w:id="3535" w:author="吴媛媛 [2]" w:date="2020-05-18T16:20:23Z">
              <w:rPr>
                <w:rFonts w:hint="eastAsia" w:ascii="仿宋_GB2312" w:hAnsi="仿宋_GB2312" w:cs="仿宋_GB2312"/>
                <w:bCs w:val="0"/>
                <w:szCs w:val="21"/>
              </w:rPr>
            </w:rPrChange>
          </w:rPr>
          <w:fldChar w:fldCharType="separate"/>
        </w:r>
      </w:ins>
      <w:ins w:id="3536" w:author="吴媛媛 [2]" w:date="2020-05-18T16:13:17Z">
        <w:r>
          <w:rPr>
            <w:rFonts w:hint="eastAsia" w:ascii="仿宋_GB2312" w:hAnsi="仿宋_GB2312" w:cs="仿宋_GB2312"/>
            <w:color w:val="000000"/>
            <w:szCs w:val="21"/>
            <w:rPrChange w:id="3537" w:author="吴媛媛 [2]" w:date="2020-05-18T16:20:23Z">
              <w:rPr>
                <w:rFonts w:ascii="Times New Roman" w:hAnsi="Times New Roman" w:cs="Times New Roman"/>
              </w:rPr>
            </w:rPrChange>
          </w:rPr>
          <w:t>3.9.3</w:t>
        </w:r>
      </w:ins>
      <w:ins w:id="3538" w:author="吴媛媛 [2]" w:date="2020-05-18T16:13:17Z">
        <w:r>
          <w:rPr>
            <w:rFonts w:hint="eastAsia" w:ascii="仿宋_GB2312" w:hAnsi="仿宋_GB2312" w:cs="仿宋_GB2312"/>
            <w:color w:val="000000"/>
            <w:szCs w:val="21"/>
            <w:rPrChange w:id="3539" w:author="吴媛媛 [2]" w:date="2020-05-18T16:20:23Z">
              <w:rPr>
                <w:rFonts w:ascii="Times New Roman" w:hAnsi="Times New Roman" w:cs="Times New Roman"/>
              </w:rPr>
            </w:rPrChange>
          </w:rPr>
          <w:t xml:space="preserve"> </w:t>
        </w:r>
      </w:ins>
      <w:ins w:id="3540" w:author="吴媛媛 [2]" w:date="2020-05-18T16:13:17Z">
        <w:r>
          <w:rPr>
            <w:rFonts w:hint="eastAsia" w:ascii="仿宋_GB2312" w:hAnsi="仿宋_GB2312" w:cs="仿宋_GB2312"/>
            <w:color w:val="000000"/>
            <w:szCs w:val="21"/>
            <w:lang w:eastAsia="zh-CN"/>
            <w:rPrChange w:id="3541" w:author="吴媛媛 [2]" w:date="2020-05-18T16:20:23Z">
              <w:rPr>
                <w:rFonts w:hint="eastAsia" w:ascii="仿宋_GB2312" w:hAnsi="仿宋_GB2312" w:cs="仿宋_GB2312"/>
                <w:lang w:eastAsia="zh-CN"/>
              </w:rPr>
            </w:rPrChange>
          </w:rPr>
          <w:t>存</w:t>
        </w:r>
      </w:ins>
      <w:ins w:id="3542" w:author="吴媛媛 [2]" w:date="2020-05-18T16:13:17Z">
        <w:r>
          <w:rPr>
            <w:rFonts w:hint="eastAsia" w:ascii="仿宋_GB2312" w:hAnsi="仿宋_GB2312" w:cs="仿宋_GB2312"/>
            <w:color w:val="000000"/>
            <w:szCs w:val="21"/>
            <w:rPrChange w:id="3543" w:author="吴媛媛 [2]" w:date="2020-05-18T16:20:23Z">
              <w:rPr>
                <w:rFonts w:hint="eastAsia" w:ascii="仿宋_GB2312" w:hAnsi="仿宋_GB2312" w:cs="仿宋_GB2312"/>
              </w:rPr>
            </w:rPrChange>
          </w:rPr>
          <w:t>款余额</w:t>
        </w:r>
      </w:ins>
      <w:ins w:id="3544" w:author="吴媛媛 [2]" w:date="2020-05-18T16:13:17Z">
        <w:r>
          <w:rPr>
            <w:rFonts w:hint="eastAsia" w:ascii="仿宋_GB2312" w:hAnsi="仿宋_GB2312" w:cs="仿宋_GB2312"/>
            <w:color w:val="000000"/>
            <w:szCs w:val="21"/>
            <w:lang w:eastAsia="zh-CN"/>
            <w:rPrChange w:id="3545" w:author="吴媛媛 [2]" w:date="2020-05-18T16:20:23Z">
              <w:rPr>
                <w:rFonts w:hint="eastAsia" w:ascii="仿宋_GB2312" w:hAnsi="仿宋_GB2312" w:cs="仿宋_GB2312"/>
                <w:lang w:eastAsia="zh-CN"/>
              </w:rPr>
            </w:rPrChange>
          </w:rPr>
          <w:t>扩展</w:t>
        </w:r>
      </w:ins>
      <w:ins w:id="3546" w:author="吴媛媛 [2]" w:date="2020-05-18T16:13:17Z">
        <w:r>
          <w:rPr>
            <w:rFonts w:hint="eastAsia" w:ascii="仿宋_GB2312" w:hAnsi="仿宋_GB2312" w:cs="仿宋_GB2312"/>
            <w:color w:val="000000"/>
            <w:szCs w:val="21"/>
            <w:rPrChange w:id="3547" w:author="吴媛媛 [2]" w:date="2020-05-18T16:20:23Z">
              <w:rPr>
                <w:rFonts w:hint="eastAsia" w:ascii="仿宋_GB2312" w:hAnsi="仿宋_GB2312" w:cs="仿宋_GB2312"/>
              </w:rPr>
            </w:rPrChange>
          </w:rPr>
          <w:t>报文</w:t>
        </w:r>
      </w:ins>
      <w:ins w:id="3548" w:author="吴媛媛 [2]" w:date="2020-05-18T16:13:17Z">
        <w:r>
          <w:rPr>
            <w:rFonts w:hint="eastAsia" w:ascii="仿宋_GB2312" w:hAnsi="仿宋_GB2312" w:cs="仿宋_GB2312"/>
            <w:color w:val="000000"/>
            <w:szCs w:val="21"/>
            <w:rPrChange w:id="3549" w:author="吴媛媛 [2]" w:date="2020-05-18T16:20:23Z">
              <w:rPr/>
            </w:rPrChange>
          </w:rPr>
          <w:tab/>
        </w:r>
      </w:ins>
      <w:ins w:id="3550" w:author="吴媛媛 [2]" w:date="2020-05-18T16:13:17Z">
        <w:r>
          <w:rPr>
            <w:rFonts w:hint="eastAsia" w:ascii="仿宋_GB2312" w:hAnsi="仿宋_GB2312" w:cs="仿宋_GB2312"/>
            <w:color w:val="000000"/>
            <w:szCs w:val="21"/>
            <w:rPrChange w:id="3551" w:author="吴媛媛 [2]" w:date="2020-05-18T16:20:23Z">
              <w:rPr/>
            </w:rPrChange>
          </w:rPr>
          <w:fldChar w:fldCharType="begin"/>
        </w:r>
      </w:ins>
      <w:ins w:id="3552" w:author="吴媛媛 [2]" w:date="2020-05-18T16:13:17Z">
        <w:r>
          <w:rPr>
            <w:rFonts w:hint="eastAsia" w:ascii="仿宋_GB2312" w:hAnsi="仿宋_GB2312" w:cs="仿宋_GB2312"/>
            <w:color w:val="000000"/>
            <w:szCs w:val="21"/>
            <w:rPrChange w:id="3553" w:author="吴媛媛 [2]" w:date="2020-05-18T16:20:23Z">
              <w:rPr/>
            </w:rPrChange>
          </w:rPr>
          <w:instrText xml:space="preserve"> PAGEREF _Toc4721 </w:instrText>
        </w:r>
      </w:ins>
      <w:ins w:id="3554" w:author="吴媛媛 [2]" w:date="2020-05-18T16:13:17Z">
        <w:r>
          <w:rPr>
            <w:rFonts w:hint="eastAsia" w:ascii="仿宋_GB2312" w:hAnsi="仿宋_GB2312" w:cs="仿宋_GB2312"/>
            <w:color w:val="000000"/>
            <w:szCs w:val="21"/>
            <w:rPrChange w:id="3555" w:author="吴媛媛 [2]" w:date="2020-05-18T16:20:23Z">
              <w:rPr/>
            </w:rPrChange>
          </w:rPr>
          <w:fldChar w:fldCharType="separate"/>
        </w:r>
      </w:ins>
      <w:r>
        <w:rPr>
          <w:rFonts w:hint="eastAsia" w:ascii="仿宋_GB2312" w:hAnsi="仿宋_GB2312" w:cs="仿宋_GB2312"/>
          <w:color w:val="000000"/>
          <w:szCs w:val="21"/>
        </w:rPr>
        <w:t>34</w:t>
      </w:r>
      <w:ins w:id="3556" w:author="吴媛媛 [2]" w:date="2020-05-18T16:13:17Z">
        <w:r>
          <w:rPr>
            <w:rFonts w:hint="eastAsia" w:ascii="仿宋_GB2312" w:hAnsi="仿宋_GB2312" w:cs="仿宋_GB2312"/>
            <w:color w:val="000000"/>
            <w:szCs w:val="21"/>
            <w:rPrChange w:id="3557" w:author="吴媛媛 [2]" w:date="2020-05-18T16:20:23Z">
              <w:rPr/>
            </w:rPrChange>
          </w:rPr>
          <w:fldChar w:fldCharType="end"/>
        </w:r>
      </w:ins>
      <w:ins w:id="3558" w:author="吴媛媛 [2]" w:date="2020-05-18T16:13:17Z">
        <w:r>
          <w:rPr>
            <w:rFonts w:hint="eastAsia" w:ascii="仿宋_GB2312" w:hAnsi="仿宋_GB2312" w:cs="仿宋_GB2312"/>
            <w:bCs w:val="0"/>
            <w:color w:val="000000"/>
            <w:szCs w:val="21"/>
          </w:rPr>
          <w:fldChar w:fldCharType="end"/>
        </w:r>
      </w:ins>
    </w:p>
    <w:p>
      <w:pPr>
        <w:pStyle w:val="11"/>
        <w:tabs>
          <w:tab w:val="right" w:leader="dot" w:pos="8306"/>
          <w:tab w:val="clear" w:pos="1260"/>
          <w:tab w:val="clear" w:pos="8296"/>
        </w:tabs>
        <w:rPr>
          <w:ins w:id="3559" w:author="吴媛媛 [2]" w:date="2020-05-18T16:13:17Z"/>
          <w:rFonts w:hint="eastAsia" w:ascii="仿宋_GB2312" w:hAnsi="仿宋_GB2312" w:cs="仿宋_GB2312"/>
          <w:color w:val="000000"/>
          <w:szCs w:val="21"/>
          <w:rPrChange w:id="3560" w:author="吴媛媛 [2]" w:date="2020-05-18T16:20:23Z">
            <w:rPr>
              <w:ins w:id="3561" w:author="吴媛媛 [2]" w:date="2020-05-18T16:13:17Z"/>
            </w:rPr>
          </w:rPrChange>
        </w:rPr>
      </w:pPr>
      <w:ins w:id="3562" w:author="吴媛媛 [2]" w:date="2020-05-18T16:13:17Z">
        <w:r>
          <w:rPr>
            <w:rFonts w:hint="eastAsia" w:ascii="仿宋_GB2312" w:hAnsi="仿宋_GB2312" w:cs="仿宋_GB2312"/>
            <w:bCs w:val="0"/>
            <w:color w:val="000000"/>
            <w:szCs w:val="21"/>
          </w:rPr>
          <w:fldChar w:fldCharType="begin"/>
        </w:r>
      </w:ins>
      <w:ins w:id="3563" w:author="吴媛媛 [2]" w:date="2020-05-18T16:13:17Z">
        <w:r>
          <w:rPr>
            <w:rFonts w:hint="eastAsia" w:ascii="仿宋_GB2312" w:hAnsi="仿宋_GB2312" w:cs="仿宋_GB2312"/>
            <w:bCs w:val="0"/>
            <w:color w:val="000000"/>
            <w:szCs w:val="21"/>
            <w:rPrChange w:id="3564" w:author="吴媛媛 [2]" w:date="2020-05-18T16:20:23Z">
              <w:rPr>
                <w:rFonts w:hint="eastAsia" w:ascii="仿宋_GB2312" w:hAnsi="仿宋_GB2312" w:cs="仿宋_GB2312"/>
                <w:bCs w:val="0"/>
                <w:szCs w:val="21"/>
              </w:rPr>
            </w:rPrChange>
          </w:rPr>
          <w:instrText xml:space="preserve"> HYPERLINK \l _Toc27690 </w:instrText>
        </w:r>
      </w:ins>
      <w:ins w:id="3565" w:author="吴媛媛 [2]" w:date="2020-05-18T16:13:17Z">
        <w:r>
          <w:rPr>
            <w:rFonts w:hint="eastAsia" w:ascii="仿宋_GB2312" w:hAnsi="仿宋_GB2312" w:cs="仿宋_GB2312"/>
            <w:bCs w:val="0"/>
            <w:color w:val="000000"/>
            <w:szCs w:val="21"/>
            <w:rPrChange w:id="3566" w:author="吴媛媛 [2]" w:date="2020-05-18T16:20:23Z">
              <w:rPr>
                <w:rFonts w:hint="eastAsia" w:ascii="仿宋_GB2312" w:hAnsi="仿宋_GB2312" w:cs="仿宋_GB2312"/>
                <w:bCs w:val="0"/>
                <w:szCs w:val="21"/>
              </w:rPr>
            </w:rPrChange>
          </w:rPr>
          <w:fldChar w:fldCharType="separate"/>
        </w:r>
      </w:ins>
      <w:ins w:id="3567" w:author="吴媛媛 [2]" w:date="2020-05-18T16:13:17Z">
        <w:r>
          <w:rPr>
            <w:rFonts w:hint="eastAsia" w:ascii="仿宋_GB2312" w:hAnsi="仿宋_GB2312" w:cs="仿宋_GB2312"/>
            <w:color w:val="000000"/>
            <w:szCs w:val="21"/>
            <w:rPrChange w:id="3568" w:author="吴媛媛 [2]" w:date="2020-05-18T16:20:23Z">
              <w:rPr>
                <w:rFonts w:ascii="Times New Roman" w:hAnsi="Times New Roman" w:cs="Times New Roman"/>
              </w:rPr>
            </w:rPrChange>
          </w:rPr>
          <w:t xml:space="preserve">3.9.4 </w:t>
        </w:r>
      </w:ins>
      <w:ins w:id="3569" w:author="吴媛媛 [2]" w:date="2020-05-18T16:13:17Z">
        <w:r>
          <w:rPr>
            <w:rFonts w:hint="eastAsia" w:ascii="仿宋_GB2312" w:hAnsi="仿宋_GB2312" w:cs="仿宋_GB2312"/>
            <w:color w:val="000000"/>
            <w:szCs w:val="21"/>
            <w:rPrChange w:id="3570" w:author="吴媛媛 [2]" w:date="2020-05-18T16:20:23Z">
              <w:rPr>
                <w:rFonts w:hint="eastAsia" w:ascii="仿宋_GB2312" w:hAnsi="仿宋_GB2312" w:cs="仿宋_GB2312"/>
              </w:rPr>
            </w:rPrChange>
          </w:rPr>
          <w:t>同业存单余额</w:t>
        </w:r>
      </w:ins>
      <w:ins w:id="3571" w:author="吴媛媛 [2]" w:date="2020-05-18T16:13:17Z">
        <w:r>
          <w:rPr>
            <w:rFonts w:hint="eastAsia" w:ascii="仿宋_GB2312" w:hAnsi="仿宋_GB2312" w:cs="仿宋_GB2312"/>
            <w:color w:val="000000"/>
            <w:szCs w:val="21"/>
            <w:lang w:eastAsia="zh-CN"/>
            <w:rPrChange w:id="3572" w:author="吴媛媛 [2]" w:date="2020-05-18T16:20:23Z">
              <w:rPr>
                <w:rFonts w:hint="eastAsia" w:ascii="仿宋_GB2312" w:hAnsi="仿宋_GB2312" w:cs="仿宋_GB2312"/>
                <w:lang w:eastAsia="zh-CN"/>
              </w:rPr>
            </w:rPrChange>
          </w:rPr>
          <w:t>报文</w:t>
        </w:r>
      </w:ins>
      <w:ins w:id="3573" w:author="吴媛媛 [2]" w:date="2020-05-18T16:13:17Z">
        <w:r>
          <w:rPr>
            <w:rFonts w:hint="eastAsia" w:ascii="仿宋_GB2312" w:hAnsi="仿宋_GB2312" w:cs="仿宋_GB2312"/>
            <w:color w:val="000000"/>
            <w:szCs w:val="21"/>
            <w:rPrChange w:id="3574" w:author="吴媛媛 [2]" w:date="2020-05-18T16:20:23Z">
              <w:rPr/>
            </w:rPrChange>
          </w:rPr>
          <w:tab/>
        </w:r>
      </w:ins>
      <w:ins w:id="3575" w:author="吴媛媛 [2]" w:date="2020-05-18T16:13:17Z">
        <w:r>
          <w:rPr>
            <w:rFonts w:hint="eastAsia" w:ascii="仿宋_GB2312" w:hAnsi="仿宋_GB2312" w:cs="仿宋_GB2312"/>
            <w:color w:val="000000"/>
            <w:szCs w:val="21"/>
            <w:rPrChange w:id="3576" w:author="吴媛媛 [2]" w:date="2020-05-18T16:20:23Z">
              <w:rPr/>
            </w:rPrChange>
          </w:rPr>
          <w:fldChar w:fldCharType="begin"/>
        </w:r>
      </w:ins>
      <w:ins w:id="3577" w:author="吴媛媛 [2]" w:date="2020-05-18T16:13:17Z">
        <w:r>
          <w:rPr>
            <w:rFonts w:hint="eastAsia" w:ascii="仿宋_GB2312" w:hAnsi="仿宋_GB2312" w:cs="仿宋_GB2312"/>
            <w:color w:val="000000"/>
            <w:szCs w:val="21"/>
            <w:rPrChange w:id="3578" w:author="吴媛媛 [2]" w:date="2020-05-18T16:20:23Z">
              <w:rPr/>
            </w:rPrChange>
          </w:rPr>
          <w:instrText xml:space="preserve"> PAGEREF _Toc27690 </w:instrText>
        </w:r>
      </w:ins>
      <w:ins w:id="3579" w:author="吴媛媛 [2]" w:date="2020-05-18T16:13:17Z">
        <w:r>
          <w:rPr>
            <w:rFonts w:hint="eastAsia" w:ascii="仿宋_GB2312" w:hAnsi="仿宋_GB2312" w:cs="仿宋_GB2312"/>
            <w:color w:val="000000"/>
            <w:szCs w:val="21"/>
            <w:rPrChange w:id="3580" w:author="吴媛媛 [2]" w:date="2020-05-18T16:20:23Z">
              <w:rPr/>
            </w:rPrChange>
          </w:rPr>
          <w:fldChar w:fldCharType="separate"/>
        </w:r>
      </w:ins>
      <w:r>
        <w:rPr>
          <w:rFonts w:hint="eastAsia" w:ascii="仿宋_GB2312" w:hAnsi="仿宋_GB2312" w:cs="仿宋_GB2312"/>
          <w:color w:val="000000"/>
          <w:szCs w:val="21"/>
        </w:rPr>
        <w:t>43</w:t>
      </w:r>
      <w:ins w:id="3581" w:author="吴媛媛 [2]" w:date="2020-05-18T16:13:17Z">
        <w:r>
          <w:rPr>
            <w:rFonts w:hint="eastAsia" w:ascii="仿宋_GB2312" w:hAnsi="仿宋_GB2312" w:cs="仿宋_GB2312"/>
            <w:color w:val="000000"/>
            <w:szCs w:val="21"/>
            <w:rPrChange w:id="3582" w:author="吴媛媛 [2]" w:date="2020-05-18T16:20:23Z">
              <w:rPr/>
            </w:rPrChange>
          </w:rPr>
          <w:fldChar w:fldCharType="end"/>
        </w:r>
      </w:ins>
      <w:ins w:id="3583" w:author="吴媛媛 [2]" w:date="2020-05-18T16:13:17Z">
        <w:r>
          <w:rPr>
            <w:rFonts w:hint="eastAsia" w:ascii="仿宋_GB2312" w:hAnsi="仿宋_GB2312" w:cs="仿宋_GB2312"/>
            <w:bCs w:val="0"/>
            <w:color w:val="000000"/>
            <w:szCs w:val="21"/>
          </w:rPr>
          <w:fldChar w:fldCharType="end"/>
        </w:r>
      </w:ins>
    </w:p>
    <w:p>
      <w:pPr>
        <w:pStyle w:val="11"/>
        <w:tabs>
          <w:tab w:val="right" w:leader="dot" w:pos="8306"/>
          <w:tab w:val="clear" w:pos="1260"/>
          <w:tab w:val="clear" w:pos="8296"/>
        </w:tabs>
        <w:rPr>
          <w:ins w:id="3584" w:author="吴媛媛 [2]" w:date="2020-05-18T16:13:17Z"/>
          <w:rFonts w:hint="eastAsia" w:ascii="仿宋_GB2312" w:hAnsi="仿宋_GB2312" w:eastAsia="仿宋_GB2312" w:cs="仿宋_GB2312"/>
        </w:rPr>
      </w:pPr>
      <w:ins w:id="3585" w:author="吴媛媛 [2]" w:date="2020-05-18T16:13:17Z">
        <w:r>
          <w:rPr>
            <w:rFonts w:hint="eastAsia" w:ascii="仿宋_GB2312" w:hAnsi="仿宋_GB2312" w:eastAsia="仿宋_GB2312" w:cs="仿宋_GB2312"/>
            <w:bCs w:val="0"/>
            <w:color w:val="000000"/>
            <w:szCs w:val="21"/>
          </w:rPr>
          <w:fldChar w:fldCharType="begin"/>
        </w:r>
      </w:ins>
      <w:ins w:id="3586" w:author="吴媛媛 [2]" w:date="2020-05-18T16:13:17Z">
        <w:r>
          <w:rPr>
            <w:rFonts w:hint="eastAsia" w:ascii="仿宋_GB2312" w:hAnsi="仿宋_GB2312" w:eastAsia="仿宋_GB2312" w:cs="仿宋_GB2312"/>
            <w:bCs w:val="0"/>
            <w:szCs w:val="21"/>
          </w:rPr>
          <w:instrText xml:space="preserve"> HYPERLINK \l _Toc7556 </w:instrText>
        </w:r>
      </w:ins>
      <w:ins w:id="3587" w:author="吴媛媛 [2]" w:date="2020-05-18T16:13:17Z">
        <w:r>
          <w:rPr>
            <w:rFonts w:hint="eastAsia" w:ascii="仿宋_GB2312" w:hAnsi="仿宋_GB2312" w:eastAsia="仿宋_GB2312" w:cs="仿宋_GB2312"/>
            <w:bCs w:val="0"/>
            <w:szCs w:val="21"/>
          </w:rPr>
          <w:fldChar w:fldCharType="separate"/>
        </w:r>
      </w:ins>
      <w:ins w:id="3588" w:author="吴媛媛 [2]" w:date="2020-05-18T16:13:17Z">
        <w:r>
          <w:rPr>
            <w:rFonts w:hint="eastAsia" w:ascii="仿宋_GB2312" w:hAnsi="仿宋_GB2312" w:eastAsia="仿宋_GB2312" w:cs="仿宋_GB2312"/>
          </w:rPr>
          <w:t xml:space="preserve">3.9.5 </w:t>
        </w:r>
      </w:ins>
      <w:ins w:id="3589" w:author="吴媛媛 [2]" w:date="2020-05-18T16:13:17Z">
        <w:r>
          <w:rPr>
            <w:rFonts w:hint="eastAsia" w:ascii="仿宋_GB2312" w:hAnsi="仿宋_GB2312" w:eastAsia="仿宋_GB2312" w:cs="仿宋_GB2312"/>
            <w:lang w:eastAsia="zh-CN"/>
          </w:rPr>
          <w:t>同业</w:t>
        </w:r>
      </w:ins>
      <w:ins w:id="3590" w:author="吴媛媛 [2]" w:date="2020-05-18T16:13:17Z">
        <w:r>
          <w:rPr>
            <w:rFonts w:hint="eastAsia" w:ascii="仿宋_GB2312" w:hAnsi="仿宋_GB2312" w:eastAsia="仿宋_GB2312" w:cs="仿宋_GB2312"/>
          </w:rPr>
          <w:t>存单</w:t>
        </w:r>
      </w:ins>
      <w:ins w:id="3591" w:author="吴媛媛 [2]" w:date="2020-05-18T16:13:17Z">
        <w:r>
          <w:rPr>
            <w:rFonts w:hint="eastAsia" w:ascii="仿宋_GB2312" w:hAnsi="仿宋_GB2312" w:eastAsia="仿宋_GB2312" w:cs="仿宋_GB2312"/>
            <w:lang w:eastAsia="zh-CN"/>
          </w:rPr>
          <w:t>发生额报文</w:t>
        </w:r>
      </w:ins>
      <w:ins w:id="3592" w:author="吴媛媛 [2]" w:date="2020-05-18T16:13:17Z">
        <w:r>
          <w:rPr>
            <w:rFonts w:hint="eastAsia" w:ascii="仿宋_GB2312" w:hAnsi="仿宋_GB2312" w:eastAsia="仿宋_GB2312" w:cs="仿宋_GB2312"/>
          </w:rPr>
          <w:tab/>
        </w:r>
      </w:ins>
      <w:ins w:id="3593" w:author="吴媛媛 [2]" w:date="2020-05-18T16:13:17Z">
        <w:r>
          <w:rPr>
            <w:rFonts w:hint="eastAsia" w:ascii="仿宋_GB2312" w:hAnsi="仿宋_GB2312" w:eastAsia="仿宋_GB2312" w:cs="仿宋_GB2312"/>
          </w:rPr>
          <w:fldChar w:fldCharType="begin"/>
        </w:r>
      </w:ins>
      <w:ins w:id="3594" w:author="吴媛媛 [2]" w:date="2020-05-18T16:13:17Z">
        <w:r>
          <w:rPr>
            <w:rFonts w:hint="eastAsia" w:ascii="仿宋_GB2312" w:hAnsi="仿宋_GB2312" w:eastAsia="仿宋_GB2312" w:cs="仿宋_GB2312"/>
          </w:rPr>
          <w:instrText xml:space="preserve"> PAGEREF _Toc7556 </w:instrText>
        </w:r>
      </w:ins>
      <w:ins w:id="3595"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46</w:t>
      </w:r>
      <w:ins w:id="3596" w:author="吴媛媛 [2]" w:date="2020-05-18T16:13:17Z">
        <w:r>
          <w:rPr>
            <w:rFonts w:hint="eastAsia" w:ascii="仿宋_GB2312" w:hAnsi="仿宋_GB2312" w:eastAsia="仿宋_GB2312" w:cs="仿宋_GB2312"/>
          </w:rPr>
          <w:fldChar w:fldCharType="end"/>
        </w:r>
      </w:ins>
      <w:ins w:id="3597"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598" w:author="吴媛媛 [2]" w:date="2020-05-18T16:13:17Z"/>
          <w:rFonts w:hint="eastAsia" w:ascii="仿宋_GB2312" w:hAnsi="仿宋_GB2312" w:eastAsia="仿宋_GB2312" w:cs="仿宋_GB2312"/>
        </w:rPr>
      </w:pPr>
      <w:ins w:id="3599" w:author="吴媛媛 [2]" w:date="2020-05-18T16:13:17Z">
        <w:r>
          <w:rPr>
            <w:rFonts w:hint="eastAsia" w:ascii="仿宋_GB2312" w:hAnsi="仿宋_GB2312" w:eastAsia="仿宋_GB2312" w:cs="仿宋_GB2312"/>
            <w:bCs w:val="0"/>
            <w:color w:val="000000"/>
            <w:szCs w:val="21"/>
          </w:rPr>
          <w:fldChar w:fldCharType="begin"/>
        </w:r>
      </w:ins>
      <w:ins w:id="3600" w:author="吴媛媛 [2]" w:date="2020-05-18T16:13:17Z">
        <w:r>
          <w:rPr>
            <w:rFonts w:hint="eastAsia" w:ascii="仿宋_GB2312" w:hAnsi="仿宋_GB2312" w:eastAsia="仿宋_GB2312" w:cs="仿宋_GB2312"/>
            <w:bCs w:val="0"/>
            <w:szCs w:val="21"/>
          </w:rPr>
          <w:instrText xml:space="preserve"> HYPERLINK \l _Toc10959 </w:instrText>
        </w:r>
      </w:ins>
      <w:ins w:id="3601" w:author="吴媛媛 [2]" w:date="2020-05-18T16:13:17Z">
        <w:r>
          <w:rPr>
            <w:rFonts w:hint="eastAsia" w:ascii="仿宋_GB2312" w:hAnsi="仿宋_GB2312" w:eastAsia="仿宋_GB2312" w:cs="仿宋_GB2312"/>
            <w:bCs w:val="0"/>
            <w:szCs w:val="21"/>
          </w:rPr>
          <w:fldChar w:fldCharType="separate"/>
        </w:r>
      </w:ins>
      <w:ins w:id="3602" w:author="吴媛媛 [2]" w:date="2020-05-18T16:13:17Z">
        <w:r>
          <w:rPr>
            <w:rFonts w:hint="eastAsia" w:ascii="仿宋_GB2312" w:hAnsi="仿宋_GB2312" w:eastAsia="仿宋_GB2312" w:cs="仿宋_GB2312"/>
          </w:rPr>
          <w:t>3.9.6 大额存单余额</w:t>
        </w:r>
      </w:ins>
      <w:ins w:id="3603" w:author="吴媛媛 [2]" w:date="2020-05-18T16:13:17Z">
        <w:r>
          <w:rPr>
            <w:rFonts w:hint="eastAsia" w:ascii="仿宋_GB2312" w:hAnsi="仿宋_GB2312" w:eastAsia="仿宋_GB2312" w:cs="仿宋_GB2312"/>
            <w:lang w:eastAsia="zh-CN"/>
          </w:rPr>
          <w:t>报文</w:t>
        </w:r>
      </w:ins>
      <w:ins w:id="3604" w:author="吴媛媛 [2]" w:date="2020-05-18T16:13:17Z">
        <w:r>
          <w:rPr>
            <w:rFonts w:hint="eastAsia" w:ascii="仿宋_GB2312" w:hAnsi="仿宋_GB2312" w:eastAsia="仿宋_GB2312" w:cs="仿宋_GB2312"/>
          </w:rPr>
          <w:tab/>
        </w:r>
      </w:ins>
      <w:ins w:id="3605" w:author="吴媛媛 [2]" w:date="2020-05-18T16:13:17Z">
        <w:r>
          <w:rPr>
            <w:rFonts w:hint="eastAsia" w:ascii="仿宋_GB2312" w:hAnsi="仿宋_GB2312" w:eastAsia="仿宋_GB2312" w:cs="仿宋_GB2312"/>
          </w:rPr>
          <w:fldChar w:fldCharType="begin"/>
        </w:r>
      </w:ins>
      <w:ins w:id="3606" w:author="吴媛媛 [2]" w:date="2020-05-18T16:13:17Z">
        <w:r>
          <w:rPr>
            <w:rFonts w:hint="eastAsia" w:ascii="仿宋_GB2312" w:hAnsi="仿宋_GB2312" w:eastAsia="仿宋_GB2312" w:cs="仿宋_GB2312"/>
          </w:rPr>
          <w:instrText xml:space="preserve"> PAGEREF _Toc10959 </w:instrText>
        </w:r>
      </w:ins>
      <w:ins w:id="3607"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49</w:t>
      </w:r>
      <w:ins w:id="3608" w:author="吴媛媛 [2]" w:date="2020-05-18T16:13:17Z">
        <w:r>
          <w:rPr>
            <w:rFonts w:hint="eastAsia" w:ascii="仿宋_GB2312" w:hAnsi="仿宋_GB2312" w:eastAsia="仿宋_GB2312" w:cs="仿宋_GB2312"/>
          </w:rPr>
          <w:fldChar w:fldCharType="end"/>
        </w:r>
      </w:ins>
      <w:ins w:id="3609"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610" w:author="吴媛媛 [2]" w:date="2020-05-18T16:13:17Z"/>
          <w:rFonts w:hint="eastAsia" w:ascii="仿宋_GB2312" w:hAnsi="仿宋_GB2312" w:eastAsia="仿宋_GB2312" w:cs="仿宋_GB2312"/>
        </w:rPr>
      </w:pPr>
      <w:ins w:id="3611" w:author="吴媛媛 [2]" w:date="2020-05-18T16:13:17Z">
        <w:r>
          <w:rPr>
            <w:rFonts w:hint="eastAsia" w:ascii="仿宋_GB2312" w:hAnsi="仿宋_GB2312" w:eastAsia="仿宋_GB2312" w:cs="仿宋_GB2312"/>
            <w:bCs w:val="0"/>
            <w:color w:val="000000"/>
            <w:szCs w:val="21"/>
          </w:rPr>
          <w:fldChar w:fldCharType="begin"/>
        </w:r>
      </w:ins>
      <w:ins w:id="3612" w:author="吴媛媛 [2]" w:date="2020-05-18T16:13:17Z">
        <w:r>
          <w:rPr>
            <w:rFonts w:hint="eastAsia" w:ascii="仿宋_GB2312" w:hAnsi="仿宋_GB2312" w:eastAsia="仿宋_GB2312" w:cs="仿宋_GB2312"/>
            <w:bCs w:val="0"/>
            <w:szCs w:val="21"/>
          </w:rPr>
          <w:instrText xml:space="preserve"> HYPERLINK \l _Toc24469 </w:instrText>
        </w:r>
      </w:ins>
      <w:ins w:id="3613" w:author="吴媛媛 [2]" w:date="2020-05-18T16:13:17Z">
        <w:r>
          <w:rPr>
            <w:rFonts w:hint="eastAsia" w:ascii="仿宋_GB2312" w:hAnsi="仿宋_GB2312" w:eastAsia="仿宋_GB2312" w:cs="仿宋_GB2312"/>
            <w:bCs w:val="0"/>
            <w:szCs w:val="21"/>
          </w:rPr>
          <w:fldChar w:fldCharType="separate"/>
        </w:r>
      </w:ins>
      <w:ins w:id="3614" w:author="吴媛媛 [2]" w:date="2020-05-18T16:13:17Z">
        <w:r>
          <w:rPr>
            <w:rFonts w:hint="eastAsia" w:ascii="仿宋_GB2312" w:hAnsi="仿宋_GB2312" w:eastAsia="仿宋_GB2312" w:cs="仿宋_GB2312"/>
          </w:rPr>
          <w:t xml:space="preserve">3.9.7 </w:t>
        </w:r>
      </w:ins>
      <w:ins w:id="3615" w:author="吴媛媛 [2]" w:date="2020-05-18T16:13:17Z">
        <w:r>
          <w:rPr>
            <w:rFonts w:hint="eastAsia" w:ascii="仿宋_GB2312" w:hAnsi="仿宋_GB2312" w:eastAsia="仿宋_GB2312" w:cs="仿宋_GB2312"/>
            <w:lang w:eastAsia="zh-CN"/>
          </w:rPr>
          <w:t>大额存单发生额报文</w:t>
        </w:r>
      </w:ins>
      <w:ins w:id="3616" w:author="吴媛媛 [2]" w:date="2020-05-18T16:13:17Z">
        <w:r>
          <w:rPr>
            <w:rFonts w:hint="eastAsia" w:ascii="仿宋_GB2312" w:hAnsi="仿宋_GB2312" w:eastAsia="仿宋_GB2312" w:cs="仿宋_GB2312"/>
          </w:rPr>
          <w:tab/>
        </w:r>
      </w:ins>
      <w:ins w:id="3617" w:author="吴媛媛 [2]" w:date="2020-05-18T16:13:17Z">
        <w:r>
          <w:rPr>
            <w:rFonts w:hint="eastAsia" w:ascii="仿宋_GB2312" w:hAnsi="仿宋_GB2312" w:eastAsia="仿宋_GB2312" w:cs="仿宋_GB2312"/>
          </w:rPr>
          <w:fldChar w:fldCharType="begin"/>
        </w:r>
      </w:ins>
      <w:ins w:id="3618" w:author="吴媛媛 [2]" w:date="2020-05-18T16:13:17Z">
        <w:r>
          <w:rPr>
            <w:rFonts w:hint="eastAsia" w:ascii="仿宋_GB2312" w:hAnsi="仿宋_GB2312" w:eastAsia="仿宋_GB2312" w:cs="仿宋_GB2312"/>
          </w:rPr>
          <w:instrText xml:space="preserve"> PAGEREF _Toc24469 </w:instrText>
        </w:r>
      </w:ins>
      <w:ins w:id="3619"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54</w:t>
      </w:r>
      <w:ins w:id="3620" w:author="吴媛媛 [2]" w:date="2020-05-18T16:13:17Z">
        <w:r>
          <w:rPr>
            <w:rFonts w:hint="eastAsia" w:ascii="仿宋_GB2312" w:hAnsi="仿宋_GB2312" w:eastAsia="仿宋_GB2312" w:cs="仿宋_GB2312"/>
          </w:rPr>
          <w:fldChar w:fldCharType="end"/>
        </w:r>
      </w:ins>
      <w:ins w:id="3621"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622" w:author="吴媛媛 [2]" w:date="2020-05-18T16:13:17Z"/>
          <w:rFonts w:hint="eastAsia" w:ascii="仿宋_GB2312" w:hAnsi="仿宋_GB2312" w:eastAsia="仿宋_GB2312" w:cs="仿宋_GB2312"/>
        </w:rPr>
      </w:pPr>
      <w:ins w:id="3623" w:author="吴媛媛 [2]" w:date="2020-05-18T16:13:17Z">
        <w:r>
          <w:rPr>
            <w:rFonts w:hint="eastAsia" w:ascii="仿宋_GB2312" w:hAnsi="仿宋_GB2312" w:eastAsia="仿宋_GB2312" w:cs="仿宋_GB2312"/>
            <w:bCs w:val="0"/>
            <w:color w:val="000000"/>
            <w:szCs w:val="21"/>
          </w:rPr>
          <w:fldChar w:fldCharType="begin"/>
        </w:r>
      </w:ins>
      <w:ins w:id="3624" w:author="吴媛媛 [2]" w:date="2020-05-18T16:13:17Z">
        <w:r>
          <w:rPr>
            <w:rFonts w:hint="eastAsia" w:ascii="仿宋_GB2312" w:hAnsi="仿宋_GB2312" w:eastAsia="仿宋_GB2312" w:cs="仿宋_GB2312"/>
            <w:bCs w:val="0"/>
            <w:szCs w:val="21"/>
          </w:rPr>
          <w:instrText xml:space="preserve"> HYPERLINK \l _Toc10561 </w:instrText>
        </w:r>
      </w:ins>
      <w:ins w:id="3625" w:author="吴媛媛 [2]" w:date="2020-05-18T16:13:17Z">
        <w:r>
          <w:rPr>
            <w:rFonts w:hint="eastAsia" w:ascii="仿宋_GB2312" w:hAnsi="仿宋_GB2312" w:eastAsia="仿宋_GB2312" w:cs="仿宋_GB2312"/>
            <w:bCs w:val="0"/>
            <w:szCs w:val="21"/>
          </w:rPr>
          <w:fldChar w:fldCharType="separate"/>
        </w:r>
      </w:ins>
      <w:ins w:id="3626" w:author="吴媛媛 [2]" w:date="2020-05-18T16:13:17Z">
        <w:r>
          <w:rPr>
            <w:rFonts w:hint="eastAsia" w:ascii="仿宋_GB2312" w:hAnsi="仿宋_GB2312" w:eastAsia="仿宋_GB2312" w:cs="仿宋_GB2312"/>
          </w:rPr>
          <w:t xml:space="preserve">3.9.8 </w:t>
        </w:r>
      </w:ins>
      <w:ins w:id="3627" w:author="吴媛媛 [2]" w:date="2020-05-18T16:13:17Z">
        <w:r>
          <w:rPr>
            <w:rFonts w:hint="eastAsia" w:ascii="仿宋_GB2312" w:hAnsi="仿宋_GB2312" w:eastAsia="仿宋_GB2312" w:cs="仿宋_GB2312"/>
            <w:lang w:eastAsia="zh-CN"/>
          </w:rPr>
          <w:t>授信合同报文</w:t>
        </w:r>
      </w:ins>
      <w:ins w:id="3628" w:author="吴媛媛 [2]" w:date="2020-05-18T16:13:17Z">
        <w:r>
          <w:rPr>
            <w:rFonts w:hint="eastAsia" w:ascii="仿宋_GB2312" w:hAnsi="仿宋_GB2312" w:eastAsia="仿宋_GB2312" w:cs="仿宋_GB2312"/>
          </w:rPr>
          <w:tab/>
        </w:r>
      </w:ins>
      <w:ins w:id="3629" w:author="吴媛媛 [2]" w:date="2020-05-18T16:13:17Z">
        <w:r>
          <w:rPr>
            <w:rFonts w:hint="eastAsia" w:ascii="仿宋_GB2312" w:hAnsi="仿宋_GB2312" w:eastAsia="仿宋_GB2312" w:cs="仿宋_GB2312"/>
          </w:rPr>
          <w:fldChar w:fldCharType="begin"/>
        </w:r>
      </w:ins>
      <w:ins w:id="3630" w:author="吴媛媛 [2]" w:date="2020-05-18T16:13:17Z">
        <w:r>
          <w:rPr>
            <w:rFonts w:hint="eastAsia" w:ascii="仿宋_GB2312" w:hAnsi="仿宋_GB2312" w:eastAsia="仿宋_GB2312" w:cs="仿宋_GB2312"/>
          </w:rPr>
          <w:instrText xml:space="preserve"> PAGEREF _Toc10561 </w:instrText>
        </w:r>
      </w:ins>
      <w:ins w:id="3631"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58</w:t>
      </w:r>
      <w:ins w:id="3632" w:author="吴媛媛 [2]" w:date="2020-05-18T16:13:17Z">
        <w:r>
          <w:rPr>
            <w:rFonts w:hint="eastAsia" w:ascii="仿宋_GB2312" w:hAnsi="仿宋_GB2312" w:eastAsia="仿宋_GB2312" w:cs="仿宋_GB2312"/>
          </w:rPr>
          <w:fldChar w:fldCharType="end"/>
        </w:r>
      </w:ins>
      <w:ins w:id="3633"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634" w:author="吴媛媛 [2]" w:date="2020-05-18T16:13:17Z"/>
          <w:rFonts w:hint="eastAsia" w:ascii="仿宋_GB2312" w:hAnsi="仿宋_GB2312" w:cs="仿宋_GB2312"/>
          <w:rPrChange w:id="3635" w:author="吴媛媛 [2]" w:date="2020-05-18T16:20:08Z">
            <w:rPr>
              <w:ins w:id="3636" w:author="吴媛媛 [2]" w:date="2020-05-18T16:13:17Z"/>
            </w:rPr>
          </w:rPrChange>
        </w:rPr>
      </w:pPr>
      <w:ins w:id="3637" w:author="吴媛媛 [2]" w:date="2020-05-18T16:13:17Z">
        <w:r>
          <w:rPr>
            <w:rFonts w:hint="eastAsia" w:ascii="仿宋_GB2312" w:hAnsi="仿宋_GB2312" w:cs="仿宋_GB2312"/>
            <w:bCs w:val="0"/>
            <w:color w:val="000000"/>
            <w:szCs w:val="21"/>
          </w:rPr>
          <w:fldChar w:fldCharType="begin"/>
        </w:r>
      </w:ins>
      <w:ins w:id="3638" w:author="吴媛媛 [2]" w:date="2020-05-18T16:13:17Z">
        <w:r>
          <w:rPr>
            <w:rFonts w:hint="eastAsia" w:ascii="仿宋_GB2312" w:hAnsi="仿宋_GB2312" w:cs="仿宋_GB2312"/>
            <w:bCs w:val="0"/>
            <w:szCs w:val="21"/>
          </w:rPr>
          <w:instrText xml:space="preserve"> HYPERLINK \l _Toc23162 </w:instrText>
        </w:r>
      </w:ins>
      <w:ins w:id="3639" w:author="吴媛媛 [2]" w:date="2020-05-18T16:13:17Z">
        <w:r>
          <w:rPr>
            <w:rFonts w:hint="eastAsia" w:ascii="仿宋_GB2312" w:hAnsi="仿宋_GB2312" w:cs="仿宋_GB2312"/>
            <w:bCs w:val="0"/>
            <w:szCs w:val="21"/>
          </w:rPr>
          <w:fldChar w:fldCharType="separate"/>
        </w:r>
      </w:ins>
      <w:ins w:id="3640" w:author="吴媛媛 [2]" w:date="2020-05-18T16:13:17Z">
        <w:r>
          <w:rPr>
            <w:rFonts w:hint="eastAsia" w:ascii="仿宋_GB2312" w:hAnsi="仿宋_GB2312" w:eastAsia="仿宋_GB2312" w:cs="仿宋_GB2312"/>
          </w:rPr>
          <w:t xml:space="preserve">3.9.9 </w:t>
        </w:r>
      </w:ins>
      <w:ins w:id="3641" w:author="吴媛媛 [2]" w:date="2020-05-18T16:13:17Z">
        <w:r>
          <w:rPr>
            <w:rFonts w:hint="eastAsia" w:ascii="仿宋_GB2312" w:hAnsi="仿宋_GB2312" w:cs="仿宋_GB2312"/>
            <w:lang w:eastAsia="zh-CN"/>
          </w:rPr>
          <w:t>信</w:t>
        </w:r>
      </w:ins>
      <w:ins w:id="3642" w:author="吴媛媛 [2]" w:date="2020-05-18T16:13:17Z">
        <w:r>
          <w:rPr>
            <w:rFonts w:hint="eastAsia" w:ascii="仿宋_GB2312" w:hAnsi="仿宋_GB2312" w:cs="仿宋_GB2312"/>
          </w:rPr>
          <w:t>贷合同报文</w:t>
        </w:r>
      </w:ins>
      <w:ins w:id="3643" w:author="吴媛媛 [2]" w:date="2020-05-18T16:13:17Z">
        <w:r>
          <w:rPr>
            <w:rFonts w:hint="eastAsia" w:ascii="仿宋_GB2312" w:hAnsi="仿宋_GB2312" w:cs="仿宋_GB2312"/>
            <w:rPrChange w:id="3644" w:author="吴媛媛 [2]" w:date="2020-05-18T16:20:08Z">
              <w:rPr/>
            </w:rPrChange>
          </w:rPr>
          <w:tab/>
        </w:r>
      </w:ins>
      <w:ins w:id="3645" w:author="吴媛媛 [2]" w:date="2020-05-18T16:13:17Z">
        <w:r>
          <w:rPr>
            <w:rFonts w:hint="eastAsia" w:ascii="仿宋_GB2312" w:hAnsi="仿宋_GB2312" w:cs="仿宋_GB2312"/>
            <w:rPrChange w:id="3646" w:author="吴媛媛 [2]" w:date="2020-05-18T16:20:08Z">
              <w:rPr/>
            </w:rPrChange>
          </w:rPr>
          <w:fldChar w:fldCharType="begin"/>
        </w:r>
      </w:ins>
      <w:ins w:id="3647" w:author="吴媛媛 [2]" w:date="2020-05-18T16:13:17Z">
        <w:r>
          <w:rPr>
            <w:rFonts w:hint="eastAsia" w:ascii="仿宋_GB2312" w:hAnsi="仿宋_GB2312" w:cs="仿宋_GB2312"/>
            <w:rPrChange w:id="3648" w:author="吴媛媛 [2]" w:date="2020-05-18T16:20:08Z">
              <w:rPr/>
            </w:rPrChange>
          </w:rPr>
          <w:instrText xml:space="preserve"> PAGEREF _Toc23162 </w:instrText>
        </w:r>
      </w:ins>
      <w:ins w:id="3649" w:author="吴媛媛 [2]" w:date="2020-05-18T16:13:17Z">
        <w:r>
          <w:rPr>
            <w:rFonts w:hint="eastAsia" w:ascii="仿宋_GB2312" w:hAnsi="仿宋_GB2312" w:cs="仿宋_GB2312"/>
            <w:rPrChange w:id="3650" w:author="吴媛媛 [2]" w:date="2020-05-18T16:20:08Z">
              <w:rPr/>
            </w:rPrChange>
          </w:rPr>
          <w:fldChar w:fldCharType="separate"/>
        </w:r>
      </w:ins>
      <w:r>
        <w:rPr>
          <w:rFonts w:hint="eastAsia" w:ascii="仿宋_GB2312" w:hAnsi="仿宋_GB2312" w:cs="仿宋_GB2312"/>
        </w:rPr>
        <w:t>61</w:t>
      </w:r>
      <w:ins w:id="3651" w:author="吴媛媛 [2]" w:date="2020-05-18T16:13:17Z">
        <w:r>
          <w:rPr>
            <w:rFonts w:hint="eastAsia" w:ascii="仿宋_GB2312" w:hAnsi="仿宋_GB2312" w:cs="仿宋_GB2312"/>
            <w:rPrChange w:id="3652" w:author="吴媛媛 [2]" w:date="2020-05-18T16:20:08Z">
              <w:rPr/>
            </w:rPrChange>
          </w:rPr>
          <w:fldChar w:fldCharType="end"/>
        </w:r>
      </w:ins>
      <w:ins w:id="3653" w:author="吴媛媛 [2]" w:date="2020-05-18T16:13:17Z">
        <w:r>
          <w:rPr>
            <w:rFonts w:hint="eastAsia" w:ascii="仿宋_GB2312" w:hAnsi="仿宋_GB2312" w:cs="仿宋_GB2312"/>
            <w:bCs w:val="0"/>
            <w:color w:val="000000"/>
            <w:szCs w:val="21"/>
          </w:rPr>
          <w:fldChar w:fldCharType="end"/>
        </w:r>
      </w:ins>
    </w:p>
    <w:p>
      <w:pPr>
        <w:pStyle w:val="11"/>
        <w:tabs>
          <w:tab w:val="right" w:leader="dot" w:pos="8306"/>
          <w:tab w:val="clear" w:pos="1260"/>
          <w:tab w:val="clear" w:pos="8296"/>
        </w:tabs>
        <w:rPr>
          <w:ins w:id="3654" w:author="吴媛媛 [2]" w:date="2020-05-18T16:13:17Z"/>
          <w:rFonts w:hint="eastAsia" w:ascii="仿宋_GB2312" w:hAnsi="仿宋_GB2312" w:eastAsia="仿宋_GB2312" w:cs="仿宋_GB2312"/>
        </w:rPr>
      </w:pPr>
      <w:ins w:id="3655" w:author="吴媛媛 [2]" w:date="2020-05-18T16:13:17Z">
        <w:r>
          <w:rPr>
            <w:rFonts w:hint="eastAsia" w:ascii="仿宋_GB2312" w:hAnsi="仿宋_GB2312" w:eastAsia="仿宋_GB2312" w:cs="仿宋_GB2312"/>
            <w:bCs w:val="0"/>
            <w:color w:val="000000"/>
            <w:szCs w:val="21"/>
          </w:rPr>
          <w:fldChar w:fldCharType="begin"/>
        </w:r>
      </w:ins>
      <w:ins w:id="3656" w:author="吴媛媛 [2]" w:date="2020-05-18T16:13:17Z">
        <w:r>
          <w:rPr>
            <w:rFonts w:hint="eastAsia" w:ascii="仿宋_GB2312" w:hAnsi="仿宋_GB2312" w:eastAsia="仿宋_GB2312" w:cs="仿宋_GB2312"/>
            <w:bCs w:val="0"/>
            <w:szCs w:val="21"/>
          </w:rPr>
          <w:instrText xml:space="preserve"> HYPERLINK \l _Toc2440 </w:instrText>
        </w:r>
      </w:ins>
      <w:ins w:id="3657" w:author="吴媛媛 [2]" w:date="2020-05-18T16:13:17Z">
        <w:r>
          <w:rPr>
            <w:rFonts w:hint="eastAsia" w:ascii="仿宋_GB2312" w:hAnsi="仿宋_GB2312" w:eastAsia="仿宋_GB2312" w:cs="仿宋_GB2312"/>
            <w:bCs w:val="0"/>
            <w:szCs w:val="21"/>
          </w:rPr>
          <w:fldChar w:fldCharType="separate"/>
        </w:r>
      </w:ins>
      <w:ins w:id="3658" w:author="吴媛媛 [2]" w:date="2020-05-18T16:13:17Z">
        <w:r>
          <w:rPr>
            <w:rFonts w:hint="eastAsia" w:ascii="仿宋_GB2312" w:hAnsi="仿宋_GB2312" w:eastAsia="仿宋_GB2312" w:cs="仿宋_GB2312"/>
          </w:rPr>
          <w:t xml:space="preserve">3.9.10 </w:t>
        </w:r>
      </w:ins>
      <w:ins w:id="3659" w:author="吴媛媛 [2]" w:date="2020-05-18T16:13:17Z">
        <w:r>
          <w:rPr>
            <w:rFonts w:hint="eastAsia" w:ascii="仿宋_GB2312" w:hAnsi="仿宋_GB2312" w:eastAsia="仿宋_GB2312" w:cs="仿宋_GB2312"/>
            <w:lang w:eastAsia="zh-CN"/>
          </w:rPr>
          <w:t>担保合同报文</w:t>
        </w:r>
      </w:ins>
      <w:ins w:id="3660" w:author="吴媛媛 [2]" w:date="2020-05-18T16:13:17Z">
        <w:r>
          <w:rPr>
            <w:rFonts w:hint="eastAsia" w:ascii="仿宋_GB2312" w:hAnsi="仿宋_GB2312" w:eastAsia="仿宋_GB2312" w:cs="仿宋_GB2312"/>
          </w:rPr>
          <w:tab/>
        </w:r>
      </w:ins>
      <w:ins w:id="3661" w:author="吴媛媛 [2]" w:date="2020-05-18T16:13:17Z">
        <w:r>
          <w:rPr>
            <w:rFonts w:hint="eastAsia" w:ascii="仿宋_GB2312" w:hAnsi="仿宋_GB2312" w:eastAsia="仿宋_GB2312" w:cs="仿宋_GB2312"/>
          </w:rPr>
          <w:fldChar w:fldCharType="begin"/>
        </w:r>
      </w:ins>
      <w:ins w:id="3662" w:author="吴媛媛 [2]" w:date="2020-05-18T16:13:17Z">
        <w:r>
          <w:rPr>
            <w:rFonts w:hint="eastAsia" w:ascii="仿宋_GB2312" w:hAnsi="仿宋_GB2312" w:eastAsia="仿宋_GB2312" w:cs="仿宋_GB2312"/>
          </w:rPr>
          <w:instrText xml:space="preserve"> PAGEREF _Toc2440 </w:instrText>
        </w:r>
      </w:ins>
      <w:ins w:id="3663"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68</w:t>
      </w:r>
      <w:ins w:id="3664" w:author="吴媛媛 [2]" w:date="2020-05-18T16:13:17Z">
        <w:r>
          <w:rPr>
            <w:rFonts w:hint="eastAsia" w:ascii="仿宋_GB2312" w:hAnsi="仿宋_GB2312" w:eastAsia="仿宋_GB2312" w:cs="仿宋_GB2312"/>
          </w:rPr>
          <w:fldChar w:fldCharType="end"/>
        </w:r>
      </w:ins>
      <w:ins w:id="3665"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666" w:author="吴媛媛 [2]" w:date="2020-05-18T16:13:17Z"/>
          <w:rFonts w:hint="eastAsia" w:ascii="仿宋_GB2312" w:hAnsi="仿宋_GB2312" w:eastAsia="仿宋_GB2312" w:cs="仿宋_GB2312"/>
        </w:rPr>
      </w:pPr>
      <w:ins w:id="3667" w:author="吴媛媛 [2]" w:date="2020-05-18T16:13:17Z">
        <w:r>
          <w:rPr>
            <w:rFonts w:hint="eastAsia" w:ascii="仿宋_GB2312" w:hAnsi="仿宋_GB2312" w:eastAsia="仿宋_GB2312" w:cs="仿宋_GB2312"/>
            <w:bCs w:val="0"/>
            <w:color w:val="000000"/>
            <w:szCs w:val="21"/>
          </w:rPr>
          <w:fldChar w:fldCharType="begin"/>
        </w:r>
      </w:ins>
      <w:ins w:id="3668" w:author="吴媛媛 [2]" w:date="2020-05-18T16:13:17Z">
        <w:r>
          <w:rPr>
            <w:rFonts w:hint="eastAsia" w:ascii="仿宋_GB2312" w:hAnsi="仿宋_GB2312" w:eastAsia="仿宋_GB2312" w:cs="仿宋_GB2312"/>
            <w:bCs w:val="0"/>
            <w:szCs w:val="21"/>
          </w:rPr>
          <w:instrText xml:space="preserve"> HYPERLINK \l _Toc11230 </w:instrText>
        </w:r>
      </w:ins>
      <w:ins w:id="3669" w:author="吴媛媛 [2]" w:date="2020-05-18T16:13:17Z">
        <w:r>
          <w:rPr>
            <w:rFonts w:hint="eastAsia" w:ascii="仿宋_GB2312" w:hAnsi="仿宋_GB2312" w:eastAsia="仿宋_GB2312" w:cs="仿宋_GB2312"/>
            <w:bCs w:val="0"/>
            <w:szCs w:val="21"/>
          </w:rPr>
          <w:fldChar w:fldCharType="separate"/>
        </w:r>
      </w:ins>
      <w:ins w:id="3670" w:author="吴媛媛 [2]" w:date="2020-05-18T16:13:17Z">
        <w:r>
          <w:rPr>
            <w:rFonts w:hint="eastAsia" w:ascii="仿宋_GB2312" w:hAnsi="仿宋_GB2312" w:eastAsia="仿宋_GB2312" w:cs="仿宋_GB2312"/>
          </w:rPr>
          <w:t xml:space="preserve">3.9.11 </w:t>
        </w:r>
      </w:ins>
      <w:ins w:id="3671" w:author="吴媛媛 [2]" w:date="2020-05-18T16:13:17Z">
        <w:r>
          <w:rPr>
            <w:rFonts w:hint="eastAsia" w:ascii="仿宋_GB2312" w:hAnsi="仿宋_GB2312" w:eastAsia="仿宋_GB2312" w:cs="仿宋_GB2312"/>
            <w:lang w:eastAsia="zh-CN"/>
          </w:rPr>
          <w:t>担保物信息报文</w:t>
        </w:r>
      </w:ins>
      <w:ins w:id="3672" w:author="吴媛媛 [2]" w:date="2020-05-18T16:13:17Z">
        <w:r>
          <w:rPr>
            <w:rFonts w:hint="eastAsia" w:ascii="仿宋_GB2312" w:hAnsi="仿宋_GB2312" w:eastAsia="仿宋_GB2312" w:cs="仿宋_GB2312"/>
          </w:rPr>
          <w:tab/>
        </w:r>
      </w:ins>
      <w:ins w:id="3673" w:author="吴媛媛 [2]" w:date="2020-05-18T16:13:17Z">
        <w:r>
          <w:rPr>
            <w:rFonts w:hint="eastAsia" w:ascii="仿宋_GB2312" w:hAnsi="仿宋_GB2312" w:eastAsia="仿宋_GB2312" w:cs="仿宋_GB2312"/>
          </w:rPr>
          <w:fldChar w:fldCharType="begin"/>
        </w:r>
      </w:ins>
      <w:ins w:id="3674" w:author="吴媛媛 [2]" w:date="2020-05-18T16:13:17Z">
        <w:r>
          <w:rPr>
            <w:rFonts w:hint="eastAsia" w:ascii="仿宋_GB2312" w:hAnsi="仿宋_GB2312" w:eastAsia="仿宋_GB2312" w:cs="仿宋_GB2312"/>
          </w:rPr>
          <w:instrText xml:space="preserve"> PAGEREF _Toc11230 </w:instrText>
        </w:r>
      </w:ins>
      <w:ins w:id="3675"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70</w:t>
      </w:r>
      <w:ins w:id="3676" w:author="吴媛媛 [2]" w:date="2020-05-18T16:13:17Z">
        <w:r>
          <w:rPr>
            <w:rFonts w:hint="eastAsia" w:ascii="仿宋_GB2312" w:hAnsi="仿宋_GB2312" w:eastAsia="仿宋_GB2312" w:cs="仿宋_GB2312"/>
          </w:rPr>
          <w:fldChar w:fldCharType="end"/>
        </w:r>
      </w:ins>
      <w:ins w:id="3677"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678" w:author="吴媛媛 [2]" w:date="2020-05-18T16:13:17Z"/>
          <w:rFonts w:hint="eastAsia" w:ascii="仿宋_GB2312" w:hAnsi="仿宋_GB2312" w:eastAsia="仿宋_GB2312" w:cs="仿宋_GB2312"/>
        </w:rPr>
      </w:pPr>
      <w:ins w:id="3679" w:author="吴媛媛 [2]" w:date="2020-05-18T16:13:17Z">
        <w:r>
          <w:rPr>
            <w:rFonts w:hint="eastAsia" w:ascii="仿宋_GB2312" w:hAnsi="仿宋_GB2312" w:eastAsia="仿宋_GB2312" w:cs="仿宋_GB2312"/>
            <w:bCs w:val="0"/>
            <w:color w:val="000000"/>
            <w:szCs w:val="21"/>
          </w:rPr>
          <w:fldChar w:fldCharType="begin"/>
        </w:r>
      </w:ins>
      <w:ins w:id="3680" w:author="吴媛媛 [2]" w:date="2020-05-18T16:13:17Z">
        <w:r>
          <w:rPr>
            <w:rFonts w:hint="eastAsia" w:ascii="仿宋_GB2312" w:hAnsi="仿宋_GB2312" w:eastAsia="仿宋_GB2312" w:cs="仿宋_GB2312"/>
            <w:bCs w:val="0"/>
            <w:szCs w:val="21"/>
          </w:rPr>
          <w:instrText xml:space="preserve"> HYPERLINK \l _Toc3913 </w:instrText>
        </w:r>
      </w:ins>
      <w:ins w:id="3681" w:author="吴媛媛 [2]" w:date="2020-05-18T16:13:17Z">
        <w:r>
          <w:rPr>
            <w:rFonts w:hint="eastAsia" w:ascii="仿宋_GB2312" w:hAnsi="仿宋_GB2312" w:eastAsia="仿宋_GB2312" w:cs="仿宋_GB2312"/>
            <w:bCs w:val="0"/>
            <w:szCs w:val="21"/>
          </w:rPr>
          <w:fldChar w:fldCharType="separate"/>
        </w:r>
      </w:ins>
      <w:ins w:id="3682" w:author="吴媛媛 [2]" w:date="2020-05-18T16:13:17Z">
        <w:r>
          <w:rPr>
            <w:rFonts w:hint="eastAsia" w:ascii="仿宋_GB2312" w:hAnsi="仿宋_GB2312" w:eastAsia="仿宋_GB2312" w:cs="仿宋_GB2312"/>
          </w:rPr>
          <w:t xml:space="preserve">3.9.12 </w:t>
        </w:r>
      </w:ins>
      <w:ins w:id="3683" w:author="吴媛媛 [2]" w:date="2020-05-18T16:13:17Z">
        <w:r>
          <w:rPr>
            <w:rFonts w:hint="eastAsia" w:ascii="仿宋_GB2312" w:hAnsi="仿宋_GB2312" w:eastAsia="仿宋_GB2312" w:cs="仿宋_GB2312"/>
            <w:lang w:eastAsia="zh-CN"/>
          </w:rPr>
          <w:t>贷款余额扩展报文</w:t>
        </w:r>
      </w:ins>
      <w:ins w:id="3684" w:author="吴媛媛 [2]" w:date="2020-05-18T16:13:17Z">
        <w:r>
          <w:rPr>
            <w:rFonts w:hint="eastAsia" w:ascii="仿宋_GB2312" w:hAnsi="仿宋_GB2312" w:eastAsia="仿宋_GB2312" w:cs="仿宋_GB2312"/>
          </w:rPr>
          <w:tab/>
        </w:r>
      </w:ins>
      <w:ins w:id="3685" w:author="吴媛媛 [2]" w:date="2020-05-18T16:13:17Z">
        <w:r>
          <w:rPr>
            <w:rFonts w:hint="eastAsia" w:ascii="仿宋_GB2312" w:hAnsi="仿宋_GB2312" w:eastAsia="仿宋_GB2312" w:cs="仿宋_GB2312"/>
          </w:rPr>
          <w:fldChar w:fldCharType="begin"/>
        </w:r>
      </w:ins>
      <w:ins w:id="3686" w:author="吴媛媛 [2]" w:date="2020-05-18T16:13:17Z">
        <w:r>
          <w:rPr>
            <w:rFonts w:hint="eastAsia" w:ascii="仿宋_GB2312" w:hAnsi="仿宋_GB2312" w:eastAsia="仿宋_GB2312" w:cs="仿宋_GB2312"/>
          </w:rPr>
          <w:instrText xml:space="preserve"> PAGEREF _Toc3913 </w:instrText>
        </w:r>
      </w:ins>
      <w:ins w:id="3687"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74</w:t>
      </w:r>
      <w:ins w:id="3688" w:author="吴媛媛 [2]" w:date="2020-05-18T16:13:17Z">
        <w:r>
          <w:rPr>
            <w:rFonts w:hint="eastAsia" w:ascii="仿宋_GB2312" w:hAnsi="仿宋_GB2312" w:eastAsia="仿宋_GB2312" w:cs="仿宋_GB2312"/>
          </w:rPr>
          <w:fldChar w:fldCharType="end"/>
        </w:r>
      </w:ins>
      <w:ins w:id="3689"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690" w:author="吴媛媛 [2]" w:date="2020-05-18T16:13:17Z"/>
          <w:rFonts w:hint="eastAsia" w:ascii="仿宋_GB2312" w:hAnsi="仿宋_GB2312" w:eastAsia="仿宋_GB2312" w:cs="仿宋_GB2312"/>
        </w:rPr>
      </w:pPr>
      <w:ins w:id="3691" w:author="吴媛媛 [2]" w:date="2020-05-18T16:13:17Z">
        <w:r>
          <w:rPr>
            <w:rFonts w:hint="eastAsia" w:ascii="仿宋_GB2312" w:hAnsi="仿宋_GB2312" w:eastAsia="仿宋_GB2312" w:cs="仿宋_GB2312"/>
            <w:bCs w:val="0"/>
            <w:color w:val="000000"/>
            <w:szCs w:val="21"/>
          </w:rPr>
          <w:fldChar w:fldCharType="begin"/>
        </w:r>
      </w:ins>
      <w:ins w:id="3692" w:author="吴媛媛 [2]" w:date="2020-05-18T16:13:17Z">
        <w:r>
          <w:rPr>
            <w:rFonts w:hint="eastAsia" w:ascii="仿宋_GB2312" w:hAnsi="仿宋_GB2312" w:eastAsia="仿宋_GB2312" w:cs="仿宋_GB2312"/>
            <w:bCs w:val="0"/>
            <w:szCs w:val="21"/>
          </w:rPr>
          <w:instrText xml:space="preserve"> HYPERLINK \l _Toc15094 </w:instrText>
        </w:r>
      </w:ins>
      <w:ins w:id="3693" w:author="吴媛媛 [2]" w:date="2020-05-18T16:13:17Z">
        <w:r>
          <w:rPr>
            <w:rFonts w:hint="eastAsia" w:ascii="仿宋_GB2312" w:hAnsi="仿宋_GB2312" w:eastAsia="仿宋_GB2312" w:cs="仿宋_GB2312"/>
            <w:bCs w:val="0"/>
            <w:szCs w:val="21"/>
          </w:rPr>
          <w:fldChar w:fldCharType="separate"/>
        </w:r>
      </w:ins>
      <w:ins w:id="3694" w:author="吴媛媛 [2]" w:date="2020-05-18T16:13:17Z">
        <w:r>
          <w:rPr>
            <w:rFonts w:hint="eastAsia" w:ascii="仿宋_GB2312" w:hAnsi="仿宋_GB2312" w:eastAsia="仿宋_GB2312" w:cs="仿宋_GB2312"/>
          </w:rPr>
          <w:t xml:space="preserve">3.9.13 </w:t>
        </w:r>
      </w:ins>
      <w:ins w:id="3695" w:author="吴媛媛 [2]" w:date="2020-05-18T16:13:17Z">
        <w:r>
          <w:rPr>
            <w:rFonts w:hint="eastAsia" w:ascii="仿宋_GB2312" w:hAnsi="仿宋_GB2312" w:eastAsia="仿宋_GB2312" w:cs="仿宋_GB2312"/>
            <w:lang w:eastAsia="zh-CN"/>
          </w:rPr>
          <w:t>贷款发生</w:t>
        </w:r>
      </w:ins>
      <w:ins w:id="3696" w:author="吴媛媛 [2]" w:date="2020-05-18T16:13:17Z">
        <w:r>
          <w:rPr>
            <w:rFonts w:hint="eastAsia" w:ascii="仿宋_GB2312" w:hAnsi="仿宋_GB2312" w:eastAsia="仿宋_GB2312" w:cs="仿宋_GB2312"/>
          </w:rPr>
          <w:t>额</w:t>
        </w:r>
      </w:ins>
      <w:ins w:id="3697" w:author="吴媛媛 [2]" w:date="2020-05-18T16:13:17Z">
        <w:r>
          <w:rPr>
            <w:rFonts w:hint="eastAsia" w:ascii="仿宋_GB2312" w:hAnsi="仿宋_GB2312" w:eastAsia="仿宋_GB2312" w:cs="仿宋_GB2312"/>
            <w:lang w:eastAsia="zh-CN"/>
          </w:rPr>
          <w:t>扩展</w:t>
        </w:r>
      </w:ins>
      <w:ins w:id="3698" w:author="吴媛媛 [2]" w:date="2020-05-18T16:13:17Z">
        <w:r>
          <w:rPr>
            <w:rFonts w:hint="eastAsia" w:ascii="仿宋_GB2312" w:hAnsi="仿宋_GB2312" w:eastAsia="仿宋_GB2312" w:cs="仿宋_GB2312"/>
          </w:rPr>
          <w:t>报文</w:t>
        </w:r>
      </w:ins>
      <w:ins w:id="3699" w:author="吴媛媛 [2]" w:date="2020-05-18T16:13:17Z">
        <w:r>
          <w:rPr>
            <w:rFonts w:hint="eastAsia" w:ascii="仿宋_GB2312" w:hAnsi="仿宋_GB2312" w:eastAsia="仿宋_GB2312" w:cs="仿宋_GB2312"/>
          </w:rPr>
          <w:tab/>
        </w:r>
      </w:ins>
      <w:ins w:id="3700" w:author="吴媛媛 [2]" w:date="2020-05-18T16:13:17Z">
        <w:r>
          <w:rPr>
            <w:rFonts w:hint="eastAsia" w:ascii="仿宋_GB2312" w:hAnsi="仿宋_GB2312" w:eastAsia="仿宋_GB2312" w:cs="仿宋_GB2312"/>
          </w:rPr>
          <w:fldChar w:fldCharType="begin"/>
        </w:r>
      </w:ins>
      <w:ins w:id="3701" w:author="吴媛媛 [2]" w:date="2020-05-18T16:13:17Z">
        <w:r>
          <w:rPr>
            <w:rFonts w:hint="eastAsia" w:ascii="仿宋_GB2312" w:hAnsi="仿宋_GB2312" w:eastAsia="仿宋_GB2312" w:cs="仿宋_GB2312"/>
          </w:rPr>
          <w:instrText xml:space="preserve"> PAGEREF _Toc15094 </w:instrText>
        </w:r>
      </w:ins>
      <w:ins w:id="3702"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82</w:t>
      </w:r>
      <w:ins w:id="3703" w:author="吴媛媛 [2]" w:date="2020-05-18T16:13:17Z">
        <w:r>
          <w:rPr>
            <w:rFonts w:hint="eastAsia" w:ascii="仿宋_GB2312" w:hAnsi="仿宋_GB2312" w:eastAsia="仿宋_GB2312" w:cs="仿宋_GB2312"/>
          </w:rPr>
          <w:fldChar w:fldCharType="end"/>
        </w:r>
      </w:ins>
      <w:ins w:id="3704"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705" w:author="吴媛媛 [2]" w:date="2020-05-18T16:13:17Z"/>
          <w:rFonts w:hint="eastAsia" w:ascii="仿宋_GB2312" w:hAnsi="仿宋_GB2312" w:eastAsia="仿宋_GB2312" w:cs="仿宋_GB2312"/>
        </w:rPr>
      </w:pPr>
      <w:ins w:id="3706" w:author="吴媛媛 [2]" w:date="2020-05-18T16:13:17Z">
        <w:r>
          <w:rPr>
            <w:rFonts w:hint="eastAsia" w:ascii="仿宋_GB2312" w:hAnsi="仿宋_GB2312" w:eastAsia="仿宋_GB2312" w:cs="仿宋_GB2312"/>
            <w:bCs w:val="0"/>
            <w:color w:val="000000"/>
            <w:szCs w:val="21"/>
          </w:rPr>
          <w:fldChar w:fldCharType="begin"/>
        </w:r>
      </w:ins>
      <w:ins w:id="3707" w:author="吴媛媛 [2]" w:date="2020-05-18T16:13:17Z">
        <w:r>
          <w:rPr>
            <w:rFonts w:hint="eastAsia" w:ascii="仿宋_GB2312" w:hAnsi="仿宋_GB2312" w:eastAsia="仿宋_GB2312" w:cs="仿宋_GB2312"/>
            <w:bCs w:val="0"/>
            <w:szCs w:val="21"/>
          </w:rPr>
          <w:instrText xml:space="preserve"> HYPERLINK \l _Toc22165 </w:instrText>
        </w:r>
      </w:ins>
      <w:ins w:id="3708" w:author="吴媛媛 [2]" w:date="2020-05-18T16:13:17Z">
        <w:r>
          <w:rPr>
            <w:rFonts w:hint="eastAsia" w:ascii="仿宋_GB2312" w:hAnsi="仿宋_GB2312" w:eastAsia="仿宋_GB2312" w:cs="仿宋_GB2312"/>
            <w:bCs w:val="0"/>
            <w:szCs w:val="21"/>
          </w:rPr>
          <w:fldChar w:fldCharType="separate"/>
        </w:r>
      </w:ins>
      <w:ins w:id="3709" w:author="吴媛媛 [2]" w:date="2020-05-18T16:13:17Z">
        <w:r>
          <w:rPr>
            <w:rFonts w:hint="eastAsia" w:ascii="仿宋_GB2312" w:hAnsi="仿宋_GB2312" w:eastAsia="仿宋_GB2312" w:cs="仿宋_GB2312"/>
          </w:rPr>
          <w:t>3.9.14 贴现余额报文</w:t>
        </w:r>
      </w:ins>
      <w:ins w:id="3710" w:author="吴媛媛 [2]" w:date="2020-05-18T16:13:17Z">
        <w:r>
          <w:rPr>
            <w:rFonts w:hint="eastAsia" w:ascii="仿宋_GB2312" w:hAnsi="仿宋_GB2312" w:eastAsia="仿宋_GB2312" w:cs="仿宋_GB2312"/>
          </w:rPr>
          <w:tab/>
        </w:r>
      </w:ins>
      <w:ins w:id="3711" w:author="吴媛媛 [2]" w:date="2020-05-18T16:13:17Z">
        <w:r>
          <w:rPr>
            <w:rFonts w:hint="eastAsia" w:ascii="仿宋_GB2312" w:hAnsi="仿宋_GB2312" w:eastAsia="仿宋_GB2312" w:cs="仿宋_GB2312"/>
          </w:rPr>
          <w:fldChar w:fldCharType="begin"/>
        </w:r>
      </w:ins>
      <w:ins w:id="3712" w:author="吴媛媛 [2]" w:date="2020-05-18T16:13:17Z">
        <w:r>
          <w:rPr>
            <w:rFonts w:hint="eastAsia" w:ascii="仿宋_GB2312" w:hAnsi="仿宋_GB2312" w:eastAsia="仿宋_GB2312" w:cs="仿宋_GB2312"/>
          </w:rPr>
          <w:instrText xml:space="preserve"> PAGEREF _Toc22165 </w:instrText>
        </w:r>
      </w:ins>
      <w:ins w:id="3713"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90</w:t>
      </w:r>
      <w:ins w:id="3714" w:author="吴媛媛 [2]" w:date="2020-05-18T16:13:17Z">
        <w:r>
          <w:rPr>
            <w:rFonts w:hint="eastAsia" w:ascii="仿宋_GB2312" w:hAnsi="仿宋_GB2312" w:eastAsia="仿宋_GB2312" w:cs="仿宋_GB2312"/>
          </w:rPr>
          <w:fldChar w:fldCharType="end"/>
        </w:r>
      </w:ins>
      <w:ins w:id="3715"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716" w:author="吴媛媛 [2]" w:date="2020-05-18T16:13:17Z"/>
          <w:rFonts w:hint="eastAsia" w:ascii="仿宋_GB2312" w:hAnsi="仿宋_GB2312" w:eastAsia="仿宋_GB2312" w:cs="仿宋_GB2312"/>
        </w:rPr>
      </w:pPr>
      <w:ins w:id="3717" w:author="吴媛媛 [2]" w:date="2020-05-18T16:13:17Z">
        <w:r>
          <w:rPr>
            <w:rFonts w:hint="eastAsia" w:ascii="仿宋_GB2312" w:hAnsi="仿宋_GB2312" w:eastAsia="仿宋_GB2312" w:cs="仿宋_GB2312"/>
            <w:bCs w:val="0"/>
            <w:color w:val="000000"/>
            <w:szCs w:val="21"/>
          </w:rPr>
          <w:fldChar w:fldCharType="begin"/>
        </w:r>
      </w:ins>
      <w:ins w:id="3718" w:author="吴媛媛 [2]" w:date="2020-05-18T16:13:17Z">
        <w:r>
          <w:rPr>
            <w:rFonts w:hint="eastAsia" w:ascii="仿宋_GB2312" w:hAnsi="仿宋_GB2312" w:eastAsia="仿宋_GB2312" w:cs="仿宋_GB2312"/>
            <w:bCs w:val="0"/>
            <w:szCs w:val="21"/>
          </w:rPr>
          <w:instrText xml:space="preserve"> HYPERLINK \l _Toc1650 </w:instrText>
        </w:r>
      </w:ins>
      <w:ins w:id="3719" w:author="吴媛媛 [2]" w:date="2020-05-18T16:13:17Z">
        <w:r>
          <w:rPr>
            <w:rFonts w:hint="eastAsia" w:ascii="仿宋_GB2312" w:hAnsi="仿宋_GB2312" w:eastAsia="仿宋_GB2312" w:cs="仿宋_GB2312"/>
            <w:bCs w:val="0"/>
            <w:szCs w:val="21"/>
          </w:rPr>
          <w:fldChar w:fldCharType="separate"/>
        </w:r>
      </w:ins>
      <w:ins w:id="3720" w:author="吴媛媛 [2]" w:date="2020-05-18T16:13:17Z">
        <w:r>
          <w:rPr>
            <w:rFonts w:hint="eastAsia" w:ascii="仿宋_GB2312" w:hAnsi="仿宋_GB2312" w:eastAsia="仿宋_GB2312" w:cs="仿宋_GB2312"/>
          </w:rPr>
          <w:t>3.9.15 贴现发生额报文</w:t>
        </w:r>
      </w:ins>
      <w:ins w:id="3721" w:author="吴媛媛 [2]" w:date="2020-05-18T16:13:17Z">
        <w:r>
          <w:rPr>
            <w:rFonts w:hint="eastAsia" w:ascii="仿宋_GB2312" w:hAnsi="仿宋_GB2312" w:eastAsia="仿宋_GB2312" w:cs="仿宋_GB2312"/>
          </w:rPr>
          <w:tab/>
        </w:r>
      </w:ins>
      <w:ins w:id="3722" w:author="吴媛媛 [2]" w:date="2020-05-18T16:13:17Z">
        <w:r>
          <w:rPr>
            <w:rFonts w:hint="eastAsia" w:ascii="仿宋_GB2312" w:hAnsi="仿宋_GB2312" w:eastAsia="仿宋_GB2312" w:cs="仿宋_GB2312"/>
          </w:rPr>
          <w:fldChar w:fldCharType="begin"/>
        </w:r>
      </w:ins>
      <w:ins w:id="3723" w:author="吴媛媛 [2]" w:date="2020-05-18T16:13:17Z">
        <w:r>
          <w:rPr>
            <w:rFonts w:hint="eastAsia" w:ascii="仿宋_GB2312" w:hAnsi="仿宋_GB2312" w:eastAsia="仿宋_GB2312" w:cs="仿宋_GB2312"/>
          </w:rPr>
          <w:instrText xml:space="preserve"> PAGEREF _Toc1650 </w:instrText>
        </w:r>
      </w:ins>
      <w:ins w:id="3724"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97</w:t>
      </w:r>
      <w:ins w:id="3725" w:author="吴媛媛 [2]" w:date="2020-05-18T16:13:17Z">
        <w:r>
          <w:rPr>
            <w:rFonts w:hint="eastAsia" w:ascii="仿宋_GB2312" w:hAnsi="仿宋_GB2312" w:eastAsia="仿宋_GB2312" w:cs="仿宋_GB2312"/>
          </w:rPr>
          <w:fldChar w:fldCharType="end"/>
        </w:r>
      </w:ins>
      <w:ins w:id="3726"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727" w:author="吴媛媛 [2]" w:date="2020-05-18T16:13:17Z"/>
          <w:rFonts w:hint="eastAsia" w:ascii="仿宋_GB2312" w:hAnsi="仿宋_GB2312" w:eastAsia="仿宋_GB2312" w:cs="仿宋_GB2312"/>
        </w:rPr>
      </w:pPr>
      <w:ins w:id="3728" w:author="吴媛媛 [2]" w:date="2020-05-18T16:13:17Z">
        <w:r>
          <w:rPr>
            <w:rFonts w:hint="eastAsia" w:ascii="仿宋_GB2312" w:hAnsi="仿宋_GB2312" w:eastAsia="仿宋_GB2312" w:cs="仿宋_GB2312"/>
            <w:bCs w:val="0"/>
            <w:color w:val="000000"/>
            <w:szCs w:val="21"/>
          </w:rPr>
          <w:fldChar w:fldCharType="begin"/>
        </w:r>
      </w:ins>
      <w:ins w:id="3729" w:author="吴媛媛 [2]" w:date="2020-05-18T16:13:17Z">
        <w:r>
          <w:rPr>
            <w:rFonts w:hint="eastAsia" w:ascii="仿宋_GB2312" w:hAnsi="仿宋_GB2312" w:eastAsia="仿宋_GB2312" w:cs="仿宋_GB2312"/>
            <w:bCs w:val="0"/>
            <w:szCs w:val="21"/>
          </w:rPr>
          <w:instrText xml:space="preserve"> HYPERLINK \l _Toc4770 </w:instrText>
        </w:r>
      </w:ins>
      <w:ins w:id="3730" w:author="吴媛媛 [2]" w:date="2020-05-18T16:13:17Z">
        <w:r>
          <w:rPr>
            <w:rFonts w:hint="eastAsia" w:ascii="仿宋_GB2312" w:hAnsi="仿宋_GB2312" w:eastAsia="仿宋_GB2312" w:cs="仿宋_GB2312"/>
            <w:bCs w:val="0"/>
            <w:szCs w:val="21"/>
          </w:rPr>
          <w:fldChar w:fldCharType="separate"/>
        </w:r>
      </w:ins>
      <w:ins w:id="3731" w:author="吴媛媛 [2]" w:date="2020-05-18T16:13:17Z">
        <w:r>
          <w:rPr>
            <w:rFonts w:hint="eastAsia" w:ascii="仿宋_GB2312" w:hAnsi="仿宋_GB2312" w:eastAsia="仿宋_GB2312" w:cs="仿宋_GB2312"/>
          </w:rPr>
          <w:t>3.9.16 融资性保函报文</w:t>
        </w:r>
      </w:ins>
      <w:ins w:id="3732" w:author="吴媛媛 [2]" w:date="2020-05-18T16:13:17Z">
        <w:r>
          <w:rPr>
            <w:rFonts w:hint="eastAsia" w:ascii="仿宋_GB2312" w:hAnsi="仿宋_GB2312" w:eastAsia="仿宋_GB2312" w:cs="仿宋_GB2312"/>
          </w:rPr>
          <w:tab/>
        </w:r>
      </w:ins>
      <w:ins w:id="3733" w:author="吴媛媛 [2]" w:date="2020-05-18T16:13:17Z">
        <w:r>
          <w:rPr>
            <w:rFonts w:hint="eastAsia" w:ascii="仿宋_GB2312" w:hAnsi="仿宋_GB2312" w:eastAsia="仿宋_GB2312" w:cs="仿宋_GB2312"/>
          </w:rPr>
          <w:fldChar w:fldCharType="begin"/>
        </w:r>
      </w:ins>
      <w:ins w:id="3734" w:author="吴媛媛 [2]" w:date="2020-05-18T16:13:17Z">
        <w:r>
          <w:rPr>
            <w:rFonts w:hint="eastAsia" w:ascii="仿宋_GB2312" w:hAnsi="仿宋_GB2312" w:eastAsia="仿宋_GB2312" w:cs="仿宋_GB2312"/>
          </w:rPr>
          <w:instrText xml:space="preserve"> PAGEREF _Toc4770 </w:instrText>
        </w:r>
      </w:ins>
      <w:ins w:id="3735"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103</w:t>
      </w:r>
      <w:ins w:id="3736" w:author="吴媛媛 [2]" w:date="2020-05-18T16:13:17Z">
        <w:r>
          <w:rPr>
            <w:rFonts w:hint="eastAsia" w:ascii="仿宋_GB2312" w:hAnsi="仿宋_GB2312" w:eastAsia="仿宋_GB2312" w:cs="仿宋_GB2312"/>
          </w:rPr>
          <w:fldChar w:fldCharType="end"/>
        </w:r>
      </w:ins>
      <w:ins w:id="3737"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738" w:author="吴媛媛 [2]" w:date="2020-05-18T16:13:17Z"/>
          <w:rFonts w:hint="eastAsia" w:ascii="仿宋_GB2312" w:hAnsi="仿宋_GB2312" w:eastAsia="仿宋_GB2312" w:cs="仿宋_GB2312"/>
        </w:rPr>
      </w:pPr>
      <w:ins w:id="3739" w:author="吴媛媛 [2]" w:date="2020-05-18T16:13:17Z">
        <w:r>
          <w:rPr>
            <w:rFonts w:hint="eastAsia" w:ascii="仿宋_GB2312" w:hAnsi="仿宋_GB2312" w:eastAsia="仿宋_GB2312" w:cs="仿宋_GB2312"/>
            <w:bCs w:val="0"/>
            <w:color w:val="000000"/>
            <w:szCs w:val="21"/>
          </w:rPr>
          <w:fldChar w:fldCharType="begin"/>
        </w:r>
      </w:ins>
      <w:ins w:id="3740" w:author="吴媛媛 [2]" w:date="2020-05-18T16:13:17Z">
        <w:r>
          <w:rPr>
            <w:rFonts w:hint="eastAsia" w:ascii="仿宋_GB2312" w:hAnsi="仿宋_GB2312" w:eastAsia="仿宋_GB2312" w:cs="仿宋_GB2312"/>
            <w:bCs w:val="0"/>
            <w:szCs w:val="21"/>
          </w:rPr>
          <w:instrText xml:space="preserve"> HYPERLINK \l _Toc28394 </w:instrText>
        </w:r>
      </w:ins>
      <w:ins w:id="3741" w:author="吴媛媛 [2]" w:date="2020-05-18T16:13:17Z">
        <w:r>
          <w:rPr>
            <w:rFonts w:hint="eastAsia" w:ascii="仿宋_GB2312" w:hAnsi="仿宋_GB2312" w:eastAsia="仿宋_GB2312" w:cs="仿宋_GB2312"/>
            <w:bCs w:val="0"/>
            <w:szCs w:val="21"/>
          </w:rPr>
          <w:fldChar w:fldCharType="separate"/>
        </w:r>
      </w:ins>
      <w:ins w:id="3742" w:author="吴媛媛 [2]" w:date="2020-05-18T16:13:17Z">
        <w:r>
          <w:rPr>
            <w:rFonts w:hint="eastAsia" w:ascii="仿宋_GB2312" w:hAnsi="仿宋_GB2312" w:eastAsia="仿宋_GB2312" w:cs="仿宋_GB2312"/>
          </w:rPr>
          <w:t>3.9.17 银行承兑汇票开立报文</w:t>
        </w:r>
      </w:ins>
      <w:ins w:id="3743" w:author="吴媛媛 [2]" w:date="2020-05-18T16:13:17Z">
        <w:r>
          <w:rPr>
            <w:rFonts w:hint="eastAsia" w:ascii="仿宋_GB2312" w:hAnsi="仿宋_GB2312" w:eastAsia="仿宋_GB2312" w:cs="仿宋_GB2312"/>
          </w:rPr>
          <w:tab/>
        </w:r>
      </w:ins>
      <w:ins w:id="3744" w:author="吴媛媛 [2]" w:date="2020-05-18T16:13:17Z">
        <w:r>
          <w:rPr>
            <w:rFonts w:hint="eastAsia" w:ascii="仿宋_GB2312" w:hAnsi="仿宋_GB2312" w:eastAsia="仿宋_GB2312" w:cs="仿宋_GB2312"/>
          </w:rPr>
          <w:fldChar w:fldCharType="begin"/>
        </w:r>
      </w:ins>
      <w:ins w:id="3745" w:author="吴媛媛 [2]" w:date="2020-05-18T16:13:17Z">
        <w:r>
          <w:rPr>
            <w:rFonts w:hint="eastAsia" w:ascii="仿宋_GB2312" w:hAnsi="仿宋_GB2312" w:eastAsia="仿宋_GB2312" w:cs="仿宋_GB2312"/>
          </w:rPr>
          <w:instrText xml:space="preserve"> PAGEREF _Toc28394 </w:instrText>
        </w:r>
      </w:ins>
      <w:ins w:id="3746"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107</w:t>
      </w:r>
      <w:ins w:id="3747" w:author="吴媛媛 [2]" w:date="2020-05-18T16:13:17Z">
        <w:r>
          <w:rPr>
            <w:rFonts w:hint="eastAsia" w:ascii="仿宋_GB2312" w:hAnsi="仿宋_GB2312" w:eastAsia="仿宋_GB2312" w:cs="仿宋_GB2312"/>
          </w:rPr>
          <w:fldChar w:fldCharType="end"/>
        </w:r>
      </w:ins>
      <w:ins w:id="3748"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749" w:author="吴媛媛 [2]" w:date="2020-05-18T16:13:17Z"/>
          <w:rFonts w:hint="eastAsia" w:ascii="仿宋_GB2312" w:hAnsi="仿宋_GB2312" w:eastAsia="仿宋_GB2312" w:cs="仿宋_GB2312"/>
        </w:rPr>
      </w:pPr>
      <w:ins w:id="3750" w:author="吴媛媛 [2]" w:date="2020-05-18T16:13:17Z">
        <w:r>
          <w:rPr>
            <w:rFonts w:hint="eastAsia" w:ascii="仿宋_GB2312" w:hAnsi="仿宋_GB2312" w:eastAsia="仿宋_GB2312" w:cs="仿宋_GB2312"/>
            <w:bCs w:val="0"/>
            <w:color w:val="000000"/>
            <w:szCs w:val="21"/>
          </w:rPr>
          <w:fldChar w:fldCharType="begin"/>
        </w:r>
      </w:ins>
      <w:ins w:id="3751" w:author="吴媛媛 [2]" w:date="2020-05-18T16:13:17Z">
        <w:r>
          <w:rPr>
            <w:rFonts w:hint="eastAsia" w:ascii="仿宋_GB2312" w:hAnsi="仿宋_GB2312" w:eastAsia="仿宋_GB2312" w:cs="仿宋_GB2312"/>
            <w:bCs w:val="0"/>
            <w:szCs w:val="21"/>
          </w:rPr>
          <w:instrText xml:space="preserve"> HYPERLINK \l _Toc6901 </w:instrText>
        </w:r>
      </w:ins>
      <w:ins w:id="3752" w:author="吴媛媛 [2]" w:date="2020-05-18T16:13:17Z">
        <w:r>
          <w:rPr>
            <w:rFonts w:hint="eastAsia" w:ascii="仿宋_GB2312" w:hAnsi="仿宋_GB2312" w:eastAsia="仿宋_GB2312" w:cs="仿宋_GB2312"/>
            <w:bCs w:val="0"/>
            <w:szCs w:val="21"/>
          </w:rPr>
          <w:fldChar w:fldCharType="separate"/>
        </w:r>
      </w:ins>
      <w:ins w:id="3753" w:author="吴媛媛 [2]" w:date="2020-05-18T16:13:17Z">
        <w:r>
          <w:rPr>
            <w:rFonts w:hint="eastAsia" w:ascii="仿宋_GB2312" w:hAnsi="仿宋_GB2312" w:eastAsia="仿宋_GB2312" w:cs="仿宋_GB2312"/>
          </w:rPr>
          <w:t>3.9.18 信用证开立报文</w:t>
        </w:r>
      </w:ins>
      <w:ins w:id="3754" w:author="吴媛媛 [2]" w:date="2020-05-18T16:13:17Z">
        <w:r>
          <w:rPr>
            <w:rFonts w:hint="eastAsia" w:ascii="仿宋_GB2312" w:hAnsi="仿宋_GB2312" w:eastAsia="仿宋_GB2312" w:cs="仿宋_GB2312"/>
          </w:rPr>
          <w:tab/>
        </w:r>
      </w:ins>
      <w:ins w:id="3755" w:author="吴媛媛 [2]" w:date="2020-05-18T16:13:17Z">
        <w:r>
          <w:rPr>
            <w:rFonts w:hint="eastAsia" w:ascii="仿宋_GB2312" w:hAnsi="仿宋_GB2312" w:eastAsia="仿宋_GB2312" w:cs="仿宋_GB2312"/>
          </w:rPr>
          <w:fldChar w:fldCharType="begin"/>
        </w:r>
      </w:ins>
      <w:ins w:id="3756" w:author="吴媛媛 [2]" w:date="2020-05-18T16:13:17Z">
        <w:r>
          <w:rPr>
            <w:rFonts w:hint="eastAsia" w:ascii="仿宋_GB2312" w:hAnsi="仿宋_GB2312" w:eastAsia="仿宋_GB2312" w:cs="仿宋_GB2312"/>
          </w:rPr>
          <w:instrText xml:space="preserve"> PAGEREF _Toc6901 </w:instrText>
        </w:r>
      </w:ins>
      <w:ins w:id="3757"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111</w:t>
      </w:r>
      <w:ins w:id="3758" w:author="吴媛媛 [2]" w:date="2020-05-18T16:13:17Z">
        <w:r>
          <w:rPr>
            <w:rFonts w:hint="eastAsia" w:ascii="仿宋_GB2312" w:hAnsi="仿宋_GB2312" w:eastAsia="仿宋_GB2312" w:cs="仿宋_GB2312"/>
          </w:rPr>
          <w:fldChar w:fldCharType="end"/>
        </w:r>
      </w:ins>
      <w:ins w:id="3759"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760" w:author="吴媛媛 [2]" w:date="2020-05-18T16:13:17Z"/>
          <w:rFonts w:hint="eastAsia" w:ascii="仿宋_GB2312" w:hAnsi="仿宋_GB2312" w:eastAsia="仿宋_GB2312" w:cs="仿宋_GB2312"/>
        </w:rPr>
      </w:pPr>
      <w:ins w:id="3761" w:author="吴媛媛 [2]" w:date="2020-05-18T16:13:17Z">
        <w:r>
          <w:rPr>
            <w:rFonts w:hint="eastAsia" w:ascii="仿宋_GB2312" w:hAnsi="仿宋_GB2312" w:eastAsia="仿宋_GB2312" w:cs="仿宋_GB2312"/>
            <w:bCs w:val="0"/>
            <w:color w:val="000000"/>
            <w:szCs w:val="21"/>
          </w:rPr>
          <w:fldChar w:fldCharType="begin"/>
        </w:r>
      </w:ins>
      <w:ins w:id="3762" w:author="吴媛媛 [2]" w:date="2020-05-18T16:13:17Z">
        <w:r>
          <w:rPr>
            <w:rFonts w:hint="eastAsia" w:ascii="仿宋_GB2312" w:hAnsi="仿宋_GB2312" w:eastAsia="仿宋_GB2312" w:cs="仿宋_GB2312"/>
            <w:bCs w:val="0"/>
            <w:szCs w:val="21"/>
          </w:rPr>
          <w:instrText xml:space="preserve"> HYPERLINK \l _Toc18911 </w:instrText>
        </w:r>
      </w:ins>
      <w:ins w:id="3763" w:author="吴媛媛 [2]" w:date="2020-05-18T16:13:17Z">
        <w:r>
          <w:rPr>
            <w:rFonts w:hint="eastAsia" w:ascii="仿宋_GB2312" w:hAnsi="仿宋_GB2312" w:eastAsia="仿宋_GB2312" w:cs="仿宋_GB2312"/>
            <w:bCs w:val="0"/>
            <w:szCs w:val="21"/>
          </w:rPr>
          <w:fldChar w:fldCharType="separate"/>
        </w:r>
      </w:ins>
      <w:ins w:id="3764" w:author="吴媛媛 [2]" w:date="2020-05-18T16:13:17Z">
        <w:r>
          <w:rPr>
            <w:rFonts w:hint="eastAsia" w:ascii="仿宋_GB2312" w:hAnsi="仿宋_GB2312" w:eastAsia="仿宋_GB2312" w:cs="仿宋_GB2312"/>
          </w:rPr>
          <w:t>3.9.19 委托贷款余额报文</w:t>
        </w:r>
      </w:ins>
      <w:ins w:id="3765" w:author="吴媛媛 [2]" w:date="2020-05-18T16:13:17Z">
        <w:r>
          <w:rPr>
            <w:rFonts w:hint="eastAsia" w:ascii="仿宋_GB2312" w:hAnsi="仿宋_GB2312" w:eastAsia="仿宋_GB2312" w:cs="仿宋_GB2312"/>
          </w:rPr>
          <w:tab/>
        </w:r>
      </w:ins>
      <w:ins w:id="3766" w:author="吴媛媛 [2]" w:date="2020-05-18T16:13:17Z">
        <w:r>
          <w:rPr>
            <w:rFonts w:hint="eastAsia" w:ascii="仿宋_GB2312" w:hAnsi="仿宋_GB2312" w:eastAsia="仿宋_GB2312" w:cs="仿宋_GB2312"/>
          </w:rPr>
          <w:fldChar w:fldCharType="begin"/>
        </w:r>
      </w:ins>
      <w:ins w:id="3767" w:author="吴媛媛 [2]" w:date="2020-05-18T16:13:17Z">
        <w:r>
          <w:rPr>
            <w:rFonts w:hint="eastAsia" w:ascii="仿宋_GB2312" w:hAnsi="仿宋_GB2312" w:eastAsia="仿宋_GB2312" w:cs="仿宋_GB2312"/>
          </w:rPr>
          <w:instrText xml:space="preserve"> PAGEREF _Toc18911 </w:instrText>
        </w:r>
      </w:ins>
      <w:ins w:id="3768"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115</w:t>
      </w:r>
      <w:ins w:id="3769" w:author="吴媛媛 [2]" w:date="2020-05-18T16:13:17Z">
        <w:r>
          <w:rPr>
            <w:rFonts w:hint="eastAsia" w:ascii="仿宋_GB2312" w:hAnsi="仿宋_GB2312" w:eastAsia="仿宋_GB2312" w:cs="仿宋_GB2312"/>
          </w:rPr>
          <w:fldChar w:fldCharType="end"/>
        </w:r>
      </w:ins>
      <w:ins w:id="3770"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771" w:author="吴媛媛 [2]" w:date="2020-05-18T16:13:17Z"/>
          <w:rFonts w:hint="eastAsia" w:ascii="仿宋_GB2312" w:hAnsi="仿宋_GB2312" w:eastAsia="仿宋_GB2312" w:cs="仿宋_GB2312"/>
        </w:rPr>
      </w:pPr>
      <w:ins w:id="3772" w:author="吴媛媛 [2]" w:date="2020-05-18T16:13:17Z">
        <w:r>
          <w:rPr>
            <w:rFonts w:hint="eastAsia" w:ascii="仿宋_GB2312" w:hAnsi="仿宋_GB2312" w:eastAsia="仿宋_GB2312" w:cs="仿宋_GB2312"/>
            <w:bCs w:val="0"/>
            <w:color w:val="000000"/>
            <w:szCs w:val="21"/>
          </w:rPr>
          <w:fldChar w:fldCharType="begin"/>
        </w:r>
      </w:ins>
      <w:ins w:id="3773" w:author="吴媛媛 [2]" w:date="2020-05-18T16:13:17Z">
        <w:r>
          <w:rPr>
            <w:rFonts w:hint="eastAsia" w:ascii="仿宋_GB2312" w:hAnsi="仿宋_GB2312" w:eastAsia="仿宋_GB2312" w:cs="仿宋_GB2312"/>
            <w:bCs w:val="0"/>
            <w:szCs w:val="21"/>
          </w:rPr>
          <w:instrText xml:space="preserve"> HYPERLINK \l _Toc752 </w:instrText>
        </w:r>
      </w:ins>
      <w:ins w:id="3774" w:author="吴媛媛 [2]" w:date="2020-05-18T16:13:17Z">
        <w:r>
          <w:rPr>
            <w:rFonts w:hint="eastAsia" w:ascii="仿宋_GB2312" w:hAnsi="仿宋_GB2312" w:eastAsia="仿宋_GB2312" w:cs="仿宋_GB2312"/>
            <w:bCs w:val="0"/>
            <w:szCs w:val="21"/>
          </w:rPr>
          <w:fldChar w:fldCharType="separate"/>
        </w:r>
      </w:ins>
      <w:ins w:id="3775" w:author="吴媛媛 [2]" w:date="2020-05-18T16:13:17Z">
        <w:r>
          <w:rPr>
            <w:rFonts w:hint="eastAsia" w:ascii="仿宋_GB2312" w:hAnsi="仿宋_GB2312" w:eastAsia="仿宋_GB2312" w:cs="仿宋_GB2312"/>
          </w:rPr>
          <w:t>3.9.20 委托贷款发生额报文</w:t>
        </w:r>
      </w:ins>
      <w:ins w:id="3776" w:author="吴媛媛 [2]" w:date="2020-05-18T16:13:17Z">
        <w:r>
          <w:rPr>
            <w:rFonts w:hint="eastAsia" w:ascii="仿宋_GB2312" w:hAnsi="仿宋_GB2312" w:eastAsia="仿宋_GB2312" w:cs="仿宋_GB2312"/>
          </w:rPr>
          <w:tab/>
        </w:r>
      </w:ins>
      <w:ins w:id="3777" w:author="吴媛媛 [2]" w:date="2020-05-18T16:13:17Z">
        <w:r>
          <w:rPr>
            <w:rFonts w:hint="eastAsia" w:ascii="仿宋_GB2312" w:hAnsi="仿宋_GB2312" w:eastAsia="仿宋_GB2312" w:cs="仿宋_GB2312"/>
          </w:rPr>
          <w:fldChar w:fldCharType="begin"/>
        </w:r>
      </w:ins>
      <w:ins w:id="3778" w:author="吴媛媛 [2]" w:date="2020-05-18T16:13:17Z">
        <w:r>
          <w:rPr>
            <w:rFonts w:hint="eastAsia" w:ascii="仿宋_GB2312" w:hAnsi="仿宋_GB2312" w:eastAsia="仿宋_GB2312" w:cs="仿宋_GB2312"/>
          </w:rPr>
          <w:instrText xml:space="preserve"> PAGEREF _Toc752 </w:instrText>
        </w:r>
      </w:ins>
      <w:ins w:id="3779"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124</w:t>
      </w:r>
      <w:ins w:id="3780" w:author="吴媛媛 [2]" w:date="2020-05-18T16:13:17Z">
        <w:r>
          <w:rPr>
            <w:rFonts w:hint="eastAsia" w:ascii="仿宋_GB2312" w:hAnsi="仿宋_GB2312" w:eastAsia="仿宋_GB2312" w:cs="仿宋_GB2312"/>
          </w:rPr>
          <w:fldChar w:fldCharType="end"/>
        </w:r>
      </w:ins>
      <w:ins w:id="3781"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782" w:author="吴媛媛 [2]" w:date="2020-05-18T16:13:17Z"/>
          <w:rFonts w:hint="eastAsia" w:ascii="仿宋_GB2312" w:hAnsi="仿宋_GB2312" w:eastAsia="仿宋_GB2312" w:cs="仿宋_GB2312"/>
        </w:rPr>
      </w:pPr>
      <w:ins w:id="3783" w:author="吴媛媛 [2]" w:date="2020-05-18T16:13:17Z">
        <w:r>
          <w:rPr>
            <w:rFonts w:hint="eastAsia" w:ascii="仿宋_GB2312" w:hAnsi="仿宋_GB2312" w:eastAsia="仿宋_GB2312" w:cs="仿宋_GB2312"/>
            <w:bCs w:val="0"/>
            <w:color w:val="000000"/>
            <w:szCs w:val="21"/>
          </w:rPr>
          <w:fldChar w:fldCharType="begin"/>
        </w:r>
      </w:ins>
      <w:ins w:id="3784" w:author="吴媛媛 [2]" w:date="2020-05-18T16:13:17Z">
        <w:r>
          <w:rPr>
            <w:rFonts w:hint="eastAsia" w:ascii="仿宋_GB2312" w:hAnsi="仿宋_GB2312" w:eastAsia="仿宋_GB2312" w:cs="仿宋_GB2312"/>
            <w:bCs w:val="0"/>
            <w:szCs w:val="21"/>
          </w:rPr>
          <w:instrText xml:space="preserve"> HYPERLINK \l _Toc10625 </w:instrText>
        </w:r>
      </w:ins>
      <w:ins w:id="3785" w:author="吴媛媛 [2]" w:date="2020-05-18T16:13:17Z">
        <w:r>
          <w:rPr>
            <w:rFonts w:hint="eastAsia" w:ascii="仿宋_GB2312" w:hAnsi="仿宋_GB2312" w:eastAsia="仿宋_GB2312" w:cs="仿宋_GB2312"/>
            <w:bCs w:val="0"/>
            <w:szCs w:val="21"/>
          </w:rPr>
          <w:fldChar w:fldCharType="separate"/>
        </w:r>
      </w:ins>
      <w:ins w:id="3786" w:author="吴媛媛 [2]" w:date="2020-05-18T16:13:17Z">
        <w:r>
          <w:rPr>
            <w:rFonts w:hint="eastAsia" w:ascii="仿宋_GB2312" w:hAnsi="仿宋_GB2312" w:eastAsia="仿宋_GB2312" w:cs="仿宋_GB2312"/>
          </w:rPr>
          <w:t>3.9.21 债券承销报文</w:t>
        </w:r>
      </w:ins>
      <w:ins w:id="3787" w:author="吴媛媛 [2]" w:date="2020-05-18T16:13:17Z">
        <w:r>
          <w:rPr>
            <w:rFonts w:hint="eastAsia" w:ascii="仿宋_GB2312" w:hAnsi="仿宋_GB2312" w:eastAsia="仿宋_GB2312" w:cs="仿宋_GB2312"/>
          </w:rPr>
          <w:tab/>
        </w:r>
      </w:ins>
      <w:ins w:id="3788" w:author="吴媛媛 [2]" w:date="2020-05-18T16:13:17Z">
        <w:r>
          <w:rPr>
            <w:rFonts w:hint="eastAsia" w:ascii="仿宋_GB2312" w:hAnsi="仿宋_GB2312" w:eastAsia="仿宋_GB2312" w:cs="仿宋_GB2312"/>
          </w:rPr>
          <w:fldChar w:fldCharType="begin"/>
        </w:r>
      </w:ins>
      <w:ins w:id="3789" w:author="吴媛媛 [2]" w:date="2020-05-18T16:13:17Z">
        <w:r>
          <w:rPr>
            <w:rFonts w:hint="eastAsia" w:ascii="仿宋_GB2312" w:hAnsi="仿宋_GB2312" w:eastAsia="仿宋_GB2312" w:cs="仿宋_GB2312"/>
          </w:rPr>
          <w:instrText xml:space="preserve"> PAGEREF _Toc10625 </w:instrText>
        </w:r>
      </w:ins>
      <w:ins w:id="3790"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133</w:t>
      </w:r>
      <w:ins w:id="3791" w:author="吴媛媛 [2]" w:date="2020-05-18T16:13:17Z">
        <w:r>
          <w:rPr>
            <w:rFonts w:hint="eastAsia" w:ascii="仿宋_GB2312" w:hAnsi="仿宋_GB2312" w:eastAsia="仿宋_GB2312" w:cs="仿宋_GB2312"/>
          </w:rPr>
          <w:fldChar w:fldCharType="end"/>
        </w:r>
      </w:ins>
      <w:ins w:id="3792"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793" w:author="吴媛媛 [2]" w:date="2020-05-18T16:13:17Z"/>
          <w:rFonts w:hint="eastAsia" w:ascii="仿宋_GB2312" w:hAnsi="仿宋_GB2312" w:eastAsia="仿宋_GB2312" w:cs="仿宋_GB2312"/>
        </w:rPr>
      </w:pPr>
      <w:ins w:id="3794" w:author="吴媛媛 [2]" w:date="2020-05-18T16:13:17Z">
        <w:r>
          <w:rPr>
            <w:rFonts w:hint="eastAsia" w:ascii="仿宋_GB2312" w:hAnsi="仿宋_GB2312" w:eastAsia="仿宋_GB2312" w:cs="仿宋_GB2312"/>
            <w:bCs w:val="0"/>
            <w:color w:val="000000"/>
            <w:szCs w:val="21"/>
          </w:rPr>
          <w:fldChar w:fldCharType="begin"/>
        </w:r>
      </w:ins>
      <w:ins w:id="3795" w:author="吴媛媛 [2]" w:date="2020-05-18T16:13:17Z">
        <w:r>
          <w:rPr>
            <w:rFonts w:hint="eastAsia" w:ascii="仿宋_GB2312" w:hAnsi="仿宋_GB2312" w:eastAsia="仿宋_GB2312" w:cs="仿宋_GB2312"/>
            <w:bCs w:val="0"/>
            <w:szCs w:val="21"/>
          </w:rPr>
          <w:instrText xml:space="preserve"> HYPERLINK \l _Toc5876 </w:instrText>
        </w:r>
      </w:ins>
      <w:ins w:id="3796" w:author="吴媛媛 [2]" w:date="2020-05-18T16:13:17Z">
        <w:r>
          <w:rPr>
            <w:rFonts w:hint="eastAsia" w:ascii="仿宋_GB2312" w:hAnsi="仿宋_GB2312" w:eastAsia="仿宋_GB2312" w:cs="仿宋_GB2312"/>
            <w:bCs w:val="0"/>
            <w:szCs w:val="21"/>
          </w:rPr>
          <w:fldChar w:fldCharType="separate"/>
        </w:r>
      </w:ins>
      <w:ins w:id="3797" w:author="吴媛媛 [2]" w:date="2020-05-18T16:13:17Z">
        <w:r>
          <w:rPr>
            <w:rFonts w:hint="eastAsia" w:ascii="仿宋_GB2312" w:hAnsi="仿宋_GB2312" w:eastAsia="仿宋_GB2312" w:cs="仿宋_GB2312"/>
          </w:rPr>
          <w:t>3.9.22 债券持有报文</w:t>
        </w:r>
      </w:ins>
      <w:ins w:id="3798" w:author="吴媛媛 [2]" w:date="2020-05-18T16:13:17Z">
        <w:r>
          <w:rPr>
            <w:rFonts w:hint="eastAsia" w:ascii="仿宋_GB2312" w:hAnsi="仿宋_GB2312" w:eastAsia="仿宋_GB2312" w:cs="仿宋_GB2312"/>
          </w:rPr>
          <w:tab/>
        </w:r>
      </w:ins>
      <w:ins w:id="3799" w:author="吴媛媛 [2]" w:date="2020-05-18T16:13:17Z">
        <w:r>
          <w:rPr>
            <w:rFonts w:hint="eastAsia" w:ascii="仿宋_GB2312" w:hAnsi="仿宋_GB2312" w:eastAsia="仿宋_GB2312" w:cs="仿宋_GB2312"/>
          </w:rPr>
          <w:fldChar w:fldCharType="begin"/>
        </w:r>
      </w:ins>
      <w:ins w:id="3800" w:author="吴媛媛 [2]" w:date="2020-05-18T16:13:17Z">
        <w:r>
          <w:rPr>
            <w:rFonts w:hint="eastAsia" w:ascii="仿宋_GB2312" w:hAnsi="仿宋_GB2312" w:eastAsia="仿宋_GB2312" w:cs="仿宋_GB2312"/>
          </w:rPr>
          <w:instrText xml:space="preserve"> PAGEREF _Toc5876 </w:instrText>
        </w:r>
      </w:ins>
      <w:ins w:id="3801"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138</w:t>
      </w:r>
      <w:ins w:id="3802" w:author="吴媛媛 [2]" w:date="2020-05-18T16:13:17Z">
        <w:r>
          <w:rPr>
            <w:rFonts w:hint="eastAsia" w:ascii="仿宋_GB2312" w:hAnsi="仿宋_GB2312" w:eastAsia="仿宋_GB2312" w:cs="仿宋_GB2312"/>
          </w:rPr>
          <w:fldChar w:fldCharType="end"/>
        </w:r>
      </w:ins>
      <w:ins w:id="3803"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804" w:author="吴媛媛 [2]" w:date="2020-05-18T16:13:17Z"/>
          <w:rFonts w:hint="eastAsia" w:ascii="仿宋_GB2312" w:hAnsi="仿宋_GB2312" w:eastAsia="仿宋_GB2312" w:cs="仿宋_GB2312"/>
        </w:rPr>
      </w:pPr>
      <w:ins w:id="3805" w:author="吴媛媛 [2]" w:date="2020-05-18T16:13:17Z">
        <w:r>
          <w:rPr>
            <w:rFonts w:hint="eastAsia" w:ascii="仿宋_GB2312" w:hAnsi="仿宋_GB2312" w:eastAsia="仿宋_GB2312" w:cs="仿宋_GB2312"/>
            <w:bCs w:val="0"/>
            <w:color w:val="000000"/>
            <w:szCs w:val="21"/>
          </w:rPr>
          <w:fldChar w:fldCharType="begin"/>
        </w:r>
      </w:ins>
      <w:ins w:id="3806" w:author="吴媛媛 [2]" w:date="2020-05-18T16:13:17Z">
        <w:r>
          <w:rPr>
            <w:rFonts w:hint="eastAsia" w:ascii="仿宋_GB2312" w:hAnsi="仿宋_GB2312" w:eastAsia="仿宋_GB2312" w:cs="仿宋_GB2312"/>
            <w:bCs w:val="0"/>
            <w:szCs w:val="21"/>
          </w:rPr>
          <w:instrText xml:space="preserve"> HYPERLINK \l _Toc26580 </w:instrText>
        </w:r>
      </w:ins>
      <w:ins w:id="3807" w:author="吴媛媛 [2]" w:date="2020-05-18T16:13:17Z">
        <w:r>
          <w:rPr>
            <w:rFonts w:hint="eastAsia" w:ascii="仿宋_GB2312" w:hAnsi="仿宋_GB2312" w:eastAsia="仿宋_GB2312" w:cs="仿宋_GB2312"/>
            <w:bCs w:val="0"/>
            <w:szCs w:val="21"/>
          </w:rPr>
          <w:fldChar w:fldCharType="separate"/>
        </w:r>
      </w:ins>
      <w:ins w:id="3808" w:author="吴媛媛 [2]" w:date="2020-05-18T16:13:17Z">
        <w:r>
          <w:rPr>
            <w:rFonts w:hint="eastAsia" w:ascii="仿宋_GB2312" w:hAnsi="仿宋_GB2312" w:eastAsia="仿宋_GB2312" w:cs="仿宋_GB2312"/>
            <w:lang w:eastAsia="zh-CN"/>
          </w:rPr>
          <w:t>3.9.23 金融机构信息补充表报文</w:t>
        </w:r>
      </w:ins>
      <w:ins w:id="3809" w:author="吴媛媛 [2]" w:date="2020-05-18T16:13:17Z">
        <w:r>
          <w:rPr>
            <w:rFonts w:hint="eastAsia" w:ascii="仿宋_GB2312" w:hAnsi="仿宋_GB2312" w:eastAsia="仿宋_GB2312" w:cs="仿宋_GB2312"/>
          </w:rPr>
          <w:tab/>
        </w:r>
      </w:ins>
      <w:ins w:id="3810" w:author="吴媛媛 [2]" w:date="2020-05-18T16:13:17Z">
        <w:r>
          <w:rPr>
            <w:rFonts w:hint="eastAsia" w:ascii="仿宋_GB2312" w:hAnsi="仿宋_GB2312" w:eastAsia="仿宋_GB2312" w:cs="仿宋_GB2312"/>
          </w:rPr>
          <w:fldChar w:fldCharType="begin"/>
        </w:r>
      </w:ins>
      <w:ins w:id="3811" w:author="吴媛媛 [2]" w:date="2020-05-18T16:13:17Z">
        <w:r>
          <w:rPr>
            <w:rFonts w:hint="eastAsia" w:ascii="仿宋_GB2312" w:hAnsi="仿宋_GB2312" w:eastAsia="仿宋_GB2312" w:cs="仿宋_GB2312"/>
          </w:rPr>
          <w:instrText xml:space="preserve"> PAGEREF _Toc26580 </w:instrText>
        </w:r>
      </w:ins>
      <w:ins w:id="3812"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143</w:t>
      </w:r>
      <w:ins w:id="3813" w:author="吴媛媛 [2]" w:date="2020-05-18T16:13:17Z">
        <w:r>
          <w:rPr>
            <w:rFonts w:hint="eastAsia" w:ascii="仿宋_GB2312" w:hAnsi="仿宋_GB2312" w:eastAsia="仿宋_GB2312" w:cs="仿宋_GB2312"/>
          </w:rPr>
          <w:fldChar w:fldCharType="end"/>
        </w:r>
      </w:ins>
      <w:ins w:id="3814"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815" w:author="吴媛媛 [2]" w:date="2020-05-18T16:13:17Z"/>
          <w:rFonts w:hint="eastAsia" w:ascii="仿宋_GB2312" w:hAnsi="仿宋_GB2312" w:eastAsia="仿宋_GB2312" w:cs="仿宋_GB2312"/>
        </w:rPr>
      </w:pPr>
      <w:ins w:id="3816" w:author="吴媛媛 [2]" w:date="2020-05-18T16:13:17Z">
        <w:r>
          <w:rPr>
            <w:rFonts w:hint="eastAsia" w:ascii="仿宋_GB2312" w:hAnsi="仿宋_GB2312" w:eastAsia="仿宋_GB2312" w:cs="仿宋_GB2312"/>
            <w:bCs w:val="0"/>
            <w:color w:val="000000"/>
            <w:szCs w:val="21"/>
          </w:rPr>
          <w:fldChar w:fldCharType="begin"/>
        </w:r>
      </w:ins>
      <w:ins w:id="3817" w:author="吴媛媛 [2]" w:date="2020-05-18T16:13:17Z">
        <w:r>
          <w:rPr>
            <w:rFonts w:hint="eastAsia" w:ascii="仿宋_GB2312" w:hAnsi="仿宋_GB2312" w:eastAsia="仿宋_GB2312" w:cs="仿宋_GB2312"/>
            <w:bCs w:val="0"/>
            <w:szCs w:val="21"/>
          </w:rPr>
          <w:instrText xml:space="preserve"> HYPERLINK \l _Toc13175 </w:instrText>
        </w:r>
      </w:ins>
      <w:ins w:id="3818" w:author="吴媛媛 [2]" w:date="2020-05-18T16:13:17Z">
        <w:r>
          <w:rPr>
            <w:rFonts w:hint="eastAsia" w:ascii="仿宋_GB2312" w:hAnsi="仿宋_GB2312" w:eastAsia="仿宋_GB2312" w:cs="仿宋_GB2312"/>
            <w:bCs w:val="0"/>
            <w:szCs w:val="21"/>
          </w:rPr>
          <w:fldChar w:fldCharType="separate"/>
        </w:r>
      </w:ins>
      <w:ins w:id="3819" w:author="吴媛媛 [2]" w:date="2020-05-18T16:13:17Z">
        <w:r>
          <w:rPr>
            <w:rFonts w:hint="eastAsia" w:ascii="仿宋_GB2312" w:hAnsi="仿宋_GB2312" w:eastAsia="仿宋_GB2312" w:cs="仿宋_GB2312"/>
          </w:rPr>
          <w:t>3.9.24 再贷款使用情况报文</w:t>
        </w:r>
      </w:ins>
      <w:ins w:id="3820" w:author="吴媛媛 [2]" w:date="2020-05-18T16:13:17Z">
        <w:r>
          <w:rPr>
            <w:rFonts w:hint="eastAsia" w:ascii="仿宋_GB2312" w:hAnsi="仿宋_GB2312" w:eastAsia="仿宋_GB2312" w:cs="仿宋_GB2312"/>
          </w:rPr>
          <w:tab/>
        </w:r>
      </w:ins>
      <w:ins w:id="3821" w:author="吴媛媛 [2]" w:date="2020-05-18T16:13:17Z">
        <w:r>
          <w:rPr>
            <w:rFonts w:hint="eastAsia" w:ascii="仿宋_GB2312" w:hAnsi="仿宋_GB2312" w:eastAsia="仿宋_GB2312" w:cs="仿宋_GB2312"/>
          </w:rPr>
          <w:fldChar w:fldCharType="begin"/>
        </w:r>
      </w:ins>
      <w:ins w:id="3822" w:author="吴媛媛 [2]" w:date="2020-05-18T16:13:17Z">
        <w:r>
          <w:rPr>
            <w:rFonts w:hint="eastAsia" w:ascii="仿宋_GB2312" w:hAnsi="仿宋_GB2312" w:eastAsia="仿宋_GB2312" w:cs="仿宋_GB2312"/>
          </w:rPr>
          <w:instrText xml:space="preserve"> PAGEREF _Toc13175 </w:instrText>
        </w:r>
      </w:ins>
      <w:ins w:id="3823"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158</w:t>
      </w:r>
      <w:ins w:id="3824" w:author="吴媛媛 [2]" w:date="2020-05-18T16:13:17Z">
        <w:r>
          <w:rPr>
            <w:rFonts w:hint="eastAsia" w:ascii="仿宋_GB2312" w:hAnsi="仿宋_GB2312" w:eastAsia="仿宋_GB2312" w:cs="仿宋_GB2312"/>
          </w:rPr>
          <w:fldChar w:fldCharType="end"/>
        </w:r>
      </w:ins>
      <w:ins w:id="3825"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826" w:author="吴媛媛 [2]" w:date="2020-05-18T16:13:17Z"/>
          <w:rFonts w:hint="eastAsia" w:ascii="仿宋_GB2312" w:hAnsi="仿宋_GB2312" w:eastAsia="仿宋_GB2312" w:cs="仿宋_GB2312"/>
        </w:rPr>
      </w:pPr>
      <w:ins w:id="3827" w:author="吴媛媛 [2]" w:date="2020-05-18T16:13:17Z">
        <w:r>
          <w:rPr>
            <w:rFonts w:hint="eastAsia" w:ascii="仿宋_GB2312" w:hAnsi="仿宋_GB2312" w:eastAsia="仿宋_GB2312" w:cs="仿宋_GB2312"/>
            <w:bCs w:val="0"/>
            <w:color w:val="000000"/>
            <w:szCs w:val="21"/>
          </w:rPr>
          <w:fldChar w:fldCharType="begin"/>
        </w:r>
      </w:ins>
      <w:ins w:id="3828" w:author="吴媛媛 [2]" w:date="2020-05-18T16:13:17Z">
        <w:r>
          <w:rPr>
            <w:rFonts w:hint="eastAsia" w:ascii="仿宋_GB2312" w:hAnsi="仿宋_GB2312" w:eastAsia="仿宋_GB2312" w:cs="仿宋_GB2312"/>
            <w:bCs w:val="0"/>
            <w:szCs w:val="21"/>
          </w:rPr>
          <w:instrText xml:space="preserve"> HYPERLINK \l _Toc14328 </w:instrText>
        </w:r>
      </w:ins>
      <w:ins w:id="3829" w:author="吴媛媛 [2]" w:date="2020-05-18T16:13:17Z">
        <w:r>
          <w:rPr>
            <w:rFonts w:hint="eastAsia" w:ascii="仿宋_GB2312" w:hAnsi="仿宋_GB2312" w:eastAsia="仿宋_GB2312" w:cs="仿宋_GB2312"/>
            <w:bCs w:val="0"/>
            <w:szCs w:val="21"/>
          </w:rPr>
          <w:fldChar w:fldCharType="separate"/>
        </w:r>
      </w:ins>
      <w:ins w:id="3830" w:author="吴媛媛 [2]" w:date="2020-05-18T16:13:17Z">
        <w:r>
          <w:rPr>
            <w:rFonts w:hint="eastAsia" w:ascii="仿宋_GB2312" w:hAnsi="仿宋_GB2312" w:eastAsia="仿宋_GB2312" w:cs="仿宋_GB2312"/>
            <w:lang w:eastAsia="zh-CN"/>
          </w:rPr>
          <w:t>3.9.25 PSL已抵押资产清单报文</w:t>
        </w:r>
      </w:ins>
      <w:ins w:id="3831" w:author="吴媛媛 [2]" w:date="2020-05-18T16:13:17Z">
        <w:r>
          <w:rPr>
            <w:rFonts w:hint="eastAsia" w:ascii="仿宋_GB2312" w:hAnsi="仿宋_GB2312" w:eastAsia="仿宋_GB2312" w:cs="仿宋_GB2312"/>
          </w:rPr>
          <w:tab/>
        </w:r>
      </w:ins>
      <w:ins w:id="3832" w:author="吴媛媛 [2]" w:date="2020-05-18T16:13:17Z">
        <w:r>
          <w:rPr>
            <w:rFonts w:hint="eastAsia" w:ascii="仿宋_GB2312" w:hAnsi="仿宋_GB2312" w:eastAsia="仿宋_GB2312" w:cs="仿宋_GB2312"/>
          </w:rPr>
          <w:fldChar w:fldCharType="begin"/>
        </w:r>
      </w:ins>
      <w:ins w:id="3833" w:author="吴媛媛 [2]" w:date="2020-05-18T16:13:17Z">
        <w:r>
          <w:rPr>
            <w:rFonts w:hint="eastAsia" w:ascii="仿宋_GB2312" w:hAnsi="仿宋_GB2312" w:eastAsia="仿宋_GB2312" w:cs="仿宋_GB2312"/>
          </w:rPr>
          <w:instrText xml:space="preserve"> PAGEREF _Toc14328 </w:instrText>
        </w:r>
      </w:ins>
      <w:ins w:id="3834"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161</w:t>
      </w:r>
      <w:ins w:id="3835" w:author="吴媛媛 [2]" w:date="2020-05-18T16:13:17Z">
        <w:r>
          <w:rPr>
            <w:rFonts w:hint="eastAsia" w:ascii="仿宋_GB2312" w:hAnsi="仿宋_GB2312" w:eastAsia="仿宋_GB2312" w:cs="仿宋_GB2312"/>
          </w:rPr>
          <w:fldChar w:fldCharType="end"/>
        </w:r>
      </w:ins>
      <w:ins w:id="3836"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837" w:author="吴媛媛 [2]" w:date="2020-05-18T16:13:17Z"/>
          <w:rFonts w:hint="eastAsia" w:ascii="仿宋_GB2312" w:hAnsi="仿宋_GB2312" w:eastAsia="仿宋_GB2312" w:cs="仿宋_GB2312"/>
        </w:rPr>
      </w:pPr>
      <w:ins w:id="3838" w:author="吴媛媛 [2]" w:date="2020-05-18T16:13:17Z">
        <w:r>
          <w:rPr>
            <w:rFonts w:hint="eastAsia" w:ascii="仿宋_GB2312" w:hAnsi="仿宋_GB2312" w:eastAsia="仿宋_GB2312" w:cs="仿宋_GB2312"/>
            <w:bCs w:val="0"/>
            <w:color w:val="000000"/>
            <w:szCs w:val="21"/>
          </w:rPr>
          <w:fldChar w:fldCharType="begin"/>
        </w:r>
      </w:ins>
      <w:ins w:id="3839" w:author="吴媛媛 [2]" w:date="2020-05-18T16:13:17Z">
        <w:r>
          <w:rPr>
            <w:rFonts w:hint="eastAsia" w:ascii="仿宋_GB2312" w:hAnsi="仿宋_GB2312" w:eastAsia="仿宋_GB2312" w:cs="仿宋_GB2312"/>
            <w:bCs w:val="0"/>
            <w:szCs w:val="21"/>
          </w:rPr>
          <w:instrText xml:space="preserve"> HYPERLINK \l _Toc19885 </w:instrText>
        </w:r>
      </w:ins>
      <w:ins w:id="3840" w:author="吴媛媛 [2]" w:date="2020-05-18T16:13:17Z">
        <w:r>
          <w:rPr>
            <w:rFonts w:hint="eastAsia" w:ascii="仿宋_GB2312" w:hAnsi="仿宋_GB2312" w:eastAsia="仿宋_GB2312" w:cs="仿宋_GB2312"/>
            <w:bCs w:val="0"/>
            <w:szCs w:val="21"/>
          </w:rPr>
          <w:fldChar w:fldCharType="separate"/>
        </w:r>
      </w:ins>
      <w:ins w:id="3841" w:author="吴媛媛 [2]" w:date="2020-05-18T16:13:17Z">
        <w:r>
          <w:rPr>
            <w:rFonts w:hint="eastAsia" w:ascii="仿宋_GB2312" w:hAnsi="仿宋_GB2312" w:eastAsia="仿宋_GB2312" w:cs="仿宋_GB2312"/>
          </w:rPr>
          <w:t>3.9.26 抵押补充贷款清单报文</w:t>
        </w:r>
      </w:ins>
      <w:ins w:id="3842" w:author="吴媛媛 [2]" w:date="2020-05-18T16:13:17Z">
        <w:r>
          <w:rPr>
            <w:rFonts w:hint="eastAsia" w:ascii="仿宋_GB2312" w:hAnsi="仿宋_GB2312" w:eastAsia="仿宋_GB2312" w:cs="仿宋_GB2312"/>
          </w:rPr>
          <w:tab/>
        </w:r>
      </w:ins>
      <w:ins w:id="3843" w:author="吴媛媛 [2]" w:date="2020-05-18T16:13:17Z">
        <w:r>
          <w:rPr>
            <w:rFonts w:hint="eastAsia" w:ascii="仿宋_GB2312" w:hAnsi="仿宋_GB2312" w:eastAsia="仿宋_GB2312" w:cs="仿宋_GB2312"/>
          </w:rPr>
          <w:fldChar w:fldCharType="begin"/>
        </w:r>
      </w:ins>
      <w:ins w:id="3844" w:author="吴媛媛 [2]" w:date="2020-05-18T16:13:17Z">
        <w:r>
          <w:rPr>
            <w:rFonts w:hint="eastAsia" w:ascii="仿宋_GB2312" w:hAnsi="仿宋_GB2312" w:eastAsia="仿宋_GB2312" w:cs="仿宋_GB2312"/>
          </w:rPr>
          <w:instrText xml:space="preserve"> PAGEREF _Toc19885 </w:instrText>
        </w:r>
      </w:ins>
      <w:ins w:id="3845"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163</w:t>
      </w:r>
      <w:ins w:id="3846" w:author="吴媛媛 [2]" w:date="2020-05-18T16:13:17Z">
        <w:r>
          <w:rPr>
            <w:rFonts w:hint="eastAsia" w:ascii="仿宋_GB2312" w:hAnsi="仿宋_GB2312" w:eastAsia="仿宋_GB2312" w:cs="仿宋_GB2312"/>
          </w:rPr>
          <w:fldChar w:fldCharType="end"/>
        </w:r>
      </w:ins>
      <w:ins w:id="3847"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848" w:author="吴媛媛 [2]" w:date="2020-05-18T16:13:17Z"/>
          <w:rFonts w:hint="eastAsia" w:ascii="仿宋_GB2312" w:hAnsi="仿宋_GB2312" w:eastAsia="仿宋_GB2312" w:cs="仿宋_GB2312"/>
        </w:rPr>
      </w:pPr>
      <w:ins w:id="3849" w:author="吴媛媛 [2]" w:date="2020-05-18T16:13:17Z">
        <w:r>
          <w:rPr>
            <w:rFonts w:hint="eastAsia" w:ascii="仿宋_GB2312" w:hAnsi="仿宋_GB2312" w:eastAsia="仿宋_GB2312" w:cs="仿宋_GB2312"/>
            <w:bCs w:val="0"/>
            <w:color w:val="000000"/>
            <w:szCs w:val="21"/>
          </w:rPr>
          <w:fldChar w:fldCharType="begin"/>
        </w:r>
      </w:ins>
      <w:ins w:id="3850" w:author="吴媛媛 [2]" w:date="2020-05-18T16:13:17Z">
        <w:r>
          <w:rPr>
            <w:rFonts w:hint="eastAsia" w:ascii="仿宋_GB2312" w:hAnsi="仿宋_GB2312" w:eastAsia="仿宋_GB2312" w:cs="仿宋_GB2312"/>
            <w:bCs w:val="0"/>
            <w:szCs w:val="21"/>
          </w:rPr>
          <w:instrText xml:space="preserve"> HYPERLINK \l _Toc22162 </w:instrText>
        </w:r>
      </w:ins>
      <w:ins w:id="3851" w:author="吴媛媛 [2]" w:date="2020-05-18T16:13:17Z">
        <w:r>
          <w:rPr>
            <w:rFonts w:hint="eastAsia" w:ascii="仿宋_GB2312" w:hAnsi="仿宋_GB2312" w:eastAsia="仿宋_GB2312" w:cs="仿宋_GB2312"/>
            <w:bCs w:val="0"/>
            <w:szCs w:val="21"/>
          </w:rPr>
          <w:fldChar w:fldCharType="separate"/>
        </w:r>
      </w:ins>
      <w:ins w:id="3852" w:author="吴媛媛 [2]" w:date="2020-05-18T16:13:17Z">
        <w:r>
          <w:rPr>
            <w:rFonts w:hint="eastAsia" w:ascii="仿宋_GB2312" w:hAnsi="仿宋_GB2312" w:eastAsia="仿宋_GB2312" w:cs="仿宋_GB2312"/>
            <w:lang w:eastAsia="zh-CN"/>
          </w:rPr>
          <w:t>3.9.27 重点项目资金平衡监测表发生额报文</w:t>
        </w:r>
      </w:ins>
      <w:ins w:id="3853" w:author="吴媛媛 [2]" w:date="2020-05-18T16:13:17Z">
        <w:r>
          <w:rPr>
            <w:rFonts w:hint="eastAsia" w:ascii="仿宋_GB2312" w:hAnsi="仿宋_GB2312" w:eastAsia="仿宋_GB2312" w:cs="仿宋_GB2312"/>
          </w:rPr>
          <w:tab/>
        </w:r>
      </w:ins>
      <w:ins w:id="3854" w:author="吴媛媛 [2]" w:date="2020-05-18T16:13:17Z">
        <w:r>
          <w:rPr>
            <w:rFonts w:hint="eastAsia" w:ascii="仿宋_GB2312" w:hAnsi="仿宋_GB2312" w:eastAsia="仿宋_GB2312" w:cs="仿宋_GB2312"/>
          </w:rPr>
          <w:fldChar w:fldCharType="begin"/>
        </w:r>
      </w:ins>
      <w:ins w:id="3855" w:author="吴媛媛 [2]" w:date="2020-05-18T16:13:17Z">
        <w:r>
          <w:rPr>
            <w:rFonts w:hint="eastAsia" w:ascii="仿宋_GB2312" w:hAnsi="仿宋_GB2312" w:eastAsia="仿宋_GB2312" w:cs="仿宋_GB2312"/>
          </w:rPr>
          <w:instrText xml:space="preserve"> PAGEREF _Toc22162 </w:instrText>
        </w:r>
      </w:ins>
      <w:ins w:id="3856"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164</w:t>
      </w:r>
      <w:ins w:id="3857" w:author="吴媛媛 [2]" w:date="2020-05-18T16:13:17Z">
        <w:r>
          <w:rPr>
            <w:rFonts w:hint="eastAsia" w:ascii="仿宋_GB2312" w:hAnsi="仿宋_GB2312" w:eastAsia="仿宋_GB2312" w:cs="仿宋_GB2312"/>
          </w:rPr>
          <w:fldChar w:fldCharType="end"/>
        </w:r>
      </w:ins>
      <w:ins w:id="3858"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859" w:author="吴媛媛 [2]" w:date="2020-05-18T16:13:17Z"/>
          <w:rFonts w:hint="eastAsia" w:ascii="仿宋_GB2312" w:hAnsi="仿宋_GB2312" w:eastAsia="仿宋_GB2312" w:cs="仿宋_GB2312"/>
        </w:rPr>
      </w:pPr>
      <w:ins w:id="3860" w:author="吴媛媛 [2]" w:date="2020-05-18T16:13:17Z">
        <w:r>
          <w:rPr>
            <w:rFonts w:hint="eastAsia" w:ascii="仿宋_GB2312" w:hAnsi="仿宋_GB2312" w:eastAsia="仿宋_GB2312" w:cs="仿宋_GB2312"/>
            <w:bCs w:val="0"/>
            <w:color w:val="000000"/>
            <w:szCs w:val="21"/>
          </w:rPr>
          <w:fldChar w:fldCharType="begin"/>
        </w:r>
      </w:ins>
      <w:ins w:id="3861" w:author="吴媛媛 [2]" w:date="2020-05-18T16:13:17Z">
        <w:r>
          <w:rPr>
            <w:rFonts w:hint="eastAsia" w:ascii="仿宋_GB2312" w:hAnsi="仿宋_GB2312" w:eastAsia="仿宋_GB2312" w:cs="仿宋_GB2312"/>
            <w:bCs w:val="0"/>
            <w:szCs w:val="21"/>
          </w:rPr>
          <w:instrText xml:space="preserve"> HYPERLINK \l _Toc711 </w:instrText>
        </w:r>
      </w:ins>
      <w:ins w:id="3862" w:author="吴媛媛 [2]" w:date="2020-05-18T16:13:17Z">
        <w:r>
          <w:rPr>
            <w:rFonts w:hint="eastAsia" w:ascii="仿宋_GB2312" w:hAnsi="仿宋_GB2312" w:eastAsia="仿宋_GB2312" w:cs="仿宋_GB2312"/>
            <w:bCs w:val="0"/>
            <w:szCs w:val="21"/>
          </w:rPr>
          <w:fldChar w:fldCharType="separate"/>
        </w:r>
      </w:ins>
      <w:ins w:id="3863" w:author="吴媛媛 [2]" w:date="2020-05-18T16:13:17Z">
        <w:r>
          <w:rPr>
            <w:rFonts w:hint="eastAsia" w:ascii="仿宋_GB2312" w:hAnsi="仿宋_GB2312" w:eastAsia="仿宋_GB2312" w:cs="仿宋_GB2312"/>
            <w:lang w:eastAsia="zh-CN"/>
          </w:rPr>
          <w:t>3.9.28 PPP重点项目融资情况报文</w:t>
        </w:r>
      </w:ins>
      <w:ins w:id="3864" w:author="吴媛媛 [2]" w:date="2020-05-18T16:13:17Z">
        <w:r>
          <w:rPr>
            <w:rFonts w:hint="eastAsia" w:ascii="仿宋_GB2312" w:hAnsi="仿宋_GB2312" w:eastAsia="仿宋_GB2312" w:cs="仿宋_GB2312"/>
          </w:rPr>
          <w:tab/>
        </w:r>
      </w:ins>
      <w:ins w:id="3865" w:author="吴媛媛 [2]" w:date="2020-05-18T16:13:17Z">
        <w:r>
          <w:rPr>
            <w:rFonts w:hint="eastAsia" w:ascii="仿宋_GB2312" w:hAnsi="仿宋_GB2312" w:eastAsia="仿宋_GB2312" w:cs="仿宋_GB2312"/>
          </w:rPr>
          <w:fldChar w:fldCharType="begin"/>
        </w:r>
      </w:ins>
      <w:ins w:id="3866" w:author="吴媛媛 [2]" w:date="2020-05-18T16:13:17Z">
        <w:r>
          <w:rPr>
            <w:rFonts w:hint="eastAsia" w:ascii="仿宋_GB2312" w:hAnsi="仿宋_GB2312" w:eastAsia="仿宋_GB2312" w:cs="仿宋_GB2312"/>
          </w:rPr>
          <w:instrText xml:space="preserve"> PAGEREF _Toc711 </w:instrText>
        </w:r>
      </w:ins>
      <w:ins w:id="3867"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166</w:t>
      </w:r>
      <w:ins w:id="3868" w:author="吴媛媛 [2]" w:date="2020-05-18T16:13:17Z">
        <w:r>
          <w:rPr>
            <w:rFonts w:hint="eastAsia" w:ascii="仿宋_GB2312" w:hAnsi="仿宋_GB2312" w:eastAsia="仿宋_GB2312" w:cs="仿宋_GB2312"/>
          </w:rPr>
          <w:fldChar w:fldCharType="end"/>
        </w:r>
      </w:ins>
      <w:ins w:id="3869"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870" w:author="吴媛媛 [2]" w:date="2020-05-18T16:13:17Z"/>
          <w:rFonts w:hint="eastAsia" w:ascii="仿宋_GB2312" w:hAnsi="仿宋_GB2312" w:eastAsia="仿宋_GB2312" w:cs="仿宋_GB2312"/>
        </w:rPr>
      </w:pPr>
      <w:ins w:id="3871" w:author="吴媛媛 [2]" w:date="2020-05-18T16:13:17Z">
        <w:r>
          <w:rPr>
            <w:rFonts w:hint="eastAsia" w:ascii="仿宋_GB2312" w:hAnsi="仿宋_GB2312" w:eastAsia="仿宋_GB2312" w:cs="仿宋_GB2312"/>
            <w:bCs w:val="0"/>
            <w:color w:val="000000"/>
            <w:szCs w:val="21"/>
          </w:rPr>
          <w:fldChar w:fldCharType="begin"/>
        </w:r>
      </w:ins>
      <w:ins w:id="3872" w:author="吴媛媛 [2]" w:date="2020-05-18T16:13:17Z">
        <w:r>
          <w:rPr>
            <w:rFonts w:hint="eastAsia" w:ascii="仿宋_GB2312" w:hAnsi="仿宋_GB2312" w:eastAsia="仿宋_GB2312" w:cs="仿宋_GB2312"/>
            <w:bCs w:val="0"/>
            <w:szCs w:val="21"/>
          </w:rPr>
          <w:instrText xml:space="preserve"> HYPERLINK \l _Toc22794 </w:instrText>
        </w:r>
      </w:ins>
      <w:ins w:id="3873" w:author="吴媛媛 [2]" w:date="2020-05-18T16:13:17Z">
        <w:r>
          <w:rPr>
            <w:rFonts w:hint="eastAsia" w:ascii="仿宋_GB2312" w:hAnsi="仿宋_GB2312" w:eastAsia="仿宋_GB2312" w:cs="仿宋_GB2312"/>
            <w:bCs w:val="0"/>
            <w:szCs w:val="21"/>
          </w:rPr>
          <w:fldChar w:fldCharType="separate"/>
        </w:r>
      </w:ins>
      <w:ins w:id="3874" w:author="吴媛媛 [2]" w:date="2020-05-18T16:13:17Z">
        <w:r>
          <w:rPr>
            <w:rFonts w:hint="eastAsia" w:ascii="仿宋_GB2312" w:hAnsi="仿宋_GB2312" w:eastAsia="仿宋_GB2312" w:cs="仿宋_GB2312"/>
          </w:rPr>
          <w:t>3.9.29 应收账款质押贷款报文</w:t>
        </w:r>
      </w:ins>
      <w:ins w:id="3875" w:author="吴媛媛 [2]" w:date="2020-05-18T16:13:17Z">
        <w:r>
          <w:rPr>
            <w:rFonts w:hint="eastAsia" w:ascii="仿宋_GB2312" w:hAnsi="仿宋_GB2312" w:eastAsia="仿宋_GB2312" w:cs="仿宋_GB2312"/>
          </w:rPr>
          <w:tab/>
        </w:r>
      </w:ins>
      <w:ins w:id="3876" w:author="吴媛媛 [2]" w:date="2020-05-18T16:13:17Z">
        <w:r>
          <w:rPr>
            <w:rFonts w:hint="eastAsia" w:ascii="仿宋_GB2312" w:hAnsi="仿宋_GB2312" w:eastAsia="仿宋_GB2312" w:cs="仿宋_GB2312"/>
          </w:rPr>
          <w:fldChar w:fldCharType="begin"/>
        </w:r>
      </w:ins>
      <w:ins w:id="3877" w:author="吴媛媛 [2]" w:date="2020-05-18T16:13:17Z">
        <w:r>
          <w:rPr>
            <w:rFonts w:hint="eastAsia" w:ascii="仿宋_GB2312" w:hAnsi="仿宋_GB2312" w:eastAsia="仿宋_GB2312" w:cs="仿宋_GB2312"/>
          </w:rPr>
          <w:instrText xml:space="preserve"> PAGEREF _Toc22794 </w:instrText>
        </w:r>
      </w:ins>
      <w:ins w:id="3878"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190</w:t>
      </w:r>
      <w:ins w:id="3879" w:author="吴媛媛 [2]" w:date="2020-05-18T16:13:17Z">
        <w:r>
          <w:rPr>
            <w:rFonts w:hint="eastAsia" w:ascii="仿宋_GB2312" w:hAnsi="仿宋_GB2312" w:eastAsia="仿宋_GB2312" w:cs="仿宋_GB2312"/>
          </w:rPr>
          <w:fldChar w:fldCharType="end"/>
        </w:r>
      </w:ins>
      <w:ins w:id="3880"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881" w:author="吴媛媛 [2]" w:date="2020-05-18T16:13:17Z"/>
          <w:rFonts w:hint="eastAsia" w:ascii="仿宋_GB2312" w:hAnsi="仿宋_GB2312" w:eastAsia="仿宋_GB2312" w:cs="仿宋_GB2312"/>
        </w:rPr>
      </w:pPr>
      <w:ins w:id="3882" w:author="吴媛媛 [2]" w:date="2020-05-18T16:13:17Z">
        <w:r>
          <w:rPr>
            <w:rFonts w:hint="eastAsia" w:ascii="仿宋_GB2312" w:hAnsi="仿宋_GB2312" w:eastAsia="仿宋_GB2312" w:cs="仿宋_GB2312"/>
            <w:bCs w:val="0"/>
            <w:color w:val="000000"/>
            <w:szCs w:val="21"/>
          </w:rPr>
          <w:fldChar w:fldCharType="begin"/>
        </w:r>
      </w:ins>
      <w:ins w:id="3883" w:author="吴媛媛 [2]" w:date="2020-05-18T16:13:17Z">
        <w:r>
          <w:rPr>
            <w:rFonts w:hint="eastAsia" w:ascii="仿宋_GB2312" w:hAnsi="仿宋_GB2312" w:eastAsia="仿宋_GB2312" w:cs="仿宋_GB2312"/>
            <w:bCs w:val="0"/>
            <w:szCs w:val="21"/>
          </w:rPr>
          <w:instrText xml:space="preserve"> HYPERLINK \l _Toc25679 </w:instrText>
        </w:r>
      </w:ins>
      <w:ins w:id="3884" w:author="吴媛媛 [2]" w:date="2020-05-18T16:13:17Z">
        <w:r>
          <w:rPr>
            <w:rFonts w:hint="eastAsia" w:ascii="仿宋_GB2312" w:hAnsi="仿宋_GB2312" w:eastAsia="仿宋_GB2312" w:cs="仿宋_GB2312"/>
            <w:bCs w:val="0"/>
            <w:szCs w:val="21"/>
          </w:rPr>
          <w:fldChar w:fldCharType="separate"/>
        </w:r>
      </w:ins>
      <w:ins w:id="3885" w:author="吴媛媛 [2]" w:date="2020-05-18T16:13:17Z">
        <w:r>
          <w:rPr>
            <w:rFonts w:hint="eastAsia" w:ascii="仿宋_GB2312" w:hAnsi="仿宋_GB2312" w:eastAsia="仿宋_GB2312" w:cs="仿宋_GB2312"/>
          </w:rPr>
          <w:t>3.9.30 知识产权质押贷款报文</w:t>
        </w:r>
      </w:ins>
      <w:ins w:id="3886" w:author="吴媛媛 [2]" w:date="2020-05-18T16:13:17Z">
        <w:r>
          <w:rPr>
            <w:rFonts w:hint="eastAsia" w:ascii="仿宋_GB2312" w:hAnsi="仿宋_GB2312" w:eastAsia="仿宋_GB2312" w:cs="仿宋_GB2312"/>
          </w:rPr>
          <w:tab/>
        </w:r>
      </w:ins>
      <w:ins w:id="3887" w:author="吴媛媛 [2]" w:date="2020-05-18T16:13:17Z">
        <w:r>
          <w:rPr>
            <w:rFonts w:hint="eastAsia" w:ascii="仿宋_GB2312" w:hAnsi="仿宋_GB2312" w:eastAsia="仿宋_GB2312" w:cs="仿宋_GB2312"/>
          </w:rPr>
          <w:fldChar w:fldCharType="begin"/>
        </w:r>
      </w:ins>
      <w:ins w:id="3888" w:author="吴媛媛 [2]" w:date="2020-05-18T16:13:17Z">
        <w:r>
          <w:rPr>
            <w:rFonts w:hint="eastAsia" w:ascii="仿宋_GB2312" w:hAnsi="仿宋_GB2312" w:eastAsia="仿宋_GB2312" w:cs="仿宋_GB2312"/>
          </w:rPr>
          <w:instrText xml:space="preserve"> PAGEREF _Toc25679 </w:instrText>
        </w:r>
      </w:ins>
      <w:ins w:id="3889"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192</w:t>
      </w:r>
      <w:ins w:id="3890" w:author="吴媛媛 [2]" w:date="2020-05-18T16:13:17Z">
        <w:r>
          <w:rPr>
            <w:rFonts w:hint="eastAsia" w:ascii="仿宋_GB2312" w:hAnsi="仿宋_GB2312" w:eastAsia="仿宋_GB2312" w:cs="仿宋_GB2312"/>
          </w:rPr>
          <w:fldChar w:fldCharType="end"/>
        </w:r>
      </w:ins>
      <w:ins w:id="3891"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892" w:author="吴媛媛 [2]" w:date="2020-05-18T16:13:17Z"/>
          <w:rFonts w:hint="eastAsia" w:ascii="仿宋_GB2312" w:hAnsi="仿宋_GB2312" w:eastAsia="仿宋_GB2312" w:cs="仿宋_GB2312"/>
        </w:rPr>
      </w:pPr>
      <w:ins w:id="3893" w:author="吴媛媛 [2]" w:date="2020-05-18T16:13:17Z">
        <w:r>
          <w:rPr>
            <w:rFonts w:hint="eastAsia" w:ascii="仿宋_GB2312" w:hAnsi="仿宋_GB2312" w:eastAsia="仿宋_GB2312" w:cs="仿宋_GB2312"/>
            <w:bCs w:val="0"/>
            <w:color w:val="000000"/>
            <w:szCs w:val="21"/>
          </w:rPr>
          <w:fldChar w:fldCharType="begin"/>
        </w:r>
      </w:ins>
      <w:ins w:id="3894" w:author="吴媛媛 [2]" w:date="2020-05-18T16:13:17Z">
        <w:r>
          <w:rPr>
            <w:rFonts w:hint="eastAsia" w:ascii="仿宋_GB2312" w:hAnsi="仿宋_GB2312" w:eastAsia="仿宋_GB2312" w:cs="仿宋_GB2312"/>
            <w:bCs w:val="0"/>
            <w:szCs w:val="21"/>
          </w:rPr>
          <w:instrText xml:space="preserve"> HYPERLINK \l _Toc28726 </w:instrText>
        </w:r>
      </w:ins>
      <w:ins w:id="3895" w:author="吴媛媛 [2]" w:date="2020-05-18T16:13:17Z">
        <w:r>
          <w:rPr>
            <w:rFonts w:hint="eastAsia" w:ascii="仿宋_GB2312" w:hAnsi="仿宋_GB2312" w:eastAsia="仿宋_GB2312" w:cs="仿宋_GB2312"/>
            <w:bCs w:val="0"/>
            <w:szCs w:val="21"/>
          </w:rPr>
          <w:fldChar w:fldCharType="separate"/>
        </w:r>
      </w:ins>
      <w:ins w:id="3896" w:author="吴媛媛 [2]" w:date="2020-05-18T16:13:17Z">
        <w:r>
          <w:rPr>
            <w:rFonts w:hint="eastAsia" w:ascii="仿宋_GB2312" w:hAnsi="仿宋_GB2312" w:eastAsia="仿宋_GB2312" w:cs="仿宋_GB2312"/>
          </w:rPr>
          <w:t xml:space="preserve">3.9.31 </w:t>
        </w:r>
      </w:ins>
      <w:ins w:id="3897" w:author="吴媛媛 [2]" w:date="2020-05-18T16:13:17Z">
        <w:r>
          <w:rPr>
            <w:rFonts w:hint="eastAsia" w:ascii="仿宋_GB2312" w:hAnsi="仿宋_GB2312" w:eastAsia="仿宋_GB2312" w:cs="仿宋_GB2312"/>
            <w:lang w:eastAsia="zh-CN"/>
          </w:rPr>
          <w:t>债券创新品种报文</w:t>
        </w:r>
      </w:ins>
      <w:ins w:id="3898" w:author="吴媛媛 [2]" w:date="2020-05-18T16:13:17Z">
        <w:r>
          <w:rPr>
            <w:rFonts w:hint="eastAsia" w:ascii="仿宋_GB2312" w:hAnsi="仿宋_GB2312" w:eastAsia="仿宋_GB2312" w:cs="仿宋_GB2312"/>
          </w:rPr>
          <w:tab/>
        </w:r>
      </w:ins>
      <w:ins w:id="3899" w:author="吴媛媛 [2]" w:date="2020-05-18T16:13:17Z">
        <w:r>
          <w:rPr>
            <w:rFonts w:hint="eastAsia" w:ascii="仿宋_GB2312" w:hAnsi="仿宋_GB2312" w:eastAsia="仿宋_GB2312" w:cs="仿宋_GB2312"/>
          </w:rPr>
          <w:fldChar w:fldCharType="begin"/>
        </w:r>
      </w:ins>
      <w:ins w:id="3900" w:author="吴媛媛 [2]" w:date="2020-05-18T16:13:17Z">
        <w:r>
          <w:rPr>
            <w:rFonts w:hint="eastAsia" w:ascii="仿宋_GB2312" w:hAnsi="仿宋_GB2312" w:eastAsia="仿宋_GB2312" w:cs="仿宋_GB2312"/>
          </w:rPr>
          <w:instrText xml:space="preserve"> PAGEREF _Toc28726 </w:instrText>
        </w:r>
      </w:ins>
      <w:ins w:id="3901"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194</w:t>
      </w:r>
      <w:ins w:id="3902" w:author="吴媛媛 [2]" w:date="2020-05-18T16:13:17Z">
        <w:r>
          <w:rPr>
            <w:rFonts w:hint="eastAsia" w:ascii="仿宋_GB2312" w:hAnsi="仿宋_GB2312" w:eastAsia="仿宋_GB2312" w:cs="仿宋_GB2312"/>
          </w:rPr>
          <w:fldChar w:fldCharType="end"/>
        </w:r>
      </w:ins>
      <w:ins w:id="3903"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904" w:author="吴媛媛 [2]" w:date="2020-05-18T16:13:17Z"/>
          <w:rFonts w:hint="eastAsia" w:ascii="仿宋_GB2312" w:hAnsi="仿宋_GB2312" w:eastAsia="仿宋_GB2312" w:cs="仿宋_GB2312"/>
        </w:rPr>
      </w:pPr>
      <w:ins w:id="3905" w:author="吴媛媛 [2]" w:date="2020-05-18T16:13:17Z">
        <w:r>
          <w:rPr>
            <w:rFonts w:hint="eastAsia" w:ascii="仿宋_GB2312" w:hAnsi="仿宋_GB2312" w:eastAsia="仿宋_GB2312" w:cs="仿宋_GB2312"/>
            <w:bCs w:val="0"/>
            <w:color w:val="000000"/>
            <w:szCs w:val="21"/>
          </w:rPr>
          <w:fldChar w:fldCharType="begin"/>
        </w:r>
      </w:ins>
      <w:ins w:id="3906" w:author="吴媛媛 [2]" w:date="2020-05-18T16:13:17Z">
        <w:r>
          <w:rPr>
            <w:rFonts w:hint="eastAsia" w:ascii="仿宋_GB2312" w:hAnsi="仿宋_GB2312" w:eastAsia="仿宋_GB2312" w:cs="仿宋_GB2312"/>
            <w:bCs w:val="0"/>
            <w:szCs w:val="21"/>
          </w:rPr>
          <w:instrText xml:space="preserve"> HYPERLINK \l _Toc31758 </w:instrText>
        </w:r>
      </w:ins>
      <w:ins w:id="3907" w:author="吴媛媛 [2]" w:date="2020-05-18T16:13:17Z">
        <w:r>
          <w:rPr>
            <w:rFonts w:hint="eastAsia" w:ascii="仿宋_GB2312" w:hAnsi="仿宋_GB2312" w:eastAsia="仿宋_GB2312" w:cs="仿宋_GB2312"/>
            <w:bCs w:val="0"/>
            <w:szCs w:val="21"/>
          </w:rPr>
          <w:fldChar w:fldCharType="separate"/>
        </w:r>
      </w:ins>
      <w:ins w:id="3908" w:author="吴媛媛 [2]" w:date="2020-05-18T16:13:17Z">
        <w:r>
          <w:rPr>
            <w:rFonts w:hint="eastAsia" w:ascii="仿宋_GB2312" w:hAnsi="仿宋_GB2312" w:eastAsia="仿宋_GB2312" w:cs="仿宋_GB2312"/>
            <w:lang w:eastAsia="zh-CN"/>
          </w:rPr>
          <w:t>3.9.32 专项债券支持特定领域发展情况报文</w:t>
        </w:r>
      </w:ins>
      <w:ins w:id="3909" w:author="吴媛媛 [2]" w:date="2020-05-18T16:13:17Z">
        <w:r>
          <w:rPr>
            <w:rFonts w:hint="eastAsia" w:ascii="仿宋_GB2312" w:hAnsi="仿宋_GB2312" w:eastAsia="仿宋_GB2312" w:cs="仿宋_GB2312"/>
          </w:rPr>
          <w:tab/>
        </w:r>
      </w:ins>
      <w:ins w:id="3910" w:author="吴媛媛 [2]" w:date="2020-05-18T16:13:17Z">
        <w:r>
          <w:rPr>
            <w:rFonts w:hint="eastAsia" w:ascii="仿宋_GB2312" w:hAnsi="仿宋_GB2312" w:eastAsia="仿宋_GB2312" w:cs="仿宋_GB2312"/>
          </w:rPr>
          <w:fldChar w:fldCharType="begin"/>
        </w:r>
      </w:ins>
      <w:ins w:id="3911" w:author="吴媛媛 [2]" w:date="2020-05-18T16:13:17Z">
        <w:r>
          <w:rPr>
            <w:rFonts w:hint="eastAsia" w:ascii="仿宋_GB2312" w:hAnsi="仿宋_GB2312" w:eastAsia="仿宋_GB2312" w:cs="仿宋_GB2312"/>
          </w:rPr>
          <w:instrText xml:space="preserve"> PAGEREF _Toc31758 </w:instrText>
        </w:r>
      </w:ins>
      <w:ins w:id="3912"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194</w:t>
      </w:r>
      <w:ins w:id="3913" w:author="吴媛媛 [2]" w:date="2020-05-18T16:13:17Z">
        <w:r>
          <w:rPr>
            <w:rFonts w:hint="eastAsia" w:ascii="仿宋_GB2312" w:hAnsi="仿宋_GB2312" w:eastAsia="仿宋_GB2312" w:cs="仿宋_GB2312"/>
          </w:rPr>
          <w:fldChar w:fldCharType="end"/>
        </w:r>
      </w:ins>
      <w:ins w:id="3914" w:author="吴媛媛 [2]" w:date="2020-05-18T16:13:17Z">
        <w:r>
          <w:rPr>
            <w:rFonts w:hint="eastAsia" w:ascii="仿宋_GB2312" w:hAnsi="仿宋_GB2312" w:eastAsia="仿宋_GB2312" w:cs="仿宋_GB2312"/>
            <w:bCs w:val="0"/>
            <w:color w:val="000000"/>
            <w:szCs w:val="21"/>
          </w:rPr>
          <w:fldChar w:fldCharType="end"/>
        </w:r>
      </w:ins>
    </w:p>
    <w:p>
      <w:pPr>
        <w:pStyle w:val="18"/>
        <w:tabs>
          <w:tab w:val="right" w:leader="dot" w:pos="8306"/>
          <w:tab w:val="clear" w:pos="600"/>
          <w:tab w:val="clear" w:pos="8296"/>
        </w:tabs>
        <w:rPr>
          <w:ins w:id="3915" w:author="吴媛媛 [2]" w:date="2020-05-18T16:13:17Z"/>
          <w:rFonts w:hint="eastAsia" w:ascii="仿宋_GB2312" w:hAnsi="仿宋_GB2312" w:eastAsia="仿宋_GB2312" w:cs="仿宋_GB2312"/>
        </w:rPr>
      </w:pPr>
      <w:ins w:id="3916" w:author="吴媛媛 [2]" w:date="2020-05-18T16:13:17Z">
        <w:r>
          <w:rPr>
            <w:rFonts w:hint="eastAsia" w:ascii="仿宋_GB2312" w:hAnsi="仿宋_GB2312" w:eastAsia="仿宋_GB2312" w:cs="仿宋_GB2312"/>
            <w:bCs w:val="0"/>
            <w:color w:val="000000"/>
            <w:szCs w:val="21"/>
          </w:rPr>
          <w:fldChar w:fldCharType="begin"/>
        </w:r>
      </w:ins>
      <w:ins w:id="3917" w:author="吴媛媛 [2]" w:date="2020-05-18T16:13:17Z">
        <w:r>
          <w:rPr>
            <w:rFonts w:hint="eastAsia" w:ascii="仿宋_GB2312" w:hAnsi="仿宋_GB2312" w:eastAsia="仿宋_GB2312" w:cs="仿宋_GB2312"/>
            <w:bCs w:val="0"/>
            <w:szCs w:val="21"/>
          </w:rPr>
          <w:instrText xml:space="preserve"> HYPERLINK \l _Toc7394 </w:instrText>
        </w:r>
      </w:ins>
      <w:ins w:id="3918" w:author="吴媛媛 [2]" w:date="2020-05-18T16:13:17Z">
        <w:r>
          <w:rPr>
            <w:rFonts w:hint="eastAsia" w:ascii="仿宋_GB2312" w:hAnsi="仿宋_GB2312" w:eastAsia="仿宋_GB2312" w:cs="仿宋_GB2312"/>
            <w:bCs w:val="0"/>
            <w:szCs w:val="21"/>
          </w:rPr>
          <w:fldChar w:fldCharType="separate"/>
        </w:r>
      </w:ins>
      <w:ins w:id="3919" w:author="吴媛媛 [2]" w:date="2020-05-18T16:13:17Z">
        <w:r>
          <w:rPr>
            <w:rFonts w:hint="eastAsia" w:ascii="仿宋_GB2312" w:hAnsi="仿宋_GB2312" w:eastAsia="仿宋_GB2312" w:cs="仿宋_GB2312"/>
            <w:i w:val="0"/>
            <w:iCs w:val="0"/>
            <w:caps w:val="0"/>
            <w:smallCaps w:val="0"/>
            <w:strike w:val="0"/>
            <w:dstrike w:val="0"/>
            <w:spacing w:val="0"/>
            <w:position w:val="0"/>
            <w:lang w:eastAsia="zh-CN"/>
          </w:rPr>
          <w:t xml:space="preserve">3.10 </w:t>
        </w:r>
      </w:ins>
      <w:ins w:id="3920" w:author="吴媛媛 [2]" w:date="2020-05-18T16:14:46Z">
        <w:r>
          <w:rPr>
            <w:rFonts w:hint="eastAsia" w:ascii="仿宋_GB2312" w:hAnsi="仿宋_GB2312" w:eastAsia="仿宋_GB2312" w:cs="仿宋_GB2312"/>
            <w:bCs w:val="0"/>
            <w:lang w:eastAsia="zh-CN"/>
          </w:rPr>
          <w:t>人民银行数据报文数据项内容</w:t>
        </w:r>
      </w:ins>
      <w:ins w:id="3921" w:author="吴媛媛 [2]" w:date="2020-05-18T16:13:17Z">
        <w:r>
          <w:rPr>
            <w:rFonts w:hint="eastAsia" w:ascii="仿宋_GB2312" w:hAnsi="仿宋_GB2312" w:eastAsia="仿宋_GB2312" w:cs="仿宋_GB2312"/>
          </w:rPr>
          <w:tab/>
        </w:r>
      </w:ins>
      <w:ins w:id="3922" w:author="吴媛媛 [2]" w:date="2020-05-18T16:13:17Z">
        <w:r>
          <w:rPr>
            <w:rFonts w:hint="eastAsia" w:ascii="仿宋_GB2312" w:hAnsi="仿宋_GB2312" w:eastAsia="仿宋_GB2312" w:cs="仿宋_GB2312"/>
          </w:rPr>
          <w:fldChar w:fldCharType="begin"/>
        </w:r>
      </w:ins>
      <w:ins w:id="3923" w:author="吴媛媛 [2]" w:date="2020-05-18T16:13:17Z">
        <w:r>
          <w:rPr>
            <w:rFonts w:hint="eastAsia" w:ascii="仿宋_GB2312" w:hAnsi="仿宋_GB2312" w:eastAsia="仿宋_GB2312" w:cs="仿宋_GB2312"/>
          </w:rPr>
          <w:instrText xml:space="preserve"> PAGEREF _Toc7394 </w:instrText>
        </w:r>
      </w:ins>
      <w:ins w:id="3924"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196</w:t>
      </w:r>
      <w:ins w:id="3925" w:author="吴媛媛 [2]" w:date="2020-05-18T16:13:17Z">
        <w:r>
          <w:rPr>
            <w:rFonts w:hint="eastAsia" w:ascii="仿宋_GB2312" w:hAnsi="仿宋_GB2312" w:eastAsia="仿宋_GB2312" w:cs="仿宋_GB2312"/>
          </w:rPr>
          <w:fldChar w:fldCharType="end"/>
        </w:r>
      </w:ins>
      <w:ins w:id="3926"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927" w:author="吴媛媛 [2]" w:date="2020-05-18T16:13:17Z"/>
          <w:rFonts w:hint="eastAsia" w:ascii="仿宋_GB2312" w:hAnsi="仿宋_GB2312" w:eastAsia="仿宋_GB2312" w:cs="仿宋_GB2312"/>
        </w:rPr>
      </w:pPr>
      <w:ins w:id="3928" w:author="吴媛媛 [2]" w:date="2020-05-18T16:13:17Z">
        <w:r>
          <w:rPr>
            <w:rFonts w:hint="eastAsia" w:ascii="仿宋_GB2312" w:hAnsi="仿宋_GB2312" w:eastAsia="仿宋_GB2312" w:cs="仿宋_GB2312"/>
            <w:bCs w:val="0"/>
            <w:color w:val="000000"/>
            <w:szCs w:val="21"/>
          </w:rPr>
          <w:fldChar w:fldCharType="begin"/>
        </w:r>
      </w:ins>
      <w:ins w:id="3929" w:author="吴媛媛 [2]" w:date="2020-05-18T16:13:17Z">
        <w:r>
          <w:rPr>
            <w:rFonts w:hint="eastAsia" w:ascii="仿宋_GB2312" w:hAnsi="仿宋_GB2312" w:eastAsia="仿宋_GB2312" w:cs="仿宋_GB2312"/>
            <w:bCs w:val="0"/>
            <w:szCs w:val="21"/>
          </w:rPr>
          <w:instrText xml:space="preserve"> HYPERLINK \l _Toc29213 </w:instrText>
        </w:r>
      </w:ins>
      <w:ins w:id="3930" w:author="吴媛媛 [2]" w:date="2020-05-18T16:13:17Z">
        <w:r>
          <w:rPr>
            <w:rFonts w:hint="eastAsia" w:ascii="仿宋_GB2312" w:hAnsi="仿宋_GB2312" w:eastAsia="仿宋_GB2312" w:cs="仿宋_GB2312"/>
            <w:bCs w:val="0"/>
            <w:szCs w:val="21"/>
          </w:rPr>
          <w:fldChar w:fldCharType="separate"/>
        </w:r>
      </w:ins>
      <w:ins w:id="3931" w:author="吴媛媛 [2]" w:date="2020-05-18T16:13:17Z">
        <w:r>
          <w:rPr>
            <w:rFonts w:hint="eastAsia" w:ascii="仿宋_GB2312" w:hAnsi="仿宋_GB2312" w:eastAsia="仿宋_GB2312" w:cs="仿宋_GB2312"/>
            <w:lang w:eastAsia="zh-CN"/>
          </w:rPr>
          <w:t xml:space="preserve">3.10.1 </w:t>
        </w:r>
      </w:ins>
      <w:ins w:id="3932" w:author="吴媛媛 [2]" w:date="2020-05-18T16:13:17Z">
        <w:r>
          <w:rPr>
            <w:rFonts w:hint="eastAsia" w:ascii="仿宋_GB2312" w:hAnsi="仿宋_GB2312" w:eastAsia="仿宋_GB2312" w:cs="仿宋_GB2312"/>
          </w:rPr>
          <w:t>再贴现</w:t>
        </w:r>
      </w:ins>
      <w:ins w:id="3933" w:author="吴媛媛 [2]" w:date="2020-05-18T16:13:17Z">
        <w:r>
          <w:rPr>
            <w:rFonts w:hint="eastAsia" w:ascii="仿宋_GB2312" w:hAnsi="仿宋_GB2312" w:eastAsia="仿宋_GB2312" w:cs="仿宋_GB2312"/>
            <w:lang w:eastAsia="zh-CN"/>
          </w:rPr>
          <w:t>余额报文</w:t>
        </w:r>
      </w:ins>
      <w:ins w:id="3934" w:author="吴媛媛 [2]" w:date="2020-05-18T16:13:17Z">
        <w:r>
          <w:rPr>
            <w:rFonts w:hint="eastAsia" w:ascii="仿宋_GB2312" w:hAnsi="仿宋_GB2312" w:eastAsia="仿宋_GB2312" w:cs="仿宋_GB2312"/>
          </w:rPr>
          <w:tab/>
        </w:r>
      </w:ins>
      <w:ins w:id="3935" w:author="吴媛媛 [2]" w:date="2020-05-18T16:13:17Z">
        <w:r>
          <w:rPr>
            <w:rFonts w:hint="eastAsia" w:ascii="仿宋_GB2312" w:hAnsi="仿宋_GB2312" w:eastAsia="仿宋_GB2312" w:cs="仿宋_GB2312"/>
          </w:rPr>
          <w:fldChar w:fldCharType="begin"/>
        </w:r>
      </w:ins>
      <w:ins w:id="3936" w:author="吴媛媛 [2]" w:date="2020-05-18T16:13:17Z">
        <w:r>
          <w:rPr>
            <w:rFonts w:hint="eastAsia" w:ascii="仿宋_GB2312" w:hAnsi="仿宋_GB2312" w:eastAsia="仿宋_GB2312" w:cs="仿宋_GB2312"/>
          </w:rPr>
          <w:instrText xml:space="preserve"> PAGEREF _Toc29213 </w:instrText>
        </w:r>
      </w:ins>
      <w:ins w:id="3937"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196</w:t>
      </w:r>
      <w:ins w:id="3938" w:author="吴媛媛 [2]" w:date="2020-05-18T16:13:17Z">
        <w:r>
          <w:rPr>
            <w:rFonts w:hint="eastAsia" w:ascii="仿宋_GB2312" w:hAnsi="仿宋_GB2312" w:eastAsia="仿宋_GB2312" w:cs="仿宋_GB2312"/>
          </w:rPr>
          <w:fldChar w:fldCharType="end"/>
        </w:r>
      </w:ins>
      <w:ins w:id="3939"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940" w:author="吴媛媛 [2]" w:date="2020-05-18T16:13:17Z"/>
          <w:rFonts w:hint="eastAsia" w:ascii="仿宋_GB2312" w:hAnsi="仿宋_GB2312" w:eastAsia="仿宋_GB2312" w:cs="仿宋_GB2312"/>
        </w:rPr>
      </w:pPr>
      <w:ins w:id="3941" w:author="吴媛媛 [2]" w:date="2020-05-18T16:13:17Z">
        <w:r>
          <w:rPr>
            <w:rFonts w:hint="eastAsia" w:ascii="仿宋_GB2312" w:hAnsi="仿宋_GB2312" w:eastAsia="仿宋_GB2312" w:cs="仿宋_GB2312"/>
            <w:bCs w:val="0"/>
            <w:color w:val="000000"/>
            <w:szCs w:val="21"/>
          </w:rPr>
          <w:fldChar w:fldCharType="begin"/>
        </w:r>
      </w:ins>
      <w:ins w:id="3942" w:author="吴媛媛 [2]" w:date="2020-05-18T16:13:17Z">
        <w:r>
          <w:rPr>
            <w:rFonts w:hint="eastAsia" w:ascii="仿宋_GB2312" w:hAnsi="仿宋_GB2312" w:eastAsia="仿宋_GB2312" w:cs="仿宋_GB2312"/>
            <w:bCs w:val="0"/>
            <w:szCs w:val="21"/>
          </w:rPr>
          <w:instrText xml:space="preserve"> HYPERLINK \l _Toc15541 </w:instrText>
        </w:r>
      </w:ins>
      <w:ins w:id="3943" w:author="吴媛媛 [2]" w:date="2020-05-18T16:13:17Z">
        <w:r>
          <w:rPr>
            <w:rFonts w:hint="eastAsia" w:ascii="仿宋_GB2312" w:hAnsi="仿宋_GB2312" w:eastAsia="仿宋_GB2312" w:cs="仿宋_GB2312"/>
            <w:bCs w:val="0"/>
            <w:szCs w:val="21"/>
          </w:rPr>
          <w:fldChar w:fldCharType="separate"/>
        </w:r>
      </w:ins>
      <w:ins w:id="3944" w:author="吴媛媛 [2]" w:date="2020-05-18T16:13:17Z">
        <w:r>
          <w:rPr>
            <w:rFonts w:hint="eastAsia" w:ascii="仿宋_GB2312" w:hAnsi="仿宋_GB2312" w:eastAsia="仿宋_GB2312" w:cs="仿宋_GB2312"/>
            <w:lang w:eastAsia="zh-CN"/>
          </w:rPr>
          <w:t xml:space="preserve">3.10.2 </w:t>
        </w:r>
      </w:ins>
      <w:ins w:id="3945" w:author="吴媛媛 [2]" w:date="2020-05-18T16:13:17Z">
        <w:r>
          <w:rPr>
            <w:rFonts w:hint="eastAsia" w:ascii="仿宋_GB2312" w:hAnsi="仿宋_GB2312" w:eastAsia="仿宋_GB2312" w:cs="仿宋_GB2312"/>
          </w:rPr>
          <w:t>再贴现</w:t>
        </w:r>
      </w:ins>
      <w:ins w:id="3946" w:author="吴媛媛 [2]" w:date="2020-05-18T16:13:17Z">
        <w:r>
          <w:rPr>
            <w:rFonts w:hint="eastAsia" w:ascii="仿宋_GB2312" w:hAnsi="仿宋_GB2312" w:eastAsia="仿宋_GB2312" w:cs="仿宋_GB2312"/>
            <w:lang w:eastAsia="zh-CN"/>
          </w:rPr>
          <w:t>发生额报文</w:t>
        </w:r>
      </w:ins>
      <w:ins w:id="3947" w:author="吴媛媛 [2]" w:date="2020-05-18T16:13:17Z">
        <w:r>
          <w:rPr>
            <w:rFonts w:hint="eastAsia" w:ascii="仿宋_GB2312" w:hAnsi="仿宋_GB2312" w:eastAsia="仿宋_GB2312" w:cs="仿宋_GB2312"/>
          </w:rPr>
          <w:tab/>
        </w:r>
      </w:ins>
      <w:ins w:id="3948" w:author="吴媛媛 [2]" w:date="2020-05-18T16:13:17Z">
        <w:r>
          <w:rPr>
            <w:rFonts w:hint="eastAsia" w:ascii="仿宋_GB2312" w:hAnsi="仿宋_GB2312" w:eastAsia="仿宋_GB2312" w:cs="仿宋_GB2312"/>
          </w:rPr>
          <w:fldChar w:fldCharType="begin"/>
        </w:r>
      </w:ins>
      <w:ins w:id="3949" w:author="吴媛媛 [2]" w:date="2020-05-18T16:13:17Z">
        <w:r>
          <w:rPr>
            <w:rFonts w:hint="eastAsia" w:ascii="仿宋_GB2312" w:hAnsi="仿宋_GB2312" w:eastAsia="仿宋_GB2312" w:cs="仿宋_GB2312"/>
          </w:rPr>
          <w:instrText xml:space="preserve"> PAGEREF _Toc15541 </w:instrText>
        </w:r>
      </w:ins>
      <w:ins w:id="3950"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198</w:t>
      </w:r>
      <w:ins w:id="3951" w:author="吴媛媛 [2]" w:date="2020-05-18T16:13:17Z">
        <w:r>
          <w:rPr>
            <w:rFonts w:hint="eastAsia" w:ascii="仿宋_GB2312" w:hAnsi="仿宋_GB2312" w:eastAsia="仿宋_GB2312" w:cs="仿宋_GB2312"/>
          </w:rPr>
          <w:fldChar w:fldCharType="end"/>
        </w:r>
      </w:ins>
      <w:ins w:id="3952"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953" w:author="吴媛媛 [2]" w:date="2020-05-18T16:13:17Z"/>
          <w:rFonts w:hint="eastAsia" w:ascii="仿宋_GB2312" w:hAnsi="仿宋_GB2312" w:eastAsia="仿宋_GB2312" w:cs="仿宋_GB2312"/>
        </w:rPr>
      </w:pPr>
      <w:ins w:id="3954" w:author="吴媛媛 [2]" w:date="2020-05-18T16:13:17Z">
        <w:r>
          <w:rPr>
            <w:rFonts w:hint="eastAsia" w:ascii="仿宋_GB2312" w:hAnsi="仿宋_GB2312" w:eastAsia="仿宋_GB2312" w:cs="仿宋_GB2312"/>
            <w:bCs w:val="0"/>
            <w:color w:val="000000"/>
            <w:szCs w:val="21"/>
          </w:rPr>
          <w:fldChar w:fldCharType="begin"/>
        </w:r>
      </w:ins>
      <w:ins w:id="3955" w:author="吴媛媛 [2]" w:date="2020-05-18T16:13:17Z">
        <w:r>
          <w:rPr>
            <w:rFonts w:hint="eastAsia" w:ascii="仿宋_GB2312" w:hAnsi="仿宋_GB2312" w:eastAsia="仿宋_GB2312" w:cs="仿宋_GB2312"/>
            <w:bCs w:val="0"/>
            <w:szCs w:val="21"/>
          </w:rPr>
          <w:instrText xml:space="preserve"> HYPERLINK \l _Toc28423 </w:instrText>
        </w:r>
      </w:ins>
      <w:ins w:id="3956" w:author="吴媛媛 [2]" w:date="2020-05-18T16:13:17Z">
        <w:r>
          <w:rPr>
            <w:rFonts w:hint="eastAsia" w:ascii="仿宋_GB2312" w:hAnsi="仿宋_GB2312" w:eastAsia="仿宋_GB2312" w:cs="仿宋_GB2312"/>
            <w:bCs w:val="0"/>
            <w:szCs w:val="21"/>
          </w:rPr>
          <w:fldChar w:fldCharType="separate"/>
        </w:r>
      </w:ins>
      <w:ins w:id="3957" w:author="吴媛媛 [2]" w:date="2020-05-18T16:13:17Z">
        <w:r>
          <w:rPr>
            <w:rFonts w:hint="eastAsia" w:ascii="仿宋_GB2312" w:hAnsi="仿宋_GB2312" w:eastAsia="仿宋_GB2312" w:cs="仿宋_GB2312"/>
            <w:lang w:eastAsia="zh-CN"/>
          </w:rPr>
          <w:t xml:space="preserve">3.10.3 </w:t>
        </w:r>
      </w:ins>
      <w:ins w:id="3958" w:author="吴媛媛 [2]" w:date="2020-05-18T16:13:17Z">
        <w:r>
          <w:rPr>
            <w:rFonts w:hint="eastAsia" w:ascii="仿宋_GB2312" w:hAnsi="仿宋_GB2312" w:eastAsia="仿宋_GB2312" w:cs="仿宋_GB2312"/>
          </w:rPr>
          <w:t>再贴现</w:t>
        </w:r>
      </w:ins>
      <w:ins w:id="3959" w:author="吴媛媛 [2]" w:date="2020-05-18T16:13:17Z">
        <w:r>
          <w:rPr>
            <w:rFonts w:hint="eastAsia" w:ascii="仿宋_GB2312" w:hAnsi="仿宋_GB2312" w:eastAsia="仿宋_GB2312" w:cs="仿宋_GB2312"/>
            <w:lang w:eastAsia="zh-CN"/>
          </w:rPr>
          <w:t>限额报文</w:t>
        </w:r>
      </w:ins>
      <w:ins w:id="3960" w:author="吴媛媛 [2]" w:date="2020-05-18T16:13:17Z">
        <w:r>
          <w:rPr>
            <w:rFonts w:hint="eastAsia" w:ascii="仿宋_GB2312" w:hAnsi="仿宋_GB2312" w:eastAsia="仿宋_GB2312" w:cs="仿宋_GB2312"/>
          </w:rPr>
          <w:tab/>
        </w:r>
      </w:ins>
      <w:ins w:id="3961" w:author="吴媛媛 [2]" w:date="2020-05-18T16:13:17Z">
        <w:r>
          <w:rPr>
            <w:rFonts w:hint="eastAsia" w:ascii="仿宋_GB2312" w:hAnsi="仿宋_GB2312" w:eastAsia="仿宋_GB2312" w:cs="仿宋_GB2312"/>
          </w:rPr>
          <w:fldChar w:fldCharType="begin"/>
        </w:r>
      </w:ins>
      <w:ins w:id="3962" w:author="吴媛媛 [2]" w:date="2020-05-18T16:13:17Z">
        <w:r>
          <w:rPr>
            <w:rFonts w:hint="eastAsia" w:ascii="仿宋_GB2312" w:hAnsi="仿宋_GB2312" w:eastAsia="仿宋_GB2312" w:cs="仿宋_GB2312"/>
          </w:rPr>
          <w:instrText xml:space="preserve"> PAGEREF _Toc28423 </w:instrText>
        </w:r>
      </w:ins>
      <w:ins w:id="3963"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201</w:t>
      </w:r>
      <w:ins w:id="3964" w:author="吴媛媛 [2]" w:date="2020-05-18T16:13:17Z">
        <w:r>
          <w:rPr>
            <w:rFonts w:hint="eastAsia" w:ascii="仿宋_GB2312" w:hAnsi="仿宋_GB2312" w:eastAsia="仿宋_GB2312" w:cs="仿宋_GB2312"/>
          </w:rPr>
          <w:fldChar w:fldCharType="end"/>
        </w:r>
      </w:ins>
      <w:ins w:id="3965"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966" w:author="吴媛媛 [2]" w:date="2020-05-18T16:13:17Z"/>
          <w:rFonts w:hint="eastAsia" w:ascii="仿宋_GB2312" w:hAnsi="仿宋_GB2312" w:eastAsia="仿宋_GB2312" w:cs="仿宋_GB2312"/>
        </w:rPr>
      </w:pPr>
      <w:ins w:id="3967" w:author="吴媛媛 [2]" w:date="2020-05-18T16:13:17Z">
        <w:r>
          <w:rPr>
            <w:rFonts w:hint="eastAsia" w:ascii="仿宋_GB2312" w:hAnsi="仿宋_GB2312" w:eastAsia="仿宋_GB2312" w:cs="仿宋_GB2312"/>
            <w:bCs w:val="0"/>
            <w:color w:val="000000"/>
            <w:szCs w:val="21"/>
          </w:rPr>
          <w:fldChar w:fldCharType="begin"/>
        </w:r>
      </w:ins>
      <w:ins w:id="3968" w:author="吴媛媛 [2]" w:date="2020-05-18T16:13:17Z">
        <w:r>
          <w:rPr>
            <w:rFonts w:hint="eastAsia" w:ascii="仿宋_GB2312" w:hAnsi="仿宋_GB2312" w:eastAsia="仿宋_GB2312" w:cs="仿宋_GB2312"/>
            <w:bCs w:val="0"/>
            <w:szCs w:val="21"/>
          </w:rPr>
          <w:instrText xml:space="preserve"> HYPERLINK \l _Toc3827 </w:instrText>
        </w:r>
      </w:ins>
      <w:ins w:id="3969" w:author="吴媛媛 [2]" w:date="2020-05-18T16:13:17Z">
        <w:r>
          <w:rPr>
            <w:rFonts w:hint="eastAsia" w:ascii="仿宋_GB2312" w:hAnsi="仿宋_GB2312" w:eastAsia="仿宋_GB2312" w:cs="仿宋_GB2312"/>
            <w:bCs w:val="0"/>
            <w:szCs w:val="21"/>
          </w:rPr>
          <w:fldChar w:fldCharType="separate"/>
        </w:r>
      </w:ins>
      <w:ins w:id="3970" w:author="吴媛媛 [2]" w:date="2020-05-18T16:13:17Z">
        <w:r>
          <w:rPr>
            <w:rFonts w:hint="eastAsia" w:ascii="仿宋_GB2312" w:hAnsi="仿宋_GB2312" w:eastAsia="仿宋_GB2312" w:cs="仿宋_GB2312"/>
            <w:lang w:eastAsia="zh-CN"/>
          </w:rPr>
          <w:t>3.10.4 再</w:t>
        </w:r>
      </w:ins>
      <w:ins w:id="3971" w:author="吴媛媛 [2]" w:date="2020-05-18T16:13:17Z">
        <w:r>
          <w:rPr>
            <w:rFonts w:hint="eastAsia" w:ascii="仿宋_GB2312" w:hAnsi="仿宋_GB2312" w:eastAsia="仿宋_GB2312" w:cs="仿宋_GB2312"/>
          </w:rPr>
          <w:t>贷款</w:t>
        </w:r>
      </w:ins>
      <w:ins w:id="3972" w:author="吴媛媛 [2]" w:date="2020-05-18T16:13:17Z">
        <w:r>
          <w:rPr>
            <w:rFonts w:hint="eastAsia" w:ascii="仿宋_GB2312" w:hAnsi="仿宋_GB2312" w:eastAsia="仿宋_GB2312" w:cs="仿宋_GB2312"/>
            <w:lang w:eastAsia="zh-CN"/>
          </w:rPr>
          <w:t>余额报文</w:t>
        </w:r>
      </w:ins>
      <w:ins w:id="3973" w:author="吴媛媛 [2]" w:date="2020-05-18T16:13:17Z">
        <w:r>
          <w:rPr>
            <w:rFonts w:hint="eastAsia" w:ascii="仿宋_GB2312" w:hAnsi="仿宋_GB2312" w:eastAsia="仿宋_GB2312" w:cs="仿宋_GB2312"/>
          </w:rPr>
          <w:tab/>
        </w:r>
      </w:ins>
      <w:ins w:id="3974" w:author="吴媛媛 [2]" w:date="2020-05-18T16:13:17Z">
        <w:r>
          <w:rPr>
            <w:rFonts w:hint="eastAsia" w:ascii="仿宋_GB2312" w:hAnsi="仿宋_GB2312" w:eastAsia="仿宋_GB2312" w:cs="仿宋_GB2312"/>
          </w:rPr>
          <w:fldChar w:fldCharType="begin"/>
        </w:r>
      </w:ins>
      <w:ins w:id="3975" w:author="吴媛媛 [2]" w:date="2020-05-18T16:13:17Z">
        <w:r>
          <w:rPr>
            <w:rFonts w:hint="eastAsia" w:ascii="仿宋_GB2312" w:hAnsi="仿宋_GB2312" w:eastAsia="仿宋_GB2312" w:cs="仿宋_GB2312"/>
          </w:rPr>
          <w:instrText xml:space="preserve"> PAGEREF _Toc3827 </w:instrText>
        </w:r>
      </w:ins>
      <w:ins w:id="3976"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202</w:t>
      </w:r>
      <w:ins w:id="3977" w:author="吴媛媛 [2]" w:date="2020-05-18T16:13:17Z">
        <w:r>
          <w:rPr>
            <w:rFonts w:hint="eastAsia" w:ascii="仿宋_GB2312" w:hAnsi="仿宋_GB2312" w:eastAsia="仿宋_GB2312" w:cs="仿宋_GB2312"/>
          </w:rPr>
          <w:fldChar w:fldCharType="end"/>
        </w:r>
      </w:ins>
      <w:ins w:id="3978"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979" w:author="吴媛媛 [2]" w:date="2020-05-18T16:13:17Z"/>
          <w:rFonts w:hint="eastAsia" w:ascii="仿宋_GB2312" w:hAnsi="仿宋_GB2312" w:eastAsia="仿宋_GB2312" w:cs="仿宋_GB2312"/>
        </w:rPr>
      </w:pPr>
      <w:ins w:id="3980" w:author="吴媛媛 [2]" w:date="2020-05-18T16:13:17Z">
        <w:r>
          <w:rPr>
            <w:rFonts w:hint="eastAsia" w:ascii="仿宋_GB2312" w:hAnsi="仿宋_GB2312" w:eastAsia="仿宋_GB2312" w:cs="仿宋_GB2312"/>
            <w:bCs w:val="0"/>
            <w:color w:val="000000"/>
            <w:szCs w:val="21"/>
          </w:rPr>
          <w:fldChar w:fldCharType="begin"/>
        </w:r>
      </w:ins>
      <w:ins w:id="3981" w:author="吴媛媛 [2]" w:date="2020-05-18T16:13:17Z">
        <w:r>
          <w:rPr>
            <w:rFonts w:hint="eastAsia" w:ascii="仿宋_GB2312" w:hAnsi="仿宋_GB2312" w:eastAsia="仿宋_GB2312" w:cs="仿宋_GB2312"/>
            <w:bCs w:val="0"/>
            <w:szCs w:val="21"/>
          </w:rPr>
          <w:instrText xml:space="preserve"> HYPERLINK \l _Toc756 </w:instrText>
        </w:r>
      </w:ins>
      <w:ins w:id="3982" w:author="吴媛媛 [2]" w:date="2020-05-18T16:13:17Z">
        <w:r>
          <w:rPr>
            <w:rFonts w:hint="eastAsia" w:ascii="仿宋_GB2312" w:hAnsi="仿宋_GB2312" w:eastAsia="仿宋_GB2312" w:cs="仿宋_GB2312"/>
            <w:bCs w:val="0"/>
            <w:szCs w:val="21"/>
          </w:rPr>
          <w:fldChar w:fldCharType="separate"/>
        </w:r>
      </w:ins>
      <w:ins w:id="3983" w:author="吴媛媛 [2]" w:date="2020-05-18T16:13:17Z">
        <w:r>
          <w:rPr>
            <w:rFonts w:hint="eastAsia" w:ascii="仿宋_GB2312" w:hAnsi="仿宋_GB2312" w:eastAsia="仿宋_GB2312" w:cs="仿宋_GB2312"/>
            <w:lang w:eastAsia="zh-CN"/>
          </w:rPr>
          <w:t>3.10.5 再贷款发生额报文</w:t>
        </w:r>
      </w:ins>
      <w:ins w:id="3984" w:author="吴媛媛 [2]" w:date="2020-05-18T16:13:17Z">
        <w:r>
          <w:rPr>
            <w:rFonts w:hint="eastAsia" w:ascii="仿宋_GB2312" w:hAnsi="仿宋_GB2312" w:eastAsia="仿宋_GB2312" w:cs="仿宋_GB2312"/>
          </w:rPr>
          <w:tab/>
        </w:r>
      </w:ins>
      <w:ins w:id="3985" w:author="吴媛媛 [2]" w:date="2020-05-18T16:13:17Z">
        <w:r>
          <w:rPr>
            <w:rFonts w:hint="eastAsia" w:ascii="仿宋_GB2312" w:hAnsi="仿宋_GB2312" w:eastAsia="仿宋_GB2312" w:cs="仿宋_GB2312"/>
          </w:rPr>
          <w:fldChar w:fldCharType="begin"/>
        </w:r>
      </w:ins>
      <w:ins w:id="3986" w:author="吴媛媛 [2]" w:date="2020-05-18T16:13:17Z">
        <w:r>
          <w:rPr>
            <w:rFonts w:hint="eastAsia" w:ascii="仿宋_GB2312" w:hAnsi="仿宋_GB2312" w:eastAsia="仿宋_GB2312" w:cs="仿宋_GB2312"/>
          </w:rPr>
          <w:instrText xml:space="preserve"> PAGEREF _Toc756 </w:instrText>
        </w:r>
      </w:ins>
      <w:ins w:id="3987"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205</w:t>
      </w:r>
      <w:ins w:id="3988" w:author="吴媛媛 [2]" w:date="2020-05-18T16:13:17Z">
        <w:r>
          <w:rPr>
            <w:rFonts w:hint="eastAsia" w:ascii="仿宋_GB2312" w:hAnsi="仿宋_GB2312" w:eastAsia="仿宋_GB2312" w:cs="仿宋_GB2312"/>
          </w:rPr>
          <w:fldChar w:fldCharType="end"/>
        </w:r>
      </w:ins>
      <w:ins w:id="3989"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3990" w:author="吴媛媛 [2]" w:date="2020-05-18T16:13:17Z"/>
          <w:rFonts w:hint="eastAsia" w:ascii="仿宋_GB2312" w:hAnsi="仿宋_GB2312" w:eastAsia="仿宋_GB2312" w:cs="仿宋_GB2312"/>
        </w:rPr>
      </w:pPr>
      <w:ins w:id="3991" w:author="吴媛媛 [2]" w:date="2020-05-18T16:13:17Z">
        <w:r>
          <w:rPr>
            <w:rFonts w:hint="eastAsia" w:ascii="仿宋_GB2312" w:hAnsi="仿宋_GB2312" w:eastAsia="仿宋_GB2312" w:cs="仿宋_GB2312"/>
            <w:bCs w:val="0"/>
            <w:color w:val="000000"/>
            <w:szCs w:val="21"/>
          </w:rPr>
          <w:fldChar w:fldCharType="begin"/>
        </w:r>
      </w:ins>
      <w:ins w:id="3992" w:author="吴媛媛 [2]" w:date="2020-05-18T16:13:17Z">
        <w:r>
          <w:rPr>
            <w:rFonts w:hint="eastAsia" w:ascii="仿宋_GB2312" w:hAnsi="仿宋_GB2312" w:eastAsia="仿宋_GB2312" w:cs="仿宋_GB2312"/>
            <w:bCs w:val="0"/>
            <w:szCs w:val="21"/>
          </w:rPr>
          <w:instrText xml:space="preserve"> HYPERLINK \l _Toc593 </w:instrText>
        </w:r>
      </w:ins>
      <w:ins w:id="3993" w:author="吴媛媛 [2]" w:date="2020-05-18T16:13:17Z">
        <w:r>
          <w:rPr>
            <w:rFonts w:hint="eastAsia" w:ascii="仿宋_GB2312" w:hAnsi="仿宋_GB2312" w:eastAsia="仿宋_GB2312" w:cs="仿宋_GB2312"/>
            <w:bCs w:val="0"/>
            <w:szCs w:val="21"/>
          </w:rPr>
          <w:fldChar w:fldCharType="separate"/>
        </w:r>
      </w:ins>
      <w:ins w:id="3994" w:author="吴媛媛 [2]" w:date="2020-05-18T16:13:17Z">
        <w:r>
          <w:rPr>
            <w:rFonts w:hint="eastAsia" w:ascii="仿宋_GB2312" w:hAnsi="仿宋_GB2312" w:eastAsia="仿宋_GB2312" w:cs="仿宋_GB2312"/>
            <w:lang w:eastAsia="zh-CN"/>
          </w:rPr>
          <w:t>3.10.6 再贷款限额报文</w:t>
        </w:r>
      </w:ins>
      <w:ins w:id="3995" w:author="吴媛媛 [2]" w:date="2020-05-18T16:13:17Z">
        <w:r>
          <w:rPr>
            <w:rFonts w:hint="eastAsia" w:ascii="仿宋_GB2312" w:hAnsi="仿宋_GB2312" w:eastAsia="仿宋_GB2312" w:cs="仿宋_GB2312"/>
          </w:rPr>
          <w:tab/>
        </w:r>
      </w:ins>
      <w:ins w:id="3996" w:author="吴媛媛 [2]" w:date="2020-05-18T16:13:17Z">
        <w:r>
          <w:rPr>
            <w:rFonts w:hint="eastAsia" w:ascii="仿宋_GB2312" w:hAnsi="仿宋_GB2312" w:eastAsia="仿宋_GB2312" w:cs="仿宋_GB2312"/>
          </w:rPr>
          <w:fldChar w:fldCharType="begin"/>
        </w:r>
      </w:ins>
      <w:ins w:id="3997" w:author="吴媛媛 [2]" w:date="2020-05-18T16:13:17Z">
        <w:r>
          <w:rPr>
            <w:rFonts w:hint="eastAsia" w:ascii="仿宋_GB2312" w:hAnsi="仿宋_GB2312" w:eastAsia="仿宋_GB2312" w:cs="仿宋_GB2312"/>
          </w:rPr>
          <w:instrText xml:space="preserve"> PAGEREF _Toc593 </w:instrText>
        </w:r>
      </w:ins>
      <w:ins w:id="3998"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208</w:t>
      </w:r>
      <w:ins w:id="3999" w:author="吴媛媛 [2]" w:date="2020-05-18T16:13:17Z">
        <w:r>
          <w:rPr>
            <w:rFonts w:hint="eastAsia" w:ascii="仿宋_GB2312" w:hAnsi="仿宋_GB2312" w:eastAsia="仿宋_GB2312" w:cs="仿宋_GB2312"/>
          </w:rPr>
          <w:fldChar w:fldCharType="end"/>
        </w:r>
      </w:ins>
      <w:ins w:id="4000"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4001" w:author="吴媛媛 [2]" w:date="2020-05-18T16:13:17Z"/>
          <w:rFonts w:hint="eastAsia" w:ascii="仿宋_GB2312" w:hAnsi="仿宋_GB2312" w:eastAsia="仿宋_GB2312" w:cs="仿宋_GB2312"/>
        </w:rPr>
      </w:pPr>
      <w:ins w:id="4002" w:author="吴媛媛 [2]" w:date="2020-05-18T16:13:17Z">
        <w:r>
          <w:rPr>
            <w:rFonts w:hint="eastAsia" w:ascii="仿宋_GB2312" w:hAnsi="仿宋_GB2312" w:eastAsia="仿宋_GB2312" w:cs="仿宋_GB2312"/>
            <w:bCs w:val="0"/>
            <w:color w:val="000000"/>
            <w:szCs w:val="21"/>
          </w:rPr>
          <w:fldChar w:fldCharType="begin"/>
        </w:r>
      </w:ins>
      <w:ins w:id="4003" w:author="吴媛媛 [2]" w:date="2020-05-18T16:13:17Z">
        <w:r>
          <w:rPr>
            <w:rFonts w:hint="eastAsia" w:ascii="仿宋_GB2312" w:hAnsi="仿宋_GB2312" w:eastAsia="仿宋_GB2312" w:cs="仿宋_GB2312"/>
            <w:bCs w:val="0"/>
            <w:szCs w:val="21"/>
          </w:rPr>
          <w:instrText xml:space="preserve"> HYPERLINK \l _Toc11791 </w:instrText>
        </w:r>
      </w:ins>
      <w:ins w:id="4004" w:author="吴媛媛 [2]" w:date="2020-05-18T16:13:17Z">
        <w:r>
          <w:rPr>
            <w:rFonts w:hint="eastAsia" w:ascii="仿宋_GB2312" w:hAnsi="仿宋_GB2312" w:eastAsia="仿宋_GB2312" w:cs="仿宋_GB2312"/>
            <w:bCs w:val="0"/>
            <w:szCs w:val="21"/>
          </w:rPr>
          <w:fldChar w:fldCharType="separate"/>
        </w:r>
      </w:ins>
      <w:ins w:id="4005" w:author="吴媛媛 [2]" w:date="2020-05-18T16:13:17Z">
        <w:r>
          <w:rPr>
            <w:rFonts w:hint="eastAsia" w:ascii="仿宋_GB2312" w:hAnsi="仿宋_GB2312" w:eastAsia="仿宋_GB2312" w:cs="仿宋_GB2312"/>
            <w:lang w:eastAsia="zh-CN"/>
          </w:rPr>
          <w:t>3.10.7 金融机构基础信息数据库报文</w:t>
        </w:r>
      </w:ins>
      <w:ins w:id="4006" w:author="吴媛媛 [2]" w:date="2020-05-18T16:13:17Z">
        <w:r>
          <w:rPr>
            <w:rFonts w:hint="eastAsia" w:ascii="仿宋_GB2312" w:hAnsi="仿宋_GB2312" w:eastAsia="仿宋_GB2312" w:cs="仿宋_GB2312"/>
          </w:rPr>
          <w:tab/>
        </w:r>
      </w:ins>
      <w:ins w:id="4007" w:author="吴媛媛 [2]" w:date="2020-05-18T16:13:17Z">
        <w:r>
          <w:rPr>
            <w:rFonts w:hint="eastAsia" w:ascii="仿宋_GB2312" w:hAnsi="仿宋_GB2312" w:eastAsia="仿宋_GB2312" w:cs="仿宋_GB2312"/>
          </w:rPr>
          <w:fldChar w:fldCharType="begin"/>
        </w:r>
      </w:ins>
      <w:ins w:id="4008" w:author="吴媛媛 [2]" w:date="2020-05-18T16:13:17Z">
        <w:r>
          <w:rPr>
            <w:rFonts w:hint="eastAsia" w:ascii="仿宋_GB2312" w:hAnsi="仿宋_GB2312" w:eastAsia="仿宋_GB2312" w:cs="仿宋_GB2312"/>
          </w:rPr>
          <w:instrText xml:space="preserve"> PAGEREF _Toc11791 </w:instrText>
        </w:r>
      </w:ins>
      <w:ins w:id="4009"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209</w:t>
      </w:r>
      <w:ins w:id="4010" w:author="吴媛媛 [2]" w:date="2020-05-18T16:13:17Z">
        <w:r>
          <w:rPr>
            <w:rFonts w:hint="eastAsia" w:ascii="仿宋_GB2312" w:hAnsi="仿宋_GB2312" w:eastAsia="仿宋_GB2312" w:cs="仿宋_GB2312"/>
          </w:rPr>
          <w:fldChar w:fldCharType="end"/>
        </w:r>
      </w:ins>
      <w:ins w:id="4011"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4012" w:author="吴媛媛 [2]" w:date="2020-05-18T16:13:17Z"/>
          <w:rFonts w:hint="eastAsia" w:ascii="仿宋_GB2312" w:hAnsi="仿宋_GB2312" w:eastAsia="仿宋_GB2312" w:cs="仿宋_GB2312"/>
        </w:rPr>
      </w:pPr>
      <w:ins w:id="4013" w:author="吴媛媛 [2]" w:date="2020-05-18T16:13:17Z">
        <w:r>
          <w:rPr>
            <w:rFonts w:hint="eastAsia" w:ascii="仿宋_GB2312" w:hAnsi="仿宋_GB2312" w:eastAsia="仿宋_GB2312" w:cs="仿宋_GB2312"/>
            <w:bCs w:val="0"/>
            <w:color w:val="000000"/>
            <w:szCs w:val="21"/>
          </w:rPr>
          <w:fldChar w:fldCharType="begin"/>
        </w:r>
      </w:ins>
      <w:ins w:id="4014" w:author="吴媛媛 [2]" w:date="2020-05-18T16:13:17Z">
        <w:r>
          <w:rPr>
            <w:rFonts w:hint="eastAsia" w:ascii="仿宋_GB2312" w:hAnsi="仿宋_GB2312" w:eastAsia="仿宋_GB2312" w:cs="仿宋_GB2312"/>
            <w:bCs w:val="0"/>
            <w:szCs w:val="21"/>
          </w:rPr>
          <w:instrText xml:space="preserve"> HYPERLINK \l _Toc14724 </w:instrText>
        </w:r>
      </w:ins>
      <w:ins w:id="4015" w:author="吴媛媛 [2]" w:date="2020-05-18T16:13:17Z">
        <w:r>
          <w:rPr>
            <w:rFonts w:hint="eastAsia" w:ascii="仿宋_GB2312" w:hAnsi="仿宋_GB2312" w:eastAsia="仿宋_GB2312" w:cs="仿宋_GB2312"/>
            <w:bCs w:val="0"/>
            <w:szCs w:val="21"/>
          </w:rPr>
          <w:fldChar w:fldCharType="separate"/>
        </w:r>
      </w:ins>
      <w:ins w:id="4016" w:author="吴媛媛 [2]" w:date="2020-05-18T16:13:17Z">
        <w:r>
          <w:rPr>
            <w:rFonts w:hint="eastAsia" w:ascii="仿宋_GB2312" w:hAnsi="仿宋_GB2312" w:eastAsia="仿宋_GB2312" w:cs="仿宋_GB2312"/>
            <w:lang w:eastAsia="zh-CN"/>
          </w:rPr>
          <w:t>3.10.8 新型农业经营主体名录库报文</w:t>
        </w:r>
      </w:ins>
      <w:ins w:id="4017" w:author="吴媛媛 [2]" w:date="2020-05-18T16:13:17Z">
        <w:r>
          <w:rPr>
            <w:rFonts w:hint="eastAsia" w:ascii="仿宋_GB2312" w:hAnsi="仿宋_GB2312" w:eastAsia="仿宋_GB2312" w:cs="仿宋_GB2312"/>
          </w:rPr>
          <w:tab/>
        </w:r>
      </w:ins>
      <w:ins w:id="4018" w:author="吴媛媛 [2]" w:date="2020-05-18T16:13:17Z">
        <w:r>
          <w:rPr>
            <w:rFonts w:hint="eastAsia" w:ascii="仿宋_GB2312" w:hAnsi="仿宋_GB2312" w:eastAsia="仿宋_GB2312" w:cs="仿宋_GB2312"/>
          </w:rPr>
          <w:fldChar w:fldCharType="begin"/>
        </w:r>
      </w:ins>
      <w:ins w:id="4019" w:author="吴媛媛 [2]" w:date="2020-05-18T16:13:17Z">
        <w:r>
          <w:rPr>
            <w:rFonts w:hint="eastAsia" w:ascii="仿宋_GB2312" w:hAnsi="仿宋_GB2312" w:eastAsia="仿宋_GB2312" w:cs="仿宋_GB2312"/>
          </w:rPr>
          <w:instrText xml:space="preserve"> PAGEREF _Toc14724 </w:instrText>
        </w:r>
      </w:ins>
      <w:ins w:id="4020"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215</w:t>
      </w:r>
      <w:ins w:id="4021" w:author="吴媛媛 [2]" w:date="2020-05-18T16:13:17Z">
        <w:r>
          <w:rPr>
            <w:rFonts w:hint="eastAsia" w:ascii="仿宋_GB2312" w:hAnsi="仿宋_GB2312" w:eastAsia="仿宋_GB2312" w:cs="仿宋_GB2312"/>
          </w:rPr>
          <w:fldChar w:fldCharType="end"/>
        </w:r>
      </w:ins>
      <w:ins w:id="4022"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4023" w:author="吴媛媛 [2]" w:date="2020-05-18T16:13:17Z"/>
          <w:rFonts w:hint="eastAsia" w:ascii="仿宋_GB2312" w:hAnsi="仿宋_GB2312" w:eastAsia="仿宋_GB2312" w:cs="仿宋_GB2312"/>
        </w:rPr>
      </w:pPr>
      <w:ins w:id="4024" w:author="吴媛媛 [2]" w:date="2020-05-18T16:13:17Z">
        <w:r>
          <w:rPr>
            <w:rFonts w:hint="eastAsia" w:ascii="仿宋_GB2312" w:hAnsi="仿宋_GB2312" w:eastAsia="仿宋_GB2312" w:cs="仿宋_GB2312"/>
            <w:bCs w:val="0"/>
            <w:color w:val="000000"/>
            <w:szCs w:val="21"/>
          </w:rPr>
          <w:fldChar w:fldCharType="begin"/>
        </w:r>
      </w:ins>
      <w:ins w:id="4025" w:author="吴媛媛 [2]" w:date="2020-05-18T16:13:17Z">
        <w:r>
          <w:rPr>
            <w:rFonts w:hint="eastAsia" w:ascii="仿宋_GB2312" w:hAnsi="仿宋_GB2312" w:eastAsia="仿宋_GB2312" w:cs="仿宋_GB2312"/>
            <w:bCs w:val="0"/>
            <w:szCs w:val="21"/>
          </w:rPr>
          <w:instrText xml:space="preserve"> HYPERLINK \l _Toc1669 </w:instrText>
        </w:r>
      </w:ins>
      <w:ins w:id="4026" w:author="吴媛媛 [2]" w:date="2020-05-18T16:13:17Z">
        <w:r>
          <w:rPr>
            <w:rFonts w:hint="eastAsia" w:ascii="仿宋_GB2312" w:hAnsi="仿宋_GB2312" w:eastAsia="仿宋_GB2312" w:cs="仿宋_GB2312"/>
            <w:bCs w:val="0"/>
            <w:szCs w:val="21"/>
          </w:rPr>
          <w:fldChar w:fldCharType="separate"/>
        </w:r>
      </w:ins>
      <w:ins w:id="4027" w:author="吴媛媛 [2]" w:date="2020-05-18T16:13:17Z">
        <w:r>
          <w:rPr>
            <w:rFonts w:hint="eastAsia" w:ascii="仿宋_GB2312" w:hAnsi="仿宋_GB2312" w:eastAsia="仿宋_GB2312" w:cs="仿宋_GB2312"/>
            <w:lang w:eastAsia="zh-CN"/>
          </w:rPr>
          <w:t>3.10.9 四川省重点龙头企业名录库报文</w:t>
        </w:r>
      </w:ins>
      <w:ins w:id="4028" w:author="吴媛媛 [2]" w:date="2020-05-18T16:13:17Z">
        <w:r>
          <w:rPr>
            <w:rFonts w:hint="eastAsia" w:ascii="仿宋_GB2312" w:hAnsi="仿宋_GB2312" w:eastAsia="仿宋_GB2312" w:cs="仿宋_GB2312"/>
          </w:rPr>
          <w:tab/>
        </w:r>
      </w:ins>
      <w:ins w:id="4029" w:author="吴媛媛 [2]" w:date="2020-05-18T16:13:17Z">
        <w:r>
          <w:rPr>
            <w:rFonts w:hint="eastAsia" w:ascii="仿宋_GB2312" w:hAnsi="仿宋_GB2312" w:eastAsia="仿宋_GB2312" w:cs="仿宋_GB2312"/>
          </w:rPr>
          <w:fldChar w:fldCharType="begin"/>
        </w:r>
      </w:ins>
      <w:ins w:id="4030" w:author="吴媛媛 [2]" w:date="2020-05-18T16:13:17Z">
        <w:r>
          <w:rPr>
            <w:rFonts w:hint="eastAsia" w:ascii="仿宋_GB2312" w:hAnsi="仿宋_GB2312" w:eastAsia="仿宋_GB2312" w:cs="仿宋_GB2312"/>
          </w:rPr>
          <w:instrText xml:space="preserve"> PAGEREF _Toc1669 </w:instrText>
        </w:r>
      </w:ins>
      <w:ins w:id="4031"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219</w:t>
      </w:r>
      <w:ins w:id="4032" w:author="吴媛媛 [2]" w:date="2020-05-18T16:13:17Z">
        <w:r>
          <w:rPr>
            <w:rFonts w:hint="eastAsia" w:ascii="仿宋_GB2312" w:hAnsi="仿宋_GB2312" w:eastAsia="仿宋_GB2312" w:cs="仿宋_GB2312"/>
          </w:rPr>
          <w:fldChar w:fldCharType="end"/>
        </w:r>
      </w:ins>
      <w:ins w:id="4033"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4034" w:author="吴媛媛 [2]" w:date="2020-05-18T16:13:17Z"/>
          <w:rFonts w:hint="eastAsia" w:ascii="仿宋_GB2312" w:hAnsi="仿宋_GB2312" w:eastAsia="仿宋_GB2312" w:cs="仿宋_GB2312"/>
        </w:rPr>
      </w:pPr>
      <w:ins w:id="4035" w:author="吴媛媛 [2]" w:date="2020-05-18T16:13:17Z">
        <w:r>
          <w:rPr>
            <w:rFonts w:hint="eastAsia" w:ascii="仿宋_GB2312" w:hAnsi="仿宋_GB2312" w:eastAsia="仿宋_GB2312" w:cs="仿宋_GB2312"/>
            <w:bCs w:val="0"/>
            <w:color w:val="000000"/>
            <w:szCs w:val="21"/>
          </w:rPr>
          <w:fldChar w:fldCharType="begin"/>
        </w:r>
      </w:ins>
      <w:ins w:id="4036" w:author="吴媛媛 [2]" w:date="2020-05-18T16:13:17Z">
        <w:r>
          <w:rPr>
            <w:rFonts w:hint="eastAsia" w:ascii="仿宋_GB2312" w:hAnsi="仿宋_GB2312" w:eastAsia="仿宋_GB2312" w:cs="仿宋_GB2312"/>
            <w:bCs w:val="0"/>
            <w:szCs w:val="21"/>
          </w:rPr>
          <w:instrText xml:space="preserve"> HYPERLINK \l _Toc16149 </w:instrText>
        </w:r>
      </w:ins>
      <w:ins w:id="4037" w:author="吴媛媛 [2]" w:date="2020-05-18T16:13:17Z">
        <w:r>
          <w:rPr>
            <w:rFonts w:hint="eastAsia" w:ascii="仿宋_GB2312" w:hAnsi="仿宋_GB2312" w:eastAsia="仿宋_GB2312" w:cs="仿宋_GB2312"/>
            <w:bCs w:val="0"/>
            <w:szCs w:val="21"/>
          </w:rPr>
          <w:fldChar w:fldCharType="separate"/>
        </w:r>
      </w:ins>
      <w:ins w:id="4038" w:author="吴媛媛 [2]" w:date="2020-05-18T16:13:17Z">
        <w:r>
          <w:rPr>
            <w:rFonts w:hint="eastAsia" w:ascii="仿宋_GB2312" w:hAnsi="仿宋_GB2312" w:eastAsia="仿宋_GB2312" w:cs="仿宋_GB2312"/>
            <w:lang w:eastAsia="zh-CN"/>
          </w:rPr>
          <w:t>3.10.10 四川省重点文化企业名录库报文</w:t>
        </w:r>
      </w:ins>
      <w:ins w:id="4039" w:author="吴媛媛 [2]" w:date="2020-05-18T16:13:17Z">
        <w:r>
          <w:rPr>
            <w:rFonts w:hint="eastAsia" w:ascii="仿宋_GB2312" w:hAnsi="仿宋_GB2312" w:eastAsia="仿宋_GB2312" w:cs="仿宋_GB2312"/>
          </w:rPr>
          <w:tab/>
        </w:r>
      </w:ins>
      <w:ins w:id="4040" w:author="吴媛媛 [2]" w:date="2020-05-18T16:13:17Z">
        <w:r>
          <w:rPr>
            <w:rFonts w:hint="eastAsia" w:ascii="仿宋_GB2312" w:hAnsi="仿宋_GB2312" w:eastAsia="仿宋_GB2312" w:cs="仿宋_GB2312"/>
          </w:rPr>
          <w:fldChar w:fldCharType="begin"/>
        </w:r>
      </w:ins>
      <w:ins w:id="4041" w:author="吴媛媛 [2]" w:date="2020-05-18T16:13:17Z">
        <w:r>
          <w:rPr>
            <w:rFonts w:hint="eastAsia" w:ascii="仿宋_GB2312" w:hAnsi="仿宋_GB2312" w:eastAsia="仿宋_GB2312" w:cs="仿宋_GB2312"/>
          </w:rPr>
          <w:instrText xml:space="preserve"> PAGEREF _Toc16149 </w:instrText>
        </w:r>
      </w:ins>
      <w:ins w:id="4042"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221</w:t>
      </w:r>
      <w:ins w:id="4043" w:author="吴媛媛 [2]" w:date="2020-05-18T16:13:17Z">
        <w:r>
          <w:rPr>
            <w:rFonts w:hint="eastAsia" w:ascii="仿宋_GB2312" w:hAnsi="仿宋_GB2312" w:eastAsia="仿宋_GB2312" w:cs="仿宋_GB2312"/>
          </w:rPr>
          <w:fldChar w:fldCharType="end"/>
        </w:r>
      </w:ins>
      <w:ins w:id="4044"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4045" w:author="吴媛媛 [2]" w:date="2020-05-18T16:13:17Z"/>
          <w:rFonts w:hint="eastAsia" w:ascii="仿宋_GB2312" w:hAnsi="仿宋_GB2312" w:eastAsia="仿宋_GB2312" w:cs="仿宋_GB2312"/>
        </w:rPr>
      </w:pPr>
      <w:ins w:id="4046" w:author="吴媛媛 [2]" w:date="2020-05-18T16:13:17Z">
        <w:r>
          <w:rPr>
            <w:rFonts w:hint="eastAsia" w:ascii="仿宋_GB2312" w:hAnsi="仿宋_GB2312" w:eastAsia="仿宋_GB2312" w:cs="仿宋_GB2312"/>
            <w:bCs w:val="0"/>
            <w:color w:val="000000"/>
            <w:szCs w:val="21"/>
          </w:rPr>
          <w:fldChar w:fldCharType="begin"/>
        </w:r>
      </w:ins>
      <w:ins w:id="4047" w:author="吴媛媛 [2]" w:date="2020-05-18T16:13:17Z">
        <w:r>
          <w:rPr>
            <w:rFonts w:hint="eastAsia" w:ascii="仿宋_GB2312" w:hAnsi="仿宋_GB2312" w:eastAsia="仿宋_GB2312" w:cs="仿宋_GB2312"/>
            <w:bCs w:val="0"/>
            <w:szCs w:val="21"/>
          </w:rPr>
          <w:instrText xml:space="preserve"> HYPERLINK \l _Toc11682 </w:instrText>
        </w:r>
      </w:ins>
      <w:ins w:id="4048" w:author="吴媛媛 [2]" w:date="2020-05-18T16:13:17Z">
        <w:r>
          <w:rPr>
            <w:rFonts w:hint="eastAsia" w:ascii="仿宋_GB2312" w:hAnsi="仿宋_GB2312" w:eastAsia="仿宋_GB2312" w:cs="仿宋_GB2312"/>
            <w:bCs w:val="0"/>
            <w:szCs w:val="21"/>
          </w:rPr>
          <w:fldChar w:fldCharType="separate"/>
        </w:r>
      </w:ins>
      <w:ins w:id="4049" w:author="吴媛媛 [2]" w:date="2020-05-18T16:13:17Z">
        <w:r>
          <w:rPr>
            <w:rFonts w:hint="eastAsia" w:ascii="仿宋_GB2312" w:hAnsi="仿宋_GB2312" w:eastAsia="仿宋_GB2312" w:cs="仿宋_GB2312"/>
            <w:lang w:eastAsia="zh-CN"/>
          </w:rPr>
          <w:t>3.10.11 “万家千亿”诚信小微企业融资培育名录报文</w:t>
        </w:r>
      </w:ins>
      <w:ins w:id="4050" w:author="吴媛媛 [2]" w:date="2020-05-18T16:13:17Z">
        <w:r>
          <w:rPr>
            <w:rFonts w:hint="eastAsia" w:ascii="仿宋_GB2312" w:hAnsi="仿宋_GB2312" w:eastAsia="仿宋_GB2312" w:cs="仿宋_GB2312"/>
          </w:rPr>
          <w:tab/>
        </w:r>
      </w:ins>
      <w:ins w:id="4051" w:author="吴媛媛 [2]" w:date="2020-05-18T16:13:17Z">
        <w:r>
          <w:rPr>
            <w:rFonts w:hint="eastAsia" w:ascii="仿宋_GB2312" w:hAnsi="仿宋_GB2312" w:eastAsia="仿宋_GB2312" w:cs="仿宋_GB2312"/>
          </w:rPr>
          <w:fldChar w:fldCharType="begin"/>
        </w:r>
      </w:ins>
      <w:ins w:id="4052" w:author="吴媛媛 [2]" w:date="2020-05-18T16:13:17Z">
        <w:r>
          <w:rPr>
            <w:rFonts w:hint="eastAsia" w:ascii="仿宋_GB2312" w:hAnsi="仿宋_GB2312" w:eastAsia="仿宋_GB2312" w:cs="仿宋_GB2312"/>
          </w:rPr>
          <w:instrText xml:space="preserve"> PAGEREF _Toc11682 </w:instrText>
        </w:r>
      </w:ins>
      <w:ins w:id="4053"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222</w:t>
      </w:r>
      <w:ins w:id="4054" w:author="吴媛媛 [2]" w:date="2020-05-18T16:13:17Z">
        <w:r>
          <w:rPr>
            <w:rFonts w:hint="eastAsia" w:ascii="仿宋_GB2312" w:hAnsi="仿宋_GB2312" w:eastAsia="仿宋_GB2312" w:cs="仿宋_GB2312"/>
          </w:rPr>
          <w:fldChar w:fldCharType="end"/>
        </w:r>
      </w:ins>
      <w:ins w:id="4055"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4056" w:author="吴媛媛 [2]" w:date="2020-05-18T16:13:17Z"/>
          <w:rFonts w:hint="eastAsia" w:ascii="仿宋_GB2312" w:hAnsi="仿宋_GB2312" w:eastAsia="仿宋_GB2312" w:cs="仿宋_GB2312"/>
        </w:rPr>
      </w:pPr>
      <w:ins w:id="4057" w:author="吴媛媛 [2]" w:date="2020-05-18T16:13:17Z">
        <w:r>
          <w:rPr>
            <w:rFonts w:hint="eastAsia" w:ascii="仿宋_GB2312" w:hAnsi="仿宋_GB2312" w:eastAsia="仿宋_GB2312" w:cs="仿宋_GB2312"/>
            <w:bCs w:val="0"/>
            <w:color w:val="000000"/>
            <w:szCs w:val="21"/>
          </w:rPr>
          <w:fldChar w:fldCharType="begin"/>
        </w:r>
      </w:ins>
      <w:ins w:id="4058" w:author="吴媛媛 [2]" w:date="2020-05-18T16:13:17Z">
        <w:r>
          <w:rPr>
            <w:rFonts w:hint="eastAsia" w:ascii="仿宋_GB2312" w:hAnsi="仿宋_GB2312" w:eastAsia="仿宋_GB2312" w:cs="仿宋_GB2312"/>
            <w:bCs w:val="0"/>
            <w:szCs w:val="21"/>
          </w:rPr>
          <w:instrText xml:space="preserve"> HYPERLINK \l _Toc29811 </w:instrText>
        </w:r>
      </w:ins>
      <w:ins w:id="4059" w:author="吴媛媛 [2]" w:date="2020-05-18T16:13:17Z">
        <w:r>
          <w:rPr>
            <w:rFonts w:hint="eastAsia" w:ascii="仿宋_GB2312" w:hAnsi="仿宋_GB2312" w:eastAsia="仿宋_GB2312" w:cs="仿宋_GB2312"/>
            <w:bCs w:val="0"/>
            <w:szCs w:val="21"/>
          </w:rPr>
          <w:fldChar w:fldCharType="separate"/>
        </w:r>
      </w:ins>
      <w:ins w:id="4060" w:author="吴媛媛 [2]" w:date="2020-05-18T16:13:17Z">
        <w:r>
          <w:rPr>
            <w:rFonts w:hint="eastAsia" w:ascii="仿宋_GB2312" w:hAnsi="仿宋_GB2312" w:eastAsia="仿宋_GB2312" w:cs="仿宋_GB2312"/>
            <w:lang w:eastAsia="zh-CN"/>
          </w:rPr>
          <w:t>3.10.12 央企名录库报文</w:t>
        </w:r>
      </w:ins>
      <w:ins w:id="4061" w:author="吴媛媛 [2]" w:date="2020-05-18T16:13:17Z">
        <w:r>
          <w:rPr>
            <w:rFonts w:hint="eastAsia" w:ascii="仿宋_GB2312" w:hAnsi="仿宋_GB2312" w:eastAsia="仿宋_GB2312" w:cs="仿宋_GB2312"/>
          </w:rPr>
          <w:tab/>
        </w:r>
      </w:ins>
      <w:ins w:id="4062" w:author="吴媛媛 [2]" w:date="2020-05-18T16:13:17Z">
        <w:r>
          <w:rPr>
            <w:rFonts w:hint="eastAsia" w:ascii="仿宋_GB2312" w:hAnsi="仿宋_GB2312" w:eastAsia="仿宋_GB2312" w:cs="仿宋_GB2312"/>
          </w:rPr>
          <w:fldChar w:fldCharType="begin"/>
        </w:r>
      </w:ins>
      <w:ins w:id="4063" w:author="吴媛媛 [2]" w:date="2020-05-18T16:13:17Z">
        <w:r>
          <w:rPr>
            <w:rFonts w:hint="eastAsia" w:ascii="仿宋_GB2312" w:hAnsi="仿宋_GB2312" w:eastAsia="仿宋_GB2312" w:cs="仿宋_GB2312"/>
          </w:rPr>
          <w:instrText xml:space="preserve"> PAGEREF _Toc29811 </w:instrText>
        </w:r>
      </w:ins>
      <w:ins w:id="4064"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225</w:t>
      </w:r>
      <w:ins w:id="4065" w:author="吴媛媛 [2]" w:date="2020-05-18T16:13:17Z">
        <w:r>
          <w:rPr>
            <w:rFonts w:hint="eastAsia" w:ascii="仿宋_GB2312" w:hAnsi="仿宋_GB2312" w:eastAsia="仿宋_GB2312" w:cs="仿宋_GB2312"/>
          </w:rPr>
          <w:fldChar w:fldCharType="end"/>
        </w:r>
      </w:ins>
      <w:ins w:id="4066"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4067" w:author="吴媛媛 [2]" w:date="2020-05-18T16:13:17Z"/>
          <w:rFonts w:hint="eastAsia" w:ascii="仿宋_GB2312" w:hAnsi="仿宋_GB2312" w:eastAsia="仿宋_GB2312" w:cs="仿宋_GB2312"/>
        </w:rPr>
      </w:pPr>
      <w:ins w:id="4068" w:author="吴媛媛 [2]" w:date="2020-05-18T16:13:17Z">
        <w:r>
          <w:rPr>
            <w:rFonts w:hint="eastAsia" w:ascii="仿宋_GB2312" w:hAnsi="仿宋_GB2312" w:eastAsia="仿宋_GB2312" w:cs="仿宋_GB2312"/>
            <w:bCs w:val="0"/>
            <w:color w:val="000000"/>
            <w:szCs w:val="21"/>
          </w:rPr>
          <w:fldChar w:fldCharType="begin"/>
        </w:r>
      </w:ins>
      <w:ins w:id="4069" w:author="吴媛媛 [2]" w:date="2020-05-18T16:13:17Z">
        <w:r>
          <w:rPr>
            <w:rFonts w:hint="eastAsia" w:ascii="仿宋_GB2312" w:hAnsi="仿宋_GB2312" w:eastAsia="仿宋_GB2312" w:cs="仿宋_GB2312"/>
            <w:bCs w:val="0"/>
            <w:szCs w:val="21"/>
          </w:rPr>
          <w:instrText xml:space="preserve"> HYPERLINK \l _Toc5893 </w:instrText>
        </w:r>
      </w:ins>
      <w:ins w:id="4070" w:author="吴媛媛 [2]" w:date="2020-05-18T16:13:17Z">
        <w:r>
          <w:rPr>
            <w:rFonts w:hint="eastAsia" w:ascii="仿宋_GB2312" w:hAnsi="仿宋_GB2312" w:eastAsia="仿宋_GB2312" w:cs="仿宋_GB2312"/>
            <w:bCs w:val="0"/>
            <w:szCs w:val="21"/>
          </w:rPr>
          <w:fldChar w:fldCharType="separate"/>
        </w:r>
      </w:ins>
      <w:ins w:id="4071" w:author="吴媛媛 [2]" w:date="2020-05-18T16:13:17Z">
        <w:r>
          <w:rPr>
            <w:rFonts w:hint="eastAsia" w:ascii="仿宋_GB2312" w:hAnsi="仿宋_GB2312" w:eastAsia="仿宋_GB2312" w:cs="仿宋_GB2312"/>
            <w:lang w:eastAsia="zh-CN"/>
          </w:rPr>
          <w:t>3.10.13 僵尸企业名录库报文</w:t>
        </w:r>
      </w:ins>
      <w:ins w:id="4072" w:author="吴媛媛 [2]" w:date="2020-05-18T16:13:17Z">
        <w:r>
          <w:rPr>
            <w:rFonts w:hint="eastAsia" w:ascii="仿宋_GB2312" w:hAnsi="仿宋_GB2312" w:eastAsia="仿宋_GB2312" w:cs="仿宋_GB2312"/>
          </w:rPr>
          <w:tab/>
        </w:r>
      </w:ins>
      <w:ins w:id="4073" w:author="吴媛媛 [2]" w:date="2020-05-18T16:13:17Z">
        <w:r>
          <w:rPr>
            <w:rFonts w:hint="eastAsia" w:ascii="仿宋_GB2312" w:hAnsi="仿宋_GB2312" w:eastAsia="仿宋_GB2312" w:cs="仿宋_GB2312"/>
          </w:rPr>
          <w:fldChar w:fldCharType="begin"/>
        </w:r>
      </w:ins>
      <w:ins w:id="4074" w:author="吴媛媛 [2]" w:date="2020-05-18T16:13:17Z">
        <w:r>
          <w:rPr>
            <w:rFonts w:hint="eastAsia" w:ascii="仿宋_GB2312" w:hAnsi="仿宋_GB2312" w:eastAsia="仿宋_GB2312" w:cs="仿宋_GB2312"/>
          </w:rPr>
          <w:instrText xml:space="preserve"> PAGEREF _Toc5893 </w:instrText>
        </w:r>
      </w:ins>
      <w:ins w:id="4075"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226</w:t>
      </w:r>
      <w:ins w:id="4076" w:author="吴媛媛 [2]" w:date="2020-05-18T16:13:17Z">
        <w:r>
          <w:rPr>
            <w:rFonts w:hint="eastAsia" w:ascii="仿宋_GB2312" w:hAnsi="仿宋_GB2312" w:eastAsia="仿宋_GB2312" w:cs="仿宋_GB2312"/>
          </w:rPr>
          <w:fldChar w:fldCharType="end"/>
        </w:r>
      </w:ins>
      <w:ins w:id="4077"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4078" w:author="吴媛媛 [2]" w:date="2020-05-18T16:13:17Z"/>
          <w:rFonts w:hint="eastAsia" w:ascii="仿宋_GB2312" w:hAnsi="仿宋_GB2312" w:eastAsia="仿宋_GB2312" w:cs="仿宋_GB2312"/>
        </w:rPr>
      </w:pPr>
      <w:ins w:id="4079" w:author="吴媛媛 [2]" w:date="2020-05-18T16:13:17Z">
        <w:r>
          <w:rPr>
            <w:rFonts w:hint="eastAsia" w:ascii="仿宋_GB2312" w:hAnsi="仿宋_GB2312" w:eastAsia="仿宋_GB2312" w:cs="仿宋_GB2312"/>
            <w:bCs w:val="0"/>
            <w:color w:val="000000"/>
            <w:szCs w:val="21"/>
          </w:rPr>
          <w:fldChar w:fldCharType="begin"/>
        </w:r>
      </w:ins>
      <w:ins w:id="4080" w:author="吴媛媛 [2]" w:date="2020-05-18T16:13:17Z">
        <w:r>
          <w:rPr>
            <w:rFonts w:hint="eastAsia" w:ascii="仿宋_GB2312" w:hAnsi="仿宋_GB2312" w:eastAsia="仿宋_GB2312" w:cs="仿宋_GB2312"/>
            <w:bCs w:val="0"/>
            <w:szCs w:val="21"/>
          </w:rPr>
          <w:instrText xml:space="preserve"> HYPERLINK \l _Toc32496 </w:instrText>
        </w:r>
      </w:ins>
      <w:ins w:id="4081" w:author="吴媛媛 [2]" w:date="2020-05-18T16:13:17Z">
        <w:r>
          <w:rPr>
            <w:rFonts w:hint="eastAsia" w:ascii="仿宋_GB2312" w:hAnsi="仿宋_GB2312" w:eastAsia="仿宋_GB2312" w:cs="仿宋_GB2312"/>
            <w:bCs w:val="0"/>
            <w:szCs w:val="21"/>
          </w:rPr>
          <w:fldChar w:fldCharType="separate"/>
        </w:r>
      </w:ins>
      <w:ins w:id="4082" w:author="吴媛媛 [2]" w:date="2020-05-18T16:13:17Z">
        <w:r>
          <w:rPr>
            <w:rFonts w:hint="eastAsia" w:ascii="仿宋_GB2312" w:hAnsi="仿宋_GB2312" w:eastAsia="仿宋_GB2312" w:cs="仿宋_GB2312"/>
            <w:lang w:eastAsia="zh-CN"/>
          </w:rPr>
          <w:t>3.10.14 银保监融资平台名录库报文</w:t>
        </w:r>
      </w:ins>
      <w:ins w:id="4083" w:author="吴媛媛 [2]" w:date="2020-05-18T16:13:17Z">
        <w:r>
          <w:rPr>
            <w:rFonts w:hint="eastAsia" w:ascii="仿宋_GB2312" w:hAnsi="仿宋_GB2312" w:eastAsia="仿宋_GB2312" w:cs="仿宋_GB2312"/>
          </w:rPr>
          <w:tab/>
        </w:r>
      </w:ins>
      <w:ins w:id="4084" w:author="吴媛媛 [2]" w:date="2020-05-18T16:13:17Z">
        <w:r>
          <w:rPr>
            <w:rFonts w:hint="eastAsia" w:ascii="仿宋_GB2312" w:hAnsi="仿宋_GB2312" w:eastAsia="仿宋_GB2312" w:cs="仿宋_GB2312"/>
          </w:rPr>
          <w:fldChar w:fldCharType="begin"/>
        </w:r>
      </w:ins>
      <w:ins w:id="4085" w:author="吴媛媛 [2]" w:date="2020-05-18T16:13:17Z">
        <w:r>
          <w:rPr>
            <w:rFonts w:hint="eastAsia" w:ascii="仿宋_GB2312" w:hAnsi="仿宋_GB2312" w:eastAsia="仿宋_GB2312" w:cs="仿宋_GB2312"/>
          </w:rPr>
          <w:instrText xml:space="preserve"> PAGEREF _Toc32496 </w:instrText>
        </w:r>
      </w:ins>
      <w:ins w:id="4086"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227</w:t>
      </w:r>
      <w:ins w:id="4087" w:author="吴媛媛 [2]" w:date="2020-05-18T16:13:17Z">
        <w:r>
          <w:rPr>
            <w:rFonts w:hint="eastAsia" w:ascii="仿宋_GB2312" w:hAnsi="仿宋_GB2312" w:eastAsia="仿宋_GB2312" w:cs="仿宋_GB2312"/>
          </w:rPr>
          <w:fldChar w:fldCharType="end"/>
        </w:r>
      </w:ins>
      <w:ins w:id="4088"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4089" w:author="吴媛媛 [2]" w:date="2020-05-18T16:13:17Z"/>
          <w:rFonts w:hint="eastAsia" w:ascii="仿宋_GB2312" w:hAnsi="仿宋_GB2312" w:eastAsia="仿宋_GB2312" w:cs="仿宋_GB2312"/>
        </w:rPr>
      </w:pPr>
      <w:ins w:id="4090" w:author="吴媛媛 [2]" w:date="2020-05-18T16:13:17Z">
        <w:r>
          <w:rPr>
            <w:rFonts w:hint="eastAsia" w:ascii="仿宋_GB2312" w:hAnsi="仿宋_GB2312" w:eastAsia="仿宋_GB2312" w:cs="仿宋_GB2312"/>
            <w:bCs w:val="0"/>
            <w:color w:val="000000"/>
            <w:szCs w:val="21"/>
          </w:rPr>
          <w:fldChar w:fldCharType="begin"/>
        </w:r>
      </w:ins>
      <w:ins w:id="4091" w:author="吴媛媛 [2]" w:date="2020-05-18T16:13:17Z">
        <w:r>
          <w:rPr>
            <w:rFonts w:hint="eastAsia" w:ascii="仿宋_GB2312" w:hAnsi="仿宋_GB2312" w:eastAsia="仿宋_GB2312" w:cs="仿宋_GB2312"/>
            <w:bCs w:val="0"/>
            <w:szCs w:val="21"/>
          </w:rPr>
          <w:instrText xml:space="preserve"> HYPERLINK \l _Toc31295 </w:instrText>
        </w:r>
      </w:ins>
      <w:ins w:id="4092" w:author="吴媛媛 [2]" w:date="2020-05-18T16:13:17Z">
        <w:r>
          <w:rPr>
            <w:rFonts w:hint="eastAsia" w:ascii="仿宋_GB2312" w:hAnsi="仿宋_GB2312" w:eastAsia="仿宋_GB2312" w:cs="仿宋_GB2312"/>
            <w:bCs w:val="0"/>
            <w:szCs w:val="21"/>
          </w:rPr>
          <w:fldChar w:fldCharType="separate"/>
        </w:r>
      </w:ins>
      <w:ins w:id="4093" w:author="吴媛媛 [2]" w:date="2020-05-18T16:13:17Z">
        <w:r>
          <w:rPr>
            <w:rFonts w:hint="eastAsia" w:ascii="仿宋_GB2312" w:hAnsi="仿宋_GB2312" w:eastAsia="仿宋_GB2312" w:cs="仿宋_GB2312"/>
            <w:lang w:eastAsia="zh-CN"/>
          </w:rPr>
          <w:t>3.10.15 建档立卡贫困户名录库报文</w:t>
        </w:r>
      </w:ins>
      <w:ins w:id="4094" w:author="吴媛媛 [2]" w:date="2020-05-18T16:13:17Z">
        <w:r>
          <w:rPr>
            <w:rFonts w:hint="eastAsia" w:ascii="仿宋_GB2312" w:hAnsi="仿宋_GB2312" w:eastAsia="仿宋_GB2312" w:cs="仿宋_GB2312"/>
          </w:rPr>
          <w:tab/>
        </w:r>
      </w:ins>
      <w:ins w:id="4095" w:author="吴媛媛 [2]" w:date="2020-05-18T16:13:17Z">
        <w:r>
          <w:rPr>
            <w:rFonts w:hint="eastAsia" w:ascii="仿宋_GB2312" w:hAnsi="仿宋_GB2312" w:eastAsia="仿宋_GB2312" w:cs="仿宋_GB2312"/>
          </w:rPr>
          <w:fldChar w:fldCharType="begin"/>
        </w:r>
      </w:ins>
      <w:ins w:id="4096" w:author="吴媛媛 [2]" w:date="2020-05-18T16:13:17Z">
        <w:r>
          <w:rPr>
            <w:rFonts w:hint="eastAsia" w:ascii="仿宋_GB2312" w:hAnsi="仿宋_GB2312" w:eastAsia="仿宋_GB2312" w:cs="仿宋_GB2312"/>
          </w:rPr>
          <w:instrText xml:space="preserve"> PAGEREF _Toc31295 </w:instrText>
        </w:r>
      </w:ins>
      <w:ins w:id="4097"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229</w:t>
      </w:r>
      <w:ins w:id="4098" w:author="吴媛媛 [2]" w:date="2020-05-18T16:13:17Z">
        <w:r>
          <w:rPr>
            <w:rFonts w:hint="eastAsia" w:ascii="仿宋_GB2312" w:hAnsi="仿宋_GB2312" w:eastAsia="仿宋_GB2312" w:cs="仿宋_GB2312"/>
          </w:rPr>
          <w:fldChar w:fldCharType="end"/>
        </w:r>
      </w:ins>
      <w:ins w:id="4099"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4100" w:author="吴媛媛 [2]" w:date="2020-05-18T16:13:17Z"/>
          <w:rFonts w:hint="eastAsia" w:ascii="仿宋_GB2312" w:hAnsi="仿宋_GB2312" w:eastAsia="仿宋_GB2312" w:cs="仿宋_GB2312"/>
        </w:rPr>
      </w:pPr>
      <w:ins w:id="4101" w:author="吴媛媛 [2]" w:date="2020-05-18T16:13:17Z">
        <w:r>
          <w:rPr>
            <w:rFonts w:hint="eastAsia" w:ascii="仿宋_GB2312" w:hAnsi="仿宋_GB2312" w:eastAsia="仿宋_GB2312" w:cs="仿宋_GB2312"/>
            <w:bCs w:val="0"/>
            <w:color w:val="000000"/>
            <w:szCs w:val="21"/>
          </w:rPr>
          <w:fldChar w:fldCharType="begin"/>
        </w:r>
      </w:ins>
      <w:ins w:id="4102" w:author="吴媛媛 [2]" w:date="2020-05-18T16:13:17Z">
        <w:r>
          <w:rPr>
            <w:rFonts w:hint="eastAsia" w:ascii="仿宋_GB2312" w:hAnsi="仿宋_GB2312" w:eastAsia="仿宋_GB2312" w:cs="仿宋_GB2312"/>
            <w:bCs w:val="0"/>
            <w:szCs w:val="21"/>
          </w:rPr>
          <w:instrText xml:space="preserve"> HYPERLINK \l _Toc18766 </w:instrText>
        </w:r>
      </w:ins>
      <w:ins w:id="4103" w:author="吴媛媛 [2]" w:date="2020-05-18T16:13:17Z">
        <w:r>
          <w:rPr>
            <w:rFonts w:hint="eastAsia" w:ascii="仿宋_GB2312" w:hAnsi="仿宋_GB2312" w:eastAsia="仿宋_GB2312" w:cs="仿宋_GB2312"/>
            <w:bCs w:val="0"/>
            <w:szCs w:val="21"/>
          </w:rPr>
          <w:fldChar w:fldCharType="separate"/>
        </w:r>
      </w:ins>
      <w:ins w:id="4104" w:author="吴媛媛 [2]" w:date="2020-05-18T16:13:17Z">
        <w:r>
          <w:rPr>
            <w:rFonts w:hint="eastAsia" w:ascii="仿宋_GB2312" w:hAnsi="仿宋_GB2312" w:eastAsia="仿宋_GB2312" w:cs="仿宋_GB2312"/>
            <w:lang w:eastAsia="zh-CN"/>
          </w:rPr>
          <w:t>3.10.16 民贸民品企业名录库报文</w:t>
        </w:r>
      </w:ins>
      <w:ins w:id="4105" w:author="吴媛媛 [2]" w:date="2020-05-18T16:13:17Z">
        <w:r>
          <w:rPr>
            <w:rFonts w:hint="eastAsia" w:ascii="仿宋_GB2312" w:hAnsi="仿宋_GB2312" w:eastAsia="仿宋_GB2312" w:cs="仿宋_GB2312"/>
          </w:rPr>
          <w:tab/>
        </w:r>
      </w:ins>
      <w:ins w:id="4106" w:author="吴媛媛 [2]" w:date="2020-05-18T16:13:17Z">
        <w:r>
          <w:rPr>
            <w:rFonts w:hint="eastAsia" w:ascii="仿宋_GB2312" w:hAnsi="仿宋_GB2312" w:eastAsia="仿宋_GB2312" w:cs="仿宋_GB2312"/>
          </w:rPr>
          <w:fldChar w:fldCharType="begin"/>
        </w:r>
      </w:ins>
      <w:ins w:id="4107" w:author="吴媛媛 [2]" w:date="2020-05-18T16:13:17Z">
        <w:r>
          <w:rPr>
            <w:rFonts w:hint="eastAsia" w:ascii="仿宋_GB2312" w:hAnsi="仿宋_GB2312" w:eastAsia="仿宋_GB2312" w:cs="仿宋_GB2312"/>
          </w:rPr>
          <w:instrText xml:space="preserve"> PAGEREF _Toc18766 </w:instrText>
        </w:r>
      </w:ins>
      <w:ins w:id="4108"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231</w:t>
      </w:r>
      <w:ins w:id="4109" w:author="吴媛媛 [2]" w:date="2020-05-18T16:13:17Z">
        <w:r>
          <w:rPr>
            <w:rFonts w:hint="eastAsia" w:ascii="仿宋_GB2312" w:hAnsi="仿宋_GB2312" w:eastAsia="仿宋_GB2312" w:cs="仿宋_GB2312"/>
          </w:rPr>
          <w:fldChar w:fldCharType="end"/>
        </w:r>
      </w:ins>
      <w:ins w:id="4110"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4111" w:author="吴媛媛 [2]" w:date="2020-05-18T16:13:17Z"/>
          <w:rFonts w:hint="eastAsia" w:ascii="仿宋_GB2312" w:hAnsi="仿宋_GB2312" w:eastAsia="仿宋_GB2312" w:cs="仿宋_GB2312"/>
        </w:rPr>
      </w:pPr>
      <w:ins w:id="4112" w:author="吴媛媛 [2]" w:date="2020-05-18T16:13:17Z">
        <w:r>
          <w:rPr>
            <w:rFonts w:hint="eastAsia" w:ascii="仿宋_GB2312" w:hAnsi="仿宋_GB2312" w:eastAsia="仿宋_GB2312" w:cs="仿宋_GB2312"/>
            <w:bCs w:val="0"/>
            <w:color w:val="000000"/>
            <w:szCs w:val="21"/>
          </w:rPr>
          <w:fldChar w:fldCharType="begin"/>
        </w:r>
      </w:ins>
      <w:ins w:id="4113" w:author="吴媛媛 [2]" w:date="2020-05-18T16:13:17Z">
        <w:r>
          <w:rPr>
            <w:rFonts w:hint="eastAsia" w:ascii="仿宋_GB2312" w:hAnsi="仿宋_GB2312" w:eastAsia="仿宋_GB2312" w:cs="仿宋_GB2312"/>
            <w:bCs w:val="0"/>
            <w:szCs w:val="21"/>
          </w:rPr>
          <w:instrText xml:space="preserve"> HYPERLINK \l _Toc19096 </w:instrText>
        </w:r>
      </w:ins>
      <w:ins w:id="4114" w:author="吴媛媛 [2]" w:date="2020-05-18T16:13:17Z">
        <w:r>
          <w:rPr>
            <w:rFonts w:hint="eastAsia" w:ascii="仿宋_GB2312" w:hAnsi="仿宋_GB2312" w:eastAsia="仿宋_GB2312" w:cs="仿宋_GB2312"/>
            <w:bCs w:val="0"/>
            <w:szCs w:val="21"/>
          </w:rPr>
          <w:fldChar w:fldCharType="separate"/>
        </w:r>
      </w:ins>
      <w:ins w:id="4115" w:author="吴媛媛 [2]" w:date="2020-05-18T16:13:17Z">
        <w:r>
          <w:rPr>
            <w:rFonts w:hint="eastAsia" w:ascii="仿宋_GB2312" w:hAnsi="仿宋_GB2312" w:eastAsia="仿宋_GB2312" w:cs="仿宋_GB2312"/>
            <w:lang w:eastAsia="zh-CN"/>
          </w:rPr>
          <w:t>3.10.17 金融机构MPA评级报文</w:t>
        </w:r>
      </w:ins>
      <w:ins w:id="4116" w:author="吴媛媛 [2]" w:date="2020-05-18T16:13:17Z">
        <w:r>
          <w:rPr>
            <w:rFonts w:hint="eastAsia" w:ascii="仿宋_GB2312" w:hAnsi="仿宋_GB2312" w:eastAsia="仿宋_GB2312" w:cs="仿宋_GB2312"/>
          </w:rPr>
          <w:tab/>
        </w:r>
      </w:ins>
      <w:ins w:id="4117" w:author="吴媛媛 [2]" w:date="2020-05-18T16:13:17Z">
        <w:r>
          <w:rPr>
            <w:rFonts w:hint="eastAsia" w:ascii="仿宋_GB2312" w:hAnsi="仿宋_GB2312" w:eastAsia="仿宋_GB2312" w:cs="仿宋_GB2312"/>
          </w:rPr>
          <w:fldChar w:fldCharType="begin"/>
        </w:r>
      </w:ins>
      <w:ins w:id="4118" w:author="吴媛媛 [2]" w:date="2020-05-18T16:13:17Z">
        <w:r>
          <w:rPr>
            <w:rFonts w:hint="eastAsia" w:ascii="仿宋_GB2312" w:hAnsi="仿宋_GB2312" w:eastAsia="仿宋_GB2312" w:cs="仿宋_GB2312"/>
          </w:rPr>
          <w:instrText xml:space="preserve"> PAGEREF _Toc19096 </w:instrText>
        </w:r>
      </w:ins>
      <w:ins w:id="4119"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232</w:t>
      </w:r>
      <w:ins w:id="4120" w:author="吴媛媛 [2]" w:date="2020-05-18T16:13:17Z">
        <w:r>
          <w:rPr>
            <w:rFonts w:hint="eastAsia" w:ascii="仿宋_GB2312" w:hAnsi="仿宋_GB2312" w:eastAsia="仿宋_GB2312" w:cs="仿宋_GB2312"/>
          </w:rPr>
          <w:fldChar w:fldCharType="end"/>
        </w:r>
      </w:ins>
      <w:ins w:id="4121" w:author="吴媛媛 [2]" w:date="2020-05-18T16:13:17Z">
        <w:r>
          <w:rPr>
            <w:rFonts w:hint="eastAsia" w:ascii="仿宋_GB2312" w:hAnsi="仿宋_GB2312" w:eastAsia="仿宋_GB2312" w:cs="仿宋_GB2312"/>
            <w:bCs w:val="0"/>
            <w:color w:val="000000"/>
            <w:szCs w:val="21"/>
          </w:rPr>
          <w:fldChar w:fldCharType="end"/>
        </w:r>
      </w:ins>
    </w:p>
    <w:p>
      <w:pPr>
        <w:pStyle w:val="11"/>
        <w:tabs>
          <w:tab w:val="right" w:leader="dot" w:pos="8306"/>
          <w:tab w:val="clear" w:pos="1260"/>
          <w:tab w:val="clear" w:pos="8296"/>
        </w:tabs>
        <w:rPr>
          <w:ins w:id="4122" w:author="吴媛媛 [2]" w:date="2020-05-18T16:13:17Z"/>
          <w:rFonts w:hint="eastAsia" w:ascii="仿宋_GB2312" w:hAnsi="仿宋_GB2312" w:eastAsia="仿宋_GB2312" w:cs="仿宋_GB2312"/>
        </w:rPr>
      </w:pPr>
      <w:ins w:id="4123" w:author="吴媛媛 [2]" w:date="2020-05-18T16:13:17Z">
        <w:r>
          <w:rPr>
            <w:rFonts w:hint="eastAsia" w:ascii="仿宋_GB2312" w:hAnsi="仿宋_GB2312" w:eastAsia="仿宋_GB2312" w:cs="仿宋_GB2312"/>
            <w:bCs w:val="0"/>
            <w:color w:val="000000"/>
            <w:szCs w:val="21"/>
          </w:rPr>
          <w:fldChar w:fldCharType="begin"/>
        </w:r>
      </w:ins>
      <w:ins w:id="4124" w:author="吴媛媛 [2]" w:date="2020-05-18T16:13:17Z">
        <w:r>
          <w:rPr>
            <w:rFonts w:hint="eastAsia" w:ascii="仿宋_GB2312" w:hAnsi="仿宋_GB2312" w:eastAsia="仿宋_GB2312" w:cs="仿宋_GB2312"/>
            <w:bCs w:val="0"/>
            <w:szCs w:val="21"/>
          </w:rPr>
          <w:instrText xml:space="preserve"> HYPERLINK \l _Toc9988 </w:instrText>
        </w:r>
      </w:ins>
      <w:ins w:id="4125" w:author="吴媛媛 [2]" w:date="2020-05-18T16:13:17Z">
        <w:r>
          <w:rPr>
            <w:rFonts w:hint="eastAsia" w:ascii="仿宋_GB2312" w:hAnsi="仿宋_GB2312" w:eastAsia="仿宋_GB2312" w:cs="仿宋_GB2312"/>
            <w:bCs w:val="0"/>
            <w:szCs w:val="21"/>
          </w:rPr>
          <w:fldChar w:fldCharType="separate"/>
        </w:r>
      </w:ins>
      <w:ins w:id="4126" w:author="吴媛媛 [2]" w:date="2020-05-18T16:13:17Z">
        <w:r>
          <w:rPr>
            <w:rFonts w:hint="eastAsia" w:ascii="仿宋_GB2312" w:hAnsi="仿宋_GB2312" w:eastAsia="仿宋_GB2312" w:cs="仿宋_GB2312"/>
            <w:lang w:eastAsia="zh-CN"/>
          </w:rPr>
          <w:t>3.10.18 金融机构央行评级报文</w:t>
        </w:r>
      </w:ins>
      <w:ins w:id="4127" w:author="吴媛媛 [2]" w:date="2020-05-18T16:13:17Z">
        <w:r>
          <w:rPr>
            <w:rFonts w:hint="eastAsia" w:ascii="仿宋_GB2312" w:hAnsi="仿宋_GB2312" w:eastAsia="仿宋_GB2312" w:cs="仿宋_GB2312"/>
          </w:rPr>
          <w:tab/>
        </w:r>
      </w:ins>
      <w:ins w:id="4128" w:author="吴媛媛 [2]" w:date="2020-05-18T16:13:17Z">
        <w:r>
          <w:rPr>
            <w:rFonts w:hint="eastAsia" w:ascii="仿宋_GB2312" w:hAnsi="仿宋_GB2312" w:eastAsia="仿宋_GB2312" w:cs="仿宋_GB2312"/>
          </w:rPr>
          <w:fldChar w:fldCharType="begin"/>
        </w:r>
      </w:ins>
      <w:ins w:id="4129" w:author="吴媛媛 [2]" w:date="2020-05-18T16:13:17Z">
        <w:r>
          <w:rPr>
            <w:rFonts w:hint="eastAsia" w:ascii="仿宋_GB2312" w:hAnsi="仿宋_GB2312" w:eastAsia="仿宋_GB2312" w:cs="仿宋_GB2312"/>
          </w:rPr>
          <w:instrText xml:space="preserve"> PAGEREF _Toc9988 </w:instrText>
        </w:r>
      </w:ins>
      <w:ins w:id="4130"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233</w:t>
      </w:r>
      <w:ins w:id="4131" w:author="吴媛媛 [2]" w:date="2020-05-18T16:13:17Z">
        <w:r>
          <w:rPr>
            <w:rFonts w:hint="eastAsia" w:ascii="仿宋_GB2312" w:hAnsi="仿宋_GB2312" w:eastAsia="仿宋_GB2312" w:cs="仿宋_GB2312"/>
          </w:rPr>
          <w:fldChar w:fldCharType="end"/>
        </w:r>
      </w:ins>
      <w:ins w:id="4132" w:author="吴媛媛 [2]" w:date="2020-05-18T16:13:17Z">
        <w:r>
          <w:rPr>
            <w:rFonts w:hint="eastAsia" w:ascii="仿宋_GB2312" w:hAnsi="仿宋_GB2312" w:eastAsia="仿宋_GB2312" w:cs="仿宋_GB2312"/>
            <w:bCs w:val="0"/>
            <w:color w:val="000000"/>
            <w:szCs w:val="21"/>
          </w:rPr>
          <w:fldChar w:fldCharType="end"/>
        </w:r>
      </w:ins>
    </w:p>
    <w:p>
      <w:pPr>
        <w:pStyle w:val="16"/>
        <w:tabs>
          <w:tab w:val="right" w:leader="dot" w:pos="8306"/>
          <w:tab w:val="clear" w:pos="420"/>
          <w:tab w:val="clear" w:pos="8296"/>
        </w:tabs>
        <w:rPr>
          <w:ins w:id="4133" w:author="吴媛媛 [2]" w:date="2020-05-18T16:13:17Z"/>
          <w:rFonts w:hint="eastAsia" w:ascii="仿宋_GB2312" w:hAnsi="仿宋_GB2312" w:eastAsia="仿宋_GB2312" w:cs="仿宋_GB2312"/>
        </w:rPr>
      </w:pPr>
      <w:ins w:id="4134" w:author="吴媛媛 [2]" w:date="2020-05-18T16:13:17Z">
        <w:r>
          <w:rPr>
            <w:rFonts w:hint="eastAsia" w:ascii="仿宋_GB2312" w:hAnsi="仿宋_GB2312" w:eastAsia="仿宋_GB2312" w:cs="仿宋_GB2312"/>
            <w:bCs w:val="0"/>
            <w:color w:val="000000"/>
            <w:szCs w:val="21"/>
          </w:rPr>
          <w:fldChar w:fldCharType="begin"/>
        </w:r>
      </w:ins>
      <w:ins w:id="4135" w:author="吴媛媛 [2]" w:date="2020-05-18T16:13:17Z">
        <w:r>
          <w:rPr>
            <w:rFonts w:hint="eastAsia" w:ascii="仿宋_GB2312" w:hAnsi="仿宋_GB2312" w:eastAsia="仿宋_GB2312" w:cs="仿宋_GB2312"/>
            <w:bCs w:val="0"/>
            <w:szCs w:val="21"/>
          </w:rPr>
          <w:instrText xml:space="preserve"> HYPERLINK \l _Toc11729 </w:instrText>
        </w:r>
      </w:ins>
      <w:ins w:id="4136" w:author="吴媛媛 [2]" w:date="2020-05-18T16:13:17Z">
        <w:r>
          <w:rPr>
            <w:rFonts w:hint="eastAsia" w:ascii="仿宋_GB2312" w:hAnsi="仿宋_GB2312" w:eastAsia="仿宋_GB2312" w:cs="仿宋_GB2312"/>
            <w:bCs w:val="0"/>
            <w:szCs w:val="21"/>
          </w:rPr>
          <w:fldChar w:fldCharType="separate"/>
        </w:r>
      </w:ins>
      <w:ins w:id="4137" w:author="吴媛媛 [2]" w:date="2020-05-18T16:13:17Z">
        <w:r>
          <w:rPr>
            <w:rFonts w:hint="eastAsia" w:ascii="仿宋_GB2312" w:hAnsi="仿宋_GB2312" w:eastAsia="仿宋_GB2312" w:cs="仿宋_GB2312"/>
            <w:szCs w:val="30"/>
          </w:rPr>
          <w:t>4 报文报送</w:t>
        </w:r>
      </w:ins>
      <w:ins w:id="4138" w:author="吴媛媛 [2]" w:date="2020-05-18T16:13:17Z">
        <w:r>
          <w:rPr>
            <w:rFonts w:hint="eastAsia" w:ascii="仿宋_GB2312" w:hAnsi="仿宋_GB2312" w:eastAsia="仿宋_GB2312" w:cs="仿宋_GB2312"/>
          </w:rPr>
          <w:tab/>
        </w:r>
      </w:ins>
      <w:ins w:id="4139" w:author="吴媛媛 [2]" w:date="2020-05-18T16:13:17Z">
        <w:r>
          <w:rPr>
            <w:rFonts w:hint="eastAsia" w:ascii="仿宋_GB2312" w:hAnsi="仿宋_GB2312" w:eastAsia="仿宋_GB2312" w:cs="仿宋_GB2312"/>
          </w:rPr>
          <w:fldChar w:fldCharType="begin"/>
        </w:r>
      </w:ins>
      <w:ins w:id="4140" w:author="吴媛媛 [2]" w:date="2020-05-18T16:13:17Z">
        <w:r>
          <w:rPr>
            <w:rFonts w:hint="eastAsia" w:ascii="仿宋_GB2312" w:hAnsi="仿宋_GB2312" w:eastAsia="仿宋_GB2312" w:cs="仿宋_GB2312"/>
          </w:rPr>
          <w:instrText xml:space="preserve"> PAGEREF _Toc11729 </w:instrText>
        </w:r>
      </w:ins>
      <w:ins w:id="4141"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249</w:t>
      </w:r>
      <w:ins w:id="4142" w:author="吴媛媛 [2]" w:date="2020-05-18T16:13:17Z">
        <w:r>
          <w:rPr>
            <w:rFonts w:hint="eastAsia" w:ascii="仿宋_GB2312" w:hAnsi="仿宋_GB2312" w:eastAsia="仿宋_GB2312" w:cs="仿宋_GB2312"/>
          </w:rPr>
          <w:fldChar w:fldCharType="end"/>
        </w:r>
      </w:ins>
      <w:ins w:id="4143" w:author="吴媛媛 [2]" w:date="2020-05-18T16:13:17Z">
        <w:r>
          <w:rPr>
            <w:rFonts w:hint="eastAsia" w:ascii="仿宋_GB2312" w:hAnsi="仿宋_GB2312" w:eastAsia="仿宋_GB2312" w:cs="仿宋_GB2312"/>
            <w:bCs w:val="0"/>
            <w:color w:val="000000"/>
            <w:szCs w:val="21"/>
          </w:rPr>
          <w:fldChar w:fldCharType="end"/>
        </w:r>
      </w:ins>
    </w:p>
    <w:p>
      <w:pPr>
        <w:pStyle w:val="18"/>
        <w:tabs>
          <w:tab w:val="right" w:leader="dot" w:pos="8306"/>
          <w:tab w:val="clear" w:pos="600"/>
          <w:tab w:val="clear" w:pos="8296"/>
        </w:tabs>
        <w:rPr>
          <w:ins w:id="4144" w:author="吴媛媛 [2]" w:date="2020-05-18T16:13:17Z"/>
          <w:rFonts w:hint="eastAsia" w:ascii="仿宋_GB2312" w:hAnsi="仿宋_GB2312" w:eastAsia="仿宋_GB2312" w:cs="仿宋_GB2312"/>
        </w:rPr>
      </w:pPr>
      <w:ins w:id="4145" w:author="吴媛媛 [2]" w:date="2020-05-18T16:13:17Z">
        <w:r>
          <w:rPr>
            <w:rFonts w:hint="eastAsia" w:ascii="仿宋_GB2312" w:hAnsi="仿宋_GB2312" w:eastAsia="仿宋_GB2312" w:cs="仿宋_GB2312"/>
            <w:bCs w:val="0"/>
            <w:color w:val="000000"/>
            <w:szCs w:val="21"/>
          </w:rPr>
          <w:fldChar w:fldCharType="begin"/>
        </w:r>
      </w:ins>
      <w:ins w:id="4146" w:author="吴媛媛 [2]" w:date="2020-05-18T16:13:17Z">
        <w:r>
          <w:rPr>
            <w:rFonts w:hint="eastAsia" w:ascii="仿宋_GB2312" w:hAnsi="仿宋_GB2312" w:eastAsia="仿宋_GB2312" w:cs="仿宋_GB2312"/>
            <w:bCs w:val="0"/>
            <w:szCs w:val="21"/>
          </w:rPr>
          <w:instrText xml:space="preserve"> HYPERLINK \l _Toc20072 </w:instrText>
        </w:r>
      </w:ins>
      <w:ins w:id="4147" w:author="吴媛媛 [2]" w:date="2020-05-18T16:13:17Z">
        <w:r>
          <w:rPr>
            <w:rFonts w:hint="eastAsia" w:ascii="仿宋_GB2312" w:hAnsi="仿宋_GB2312" w:eastAsia="仿宋_GB2312" w:cs="仿宋_GB2312"/>
            <w:bCs w:val="0"/>
            <w:szCs w:val="21"/>
          </w:rPr>
          <w:fldChar w:fldCharType="separate"/>
        </w:r>
      </w:ins>
      <w:ins w:id="4148" w:author="吴媛媛 [2]" w:date="2020-05-18T16:13:17Z">
        <w:r>
          <w:rPr>
            <w:rFonts w:hint="eastAsia" w:ascii="仿宋_GB2312" w:hAnsi="仿宋_GB2312" w:eastAsia="仿宋_GB2312" w:cs="仿宋_GB2312"/>
            <w:i w:val="0"/>
            <w:iCs w:val="0"/>
            <w:caps w:val="0"/>
            <w:smallCaps w:val="0"/>
            <w:strike w:val="0"/>
            <w:dstrike w:val="0"/>
            <w:spacing w:val="0"/>
            <w:position w:val="0"/>
          </w:rPr>
          <w:t xml:space="preserve">4.1 </w:t>
        </w:r>
      </w:ins>
      <w:ins w:id="4149" w:author="吴媛媛 [2]" w:date="2020-05-18T16:13:17Z">
        <w:r>
          <w:rPr>
            <w:rFonts w:hint="eastAsia" w:ascii="仿宋_GB2312" w:hAnsi="仿宋_GB2312" w:eastAsia="仿宋_GB2312" w:cs="仿宋_GB2312"/>
          </w:rPr>
          <w:t>报送</w:t>
        </w:r>
      </w:ins>
      <w:ins w:id="4150" w:author="吴媛媛 [2]" w:date="2020-05-18T16:13:17Z">
        <w:r>
          <w:rPr>
            <w:rFonts w:hint="eastAsia" w:ascii="仿宋_GB2312" w:hAnsi="仿宋_GB2312" w:eastAsia="仿宋_GB2312" w:cs="仿宋_GB2312"/>
            <w:lang w:eastAsia="zh-CN"/>
          </w:rPr>
          <w:t>频率</w:t>
        </w:r>
      </w:ins>
      <w:ins w:id="4151" w:author="吴媛媛 [2]" w:date="2020-05-18T16:13:17Z">
        <w:r>
          <w:rPr>
            <w:rFonts w:hint="eastAsia" w:ascii="仿宋_GB2312" w:hAnsi="仿宋_GB2312" w:eastAsia="仿宋_GB2312" w:cs="仿宋_GB2312"/>
          </w:rPr>
          <w:tab/>
        </w:r>
      </w:ins>
      <w:ins w:id="4152" w:author="吴媛媛 [2]" w:date="2020-05-18T16:13:17Z">
        <w:r>
          <w:rPr>
            <w:rFonts w:hint="eastAsia" w:ascii="仿宋_GB2312" w:hAnsi="仿宋_GB2312" w:eastAsia="仿宋_GB2312" w:cs="仿宋_GB2312"/>
          </w:rPr>
          <w:fldChar w:fldCharType="begin"/>
        </w:r>
      </w:ins>
      <w:ins w:id="4153" w:author="吴媛媛 [2]" w:date="2020-05-18T16:13:17Z">
        <w:r>
          <w:rPr>
            <w:rFonts w:hint="eastAsia" w:ascii="仿宋_GB2312" w:hAnsi="仿宋_GB2312" w:eastAsia="仿宋_GB2312" w:cs="仿宋_GB2312"/>
          </w:rPr>
          <w:instrText xml:space="preserve"> PAGEREF _Toc20072 </w:instrText>
        </w:r>
      </w:ins>
      <w:ins w:id="4154"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249</w:t>
      </w:r>
      <w:ins w:id="4155" w:author="吴媛媛 [2]" w:date="2020-05-18T16:13:17Z">
        <w:r>
          <w:rPr>
            <w:rFonts w:hint="eastAsia" w:ascii="仿宋_GB2312" w:hAnsi="仿宋_GB2312" w:eastAsia="仿宋_GB2312" w:cs="仿宋_GB2312"/>
          </w:rPr>
          <w:fldChar w:fldCharType="end"/>
        </w:r>
      </w:ins>
      <w:ins w:id="4156" w:author="吴媛媛 [2]" w:date="2020-05-18T16:13:17Z">
        <w:r>
          <w:rPr>
            <w:rFonts w:hint="eastAsia" w:ascii="仿宋_GB2312" w:hAnsi="仿宋_GB2312" w:eastAsia="仿宋_GB2312" w:cs="仿宋_GB2312"/>
            <w:bCs w:val="0"/>
            <w:color w:val="000000"/>
            <w:szCs w:val="21"/>
          </w:rPr>
          <w:fldChar w:fldCharType="end"/>
        </w:r>
      </w:ins>
    </w:p>
    <w:p>
      <w:pPr>
        <w:pStyle w:val="18"/>
        <w:tabs>
          <w:tab w:val="right" w:leader="dot" w:pos="8306"/>
          <w:tab w:val="clear" w:pos="600"/>
          <w:tab w:val="clear" w:pos="8296"/>
        </w:tabs>
        <w:rPr>
          <w:ins w:id="4157" w:author="吴媛媛 [2]" w:date="2020-05-18T16:13:17Z"/>
          <w:rFonts w:hint="eastAsia" w:ascii="仿宋_GB2312" w:hAnsi="仿宋_GB2312" w:eastAsia="仿宋_GB2312" w:cs="仿宋_GB2312"/>
        </w:rPr>
      </w:pPr>
      <w:ins w:id="4158" w:author="吴媛媛 [2]" w:date="2020-05-18T16:13:17Z">
        <w:r>
          <w:rPr>
            <w:rFonts w:hint="eastAsia" w:ascii="仿宋_GB2312" w:hAnsi="仿宋_GB2312" w:eastAsia="仿宋_GB2312" w:cs="仿宋_GB2312"/>
            <w:bCs w:val="0"/>
            <w:color w:val="000000"/>
            <w:szCs w:val="21"/>
          </w:rPr>
          <w:fldChar w:fldCharType="begin"/>
        </w:r>
      </w:ins>
      <w:ins w:id="4159" w:author="吴媛媛 [2]" w:date="2020-05-18T16:13:17Z">
        <w:r>
          <w:rPr>
            <w:rFonts w:hint="eastAsia" w:ascii="仿宋_GB2312" w:hAnsi="仿宋_GB2312" w:eastAsia="仿宋_GB2312" w:cs="仿宋_GB2312"/>
            <w:bCs w:val="0"/>
            <w:szCs w:val="21"/>
          </w:rPr>
          <w:instrText xml:space="preserve"> HYPERLINK \l _Toc29208 </w:instrText>
        </w:r>
      </w:ins>
      <w:ins w:id="4160" w:author="吴媛媛 [2]" w:date="2020-05-18T16:13:17Z">
        <w:r>
          <w:rPr>
            <w:rFonts w:hint="eastAsia" w:ascii="仿宋_GB2312" w:hAnsi="仿宋_GB2312" w:eastAsia="仿宋_GB2312" w:cs="仿宋_GB2312"/>
            <w:bCs w:val="0"/>
            <w:szCs w:val="21"/>
          </w:rPr>
          <w:fldChar w:fldCharType="separate"/>
        </w:r>
      </w:ins>
      <w:ins w:id="4161" w:author="吴媛媛 [2]" w:date="2020-05-18T16:13:17Z">
        <w:r>
          <w:rPr>
            <w:rFonts w:hint="eastAsia" w:ascii="仿宋_GB2312" w:hAnsi="仿宋_GB2312" w:eastAsia="仿宋_GB2312" w:cs="仿宋_GB2312"/>
            <w:i w:val="0"/>
            <w:iCs w:val="0"/>
            <w:caps w:val="0"/>
            <w:smallCaps w:val="0"/>
            <w:strike w:val="0"/>
            <w:dstrike w:val="0"/>
            <w:spacing w:val="0"/>
            <w:position w:val="0"/>
          </w:rPr>
          <w:t xml:space="preserve">4.2 </w:t>
        </w:r>
      </w:ins>
      <w:ins w:id="4162" w:author="吴媛媛 [2]" w:date="2020-05-18T16:13:17Z">
        <w:r>
          <w:rPr>
            <w:rFonts w:hint="eastAsia" w:ascii="仿宋_GB2312" w:hAnsi="仿宋_GB2312" w:eastAsia="仿宋_GB2312" w:cs="仿宋_GB2312"/>
          </w:rPr>
          <w:t>反馈信息</w:t>
        </w:r>
      </w:ins>
      <w:ins w:id="4163" w:author="吴媛媛 [2]" w:date="2020-05-18T16:13:17Z">
        <w:r>
          <w:rPr>
            <w:rFonts w:hint="eastAsia" w:ascii="仿宋_GB2312" w:hAnsi="仿宋_GB2312" w:eastAsia="仿宋_GB2312" w:cs="仿宋_GB2312"/>
          </w:rPr>
          <w:tab/>
        </w:r>
      </w:ins>
      <w:ins w:id="4164" w:author="吴媛媛 [2]" w:date="2020-05-18T16:13:17Z">
        <w:r>
          <w:rPr>
            <w:rFonts w:hint="eastAsia" w:ascii="仿宋_GB2312" w:hAnsi="仿宋_GB2312" w:eastAsia="仿宋_GB2312" w:cs="仿宋_GB2312"/>
          </w:rPr>
          <w:fldChar w:fldCharType="begin"/>
        </w:r>
      </w:ins>
      <w:ins w:id="4165" w:author="吴媛媛 [2]" w:date="2020-05-18T16:13:17Z">
        <w:r>
          <w:rPr>
            <w:rFonts w:hint="eastAsia" w:ascii="仿宋_GB2312" w:hAnsi="仿宋_GB2312" w:eastAsia="仿宋_GB2312" w:cs="仿宋_GB2312"/>
          </w:rPr>
          <w:instrText xml:space="preserve"> PAGEREF _Toc29208 </w:instrText>
        </w:r>
      </w:ins>
      <w:ins w:id="4166"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250</w:t>
      </w:r>
      <w:ins w:id="4167" w:author="吴媛媛 [2]" w:date="2020-05-18T16:13:17Z">
        <w:r>
          <w:rPr>
            <w:rFonts w:hint="eastAsia" w:ascii="仿宋_GB2312" w:hAnsi="仿宋_GB2312" w:eastAsia="仿宋_GB2312" w:cs="仿宋_GB2312"/>
          </w:rPr>
          <w:fldChar w:fldCharType="end"/>
        </w:r>
      </w:ins>
      <w:ins w:id="4168" w:author="吴媛媛 [2]" w:date="2020-05-18T16:13:17Z">
        <w:r>
          <w:rPr>
            <w:rFonts w:hint="eastAsia" w:ascii="仿宋_GB2312" w:hAnsi="仿宋_GB2312" w:eastAsia="仿宋_GB2312" w:cs="仿宋_GB2312"/>
            <w:bCs w:val="0"/>
            <w:color w:val="000000"/>
            <w:szCs w:val="21"/>
          </w:rPr>
          <w:fldChar w:fldCharType="end"/>
        </w:r>
      </w:ins>
    </w:p>
    <w:p>
      <w:pPr>
        <w:pStyle w:val="18"/>
        <w:tabs>
          <w:tab w:val="right" w:leader="dot" w:pos="8306"/>
          <w:tab w:val="clear" w:pos="600"/>
          <w:tab w:val="clear" w:pos="8296"/>
        </w:tabs>
        <w:rPr>
          <w:ins w:id="4169" w:author="吴媛媛 [2]" w:date="2020-05-18T16:13:17Z"/>
          <w:rFonts w:hint="eastAsia" w:ascii="仿宋_GB2312" w:hAnsi="仿宋_GB2312" w:eastAsia="仿宋_GB2312" w:cs="仿宋_GB2312"/>
        </w:rPr>
      </w:pPr>
      <w:ins w:id="4170" w:author="吴媛媛 [2]" w:date="2020-05-18T16:13:17Z">
        <w:r>
          <w:rPr>
            <w:rFonts w:hint="eastAsia" w:ascii="仿宋_GB2312" w:hAnsi="仿宋_GB2312" w:eastAsia="仿宋_GB2312" w:cs="仿宋_GB2312"/>
            <w:bCs w:val="0"/>
            <w:color w:val="000000"/>
            <w:szCs w:val="21"/>
          </w:rPr>
          <w:fldChar w:fldCharType="begin"/>
        </w:r>
      </w:ins>
      <w:ins w:id="4171" w:author="吴媛媛 [2]" w:date="2020-05-18T16:13:17Z">
        <w:r>
          <w:rPr>
            <w:rFonts w:hint="eastAsia" w:ascii="仿宋_GB2312" w:hAnsi="仿宋_GB2312" w:eastAsia="仿宋_GB2312" w:cs="仿宋_GB2312"/>
            <w:bCs w:val="0"/>
            <w:szCs w:val="21"/>
          </w:rPr>
          <w:instrText xml:space="preserve"> HYPERLINK \l _Toc18779 </w:instrText>
        </w:r>
      </w:ins>
      <w:ins w:id="4172" w:author="吴媛媛 [2]" w:date="2020-05-18T16:13:17Z">
        <w:r>
          <w:rPr>
            <w:rFonts w:hint="eastAsia" w:ascii="仿宋_GB2312" w:hAnsi="仿宋_GB2312" w:eastAsia="仿宋_GB2312" w:cs="仿宋_GB2312"/>
            <w:bCs w:val="0"/>
            <w:szCs w:val="21"/>
          </w:rPr>
          <w:fldChar w:fldCharType="separate"/>
        </w:r>
      </w:ins>
      <w:ins w:id="4173" w:author="吴媛媛 [2]" w:date="2020-05-18T16:13:17Z">
        <w:r>
          <w:rPr>
            <w:rFonts w:hint="eastAsia" w:ascii="仿宋_GB2312" w:hAnsi="仿宋_GB2312" w:eastAsia="仿宋_GB2312" w:cs="仿宋_GB2312"/>
            <w:i w:val="0"/>
            <w:iCs w:val="0"/>
            <w:caps w:val="0"/>
            <w:smallCaps w:val="0"/>
            <w:strike w:val="0"/>
            <w:dstrike w:val="0"/>
            <w:spacing w:val="0"/>
            <w:position w:val="0"/>
          </w:rPr>
          <w:t xml:space="preserve">4.3 </w:t>
        </w:r>
      </w:ins>
      <w:ins w:id="4174" w:author="吴媛媛 [2]" w:date="2020-05-18T16:13:17Z">
        <w:r>
          <w:rPr>
            <w:rFonts w:hint="eastAsia" w:ascii="仿宋_GB2312" w:hAnsi="仿宋_GB2312" w:eastAsia="仿宋_GB2312" w:cs="仿宋_GB2312"/>
          </w:rPr>
          <w:t>重报机制</w:t>
        </w:r>
      </w:ins>
      <w:ins w:id="4175" w:author="吴媛媛 [2]" w:date="2020-05-18T16:13:17Z">
        <w:r>
          <w:rPr>
            <w:rFonts w:hint="eastAsia" w:ascii="仿宋_GB2312" w:hAnsi="仿宋_GB2312" w:eastAsia="仿宋_GB2312" w:cs="仿宋_GB2312"/>
          </w:rPr>
          <w:tab/>
        </w:r>
      </w:ins>
      <w:ins w:id="4176" w:author="吴媛媛 [2]" w:date="2020-05-18T16:13:17Z">
        <w:r>
          <w:rPr>
            <w:rFonts w:hint="eastAsia" w:ascii="仿宋_GB2312" w:hAnsi="仿宋_GB2312" w:eastAsia="仿宋_GB2312" w:cs="仿宋_GB2312"/>
          </w:rPr>
          <w:fldChar w:fldCharType="begin"/>
        </w:r>
      </w:ins>
      <w:ins w:id="4177" w:author="吴媛媛 [2]" w:date="2020-05-18T16:13:17Z">
        <w:r>
          <w:rPr>
            <w:rFonts w:hint="eastAsia" w:ascii="仿宋_GB2312" w:hAnsi="仿宋_GB2312" w:eastAsia="仿宋_GB2312" w:cs="仿宋_GB2312"/>
          </w:rPr>
          <w:instrText xml:space="preserve"> PAGEREF _Toc18779 </w:instrText>
        </w:r>
      </w:ins>
      <w:ins w:id="4178" w:author="吴媛媛 [2]" w:date="2020-05-18T16:13:17Z">
        <w:r>
          <w:rPr>
            <w:rFonts w:hint="eastAsia" w:ascii="仿宋_GB2312" w:hAnsi="仿宋_GB2312" w:eastAsia="仿宋_GB2312" w:cs="仿宋_GB2312"/>
          </w:rPr>
          <w:fldChar w:fldCharType="separate"/>
        </w:r>
      </w:ins>
      <w:r>
        <w:rPr>
          <w:rFonts w:hint="eastAsia" w:ascii="仿宋_GB2312" w:hAnsi="仿宋_GB2312" w:eastAsia="仿宋_GB2312" w:cs="仿宋_GB2312"/>
        </w:rPr>
        <w:t>250</w:t>
      </w:r>
      <w:ins w:id="4179" w:author="吴媛媛 [2]" w:date="2020-05-18T16:13:17Z">
        <w:r>
          <w:rPr>
            <w:rFonts w:hint="eastAsia" w:ascii="仿宋_GB2312" w:hAnsi="仿宋_GB2312" w:eastAsia="仿宋_GB2312" w:cs="仿宋_GB2312"/>
          </w:rPr>
          <w:fldChar w:fldCharType="end"/>
        </w:r>
      </w:ins>
      <w:ins w:id="4180" w:author="吴媛媛 [2]" w:date="2020-05-18T16:13:17Z">
        <w:r>
          <w:rPr>
            <w:rFonts w:hint="eastAsia" w:ascii="仿宋_GB2312" w:hAnsi="仿宋_GB2312" w:eastAsia="仿宋_GB2312" w:cs="仿宋_GB2312"/>
            <w:bCs w:val="0"/>
            <w:color w:val="000000"/>
            <w:szCs w:val="21"/>
          </w:rPr>
          <w:fldChar w:fldCharType="end"/>
        </w:r>
      </w:ins>
    </w:p>
    <w:p>
      <w:pPr>
        <w:pStyle w:val="16"/>
        <w:spacing w:before="0" w:after="0" w:line="300" w:lineRule="auto"/>
        <w:jc w:val="center"/>
        <w:rPr>
          <w:rFonts w:hint="eastAsia" w:ascii="仿宋_GB2312" w:hAnsi="仿宋_GB2312" w:cs="仿宋_GB2312"/>
          <w:b w:val="0"/>
          <w:bCs w:val="0"/>
          <w:color w:val="000000"/>
          <w:sz w:val="21"/>
          <w:szCs w:val="21"/>
          <w:rPrChange w:id="4182" w:author="oauser" w:date="2019-12-05T10:42:10Z">
            <w:rPr>
              <w:rFonts w:ascii="仿宋_GB2312" w:cs="仿宋_GB2312"/>
              <w:b w:val="0"/>
              <w:bCs w:val="0"/>
              <w:color w:val="000000"/>
              <w:sz w:val="21"/>
              <w:szCs w:val="21"/>
            </w:rPr>
          </w:rPrChange>
        </w:rPr>
        <w:sectPr>
          <w:footerReference r:id="rId3" w:type="default"/>
          <w:pgSz w:w="11906" w:h="16838"/>
          <w:pgMar w:top="1440" w:right="1800" w:bottom="1440" w:left="1800" w:header="851" w:footer="992" w:gutter="0"/>
          <w:pgNumType w:start="0"/>
          <w:cols w:space="720" w:num="1"/>
          <w:docGrid w:type="lines" w:linePitch="312" w:charSpace="0"/>
        </w:sectPr>
        <w:pPrChange w:id="4181" w:author="user" w:date="2019-09-26T09:27:00Z">
          <w:pPr>
            <w:pStyle w:val="16"/>
            <w:jc w:val="center"/>
          </w:pPr>
        </w:pPrChange>
      </w:pPr>
      <w:r>
        <w:rPr>
          <w:rFonts w:hint="eastAsia" w:ascii="仿宋_GB2312" w:hAnsi="仿宋_GB2312" w:cs="仿宋_GB2312"/>
          <w:b w:val="0"/>
          <w:bCs w:val="0"/>
          <w:color w:val="000000"/>
          <w:sz w:val="21"/>
          <w:szCs w:val="21"/>
          <w:rPrChange w:id="4183" w:author="oauser" w:date="2019-12-05T10:42:10Z">
            <w:rPr>
              <w:rFonts w:hint="eastAsia" w:ascii="仿宋_GB2312" w:cs="仿宋_GB2312"/>
              <w:b w:val="0"/>
              <w:bCs w:val="0"/>
              <w:color w:val="000000"/>
              <w:sz w:val="21"/>
              <w:szCs w:val="21"/>
            </w:rPr>
          </w:rPrChange>
        </w:rPr>
        <w:fldChar w:fldCharType="end"/>
      </w:r>
    </w:p>
    <w:p>
      <w:pPr>
        <w:tabs>
          <w:tab w:val="left" w:pos="420"/>
          <w:tab w:val="right" w:leader="dot" w:pos="8296"/>
        </w:tabs>
        <w:spacing w:before="156" w:line="240" w:lineRule="auto"/>
        <w:rPr>
          <w:rFonts w:hint="eastAsia" w:ascii="仿宋_GB2312" w:hAnsi="仿宋_GB2312" w:cs="仿宋_GB2312"/>
          <w:color w:val="000000"/>
          <w:sz w:val="21"/>
          <w:szCs w:val="21"/>
          <w:rPrChange w:id="4184" w:author="oauser" w:date="2019-12-05T10:42:10Z">
            <w:rPr>
              <w:rFonts w:ascii="仿宋_GB2312" w:cs="仿宋_GB2312"/>
              <w:color w:val="000000"/>
              <w:szCs w:val="52"/>
            </w:rPr>
          </w:rPrChange>
        </w:rPr>
      </w:pPr>
    </w:p>
    <w:p>
      <w:pPr>
        <w:pStyle w:val="34"/>
        <w:numPr>
          <w:ilvl w:val="0"/>
          <w:numId w:val="3"/>
        </w:numPr>
        <w:spacing w:line="240" w:lineRule="auto"/>
        <w:ind w:left="1824" w:hanging="1824"/>
        <w:rPr>
          <w:rFonts w:hint="eastAsia" w:ascii="仿宋_GB2312" w:hAnsi="仿宋_GB2312" w:eastAsia="仿宋_GB2312" w:cs="仿宋_GB2312"/>
          <w:b w:val="0"/>
          <w:color w:val="000000"/>
          <w:sz w:val="21"/>
          <w:szCs w:val="21"/>
          <w:rPrChange w:id="4185" w:author="oauser" w:date="2019-12-05T10:42:10Z">
            <w:rPr>
              <w:rFonts w:ascii="黑体" w:hAnsi="黑体" w:eastAsia="黑体" w:cs="黑体"/>
              <w:color w:val="000000"/>
              <w:sz w:val="32"/>
              <w:szCs w:val="32"/>
            </w:rPr>
          </w:rPrChange>
        </w:rPr>
        <w:sectPr>
          <w:type w:val="continuous"/>
          <w:pgSz w:w="11906" w:h="16838"/>
          <w:pgMar w:top="1440" w:right="1800" w:bottom="1440" w:left="1800" w:header="851" w:footer="992" w:gutter="0"/>
          <w:pgNumType w:start="0"/>
          <w:cols w:space="720" w:num="1"/>
          <w:docGrid w:type="lines" w:linePitch="312" w:charSpace="0"/>
        </w:sectPr>
      </w:pPr>
    </w:p>
    <w:p>
      <w:pPr>
        <w:pStyle w:val="34"/>
        <w:numPr>
          <w:ilvl w:val="0"/>
          <w:numId w:val="4"/>
        </w:numPr>
        <w:spacing w:line="240" w:lineRule="auto"/>
        <w:ind w:left="1824" w:hanging="1824"/>
        <w:rPr>
          <w:rFonts w:ascii="黑体" w:hAnsi="黑体" w:eastAsia="黑体" w:cs="黑体"/>
          <w:color w:val="000000"/>
          <w:sz w:val="32"/>
          <w:szCs w:val="32"/>
        </w:rPr>
      </w:pPr>
      <w:bookmarkStart w:id="0" w:name="_Toc23319396"/>
      <w:bookmarkStart w:id="1" w:name="_Toc23014"/>
      <w:bookmarkStart w:id="2" w:name="_Toc2045"/>
      <w:r>
        <w:rPr>
          <w:rFonts w:hint="eastAsia" w:ascii="黑体" w:hAnsi="黑体" w:eastAsia="黑体" w:cs="黑体"/>
          <w:color w:val="000000"/>
          <w:sz w:val="32"/>
          <w:szCs w:val="32"/>
          <w:lang w:eastAsia="zh-CN"/>
        </w:rPr>
        <w:t>范围</w:t>
      </w:r>
      <w:bookmarkEnd w:id="0"/>
      <w:bookmarkEnd w:id="1"/>
      <w:bookmarkEnd w:id="2"/>
    </w:p>
    <w:p>
      <w:pPr>
        <w:jc w:val="both"/>
        <w:rPr>
          <w:sz w:val="30"/>
          <w:szCs w:val="30"/>
          <w:lang w:eastAsia="zh-CN"/>
        </w:rPr>
      </w:pPr>
      <w:r>
        <w:rPr>
          <w:rFonts w:hint="eastAsia"/>
          <w:sz w:val="30"/>
          <w:szCs w:val="30"/>
          <w:lang w:eastAsia="zh-CN"/>
        </w:rPr>
        <w:t xml:space="preserve">    本接口规范规定了报数机构向中国人民银行成都分行数字央行大数据应用平台报送货币信贷明细数据文件和接收反馈时所遵循的信息格式和数据管理规定。</w:t>
      </w:r>
    </w:p>
    <w:p>
      <w:pPr>
        <w:pStyle w:val="34"/>
        <w:spacing w:line="240" w:lineRule="auto"/>
        <w:ind w:left="1824" w:hanging="1824"/>
        <w:rPr>
          <w:rFonts w:ascii="黑体" w:hAnsi="黑体" w:eastAsia="黑体" w:cs="黑体"/>
          <w:color w:val="000000"/>
          <w:sz w:val="32"/>
          <w:szCs w:val="32"/>
        </w:rPr>
      </w:pPr>
      <w:bookmarkStart w:id="3" w:name="_Toc23319397"/>
      <w:bookmarkStart w:id="4" w:name="_Toc16577"/>
      <w:bookmarkStart w:id="5" w:name="_Toc12953"/>
      <w:r>
        <w:rPr>
          <w:rFonts w:hint="eastAsia" w:ascii="黑体" w:hAnsi="黑体" w:eastAsia="黑体" w:cs="黑体"/>
          <w:color w:val="000000"/>
          <w:sz w:val="32"/>
          <w:szCs w:val="32"/>
          <w:lang w:eastAsia="zh-CN"/>
        </w:rPr>
        <w:t>规范性引用文件</w:t>
      </w:r>
      <w:bookmarkEnd w:id="3"/>
      <w:bookmarkEnd w:id="4"/>
      <w:bookmarkEnd w:id="5"/>
    </w:p>
    <w:p>
      <w:pPr>
        <w:jc w:val="both"/>
        <w:rPr>
          <w:sz w:val="30"/>
          <w:szCs w:val="30"/>
          <w:lang w:eastAsia="zh-CN"/>
        </w:rPr>
      </w:pPr>
      <w:r>
        <w:rPr>
          <w:rFonts w:hint="eastAsia"/>
          <w:sz w:val="30"/>
          <w:szCs w:val="30"/>
          <w:lang w:eastAsia="zh-CN"/>
        </w:rPr>
        <w:t>GB/T 2659-2000 世界各国和地区名称代码</w:t>
      </w:r>
    </w:p>
    <w:p>
      <w:pPr>
        <w:jc w:val="both"/>
        <w:rPr>
          <w:del w:id="4186" w:author="吴媛媛 [2]" w:date="2020-06-18T17:26:27Z"/>
          <w:sz w:val="30"/>
          <w:szCs w:val="30"/>
          <w:lang w:eastAsia="zh-CN"/>
        </w:rPr>
      </w:pPr>
      <w:del w:id="4187" w:author="吴媛媛 [2]" w:date="2020-06-18T17:26:27Z">
        <w:r>
          <w:rPr>
            <w:rFonts w:hint="eastAsia"/>
            <w:sz w:val="30"/>
            <w:szCs w:val="30"/>
            <w:lang w:eastAsia="zh-CN"/>
          </w:rPr>
          <w:delText>GB/T 2260-2002 中华人民共和国行政区划代码</w:delText>
        </w:r>
      </w:del>
    </w:p>
    <w:p>
      <w:pPr>
        <w:jc w:val="both"/>
        <w:rPr>
          <w:sz w:val="30"/>
          <w:szCs w:val="30"/>
          <w:lang w:eastAsia="zh-CN"/>
        </w:rPr>
      </w:pPr>
      <w:r>
        <w:rPr>
          <w:rFonts w:hint="eastAsia"/>
          <w:sz w:val="30"/>
          <w:szCs w:val="30"/>
          <w:lang w:eastAsia="zh-CN"/>
        </w:rPr>
        <w:t>GB/T 12406-2008 表示货币和资金的代码</w:t>
      </w:r>
    </w:p>
    <w:p>
      <w:pPr>
        <w:jc w:val="both"/>
        <w:rPr>
          <w:sz w:val="30"/>
          <w:szCs w:val="30"/>
          <w:lang w:eastAsia="zh-CN"/>
        </w:rPr>
      </w:pPr>
      <w:r>
        <w:rPr>
          <w:rFonts w:hint="eastAsia"/>
          <w:sz w:val="30"/>
          <w:szCs w:val="30"/>
          <w:lang w:eastAsia="zh-CN"/>
        </w:rPr>
        <w:t>GB 11714—1997 全国组织机构代码编制规则</w:t>
      </w:r>
    </w:p>
    <w:p>
      <w:pPr>
        <w:jc w:val="both"/>
        <w:rPr>
          <w:sz w:val="30"/>
          <w:szCs w:val="30"/>
          <w:lang w:eastAsia="zh-CN"/>
        </w:rPr>
      </w:pPr>
      <w:r>
        <w:rPr>
          <w:rFonts w:hint="eastAsia"/>
          <w:sz w:val="30"/>
          <w:szCs w:val="30"/>
          <w:lang w:eastAsia="zh-CN"/>
        </w:rPr>
        <w:t>GB 2312-1980 信息交换用汉字编码字符集 基本集</w:t>
      </w:r>
    </w:p>
    <w:p>
      <w:pPr>
        <w:jc w:val="both"/>
        <w:rPr>
          <w:sz w:val="30"/>
          <w:szCs w:val="30"/>
          <w:lang w:eastAsia="zh-CN"/>
        </w:rPr>
      </w:pPr>
      <w:r>
        <w:rPr>
          <w:rFonts w:hint="eastAsia"/>
          <w:sz w:val="30"/>
          <w:szCs w:val="30"/>
          <w:lang w:eastAsia="zh-CN"/>
        </w:rPr>
        <w:t>GB 18030-2005 信息技术 中文编码字符集</w:t>
      </w:r>
    </w:p>
    <w:p>
      <w:pPr>
        <w:jc w:val="both"/>
        <w:rPr>
          <w:sz w:val="30"/>
          <w:szCs w:val="30"/>
          <w:lang w:eastAsia="zh-CN"/>
        </w:rPr>
      </w:pPr>
      <w:r>
        <w:rPr>
          <w:rFonts w:hint="eastAsia"/>
          <w:sz w:val="30"/>
          <w:szCs w:val="30"/>
          <w:lang w:eastAsia="zh-CN"/>
        </w:rPr>
        <w:t>GB/T 1988-1998 信息技术 信息交换用七位编码字符集</w:t>
      </w:r>
    </w:p>
    <w:p>
      <w:pPr>
        <w:jc w:val="both"/>
        <w:rPr>
          <w:sz w:val="30"/>
          <w:szCs w:val="30"/>
          <w:lang w:eastAsia="zh-CN"/>
        </w:rPr>
      </w:pPr>
      <w:r>
        <w:rPr>
          <w:rFonts w:hint="eastAsia"/>
          <w:sz w:val="30"/>
          <w:szCs w:val="30"/>
          <w:lang w:eastAsia="zh-CN"/>
        </w:rPr>
        <w:t>GB 3304-91 中国各民族名称的罗马字母拼写法和代码</w:t>
      </w:r>
    </w:p>
    <w:p>
      <w:pPr>
        <w:jc w:val="both"/>
        <w:rPr>
          <w:sz w:val="30"/>
          <w:szCs w:val="30"/>
          <w:lang w:eastAsia="zh-CN"/>
        </w:rPr>
      </w:pPr>
      <w:r>
        <w:rPr>
          <w:rFonts w:hint="eastAsia"/>
          <w:sz w:val="30"/>
          <w:szCs w:val="30"/>
          <w:lang w:eastAsia="zh-CN"/>
        </w:rPr>
        <w:t>GB/T 2261.2-2003 个人基本信息分类与代码 第一部分：人的性别代码</w:t>
      </w:r>
    </w:p>
    <w:p>
      <w:pPr>
        <w:jc w:val="both"/>
        <w:rPr>
          <w:sz w:val="30"/>
          <w:szCs w:val="30"/>
          <w:lang w:eastAsia="zh-CN"/>
        </w:rPr>
      </w:pPr>
      <w:r>
        <w:rPr>
          <w:rFonts w:hint="eastAsia"/>
          <w:sz w:val="30"/>
          <w:szCs w:val="30"/>
          <w:lang w:eastAsia="zh-CN"/>
        </w:rPr>
        <w:t>GB/T 4658-2006 学历代码</w:t>
      </w:r>
    </w:p>
    <w:p>
      <w:pPr>
        <w:jc w:val="both"/>
        <w:rPr>
          <w:sz w:val="30"/>
          <w:szCs w:val="30"/>
          <w:lang w:eastAsia="zh-CN"/>
        </w:rPr>
      </w:pPr>
      <w:r>
        <w:rPr>
          <w:rFonts w:hint="eastAsia"/>
          <w:sz w:val="30"/>
          <w:szCs w:val="30"/>
          <w:lang w:eastAsia="zh-CN"/>
        </w:rPr>
        <w:t>GB/T 6864-2003 学位代码</w:t>
      </w:r>
    </w:p>
    <w:p>
      <w:pPr>
        <w:jc w:val="both"/>
        <w:rPr>
          <w:sz w:val="30"/>
          <w:szCs w:val="30"/>
          <w:lang w:eastAsia="zh-CN"/>
        </w:rPr>
      </w:pPr>
      <w:r>
        <w:rPr>
          <w:rFonts w:hint="eastAsia"/>
          <w:sz w:val="30"/>
          <w:szCs w:val="30"/>
          <w:lang w:eastAsia="zh-CN"/>
        </w:rPr>
        <w:t>GB 4766-1984 婚姻状况代码</w:t>
      </w:r>
    </w:p>
    <w:p>
      <w:pPr>
        <w:jc w:val="both"/>
        <w:rPr>
          <w:sz w:val="30"/>
          <w:szCs w:val="30"/>
          <w:lang w:eastAsia="zh-CN"/>
        </w:rPr>
      </w:pPr>
      <w:r>
        <w:rPr>
          <w:rFonts w:hint="eastAsia"/>
          <w:sz w:val="30"/>
          <w:szCs w:val="30"/>
          <w:lang w:eastAsia="zh-CN"/>
        </w:rPr>
        <w:t>GB/T 2261.2-2003 个人基本信息分类与代码 第2部分：婚姻状况代码</w:t>
      </w:r>
    </w:p>
    <w:p>
      <w:pPr>
        <w:jc w:val="both"/>
        <w:rPr>
          <w:sz w:val="30"/>
          <w:szCs w:val="30"/>
          <w:lang w:eastAsia="zh-CN"/>
        </w:rPr>
      </w:pPr>
      <w:r>
        <w:rPr>
          <w:rFonts w:hint="eastAsia"/>
          <w:sz w:val="30"/>
          <w:szCs w:val="30"/>
          <w:lang w:eastAsia="zh-CN"/>
        </w:rPr>
        <w:t>GB/T4754-2017 国民经济行业分类</w:t>
      </w:r>
    </w:p>
    <w:p>
      <w:pPr>
        <w:jc w:val="both"/>
        <w:rPr>
          <w:sz w:val="30"/>
          <w:szCs w:val="30"/>
          <w:lang w:eastAsia="zh-CN"/>
        </w:rPr>
      </w:pPr>
      <w:r>
        <w:rPr>
          <w:rFonts w:hint="eastAsia"/>
          <w:sz w:val="30"/>
          <w:szCs w:val="30"/>
          <w:lang w:eastAsia="zh-CN"/>
        </w:rPr>
        <w:t>GB 32100-2015 统一社会信用代码</w:t>
      </w:r>
    </w:p>
    <w:p>
      <w:pPr>
        <w:jc w:val="both"/>
        <w:rPr>
          <w:sz w:val="30"/>
          <w:szCs w:val="30"/>
          <w:lang w:eastAsia="zh-CN"/>
        </w:rPr>
      </w:pPr>
      <w:r>
        <w:rPr>
          <w:rFonts w:hint="eastAsia"/>
          <w:sz w:val="30"/>
          <w:szCs w:val="30"/>
          <w:lang w:eastAsia="zh-CN"/>
        </w:rPr>
        <w:t>GB/T 20091-2006 组织机构类型</w:t>
      </w:r>
    </w:p>
    <w:p>
      <w:pPr>
        <w:jc w:val="both"/>
        <w:rPr>
          <w:sz w:val="30"/>
          <w:szCs w:val="30"/>
          <w:lang w:eastAsia="zh-CN"/>
        </w:rPr>
      </w:pPr>
      <w:r>
        <w:rPr>
          <w:rFonts w:hint="eastAsia"/>
          <w:sz w:val="30"/>
          <w:szCs w:val="30"/>
          <w:lang w:eastAsia="zh-CN"/>
        </w:rPr>
        <w:t>JR/T 0063-2011 金融工具统计分类及编码</w:t>
      </w:r>
    </w:p>
    <w:p>
      <w:pPr>
        <w:jc w:val="both"/>
        <w:rPr>
          <w:sz w:val="30"/>
          <w:szCs w:val="30"/>
          <w:lang w:eastAsia="zh-CN"/>
        </w:rPr>
      </w:pPr>
      <w:r>
        <w:rPr>
          <w:rFonts w:hint="eastAsia"/>
          <w:sz w:val="30"/>
          <w:szCs w:val="30"/>
          <w:lang w:eastAsia="zh-CN"/>
        </w:rPr>
        <w:t>JR/T 0134-2016 存款统计分类及编码</w:t>
      </w:r>
    </w:p>
    <w:p>
      <w:pPr>
        <w:jc w:val="both"/>
        <w:rPr>
          <w:sz w:val="30"/>
          <w:szCs w:val="30"/>
          <w:lang w:eastAsia="zh-CN"/>
        </w:rPr>
      </w:pPr>
      <w:r>
        <w:rPr>
          <w:rFonts w:hint="eastAsia"/>
          <w:sz w:val="30"/>
          <w:szCs w:val="30"/>
          <w:lang w:eastAsia="zh-CN"/>
        </w:rPr>
        <w:t>JR/T 0135-2016 贷款统计分类及编码</w:t>
      </w:r>
    </w:p>
    <w:p>
      <w:pPr>
        <w:jc w:val="both"/>
        <w:rPr>
          <w:sz w:val="30"/>
          <w:szCs w:val="30"/>
          <w:lang w:eastAsia="zh-CN"/>
        </w:rPr>
      </w:pPr>
      <w:r>
        <w:rPr>
          <w:rFonts w:hint="eastAsia"/>
          <w:sz w:val="30"/>
          <w:szCs w:val="30"/>
          <w:lang w:eastAsia="zh-CN"/>
        </w:rPr>
        <w:t>JR/T 0124 金融机构编码规范</w:t>
      </w:r>
    </w:p>
    <w:p>
      <w:pPr>
        <w:jc w:val="both"/>
        <w:rPr>
          <w:sz w:val="30"/>
          <w:szCs w:val="30"/>
          <w:lang w:eastAsia="zh-CN"/>
        </w:rPr>
      </w:pPr>
      <w:r>
        <w:rPr>
          <w:rFonts w:hint="eastAsia"/>
          <w:sz w:val="30"/>
          <w:szCs w:val="30"/>
          <w:lang w:eastAsia="zh-CN"/>
        </w:rPr>
        <w:t>《统计上大中小微型企业划分办法（2017）》的通知（国统字〔2017〕213号)</w:t>
      </w:r>
    </w:p>
    <w:p>
      <w:pPr>
        <w:jc w:val="both"/>
        <w:rPr>
          <w:sz w:val="30"/>
          <w:szCs w:val="30"/>
          <w:lang w:eastAsia="zh-CN"/>
        </w:rPr>
      </w:pPr>
      <w:r>
        <w:rPr>
          <w:rFonts w:hint="eastAsia"/>
          <w:sz w:val="30"/>
          <w:szCs w:val="30"/>
          <w:lang w:eastAsia="zh-CN"/>
        </w:rPr>
        <w:t>《中国人民银行再贷款与常备借贷便利抵押品管理指引（试行）》（银发〔2015〕42号）</w:t>
      </w:r>
    </w:p>
    <w:p>
      <w:pPr>
        <w:jc w:val="both"/>
        <w:rPr>
          <w:sz w:val="30"/>
          <w:szCs w:val="30"/>
          <w:lang w:eastAsia="zh-CN"/>
        </w:rPr>
      </w:pPr>
      <w:r>
        <w:rPr>
          <w:rFonts w:hint="eastAsia"/>
          <w:sz w:val="30"/>
          <w:szCs w:val="30"/>
          <w:lang w:eastAsia="zh-CN"/>
        </w:rPr>
        <w:t>《中国人民银行关于进一步做好受益人身份识别工作有关问题的通知》（银发〔2018〕164号）</w:t>
      </w:r>
    </w:p>
    <w:p>
      <w:pPr>
        <w:jc w:val="both"/>
        <w:rPr>
          <w:sz w:val="30"/>
          <w:szCs w:val="30"/>
          <w:lang w:eastAsia="zh-CN"/>
        </w:rPr>
      </w:pPr>
      <w:r>
        <w:rPr>
          <w:rFonts w:hint="eastAsia"/>
          <w:sz w:val="30"/>
          <w:szCs w:val="30"/>
          <w:lang w:eastAsia="zh-CN"/>
        </w:rPr>
        <w:t>《统计用区划代码》</w:t>
      </w:r>
    </w:p>
    <w:p>
      <w:pPr>
        <w:jc w:val="both"/>
        <w:rPr>
          <w:sz w:val="30"/>
          <w:szCs w:val="30"/>
          <w:lang w:eastAsia="zh-CN"/>
        </w:rPr>
      </w:pPr>
      <w:r>
        <w:rPr>
          <w:rFonts w:hint="eastAsia"/>
          <w:sz w:val="30"/>
          <w:szCs w:val="30"/>
          <w:lang w:eastAsia="zh-CN"/>
        </w:rPr>
        <w:t>《中国人民银行关于建立金融精准扶贫贷款专项统计制度的通知》（银发〔2016〕185号）</w:t>
      </w:r>
    </w:p>
    <w:p>
      <w:pPr>
        <w:jc w:val="both"/>
        <w:rPr>
          <w:sz w:val="30"/>
          <w:szCs w:val="30"/>
          <w:lang w:eastAsia="zh-CN"/>
        </w:rPr>
      </w:pPr>
      <w:r>
        <w:rPr>
          <w:rFonts w:hint="eastAsia"/>
          <w:sz w:val="30"/>
          <w:szCs w:val="30"/>
          <w:lang w:eastAsia="zh-CN"/>
        </w:rPr>
        <w:t>2015年新版《中华人民共和国职业分类大典》</w:t>
      </w:r>
    </w:p>
    <w:p>
      <w:pPr>
        <w:jc w:val="both"/>
        <w:rPr>
          <w:sz w:val="30"/>
          <w:szCs w:val="30"/>
          <w:lang w:eastAsia="zh-CN"/>
        </w:rPr>
      </w:pPr>
      <w:r>
        <w:rPr>
          <w:rFonts w:hint="eastAsia"/>
          <w:sz w:val="30"/>
          <w:szCs w:val="30"/>
          <w:lang w:eastAsia="zh-CN"/>
        </w:rPr>
        <w:t>《中国人民银行业务数据标准定义规范》</w:t>
      </w:r>
    </w:p>
    <w:p>
      <w:pPr>
        <w:pStyle w:val="34"/>
        <w:spacing w:line="240" w:lineRule="auto"/>
        <w:ind w:left="1824" w:hanging="1824"/>
        <w:rPr>
          <w:rFonts w:ascii="黑体" w:hAnsi="黑体" w:eastAsia="黑体" w:cs="黑体"/>
          <w:color w:val="000000"/>
          <w:sz w:val="32"/>
          <w:szCs w:val="32"/>
        </w:rPr>
      </w:pPr>
      <w:bookmarkStart w:id="6" w:name="_Toc14252335"/>
      <w:bookmarkEnd w:id="6"/>
      <w:bookmarkStart w:id="7" w:name="_Toc14252317"/>
      <w:bookmarkEnd w:id="7"/>
      <w:bookmarkStart w:id="8" w:name="_Toc14252327"/>
      <w:bookmarkEnd w:id="8"/>
      <w:bookmarkStart w:id="9" w:name="_Toc14252323"/>
      <w:bookmarkEnd w:id="9"/>
      <w:bookmarkStart w:id="10" w:name="_Toc14252326"/>
      <w:bookmarkEnd w:id="10"/>
      <w:bookmarkStart w:id="11" w:name="_Toc14252325"/>
      <w:bookmarkEnd w:id="11"/>
      <w:bookmarkStart w:id="12" w:name="_Toc14252312"/>
      <w:bookmarkEnd w:id="12"/>
      <w:bookmarkStart w:id="13" w:name="_Toc14252328"/>
      <w:bookmarkEnd w:id="13"/>
      <w:bookmarkStart w:id="14" w:name="_Toc14252316"/>
      <w:bookmarkEnd w:id="14"/>
      <w:bookmarkStart w:id="15" w:name="_Toc14252333"/>
      <w:bookmarkEnd w:id="15"/>
      <w:bookmarkStart w:id="16" w:name="_Toc14252337"/>
      <w:bookmarkEnd w:id="16"/>
      <w:bookmarkStart w:id="17" w:name="_Toc14252324"/>
      <w:bookmarkEnd w:id="17"/>
      <w:bookmarkStart w:id="18" w:name="_Toc14252330"/>
      <w:bookmarkEnd w:id="18"/>
      <w:bookmarkStart w:id="19" w:name="_Toc14252332"/>
      <w:bookmarkEnd w:id="19"/>
      <w:bookmarkStart w:id="20" w:name="_Toc14252313"/>
      <w:bookmarkEnd w:id="20"/>
      <w:bookmarkStart w:id="21" w:name="_Toc14252318"/>
      <w:bookmarkEnd w:id="21"/>
      <w:bookmarkStart w:id="22" w:name="_Toc14252315"/>
      <w:bookmarkEnd w:id="22"/>
      <w:bookmarkStart w:id="23" w:name="_Toc14252314"/>
      <w:bookmarkEnd w:id="23"/>
      <w:bookmarkStart w:id="24" w:name="_Toc14252331"/>
      <w:bookmarkEnd w:id="24"/>
      <w:bookmarkStart w:id="25" w:name="_Toc14252338"/>
      <w:bookmarkEnd w:id="25"/>
      <w:bookmarkStart w:id="26" w:name="_Toc14252319"/>
      <w:bookmarkEnd w:id="26"/>
      <w:bookmarkStart w:id="27" w:name="_Toc14252321"/>
      <w:bookmarkEnd w:id="27"/>
      <w:bookmarkStart w:id="28" w:name="_Toc14252334"/>
      <w:bookmarkEnd w:id="28"/>
      <w:bookmarkStart w:id="29" w:name="_Toc14252339"/>
      <w:bookmarkEnd w:id="29"/>
      <w:bookmarkStart w:id="30" w:name="_Toc14252329"/>
      <w:bookmarkEnd w:id="30"/>
      <w:bookmarkStart w:id="31" w:name="_Toc14252336"/>
      <w:bookmarkEnd w:id="31"/>
      <w:bookmarkStart w:id="32" w:name="_Toc14252322"/>
      <w:bookmarkEnd w:id="32"/>
      <w:bookmarkStart w:id="33" w:name="_Toc14252320"/>
      <w:bookmarkEnd w:id="33"/>
      <w:bookmarkStart w:id="34" w:name="_Toc14252340"/>
      <w:bookmarkStart w:id="35" w:name="_Toc28343"/>
      <w:bookmarkStart w:id="36" w:name="_Toc23319398"/>
      <w:bookmarkStart w:id="37" w:name="_Toc22370"/>
      <w:bookmarkStart w:id="38" w:name="_Toc1257"/>
      <w:r>
        <w:rPr>
          <w:rFonts w:hint="eastAsia" w:ascii="黑体" w:hAnsi="黑体" w:eastAsia="黑体" w:cs="黑体"/>
          <w:color w:val="000000"/>
          <w:sz w:val="32"/>
          <w:szCs w:val="32"/>
        </w:rPr>
        <w:t>文件规范</w:t>
      </w:r>
      <w:bookmarkEnd w:id="34"/>
      <w:bookmarkEnd w:id="35"/>
      <w:bookmarkEnd w:id="36"/>
      <w:bookmarkEnd w:id="37"/>
      <w:bookmarkEnd w:id="38"/>
    </w:p>
    <w:p>
      <w:pPr>
        <w:pStyle w:val="3"/>
        <w:spacing w:line="240" w:lineRule="auto"/>
        <w:rPr>
          <w:rFonts w:ascii="仿宋_GB2312" w:hAnsi="仿宋_GB2312" w:eastAsia="仿宋_GB2312" w:cs="仿宋_GB2312"/>
        </w:rPr>
      </w:pPr>
      <w:bookmarkStart w:id="39" w:name="_Toc16105"/>
      <w:bookmarkStart w:id="40" w:name="_Toc14252341"/>
      <w:bookmarkStart w:id="41" w:name="_Toc23319399"/>
      <w:bookmarkStart w:id="42" w:name="_Toc26140"/>
      <w:bookmarkStart w:id="43" w:name="_Toc27255"/>
      <w:r>
        <w:rPr>
          <w:rFonts w:hint="eastAsia" w:ascii="仿宋_GB2312" w:hAnsi="仿宋_GB2312" w:eastAsia="仿宋_GB2312" w:cs="仿宋_GB2312"/>
        </w:rPr>
        <w:t>数据报文文件格式</w:t>
      </w:r>
      <w:bookmarkEnd w:id="39"/>
      <w:bookmarkEnd w:id="40"/>
      <w:bookmarkEnd w:id="41"/>
      <w:bookmarkEnd w:id="42"/>
      <w:bookmarkEnd w:id="43"/>
    </w:p>
    <w:p>
      <w:pPr>
        <w:ind w:firstLine="600" w:firstLineChars="200"/>
        <w:jc w:val="both"/>
        <w:rPr>
          <w:sz w:val="30"/>
          <w:szCs w:val="30"/>
          <w:lang w:eastAsia="zh-CN"/>
        </w:rPr>
      </w:pPr>
      <w:r>
        <w:rPr>
          <w:rFonts w:hint="eastAsia"/>
          <w:sz w:val="30"/>
          <w:szCs w:val="30"/>
          <w:lang w:eastAsia="zh-CN"/>
        </w:rPr>
        <w:t>数据报文为文本文件，文件后缀可为“dat”或“txt”，应与数字央行大数据应用平台中文件上传任务指定的文件后缀保持一致；文件较大时可将其压缩，压缩前后文件名须保持一致，文件后缀为“zip”。</w:t>
      </w:r>
    </w:p>
    <w:p>
      <w:pPr>
        <w:pStyle w:val="3"/>
        <w:spacing w:line="240" w:lineRule="auto"/>
        <w:rPr>
          <w:rFonts w:ascii="仿宋_GB2312" w:hAnsi="仿宋_GB2312" w:eastAsia="仿宋_GB2312" w:cs="仿宋_GB2312"/>
        </w:rPr>
      </w:pPr>
      <w:bookmarkStart w:id="44" w:name="_Toc23319400"/>
      <w:bookmarkStart w:id="45" w:name="_Toc16860"/>
      <w:bookmarkStart w:id="46" w:name="_Toc14252342"/>
      <w:bookmarkStart w:id="47" w:name="_Toc13523"/>
      <w:bookmarkStart w:id="48" w:name="_Toc325556262"/>
      <w:bookmarkStart w:id="49" w:name="_Toc3887"/>
      <w:r>
        <w:rPr>
          <w:rFonts w:hint="eastAsia" w:ascii="仿宋_GB2312" w:hAnsi="仿宋_GB2312" w:eastAsia="仿宋_GB2312" w:cs="仿宋_GB2312"/>
        </w:rPr>
        <w:t>数据报文类别</w:t>
      </w:r>
      <w:bookmarkEnd w:id="44"/>
      <w:bookmarkEnd w:id="45"/>
      <w:bookmarkEnd w:id="46"/>
      <w:bookmarkEnd w:id="47"/>
      <w:bookmarkEnd w:id="48"/>
      <w:bookmarkEnd w:id="49"/>
    </w:p>
    <w:p>
      <w:pPr>
        <w:pStyle w:val="4"/>
        <w:spacing w:line="240" w:lineRule="auto"/>
        <w:ind w:left="1161" w:hanging="1161"/>
        <w:rPr>
          <w:ins w:id="4188" w:author="罗斌" w:date="2019-10-30T16:08:00Z"/>
          <w:rFonts w:ascii="仿宋_GB2312" w:hAnsi="仿宋_GB2312" w:cs="仿宋_GB2312"/>
          <w:lang w:eastAsia="zh-CN"/>
        </w:rPr>
      </w:pPr>
      <w:bookmarkStart w:id="50" w:name="_Toc3018"/>
      <w:bookmarkStart w:id="51" w:name="_Toc23319402"/>
      <w:bookmarkStart w:id="52" w:name="_Toc7822"/>
      <w:bookmarkStart w:id="53" w:name="_Toc31493"/>
      <w:bookmarkStart w:id="54" w:name="_Toc14252343"/>
      <w:r>
        <w:rPr>
          <w:rFonts w:hint="eastAsia" w:ascii="Times New Roman" w:hAnsi="Times New Roman" w:cs="Times New Roman"/>
          <w:lang w:eastAsia="zh-CN"/>
          <w:rPrChange w:id="4189" w:author="user" w:date="2019-10-30T17:25:00Z">
            <w:rPr>
              <w:rFonts w:hint="eastAsia" w:ascii="仿宋_GB2312" w:hAnsi="仿宋_GB2312" w:cs="仿宋_GB2312"/>
              <w:lang w:eastAsia="zh-CN"/>
            </w:rPr>
          </w:rPrChange>
        </w:rPr>
        <w:t>人民</w:t>
      </w:r>
      <w:r>
        <w:rPr>
          <w:rFonts w:hint="eastAsia" w:ascii="仿宋_GB2312" w:hAnsi="仿宋_GB2312" w:cs="仿宋_GB2312"/>
          <w:lang w:eastAsia="zh-CN"/>
        </w:rPr>
        <w:t>银行数据报文类别</w:t>
      </w:r>
      <w:bookmarkEnd w:id="50"/>
      <w:bookmarkEnd w:id="51"/>
      <w:bookmarkEnd w:id="52"/>
    </w:p>
    <w:p>
      <w:pPr>
        <w:ind w:firstLine="560" w:firstLineChars="200"/>
        <w:jc w:val="both"/>
        <w:rPr>
          <w:lang w:eastAsia="zh-CN"/>
        </w:rPr>
        <w:pPrChange w:id="4190" w:author="oauser" w:date="2019-12-19T14:31:38Z">
          <w:pPr/>
        </w:pPrChange>
      </w:pPr>
      <w:ins w:id="4191" w:author="罗斌" w:date="2019-10-30T16:09:00Z">
        <w:r>
          <w:rPr>
            <w:rFonts w:hint="eastAsia"/>
            <w:lang w:eastAsia="zh-CN"/>
          </w:rPr>
          <w:t>以下数据报文由人民银行四川省辖内各分支机构按照相关制度要求向中国人民银行成都分行数字央行大数据应用平台定期报送。</w:t>
        </w:r>
      </w:ins>
      <w:ins w:id="4192" w:author="oauser" w:date="2019-12-19T11:36:01Z">
        <w:r>
          <w:rPr>
            <w:rFonts w:hint="eastAsia"/>
            <w:lang w:eastAsia="zh-CN"/>
          </w:rPr>
          <w:t>报送方式分为全量、增量更新和增量追加。全量是指</w:t>
        </w:r>
      </w:ins>
      <w:ins w:id="4193" w:author="oauser" w:date="2019-12-19T11:36:01Z">
        <w:r>
          <w:rPr>
            <w:rFonts w:hint="eastAsia" w:ascii="仿宋_GB2312" w:eastAsia="仿宋_GB2312"/>
            <w:bCs/>
            <w:sz w:val="30"/>
            <w:szCs w:val="30"/>
          </w:rPr>
          <w:t>金融机构</w:t>
        </w:r>
      </w:ins>
      <w:ins w:id="4194" w:author="oauser" w:date="2019-12-19T11:36:01Z">
        <w:r>
          <w:rPr>
            <w:rFonts w:hint="eastAsia" w:ascii="仿宋_GB2312"/>
            <w:bCs/>
            <w:sz w:val="30"/>
            <w:szCs w:val="30"/>
            <w:lang w:eastAsia="zh-CN"/>
          </w:rPr>
          <w:t>报送</w:t>
        </w:r>
      </w:ins>
      <w:ins w:id="4195" w:author="oauser" w:date="2019-12-19T11:36:01Z">
        <w:r>
          <w:rPr>
            <w:rFonts w:hint="eastAsia" w:ascii="仿宋_GB2312" w:eastAsia="仿宋_GB2312"/>
            <w:bCs/>
            <w:sz w:val="30"/>
            <w:szCs w:val="30"/>
          </w:rPr>
          <w:t>截至统计时点存续的每笔</w:t>
        </w:r>
      </w:ins>
      <w:ins w:id="4196" w:author="oauser" w:date="2019-12-19T11:36:01Z">
        <w:r>
          <w:rPr>
            <w:rFonts w:hint="eastAsia" w:ascii="仿宋_GB2312"/>
            <w:bCs/>
            <w:sz w:val="30"/>
            <w:szCs w:val="30"/>
            <w:lang w:eastAsia="zh-CN"/>
          </w:rPr>
          <w:t>业务信息；</w:t>
        </w:r>
      </w:ins>
      <w:ins w:id="4197" w:author="oauser" w:date="2019-12-19T11:36:01Z">
        <w:r>
          <w:rPr>
            <w:rFonts w:hint="eastAsia"/>
            <w:lang w:eastAsia="zh-CN"/>
          </w:rPr>
          <w:t>增量更新是指</w:t>
        </w:r>
      </w:ins>
      <w:ins w:id="4198" w:author="oauser" w:date="2019-12-19T11:36:01Z">
        <w:r>
          <w:rPr>
            <w:rFonts w:hint="eastAsia" w:ascii="仿宋_GB2312" w:eastAsia="仿宋_GB2312"/>
            <w:sz w:val="30"/>
            <w:szCs w:val="30"/>
          </w:rPr>
          <w:t>金融机构初次报送时需报送截至统计时点的全部存量</w:t>
        </w:r>
      </w:ins>
      <w:ins w:id="4199" w:author="oauser" w:date="2019-12-19T11:36:01Z">
        <w:r>
          <w:rPr>
            <w:rFonts w:hint="eastAsia" w:ascii="仿宋_GB2312"/>
            <w:sz w:val="30"/>
            <w:szCs w:val="30"/>
            <w:lang w:eastAsia="zh-CN"/>
          </w:rPr>
          <w:t>业务</w:t>
        </w:r>
      </w:ins>
      <w:ins w:id="4200" w:author="oauser" w:date="2019-12-19T11:36:01Z">
        <w:r>
          <w:rPr>
            <w:rFonts w:hint="eastAsia" w:ascii="仿宋_GB2312" w:eastAsia="仿宋_GB2312"/>
            <w:sz w:val="30"/>
            <w:szCs w:val="30"/>
          </w:rPr>
          <w:t>信息，后续统计时点报送较上一统计时点新增及变更的</w:t>
        </w:r>
      </w:ins>
      <w:ins w:id="4201" w:author="oauser" w:date="2019-12-19T11:36:01Z">
        <w:r>
          <w:rPr>
            <w:rFonts w:hint="eastAsia" w:ascii="仿宋_GB2312"/>
            <w:sz w:val="30"/>
            <w:szCs w:val="30"/>
            <w:lang w:eastAsia="zh-CN"/>
          </w:rPr>
          <w:t>业务</w:t>
        </w:r>
      </w:ins>
      <w:ins w:id="4202" w:author="oauser" w:date="2019-12-19T11:36:01Z">
        <w:r>
          <w:rPr>
            <w:rFonts w:hint="eastAsia" w:ascii="仿宋_GB2312" w:eastAsia="仿宋_GB2312"/>
            <w:sz w:val="30"/>
            <w:szCs w:val="30"/>
          </w:rPr>
          <w:t>信息</w:t>
        </w:r>
      </w:ins>
      <w:ins w:id="4203" w:author="oauser" w:date="2019-12-19T11:36:01Z">
        <w:r>
          <w:rPr>
            <w:rFonts w:hint="eastAsia" w:ascii="仿宋_GB2312"/>
            <w:sz w:val="30"/>
            <w:szCs w:val="30"/>
            <w:lang w:eastAsia="zh-CN"/>
          </w:rPr>
          <w:t>包括其各个字段</w:t>
        </w:r>
      </w:ins>
      <w:ins w:id="4204" w:author="oauser" w:date="2019-12-19T14:35:04Z">
        <w:r>
          <w:rPr>
            <w:rFonts w:hint="eastAsia" w:ascii="仿宋_GB2312"/>
            <w:sz w:val="30"/>
            <w:szCs w:val="30"/>
            <w:lang w:eastAsia="zh-CN"/>
          </w:rPr>
          <w:t>信息</w:t>
        </w:r>
      </w:ins>
      <w:ins w:id="4205" w:author="oauser" w:date="2019-12-19T11:36:01Z">
        <w:r>
          <w:rPr>
            <w:rFonts w:hint="eastAsia" w:ascii="仿宋_GB2312"/>
            <w:sz w:val="30"/>
            <w:szCs w:val="30"/>
            <w:lang w:eastAsia="zh-CN"/>
          </w:rPr>
          <w:t>的变化比如贷款状态的变化；增量追加是指</w:t>
        </w:r>
      </w:ins>
      <w:ins w:id="4206" w:author="oauser" w:date="2019-12-19T11:36:01Z">
        <w:r>
          <w:rPr>
            <w:rFonts w:hint="eastAsia" w:ascii="仿宋_GB2312" w:eastAsia="仿宋_GB2312"/>
            <w:bCs/>
            <w:sz w:val="30"/>
            <w:szCs w:val="30"/>
          </w:rPr>
          <w:t>金融机构在统计期间</w:t>
        </w:r>
      </w:ins>
      <w:ins w:id="4207" w:author="oauser" w:date="2019-12-19T11:36:01Z">
        <w:r>
          <w:rPr>
            <w:rFonts w:hint="eastAsia" w:ascii="仿宋_GB2312"/>
            <w:bCs/>
            <w:sz w:val="30"/>
            <w:szCs w:val="30"/>
            <w:lang w:eastAsia="zh-CN"/>
          </w:rPr>
          <w:t>内各业务发生的情况，具体参见中国人民银行成都分行货币信贷明细类业务采集制度。</w:t>
        </w:r>
      </w:ins>
    </w:p>
    <w:tbl>
      <w:tblPr>
        <w:tblStyle w:val="20"/>
        <w:tblW w:w="85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4208" w:author="oauser" w:date="2019-12-19T14:32:55Z">
          <w:tblPr>
            <w:tblStyle w:val="20"/>
            <w:tblW w:w="852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876"/>
        <w:gridCol w:w="1453"/>
        <w:gridCol w:w="3098"/>
        <w:gridCol w:w="3096"/>
        <w:tblGridChange w:id="4209">
          <w:tblGrid>
            <w:gridCol w:w="876"/>
            <w:gridCol w:w="1453"/>
            <w:gridCol w:w="3098"/>
            <w:gridCol w:w="3096"/>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210"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blHeader/>
          <w:trPrChange w:id="4210" w:author="oauser" w:date="2019-12-19T14:32:55Z">
            <w:trPr>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211" w:author="oauser" w:date="2019-12-19T14:32:55Z">
              <w:tcPr>
                <w:tcW w:w="876" w:type="dxa"/>
                <w:tcBorders>
                  <w:top w:val="single" w:color="000000" w:sz="4" w:space="0"/>
                  <w:left w:val="single" w:color="000000" w:sz="4" w:space="0"/>
                  <w:bottom w:val="single" w:color="000000" w:sz="4" w:space="0"/>
                  <w:right w:val="single" w:color="000000" w:sz="4" w:space="0"/>
                </w:tcBorders>
              </w:tcPr>
            </w:tcPrChange>
          </w:tcPr>
          <w:p>
            <w:pPr>
              <w:spacing w:line="276" w:lineRule="auto"/>
              <w:ind w:left="995" w:hanging="995"/>
              <w:jc w:val="left"/>
              <w:rPr>
                <w:rFonts w:ascii="仿宋_GB2312" w:hAnsi="仿宋_GB2312" w:cs="仿宋_GB2312"/>
                <w:b/>
                <w:bCs/>
                <w:color w:val="000000"/>
                <w:sz w:val="21"/>
                <w:szCs w:val="21"/>
              </w:rPr>
              <w:pPrChange w:id="4212" w:author="oauser" w:date="2019-12-19T14:32:42Z">
                <w:pPr>
                  <w:spacing w:line="276" w:lineRule="auto"/>
                  <w:ind w:left="995" w:hanging="995"/>
                  <w:jc w:val="center"/>
                </w:pPr>
              </w:pPrChange>
            </w:pPr>
            <w:r>
              <w:rPr>
                <w:rFonts w:hint="eastAsia" w:ascii="仿宋_GB2312" w:hAnsi="仿宋_GB2312" w:cs="仿宋_GB2312"/>
                <w:b/>
                <w:bCs/>
                <w:color w:val="000000"/>
                <w:sz w:val="21"/>
                <w:szCs w:val="21"/>
              </w:rPr>
              <w:t>序号</w:t>
            </w:r>
          </w:p>
        </w:tc>
        <w:tc>
          <w:tcPr>
            <w:tcW w:w="1453" w:type="dxa"/>
            <w:tcBorders>
              <w:top w:val="single" w:color="000000" w:sz="4" w:space="0"/>
              <w:left w:val="single" w:color="000000" w:sz="4" w:space="0"/>
              <w:bottom w:val="single" w:color="000000" w:sz="4" w:space="0"/>
              <w:right w:val="single" w:color="000000" w:sz="4" w:space="0"/>
            </w:tcBorders>
            <w:vAlign w:val="top"/>
            <w:tcPrChange w:id="4213" w:author="oauser" w:date="2019-12-19T14:32:55Z">
              <w:tcPr>
                <w:tcW w:w="1453" w:type="dxa"/>
                <w:tcBorders>
                  <w:top w:val="single" w:color="000000" w:sz="4" w:space="0"/>
                  <w:left w:val="single" w:color="000000" w:sz="4" w:space="0"/>
                  <w:bottom w:val="single" w:color="000000" w:sz="4" w:space="0"/>
                  <w:right w:val="single" w:color="000000" w:sz="4" w:space="0"/>
                </w:tcBorders>
              </w:tcPr>
            </w:tcPrChange>
          </w:tcPr>
          <w:p>
            <w:pPr>
              <w:spacing w:line="276" w:lineRule="auto"/>
              <w:ind w:left="995" w:hanging="995"/>
              <w:jc w:val="left"/>
              <w:rPr>
                <w:rFonts w:ascii="仿宋_GB2312" w:hAnsi="仿宋_GB2312" w:cs="仿宋_GB2312"/>
                <w:b/>
                <w:bCs/>
                <w:color w:val="000000"/>
                <w:sz w:val="21"/>
                <w:szCs w:val="21"/>
              </w:rPr>
              <w:pPrChange w:id="4214" w:author="oauser" w:date="2019-12-19T14:32:42Z">
                <w:pPr>
                  <w:spacing w:line="276" w:lineRule="auto"/>
                  <w:ind w:left="995" w:hanging="995"/>
                  <w:jc w:val="center"/>
                </w:pPr>
              </w:pPrChange>
            </w:pPr>
            <w:r>
              <w:rPr>
                <w:rFonts w:hint="eastAsia" w:ascii="仿宋_GB2312" w:hAnsi="仿宋_GB2312" w:cs="仿宋_GB2312"/>
                <w:b/>
                <w:bCs/>
                <w:color w:val="000000"/>
                <w:sz w:val="21"/>
                <w:szCs w:val="21"/>
              </w:rPr>
              <w:t>类别标识码</w:t>
            </w:r>
          </w:p>
        </w:tc>
        <w:tc>
          <w:tcPr>
            <w:tcW w:w="3098" w:type="dxa"/>
            <w:tcBorders>
              <w:top w:val="single" w:color="000000" w:sz="4" w:space="0"/>
              <w:left w:val="single" w:color="000000" w:sz="4" w:space="0"/>
              <w:bottom w:val="single" w:color="000000" w:sz="4" w:space="0"/>
              <w:right w:val="single" w:color="000000" w:sz="4" w:space="0"/>
            </w:tcBorders>
            <w:vAlign w:val="top"/>
            <w:tcPrChange w:id="4215" w:author="oauser" w:date="2019-12-19T14:32:55Z">
              <w:tcPr>
                <w:tcW w:w="3098" w:type="dxa"/>
                <w:tcBorders>
                  <w:top w:val="single" w:color="000000" w:sz="4" w:space="0"/>
                  <w:left w:val="single" w:color="000000" w:sz="4" w:space="0"/>
                  <w:bottom w:val="single" w:color="000000" w:sz="4" w:space="0"/>
                  <w:right w:val="single" w:color="000000" w:sz="4" w:space="0"/>
                </w:tcBorders>
              </w:tcPr>
            </w:tcPrChange>
          </w:tcPr>
          <w:p>
            <w:pPr>
              <w:tabs>
                <w:tab w:val="center" w:pos="2323"/>
                <w:tab w:val="left" w:pos="3336"/>
              </w:tabs>
              <w:spacing w:line="276" w:lineRule="auto"/>
              <w:ind w:left="995" w:hanging="995"/>
              <w:jc w:val="left"/>
              <w:rPr>
                <w:rFonts w:ascii="仿宋_GB2312" w:hAnsi="仿宋_GB2312" w:cs="仿宋_GB2312"/>
                <w:b/>
                <w:bCs/>
                <w:color w:val="000000"/>
                <w:sz w:val="21"/>
                <w:szCs w:val="21"/>
              </w:rPr>
              <w:pPrChange w:id="4216" w:author="oauser" w:date="2019-12-19T14:32:42Z">
                <w:pPr>
                  <w:spacing w:line="276" w:lineRule="auto"/>
                  <w:ind w:left="995" w:hanging="995"/>
                  <w:jc w:val="center"/>
                </w:pPr>
              </w:pPrChange>
            </w:pPr>
            <w:r>
              <w:rPr>
                <w:rFonts w:hint="eastAsia" w:ascii="仿宋_GB2312" w:hAnsi="仿宋_GB2312" w:cs="仿宋_GB2312"/>
                <w:b/>
                <w:bCs/>
                <w:color w:val="000000"/>
                <w:sz w:val="21"/>
                <w:szCs w:val="21"/>
              </w:rPr>
              <w:t>类别说明</w:t>
            </w:r>
          </w:p>
        </w:tc>
        <w:tc>
          <w:tcPr>
            <w:tcW w:w="3096" w:type="dxa"/>
            <w:tcBorders>
              <w:top w:val="single" w:color="000000" w:sz="4" w:space="0"/>
              <w:left w:val="single" w:color="000000" w:sz="4" w:space="0"/>
              <w:bottom w:val="single" w:color="000000" w:sz="4" w:space="0"/>
              <w:right w:val="single" w:color="000000" w:sz="4" w:space="0"/>
            </w:tcBorders>
            <w:vAlign w:val="top"/>
            <w:tcPrChange w:id="4217" w:author="oauser" w:date="2019-12-19T14:32:55Z">
              <w:tcPr>
                <w:tcW w:w="3096" w:type="dxa"/>
                <w:tcBorders>
                  <w:top w:val="single" w:color="000000" w:sz="4" w:space="0"/>
                  <w:left w:val="single" w:color="000000" w:sz="4" w:space="0"/>
                  <w:bottom w:val="single" w:color="000000" w:sz="4" w:space="0"/>
                  <w:right w:val="single" w:color="000000" w:sz="4" w:space="0"/>
                </w:tcBorders>
              </w:tcPr>
            </w:tcPrChange>
          </w:tcPr>
          <w:p>
            <w:pPr>
              <w:tabs>
                <w:tab w:val="center" w:pos="2323"/>
                <w:tab w:val="left" w:pos="3336"/>
              </w:tabs>
              <w:spacing w:line="276" w:lineRule="auto"/>
              <w:ind w:left="995" w:hanging="995"/>
              <w:jc w:val="center"/>
              <w:rPr>
                <w:rFonts w:hint="eastAsia" w:ascii="仿宋_GB2312" w:hAnsi="仿宋_GB2312" w:cs="仿宋_GB2312"/>
                <w:b/>
                <w:bCs/>
                <w:color w:val="000000"/>
                <w:sz w:val="21"/>
                <w:szCs w:val="21"/>
              </w:rPr>
            </w:pPr>
            <w:ins w:id="4218" w:author="oauser" w:date="2019-12-19T11:10:27Z">
              <w:r>
                <w:rPr>
                  <w:rFonts w:hint="eastAsia" w:ascii="仿宋_GB2312" w:hAnsi="仿宋_GB2312" w:cs="仿宋_GB2312"/>
                  <w:b/>
                  <w:bCs/>
                  <w:color w:val="000000"/>
                  <w:sz w:val="21"/>
                  <w:szCs w:val="21"/>
                  <w:lang w:val="en-US" w:eastAsia="zh-CN"/>
                </w:rPr>
                <w:t>报送方式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219"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219"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220"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rPr>
              <w:pPrChange w:id="4221" w:author="oauser" w:date="2019-12-19T14:32:42Z">
                <w:pPr>
                  <w:spacing w:line="240" w:lineRule="auto"/>
                  <w:ind w:left="867" w:hanging="867"/>
                  <w:jc w:val="center"/>
                </w:pPr>
              </w:pPrChange>
            </w:pPr>
            <w:r>
              <w:rPr>
                <w:rFonts w:ascii="仿宋_GB2312" w:hAnsi="仿宋_GB2312" w:cs="仿宋_GB2312"/>
                <w:color w:val="000000"/>
                <w:sz w:val="21"/>
                <w:szCs w:val="21"/>
                <w:lang w:eastAsia="zh-CN"/>
              </w:rPr>
              <w:t>1</w:t>
            </w:r>
          </w:p>
        </w:tc>
        <w:tc>
          <w:tcPr>
            <w:tcW w:w="1453" w:type="dxa"/>
            <w:tcBorders>
              <w:top w:val="single" w:color="000000" w:sz="4" w:space="0"/>
              <w:left w:val="single" w:color="000000" w:sz="4" w:space="0"/>
              <w:bottom w:val="single" w:color="000000" w:sz="4" w:space="0"/>
              <w:right w:val="single" w:color="000000" w:sz="4" w:space="0"/>
            </w:tcBorders>
            <w:vAlign w:val="top"/>
            <w:tcPrChange w:id="4222"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223" w:author="oauser" w:date="2019-12-19T14:32:42Z">
                <w:pPr>
                  <w:spacing w:line="240" w:lineRule="auto"/>
                  <w:jc w:val="center"/>
                </w:pPr>
              </w:pPrChange>
            </w:pPr>
            <w:r>
              <w:rPr>
                <w:rFonts w:ascii="仿宋_GB2312" w:hAnsi="仿宋_GB2312" w:cs="仿宋_GB2312"/>
                <w:color w:val="000000"/>
                <w:sz w:val="21"/>
                <w:szCs w:val="21"/>
              </w:rPr>
              <w:t>ZTXYE</w:t>
            </w:r>
          </w:p>
        </w:tc>
        <w:tc>
          <w:tcPr>
            <w:tcW w:w="3098" w:type="dxa"/>
            <w:tcBorders>
              <w:top w:val="single" w:color="000000" w:sz="4" w:space="0"/>
              <w:left w:val="single" w:color="000000" w:sz="4" w:space="0"/>
              <w:bottom w:val="single" w:color="000000" w:sz="4" w:space="0"/>
              <w:right w:val="single" w:color="000000" w:sz="4" w:space="0"/>
            </w:tcBorders>
            <w:vAlign w:val="top"/>
            <w:tcPrChange w:id="4224"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225"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再贴现余额报文</w:t>
            </w:r>
          </w:p>
        </w:tc>
        <w:tc>
          <w:tcPr>
            <w:tcW w:w="3096" w:type="dxa"/>
            <w:tcBorders>
              <w:top w:val="single" w:color="000000" w:sz="4" w:space="0"/>
              <w:left w:val="single" w:color="000000" w:sz="4" w:space="0"/>
              <w:bottom w:val="single" w:color="000000" w:sz="4" w:space="0"/>
              <w:right w:val="single" w:color="000000" w:sz="4" w:space="0"/>
            </w:tcBorders>
            <w:vAlign w:val="top"/>
            <w:tcPrChange w:id="4226"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227" w:author="oauser" w:date="2019-12-19T11:10:46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228"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228"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229"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rPr>
              <w:pPrChange w:id="4230" w:author="oauser" w:date="2019-12-19T14:32:42Z">
                <w:pPr>
                  <w:spacing w:line="240" w:lineRule="auto"/>
                  <w:ind w:left="867" w:hanging="867"/>
                  <w:jc w:val="center"/>
                </w:pPr>
              </w:pPrChange>
            </w:pPr>
            <w:r>
              <w:rPr>
                <w:rFonts w:ascii="仿宋_GB2312" w:hAnsi="仿宋_GB2312" w:cs="仿宋_GB2312"/>
                <w:color w:val="000000"/>
                <w:sz w:val="21"/>
                <w:szCs w:val="21"/>
                <w:lang w:eastAsia="zh-CN"/>
              </w:rPr>
              <w:t>2</w:t>
            </w:r>
          </w:p>
        </w:tc>
        <w:tc>
          <w:tcPr>
            <w:tcW w:w="1453" w:type="dxa"/>
            <w:tcBorders>
              <w:top w:val="single" w:color="000000" w:sz="4" w:space="0"/>
              <w:left w:val="single" w:color="000000" w:sz="4" w:space="0"/>
              <w:bottom w:val="single" w:color="000000" w:sz="4" w:space="0"/>
              <w:right w:val="single" w:color="000000" w:sz="4" w:space="0"/>
            </w:tcBorders>
            <w:vAlign w:val="top"/>
            <w:tcPrChange w:id="4231"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232" w:author="oauser" w:date="2019-12-19T14:32:42Z">
                <w:pPr>
                  <w:spacing w:line="240" w:lineRule="auto"/>
                  <w:jc w:val="center"/>
                </w:pPr>
              </w:pPrChange>
            </w:pPr>
            <w:r>
              <w:rPr>
                <w:rFonts w:ascii="仿宋_GB2312" w:hAnsi="仿宋_GB2312" w:cs="仿宋_GB2312"/>
                <w:color w:val="000000"/>
                <w:sz w:val="21"/>
                <w:szCs w:val="21"/>
              </w:rPr>
              <w:t>ZTXFSE</w:t>
            </w:r>
          </w:p>
        </w:tc>
        <w:tc>
          <w:tcPr>
            <w:tcW w:w="3098" w:type="dxa"/>
            <w:tcBorders>
              <w:top w:val="single" w:color="000000" w:sz="4" w:space="0"/>
              <w:left w:val="single" w:color="000000" w:sz="4" w:space="0"/>
              <w:bottom w:val="single" w:color="000000" w:sz="4" w:space="0"/>
              <w:right w:val="single" w:color="000000" w:sz="4" w:space="0"/>
            </w:tcBorders>
            <w:vAlign w:val="top"/>
            <w:tcPrChange w:id="4233"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234"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再贴现发生额报文</w:t>
            </w:r>
          </w:p>
        </w:tc>
        <w:tc>
          <w:tcPr>
            <w:tcW w:w="3096" w:type="dxa"/>
            <w:tcBorders>
              <w:top w:val="single" w:color="000000" w:sz="4" w:space="0"/>
              <w:left w:val="single" w:color="000000" w:sz="4" w:space="0"/>
              <w:bottom w:val="single" w:color="000000" w:sz="4" w:space="0"/>
              <w:right w:val="single" w:color="000000" w:sz="4" w:space="0"/>
            </w:tcBorders>
            <w:vAlign w:val="top"/>
            <w:tcPrChange w:id="4235"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236" w:author="oauser" w:date="2019-12-19T11:10:53Z">
              <w:r>
                <w:rPr>
                  <w:rFonts w:hint="eastAsia"/>
                  <w:sz w:val="21"/>
                  <w:szCs w:val="21"/>
                  <w:lang w:eastAsia="zh-CN"/>
                </w:rPr>
                <w:t>增量追加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237"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237"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238"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rPr>
              <w:pPrChange w:id="4239" w:author="oauser" w:date="2019-12-19T14:32:42Z">
                <w:pPr>
                  <w:spacing w:line="240" w:lineRule="auto"/>
                  <w:ind w:left="867" w:hanging="867"/>
                  <w:jc w:val="center"/>
                </w:pPr>
              </w:pPrChange>
            </w:pPr>
            <w:r>
              <w:rPr>
                <w:rFonts w:ascii="仿宋_GB2312" w:hAnsi="仿宋_GB2312" w:cs="仿宋_GB2312"/>
                <w:color w:val="000000"/>
                <w:sz w:val="21"/>
                <w:szCs w:val="21"/>
                <w:lang w:eastAsia="zh-CN"/>
              </w:rPr>
              <w:t>3</w:t>
            </w:r>
          </w:p>
        </w:tc>
        <w:tc>
          <w:tcPr>
            <w:tcW w:w="1453" w:type="dxa"/>
            <w:tcBorders>
              <w:top w:val="single" w:color="000000" w:sz="4" w:space="0"/>
              <w:left w:val="single" w:color="000000" w:sz="4" w:space="0"/>
              <w:bottom w:val="single" w:color="000000" w:sz="4" w:space="0"/>
              <w:right w:val="single" w:color="000000" w:sz="4" w:space="0"/>
            </w:tcBorders>
            <w:vAlign w:val="top"/>
            <w:tcPrChange w:id="4240"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241" w:author="oauser" w:date="2019-12-19T14:32:42Z">
                <w:pPr>
                  <w:spacing w:line="240" w:lineRule="auto"/>
                  <w:jc w:val="center"/>
                </w:pPr>
              </w:pPrChange>
            </w:pPr>
            <w:r>
              <w:rPr>
                <w:rStyle w:val="24"/>
                <w:rFonts w:ascii="仿宋_GB2312" w:hAnsi="仿宋_GB2312" w:cs="仿宋_GB2312"/>
                <w:color w:val="000000"/>
                <w:sz w:val="21"/>
                <w:szCs w:val="21"/>
                <w:u w:val="none"/>
              </w:rPr>
              <w:t>ZTXXE</w:t>
            </w:r>
          </w:p>
        </w:tc>
        <w:tc>
          <w:tcPr>
            <w:tcW w:w="3098" w:type="dxa"/>
            <w:tcBorders>
              <w:top w:val="single" w:color="000000" w:sz="4" w:space="0"/>
              <w:left w:val="single" w:color="000000" w:sz="4" w:space="0"/>
              <w:bottom w:val="single" w:color="000000" w:sz="4" w:space="0"/>
              <w:right w:val="single" w:color="000000" w:sz="4" w:space="0"/>
            </w:tcBorders>
            <w:vAlign w:val="top"/>
            <w:tcPrChange w:id="4242"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243"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再贴现限额报文</w:t>
            </w:r>
          </w:p>
        </w:tc>
        <w:tc>
          <w:tcPr>
            <w:tcW w:w="3096" w:type="dxa"/>
            <w:tcBorders>
              <w:top w:val="single" w:color="000000" w:sz="4" w:space="0"/>
              <w:left w:val="single" w:color="000000" w:sz="4" w:space="0"/>
              <w:bottom w:val="single" w:color="000000" w:sz="4" w:space="0"/>
              <w:right w:val="single" w:color="000000" w:sz="4" w:space="0"/>
            </w:tcBorders>
            <w:vAlign w:val="top"/>
            <w:tcPrChange w:id="4244"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245" w:author="oauser" w:date="2019-12-19T11:11:01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246"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246"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247"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rPr>
              <w:pPrChange w:id="4248" w:author="oauser" w:date="2019-12-19T14:32:42Z">
                <w:pPr>
                  <w:spacing w:line="240" w:lineRule="auto"/>
                  <w:ind w:left="867" w:hanging="867"/>
                  <w:jc w:val="center"/>
                </w:pPr>
              </w:pPrChange>
            </w:pPr>
            <w:r>
              <w:rPr>
                <w:rFonts w:ascii="仿宋_GB2312" w:hAnsi="仿宋_GB2312" w:cs="仿宋_GB2312"/>
                <w:color w:val="000000"/>
                <w:sz w:val="21"/>
                <w:szCs w:val="21"/>
                <w:lang w:eastAsia="zh-CN"/>
              </w:rPr>
              <w:t>4</w:t>
            </w:r>
          </w:p>
        </w:tc>
        <w:tc>
          <w:tcPr>
            <w:tcW w:w="1453" w:type="dxa"/>
            <w:tcBorders>
              <w:top w:val="single" w:color="000000" w:sz="4" w:space="0"/>
              <w:left w:val="single" w:color="000000" w:sz="4" w:space="0"/>
              <w:bottom w:val="single" w:color="000000" w:sz="4" w:space="0"/>
              <w:right w:val="single" w:color="000000" w:sz="4" w:space="0"/>
            </w:tcBorders>
            <w:vAlign w:val="top"/>
            <w:tcPrChange w:id="4249"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250" w:author="oauser" w:date="2019-12-19T14:32:42Z">
                <w:pPr>
                  <w:spacing w:line="240" w:lineRule="auto"/>
                  <w:jc w:val="center"/>
                </w:pPr>
              </w:pPrChange>
            </w:pPr>
            <w:r>
              <w:rPr>
                <w:rStyle w:val="24"/>
                <w:rFonts w:ascii="仿宋_GB2312" w:hAnsi="仿宋_GB2312" w:cs="仿宋_GB2312"/>
                <w:color w:val="000000"/>
                <w:sz w:val="21"/>
                <w:szCs w:val="21"/>
                <w:u w:val="none"/>
              </w:rPr>
              <w:t>ZDKYE</w:t>
            </w:r>
          </w:p>
        </w:tc>
        <w:tc>
          <w:tcPr>
            <w:tcW w:w="3098" w:type="dxa"/>
            <w:tcBorders>
              <w:top w:val="single" w:color="000000" w:sz="4" w:space="0"/>
              <w:left w:val="single" w:color="000000" w:sz="4" w:space="0"/>
              <w:bottom w:val="single" w:color="000000" w:sz="4" w:space="0"/>
              <w:right w:val="single" w:color="000000" w:sz="4" w:space="0"/>
            </w:tcBorders>
            <w:vAlign w:val="top"/>
            <w:tcPrChange w:id="4251"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252"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再贷款余额报文</w:t>
            </w:r>
          </w:p>
        </w:tc>
        <w:tc>
          <w:tcPr>
            <w:tcW w:w="3096" w:type="dxa"/>
            <w:tcBorders>
              <w:top w:val="single" w:color="000000" w:sz="4" w:space="0"/>
              <w:left w:val="single" w:color="000000" w:sz="4" w:space="0"/>
              <w:bottom w:val="single" w:color="000000" w:sz="4" w:space="0"/>
              <w:right w:val="single" w:color="000000" w:sz="4" w:space="0"/>
            </w:tcBorders>
            <w:vAlign w:val="top"/>
            <w:tcPrChange w:id="4253"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254" w:author="oauser" w:date="2019-12-19T11:11:06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255"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255"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256"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rPr>
              <w:pPrChange w:id="4257" w:author="oauser" w:date="2019-12-19T14:32:42Z">
                <w:pPr>
                  <w:spacing w:line="240" w:lineRule="auto"/>
                  <w:ind w:left="867" w:hanging="867"/>
                  <w:jc w:val="center"/>
                </w:pPr>
              </w:pPrChange>
            </w:pPr>
            <w:r>
              <w:rPr>
                <w:rFonts w:ascii="仿宋_GB2312" w:hAnsi="仿宋_GB2312" w:cs="仿宋_GB2312"/>
                <w:color w:val="000000"/>
                <w:sz w:val="21"/>
                <w:szCs w:val="21"/>
                <w:lang w:eastAsia="zh-CN"/>
              </w:rPr>
              <w:t>5</w:t>
            </w:r>
          </w:p>
        </w:tc>
        <w:tc>
          <w:tcPr>
            <w:tcW w:w="1453" w:type="dxa"/>
            <w:tcBorders>
              <w:top w:val="single" w:color="000000" w:sz="4" w:space="0"/>
              <w:left w:val="single" w:color="000000" w:sz="4" w:space="0"/>
              <w:bottom w:val="single" w:color="000000" w:sz="4" w:space="0"/>
              <w:right w:val="single" w:color="000000" w:sz="4" w:space="0"/>
            </w:tcBorders>
            <w:vAlign w:val="top"/>
            <w:tcPrChange w:id="4258"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259" w:author="oauser" w:date="2019-12-19T14:32:42Z">
                <w:pPr>
                  <w:spacing w:line="240" w:lineRule="auto"/>
                  <w:jc w:val="center"/>
                </w:pPr>
              </w:pPrChange>
            </w:pPr>
            <w:r>
              <w:rPr>
                <w:rStyle w:val="24"/>
                <w:rFonts w:ascii="仿宋_GB2312" w:hAnsi="仿宋_GB2312" w:cs="仿宋_GB2312"/>
                <w:color w:val="000000"/>
                <w:sz w:val="21"/>
                <w:szCs w:val="21"/>
                <w:u w:val="none"/>
              </w:rPr>
              <w:t>ZDKFSE</w:t>
            </w:r>
          </w:p>
        </w:tc>
        <w:tc>
          <w:tcPr>
            <w:tcW w:w="3098" w:type="dxa"/>
            <w:tcBorders>
              <w:top w:val="single" w:color="000000" w:sz="4" w:space="0"/>
              <w:left w:val="single" w:color="000000" w:sz="4" w:space="0"/>
              <w:bottom w:val="single" w:color="000000" w:sz="4" w:space="0"/>
              <w:right w:val="single" w:color="000000" w:sz="4" w:space="0"/>
            </w:tcBorders>
            <w:vAlign w:val="top"/>
            <w:tcPrChange w:id="4260"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261" w:author="oauser" w:date="2019-12-19T14:32:42Z">
                <w:pPr>
                  <w:spacing w:line="240" w:lineRule="auto"/>
                  <w:jc w:val="center"/>
                </w:pPr>
              </w:pPrChange>
            </w:pPr>
            <w:r>
              <w:rPr>
                <w:rStyle w:val="24"/>
                <w:rFonts w:hint="eastAsia" w:ascii="仿宋_GB2312" w:hAnsi="仿宋_GB2312" w:cs="仿宋_GB2312"/>
                <w:color w:val="000000"/>
                <w:sz w:val="21"/>
                <w:szCs w:val="21"/>
                <w:u w:val="none"/>
              </w:rPr>
              <w:t>再贷款发生额</w:t>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top"/>
            <w:tcPrChange w:id="4262"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rPr>
            </w:pPr>
            <w:ins w:id="4263" w:author="oauser" w:date="2019-12-19T11:11:21Z">
              <w:r>
                <w:rPr>
                  <w:rFonts w:hint="eastAsia"/>
                  <w:sz w:val="21"/>
                  <w:szCs w:val="21"/>
                  <w:lang w:eastAsia="zh-CN"/>
                </w:rPr>
                <w:t>增量追加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264"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264"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265"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rPr>
              <w:pPrChange w:id="4266" w:author="oauser" w:date="2019-12-19T14:32:42Z">
                <w:pPr>
                  <w:spacing w:line="240" w:lineRule="auto"/>
                  <w:ind w:left="867" w:hanging="867"/>
                  <w:jc w:val="center"/>
                </w:pPr>
              </w:pPrChange>
            </w:pPr>
            <w:r>
              <w:rPr>
                <w:rFonts w:ascii="仿宋_GB2312" w:hAnsi="仿宋_GB2312" w:cs="仿宋_GB2312"/>
                <w:color w:val="000000"/>
                <w:sz w:val="21"/>
                <w:szCs w:val="21"/>
                <w:lang w:eastAsia="zh-CN"/>
              </w:rPr>
              <w:t>6</w:t>
            </w:r>
          </w:p>
        </w:tc>
        <w:tc>
          <w:tcPr>
            <w:tcW w:w="1453" w:type="dxa"/>
            <w:tcBorders>
              <w:top w:val="single" w:color="000000" w:sz="4" w:space="0"/>
              <w:left w:val="single" w:color="000000" w:sz="4" w:space="0"/>
              <w:bottom w:val="single" w:color="000000" w:sz="4" w:space="0"/>
              <w:right w:val="single" w:color="000000" w:sz="4" w:space="0"/>
            </w:tcBorders>
            <w:vAlign w:val="top"/>
            <w:tcPrChange w:id="4267"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268" w:author="oauser" w:date="2019-12-19T14:32:42Z">
                <w:pPr>
                  <w:spacing w:line="240" w:lineRule="auto"/>
                  <w:jc w:val="center"/>
                </w:pPr>
              </w:pPrChange>
            </w:pPr>
            <w:r>
              <w:rPr>
                <w:rStyle w:val="24"/>
                <w:rFonts w:ascii="仿宋_GB2312" w:hAnsi="仿宋_GB2312" w:cs="仿宋_GB2312"/>
                <w:color w:val="000000"/>
                <w:sz w:val="21"/>
                <w:szCs w:val="21"/>
                <w:u w:val="none"/>
              </w:rPr>
              <w:t>ZDKXE</w:t>
            </w:r>
          </w:p>
        </w:tc>
        <w:tc>
          <w:tcPr>
            <w:tcW w:w="3098" w:type="dxa"/>
            <w:tcBorders>
              <w:top w:val="single" w:color="000000" w:sz="4" w:space="0"/>
              <w:left w:val="single" w:color="000000" w:sz="4" w:space="0"/>
              <w:bottom w:val="single" w:color="000000" w:sz="4" w:space="0"/>
              <w:right w:val="single" w:color="000000" w:sz="4" w:space="0"/>
            </w:tcBorders>
            <w:vAlign w:val="top"/>
            <w:tcPrChange w:id="4269"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270"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再贷款限额报文</w:t>
            </w:r>
          </w:p>
        </w:tc>
        <w:tc>
          <w:tcPr>
            <w:tcW w:w="3096" w:type="dxa"/>
            <w:tcBorders>
              <w:top w:val="single" w:color="000000" w:sz="4" w:space="0"/>
              <w:left w:val="single" w:color="000000" w:sz="4" w:space="0"/>
              <w:bottom w:val="single" w:color="000000" w:sz="4" w:space="0"/>
              <w:right w:val="single" w:color="000000" w:sz="4" w:space="0"/>
            </w:tcBorders>
            <w:vAlign w:val="top"/>
            <w:tcPrChange w:id="4271"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272" w:author="oauser" w:date="2019-12-19T11:11:28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273"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273"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274"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lang w:eastAsia="zh-CN"/>
              </w:rPr>
              <w:pPrChange w:id="4275" w:author="oauser" w:date="2019-12-19T14:32:42Z">
                <w:pPr>
                  <w:spacing w:line="240" w:lineRule="auto"/>
                  <w:ind w:left="867" w:hanging="867"/>
                  <w:jc w:val="center"/>
                </w:pPr>
              </w:pPrChange>
            </w:pPr>
            <w:r>
              <w:rPr>
                <w:rFonts w:ascii="仿宋_GB2312" w:hAnsi="仿宋_GB2312" w:cs="仿宋_GB2312"/>
                <w:color w:val="000000"/>
                <w:sz w:val="21"/>
                <w:szCs w:val="21"/>
              </w:rPr>
              <w:t>7</w:t>
            </w:r>
          </w:p>
        </w:tc>
        <w:tc>
          <w:tcPr>
            <w:tcW w:w="1453" w:type="dxa"/>
            <w:tcBorders>
              <w:top w:val="single" w:color="000000" w:sz="4" w:space="0"/>
              <w:left w:val="single" w:color="000000" w:sz="4" w:space="0"/>
              <w:bottom w:val="single" w:color="000000" w:sz="4" w:space="0"/>
              <w:right w:val="single" w:color="000000" w:sz="4" w:space="0"/>
            </w:tcBorders>
            <w:vAlign w:val="top"/>
            <w:tcPrChange w:id="4276"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277" w:author="oauser" w:date="2019-12-19T14:32:42Z">
                <w:pPr>
                  <w:spacing w:line="240" w:lineRule="auto"/>
                  <w:jc w:val="center"/>
                </w:pPr>
              </w:pPrChange>
            </w:pPr>
            <w:r>
              <w:rPr>
                <w:rStyle w:val="24"/>
                <w:rFonts w:ascii="仿宋_GB2312" w:hAnsi="仿宋_GB2312" w:cs="仿宋_GB2312"/>
                <w:color w:val="000000"/>
                <w:sz w:val="21"/>
                <w:szCs w:val="21"/>
                <w:u w:val="none"/>
              </w:rPr>
              <w:t>JRJGJCXX</w:t>
            </w:r>
          </w:p>
        </w:tc>
        <w:tc>
          <w:tcPr>
            <w:tcW w:w="3098" w:type="dxa"/>
            <w:tcBorders>
              <w:top w:val="single" w:color="000000" w:sz="4" w:space="0"/>
              <w:left w:val="single" w:color="000000" w:sz="4" w:space="0"/>
              <w:bottom w:val="single" w:color="000000" w:sz="4" w:space="0"/>
              <w:right w:val="single" w:color="000000" w:sz="4" w:space="0"/>
            </w:tcBorders>
            <w:vAlign w:val="top"/>
            <w:tcPrChange w:id="4278"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279"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金融机构基础信息报文</w:t>
            </w:r>
          </w:p>
        </w:tc>
        <w:tc>
          <w:tcPr>
            <w:tcW w:w="3096" w:type="dxa"/>
            <w:tcBorders>
              <w:top w:val="single" w:color="000000" w:sz="4" w:space="0"/>
              <w:left w:val="single" w:color="000000" w:sz="4" w:space="0"/>
              <w:bottom w:val="single" w:color="000000" w:sz="4" w:space="0"/>
              <w:right w:val="single" w:color="000000" w:sz="4" w:space="0"/>
            </w:tcBorders>
            <w:vAlign w:val="top"/>
            <w:tcPrChange w:id="4280"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281" w:author="oauser" w:date="2019-12-19T11:11:47Z">
              <w:r>
                <w:rPr>
                  <w:rFonts w:hint="eastAsia"/>
                  <w:sz w:val="21"/>
                  <w:szCs w:val="21"/>
                  <w:lang w:eastAsia="zh-CN"/>
                </w:rPr>
                <w:t>增量更新</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282"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282"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283"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rPr>
              <w:pPrChange w:id="4284" w:author="oauser" w:date="2019-12-19T14:32:42Z">
                <w:pPr>
                  <w:spacing w:line="240" w:lineRule="auto"/>
                  <w:ind w:left="867" w:hanging="867"/>
                  <w:jc w:val="center"/>
                </w:pPr>
              </w:pPrChange>
            </w:pPr>
            <w:r>
              <w:rPr>
                <w:rFonts w:ascii="仿宋_GB2312" w:hAnsi="仿宋_GB2312" w:cs="仿宋_GB2312"/>
                <w:color w:val="000000"/>
                <w:sz w:val="21"/>
                <w:szCs w:val="21"/>
              </w:rPr>
              <w:t>8</w:t>
            </w:r>
          </w:p>
        </w:tc>
        <w:tc>
          <w:tcPr>
            <w:tcW w:w="1453" w:type="dxa"/>
            <w:tcBorders>
              <w:top w:val="single" w:color="000000" w:sz="4" w:space="0"/>
              <w:left w:val="single" w:color="000000" w:sz="4" w:space="0"/>
              <w:bottom w:val="single" w:color="000000" w:sz="4" w:space="0"/>
              <w:right w:val="single" w:color="000000" w:sz="4" w:space="0"/>
            </w:tcBorders>
            <w:vAlign w:val="top"/>
            <w:tcPrChange w:id="4285"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286" w:author="oauser" w:date="2019-12-19T14:32:42Z">
                <w:pPr>
                  <w:spacing w:line="240" w:lineRule="auto"/>
                  <w:jc w:val="center"/>
                </w:pPr>
              </w:pPrChange>
            </w:pPr>
            <w:r>
              <w:rPr>
                <w:rStyle w:val="24"/>
                <w:rFonts w:ascii="仿宋_GB2312" w:hAnsi="仿宋_GB2312" w:cs="仿宋_GB2312"/>
                <w:color w:val="000000"/>
                <w:sz w:val="21"/>
                <w:szCs w:val="21"/>
                <w:u w:val="none"/>
              </w:rPr>
              <w:t>XXNYJYZTMLK</w:t>
            </w:r>
          </w:p>
        </w:tc>
        <w:tc>
          <w:tcPr>
            <w:tcW w:w="3098" w:type="dxa"/>
            <w:tcBorders>
              <w:top w:val="single" w:color="000000" w:sz="4" w:space="0"/>
              <w:left w:val="single" w:color="000000" w:sz="4" w:space="0"/>
              <w:bottom w:val="single" w:color="000000" w:sz="4" w:space="0"/>
              <w:right w:val="single" w:color="000000" w:sz="4" w:space="0"/>
            </w:tcBorders>
            <w:vAlign w:val="top"/>
            <w:tcPrChange w:id="4287"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288"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新型农业经营主体名录库报文</w:t>
            </w:r>
          </w:p>
        </w:tc>
        <w:tc>
          <w:tcPr>
            <w:tcW w:w="3096" w:type="dxa"/>
            <w:tcBorders>
              <w:top w:val="single" w:color="000000" w:sz="4" w:space="0"/>
              <w:left w:val="single" w:color="000000" w:sz="4" w:space="0"/>
              <w:bottom w:val="single" w:color="000000" w:sz="4" w:space="0"/>
              <w:right w:val="single" w:color="000000" w:sz="4" w:space="0"/>
            </w:tcBorders>
            <w:vAlign w:val="top"/>
            <w:tcPrChange w:id="4289"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290" w:author="oauser" w:date="2019-12-19T11:12:37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291"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291"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292"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rPr>
              <w:pPrChange w:id="4293" w:author="oauser" w:date="2019-12-19T14:32:42Z">
                <w:pPr>
                  <w:spacing w:line="240" w:lineRule="auto"/>
                  <w:ind w:left="867" w:hanging="867"/>
                  <w:jc w:val="center"/>
                </w:pPr>
              </w:pPrChange>
            </w:pPr>
            <w:r>
              <w:rPr>
                <w:rFonts w:ascii="仿宋_GB2312" w:hAnsi="仿宋_GB2312" w:cs="仿宋_GB2312"/>
                <w:color w:val="000000"/>
                <w:sz w:val="21"/>
                <w:szCs w:val="21"/>
              </w:rPr>
              <w:t>9</w:t>
            </w:r>
          </w:p>
        </w:tc>
        <w:tc>
          <w:tcPr>
            <w:tcW w:w="1453" w:type="dxa"/>
            <w:tcBorders>
              <w:top w:val="single" w:color="000000" w:sz="4" w:space="0"/>
              <w:left w:val="single" w:color="000000" w:sz="4" w:space="0"/>
              <w:bottom w:val="single" w:color="000000" w:sz="4" w:space="0"/>
              <w:right w:val="single" w:color="000000" w:sz="4" w:space="0"/>
            </w:tcBorders>
            <w:vAlign w:val="top"/>
            <w:tcPrChange w:id="4294"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295" w:author="oauser" w:date="2019-12-19T14:32:42Z">
                <w:pPr>
                  <w:spacing w:line="240" w:lineRule="auto"/>
                  <w:jc w:val="center"/>
                </w:pPr>
              </w:pPrChange>
            </w:pPr>
            <w:r>
              <w:rPr>
                <w:rStyle w:val="24"/>
                <w:rFonts w:ascii="仿宋_GB2312" w:hAnsi="仿宋_GB2312" w:cs="仿宋_GB2312"/>
                <w:color w:val="000000"/>
                <w:sz w:val="21"/>
                <w:szCs w:val="21"/>
                <w:u w:val="none"/>
              </w:rPr>
              <w:t>SCSZDLTQYMLK</w:t>
            </w:r>
          </w:p>
        </w:tc>
        <w:tc>
          <w:tcPr>
            <w:tcW w:w="3098" w:type="dxa"/>
            <w:tcBorders>
              <w:top w:val="single" w:color="000000" w:sz="4" w:space="0"/>
              <w:left w:val="single" w:color="000000" w:sz="4" w:space="0"/>
              <w:bottom w:val="single" w:color="000000" w:sz="4" w:space="0"/>
              <w:right w:val="single" w:color="000000" w:sz="4" w:space="0"/>
            </w:tcBorders>
            <w:vAlign w:val="top"/>
            <w:tcPrChange w:id="4296"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297"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四川省重点龙头企业名录库报文</w:t>
            </w:r>
          </w:p>
        </w:tc>
        <w:tc>
          <w:tcPr>
            <w:tcW w:w="3096" w:type="dxa"/>
            <w:tcBorders>
              <w:top w:val="single" w:color="000000" w:sz="4" w:space="0"/>
              <w:left w:val="single" w:color="000000" w:sz="4" w:space="0"/>
              <w:bottom w:val="single" w:color="000000" w:sz="4" w:space="0"/>
              <w:right w:val="single" w:color="000000" w:sz="4" w:space="0"/>
            </w:tcBorders>
            <w:vAlign w:val="top"/>
            <w:tcPrChange w:id="4298"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299" w:author="oauser" w:date="2019-12-19T11:12:51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300"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300"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301"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lang w:eastAsia="zh-CN"/>
              </w:rPr>
              <w:pPrChange w:id="4302" w:author="oauser" w:date="2019-12-19T14:32:42Z">
                <w:pPr>
                  <w:spacing w:line="240" w:lineRule="auto"/>
                  <w:ind w:left="867" w:hanging="867"/>
                  <w:jc w:val="center"/>
                </w:pPr>
              </w:pPrChange>
            </w:pPr>
            <w:r>
              <w:rPr>
                <w:rFonts w:ascii="仿宋_GB2312" w:hAnsi="仿宋_GB2312" w:cs="仿宋_GB2312"/>
                <w:color w:val="000000"/>
                <w:sz w:val="21"/>
                <w:szCs w:val="21"/>
                <w:lang w:eastAsia="zh-CN"/>
              </w:rPr>
              <w:t>10</w:t>
            </w:r>
          </w:p>
        </w:tc>
        <w:tc>
          <w:tcPr>
            <w:tcW w:w="1453" w:type="dxa"/>
            <w:tcBorders>
              <w:top w:val="single" w:color="000000" w:sz="4" w:space="0"/>
              <w:left w:val="single" w:color="000000" w:sz="4" w:space="0"/>
              <w:bottom w:val="single" w:color="000000" w:sz="4" w:space="0"/>
              <w:right w:val="single" w:color="000000" w:sz="4" w:space="0"/>
            </w:tcBorders>
            <w:vAlign w:val="top"/>
            <w:tcPrChange w:id="4303"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304" w:author="oauser" w:date="2019-12-19T14:32:42Z">
                <w:pPr>
                  <w:spacing w:line="240" w:lineRule="auto"/>
                  <w:jc w:val="center"/>
                </w:pPr>
              </w:pPrChange>
            </w:pPr>
            <w:r>
              <w:rPr>
                <w:rStyle w:val="24"/>
                <w:rFonts w:ascii="仿宋_GB2312" w:hAnsi="仿宋_GB2312" w:cs="仿宋_GB2312"/>
                <w:color w:val="000000"/>
                <w:sz w:val="21"/>
                <w:szCs w:val="21"/>
                <w:u w:val="none"/>
                <w:lang w:eastAsia="zh-CN"/>
              </w:rPr>
              <w:t>JSQYMLK</w:t>
            </w:r>
          </w:p>
        </w:tc>
        <w:tc>
          <w:tcPr>
            <w:tcW w:w="3098" w:type="dxa"/>
            <w:tcBorders>
              <w:top w:val="single" w:color="000000" w:sz="4" w:space="0"/>
              <w:left w:val="single" w:color="000000" w:sz="4" w:space="0"/>
              <w:bottom w:val="single" w:color="000000" w:sz="4" w:space="0"/>
              <w:right w:val="single" w:color="000000" w:sz="4" w:space="0"/>
            </w:tcBorders>
            <w:vAlign w:val="top"/>
            <w:tcPrChange w:id="4305"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306"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僵尸企业名录库报文</w:t>
            </w:r>
          </w:p>
        </w:tc>
        <w:tc>
          <w:tcPr>
            <w:tcW w:w="3096" w:type="dxa"/>
            <w:tcBorders>
              <w:top w:val="single" w:color="000000" w:sz="4" w:space="0"/>
              <w:left w:val="single" w:color="000000" w:sz="4" w:space="0"/>
              <w:bottom w:val="single" w:color="000000" w:sz="4" w:space="0"/>
              <w:right w:val="single" w:color="000000" w:sz="4" w:space="0"/>
            </w:tcBorders>
            <w:vAlign w:val="top"/>
            <w:tcPrChange w:id="4307"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308" w:author="oauser" w:date="2019-12-19T11:12:56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309"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309"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310"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lang w:eastAsia="zh-CN"/>
              </w:rPr>
              <w:pPrChange w:id="4311" w:author="oauser" w:date="2019-12-19T14:32:42Z">
                <w:pPr>
                  <w:spacing w:line="240" w:lineRule="auto"/>
                  <w:ind w:left="867" w:hanging="867"/>
                  <w:jc w:val="center"/>
                </w:pPr>
              </w:pPrChange>
            </w:pPr>
            <w:r>
              <w:rPr>
                <w:rFonts w:ascii="仿宋_GB2312" w:hAnsi="仿宋_GB2312" w:cs="仿宋_GB2312"/>
                <w:color w:val="000000"/>
                <w:sz w:val="21"/>
                <w:szCs w:val="21"/>
                <w:lang w:eastAsia="zh-CN"/>
              </w:rPr>
              <w:t>11</w:t>
            </w:r>
          </w:p>
        </w:tc>
        <w:tc>
          <w:tcPr>
            <w:tcW w:w="1453" w:type="dxa"/>
            <w:tcBorders>
              <w:top w:val="single" w:color="000000" w:sz="4" w:space="0"/>
              <w:left w:val="single" w:color="000000" w:sz="4" w:space="0"/>
              <w:bottom w:val="single" w:color="000000" w:sz="4" w:space="0"/>
              <w:right w:val="single" w:color="000000" w:sz="4" w:space="0"/>
            </w:tcBorders>
            <w:vAlign w:val="top"/>
            <w:tcPrChange w:id="4312"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313" w:author="oauser" w:date="2019-12-19T14:32:42Z">
                <w:pPr>
                  <w:spacing w:line="240" w:lineRule="auto"/>
                  <w:jc w:val="center"/>
                </w:pPr>
              </w:pPrChange>
            </w:pPr>
            <w:r>
              <w:rPr>
                <w:rStyle w:val="24"/>
                <w:rFonts w:ascii="仿宋_GB2312" w:hAnsi="仿宋_GB2312" w:cs="仿宋_GB2312"/>
                <w:color w:val="000000"/>
                <w:sz w:val="21"/>
                <w:szCs w:val="21"/>
                <w:u w:val="none"/>
              </w:rPr>
              <w:t>SCSZDWHQYMLK</w:t>
            </w:r>
          </w:p>
        </w:tc>
        <w:tc>
          <w:tcPr>
            <w:tcW w:w="3098" w:type="dxa"/>
            <w:tcBorders>
              <w:top w:val="single" w:color="000000" w:sz="4" w:space="0"/>
              <w:left w:val="single" w:color="000000" w:sz="4" w:space="0"/>
              <w:bottom w:val="single" w:color="000000" w:sz="4" w:space="0"/>
              <w:right w:val="single" w:color="000000" w:sz="4" w:space="0"/>
            </w:tcBorders>
            <w:vAlign w:val="top"/>
            <w:tcPrChange w:id="4314"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315"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四川省重点文化企业名录库报文</w:t>
            </w:r>
          </w:p>
        </w:tc>
        <w:tc>
          <w:tcPr>
            <w:tcW w:w="3096" w:type="dxa"/>
            <w:tcBorders>
              <w:top w:val="single" w:color="000000" w:sz="4" w:space="0"/>
              <w:left w:val="single" w:color="000000" w:sz="4" w:space="0"/>
              <w:bottom w:val="single" w:color="000000" w:sz="4" w:space="0"/>
              <w:right w:val="single" w:color="000000" w:sz="4" w:space="0"/>
            </w:tcBorders>
            <w:vAlign w:val="top"/>
            <w:tcPrChange w:id="4316"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317" w:author="oauser" w:date="2019-12-19T11:12:59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318"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318"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319"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lang w:eastAsia="zh-CN"/>
              </w:rPr>
              <w:pPrChange w:id="4320" w:author="oauser" w:date="2019-12-19T14:32:42Z">
                <w:pPr>
                  <w:spacing w:line="240" w:lineRule="auto"/>
                  <w:ind w:left="867" w:hanging="867"/>
                  <w:jc w:val="center"/>
                </w:pPr>
              </w:pPrChange>
            </w:pPr>
            <w:r>
              <w:rPr>
                <w:rFonts w:ascii="仿宋_GB2312" w:hAnsi="仿宋_GB2312" w:cs="仿宋_GB2312"/>
                <w:color w:val="000000"/>
                <w:sz w:val="21"/>
                <w:szCs w:val="21"/>
                <w:lang w:eastAsia="zh-CN"/>
              </w:rPr>
              <w:t>12</w:t>
            </w:r>
          </w:p>
        </w:tc>
        <w:tc>
          <w:tcPr>
            <w:tcW w:w="1453" w:type="dxa"/>
            <w:tcBorders>
              <w:top w:val="single" w:color="000000" w:sz="4" w:space="0"/>
              <w:left w:val="single" w:color="000000" w:sz="4" w:space="0"/>
              <w:bottom w:val="single" w:color="000000" w:sz="4" w:space="0"/>
              <w:right w:val="single" w:color="000000" w:sz="4" w:space="0"/>
            </w:tcBorders>
            <w:vAlign w:val="top"/>
            <w:tcPrChange w:id="4321"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322" w:author="oauser" w:date="2019-12-19T14:32:42Z">
                <w:pPr>
                  <w:spacing w:line="240" w:lineRule="auto"/>
                  <w:jc w:val="center"/>
                </w:pPr>
              </w:pPrChange>
            </w:pPr>
            <w:r>
              <w:rPr>
                <w:rStyle w:val="24"/>
                <w:rFonts w:ascii="仿宋_GB2312" w:hAnsi="仿宋_GB2312" w:cs="仿宋_GB2312"/>
                <w:color w:val="000000"/>
                <w:sz w:val="21"/>
                <w:szCs w:val="21"/>
                <w:u w:val="none"/>
              </w:rPr>
              <w:t>WJQYCXXWQYRZPYMLK</w:t>
            </w:r>
          </w:p>
        </w:tc>
        <w:tc>
          <w:tcPr>
            <w:tcW w:w="3098" w:type="dxa"/>
            <w:tcBorders>
              <w:top w:val="single" w:color="000000" w:sz="4" w:space="0"/>
              <w:left w:val="single" w:color="000000" w:sz="4" w:space="0"/>
              <w:bottom w:val="single" w:color="000000" w:sz="4" w:space="0"/>
              <w:right w:val="single" w:color="000000" w:sz="4" w:space="0"/>
            </w:tcBorders>
            <w:vAlign w:val="top"/>
            <w:tcPrChange w:id="4323"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324"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“万家千亿”诚信小微企业融资培育名录库报文</w:t>
            </w:r>
          </w:p>
        </w:tc>
        <w:tc>
          <w:tcPr>
            <w:tcW w:w="3096" w:type="dxa"/>
            <w:tcBorders>
              <w:top w:val="single" w:color="000000" w:sz="4" w:space="0"/>
              <w:left w:val="single" w:color="000000" w:sz="4" w:space="0"/>
              <w:bottom w:val="single" w:color="000000" w:sz="4" w:space="0"/>
              <w:right w:val="single" w:color="000000" w:sz="4" w:space="0"/>
            </w:tcBorders>
            <w:vAlign w:val="top"/>
            <w:tcPrChange w:id="4325"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326" w:author="oauser" w:date="2019-12-19T11:13:01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327"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327"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328"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lang w:eastAsia="zh-CN"/>
              </w:rPr>
              <w:pPrChange w:id="4329" w:author="oauser" w:date="2019-12-19T14:32:42Z">
                <w:pPr>
                  <w:spacing w:line="240" w:lineRule="auto"/>
                  <w:ind w:left="867" w:hanging="867"/>
                  <w:jc w:val="center"/>
                </w:pPr>
              </w:pPrChange>
            </w:pPr>
            <w:r>
              <w:rPr>
                <w:rFonts w:ascii="仿宋_GB2312" w:hAnsi="仿宋_GB2312" w:cs="仿宋_GB2312"/>
                <w:color w:val="000000"/>
                <w:sz w:val="21"/>
                <w:szCs w:val="21"/>
                <w:lang w:eastAsia="zh-CN"/>
              </w:rPr>
              <w:t>13</w:t>
            </w:r>
          </w:p>
        </w:tc>
        <w:tc>
          <w:tcPr>
            <w:tcW w:w="1453" w:type="dxa"/>
            <w:tcBorders>
              <w:top w:val="single" w:color="000000" w:sz="4" w:space="0"/>
              <w:left w:val="single" w:color="000000" w:sz="4" w:space="0"/>
              <w:bottom w:val="single" w:color="000000" w:sz="4" w:space="0"/>
              <w:right w:val="single" w:color="000000" w:sz="4" w:space="0"/>
            </w:tcBorders>
            <w:vAlign w:val="top"/>
            <w:tcPrChange w:id="4330"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331" w:author="oauser" w:date="2019-12-19T14:32:42Z">
                <w:pPr>
                  <w:spacing w:line="240" w:lineRule="auto"/>
                  <w:jc w:val="center"/>
                </w:pPr>
              </w:pPrChange>
            </w:pPr>
            <w:r>
              <w:rPr>
                <w:rStyle w:val="24"/>
                <w:rFonts w:ascii="仿宋_GB2312" w:hAnsi="仿宋_GB2312" w:cs="仿宋_GB2312"/>
                <w:color w:val="000000"/>
                <w:sz w:val="21"/>
                <w:szCs w:val="21"/>
                <w:u w:val="none"/>
              </w:rPr>
              <w:t>YQMLK</w:t>
            </w:r>
          </w:p>
        </w:tc>
        <w:tc>
          <w:tcPr>
            <w:tcW w:w="3098" w:type="dxa"/>
            <w:tcBorders>
              <w:top w:val="single" w:color="000000" w:sz="4" w:space="0"/>
              <w:left w:val="single" w:color="000000" w:sz="4" w:space="0"/>
              <w:bottom w:val="single" w:color="000000" w:sz="4" w:space="0"/>
              <w:right w:val="single" w:color="000000" w:sz="4" w:space="0"/>
            </w:tcBorders>
            <w:vAlign w:val="top"/>
            <w:tcPrChange w:id="4332"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333"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央企名录库报文</w:t>
            </w:r>
          </w:p>
        </w:tc>
        <w:tc>
          <w:tcPr>
            <w:tcW w:w="3096" w:type="dxa"/>
            <w:tcBorders>
              <w:top w:val="single" w:color="000000" w:sz="4" w:space="0"/>
              <w:left w:val="single" w:color="000000" w:sz="4" w:space="0"/>
              <w:bottom w:val="single" w:color="000000" w:sz="4" w:space="0"/>
              <w:right w:val="single" w:color="000000" w:sz="4" w:space="0"/>
            </w:tcBorders>
            <w:vAlign w:val="top"/>
            <w:tcPrChange w:id="4334"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335" w:author="oauser" w:date="2019-12-19T11:13:02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336"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336"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337"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lang w:eastAsia="zh-CN"/>
              </w:rPr>
              <w:pPrChange w:id="4338" w:author="oauser" w:date="2019-12-19T14:32:42Z">
                <w:pPr>
                  <w:spacing w:line="240" w:lineRule="auto"/>
                  <w:ind w:left="867" w:hanging="867"/>
                  <w:jc w:val="center"/>
                </w:pPr>
              </w:pPrChange>
            </w:pPr>
            <w:r>
              <w:rPr>
                <w:rFonts w:ascii="仿宋_GB2312" w:hAnsi="仿宋_GB2312" w:cs="仿宋_GB2312"/>
                <w:color w:val="000000"/>
                <w:sz w:val="21"/>
                <w:szCs w:val="21"/>
                <w:lang w:eastAsia="zh-CN"/>
              </w:rPr>
              <w:t>14</w:t>
            </w:r>
          </w:p>
        </w:tc>
        <w:tc>
          <w:tcPr>
            <w:tcW w:w="1453" w:type="dxa"/>
            <w:tcBorders>
              <w:top w:val="single" w:color="000000" w:sz="4" w:space="0"/>
              <w:left w:val="single" w:color="000000" w:sz="4" w:space="0"/>
              <w:bottom w:val="single" w:color="000000" w:sz="4" w:space="0"/>
              <w:right w:val="single" w:color="000000" w:sz="4" w:space="0"/>
            </w:tcBorders>
            <w:vAlign w:val="top"/>
            <w:tcPrChange w:id="4339"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340" w:author="oauser" w:date="2019-12-19T14:32:42Z">
                <w:pPr>
                  <w:spacing w:line="240" w:lineRule="auto"/>
                  <w:jc w:val="center"/>
                </w:pPr>
              </w:pPrChange>
            </w:pPr>
            <w:r>
              <w:rPr>
                <w:rStyle w:val="24"/>
                <w:rFonts w:ascii="仿宋_GB2312" w:hAnsi="仿宋_GB2312" w:cs="仿宋_GB2312"/>
                <w:color w:val="000000"/>
                <w:sz w:val="21"/>
                <w:szCs w:val="21"/>
                <w:u w:val="none"/>
              </w:rPr>
              <w:t>YBJRZPTMLK</w:t>
            </w:r>
          </w:p>
        </w:tc>
        <w:tc>
          <w:tcPr>
            <w:tcW w:w="3098" w:type="dxa"/>
            <w:tcBorders>
              <w:top w:val="single" w:color="000000" w:sz="4" w:space="0"/>
              <w:left w:val="single" w:color="000000" w:sz="4" w:space="0"/>
              <w:bottom w:val="single" w:color="000000" w:sz="4" w:space="0"/>
              <w:right w:val="single" w:color="000000" w:sz="4" w:space="0"/>
            </w:tcBorders>
            <w:vAlign w:val="top"/>
            <w:tcPrChange w:id="4341"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342"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银保监融资平台名录库报文</w:t>
            </w:r>
          </w:p>
        </w:tc>
        <w:tc>
          <w:tcPr>
            <w:tcW w:w="3096" w:type="dxa"/>
            <w:tcBorders>
              <w:top w:val="single" w:color="000000" w:sz="4" w:space="0"/>
              <w:left w:val="single" w:color="000000" w:sz="4" w:space="0"/>
              <w:bottom w:val="single" w:color="000000" w:sz="4" w:space="0"/>
              <w:right w:val="single" w:color="000000" w:sz="4" w:space="0"/>
            </w:tcBorders>
            <w:vAlign w:val="top"/>
            <w:tcPrChange w:id="4343"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344" w:author="oauser" w:date="2019-12-19T11:13:03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345"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345"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346"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lang w:eastAsia="zh-CN"/>
              </w:rPr>
              <w:pPrChange w:id="4347" w:author="oauser" w:date="2019-12-19T14:32:42Z">
                <w:pPr>
                  <w:spacing w:line="240" w:lineRule="auto"/>
                  <w:ind w:left="867" w:hanging="867"/>
                  <w:jc w:val="center"/>
                </w:pPr>
              </w:pPrChange>
            </w:pPr>
            <w:r>
              <w:rPr>
                <w:rFonts w:ascii="仿宋_GB2312" w:hAnsi="仿宋_GB2312" w:cs="仿宋_GB2312"/>
                <w:color w:val="000000"/>
                <w:sz w:val="21"/>
                <w:szCs w:val="21"/>
                <w:lang w:eastAsia="zh-CN"/>
              </w:rPr>
              <w:t>15</w:t>
            </w:r>
          </w:p>
        </w:tc>
        <w:tc>
          <w:tcPr>
            <w:tcW w:w="1453" w:type="dxa"/>
            <w:tcBorders>
              <w:top w:val="single" w:color="000000" w:sz="4" w:space="0"/>
              <w:left w:val="single" w:color="000000" w:sz="4" w:space="0"/>
              <w:bottom w:val="single" w:color="000000" w:sz="4" w:space="0"/>
              <w:right w:val="single" w:color="000000" w:sz="4" w:space="0"/>
            </w:tcBorders>
            <w:vAlign w:val="top"/>
            <w:tcPrChange w:id="4348"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349" w:author="oauser" w:date="2019-12-19T14:32:42Z">
                <w:pPr>
                  <w:spacing w:line="240" w:lineRule="auto"/>
                  <w:jc w:val="center"/>
                </w:pPr>
              </w:pPrChange>
            </w:pPr>
            <w:r>
              <w:rPr>
                <w:rStyle w:val="24"/>
                <w:rFonts w:ascii="仿宋_GB2312" w:hAnsi="仿宋_GB2312" w:cs="仿宋_GB2312"/>
                <w:color w:val="000000"/>
                <w:sz w:val="21"/>
                <w:szCs w:val="21"/>
                <w:u w:val="none"/>
              </w:rPr>
              <w:t>JDLKPKHMLK</w:t>
            </w:r>
          </w:p>
        </w:tc>
        <w:tc>
          <w:tcPr>
            <w:tcW w:w="3098" w:type="dxa"/>
            <w:tcBorders>
              <w:top w:val="single" w:color="000000" w:sz="4" w:space="0"/>
              <w:left w:val="single" w:color="000000" w:sz="4" w:space="0"/>
              <w:bottom w:val="single" w:color="000000" w:sz="4" w:space="0"/>
              <w:right w:val="single" w:color="000000" w:sz="4" w:space="0"/>
            </w:tcBorders>
            <w:vAlign w:val="top"/>
            <w:tcPrChange w:id="4350"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351"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建档立卡贫困户名录库报文</w:t>
            </w:r>
          </w:p>
        </w:tc>
        <w:tc>
          <w:tcPr>
            <w:tcW w:w="3096" w:type="dxa"/>
            <w:tcBorders>
              <w:top w:val="single" w:color="000000" w:sz="4" w:space="0"/>
              <w:left w:val="single" w:color="000000" w:sz="4" w:space="0"/>
              <w:bottom w:val="single" w:color="000000" w:sz="4" w:space="0"/>
              <w:right w:val="single" w:color="000000" w:sz="4" w:space="0"/>
            </w:tcBorders>
            <w:vAlign w:val="top"/>
            <w:tcPrChange w:id="4352"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353" w:author="oauser" w:date="2019-12-19T11:13:03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354"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354"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355"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lang w:eastAsia="zh-CN"/>
              </w:rPr>
              <w:pPrChange w:id="4356" w:author="oauser" w:date="2019-12-19T14:32:42Z">
                <w:pPr>
                  <w:spacing w:line="240" w:lineRule="auto"/>
                  <w:ind w:left="867" w:hanging="867"/>
                  <w:jc w:val="center"/>
                </w:pPr>
              </w:pPrChange>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6</w:t>
            </w:r>
          </w:p>
        </w:tc>
        <w:tc>
          <w:tcPr>
            <w:tcW w:w="1453" w:type="dxa"/>
            <w:tcBorders>
              <w:top w:val="single" w:color="000000" w:sz="4" w:space="0"/>
              <w:left w:val="single" w:color="000000" w:sz="4" w:space="0"/>
              <w:bottom w:val="single" w:color="000000" w:sz="4" w:space="0"/>
              <w:right w:val="single" w:color="000000" w:sz="4" w:space="0"/>
            </w:tcBorders>
            <w:vAlign w:val="top"/>
            <w:tcPrChange w:id="4357"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358" w:author="oauser" w:date="2019-12-19T14:32:42Z">
                <w:pPr>
                  <w:spacing w:line="240" w:lineRule="auto"/>
                  <w:jc w:val="center"/>
                </w:pPr>
              </w:pPrChange>
            </w:pPr>
            <w:r>
              <w:rPr>
                <w:rStyle w:val="24"/>
                <w:rFonts w:ascii="仿宋_GB2312" w:hAnsi="仿宋_GB2312" w:cs="仿宋_GB2312"/>
                <w:color w:val="000000"/>
                <w:sz w:val="21"/>
                <w:szCs w:val="21"/>
                <w:u w:val="none"/>
              </w:rPr>
              <w:t>MMMPQYMLK</w:t>
            </w:r>
          </w:p>
        </w:tc>
        <w:tc>
          <w:tcPr>
            <w:tcW w:w="3098" w:type="dxa"/>
            <w:tcBorders>
              <w:top w:val="single" w:color="000000" w:sz="4" w:space="0"/>
              <w:left w:val="single" w:color="000000" w:sz="4" w:space="0"/>
              <w:bottom w:val="single" w:color="000000" w:sz="4" w:space="0"/>
              <w:right w:val="single" w:color="000000" w:sz="4" w:space="0"/>
            </w:tcBorders>
            <w:vAlign w:val="top"/>
            <w:tcPrChange w:id="4359"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360"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民贸民品企业名录库报文</w:t>
            </w:r>
          </w:p>
        </w:tc>
        <w:tc>
          <w:tcPr>
            <w:tcW w:w="3096" w:type="dxa"/>
            <w:tcBorders>
              <w:top w:val="single" w:color="000000" w:sz="4" w:space="0"/>
              <w:left w:val="single" w:color="000000" w:sz="4" w:space="0"/>
              <w:bottom w:val="single" w:color="000000" w:sz="4" w:space="0"/>
              <w:right w:val="single" w:color="000000" w:sz="4" w:space="0"/>
            </w:tcBorders>
            <w:vAlign w:val="top"/>
            <w:tcPrChange w:id="4361"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362" w:author="oauser" w:date="2019-12-19T11:13:04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363"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363"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364"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lang w:eastAsia="zh-CN"/>
              </w:rPr>
              <w:pPrChange w:id="4365" w:author="oauser" w:date="2019-12-19T14:32:42Z">
                <w:pPr>
                  <w:spacing w:line="240" w:lineRule="auto"/>
                  <w:ind w:left="867" w:hanging="867"/>
                  <w:jc w:val="center"/>
                </w:pPr>
              </w:pPrChange>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7</w:t>
            </w:r>
          </w:p>
        </w:tc>
        <w:tc>
          <w:tcPr>
            <w:tcW w:w="1453" w:type="dxa"/>
            <w:tcBorders>
              <w:top w:val="single" w:color="000000" w:sz="4" w:space="0"/>
              <w:left w:val="single" w:color="000000" w:sz="4" w:space="0"/>
              <w:bottom w:val="single" w:color="000000" w:sz="4" w:space="0"/>
              <w:right w:val="single" w:color="000000" w:sz="4" w:space="0"/>
            </w:tcBorders>
            <w:vAlign w:val="top"/>
            <w:tcPrChange w:id="4366"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367" w:author="oauser" w:date="2019-12-19T14:32:42Z">
                <w:pPr>
                  <w:spacing w:line="240" w:lineRule="auto"/>
                  <w:jc w:val="center"/>
                </w:pPr>
              </w:pPrChange>
            </w:pPr>
            <w:r>
              <w:rPr>
                <w:rStyle w:val="24"/>
                <w:rFonts w:ascii="仿宋_GB2312" w:hAnsi="仿宋_GB2312" w:cs="仿宋_GB2312"/>
                <w:color w:val="000000"/>
                <w:sz w:val="21"/>
                <w:szCs w:val="21"/>
                <w:u w:val="none"/>
              </w:rPr>
              <w:t>JRJGMPAPJ</w:t>
            </w:r>
          </w:p>
        </w:tc>
        <w:tc>
          <w:tcPr>
            <w:tcW w:w="3098" w:type="dxa"/>
            <w:tcBorders>
              <w:top w:val="single" w:color="000000" w:sz="4" w:space="0"/>
              <w:left w:val="single" w:color="000000" w:sz="4" w:space="0"/>
              <w:bottom w:val="single" w:color="000000" w:sz="4" w:space="0"/>
              <w:right w:val="single" w:color="000000" w:sz="4" w:space="0"/>
            </w:tcBorders>
            <w:vAlign w:val="top"/>
            <w:tcPrChange w:id="4368"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369"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金融机构MPA评级报文</w:t>
            </w:r>
          </w:p>
        </w:tc>
        <w:tc>
          <w:tcPr>
            <w:tcW w:w="3096" w:type="dxa"/>
            <w:tcBorders>
              <w:top w:val="single" w:color="000000" w:sz="4" w:space="0"/>
              <w:left w:val="single" w:color="000000" w:sz="4" w:space="0"/>
              <w:bottom w:val="single" w:color="000000" w:sz="4" w:space="0"/>
              <w:right w:val="single" w:color="000000" w:sz="4" w:space="0"/>
            </w:tcBorders>
            <w:vAlign w:val="top"/>
            <w:tcPrChange w:id="4370"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371" w:author="oauser" w:date="2019-12-19T11:13:05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372" w:author="oauser" w:date="2019-12-19T14:32:55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372" w:author="oauser" w:date="2019-12-19T14:32:55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top"/>
            <w:tcPrChange w:id="4373" w:author="oauser" w:date="2019-12-19T14:32:55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left"/>
              <w:rPr>
                <w:rFonts w:ascii="仿宋_GB2312" w:hAnsi="仿宋_GB2312" w:cs="仿宋_GB2312"/>
                <w:color w:val="000000"/>
                <w:sz w:val="21"/>
                <w:szCs w:val="21"/>
                <w:lang w:eastAsia="zh-CN"/>
              </w:rPr>
              <w:pPrChange w:id="4374" w:author="oauser" w:date="2019-12-19T14:32:42Z">
                <w:pPr>
                  <w:spacing w:line="240" w:lineRule="auto"/>
                  <w:ind w:left="867" w:hanging="867"/>
                  <w:jc w:val="center"/>
                </w:pPr>
              </w:pPrChange>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8</w:t>
            </w:r>
          </w:p>
        </w:tc>
        <w:tc>
          <w:tcPr>
            <w:tcW w:w="1453" w:type="dxa"/>
            <w:tcBorders>
              <w:top w:val="single" w:color="000000" w:sz="4" w:space="0"/>
              <w:left w:val="single" w:color="000000" w:sz="4" w:space="0"/>
              <w:bottom w:val="single" w:color="000000" w:sz="4" w:space="0"/>
              <w:right w:val="single" w:color="000000" w:sz="4" w:space="0"/>
            </w:tcBorders>
            <w:vAlign w:val="top"/>
            <w:tcPrChange w:id="4375" w:author="oauser" w:date="2019-12-19T14:32:55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rPr>
              <w:pPrChange w:id="4376" w:author="oauser" w:date="2019-12-19T14:32:42Z">
                <w:pPr>
                  <w:spacing w:line="240" w:lineRule="auto"/>
                  <w:jc w:val="center"/>
                </w:pPr>
              </w:pPrChange>
            </w:pPr>
            <w:r>
              <w:rPr>
                <w:rStyle w:val="24"/>
                <w:rFonts w:ascii="仿宋_GB2312" w:hAnsi="仿宋_GB2312" w:cs="仿宋_GB2312"/>
                <w:color w:val="000000"/>
                <w:sz w:val="21"/>
                <w:szCs w:val="21"/>
                <w:u w:val="none"/>
              </w:rPr>
              <w:t>JRJGYHPJ</w:t>
            </w:r>
          </w:p>
        </w:tc>
        <w:tc>
          <w:tcPr>
            <w:tcW w:w="3098" w:type="dxa"/>
            <w:tcBorders>
              <w:top w:val="single" w:color="000000" w:sz="4" w:space="0"/>
              <w:left w:val="single" w:color="000000" w:sz="4" w:space="0"/>
              <w:bottom w:val="single" w:color="000000" w:sz="4" w:space="0"/>
              <w:right w:val="single" w:color="000000" w:sz="4" w:space="0"/>
            </w:tcBorders>
            <w:vAlign w:val="top"/>
            <w:tcPrChange w:id="4377" w:author="oauser" w:date="2019-12-19T14:32:55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left"/>
              <w:rPr>
                <w:rStyle w:val="24"/>
                <w:rFonts w:ascii="仿宋_GB2312" w:hAnsi="仿宋_GB2312" w:cs="仿宋_GB2312"/>
                <w:color w:val="000000"/>
                <w:sz w:val="21"/>
                <w:szCs w:val="21"/>
                <w:u w:val="none"/>
                <w:lang w:eastAsia="zh-CN"/>
              </w:rPr>
              <w:pPrChange w:id="4378" w:author="oauser" w:date="2019-12-19T14:32:42Z">
                <w:pPr>
                  <w:spacing w:line="240" w:lineRule="auto"/>
                  <w:jc w:val="center"/>
                </w:pPr>
              </w:pPrChange>
            </w:pPr>
            <w:r>
              <w:rPr>
                <w:rStyle w:val="24"/>
                <w:rFonts w:hint="eastAsia" w:ascii="仿宋_GB2312" w:hAnsi="仿宋_GB2312" w:cs="仿宋_GB2312"/>
                <w:color w:val="000000"/>
                <w:sz w:val="21"/>
                <w:szCs w:val="21"/>
                <w:u w:val="none"/>
                <w:lang w:eastAsia="zh-CN"/>
              </w:rPr>
              <w:t>金融机构央行评级报文</w:t>
            </w:r>
          </w:p>
        </w:tc>
        <w:tc>
          <w:tcPr>
            <w:tcW w:w="3096" w:type="dxa"/>
            <w:tcBorders>
              <w:top w:val="single" w:color="000000" w:sz="4" w:space="0"/>
              <w:left w:val="single" w:color="000000" w:sz="4" w:space="0"/>
              <w:bottom w:val="single" w:color="000000" w:sz="4" w:space="0"/>
              <w:right w:val="single" w:color="000000" w:sz="4" w:space="0"/>
            </w:tcBorders>
            <w:vAlign w:val="top"/>
            <w:tcPrChange w:id="4379" w:author="oauser" w:date="2019-12-19T14:32:55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380" w:author="oauser" w:date="2019-12-19T11:13:06Z">
              <w:r>
                <w:rPr>
                  <w:rFonts w:hint="eastAsia"/>
                  <w:sz w:val="21"/>
                  <w:szCs w:val="21"/>
                  <w:lang w:eastAsia="zh-CN"/>
                </w:rPr>
                <w:t>全量</w:t>
              </w:r>
            </w:ins>
          </w:p>
        </w:tc>
      </w:tr>
      <w:bookmarkEnd w:id="53"/>
      <w:bookmarkEnd w:id="54"/>
    </w:tbl>
    <w:p>
      <w:pPr>
        <w:pStyle w:val="4"/>
        <w:spacing w:line="240" w:lineRule="auto"/>
        <w:ind w:left="1161" w:hanging="1161"/>
        <w:rPr>
          <w:ins w:id="4381" w:author="罗斌" w:date="2019-10-30T15:59:00Z"/>
          <w:rFonts w:ascii="仿宋_GB2312" w:hAnsi="仿宋_GB2312" w:cs="仿宋_GB2312"/>
          <w:lang w:eastAsia="zh-CN"/>
        </w:rPr>
      </w:pPr>
      <w:bookmarkStart w:id="55" w:name="_Toc23319401"/>
      <w:bookmarkStart w:id="56" w:name="_Toc16081"/>
      <w:bookmarkStart w:id="57" w:name="_Toc22851"/>
      <w:bookmarkStart w:id="58" w:name="_Toc23319403"/>
      <w:bookmarkStart w:id="59" w:name="_Toc24559"/>
      <w:r>
        <w:rPr>
          <w:rFonts w:hint="eastAsia" w:ascii="仿宋_GB2312" w:hAnsi="仿宋_GB2312" w:cs="仿宋_GB2312"/>
          <w:lang w:eastAsia="zh-CN"/>
        </w:rPr>
        <w:t>金融机构数据报文类别</w:t>
      </w:r>
      <w:bookmarkEnd w:id="55"/>
      <w:bookmarkEnd w:id="56"/>
      <w:bookmarkEnd w:id="57"/>
    </w:p>
    <w:p>
      <w:pPr>
        <w:ind w:firstLine="560" w:firstLineChars="200"/>
        <w:jc w:val="both"/>
        <w:rPr>
          <w:lang w:eastAsia="zh-CN"/>
        </w:rPr>
        <w:pPrChange w:id="4382" w:author="oauser" w:date="2019-12-19T14:31:57Z">
          <w:pPr/>
        </w:pPrChange>
      </w:pPr>
      <w:ins w:id="4383" w:author="罗斌" w:date="2019-10-30T16:02:00Z">
        <w:r>
          <w:rPr>
            <w:rFonts w:hint="eastAsia"/>
            <w:lang w:eastAsia="zh-CN"/>
          </w:rPr>
          <w:t>以下数据报文由四川省各</w:t>
        </w:r>
      </w:ins>
      <w:ins w:id="4384" w:author="user" w:date="2019-10-31T09:51:00Z">
        <w:r>
          <w:rPr>
            <w:rFonts w:hint="eastAsia"/>
            <w:lang w:eastAsia="zh-CN"/>
          </w:rPr>
          <w:t>银行业</w:t>
        </w:r>
      </w:ins>
      <w:ins w:id="4385" w:author="罗斌" w:date="2019-10-30T16:05:00Z">
        <w:r>
          <w:rPr>
            <w:rFonts w:hint="eastAsia"/>
            <w:lang w:eastAsia="zh-CN"/>
          </w:rPr>
          <w:t>法人金融机构</w:t>
        </w:r>
      </w:ins>
      <w:ins w:id="4386" w:author="罗斌" w:date="2019-10-30T16:02:00Z">
        <w:r>
          <w:rPr>
            <w:rFonts w:hint="eastAsia"/>
            <w:lang w:eastAsia="zh-CN"/>
          </w:rPr>
          <w:t>按照相关制度要求向中国人民银行成都分行数字央行大数据应用平台定期报送</w:t>
        </w:r>
      </w:ins>
      <w:ins w:id="4387" w:author="oauser" w:date="2019-12-19T11:14:25Z">
        <w:r>
          <w:rPr>
            <w:rFonts w:hint="eastAsia"/>
            <w:lang w:eastAsia="zh-CN"/>
          </w:rPr>
          <w:t>，</w:t>
        </w:r>
      </w:ins>
      <w:ins w:id="4388" w:author="oauser" w:date="2019-12-19T11:14:27Z">
        <w:r>
          <w:rPr>
            <w:rFonts w:hint="eastAsia"/>
            <w:lang w:eastAsia="zh-CN"/>
          </w:rPr>
          <w:t>报送</w:t>
        </w:r>
      </w:ins>
      <w:ins w:id="4389" w:author="oauser" w:date="2019-12-19T11:14:28Z">
        <w:r>
          <w:rPr>
            <w:rFonts w:hint="eastAsia"/>
            <w:lang w:eastAsia="zh-CN"/>
          </w:rPr>
          <w:t>方式</w:t>
        </w:r>
      </w:ins>
      <w:ins w:id="4390" w:author="oauser" w:date="2019-12-19T11:14:31Z">
        <w:r>
          <w:rPr>
            <w:rFonts w:hint="eastAsia"/>
            <w:lang w:eastAsia="zh-CN"/>
          </w:rPr>
          <w:t>分为</w:t>
        </w:r>
      </w:ins>
      <w:ins w:id="4391" w:author="oauser" w:date="2019-12-19T11:14:38Z">
        <w:r>
          <w:rPr>
            <w:rFonts w:hint="eastAsia"/>
            <w:lang w:eastAsia="zh-CN"/>
          </w:rPr>
          <w:t>全量</w:t>
        </w:r>
      </w:ins>
      <w:ins w:id="4392" w:author="oauser" w:date="2019-12-19T11:14:46Z">
        <w:r>
          <w:rPr>
            <w:rFonts w:hint="eastAsia"/>
            <w:lang w:eastAsia="zh-CN"/>
          </w:rPr>
          <w:t>、</w:t>
        </w:r>
      </w:ins>
      <w:ins w:id="4393" w:author="oauser" w:date="2019-12-19T11:14:55Z">
        <w:r>
          <w:rPr>
            <w:rFonts w:hint="eastAsia"/>
            <w:lang w:eastAsia="zh-CN"/>
          </w:rPr>
          <w:t>增量</w:t>
        </w:r>
      </w:ins>
      <w:ins w:id="4394" w:author="oauser" w:date="2019-12-19T11:14:59Z">
        <w:r>
          <w:rPr>
            <w:rFonts w:hint="eastAsia"/>
            <w:lang w:eastAsia="zh-CN"/>
          </w:rPr>
          <w:t>更新</w:t>
        </w:r>
      </w:ins>
      <w:ins w:id="4395" w:author="oauser" w:date="2019-12-19T11:15:01Z">
        <w:r>
          <w:rPr>
            <w:rFonts w:hint="eastAsia"/>
            <w:lang w:eastAsia="zh-CN"/>
          </w:rPr>
          <w:t>和</w:t>
        </w:r>
      </w:ins>
      <w:ins w:id="4396" w:author="oauser" w:date="2019-12-19T11:15:03Z">
        <w:r>
          <w:rPr>
            <w:rFonts w:hint="eastAsia"/>
            <w:lang w:eastAsia="zh-CN"/>
          </w:rPr>
          <w:t>增量</w:t>
        </w:r>
      </w:ins>
      <w:ins w:id="4397" w:author="oauser" w:date="2019-12-19T11:15:05Z">
        <w:r>
          <w:rPr>
            <w:rFonts w:hint="eastAsia"/>
            <w:lang w:eastAsia="zh-CN"/>
          </w:rPr>
          <w:t>追加</w:t>
        </w:r>
      </w:ins>
      <w:ins w:id="4398" w:author="oauser" w:date="2019-12-19T11:15:13Z">
        <w:r>
          <w:rPr>
            <w:rFonts w:hint="eastAsia"/>
            <w:lang w:eastAsia="zh-CN"/>
          </w:rPr>
          <w:t>。</w:t>
        </w:r>
      </w:ins>
      <w:ins w:id="4399" w:author="oauser" w:date="2019-12-19T11:15:15Z">
        <w:r>
          <w:rPr>
            <w:rFonts w:hint="eastAsia"/>
            <w:lang w:eastAsia="zh-CN"/>
          </w:rPr>
          <w:t>全量</w:t>
        </w:r>
      </w:ins>
      <w:ins w:id="4400" w:author="oauser" w:date="2019-12-19T11:15:16Z">
        <w:r>
          <w:rPr>
            <w:rFonts w:hint="eastAsia"/>
            <w:lang w:eastAsia="zh-CN"/>
          </w:rPr>
          <w:t>是指</w:t>
        </w:r>
      </w:ins>
      <w:ins w:id="4401" w:author="oauser" w:date="2019-12-19T11:17:02Z">
        <w:r>
          <w:rPr>
            <w:rFonts w:hint="eastAsia" w:ascii="仿宋_GB2312" w:eastAsia="仿宋_GB2312"/>
            <w:bCs/>
            <w:sz w:val="30"/>
            <w:szCs w:val="30"/>
          </w:rPr>
          <w:t>金融机构</w:t>
        </w:r>
      </w:ins>
      <w:ins w:id="4402" w:author="oauser" w:date="2019-12-19T11:17:28Z">
        <w:r>
          <w:rPr>
            <w:rFonts w:hint="eastAsia" w:ascii="仿宋_GB2312"/>
            <w:bCs/>
            <w:sz w:val="30"/>
            <w:szCs w:val="30"/>
            <w:lang w:eastAsia="zh-CN"/>
          </w:rPr>
          <w:t>报送</w:t>
        </w:r>
      </w:ins>
      <w:ins w:id="4403" w:author="oauser" w:date="2019-12-19T11:17:02Z">
        <w:r>
          <w:rPr>
            <w:rFonts w:hint="eastAsia" w:ascii="仿宋_GB2312" w:eastAsia="仿宋_GB2312"/>
            <w:bCs/>
            <w:sz w:val="30"/>
            <w:szCs w:val="30"/>
          </w:rPr>
          <w:t>截至统计时点存续的每笔</w:t>
        </w:r>
      </w:ins>
      <w:ins w:id="4404" w:author="oauser" w:date="2019-12-19T11:17:36Z">
        <w:r>
          <w:rPr>
            <w:rFonts w:hint="eastAsia" w:ascii="仿宋_GB2312"/>
            <w:bCs/>
            <w:sz w:val="30"/>
            <w:szCs w:val="30"/>
            <w:lang w:eastAsia="zh-CN"/>
          </w:rPr>
          <w:t>业务</w:t>
        </w:r>
      </w:ins>
      <w:ins w:id="4405" w:author="oauser" w:date="2019-12-19T11:21:26Z">
        <w:r>
          <w:rPr>
            <w:rFonts w:hint="eastAsia" w:ascii="仿宋_GB2312"/>
            <w:bCs/>
            <w:sz w:val="30"/>
            <w:szCs w:val="30"/>
            <w:lang w:eastAsia="zh-CN"/>
          </w:rPr>
          <w:t>信息</w:t>
        </w:r>
      </w:ins>
      <w:ins w:id="4406" w:author="oauser" w:date="2019-12-19T11:22:03Z">
        <w:r>
          <w:rPr>
            <w:rFonts w:hint="eastAsia" w:ascii="仿宋_GB2312"/>
            <w:bCs/>
            <w:sz w:val="30"/>
            <w:szCs w:val="30"/>
            <w:lang w:eastAsia="zh-CN"/>
          </w:rPr>
          <w:t>；</w:t>
        </w:r>
      </w:ins>
      <w:ins w:id="4407" w:author="oauser" w:date="2019-12-19T11:17:57Z">
        <w:r>
          <w:rPr>
            <w:rFonts w:hint="eastAsia"/>
            <w:lang w:eastAsia="zh-CN"/>
          </w:rPr>
          <w:t>增量更新</w:t>
        </w:r>
      </w:ins>
      <w:ins w:id="4408" w:author="oauser" w:date="2019-12-19T11:18:05Z">
        <w:r>
          <w:rPr>
            <w:rFonts w:hint="eastAsia"/>
            <w:lang w:eastAsia="zh-CN"/>
          </w:rPr>
          <w:t>是指</w:t>
        </w:r>
      </w:ins>
      <w:ins w:id="4409" w:author="oauser" w:date="2019-12-19T11:21:14Z">
        <w:r>
          <w:rPr>
            <w:rFonts w:hint="eastAsia" w:ascii="仿宋_GB2312" w:eastAsia="仿宋_GB2312"/>
            <w:sz w:val="30"/>
            <w:szCs w:val="30"/>
          </w:rPr>
          <w:t>金融机构初次报送时需报送截至统计时点的全部存量</w:t>
        </w:r>
      </w:ins>
      <w:ins w:id="4410" w:author="oauser" w:date="2019-12-19T11:21:38Z">
        <w:r>
          <w:rPr>
            <w:rFonts w:hint="eastAsia" w:ascii="仿宋_GB2312"/>
            <w:sz w:val="30"/>
            <w:szCs w:val="30"/>
            <w:lang w:eastAsia="zh-CN"/>
          </w:rPr>
          <w:t>业务</w:t>
        </w:r>
      </w:ins>
      <w:ins w:id="4411" w:author="oauser" w:date="2019-12-19T11:21:14Z">
        <w:r>
          <w:rPr>
            <w:rFonts w:hint="eastAsia" w:ascii="仿宋_GB2312" w:eastAsia="仿宋_GB2312"/>
            <w:sz w:val="30"/>
            <w:szCs w:val="30"/>
          </w:rPr>
          <w:t>信息，后续统计时点报送较上一统计时点新增及变更的</w:t>
        </w:r>
      </w:ins>
      <w:ins w:id="4412" w:author="oauser" w:date="2019-12-19T11:21:48Z">
        <w:r>
          <w:rPr>
            <w:rFonts w:hint="eastAsia" w:ascii="仿宋_GB2312"/>
            <w:sz w:val="30"/>
            <w:szCs w:val="30"/>
            <w:lang w:eastAsia="zh-CN"/>
          </w:rPr>
          <w:t>业务</w:t>
        </w:r>
      </w:ins>
      <w:ins w:id="4413" w:author="oauser" w:date="2019-12-19T11:21:14Z">
        <w:r>
          <w:rPr>
            <w:rFonts w:hint="eastAsia" w:ascii="仿宋_GB2312" w:eastAsia="仿宋_GB2312"/>
            <w:sz w:val="30"/>
            <w:szCs w:val="30"/>
          </w:rPr>
          <w:t>信息</w:t>
        </w:r>
      </w:ins>
      <w:ins w:id="4414" w:author="oauser" w:date="2019-12-19T11:29:02Z">
        <w:r>
          <w:rPr>
            <w:rFonts w:hint="eastAsia" w:ascii="仿宋_GB2312"/>
            <w:sz w:val="30"/>
            <w:szCs w:val="30"/>
            <w:lang w:eastAsia="zh-CN"/>
          </w:rPr>
          <w:t>包括</w:t>
        </w:r>
      </w:ins>
      <w:ins w:id="4415" w:author="oauser" w:date="2019-12-19T11:29:10Z">
        <w:r>
          <w:rPr>
            <w:rFonts w:hint="eastAsia" w:ascii="仿宋_GB2312"/>
            <w:sz w:val="30"/>
            <w:szCs w:val="30"/>
            <w:lang w:eastAsia="zh-CN"/>
          </w:rPr>
          <w:t>其</w:t>
        </w:r>
      </w:ins>
      <w:ins w:id="4416" w:author="oauser" w:date="2019-12-19T11:29:34Z">
        <w:r>
          <w:rPr>
            <w:rFonts w:hint="eastAsia" w:ascii="仿宋_GB2312"/>
            <w:sz w:val="30"/>
            <w:szCs w:val="30"/>
            <w:lang w:eastAsia="zh-CN"/>
          </w:rPr>
          <w:t>各</w:t>
        </w:r>
      </w:ins>
      <w:ins w:id="4417" w:author="oauser" w:date="2019-12-19T11:29:14Z">
        <w:r>
          <w:rPr>
            <w:rFonts w:hint="eastAsia" w:ascii="仿宋_GB2312"/>
            <w:sz w:val="30"/>
            <w:szCs w:val="30"/>
            <w:lang w:eastAsia="zh-CN"/>
          </w:rPr>
          <w:t>个</w:t>
        </w:r>
      </w:ins>
      <w:ins w:id="4418" w:author="oauser" w:date="2019-12-19T11:29:15Z">
        <w:r>
          <w:rPr>
            <w:rFonts w:hint="eastAsia" w:ascii="仿宋_GB2312"/>
            <w:sz w:val="30"/>
            <w:szCs w:val="30"/>
            <w:lang w:eastAsia="zh-CN"/>
          </w:rPr>
          <w:t>字段</w:t>
        </w:r>
      </w:ins>
      <w:ins w:id="4419" w:author="oauser" w:date="2019-12-19T14:34:29Z">
        <w:r>
          <w:rPr>
            <w:rFonts w:hint="eastAsia" w:ascii="仿宋_GB2312"/>
            <w:sz w:val="30"/>
            <w:szCs w:val="30"/>
            <w:lang w:eastAsia="zh-CN"/>
          </w:rPr>
          <w:t>信息</w:t>
        </w:r>
      </w:ins>
      <w:ins w:id="4420" w:author="oauser" w:date="2019-12-19T14:34:37Z">
        <w:r>
          <w:rPr>
            <w:rFonts w:hint="eastAsia" w:ascii="仿宋_GB2312"/>
            <w:sz w:val="30"/>
            <w:szCs w:val="30"/>
            <w:lang w:eastAsia="zh-CN"/>
          </w:rPr>
          <w:t>的</w:t>
        </w:r>
      </w:ins>
      <w:ins w:id="4421" w:author="oauser" w:date="2019-12-19T11:29:38Z">
        <w:r>
          <w:rPr>
            <w:rFonts w:hint="eastAsia" w:ascii="仿宋_GB2312"/>
            <w:sz w:val="30"/>
            <w:szCs w:val="30"/>
            <w:lang w:eastAsia="zh-CN"/>
          </w:rPr>
          <w:t>变化</w:t>
        </w:r>
      </w:ins>
      <w:ins w:id="4422" w:author="oauser" w:date="2019-12-19T11:29:41Z">
        <w:r>
          <w:rPr>
            <w:rFonts w:hint="eastAsia" w:ascii="仿宋_GB2312"/>
            <w:sz w:val="30"/>
            <w:szCs w:val="30"/>
            <w:lang w:eastAsia="zh-CN"/>
          </w:rPr>
          <w:t>比如</w:t>
        </w:r>
      </w:ins>
      <w:ins w:id="4423" w:author="oauser" w:date="2019-12-19T11:29:43Z">
        <w:r>
          <w:rPr>
            <w:rFonts w:hint="eastAsia" w:ascii="仿宋_GB2312"/>
            <w:sz w:val="30"/>
            <w:szCs w:val="30"/>
            <w:lang w:eastAsia="zh-CN"/>
          </w:rPr>
          <w:t>贷款</w:t>
        </w:r>
      </w:ins>
      <w:ins w:id="4424" w:author="oauser" w:date="2019-12-19T11:29:46Z">
        <w:r>
          <w:rPr>
            <w:rFonts w:hint="eastAsia" w:ascii="仿宋_GB2312"/>
            <w:sz w:val="30"/>
            <w:szCs w:val="30"/>
            <w:lang w:eastAsia="zh-CN"/>
          </w:rPr>
          <w:t>状态</w:t>
        </w:r>
      </w:ins>
      <w:ins w:id="4425" w:author="oauser" w:date="2019-12-19T11:29:47Z">
        <w:r>
          <w:rPr>
            <w:rFonts w:hint="eastAsia" w:ascii="仿宋_GB2312"/>
            <w:sz w:val="30"/>
            <w:szCs w:val="30"/>
            <w:lang w:eastAsia="zh-CN"/>
          </w:rPr>
          <w:t>的</w:t>
        </w:r>
      </w:ins>
      <w:ins w:id="4426" w:author="oauser" w:date="2019-12-19T11:29:50Z">
        <w:r>
          <w:rPr>
            <w:rFonts w:hint="eastAsia" w:ascii="仿宋_GB2312"/>
            <w:sz w:val="30"/>
            <w:szCs w:val="30"/>
            <w:lang w:eastAsia="zh-CN"/>
          </w:rPr>
          <w:t>变化</w:t>
        </w:r>
      </w:ins>
      <w:ins w:id="4427" w:author="oauser" w:date="2019-12-19T11:22:05Z">
        <w:r>
          <w:rPr>
            <w:rFonts w:hint="eastAsia" w:ascii="仿宋_GB2312"/>
            <w:sz w:val="30"/>
            <w:szCs w:val="30"/>
            <w:lang w:eastAsia="zh-CN"/>
          </w:rPr>
          <w:t>；</w:t>
        </w:r>
      </w:ins>
      <w:ins w:id="4428" w:author="oauser" w:date="2019-12-19T11:22:09Z">
        <w:r>
          <w:rPr>
            <w:rFonts w:hint="eastAsia" w:ascii="仿宋_GB2312"/>
            <w:sz w:val="30"/>
            <w:szCs w:val="30"/>
            <w:lang w:eastAsia="zh-CN"/>
          </w:rPr>
          <w:t>增量</w:t>
        </w:r>
      </w:ins>
      <w:ins w:id="4429" w:author="oauser" w:date="2019-12-19T11:22:12Z">
        <w:r>
          <w:rPr>
            <w:rFonts w:hint="eastAsia" w:ascii="仿宋_GB2312"/>
            <w:sz w:val="30"/>
            <w:szCs w:val="30"/>
            <w:lang w:eastAsia="zh-CN"/>
          </w:rPr>
          <w:t>追加</w:t>
        </w:r>
      </w:ins>
      <w:ins w:id="4430" w:author="oauser" w:date="2019-12-19T11:22:13Z">
        <w:r>
          <w:rPr>
            <w:rFonts w:hint="eastAsia" w:ascii="仿宋_GB2312"/>
            <w:sz w:val="30"/>
            <w:szCs w:val="30"/>
            <w:lang w:eastAsia="zh-CN"/>
          </w:rPr>
          <w:t>是指</w:t>
        </w:r>
      </w:ins>
      <w:ins w:id="4431" w:author="oauser" w:date="2019-12-19T11:22:27Z">
        <w:r>
          <w:rPr>
            <w:rFonts w:hint="eastAsia" w:ascii="仿宋_GB2312" w:eastAsia="仿宋_GB2312"/>
            <w:bCs/>
            <w:sz w:val="30"/>
            <w:szCs w:val="30"/>
          </w:rPr>
          <w:t>金融机构在统计期间</w:t>
        </w:r>
      </w:ins>
      <w:ins w:id="4432" w:author="oauser" w:date="2019-12-19T11:30:30Z">
        <w:r>
          <w:rPr>
            <w:rFonts w:hint="eastAsia" w:ascii="仿宋_GB2312"/>
            <w:bCs/>
            <w:sz w:val="30"/>
            <w:szCs w:val="30"/>
            <w:lang w:eastAsia="zh-CN"/>
          </w:rPr>
          <w:t>内</w:t>
        </w:r>
      </w:ins>
      <w:ins w:id="4433" w:author="oauser" w:date="2019-12-19T11:30:19Z">
        <w:r>
          <w:rPr>
            <w:rFonts w:hint="eastAsia" w:ascii="仿宋_GB2312"/>
            <w:bCs/>
            <w:sz w:val="30"/>
            <w:szCs w:val="30"/>
            <w:lang w:eastAsia="zh-CN"/>
          </w:rPr>
          <w:t>各</w:t>
        </w:r>
      </w:ins>
      <w:ins w:id="4434" w:author="oauser" w:date="2019-12-19T11:30:20Z">
        <w:r>
          <w:rPr>
            <w:rFonts w:hint="eastAsia" w:ascii="仿宋_GB2312"/>
            <w:bCs/>
            <w:sz w:val="30"/>
            <w:szCs w:val="30"/>
            <w:lang w:eastAsia="zh-CN"/>
          </w:rPr>
          <w:t>业务</w:t>
        </w:r>
      </w:ins>
      <w:ins w:id="4435" w:author="oauser" w:date="2019-12-19T11:22:53Z">
        <w:r>
          <w:rPr>
            <w:rFonts w:hint="eastAsia" w:ascii="仿宋_GB2312"/>
            <w:bCs/>
            <w:sz w:val="30"/>
            <w:szCs w:val="30"/>
            <w:lang w:eastAsia="zh-CN"/>
          </w:rPr>
          <w:t>发生的</w:t>
        </w:r>
      </w:ins>
      <w:ins w:id="4436" w:author="oauser" w:date="2019-12-19T11:30:41Z">
        <w:r>
          <w:rPr>
            <w:rFonts w:hint="eastAsia" w:ascii="仿宋_GB2312"/>
            <w:bCs/>
            <w:sz w:val="30"/>
            <w:szCs w:val="30"/>
            <w:lang w:eastAsia="zh-CN"/>
          </w:rPr>
          <w:t>情</w:t>
        </w:r>
      </w:ins>
      <w:ins w:id="4437" w:author="oauser" w:date="2019-12-19T11:35:13Z">
        <w:r>
          <w:rPr>
            <w:rFonts w:hint="eastAsia" w:ascii="仿宋_GB2312"/>
            <w:bCs/>
            <w:sz w:val="30"/>
            <w:szCs w:val="30"/>
            <w:lang w:eastAsia="zh-CN"/>
          </w:rPr>
          <w:t>况</w:t>
        </w:r>
      </w:ins>
      <w:ins w:id="4438" w:author="oauser" w:date="2019-12-19T11:35:14Z">
        <w:r>
          <w:rPr>
            <w:rFonts w:hint="eastAsia" w:ascii="仿宋_GB2312"/>
            <w:bCs/>
            <w:sz w:val="30"/>
            <w:szCs w:val="30"/>
            <w:lang w:eastAsia="zh-CN"/>
          </w:rPr>
          <w:t>，</w:t>
        </w:r>
      </w:ins>
      <w:ins w:id="4439" w:author="oauser" w:date="2019-12-19T11:35:16Z">
        <w:r>
          <w:rPr>
            <w:rFonts w:hint="eastAsia" w:ascii="仿宋_GB2312"/>
            <w:bCs/>
            <w:sz w:val="30"/>
            <w:szCs w:val="30"/>
            <w:lang w:eastAsia="zh-CN"/>
          </w:rPr>
          <w:t>具体</w:t>
        </w:r>
      </w:ins>
      <w:ins w:id="4440" w:author="oauser" w:date="2019-12-19T11:35:18Z">
        <w:r>
          <w:rPr>
            <w:rFonts w:hint="eastAsia" w:ascii="仿宋_GB2312"/>
            <w:bCs/>
            <w:sz w:val="30"/>
            <w:szCs w:val="30"/>
            <w:lang w:eastAsia="zh-CN"/>
          </w:rPr>
          <w:t>参见</w:t>
        </w:r>
      </w:ins>
      <w:ins w:id="4441" w:author="oauser" w:date="2019-12-19T11:35:44Z">
        <w:r>
          <w:rPr>
            <w:rFonts w:hint="eastAsia" w:ascii="仿宋_GB2312"/>
            <w:bCs/>
            <w:sz w:val="30"/>
            <w:szCs w:val="30"/>
            <w:lang w:eastAsia="zh-CN"/>
          </w:rPr>
          <w:t>中国人民银行成都分行货币信贷明细类业务采集制度</w:t>
        </w:r>
      </w:ins>
      <w:ins w:id="4442" w:author="oauser" w:date="2019-12-19T11:35:50Z">
        <w:r>
          <w:rPr>
            <w:rFonts w:hint="eastAsia" w:ascii="仿宋_GB2312"/>
            <w:bCs/>
            <w:sz w:val="30"/>
            <w:szCs w:val="30"/>
            <w:lang w:eastAsia="zh-CN"/>
          </w:rPr>
          <w:t>。</w:t>
        </w:r>
      </w:ins>
      <w:ins w:id="4443" w:author="罗斌" w:date="2019-10-30T16:02:00Z">
        <w:del w:id="4444" w:author="oauser" w:date="2019-12-19T11:22:05Z">
          <w:r>
            <w:rPr>
              <w:rFonts w:hint="eastAsia"/>
              <w:lang w:eastAsia="zh-CN"/>
            </w:rPr>
            <w:delText>。</w:delText>
          </w:r>
        </w:del>
      </w:ins>
    </w:p>
    <w:tbl>
      <w:tblPr>
        <w:tblStyle w:val="20"/>
        <w:tblW w:w="85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4445" w:author="oauser" w:date="2019-12-19T14:33:33Z">
          <w:tblPr>
            <w:tblStyle w:val="20"/>
            <w:tblW w:w="852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876"/>
        <w:gridCol w:w="1453"/>
        <w:gridCol w:w="3098"/>
        <w:gridCol w:w="3096"/>
        <w:tblGridChange w:id="4446">
          <w:tblGrid>
            <w:gridCol w:w="876"/>
            <w:gridCol w:w="1453"/>
            <w:gridCol w:w="3098"/>
            <w:gridCol w:w="3096"/>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447"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blHeader/>
          <w:trPrChange w:id="4447" w:author="oauser" w:date="2019-12-19T14:33:33Z">
            <w:trPr>
              <w:tblHeader/>
              <w:jc w:val="center"/>
            </w:trPr>
          </w:trPrChange>
        </w:trPr>
        <w:tc>
          <w:tcPr>
            <w:tcW w:w="876" w:type="dxa"/>
            <w:tcBorders>
              <w:top w:val="single" w:color="000000" w:sz="4" w:space="0"/>
              <w:left w:val="single" w:color="000000" w:sz="4" w:space="0"/>
              <w:bottom w:val="single" w:color="000000" w:sz="4" w:space="0"/>
              <w:right w:val="single" w:color="000000" w:sz="4" w:space="0"/>
            </w:tcBorders>
            <w:tcPrChange w:id="4448" w:author="oauser" w:date="2019-12-19T14:33:33Z">
              <w:tcPr>
                <w:tcW w:w="876" w:type="dxa"/>
                <w:tcBorders>
                  <w:top w:val="single" w:color="000000" w:sz="4" w:space="0"/>
                  <w:left w:val="single" w:color="000000" w:sz="4" w:space="0"/>
                  <w:bottom w:val="single" w:color="000000" w:sz="4" w:space="0"/>
                  <w:right w:val="single" w:color="000000" w:sz="4" w:space="0"/>
                </w:tcBorders>
              </w:tcPr>
            </w:tcPrChange>
          </w:tcPr>
          <w:p>
            <w:pPr>
              <w:spacing w:line="276"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1453" w:type="dxa"/>
            <w:tcBorders>
              <w:top w:val="single" w:color="000000" w:sz="4" w:space="0"/>
              <w:left w:val="single" w:color="000000" w:sz="4" w:space="0"/>
              <w:bottom w:val="single" w:color="000000" w:sz="4" w:space="0"/>
              <w:right w:val="single" w:color="000000" w:sz="4" w:space="0"/>
            </w:tcBorders>
            <w:tcPrChange w:id="4449" w:author="oauser" w:date="2019-12-19T14:33:33Z">
              <w:tcPr>
                <w:tcW w:w="1453" w:type="dxa"/>
                <w:tcBorders>
                  <w:top w:val="single" w:color="000000" w:sz="4" w:space="0"/>
                  <w:left w:val="single" w:color="000000" w:sz="4" w:space="0"/>
                  <w:bottom w:val="single" w:color="000000" w:sz="4" w:space="0"/>
                  <w:right w:val="single" w:color="000000" w:sz="4" w:space="0"/>
                </w:tcBorders>
              </w:tcPr>
            </w:tcPrChange>
          </w:tcPr>
          <w:p>
            <w:pPr>
              <w:spacing w:line="276"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类别标识码</w:t>
            </w:r>
          </w:p>
        </w:tc>
        <w:tc>
          <w:tcPr>
            <w:tcW w:w="3098" w:type="dxa"/>
            <w:tcBorders>
              <w:top w:val="single" w:color="000000" w:sz="4" w:space="0"/>
              <w:left w:val="single" w:color="000000" w:sz="4" w:space="0"/>
              <w:bottom w:val="single" w:color="000000" w:sz="4" w:space="0"/>
              <w:right w:val="single" w:color="000000" w:sz="4" w:space="0"/>
            </w:tcBorders>
            <w:tcPrChange w:id="4450" w:author="oauser" w:date="2019-12-19T14:33:33Z">
              <w:tcPr>
                <w:tcW w:w="3098" w:type="dxa"/>
                <w:tcBorders>
                  <w:top w:val="single" w:color="000000" w:sz="4" w:space="0"/>
                  <w:left w:val="single" w:color="000000" w:sz="4" w:space="0"/>
                  <w:bottom w:val="single" w:color="000000" w:sz="4" w:space="0"/>
                  <w:right w:val="single" w:color="000000" w:sz="4" w:space="0"/>
                </w:tcBorders>
              </w:tcPr>
            </w:tcPrChange>
          </w:tcPr>
          <w:p>
            <w:pPr>
              <w:spacing w:line="276"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类别说明</w:t>
            </w:r>
          </w:p>
        </w:tc>
        <w:tc>
          <w:tcPr>
            <w:tcW w:w="3096" w:type="dxa"/>
            <w:tcBorders>
              <w:top w:val="single" w:color="000000" w:sz="4" w:space="0"/>
              <w:left w:val="single" w:color="000000" w:sz="4" w:space="0"/>
              <w:bottom w:val="single" w:color="000000" w:sz="4" w:space="0"/>
              <w:right w:val="single" w:color="000000" w:sz="4" w:space="0"/>
            </w:tcBorders>
            <w:tcPrChange w:id="4451" w:author="oauser" w:date="2019-12-19T14:33:33Z">
              <w:tcPr>
                <w:tcW w:w="3096" w:type="dxa"/>
                <w:tcBorders>
                  <w:top w:val="single" w:color="000000" w:sz="4" w:space="0"/>
                  <w:left w:val="single" w:color="000000" w:sz="4" w:space="0"/>
                  <w:bottom w:val="single" w:color="000000" w:sz="4" w:space="0"/>
                  <w:right w:val="single" w:color="000000" w:sz="4" w:space="0"/>
                </w:tcBorders>
              </w:tcPr>
            </w:tcPrChange>
          </w:tcPr>
          <w:p>
            <w:pPr>
              <w:spacing w:line="276" w:lineRule="auto"/>
              <w:ind w:left="995" w:hanging="995"/>
              <w:jc w:val="center"/>
              <w:rPr>
                <w:rFonts w:hint="eastAsia" w:ascii="仿宋_GB2312" w:hAnsi="仿宋_GB2312" w:eastAsia="仿宋_GB2312" w:cs="仿宋_GB2312"/>
                <w:b/>
                <w:bCs/>
                <w:color w:val="000000"/>
                <w:sz w:val="21"/>
                <w:szCs w:val="21"/>
                <w:lang w:val="en-US" w:eastAsia="zh-CN"/>
              </w:rPr>
            </w:pPr>
            <w:ins w:id="4452" w:author="oauser" w:date="2019-12-19T10:58:20Z">
              <w:r>
                <w:rPr>
                  <w:rFonts w:hint="eastAsia" w:ascii="仿宋_GB2312" w:hAnsi="仿宋_GB2312" w:cs="仿宋_GB2312"/>
                  <w:b/>
                  <w:bCs/>
                  <w:color w:val="000000"/>
                  <w:sz w:val="21"/>
                  <w:szCs w:val="21"/>
                  <w:lang w:val="en-US" w:eastAsia="zh-CN"/>
                </w:rPr>
                <w:t>报送</w:t>
              </w:r>
            </w:ins>
            <w:ins w:id="4453" w:author="oauser" w:date="2019-12-19T10:58:21Z">
              <w:r>
                <w:rPr>
                  <w:rFonts w:hint="eastAsia" w:ascii="仿宋_GB2312" w:hAnsi="仿宋_GB2312" w:cs="仿宋_GB2312"/>
                  <w:b/>
                  <w:bCs/>
                  <w:color w:val="000000"/>
                  <w:sz w:val="21"/>
                  <w:szCs w:val="21"/>
                  <w:lang w:val="en-US" w:eastAsia="zh-CN"/>
                </w:rPr>
                <w:t>方式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454"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454"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455"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1453" w:type="dxa"/>
            <w:tcBorders>
              <w:top w:val="single" w:color="000000" w:sz="4" w:space="0"/>
              <w:left w:val="single" w:color="000000" w:sz="4" w:space="0"/>
              <w:bottom w:val="single" w:color="000000" w:sz="4" w:space="0"/>
              <w:right w:val="single" w:color="000000" w:sz="4" w:space="0"/>
            </w:tcBorders>
            <w:vAlign w:val="center"/>
            <w:tcPrChange w:id="4456"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GRKH</w:t>
            </w:r>
          </w:p>
        </w:tc>
        <w:tc>
          <w:tcPr>
            <w:tcW w:w="3098" w:type="dxa"/>
            <w:tcBorders>
              <w:top w:val="single" w:color="000000" w:sz="4" w:space="0"/>
              <w:left w:val="single" w:color="000000" w:sz="4" w:space="0"/>
              <w:bottom w:val="single" w:color="000000" w:sz="4" w:space="0"/>
              <w:right w:val="single" w:color="000000" w:sz="4" w:space="0"/>
            </w:tcBorders>
            <w:vAlign w:val="center"/>
            <w:tcPrChange w:id="4457"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"个人客户!A1" </w:instrText>
            </w:r>
            <w:r>
              <w:fldChar w:fldCharType="separate"/>
            </w:r>
            <w:r>
              <w:rPr>
                <w:rStyle w:val="24"/>
                <w:rFonts w:hint="eastAsia" w:ascii="仿宋_GB2312" w:hAnsi="仿宋_GB2312" w:cs="仿宋_GB2312"/>
                <w:color w:val="000000"/>
                <w:sz w:val="21"/>
                <w:szCs w:val="21"/>
                <w:u w:val="none"/>
              </w:rPr>
              <w:t>个人客户</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458"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Fonts w:hint="eastAsia" w:eastAsia="仿宋_GB2312"/>
                <w:lang w:eastAsia="zh-CN"/>
              </w:rPr>
            </w:pPr>
            <w:ins w:id="4459" w:author="oauser" w:date="2019-12-19T10:59:07Z">
              <w:r>
                <w:rPr>
                  <w:rFonts w:hint="eastAsia"/>
                  <w:sz w:val="21"/>
                  <w:szCs w:val="21"/>
                  <w:lang w:eastAsia="zh-CN"/>
                  <w:rPrChange w:id="4460" w:author="oauser" w:date="2019-12-19T11:00:17Z">
                    <w:rPr>
                      <w:rFonts w:hint="eastAsia"/>
                      <w:lang w:eastAsia="zh-CN"/>
                    </w:rPr>
                  </w:rPrChange>
                </w:rPr>
                <w:t>增量</w:t>
              </w:r>
            </w:ins>
            <w:ins w:id="4461" w:author="oauser" w:date="2019-12-19T10:58:45Z">
              <w:r>
                <w:rPr>
                  <w:rFonts w:hint="eastAsia"/>
                  <w:sz w:val="21"/>
                  <w:szCs w:val="21"/>
                  <w:lang w:eastAsia="zh-CN"/>
                  <w:rPrChange w:id="4462" w:author="oauser" w:date="2019-12-19T11:00:17Z">
                    <w:rPr>
                      <w:rFonts w:hint="eastAsia"/>
                      <w:lang w:eastAsia="zh-CN"/>
                    </w:rPr>
                  </w:rPrChange>
                </w:rPr>
                <w:t>更新</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463"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463"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464"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1453" w:type="dxa"/>
            <w:tcBorders>
              <w:top w:val="single" w:color="000000" w:sz="4" w:space="0"/>
              <w:left w:val="single" w:color="000000" w:sz="4" w:space="0"/>
              <w:bottom w:val="single" w:color="000000" w:sz="4" w:space="0"/>
              <w:right w:val="single" w:color="000000" w:sz="4" w:space="0"/>
            </w:tcBorders>
            <w:vAlign w:val="center"/>
            <w:tcPrChange w:id="4465"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DWKH</w:t>
            </w:r>
          </w:p>
        </w:tc>
        <w:tc>
          <w:tcPr>
            <w:tcW w:w="3098" w:type="dxa"/>
            <w:tcBorders>
              <w:top w:val="single" w:color="000000" w:sz="4" w:space="0"/>
              <w:left w:val="single" w:color="000000" w:sz="4" w:space="0"/>
              <w:bottom w:val="single" w:color="000000" w:sz="4" w:space="0"/>
              <w:right w:val="single" w:color="000000" w:sz="4" w:space="0"/>
            </w:tcBorders>
            <w:vAlign w:val="center"/>
            <w:tcPrChange w:id="4466"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"单位客户!A1" </w:instrText>
            </w:r>
            <w:r>
              <w:fldChar w:fldCharType="separate"/>
            </w:r>
            <w:r>
              <w:rPr>
                <w:rStyle w:val="24"/>
                <w:rFonts w:hint="eastAsia" w:ascii="仿宋_GB2312" w:hAnsi="仿宋_GB2312" w:cs="仿宋_GB2312"/>
                <w:color w:val="000000"/>
                <w:sz w:val="21"/>
                <w:szCs w:val="21"/>
                <w:u w:val="none"/>
              </w:rPr>
              <w:t>单位客户</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467"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Fonts w:hint="eastAsia" w:eastAsia="仿宋_GB2312"/>
                <w:lang w:eastAsia="zh-CN"/>
              </w:rPr>
            </w:pPr>
            <w:ins w:id="4468" w:author="oauser" w:date="2019-12-19T10:59:13Z">
              <w:r>
                <w:rPr>
                  <w:rFonts w:hint="eastAsia"/>
                  <w:sz w:val="21"/>
                  <w:szCs w:val="21"/>
                  <w:lang w:eastAsia="zh-CN"/>
                  <w:rPrChange w:id="4469" w:author="oauser" w:date="2019-12-19T11:00:25Z">
                    <w:rPr>
                      <w:rFonts w:hint="eastAsia"/>
                      <w:lang w:eastAsia="zh-CN"/>
                    </w:rPr>
                  </w:rPrChange>
                </w:rPr>
                <w:t>增量</w:t>
              </w:r>
            </w:ins>
            <w:ins w:id="4470" w:author="oauser" w:date="2019-12-19T11:00:29Z">
              <w:r>
                <w:rPr>
                  <w:rFonts w:hint="eastAsia"/>
                  <w:sz w:val="21"/>
                  <w:szCs w:val="21"/>
                  <w:lang w:eastAsia="zh-CN"/>
                </w:rPr>
                <w:t>更新</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471"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66" w:hRule="atLeast"/>
          <w:tblHeader/>
          <w:trPrChange w:id="4471" w:author="oauser" w:date="2019-12-19T14:33:33Z">
            <w:trPr>
              <w:trHeight w:val="366"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472"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1453" w:type="dxa"/>
            <w:tcBorders>
              <w:top w:val="single" w:color="000000" w:sz="4" w:space="0"/>
              <w:left w:val="single" w:color="000000" w:sz="4" w:space="0"/>
              <w:bottom w:val="single" w:color="000000" w:sz="4" w:space="0"/>
              <w:right w:val="single" w:color="000000" w:sz="4" w:space="0"/>
            </w:tcBorders>
            <w:vAlign w:val="center"/>
            <w:tcPrChange w:id="4473"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del w:id="4474" w:author="user" w:date="2019-09-25T17:15:00Z">
              <w:r>
                <w:rPr>
                  <w:rFonts w:hint="eastAsia" w:ascii="仿宋_GB2312" w:hAnsi="仿宋_GB2312" w:cs="仿宋_GB2312"/>
                  <w:color w:val="000000"/>
                  <w:sz w:val="21"/>
                  <w:szCs w:val="21"/>
                </w:rPr>
                <w:delText>DEPB</w:delText>
              </w:r>
            </w:del>
            <w:ins w:id="4475" w:author="user" w:date="2019-09-25T17:15:00Z">
              <w:r>
                <w:rPr>
                  <w:rFonts w:ascii="仿宋_GB2312" w:hAnsi="仿宋_GB2312" w:cs="仿宋_GB2312"/>
                  <w:color w:val="000000"/>
                  <w:sz w:val="21"/>
                  <w:szCs w:val="21"/>
                </w:rPr>
                <w:t>CKYEKZ</w:t>
              </w:r>
            </w:ins>
          </w:p>
        </w:tc>
        <w:tc>
          <w:tcPr>
            <w:tcW w:w="3098" w:type="dxa"/>
            <w:tcBorders>
              <w:top w:val="single" w:color="000000" w:sz="4" w:space="0"/>
              <w:left w:val="single" w:color="000000" w:sz="4" w:space="0"/>
              <w:bottom w:val="single" w:color="000000" w:sz="4" w:space="0"/>
              <w:right w:val="single" w:color="000000" w:sz="4" w:space="0"/>
            </w:tcBorders>
            <w:vAlign w:val="center"/>
            <w:tcPrChange w:id="4476"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HYPERLINK "E:\\工作文档\\数据标准\\数据标准0531\\明细数据标准-5月22日会议后修改\\附件1&amp;nbsp;业务模型_货币信贷_成都0522.xlsx" \l "存款余额!A1" </w:instrText>
            </w:r>
            <w:r>
              <w:fldChar w:fldCharType="separate"/>
            </w:r>
            <w:r>
              <w:rPr>
                <w:rStyle w:val="24"/>
                <w:rFonts w:hint="eastAsia" w:ascii="仿宋_GB2312" w:hAnsi="仿宋_GB2312" w:cs="仿宋_GB2312"/>
                <w:color w:val="000000"/>
                <w:sz w:val="21"/>
                <w:szCs w:val="21"/>
                <w:u w:val="none"/>
              </w:rPr>
              <w:t>存款余额</w:t>
            </w:r>
            <w:r>
              <w:fldChar w:fldCharType="end"/>
            </w:r>
            <w:ins w:id="4477" w:author="user" w:date="2019-09-25T17:16:00Z">
              <w:r>
                <w:rPr>
                  <w:rStyle w:val="24"/>
                  <w:rFonts w:hint="eastAsia" w:ascii="仿宋_GB2312" w:hAnsi="仿宋_GB2312" w:cs="仿宋_GB2312"/>
                  <w:color w:val="000000"/>
                  <w:sz w:val="21"/>
                  <w:szCs w:val="21"/>
                  <w:u w:val="none"/>
                  <w:lang w:eastAsia="zh-CN"/>
                </w:rPr>
                <w:t>扩展</w:t>
              </w:r>
            </w:ins>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478"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Fonts w:hint="eastAsia" w:eastAsia="仿宋_GB2312"/>
                <w:lang w:eastAsia="zh-CN"/>
              </w:rPr>
            </w:pPr>
            <w:ins w:id="4479" w:author="oauser" w:date="2019-12-19T11:00:49Z">
              <w:r>
                <w:rPr>
                  <w:rFonts w:hint="eastAsia"/>
                  <w:sz w:val="21"/>
                  <w:szCs w:val="21"/>
                  <w:lang w:eastAsia="zh-CN"/>
                  <w:rPrChange w:id="4480" w:author="oauser" w:date="2019-12-19T11:00:54Z">
                    <w:rPr>
                      <w:rFonts w:hint="eastAsia"/>
                      <w:lang w:eastAsia="zh-CN"/>
                    </w:rPr>
                  </w:rPrChange>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481"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481"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482"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ins w:id="4483" w:author="吴媛媛" w:date="2019-10-29T08:56:00Z">
              <w:r>
                <w:rPr>
                  <w:rFonts w:hint="eastAsia" w:ascii="仿宋_GB2312" w:hAnsi="仿宋_GB2312" w:cs="仿宋_GB2312"/>
                  <w:color w:val="000000"/>
                  <w:sz w:val="21"/>
                  <w:szCs w:val="21"/>
                  <w:lang w:eastAsia="zh-CN"/>
                </w:rPr>
                <w:t>4</w:t>
              </w:r>
            </w:ins>
            <w:del w:id="4484" w:author="吴媛媛" w:date="2019-10-29T08:56:00Z">
              <w:r>
                <w:rPr>
                  <w:rFonts w:hint="eastAsia" w:ascii="仿宋_GB2312" w:hAnsi="仿宋_GB2312" w:cs="仿宋_GB2312"/>
                  <w:color w:val="000000"/>
                  <w:sz w:val="21"/>
                  <w:szCs w:val="21"/>
                  <w:lang w:eastAsia="zh-CN"/>
                </w:rPr>
                <w:delText>5</w:delText>
              </w:r>
            </w:del>
          </w:p>
        </w:tc>
        <w:tc>
          <w:tcPr>
            <w:tcW w:w="1453" w:type="dxa"/>
            <w:tcBorders>
              <w:top w:val="single" w:color="000000" w:sz="4" w:space="0"/>
              <w:left w:val="single" w:color="000000" w:sz="4" w:space="0"/>
              <w:bottom w:val="single" w:color="000000" w:sz="4" w:space="0"/>
              <w:right w:val="single" w:color="000000" w:sz="4" w:space="0"/>
            </w:tcBorders>
            <w:vAlign w:val="center"/>
            <w:tcPrChange w:id="4485"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TYCDYE</w:t>
            </w:r>
          </w:p>
        </w:tc>
        <w:tc>
          <w:tcPr>
            <w:tcW w:w="3098" w:type="dxa"/>
            <w:tcBorders>
              <w:top w:val="single" w:color="000000" w:sz="4" w:space="0"/>
              <w:left w:val="single" w:color="000000" w:sz="4" w:space="0"/>
              <w:bottom w:val="single" w:color="000000" w:sz="4" w:space="0"/>
              <w:right w:val="single" w:color="000000" w:sz="4" w:space="0"/>
            </w:tcBorders>
            <w:vAlign w:val="center"/>
            <w:tcPrChange w:id="4486"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"同业存单余额!A1" </w:instrText>
            </w:r>
            <w:r>
              <w:fldChar w:fldCharType="separate"/>
            </w:r>
            <w:r>
              <w:rPr>
                <w:rStyle w:val="24"/>
                <w:rFonts w:hint="eastAsia" w:ascii="仿宋_GB2312" w:hAnsi="仿宋_GB2312" w:cs="仿宋_GB2312"/>
                <w:color w:val="000000"/>
                <w:sz w:val="21"/>
                <w:szCs w:val="21"/>
                <w:u w:val="none"/>
              </w:rPr>
              <w:t>同业存单余额</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487"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488" w:author="oauser" w:date="2019-12-19T11:01:08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489"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489"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490"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ins w:id="4491" w:author="吴媛媛" w:date="2019-10-29T08:56:00Z">
              <w:r>
                <w:rPr>
                  <w:rFonts w:hint="eastAsia" w:ascii="仿宋_GB2312" w:hAnsi="仿宋_GB2312" w:cs="仿宋_GB2312"/>
                  <w:color w:val="000000"/>
                  <w:sz w:val="21"/>
                  <w:szCs w:val="21"/>
                  <w:lang w:eastAsia="zh-CN"/>
                </w:rPr>
                <w:t>5</w:t>
              </w:r>
            </w:ins>
            <w:del w:id="4492" w:author="吴媛媛" w:date="2019-10-29T08:56:00Z">
              <w:r>
                <w:rPr>
                  <w:rFonts w:hint="eastAsia" w:ascii="仿宋_GB2312" w:hAnsi="仿宋_GB2312" w:cs="仿宋_GB2312"/>
                  <w:color w:val="000000"/>
                  <w:sz w:val="21"/>
                  <w:szCs w:val="21"/>
                  <w:lang w:eastAsia="zh-CN"/>
                </w:rPr>
                <w:delText>6</w:delText>
              </w:r>
            </w:del>
          </w:p>
        </w:tc>
        <w:tc>
          <w:tcPr>
            <w:tcW w:w="1453" w:type="dxa"/>
            <w:tcBorders>
              <w:top w:val="single" w:color="000000" w:sz="4" w:space="0"/>
              <w:left w:val="single" w:color="000000" w:sz="4" w:space="0"/>
              <w:bottom w:val="single" w:color="000000" w:sz="4" w:space="0"/>
              <w:right w:val="single" w:color="000000" w:sz="4" w:space="0"/>
            </w:tcBorders>
            <w:vAlign w:val="center"/>
            <w:tcPrChange w:id="4493"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TYCDFSE</w:t>
            </w:r>
          </w:p>
        </w:tc>
        <w:tc>
          <w:tcPr>
            <w:tcW w:w="3098" w:type="dxa"/>
            <w:tcBorders>
              <w:top w:val="single" w:color="000000" w:sz="4" w:space="0"/>
              <w:left w:val="single" w:color="000000" w:sz="4" w:space="0"/>
              <w:bottom w:val="single" w:color="000000" w:sz="4" w:space="0"/>
              <w:right w:val="single" w:color="000000" w:sz="4" w:space="0"/>
            </w:tcBorders>
            <w:vAlign w:val="center"/>
            <w:tcPrChange w:id="4494"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"同业存单发生额!A1" </w:instrText>
            </w:r>
            <w:r>
              <w:fldChar w:fldCharType="separate"/>
            </w:r>
            <w:r>
              <w:rPr>
                <w:rStyle w:val="24"/>
                <w:rFonts w:hint="eastAsia" w:ascii="仿宋_GB2312" w:hAnsi="仿宋_GB2312" w:cs="仿宋_GB2312"/>
                <w:color w:val="000000"/>
                <w:sz w:val="21"/>
                <w:szCs w:val="21"/>
                <w:u w:val="none"/>
              </w:rPr>
              <w:t>同业存单发生额</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495"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Fonts w:hint="eastAsia" w:eastAsia="仿宋_GB2312"/>
                <w:lang w:eastAsia="zh-CN"/>
              </w:rPr>
            </w:pPr>
            <w:ins w:id="4496" w:author="oauser" w:date="2019-12-19T11:01:18Z">
              <w:r>
                <w:rPr>
                  <w:rFonts w:hint="eastAsia"/>
                  <w:sz w:val="21"/>
                  <w:szCs w:val="21"/>
                  <w:lang w:eastAsia="zh-CN"/>
                  <w:rPrChange w:id="4497" w:author="oauser" w:date="2019-12-19T11:01:24Z">
                    <w:rPr>
                      <w:rFonts w:hint="eastAsia"/>
                      <w:lang w:eastAsia="zh-CN"/>
                    </w:rPr>
                  </w:rPrChange>
                </w:rPr>
                <w:t>增量</w:t>
              </w:r>
            </w:ins>
            <w:ins w:id="4498" w:author="oauser" w:date="2019-12-19T11:01:20Z">
              <w:r>
                <w:rPr>
                  <w:rFonts w:hint="eastAsia"/>
                  <w:sz w:val="21"/>
                  <w:szCs w:val="21"/>
                  <w:lang w:eastAsia="zh-CN"/>
                  <w:rPrChange w:id="4499" w:author="oauser" w:date="2019-12-19T11:01:24Z">
                    <w:rPr>
                      <w:rFonts w:hint="eastAsia"/>
                      <w:lang w:eastAsia="zh-CN"/>
                    </w:rPr>
                  </w:rPrChange>
                </w:rPr>
                <w:t>追加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00"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00"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01"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6</w:t>
            </w:r>
          </w:p>
        </w:tc>
        <w:tc>
          <w:tcPr>
            <w:tcW w:w="1453" w:type="dxa"/>
            <w:tcBorders>
              <w:top w:val="single" w:color="000000" w:sz="4" w:space="0"/>
              <w:left w:val="single" w:color="000000" w:sz="4" w:space="0"/>
              <w:bottom w:val="single" w:color="000000" w:sz="4" w:space="0"/>
              <w:right w:val="single" w:color="000000" w:sz="4" w:space="0"/>
            </w:tcBorders>
            <w:vAlign w:val="center"/>
            <w:tcPrChange w:id="4502"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DECDYE</w:t>
            </w:r>
          </w:p>
        </w:tc>
        <w:tc>
          <w:tcPr>
            <w:tcW w:w="3098" w:type="dxa"/>
            <w:tcBorders>
              <w:top w:val="single" w:color="000000" w:sz="4" w:space="0"/>
              <w:left w:val="single" w:color="000000" w:sz="4" w:space="0"/>
              <w:bottom w:val="single" w:color="000000" w:sz="4" w:space="0"/>
              <w:right w:val="single" w:color="000000" w:sz="4" w:space="0"/>
            </w:tcBorders>
            <w:vAlign w:val="center"/>
            <w:tcPrChange w:id="4503"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"大额存单余额!A1" </w:instrText>
            </w:r>
            <w:r>
              <w:fldChar w:fldCharType="separate"/>
            </w:r>
            <w:r>
              <w:rPr>
                <w:rStyle w:val="24"/>
                <w:rFonts w:hint="eastAsia" w:ascii="仿宋_GB2312" w:hAnsi="仿宋_GB2312" w:cs="仿宋_GB2312"/>
                <w:color w:val="000000"/>
                <w:sz w:val="21"/>
                <w:szCs w:val="21"/>
                <w:u w:val="none"/>
              </w:rPr>
              <w:t>大额存单余额</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04"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05" w:author="oauser" w:date="2019-12-19T11:01:29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06"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06"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07"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7</w:t>
            </w:r>
          </w:p>
        </w:tc>
        <w:tc>
          <w:tcPr>
            <w:tcW w:w="1453" w:type="dxa"/>
            <w:tcBorders>
              <w:top w:val="single" w:color="000000" w:sz="4" w:space="0"/>
              <w:left w:val="single" w:color="000000" w:sz="4" w:space="0"/>
              <w:bottom w:val="single" w:color="000000" w:sz="4" w:space="0"/>
              <w:right w:val="single" w:color="000000" w:sz="4" w:space="0"/>
            </w:tcBorders>
            <w:vAlign w:val="center"/>
            <w:tcPrChange w:id="4508"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DECDFSE</w:t>
            </w:r>
          </w:p>
        </w:tc>
        <w:tc>
          <w:tcPr>
            <w:tcW w:w="3098" w:type="dxa"/>
            <w:tcBorders>
              <w:top w:val="single" w:color="000000" w:sz="4" w:space="0"/>
              <w:left w:val="single" w:color="000000" w:sz="4" w:space="0"/>
              <w:bottom w:val="single" w:color="000000" w:sz="4" w:space="0"/>
              <w:right w:val="single" w:color="000000" w:sz="4" w:space="0"/>
            </w:tcBorders>
            <w:vAlign w:val="center"/>
            <w:tcPrChange w:id="4509"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"大额存单发生额!A1" </w:instrText>
            </w:r>
            <w:r>
              <w:fldChar w:fldCharType="separate"/>
            </w:r>
            <w:r>
              <w:rPr>
                <w:rStyle w:val="24"/>
                <w:rFonts w:hint="eastAsia" w:ascii="仿宋_GB2312" w:hAnsi="仿宋_GB2312" w:cs="仿宋_GB2312"/>
                <w:color w:val="000000"/>
                <w:sz w:val="21"/>
                <w:szCs w:val="21"/>
                <w:u w:val="none"/>
              </w:rPr>
              <w:t>大额存单发生额</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10"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11" w:author="oauser" w:date="2019-12-19T11:01:35Z">
              <w:r>
                <w:rPr>
                  <w:rFonts w:hint="eastAsia"/>
                  <w:sz w:val="21"/>
                  <w:szCs w:val="21"/>
                  <w:lang w:eastAsia="zh-CN"/>
                </w:rPr>
                <w:t>增量追加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12"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12"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13"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8</w:t>
            </w:r>
          </w:p>
        </w:tc>
        <w:tc>
          <w:tcPr>
            <w:tcW w:w="1453" w:type="dxa"/>
            <w:tcBorders>
              <w:top w:val="single" w:color="000000" w:sz="4" w:space="0"/>
              <w:left w:val="single" w:color="000000" w:sz="4" w:space="0"/>
              <w:bottom w:val="single" w:color="000000" w:sz="4" w:space="0"/>
              <w:right w:val="single" w:color="000000" w:sz="4" w:space="0"/>
            </w:tcBorders>
            <w:vAlign w:val="center"/>
            <w:tcPrChange w:id="4514"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SXHT</w:t>
            </w:r>
          </w:p>
        </w:tc>
        <w:tc>
          <w:tcPr>
            <w:tcW w:w="3098" w:type="dxa"/>
            <w:tcBorders>
              <w:top w:val="single" w:color="000000" w:sz="4" w:space="0"/>
              <w:left w:val="single" w:color="000000" w:sz="4" w:space="0"/>
              <w:bottom w:val="single" w:color="000000" w:sz="4" w:space="0"/>
              <w:right w:val="single" w:color="000000" w:sz="4" w:space="0"/>
            </w:tcBorders>
            <w:vAlign w:val="center"/>
            <w:tcPrChange w:id="4515"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"授信合同!A1" </w:instrText>
            </w:r>
            <w:r>
              <w:fldChar w:fldCharType="separate"/>
            </w:r>
            <w:r>
              <w:rPr>
                <w:rStyle w:val="24"/>
                <w:rFonts w:hint="eastAsia" w:ascii="仿宋_GB2312" w:hAnsi="仿宋_GB2312" w:cs="仿宋_GB2312"/>
                <w:color w:val="000000"/>
                <w:sz w:val="21"/>
                <w:szCs w:val="21"/>
                <w:u w:val="none"/>
              </w:rPr>
              <w:t>授信合同</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16"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17" w:author="oauser" w:date="2019-12-19T11:02:43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18"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18"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19"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9</w:t>
            </w:r>
          </w:p>
        </w:tc>
        <w:tc>
          <w:tcPr>
            <w:tcW w:w="1453" w:type="dxa"/>
            <w:tcBorders>
              <w:top w:val="single" w:color="000000" w:sz="4" w:space="0"/>
              <w:left w:val="single" w:color="000000" w:sz="4" w:space="0"/>
              <w:bottom w:val="single" w:color="000000" w:sz="4" w:space="0"/>
              <w:right w:val="single" w:color="000000" w:sz="4" w:space="0"/>
            </w:tcBorders>
            <w:vAlign w:val="center"/>
            <w:tcPrChange w:id="4520"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XDHT</w:t>
            </w:r>
          </w:p>
        </w:tc>
        <w:tc>
          <w:tcPr>
            <w:tcW w:w="3098" w:type="dxa"/>
            <w:tcBorders>
              <w:top w:val="single" w:color="000000" w:sz="4" w:space="0"/>
              <w:left w:val="single" w:color="000000" w:sz="4" w:space="0"/>
              <w:bottom w:val="single" w:color="000000" w:sz="4" w:space="0"/>
              <w:right w:val="single" w:color="000000" w:sz="4" w:space="0"/>
            </w:tcBorders>
            <w:vAlign w:val="center"/>
            <w:tcPrChange w:id="4521"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"信贷合同!A1" </w:instrText>
            </w:r>
            <w:r>
              <w:fldChar w:fldCharType="separate"/>
            </w:r>
            <w:r>
              <w:rPr>
                <w:rStyle w:val="24"/>
                <w:rFonts w:hint="eastAsia" w:ascii="仿宋_GB2312" w:hAnsi="仿宋_GB2312" w:cs="仿宋_GB2312"/>
                <w:color w:val="000000"/>
                <w:sz w:val="21"/>
                <w:szCs w:val="21"/>
                <w:u w:val="none"/>
              </w:rPr>
              <w:t>信贷合同</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22"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23" w:author="oauser" w:date="2019-12-19T11:02:49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24"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24"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25"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10</w:t>
            </w:r>
          </w:p>
        </w:tc>
        <w:tc>
          <w:tcPr>
            <w:tcW w:w="1453" w:type="dxa"/>
            <w:tcBorders>
              <w:top w:val="single" w:color="000000" w:sz="4" w:space="0"/>
              <w:left w:val="single" w:color="000000" w:sz="4" w:space="0"/>
              <w:bottom w:val="single" w:color="000000" w:sz="4" w:space="0"/>
              <w:right w:val="single" w:color="000000" w:sz="4" w:space="0"/>
            </w:tcBorders>
            <w:vAlign w:val="center"/>
            <w:tcPrChange w:id="4526"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DBHT</w:t>
            </w:r>
          </w:p>
        </w:tc>
        <w:tc>
          <w:tcPr>
            <w:tcW w:w="3098" w:type="dxa"/>
            <w:tcBorders>
              <w:top w:val="single" w:color="000000" w:sz="4" w:space="0"/>
              <w:left w:val="single" w:color="000000" w:sz="4" w:space="0"/>
              <w:bottom w:val="single" w:color="000000" w:sz="4" w:space="0"/>
              <w:right w:val="single" w:color="000000" w:sz="4" w:space="0"/>
            </w:tcBorders>
            <w:vAlign w:val="center"/>
            <w:tcPrChange w:id="4527"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"担保合同!A1" </w:instrText>
            </w:r>
            <w:r>
              <w:fldChar w:fldCharType="separate"/>
            </w:r>
            <w:r>
              <w:rPr>
                <w:rStyle w:val="24"/>
                <w:rFonts w:hint="eastAsia" w:ascii="仿宋_GB2312" w:hAnsi="仿宋_GB2312" w:cs="仿宋_GB2312"/>
                <w:color w:val="000000"/>
                <w:sz w:val="21"/>
                <w:szCs w:val="21"/>
                <w:u w:val="none"/>
              </w:rPr>
              <w:t>担保合同</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28"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29" w:author="oauser" w:date="2019-12-19T11:03:04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30"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30"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31"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11</w:t>
            </w:r>
          </w:p>
        </w:tc>
        <w:tc>
          <w:tcPr>
            <w:tcW w:w="1453" w:type="dxa"/>
            <w:tcBorders>
              <w:top w:val="single" w:color="000000" w:sz="4" w:space="0"/>
              <w:left w:val="single" w:color="000000" w:sz="4" w:space="0"/>
              <w:bottom w:val="single" w:color="000000" w:sz="4" w:space="0"/>
              <w:right w:val="single" w:color="000000" w:sz="4" w:space="0"/>
            </w:tcBorders>
            <w:vAlign w:val="center"/>
            <w:tcPrChange w:id="4532"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DBWXX</w:t>
            </w:r>
          </w:p>
        </w:tc>
        <w:tc>
          <w:tcPr>
            <w:tcW w:w="3098" w:type="dxa"/>
            <w:tcBorders>
              <w:top w:val="single" w:color="000000" w:sz="4" w:space="0"/>
              <w:left w:val="single" w:color="000000" w:sz="4" w:space="0"/>
              <w:bottom w:val="single" w:color="000000" w:sz="4" w:space="0"/>
              <w:right w:val="single" w:color="000000" w:sz="4" w:space="0"/>
            </w:tcBorders>
            <w:vAlign w:val="center"/>
            <w:tcPrChange w:id="4533"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"担保物信息!A1" </w:instrText>
            </w:r>
            <w:r>
              <w:fldChar w:fldCharType="separate"/>
            </w:r>
            <w:r>
              <w:rPr>
                <w:rStyle w:val="24"/>
                <w:rFonts w:hint="eastAsia" w:ascii="仿宋_GB2312" w:hAnsi="仿宋_GB2312" w:cs="仿宋_GB2312"/>
                <w:color w:val="000000"/>
                <w:sz w:val="21"/>
                <w:szCs w:val="21"/>
                <w:u w:val="none"/>
              </w:rPr>
              <w:t>担保物信息表</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34"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35" w:author="oauser" w:date="2019-12-19T11:03:07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36"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36"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37"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12</w:t>
            </w:r>
          </w:p>
        </w:tc>
        <w:tc>
          <w:tcPr>
            <w:tcW w:w="1453" w:type="dxa"/>
            <w:tcBorders>
              <w:top w:val="single" w:color="000000" w:sz="4" w:space="0"/>
              <w:left w:val="single" w:color="000000" w:sz="4" w:space="0"/>
              <w:bottom w:val="single" w:color="000000" w:sz="4" w:space="0"/>
              <w:right w:val="single" w:color="000000" w:sz="4" w:space="0"/>
            </w:tcBorders>
            <w:vAlign w:val="center"/>
            <w:tcPrChange w:id="4538"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del w:id="4539" w:author="user" w:date="2019-09-25T17:16:00Z">
              <w:r>
                <w:rPr>
                  <w:rFonts w:hint="eastAsia" w:ascii="仿宋_GB2312" w:hAnsi="仿宋_GB2312" w:cs="仿宋_GB2312"/>
                  <w:color w:val="000000"/>
                  <w:sz w:val="21"/>
                  <w:szCs w:val="21"/>
                </w:rPr>
                <w:delText>LOAB</w:delText>
              </w:r>
            </w:del>
            <w:ins w:id="4540" w:author="user" w:date="2019-09-25T17:16:00Z">
              <w:r>
                <w:rPr>
                  <w:rFonts w:ascii="仿宋_GB2312" w:hAnsi="仿宋_GB2312" w:cs="仿宋_GB2312"/>
                  <w:color w:val="000000"/>
                  <w:sz w:val="21"/>
                  <w:szCs w:val="21"/>
                </w:rPr>
                <w:t>DKYEKZ</w:t>
              </w:r>
            </w:ins>
          </w:p>
        </w:tc>
        <w:tc>
          <w:tcPr>
            <w:tcW w:w="3098" w:type="dxa"/>
            <w:tcBorders>
              <w:top w:val="single" w:color="000000" w:sz="4" w:space="0"/>
              <w:left w:val="single" w:color="000000" w:sz="4" w:space="0"/>
              <w:bottom w:val="single" w:color="000000" w:sz="4" w:space="0"/>
              <w:right w:val="single" w:color="000000" w:sz="4" w:space="0"/>
            </w:tcBorders>
            <w:vAlign w:val="center"/>
            <w:tcPrChange w:id="4541"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"贷款余额!A1" </w:instrText>
            </w:r>
            <w:r>
              <w:fldChar w:fldCharType="separate"/>
            </w:r>
            <w:r>
              <w:rPr>
                <w:rStyle w:val="24"/>
                <w:rFonts w:hint="eastAsia" w:ascii="仿宋_GB2312" w:hAnsi="仿宋_GB2312" w:cs="仿宋_GB2312"/>
                <w:color w:val="000000"/>
                <w:sz w:val="21"/>
                <w:szCs w:val="21"/>
                <w:u w:val="none"/>
              </w:rPr>
              <w:t>贷款余额</w:t>
            </w:r>
            <w:r>
              <w:rPr>
                <w:rStyle w:val="24"/>
                <w:rFonts w:hint="eastAsia" w:ascii="仿宋_GB2312" w:hAnsi="仿宋_GB2312" w:cs="仿宋_GB2312"/>
                <w:color w:val="000000"/>
                <w:sz w:val="21"/>
                <w:szCs w:val="21"/>
                <w:u w:val="none"/>
              </w:rPr>
              <w:fldChar w:fldCharType="end"/>
            </w:r>
            <w:ins w:id="4542" w:author="user" w:date="2019-09-25T17:16:00Z">
              <w:r>
                <w:rPr>
                  <w:rStyle w:val="24"/>
                  <w:rFonts w:hint="eastAsia" w:ascii="仿宋_GB2312" w:hAnsi="仿宋_GB2312" w:cs="仿宋_GB2312"/>
                  <w:color w:val="000000"/>
                  <w:sz w:val="21"/>
                  <w:szCs w:val="21"/>
                  <w:u w:val="none"/>
                  <w:lang w:eastAsia="zh-CN"/>
                </w:rPr>
                <w:t>扩展</w:t>
              </w:r>
            </w:ins>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43"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44" w:author="oauser" w:date="2019-12-19T11:03:12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45"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45"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46"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13</w:t>
            </w:r>
          </w:p>
        </w:tc>
        <w:tc>
          <w:tcPr>
            <w:tcW w:w="1453" w:type="dxa"/>
            <w:tcBorders>
              <w:top w:val="single" w:color="000000" w:sz="4" w:space="0"/>
              <w:left w:val="single" w:color="000000" w:sz="4" w:space="0"/>
              <w:bottom w:val="single" w:color="000000" w:sz="4" w:space="0"/>
              <w:right w:val="single" w:color="000000" w:sz="4" w:space="0"/>
            </w:tcBorders>
            <w:vAlign w:val="center"/>
            <w:tcPrChange w:id="4547"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del w:id="4548" w:author="user" w:date="2019-09-25T17:16:00Z">
              <w:r>
                <w:rPr>
                  <w:rFonts w:hint="eastAsia" w:ascii="仿宋_GB2312" w:hAnsi="仿宋_GB2312" w:cs="仿宋_GB2312"/>
                  <w:color w:val="000000"/>
                  <w:sz w:val="21"/>
                  <w:szCs w:val="21"/>
                </w:rPr>
                <w:delText>LOAF</w:delText>
              </w:r>
            </w:del>
            <w:ins w:id="4549" w:author="user" w:date="2019-09-25T17:16:00Z">
              <w:r>
                <w:rPr>
                  <w:rFonts w:ascii="仿宋_GB2312" w:hAnsi="仿宋_GB2312" w:cs="仿宋_GB2312"/>
                  <w:color w:val="000000"/>
                  <w:sz w:val="21"/>
                  <w:szCs w:val="21"/>
                </w:rPr>
                <w:t>DKFSEKZ</w:t>
              </w:r>
            </w:ins>
          </w:p>
        </w:tc>
        <w:tc>
          <w:tcPr>
            <w:tcW w:w="3098" w:type="dxa"/>
            <w:tcBorders>
              <w:top w:val="single" w:color="000000" w:sz="4" w:space="0"/>
              <w:left w:val="single" w:color="000000" w:sz="4" w:space="0"/>
              <w:bottom w:val="single" w:color="000000" w:sz="4" w:space="0"/>
              <w:right w:val="single" w:color="000000" w:sz="4" w:space="0"/>
            </w:tcBorders>
            <w:vAlign w:val="center"/>
            <w:tcPrChange w:id="4550"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"贷款发生额!A1" </w:instrText>
            </w:r>
            <w:r>
              <w:fldChar w:fldCharType="separate"/>
            </w:r>
            <w:r>
              <w:rPr>
                <w:rStyle w:val="24"/>
                <w:rFonts w:hint="eastAsia" w:ascii="仿宋_GB2312" w:hAnsi="仿宋_GB2312" w:cs="仿宋_GB2312"/>
                <w:color w:val="000000"/>
                <w:sz w:val="21"/>
                <w:szCs w:val="21"/>
                <w:u w:val="none"/>
              </w:rPr>
              <w:t>贷款发生额</w:t>
            </w:r>
            <w:r>
              <w:rPr>
                <w:rStyle w:val="24"/>
                <w:rFonts w:hint="eastAsia" w:ascii="仿宋_GB2312" w:hAnsi="仿宋_GB2312" w:cs="仿宋_GB2312"/>
                <w:color w:val="000000"/>
                <w:sz w:val="21"/>
                <w:szCs w:val="21"/>
                <w:u w:val="none"/>
              </w:rPr>
              <w:fldChar w:fldCharType="end"/>
            </w:r>
            <w:ins w:id="4551" w:author="user" w:date="2019-09-25T17:16:00Z">
              <w:r>
                <w:rPr>
                  <w:rStyle w:val="24"/>
                  <w:rFonts w:hint="eastAsia" w:ascii="仿宋_GB2312" w:hAnsi="仿宋_GB2312" w:cs="仿宋_GB2312"/>
                  <w:color w:val="000000"/>
                  <w:sz w:val="21"/>
                  <w:szCs w:val="21"/>
                  <w:u w:val="none"/>
                  <w:lang w:eastAsia="zh-CN"/>
                </w:rPr>
                <w:t>扩展</w:t>
              </w:r>
            </w:ins>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52"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53" w:author="oauser" w:date="2019-12-19T11:03:17Z">
              <w:r>
                <w:rPr>
                  <w:rFonts w:hint="eastAsia"/>
                  <w:sz w:val="21"/>
                  <w:szCs w:val="21"/>
                  <w:lang w:eastAsia="zh-CN"/>
                </w:rPr>
                <w:t>增量追加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54"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54"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55"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14</w:t>
            </w:r>
          </w:p>
        </w:tc>
        <w:tc>
          <w:tcPr>
            <w:tcW w:w="1453" w:type="dxa"/>
            <w:tcBorders>
              <w:top w:val="single" w:color="000000" w:sz="4" w:space="0"/>
              <w:left w:val="single" w:color="000000" w:sz="4" w:space="0"/>
              <w:bottom w:val="single" w:color="000000" w:sz="4" w:space="0"/>
              <w:right w:val="single" w:color="000000" w:sz="4" w:space="0"/>
            </w:tcBorders>
            <w:vAlign w:val="center"/>
            <w:tcPrChange w:id="4556"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TXYE</w:t>
            </w:r>
          </w:p>
        </w:tc>
        <w:tc>
          <w:tcPr>
            <w:tcW w:w="3098" w:type="dxa"/>
            <w:tcBorders>
              <w:top w:val="single" w:color="000000" w:sz="4" w:space="0"/>
              <w:left w:val="single" w:color="000000" w:sz="4" w:space="0"/>
              <w:bottom w:val="single" w:color="000000" w:sz="4" w:space="0"/>
              <w:right w:val="single" w:color="000000" w:sz="4" w:space="0"/>
            </w:tcBorders>
            <w:vAlign w:val="center"/>
            <w:tcPrChange w:id="4557"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"贴现余额!A1" </w:instrText>
            </w:r>
            <w:r>
              <w:fldChar w:fldCharType="separate"/>
            </w:r>
            <w:r>
              <w:rPr>
                <w:rStyle w:val="24"/>
                <w:rFonts w:hint="eastAsia" w:ascii="仿宋_GB2312" w:hAnsi="仿宋_GB2312" w:cs="仿宋_GB2312"/>
                <w:color w:val="000000"/>
                <w:sz w:val="21"/>
                <w:szCs w:val="21"/>
                <w:u w:val="none"/>
              </w:rPr>
              <w:t>贴现余额</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58"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59" w:author="oauser" w:date="2019-12-19T11:03:23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60"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60"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61"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15</w:t>
            </w:r>
          </w:p>
        </w:tc>
        <w:tc>
          <w:tcPr>
            <w:tcW w:w="1453" w:type="dxa"/>
            <w:tcBorders>
              <w:top w:val="single" w:color="000000" w:sz="4" w:space="0"/>
              <w:left w:val="single" w:color="000000" w:sz="4" w:space="0"/>
              <w:bottom w:val="single" w:color="000000" w:sz="4" w:space="0"/>
              <w:right w:val="single" w:color="000000" w:sz="4" w:space="0"/>
            </w:tcBorders>
            <w:vAlign w:val="center"/>
            <w:tcPrChange w:id="4562"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TXFSE</w:t>
            </w:r>
          </w:p>
        </w:tc>
        <w:tc>
          <w:tcPr>
            <w:tcW w:w="3098" w:type="dxa"/>
            <w:tcBorders>
              <w:top w:val="single" w:color="000000" w:sz="4" w:space="0"/>
              <w:left w:val="single" w:color="000000" w:sz="4" w:space="0"/>
              <w:bottom w:val="single" w:color="000000" w:sz="4" w:space="0"/>
              <w:right w:val="single" w:color="000000" w:sz="4" w:space="0"/>
            </w:tcBorders>
            <w:vAlign w:val="center"/>
            <w:tcPrChange w:id="4563"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"贴现发生额!A1" </w:instrText>
            </w:r>
            <w:r>
              <w:fldChar w:fldCharType="separate"/>
            </w:r>
            <w:r>
              <w:rPr>
                <w:rStyle w:val="24"/>
                <w:rFonts w:hint="eastAsia" w:ascii="仿宋_GB2312" w:hAnsi="仿宋_GB2312" w:cs="仿宋_GB2312"/>
                <w:color w:val="000000"/>
                <w:sz w:val="21"/>
                <w:szCs w:val="21"/>
                <w:u w:val="none"/>
              </w:rPr>
              <w:t>贴现发生额</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64"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65" w:author="oauser" w:date="2019-12-19T11:03:28Z">
              <w:r>
                <w:rPr>
                  <w:rFonts w:hint="eastAsia"/>
                  <w:sz w:val="21"/>
                  <w:szCs w:val="21"/>
                  <w:lang w:eastAsia="zh-CN"/>
                </w:rPr>
                <w:t>增量追加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66"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66"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67"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16</w:t>
            </w:r>
          </w:p>
        </w:tc>
        <w:tc>
          <w:tcPr>
            <w:tcW w:w="1453" w:type="dxa"/>
            <w:tcBorders>
              <w:top w:val="single" w:color="000000" w:sz="4" w:space="0"/>
              <w:left w:val="single" w:color="000000" w:sz="4" w:space="0"/>
              <w:bottom w:val="single" w:color="000000" w:sz="4" w:space="0"/>
              <w:right w:val="single" w:color="000000" w:sz="4" w:space="0"/>
            </w:tcBorders>
            <w:vAlign w:val="center"/>
            <w:tcPrChange w:id="4568"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RZXBH</w:t>
            </w:r>
          </w:p>
        </w:tc>
        <w:tc>
          <w:tcPr>
            <w:tcW w:w="3098" w:type="dxa"/>
            <w:tcBorders>
              <w:top w:val="single" w:color="000000" w:sz="4" w:space="0"/>
              <w:left w:val="single" w:color="000000" w:sz="4" w:space="0"/>
              <w:bottom w:val="single" w:color="000000" w:sz="4" w:space="0"/>
              <w:right w:val="single" w:color="000000" w:sz="4" w:space="0"/>
            </w:tcBorders>
            <w:vAlign w:val="center"/>
            <w:tcPrChange w:id="4569"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"融资性保函!A1" </w:instrText>
            </w:r>
            <w:r>
              <w:fldChar w:fldCharType="separate"/>
            </w:r>
            <w:r>
              <w:rPr>
                <w:rStyle w:val="24"/>
                <w:rFonts w:hint="eastAsia" w:ascii="仿宋_GB2312" w:hAnsi="仿宋_GB2312" w:cs="仿宋_GB2312"/>
                <w:color w:val="000000"/>
                <w:sz w:val="21"/>
                <w:szCs w:val="21"/>
                <w:u w:val="none"/>
              </w:rPr>
              <w:t>融资性保函</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70"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71" w:author="oauser" w:date="2019-12-19T11:04:11Z">
              <w:r>
                <w:rPr>
                  <w:rFonts w:hint="eastAsia"/>
                  <w:sz w:val="21"/>
                  <w:szCs w:val="21"/>
                  <w:lang w:eastAsia="zh-CN"/>
                </w:rPr>
                <w:t>增量追加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72"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72"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73"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17</w:t>
            </w:r>
          </w:p>
        </w:tc>
        <w:tc>
          <w:tcPr>
            <w:tcW w:w="1453" w:type="dxa"/>
            <w:tcBorders>
              <w:top w:val="single" w:color="000000" w:sz="4" w:space="0"/>
              <w:left w:val="single" w:color="000000" w:sz="4" w:space="0"/>
              <w:bottom w:val="single" w:color="000000" w:sz="4" w:space="0"/>
              <w:right w:val="single" w:color="000000" w:sz="4" w:space="0"/>
            </w:tcBorders>
            <w:vAlign w:val="center"/>
            <w:tcPrChange w:id="4574"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YHCDHPKL</w:t>
            </w:r>
          </w:p>
        </w:tc>
        <w:tc>
          <w:tcPr>
            <w:tcW w:w="3098" w:type="dxa"/>
            <w:tcBorders>
              <w:top w:val="single" w:color="000000" w:sz="4" w:space="0"/>
              <w:left w:val="single" w:color="000000" w:sz="4" w:space="0"/>
              <w:bottom w:val="single" w:color="000000" w:sz="4" w:space="0"/>
              <w:right w:val="single" w:color="000000" w:sz="4" w:space="0"/>
            </w:tcBorders>
            <w:vAlign w:val="center"/>
            <w:tcPrChange w:id="4575"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"银行承兑汇票开立!A1" </w:instrText>
            </w:r>
            <w:r>
              <w:fldChar w:fldCharType="separate"/>
            </w:r>
            <w:r>
              <w:rPr>
                <w:rStyle w:val="24"/>
                <w:rFonts w:hint="eastAsia" w:ascii="仿宋_GB2312" w:hAnsi="仿宋_GB2312" w:cs="仿宋_GB2312"/>
                <w:color w:val="000000"/>
                <w:sz w:val="21"/>
                <w:szCs w:val="21"/>
                <w:u w:val="none"/>
              </w:rPr>
              <w:t>票据开立</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76"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77" w:author="oauser" w:date="2019-12-19T11:04:14Z">
              <w:r>
                <w:rPr>
                  <w:rFonts w:hint="eastAsia"/>
                  <w:sz w:val="21"/>
                  <w:szCs w:val="21"/>
                  <w:lang w:eastAsia="zh-CN"/>
                </w:rPr>
                <w:t>增量追加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78"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78"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79"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18</w:t>
            </w:r>
          </w:p>
        </w:tc>
        <w:tc>
          <w:tcPr>
            <w:tcW w:w="1453" w:type="dxa"/>
            <w:tcBorders>
              <w:top w:val="single" w:color="000000" w:sz="4" w:space="0"/>
              <w:left w:val="single" w:color="000000" w:sz="4" w:space="0"/>
              <w:bottom w:val="single" w:color="000000" w:sz="4" w:space="0"/>
              <w:right w:val="single" w:color="000000" w:sz="4" w:space="0"/>
            </w:tcBorders>
            <w:vAlign w:val="center"/>
            <w:tcPrChange w:id="4580"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XYZKL</w:t>
            </w:r>
          </w:p>
        </w:tc>
        <w:tc>
          <w:tcPr>
            <w:tcW w:w="3098" w:type="dxa"/>
            <w:tcBorders>
              <w:top w:val="single" w:color="000000" w:sz="4" w:space="0"/>
              <w:left w:val="single" w:color="000000" w:sz="4" w:space="0"/>
              <w:bottom w:val="single" w:color="000000" w:sz="4" w:space="0"/>
              <w:right w:val="single" w:color="000000" w:sz="4" w:space="0"/>
            </w:tcBorders>
            <w:vAlign w:val="center"/>
            <w:tcPrChange w:id="4581"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"信用证开立!A1" </w:instrText>
            </w:r>
            <w:r>
              <w:fldChar w:fldCharType="separate"/>
            </w:r>
            <w:r>
              <w:rPr>
                <w:rStyle w:val="24"/>
                <w:rFonts w:hint="eastAsia" w:ascii="仿宋_GB2312" w:hAnsi="仿宋_GB2312" w:cs="仿宋_GB2312"/>
                <w:color w:val="000000"/>
                <w:sz w:val="21"/>
                <w:szCs w:val="21"/>
                <w:u w:val="none"/>
              </w:rPr>
              <w:t>信用证开立</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82"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83" w:author="oauser" w:date="2019-12-19T11:04:15Z">
              <w:r>
                <w:rPr>
                  <w:rFonts w:hint="eastAsia"/>
                  <w:sz w:val="21"/>
                  <w:szCs w:val="21"/>
                  <w:lang w:eastAsia="zh-CN"/>
                </w:rPr>
                <w:t>增量追加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84"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84"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85"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19</w:t>
            </w:r>
          </w:p>
        </w:tc>
        <w:tc>
          <w:tcPr>
            <w:tcW w:w="1453" w:type="dxa"/>
            <w:tcBorders>
              <w:top w:val="single" w:color="000000" w:sz="4" w:space="0"/>
              <w:left w:val="single" w:color="000000" w:sz="4" w:space="0"/>
              <w:bottom w:val="single" w:color="000000" w:sz="4" w:space="0"/>
              <w:right w:val="single" w:color="000000" w:sz="4" w:space="0"/>
            </w:tcBorders>
            <w:vAlign w:val="center"/>
            <w:tcPrChange w:id="4586"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WTDKYE</w:t>
            </w:r>
          </w:p>
        </w:tc>
        <w:tc>
          <w:tcPr>
            <w:tcW w:w="3098" w:type="dxa"/>
            <w:tcBorders>
              <w:top w:val="single" w:color="000000" w:sz="4" w:space="0"/>
              <w:left w:val="single" w:color="000000" w:sz="4" w:space="0"/>
              <w:bottom w:val="single" w:color="000000" w:sz="4" w:space="0"/>
              <w:right w:val="single" w:color="000000" w:sz="4" w:space="0"/>
            </w:tcBorders>
            <w:vAlign w:val="center"/>
            <w:tcPrChange w:id="4587"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"委托贷款余额!A1" </w:instrText>
            </w:r>
            <w:r>
              <w:fldChar w:fldCharType="separate"/>
            </w:r>
            <w:r>
              <w:rPr>
                <w:rStyle w:val="24"/>
                <w:rFonts w:hint="eastAsia" w:ascii="仿宋_GB2312" w:hAnsi="仿宋_GB2312" w:cs="仿宋_GB2312"/>
                <w:color w:val="000000"/>
                <w:sz w:val="21"/>
                <w:szCs w:val="21"/>
                <w:u w:val="none"/>
              </w:rPr>
              <w:t>委托贷款余额</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88"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89" w:author="oauser" w:date="2019-12-19T11:04:22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90"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90"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91"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20</w:t>
            </w:r>
          </w:p>
        </w:tc>
        <w:tc>
          <w:tcPr>
            <w:tcW w:w="1453" w:type="dxa"/>
            <w:tcBorders>
              <w:top w:val="single" w:color="000000" w:sz="4" w:space="0"/>
              <w:left w:val="single" w:color="000000" w:sz="4" w:space="0"/>
              <w:bottom w:val="single" w:color="000000" w:sz="4" w:space="0"/>
              <w:right w:val="single" w:color="000000" w:sz="4" w:space="0"/>
            </w:tcBorders>
            <w:vAlign w:val="center"/>
            <w:tcPrChange w:id="4592"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WTDKFSE</w:t>
            </w:r>
          </w:p>
        </w:tc>
        <w:tc>
          <w:tcPr>
            <w:tcW w:w="3098" w:type="dxa"/>
            <w:tcBorders>
              <w:top w:val="single" w:color="000000" w:sz="4" w:space="0"/>
              <w:left w:val="single" w:color="000000" w:sz="4" w:space="0"/>
              <w:bottom w:val="single" w:color="000000" w:sz="4" w:space="0"/>
              <w:right w:val="single" w:color="000000" w:sz="4" w:space="0"/>
            </w:tcBorders>
            <w:vAlign w:val="center"/>
            <w:tcPrChange w:id="4593"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"委托贷款发生额!A1" </w:instrText>
            </w:r>
            <w:r>
              <w:fldChar w:fldCharType="separate"/>
            </w:r>
            <w:r>
              <w:rPr>
                <w:rStyle w:val="24"/>
                <w:rFonts w:hint="eastAsia" w:ascii="仿宋_GB2312" w:hAnsi="仿宋_GB2312" w:cs="仿宋_GB2312"/>
                <w:color w:val="000000"/>
                <w:sz w:val="21"/>
                <w:szCs w:val="21"/>
                <w:u w:val="none"/>
              </w:rPr>
              <w:t>委托贷款发生额</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594"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595" w:author="oauser" w:date="2019-12-19T11:04:25Z">
              <w:r>
                <w:rPr>
                  <w:rFonts w:hint="eastAsia"/>
                  <w:sz w:val="21"/>
                  <w:szCs w:val="21"/>
                  <w:lang w:eastAsia="zh-CN"/>
                </w:rPr>
                <w:t>增量追加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596"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596"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597"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21</w:t>
            </w:r>
          </w:p>
        </w:tc>
        <w:tc>
          <w:tcPr>
            <w:tcW w:w="1453" w:type="dxa"/>
            <w:tcBorders>
              <w:top w:val="single" w:color="000000" w:sz="4" w:space="0"/>
              <w:left w:val="single" w:color="000000" w:sz="4" w:space="0"/>
              <w:bottom w:val="single" w:color="000000" w:sz="4" w:space="0"/>
              <w:right w:val="single" w:color="000000" w:sz="4" w:space="0"/>
            </w:tcBorders>
            <w:vAlign w:val="center"/>
            <w:tcPrChange w:id="4598"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ZQCX</w:t>
            </w:r>
          </w:p>
        </w:tc>
        <w:tc>
          <w:tcPr>
            <w:tcW w:w="3098" w:type="dxa"/>
            <w:tcBorders>
              <w:top w:val="single" w:color="000000" w:sz="4" w:space="0"/>
              <w:left w:val="single" w:color="000000" w:sz="4" w:space="0"/>
              <w:bottom w:val="single" w:color="000000" w:sz="4" w:space="0"/>
              <w:right w:val="single" w:color="000000" w:sz="4" w:space="0"/>
            </w:tcBorders>
            <w:vAlign w:val="center"/>
            <w:tcPrChange w:id="4599"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"债券承销!A1" </w:instrText>
            </w:r>
            <w:r>
              <w:fldChar w:fldCharType="separate"/>
            </w:r>
            <w:r>
              <w:rPr>
                <w:rStyle w:val="24"/>
                <w:rFonts w:hint="eastAsia" w:ascii="仿宋_GB2312" w:hAnsi="仿宋_GB2312" w:cs="仿宋_GB2312"/>
                <w:color w:val="000000"/>
                <w:sz w:val="21"/>
                <w:szCs w:val="21"/>
                <w:u w:val="none"/>
              </w:rPr>
              <w:t>债券承销</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600"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601" w:author="oauser" w:date="2019-12-19T11:04:38Z">
              <w:r>
                <w:rPr>
                  <w:rFonts w:hint="eastAsia"/>
                  <w:sz w:val="21"/>
                  <w:szCs w:val="21"/>
                  <w:lang w:eastAsia="zh-CN"/>
                </w:rPr>
                <w:t>增量追加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602"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602"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603"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22</w:t>
            </w:r>
          </w:p>
        </w:tc>
        <w:tc>
          <w:tcPr>
            <w:tcW w:w="1453" w:type="dxa"/>
            <w:tcBorders>
              <w:top w:val="single" w:color="000000" w:sz="4" w:space="0"/>
              <w:left w:val="single" w:color="000000" w:sz="4" w:space="0"/>
              <w:bottom w:val="single" w:color="000000" w:sz="4" w:space="0"/>
              <w:right w:val="single" w:color="000000" w:sz="4" w:space="0"/>
            </w:tcBorders>
            <w:vAlign w:val="center"/>
            <w:tcPrChange w:id="4604"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ZQCY</w:t>
            </w:r>
          </w:p>
        </w:tc>
        <w:tc>
          <w:tcPr>
            <w:tcW w:w="3098" w:type="dxa"/>
            <w:tcBorders>
              <w:top w:val="single" w:color="000000" w:sz="4" w:space="0"/>
              <w:left w:val="single" w:color="000000" w:sz="4" w:space="0"/>
              <w:bottom w:val="single" w:color="000000" w:sz="4" w:space="0"/>
              <w:right w:val="single" w:color="000000" w:sz="4" w:space="0"/>
            </w:tcBorders>
            <w:vAlign w:val="center"/>
            <w:tcPrChange w:id="4605"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"file:///E:\\工作文档\\数据标准\\数据标准0531\\明细数据标准-5月22日会议后修改\\附件1&amp;nbsp;业务模型_货币信贷_成都0522.xlsx" \l "债券持有!A1" </w:instrText>
            </w:r>
            <w:r>
              <w:fldChar w:fldCharType="separate"/>
            </w:r>
            <w:r>
              <w:rPr>
                <w:rStyle w:val="24"/>
                <w:rFonts w:hint="eastAsia" w:ascii="仿宋_GB2312" w:hAnsi="仿宋_GB2312" w:cs="仿宋_GB2312"/>
                <w:color w:val="000000"/>
                <w:sz w:val="21"/>
                <w:szCs w:val="21"/>
                <w:u w:val="none"/>
              </w:rPr>
              <w:t>债券持有</w:t>
            </w:r>
            <w:r>
              <w:rPr>
                <w:rStyle w:val="24"/>
                <w:rFonts w:hint="eastAsia" w:ascii="仿宋_GB2312" w:hAnsi="仿宋_GB2312" w:cs="仿宋_GB2312"/>
                <w:color w:val="000000"/>
                <w:sz w:val="21"/>
                <w:szCs w:val="21"/>
                <w:u w:val="none"/>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606"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607" w:author="oauser" w:date="2019-12-19T11:04:46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608"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608"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609"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23</w:t>
            </w:r>
          </w:p>
        </w:tc>
        <w:tc>
          <w:tcPr>
            <w:tcW w:w="1453" w:type="dxa"/>
            <w:tcBorders>
              <w:top w:val="single" w:color="000000" w:sz="4" w:space="0"/>
              <w:left w:val="single" w:color="000000" w:sz="4" w:space="0"/>
              <w:bottom w:val="single" w:color="000000" w:sz="4" w:space="0"/>
              <w:right w:val="single" w:color="000000" w:sz="4" w:space="0"/>
            </w:tcBorders>
            <w:vAlign w:val="center"/>
            <w:tcPrChange w:id="4610"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JRJGXXBCB</w:t>
            </w:r>
          </w:p>
        </w:tc>
        <w:tc>
          <w:tcPr>
            <w:tcW w:w="3098" w:type="dxa"/>
            <w:tcBorders>
              <w:top w:val="single" w:color="000000" w:sz="4" w:space="0"/>
              <w:left w:val="single" w:color="000000" w:sz="4" w:space="0"/>
              <w:bottom w:val="single" w:color="000000" w:sz="4" w:space="0"/>
              <w:right w:val="single" w:color="000000" w:sz="4" w:space="0"/>
            </w:tcBorders>
            <w:vAlign w:val="center"/>
            <w:tcPrChange w:id="4611"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fldChar w:fldCharType="begin"/>
            </w:r>
            <w:r>
              <w:instrText xml:space="preserve"> HYPERLINK "file:///E:\\工作文档\\数据标准\\数据标准0531\\明细数据标准-5月22日会议后修改\\附件2&amp;nbsp;业务模型_外表_货币信贷_成都0522.xlsx" \l "金融机构信息补充表!A1" </w:instrText>
            </w:r>
            <w:r>
              <w:fldChar w:fldCharType="separate"/>
            </w:r>
            <w:r>
              <w:rPr>
                <w:rStyle w:val="24"/>
                <w:rFonts w:hint="eastAsia" w:ascii="仿宋_GB2312" w:hAnsi="仿宋_GB2312" w:cs="仿宋_GB2312"/>
                <w:color w:val="000000"/>
                <w:sz w:val="21"/>
                <w:szCs w:val="21"/>
                <w:u w:val="none"/>
                <w:lang w:eastAsia="zh-CN"/>
              </w:rPr>
              <w:t>金融机构信息补充表</w:t>
            </w:r>
            <w:r>
              <w:rPr>
                <w:rStyle w:val="24"/>
                <w:rFonts w:hint="eastAsia" w:ascii="仿宋_GB2312" w:hAnsi="仿宋_GB2312" w:cs="仿宋_GB2312"/>
                <w:color w:val="000000"/>
                <w:sz w:val="21"/>
                <w:szCs w:val="21"/>
                <w:u w:val="none"/>
                <w:lang w:eastAsia="zh-CN"/>
              </w:rPr>
              <w:fldChar w:fldCharType="end"/>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612"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pPr>
            <w:ins w:id="4613" w:author="oauser" w:date="2019-12-19T11:04:52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614"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614"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615"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24</w:t>
            </w:r>
          </w:p>
        </w:tc>
        <w:tc>
          <w:tcPr>
            <w:tcW w:w="1453" w:type="dxa"/>
            <w:tcBorders>
              <w:top w:val="single" w:color="000000" w:sz="4" w:space="0"/>
              <w:left w:val="single" w:color="000000" w:sz="4" w:space="0"/>
              <w:bottom w:val="single" w:color="000000" w:sz="4" w:space="0"/>
              <w:right w:val="single" w:color="000000" w:sz="4" w:space="0"/>
            </w:tcBorders>
            <w:vAlign w:val="center"/>
            <w:tcPrChange w:id="4616"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ZDKSYQK</w:t>
            </w:r>
          </w:p>
        </w:tc>
        <w:tc>
          <w:tcPr>
            <w:tcW w:w="3098" w:type="dxa"/>
            <w:tcBorders>
              <w:top w:val="single" w:color="000000" w:sz="4" w:space="0"/>
              <w:left w:val="single" w:color="000000" w:sz="4" w:space="0"/>
              <w:bottom w:val="single" w:color="000000" w:sz="4" w:space="0"/>
              <w:right w:val="single" w:color="000000" w:sz="4" w:space="0"/>
            </w:tcBorders>
            <w:vAlign w:val="center"/>
            <w:tcPrChange w:id="4617"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Style w:val="24"/>
                <w:rFonts w:ascii="仿宋_GB2312" w:hAnsi="仿宋_GB2312" w:cs="仿宋_GB2312"/>
                <w:color w:val="000000"/>
                <w:sz w:val="21"/>
                <w:szCs w:val="21"/>
                <w:u w:val="none"/>
                <w:lang w:eastAsia="zh-CN"/>
              </w:rPr>
            </w:pPr>
            <w:r>
              <w:rPr>
                <w:rStyle w:val="24"/>
                <w:rFonts w:hint="eastAsia" w:ascii="仿宋_GB2312" w:hAnsi="仿宋_GB2312" w:cs="仿宋_GB2312"/>
                <w:color w:val="000000"/>
                <w:sz w:val="21"/>
                <w:szCs w:val="21"/>
                <w:u w:val="none"/>
              </w:rPr>
              <w:t>再贷款使用情况</w:t>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618"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Style w:val="24"/>
                <w:rFonts w:hint="eastAsia" w:ascii="仿宋_GB2312" w:hAnsi="仿宋_GB2312" w:cs="仿宋_GB2312"/>
                <w:color w:val="000000"/>
                <w:sz w:val="21"/>
                <w:szCs w:val="21"/>
                <w:u w:val="none"/>
              </w:rPr>
            </w:pPr>
            <w:ins w:id="4619" w:author="oauser" w:date="2019-12-19T11:05:22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620"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620"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621"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25</w:t>
            </w:r>
          </w:p>
        </w:tc>
        <w:tc>
          <w:tcPr>
            <w:tcW w:w="1453" w:type="dxa"/>
            <w:tcBorders>
              <w:top w:val="single" w:color="000000" w:sz="4" w:space="0"/>
              <w:left w:val="single" w:color="000000" w:sz="4" w:space="0"/>
              <w:bottom w:val="single" w:color="000000" w:sz="4" w:space="0"/>
              <w:right w:val="single" w:color="000000" w:sz="4" w:space="0"/>
            </w:tcBorders>
            <w:vAlign w:val="center"/>
            <w:tcPrChange w:id="4622"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PSLDYZCQD</w:t>
            </w:r>
          </w:p>
        </w:tc>
        <w:tc>
          <w:tcPr>
            <w:tcW w:w="3098" w:type="dxa"/>
            <w:tcBorders>
              <w:top w:val="single" w:color="000000" w:sz="4" w:space="0"/>
              <w:left w:val="single" w:color="000000" w:sz="4" w:space="0"/>
              <w:bottom w:val="single" w:color="000000" w:sz="4" w:space="0"/>
              <w:right w:val="single" w:color="000000" w:sz="4" w:space="0"/>
            </w:tcBorders>
            <w:vAlign w:val="center"/>
            <w:tcPrChange w:id="4623"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Style w:val="24"/>
                <w:rFonts w:ascii="仿宋_GB2312" w:hAnsi="仿宋_GB2312" w:cs="仿宋_GB2312"/>
                <w:color w:val="000000"/>
                <w:sz w:val="21"/>
                <w:szCs w:val="21"/>
                <w:u w:val="none"/>
                <w:lang w:eastAsia="zh-CN"/>
              </w:rPr>
            </w:pPr>
            <w:r>
              <w:rPr>
                <w:rStyle w:val="24"/>
                <w:rFonts w:hint="eastAsia" w:ascii="仿宋_GB2312" w:hAnsi="仿宋_GB2312" w:cs="仿宋_GB2312"/>
                <w:color w:val="000000"/>
                <w:sz w:val="21"/>
                <w:szCs w:val="21"/>
                <w:u w:val="none"/>
                <w:lang w:eastAsia="zh-CN"/>
              </w:rPr>
              <w:t>PSL已抵押资产清单报文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624"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Style w:val="24"/>
                <w:rFonts w:hint="eastAsia" w:ascii="仿宋_GB2312" w:hAnsi="仿宋_GB2312" w:cs="仿宋_GB2312"/>
                <w:color w:val="000000"/>
                <w:sz w:val="21"/>
                <w:szCs w:val="21"/>
                <w:u w:val="none"/>
                <w:lang w:eastAsia="zh-CN"/>
              </w:rPr>
            </w:pPr>
            <w:ins w:id="4625" w:author="oauser" w:date="2019-12-19T11:05:32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626"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626"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627"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26</w:t>
            </w:r>
          </w:p>
        </w:tc>
        <w:tc>
          <w:tcPr>
            <w:tcW w:w="1453" w:type="dxa"/>
            <w:tcBorders>
              <w:top w:val="single" w:color="000000" w:sz="4" w:space="0"/>
              <w:left w:val="single" w:color="000000" w:sz="4" w:space="0"/>
              <w:bottom w:val="single" w:color="000000" w:sz="4" w:space="0"/>
              <w:right w:val="single" w:color="000000" w:sz="4" w:space="0"/>
            </w:tcBorders>
            <w:vAlign w:val="center"/>
            <w:tcPrChange w:id="4628"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DYBCDKQD</w:t>
            </w:r>
          </w:p>
        </w:tc>
        <w:tc>
          <w:tcPr>
            <w:tcW w:w="3098" w:type="dxa"/>
            <w:tcBorders>
              <w:top w:val="single" w:color="000000" w:sz="4" w:space="0"/>
              <w:left w:val="single" w:color="000000" w:sz="4" w:space="0"/>
              <w:bottom w:val="single" w:color="000000" w:sz="4" w:space="0"/>
              <w:right w:val="single" w:color="000000" w:sz="4" w:space="0"/>
            </w:tcBorders>
            <w:vAlign w:val="center"/>
            <w:tcPrChange w:id="4629"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Style w:val="24"/>
                <w:rFonts w:ascii="仿宋_GB2312" w:hAnsi="仿宋_GB2312" w:cs="仿宋_GB2312"/>
                <w:color w:val="000000"/>
                <w:sz w:val="21"/>
                <w:szCs w:val="21"/>
                <w:u w:val="none"/>
                <w:lang w:eastAsia="zh-CN"/>
              </w:rPr>
            </w:pPr>
            <w:r>
              <w:rPr>
                <w:rStyle w:val="24"/>
                <w:rFonts w:hint="eastAsia" w:ascii="仿宋_GB2312" w:hAnsi="仿宋_GB2312" w:cs="仿宋_GB2312"/>
                <w:color w:val="000000"/>
                <w:sz w:val="21"/>
                <w:szCs w:val="21"/>
                <w:u w:val="none"/>
                <w:lang w:eastAsia="zh-CN"/>
              </w:rPr>
              <w:t>抵押补充贷款清单报文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630"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Style w:val="24"/>
                <w:rFonts w:hint="eastAsia" w:ascii="仿宋_GB2312" w:hAnsi="仿宋_GB2312" w:cs="仿宋_GB2312"/>
                <w:color w:val="000000"/>
                <w:sz w:val="21"/>
                <w:szCs w:val="21"/>
                <w:u w:val="none"/>
                <w:lang w:eastAsia="zh-CN"/>
              </w:rPr>
            </w:pPr>
            <w:ins w:id="4631" w:author="oauser" w:date="2019-12-19T11:05:34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632"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632"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633"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27</w:t>
            </w:r>
          </w:p>
        </w:tc>
        <w:tc>
          <w:tcPr>
            <w:tcW w:w="1453" w:type="dxa"/>
            <w:tcBorders>
              <w:top w:val="single" w:color="000000" w:sz="4" w:space="0"/>
              <w:left w:val="single" w:color="000000" w:sz="4" w:space="0"/>
              <w:bottom w:val="single" w:color="000000" w:sz="4" w:space="0"/>
              <w:right w:val="single" w:color="000000" w:sz="4" w:space="0"/>
            </w:tcBorders>
            <w:vAlign w:val="center"/>
            <w:tcPrChange w:id="4634"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ZDXMZJPHJCBFSE</w:t>
            </w:r>
          </w:p>
        </w:tc>
        <w:tc>
          <w:tcPr>
            <w:tcW w:w="3098" w:type="dxa"/>
            <w:tcBorders>
              <w:top w:val="single" w:color="000000" w:sz="4" w:space="0"/>
              <w:left w:val="single" w:color="000000" w:sz="4" w:space="0"/>
              <w:bottom w:val="single" w:color="000000" w:sz="4" w:space="0"/>
              <w:right w:val="single" w:color="000000" w:sz="4" w:space="0"/>
            </w:tcBorders>
            <w:vAlign w:val="center"/>
            <w:tcPrChange w:id="4635"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Style w:val="24"/>
                <w:rFonts w:ascii="仿宋_GB2312" w:hAnsi="仿宋_GB2312" w:cs="仿宋_GB2312"/>
                <w:color w:val="000000"/>
                <w:sz w:val="21"/>
                <w:szCs w:val="21"/>
                <w:u w:val="none"/>
                <w:lang w:eastAsia="zh-CN"/>
              </w:rPr>
            </w:pPr>
            <w:r>
              <w:rPr>
                <w:rStyle w:val="24"/>
                <w:rFonts w:hint="eastAsia" w:ascii="仿宋_GB2312" w:hAnsi="仿宋_GB2312" w:cs="仿宋_GB2312"/>
                <w:color w:val="000000"/>
                <w:sz w:val="21"/>
                <w:szCs w:val="21"/>
                <w:u w:val="none"/>
                <w:lang w:eastAsia="zh-CN"/>
              </w:rPr>
              <w:t>重点项目资金平衡监测表发生额报文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636"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Style w:val="24"/>
                <w:rFonts w:hint="eastAsia" w:ascii="仿宋_GB2312" w:hAnsi="仿宋_GB2312" w:cs="仿宋_GB2312"/>
                <w:color w:val="000000"/>
                <w:sz w:val="21"/>
                <w:szCs w:val="21"/>
                <w:u w:val="none"/>
                <w:lang w:eastAsia="zh-CN"/>
              </w:rPr>
            </w:pPr>
            <w:ins w:id="4637" w:author="oauser" w:date="2019-12-19T11:06:20Z">
              <w:r>
                <w:rPr>
                  <w:rFonts w:hint="eastAsia"/>
                  <w:sz w:val="21"/>
                  <w:szCs w:val="21"/>
                  <w:lang w:eastAsia="zh-CN"/>
                </w:rPr>
                <w:t>增量追加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638"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282" w:hRule="atLeast"/>
          <w:tblHeader/>
          <w:trPrChange w:id="4638"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639"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28</w:t>
            </w:r>
          </w:p>
        </w:tc>
        <w:tc>
          <w:tcPr>
            <w:tcW w:w="1453" w:type="dxa"/>
            <w:tcBorders>
              <w:top w:val="single" w:color="000000" w:sz="4" w:space="0"/>
              <w:left w:val="single" w:color="000000" w:sz="4" w:space="0"/>
              <w:bottom w:val="single" w:color="000000" w:sz="4" w:space="0"/>
              <w:right w:val="single" w:color="000000" w:sz="4" w:space="0"/>
            </w:tcBorders>
            <w:vAlign w:val="center"/>
            <w:tcPrChange w:id="4640"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PPPZDXMRZQK</w:t>
            </w:r>
          </w:p>
        </w:tc>
        <w:tc>
          <w:tcPr>
            <w:tcW w:w="3098" w:type="dxa"/>
            <w:tcBorders>
              <w:top w:val="single" w:color="000000" w:sz="4" w:space="0"/>
              <w:left w:val="single" w:color="000000" w:sz="4" w:space="0"/>
              <w:bottom w:val="single" w:color="000000" w:sz="4" w:space="0"/>
              <w:right w:val="single" w:color="000000" w:sz="4" w:space="0"/>
            </w:tcBorders>
            <w:vAlign w:val="center"/>
            <w:tcPrChange w:id="4641"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rPr>
                <w:rStyle w:val="24"/>
                <w:rFonts w:hint="eastAsia" w:ascii="仿宋_GB2312" w:hAnsi="仿宋_GB2312" w:cs="仿宋_GB2312"/>
                <w:color w:val="000000"/>
                <w:sz w:val="21"/>
                <w:szCs w:val="21"/>
                <w:u w:val="none"/>
                <w:lang w:eastAsia="zh-CN"/>
              </w:rPr>
              <w:t>PPP重点项目融资情况报文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642"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643" w:author="oauser" w:date="2019-12-19T11:06:36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645"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del w:id="4644" w:author="吴媛媛 [2]" w:date="2020-05-18T15:37:46Z"/>
          <w:trPrChange w:id="4645"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646"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del w:id="4647" w:author="吴媛媛 [2]" w:date="2020-05-18T15:37:46Z"/>
                <w:rFonts w:ascii="仿宋_GB2312" w:hAnsi="仿宋_GB2312" w:cs="仿宋_GB2312"/>
                <w:color w:val="000000"/>
                <w:sz w:val="21"/>
                <w:szCs w:val="21"/>
                <w:lang w:eastAsia="zh-CN"/>
              </w:rPr>
            </w:pPr>
            <w:del w:id="4648" w:author="吴媛媛 [2]" w:date="2020-05-18T15:37:46Z">
              <w:r>
                <w:rPr>
                  <w:rFonts w:hint="eastAsia" w:ascii="仿宋_GB2312" w:hAnsi="仿宋_GB2312" w:cs="仿宋_GB2312"/>
                  <w:color w:val="000000"/>
                  <w:sz w:val="21"/>
                  <w:szCs w:val="21"/>
                  <w:lang w:eastAsia="zh-CN"/>
                </w:rPr>
                <w:delText>29</w:delText>
              </w:r>
            </w:del>
          </w:p>
        </w:tc>
        <w:tc>
          <w:tcPr>
            <w:tcW w:w="1453" w:type="dxa"/>
            <w:tcBorders>
              <w:top w:val="single" w:color="000000" w:sz="4" w:space="0"/>
              <w:left w:val="single" w:color="000000" w:sz="4" w:space="0"/>
              <w:bottom w:val="single" w:color="000000" w:sz="4" w:space="0"/>
              <w:right w:val="single" w:color="000000" w:sz="4" w:space="0"/>
            </w:tcBorders>
            <w:vAlign w:val="center"/>
            <w:tcPrChange w:id="4649"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650" w:author="吴媛媛 [2]" w:date="2020-05-18T15:37:46Z"/>
                <w:rStyle w:val="24"/>
                <w:rFonts w:ascii="仿宋_GB2312" w:hAnsi="仿宋_GB2312" w:cs="仿宋_GB2312"/>
                <w:color w:val="000000"/>
                <w:sz w:val="21"/>
                <w:szCs w:val="21"/>
                <w:u w:val="none"/>
              </w:rPr>
            </w:pPr>
            <w:del w:id="4651" w:author="吴媛媛 [2]" w:date="2020-05-18T15:37:46Z">
              <w:r>
                <w:rPr>
                  <w:rStyle w:val="24"/>
                  <w:rFonts w:hint="eastAsia" w:ascii="仿宋_GB2312" w:hAnsi="仿宋_GB2312" w:cs="仿宋_GB2312"/>
                  <w:color w:val="000000"/>
                  <w:sz w:val="21"/>
                  <w:szCs w:val="21"/>
                  <w:u w:val="none"/>
                </w:rPr>
                <w:delText>SCSZDZLXXXCYXMRZQK</w:delText>
              </w:r>
            </w:del>
          </w:p>
        </w:tc>
        <w:tc>
          <w:tcPr>
            <w:tcW w:w="3098" w:type="dxa"/>
            <w:tcBorders>
              <w:top w:val="single" w:color="000000" w:sz="4" w:space="0"/>
              <w:left w:val="single" w:color="000000" w:sz="4" w:space="0"/>
              <w:bottom w:val="single" w:color="000000" w:sz="4" w:space="0"/>
              <w:right w:val="single" w:color="000000" w:sz="4" w:space="0"/>
            </w:tcBorders>
            <w:vAlign w:val="center"/>
            <w:tcPrChange w:id="4652"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653" w:author="吴媛媛 [2]" w:date="2020-05-18T15:37:46Z"/>
                <w:rStyle w:val="24"/>
                <w:rFonts w:ascii="仿宋_GB2312" w:hAnsi="仿宋_GB2312" w:cs="仿宋_GB2312"/>
                <w:color w:val="000000"/>
                <w:sz w:val="21"/>
                <w:szCs w:val="21"/>
                <w:u w:val="none"/>
                <w:lang w:eastAsia="zh-CN"/>
              </w:rPr>
            </w:pPr>
            <w:del w:id="4654" w:author="吴媛媛 [2]" w:date="2020-05-18T15:37:46Z">
              <w:r>
                <w:rPr>
                  <w:rStyle w:val="24"/>
                  <w:rFonts w:hint="eastAsia" w:ascii="仿宋_GB2312" w:hAnsi="仿宋_GB2312" w:cs="仿宋_GB2312"/>
                  <w:color w:val="000000"/>
                  <w:sz w:val="21"/>
                  <w:szCs w:val="21"/>
                  <w:u w:val="none"/>
                  <w:lang w:eastAsia="zh-CN"/>
                </w:rPr>
                <w:delText>四川省重点战略性新兴产业项目融资情况报文</w:delText>
              </w:r>
            </w:del>
          </w:p>
        </w:tc>
        <w:tc>
          <w:tcPr>
            <w:tcW w:w="3096" w:type="dxa"/>
            <w:tcBorders>
              <w:top w:val="single" w:color="000000" w:sz="4" w:space="0"/>
              <w:left w:val="single" w:color="000000" w:sz="4" w:space="0"/>
              <w:bottom w:val="single" w:color="000000" w:sz="4" w:space="0"/>
              <w:right w:val="single" w:color="000000" w:sz="4" w:space="0"/>
            </w:tcBorders>
            <w:vAlign w:val="center"/>
            <w:tcPrChange w:id="4655"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656" w:author="吴媛媛 [2]" w:date="2020-05-18T15:37:46Z"/>
                <w:rStyle w:val="24"/>
                <w:rFonts w:hint="eastAsia" w:ascii="仿宋_GB2312" w:hAnsi="仿宋_GB2312" w:cs="仿宋_GB2312"/>
                <w:color w:val="000000"/>
                <w:sz w:val="21"/>
                <w:szCs w:val="21"/>
                <w:u w:val="none"/>
                <w:lang w:eastAsia="zh-CN"/>
              </w:rPr>
            </w:pPr>
            <w:ins w:id="4657" w:author="oauser" w:date="2019-12-19T11:06:53Z">
              <w:del w:id="4658" w:author="吴媛媛 [2]" w:date="2020-05-18T15:37:46Z">
                <w:r>
                  <w:rPr>
                    <w:rFonts w:hint="eastAsia"/>
                    <w:sz w:val="21"/>
                    <w:szCs w:val="21"/>
                    <w:lang w:eastAsia="zh-CN"/>
                  </w:rPr>
                  <w:delText>全量</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660"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del w:id="4659" w:author="吴媛媛 [2]" w:date="2020-05-18T15:37:56Z"/>
          <w:trPrChange w:id="4660"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661"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del w:id="4662" w:author="吴媛媛 [2]" w:date="2020-05-18T15:37:56Z"/>
                <w:rFonts w:ascii="仿宋_GB2312" w:hAnsi="仿宋_GB2312" w:cs="仿宋_GB2312"/>
                <w:color w:val="000000"/>
                <w:sz w:val="21"/>
                <w:szCs w:val="21"/>
                <w:lang w:eastAsia="zh-CN"/>
              </w:rPr>
            </w:pPr>
            <w:del w:id="4663" w:author="吴媛媛 [2]" w:date="2020-05-18T15:37:56Z">
              <w:r>
                <w:rPr>
                  <w:rFonts w:hint="eastAsia" w:ascii="仿宋_GB2312" w:hAnsi="仿宋_GB2312" w:cs="仿宋_GB2312"/>
                  <w:color w:val="000000"/>
                  <w:sz w:val="21"/>
                  <w:szCs w:val="21"/>
                  <w:lang w:eastAsia="zh-CN"/>
                </w:rPr>
                <w:delText>30</w:delText>
              </w:r>
            </w:del>
          </w:p>
        </w:tc>
        <w:tc>
          <w:tcPr>
            <w:tcW w:w="1453" w:type="dxa"/>
            <w:tcBorders>
              <w:top w:val="single" w:color="000000" w:sz="4" w:space="0"/>
              <w:left w:val="single" w:color="000000" w:sz="4" w:space="0"/>
              <w:bottom w:val="single" w:color="000000" w:sz="4" w:space="0"/>
              <w:right w:val="single" w:color="000000" w:sz="4" w:space="0"/>
            </w:tcBorders>
            <w:vAlign w:val="center"/>
            <w:tcPrChange w:id="4664"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665" w:author="吴媛媛 [2]" w:date="2020-05-18T15:37:56Z"/>
                <w:rStyle w:val="24"/>
                <w:rFonts w:ascii="仿宋_GB2312" w:hAnsi="仿宋_GB2312" w:cs="仿宋_GB2312"/>
                <w:color w:val="000000"/>
                <w:sz w:val="21"/>
                <w:szCs w:val="21"/>
                <w:u w:val="none"/>
              </w:rPr>
            </w:pPr>
            <w:del w:id="4666" w:author="吴媛媛 [2]" w:date="2020-05-18T15:37:56Z">
              <w:r>
                <w:rPr>
                  <w:rStyle w:val="24"/>
                  <w:rFonts w:hint="eastAsia" w:ascii="仿宋_GB2312" w:hAnsi="仿宋_GB2312" w:cs="仿宋_GB2312"/>
                  <w:color w:val="000000"/>
                  <w:sz w:val="21"/>
                  <w:szCs w:val="21"/>
                  <w:u w:val="none"/>
                </w:rPr>
                <w:delText>GRJZFP</w:delText>
              </w:r>
            </w:del>
          </w:p>
        </w:tc>
        <w:tc>
          <w:tcPr>
            <w:tcW w:w="3098" w:type="dxa"/>
            <w:tcBorders>
              <w:top w:val="single" w:color="000000" w:sz="4" w:space="0"/>
              <w:left w:val="single" w:color="000000" w:sz="4" w:space="0"/>
              <w:bottom w:val="single" w:color="000000" w:sz="4" w:space="0"/>
              <w:right w:val="single" w:color="000000" w:sz="4" w:space="0"/>
            </w:tcBorders>
            <w:vAlign w:val="center"/>
            <w:tcPrChange w:id="4667"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668" w:author="吴媛媛 [2]" w:date="2020-05-18T15:37:56Z"/>
                <w:rStyle w:val="24"/>
                <w:rFonts w:ascii="仿宋_GB2312" w:hAnsi="仿宋_GB2312" w:cs="仿宋_GB2312"/>
                <w:color w:val="000000"/>
                <w:sz w:val="21"/>
                <w:szCs w:val="21"/>
                <w:u w:val="none"/>
                <w:lang w:eastAsia="zh-CN"/>
              </w:rPr>
            </w:pPr>
            <w:del w:id="4669" w:author="吴媛媛 [2]" w:date="2020-05-18T15:37:56Z">
              <w:r>
                <w:rPr>
                  <w:rStyle w:val="24"/>
                  <w:rFonts w:hint="eastAsia" w:ascii="仿宋_GB2312" w:hAnsi="仿宋_GB2312" w:cs="仿宋_GB2312"/>
                  <w:color w:val="000000"/>
                  <w:sz w:val="21"/>
                  <w:szCs w:val="21"/>
                  <w:u w:val="none"/>
                </w:rPr>
                <w:delText>个人精准扶贫</w:delText>
              </w:r>
            </w:del>
            <w:del w:id="4670" w:author="吴媛媛 [2]" w:date="2020-05-18T15:37:56Z">
              <w:r>
                <w:rPr>
                  <w:rStyle w:val="24"/>
                  <w:rFonts w:hint="eastAsia" w:ascii="仿宋_GB2312" w:hAnsi="仿宋_GB2312" w:cs="仿宋_GB2312"/>
                  <w:color w:val="000000"/>
                  <w:sz w:val="21"/>
                  <w:szCs w:val="21"/>
                  <w:u w:val="none"/>
                  <w:lang w:eastAsia="zh-CN"/>
                </w:rPr>
                <w:delText>报文</w:delText>
              </w:r>
            </w:del>
          </w:p>
        </w:tc>
        <w:tc>
          <w:tcPr>
            <w:tcW w:w="3096" w:type="dxa"/>
            <w:tcBorders>
              <w:top w:val="single" w:color="000000" w:sz="4" w:space="0"/>
              <w:left w:val="single" w:color="000000" w:sz="4" w:space="0"/>
              <w:bottom w:val="single" w:color="000000" w:sz="4" w:space="0"/>
              <w:right w:val="single" w:color="000000" w:sz="4" w:space="0"/>
            </w:tcBorders>
            <w:vAlign w:val="center"/>
            <w:tcPrChange w:id="4671"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672" w:author="吴媛媛 [2]" w:date="2020-05-18T15:37:56Z"/>
                <w:rStyle w:val="24"/>
                <w:rFonts w:hint="eastAsia" w:ascii="仿宋_GB2312" w:hAnsi="仿宋_GB2312" w:cs="仿宋_GB2312"/>
                <w:color w:val="000000"/>
                <w:sz w:val="21"/>
                <w:szCs w:val="21"/>
                <w:u w:val="none"/>
              </w:rPr>
            </w:pPr>
            <w:ins w:id="4673" w:author="oauser" w:date="2019-12-19T11:07:39Z">
              <w:del w:id="4674" w:author="吴媛媛 [2]" w:date="2020-05-18T15:37:56Z">
                <w:r>
                  <w:rPr>
                    <w:rFonts w:hint="eastAsia"/>
                    <w:sz w:val="21"/>
                    <w:szCs w:val="21"/>
                    <w:lang w:eastAsia="zh-CN"/>
                  </w:rPr>
                  <w:delText>全量</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676"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del w:id="4675" w:author="吴媛媛 [2]" w:date="2020-05-18T15:37:56Z"/>
          <w:trPrChange w:id="4676"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677"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del w:id="4678" w:author="吴媛媛 [2]" w:date="2020-05-18T15:37:56Z"/>
                <w:rFonts w:ascii="仿宋_GB2312" w:hAnsi="仿宋_GB2312" w:cs="仿宋_GB2312"/>
                <w:color w:val="000000"/>
                <w:sz w:val="21"/>
                <w:szCs w:val="21"/>
                <w:lang w:eastAsia="zh-CN"/>
              </w:rPr>
            </w:pPr>
            <w:del w:id="4679" w:author="吴媛媛 [2]" w:date="2020-05-18T15:37:56Z">
              <w:r>
                <w:rPr>
                  <w:rFonts w:hint="eastAsia" w:ascii="仿宋_GB2312" w:hAnsi="仿宋_GB2312" w:cs="仿宋_GB2312"/>
                  <w:color w:val="000000"/>
                  <w:sz w:val="21"/>
                  <w:szCs w:val="21"/>
                  <w:lang w:eastAsia="zh-CN"/>
                </w:rPr>
                <w:delText>31</w:delText>
              </w:r>
            </w:del>
          </w:p>
        </w:tc>
        <w:tc>
          <w:tcPr>
            <w:tcW w:w="1453" w:type="dxa"/>
            <w:tcBorders>
              <w:top w:val="single" w:color="000000" w:sz="4" w:space="0"/>
              <w:left w:val="single" w:color="000000" w:sz="4" w:space="0"/>
              <w:bottom w:val="single" w:color="000000" w:sz="4" w:space="0"/>
              <w:right w:val="single" w:color="000000" w:sz="4" w:space="0"/>
            </w:tcBorders>
            <w:vAlign w:val="center"/>
            <w:tcPrChange w:id="4680"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681" w:author="吴媛媛 [2]" w:date="2020-05-18T15:37:56Z"/>
                <w:rStyle w:val="24"/>
                <w:rFonts w:ascii="仿宋_GB2312" w:hAnsi="仿宋_GB2312" w:cs="仿宋_GB2312"/>
                <w:color w:val="000000"/>
                <w:sz w:val="21"/>
                <w:szCs w:val="21"/>
                <w:u w:val="none"/>
              </w:rPr>
            </w:pPr>
            <w:del w:id="4682" w:author="吴媛媛 [2]" w:date="2020-05-18T15:37:56Z">
              <w:r>
                <w:rPr>
                  <w:rStyle w:val="24"/>
                  <w:rFonts w:hint="eastAsia" w:ascii="仿宋_GB2312" w:hAnsi="仿宋_GB2312" w:cs="仿宋_GB2312"/>
                  <w:color w:val="000000"/>
                  <w:sz w:val="21"/>
                  <w:szCs w:val="21"/>
                  <w:u w:val="none"/>
                </w:rPr>
                <w:delText>CYJZFP</w:delText>
              </w:r>
            </w:del>
          </w:p>
        </w:tc>
        <w:tc>
          <w:tcPr>
            <w:tcW w:w="3098" w:type="dxa"/>
            <w:tcBorders>
              <w:top w:val="single" w:color="000000" w:sz="4" w:space="0"/>
              <w:left w:val="single" w:color="000000" w:sz="4" w:space="0"/>
              <w:bottom w:val="single" w:color="000000" w:sz="4" w:space="0"/>
              <w:right w:val="single" w:color="000000" w:sz="4" w:space="0"/>
            </w:tcBorders>
            <w:vAlign w:val="center"/>
            <w:tcPrChange w:id="4683"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684" w:author="吴媛媛 [2]" w:date="2020-05-18T15:37:56Z"/>
                <w:rStyle w:val="24"/>
                <w:rFonts w:ascii="仿宋_GB2312" w:hAnsi="仿宋_GB2312" w:cs="仿宋_GB2312"/>
                <w:color w:val="000000"/>
                <w:sz w:val="21"/>
                <w:szCs w:val="21"/>
                <w:u w:val="none"/>
                <w:lang w:eastAsia="zh-CN"/>
              </w:rPr>
            </w:pPr>
            <w:del w:id="4685" w:author="吴媛媛 [2]" w:date="2020-05-18T15:37:56Z">
              <w:r>
                <w:rPr>
                  <w:rStyle w:val="24"/>
                  <w:rFonts w:hint="eastAsia" w:ascii="仿宋_GB2312" w:hAnsi="仿宋_GB2312" w:cs="仿宋_GB2312"/>
                  <w:color w:val="000000"/>
                  <w:sz w:val="21"/>
                  <w:szCs w:val="21"/>
                  <w:u w:val="none"/>
                </w:rPr>
                <w:delText>产业精准扶贫</w:delText>
              </w:r>
            </w:del>
            <w:del w:id="4686" w:author="吴媛媛 [2]" w:date="2020-05-18T15:37:56Z">
              <w:r>
                <w:rPr>
                  <w:rStyle w:val="24"/>
                  <w:rFonts w:hint="eastAsia" w:ascii="仿宋_GB2312" w:hAnsi="仿宋_GB2312" w:cs="仿宋_GB2312"/>
                  <w:color w:val="000000"/>
                  <w:sz w:val="21"/>
                  <w:szCs w:val="21"/>
                  <w:u w:val="none"/>
                  <w:lang w:eastAsia="zh-CN"/>
                </w:rPr>
                <w:delText>报文</w:delText>
              </w:r>
            </w:del>
          </w:p>
        </w:tc>
        <w:tc>
          <w:tcPr>
            <w:tcW w:w="3096" w:type="dxa"/>
            <w:tcBorders>
              <w:top w:val="single" w:color="000000" w:sz="4" w:space="0"/>
              <w:left w:val="single" w:color="000000" w:sz="4" w:space="0"/>
              <w:bottom w:val="single" w:color="000000" w:sz="4" w:space="0"/>
              <w:right w:val="single" w:color="000000" w:sz="4" w:space="0"/>
            </w:tcBorders>
            <w:vAlign w:val="center"/>
            <w:tcPrChange w:id="4687"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688" w:author="吴媛媛 [2]" w:date="2020-05-18T15:37:56Z"/>
                <w:rStyle w:val="24"/>
                <w:rFonts w:hint="eastAsia" w:ascii="仿宋_GB2312" w:hAnsi="仿宋_GB2312" w:cs="仿宋_GB2312"/>
                <w:color w:val="000000"/>
                <w:sz w:val="21"/>
                <w:szCs w:val="21"/>
                <w:u w:val="none"/>
              </w:rPr>
            </w:pPr>
            <w:ins w:id="4689" w:author="oauser" w:date="2019-12-19T11:07:39Z">
              <w:del w:id="4690" w:author="吴媛媛 [2]" w:date="2020-05-18T15:37:56Z">
                <w:r>
                  <w:rPr>
                    <w:rFonts w:hint="eastAsia"/>
                    <w:sz w:val="21"/>
                    <w:szCs w:val="21"/>
                    <w:lang w:eastAsia="zh-CN"/>
                  </w:rPr>
                  <w:delText>全量</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692"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del w:id="4691" w:author="吴媛媛 [2]" w:date="2020-05-18T15:37:56Z"/>
          <w:trPrChange w:id="4692"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693"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del w:id="4694" w:author="吴媛媛 [2]" w:date="2020-05-18T15:37:56Z"/>
                <w:rFonts w:ascii="仿宋_GB2312" w:hAnsi="仿宋_GB2312" w:cs="仿宋_GB2312"/>
                <w:color w:val="000000"/>
                <w:sz w:val="21"/>
                <w:szCs w:val="21"/>
                <w:lang w:eastAsia="zh-CN"/>
              </w:rPr>
            </w:pPr>
            <w:del w:id="4695" w:author="吴媛媛 [2]" w:date="2020-05-18T15:37:56Z">
              <w:r>
                <w:rPr>
                  <w:rFonts w:hint="eastAsia" w:ascii="仿宋_GB2312" w:hAnsi="仿宋_GB2312" w:cs="仿宋_GB2312"/>
                  <w:color w:val="000000"/>
                  <w:sz w:val="21"/>
                  <w:szCs w:val="21"/>
                  <w:lang w:eastAsia="zh-CN"/>
                </w:rPr>
                <w:delText>32</w:delText>
              </w:r>
            </w:del>
          </w:p>
        </w:tc>
        <w:tc>
          <w:tcPr>
            <w:tcW w:w="1453" w:type="dxa"/>
            <w:tcBorders>
              <w:top w:val="single" w:color="000000" w:sz="4" w:space="0"/>
              <w:left w:val="single" w:color="000000" w:sz="4" w:space="0"/>
              <w:bottom w:val="single" w:color="000000" w:sz="4" w:space="0"/>
              <w:right w:val="single" w:color="000000" w:sz="4" w:space="0"/>
            </w:tcBorders>
            <w:vAlign w:val="center"/>
            <w:tcPrChange w:id="4696"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697" w:author="吴媛媛 [2]" w:date="2020-05-18T15:37:56Z"/>
                <w:rStyle w:val="24"/>
                <w:rFonts w:ascii="仿宋_GB2312" w:hAnsi="仿宋_GB2312" w:cs="仿宋_GB2312"/>
                <w:color w:val="000000"/>
                <w:sz w:val="21"/>
                <w:szCs w:val="21"/>
                <w:u w:val="none"/>
              </w:rPr>
            </w:pPr>
            <w:del w:id="4698" w:author="吴媛媛 [2]" w:date="2020-05-18T15:37:56Z">
              <w:r>
                <w:rPr>
                  <w:rStyle w:val="24"/>
                  <w:rFonts w:hint="eastAsia" w:ascii="仿宋_GB2312" w:hAnsi="仿宋_GB2312" w:cs="仿宋_GB2312"/>
                  <w:color w:val="000000"/>
                  <w:sz w:val="21"/>
                  <w:szCs w:val="21"/>
                  <w:u w:val="none"/>
                </w:rPr>
                <w:delText>XMJZFP</w:delText>
              </w:r>
            </w:del>
          </w:p>
        </w:tc>
        <w:tc>
          <w:tcPr>
            <w:tcW w:w="3098" w:type="dxa"/>
            <w:tcBorders>
              <w:top w:val="single" w:color="000000" w:sz="4" w:space="0"/>
              <w:left w:val="single" w:color="000000" w:sz="4" w:space="0"/>
              <w:bottom w:val="single" w:color="000000" w:sz="4" w:space="0"/>
              <w:right w:val="single" w:color="000000" w:sz="4" w:space="0"/>
            </w:tcBorders>
            <w:vAlign w:val="center"/>
            <w:tcPrChange w:id="4699"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700" w:author="吴媛媛 [2]" w:date="2020-05-18T15:37:56Z"/>
                <w:rStyle w:val="24"/>
                <w:rFonts w:ascii="仿宋_GB2312" w:hAnsi="仿宋_GB2312" w:cs="仿宋_GB2312"/>
                <w:color w:val="000000"/>
                <w:sz w:val="21"/>
                <w:szCs w:val="21"/>
                <w:u w:val="none"/>
                <w:lang w:eastAsia="zh-CN"/>
              </w:rPr>
            </w:pPr>
            <w:del w:id="4701" w:author="吴媛媛 [2]" w:date="2020-05-18T15:37:56Z">
              <w:r>
                <w:rPr>
                  <w:rStyle w:val="24"/>
                  <w:rFonts w:hint="eastAsia" w:ascii="仿宋_GB2312" w:hAnsi="仿宋_GB2312" w:cs="仿宋_GB2312"/>
                  <w:color w:val="000000"/>
                  <w:sz w:val="21"/>
                  <w:szCs w:val="21"/>
                  <w:u w:val="none"/>
                </w:rPr>
                <w:delText>项目精准扶贫</w:delText>
              </w:r>
            </w:del>
            <w:del w:id="4702" w:author="吴媛媛 [2]" w:date="2020-05-18T15:37:56Z">
              <w:r>
                <w:rPr>
                  <w:rStyle w:val="24"/>
                  <w:rFonts w:hint="eastAsia" w:ascii="仿宋_GB2312" w:hAnsi="仿宋_GB2312" w:cs="仿宋_GB2312"/>
                  <w:color w:val="000000"/>
                  <w:sz w:val="21"/>
                  <w:szCs w:val="21"/>
                  <w:u w:val="none"/>
                  <w:lang w:eastAsia="zh-CN"/>
                </w:rPr>
                <w:delText>报文</w:delText>
              </w:r>
            </w:del>
          </w:p>
        </w:tc>
        <w:tc>
          <w:tcPr>
            <w:tcW w:w="3096" w:type="dxa"/>
            <w:tcBorders>
              <w:top w:val="single" w:color="000000" w:sz="4" w:space="0"/>
              <w:left w:val="single" w:color="000000" w:sz="4" w:space="0"/>
              <w:bottom w:val="single" w:color="000000" w:sz="4" w:space="0"/>
              <w:right w:val="single" w:color="000000" w:sz="4" w:space="0"/>
            </w:tcBorders>
            <w:vAlign w:val="center"/>
            <w:tcPrChange w:id="4703"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704" w:author="吴媛媛 [2]" w:date="2020-05-18T15:37:56Z"/>
                <w:rStyle w:val="24"/>
                <w:rFonts w:hint="eastAsia" w:ascii="仿宋_GB2312" w:hAnsi="仿宋_GB2312" w:cs="仿宋_GB2312"/>
                <w:color w:val="000000"/>
                <w:sz w:val="21"/>
                <w:szCs w:val="21"/>
                <w:u w:val="none"/>
              </w:rPr>
            </w:pPr>
            <w:ins w:id="4705" w:author="oauser" w:date="2019-12-19T11:07:40Z">
              <w:del w:id="4706" w:author="吴媛媛 [2]" w:date="2020-05-18T15:37:56Z">
                <w:r>
                  <w:rPr>
                    <w:rFonts w:hint="eastAsia"/>
                    <w:sz w:val="21"/>
                    <w:szCs w:val="21"/>
                    <w:lang w:eastAsia="zh-CN"/>
                  </w:rPr>
                  <w:delText>全量</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708"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del w:id="4707" w:author="吴媛媛 [2]" w:date="2020-05-18T15:38:15Z"/>
          <w:trPrChange w:id="4708"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709"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del w:id="4710" w:author="吴媛媛 [2]" w:date="2020-05-18T15:38:15Z"/>
                <w:rFonts w:ascii="仿宋_GB2312" w:hAnsi="仿宋_GB2312" w:cs="仿宋_GB2312"/>
                <w:color w:val="000000"/>
                <w:sz w:val="21"/>
                <w:szCs w:val="21"/>
                <w:lang w:eastAsia="zh-CN"/>
              </w:rPr>
            </w:pPr>
            <w:del w:id="4711" w:author="吴媛媛 [2]" w:date="2020-05-18T15:38:15Z">
              <w:r>
                <w:rPr>
                  <w:rFonts w:hint="eastAsia" w:ascii="仿宋_GB2312" w:hAnsi="仿宋_GB2312" w:cs="仿宋_GB2312"/>
                  <w:color w:val="000000"/>
                  <w:sz w:val="21"/>
                  <w:szCs w:val="21"/>
                  <w:lang w:eastAsia="zh-CN"/>
                </w:rPr>
                <w:delText>33</w:delText>
              </w:r>
            </w:del>
          </w:p>
        </w:tc>
        <w:tc>
          <w:tcPr>
            <w:tcW w:w="1453" w:type="dxa"/>
            <w:tcBorders>
              <w:top w:val="single" w:color="000000" w:sz="4" w:space="0"/>
              <w:left w:val="single" w:color="000000" w:sz="4" w:space="0"/>
              <w:bottom w:val="single" w:color="000000" w:sz="4" w:space="0"/>
              <w:right w:val="single" w:color="000000" w:sz="4" w:space="0"/>
            </w:tcBorders>
            <w:vAlign w:val="center"/>
            <w:tcPrChange w:id="4712"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713" w:author="吴媛媛 [2]" w:date="2020-05-18T15:38:15Z"/>
                <w:rStyle w:val="24"/>
                <w:rFonts w:ascii="仿宋_GB2312" w:hAnsi="仿宋_GB2312" w:cs="仿宋_GB2312"/>
                <w:color w:val="000000"/>
                <w:sz w:val="21"/>
                <w:szCs w:val="21"/>
                <w:u w:val="none"/>
              </w:rPr>
            </w:pPr>
            <w:del w:id="4714" w:author="吴媛媛 [2]" w:date="2020-05-18T15:38:15Z">
              <w:r>
                <w:rPr>
                  <w:rStyle w:val="24"/>
                  <w:rFonts w:hint="eastAsia" w:ascii="仿宋_GB2312" w:hAnsi="仿宋_GB2312" w:cs="仿宋_GB2312"/>
                  <w:color w:val="000000"/>
                  <w:sz w:val="21"/>
                  <w:szCs w:val="21"/>
                  <w:u w:val="none"/>
                </w:rPr>
                <w:delText>WFLDZTJZFPDK</w:delText>
              </w:r>
            </w:del>
          </w:p>
        </w:tc>
        <w:tc>
          <w:tcPr>
            <w:tcW w:w="3098" w:type="dxa"/>
            <w:tcBorders>
              <w:top w:val="single" w:color="000000" w:sz="4" w:space="0"/>
              <w:left w:val="single" w:color="000000" w:sz="4" w:space="0"/>
              <w:bottom w:val="single" w:color="000000" w:sz="4" w:space="0"/>
              <w:right w:val="single" w:color="000000" w:sz="4" w:space="0"/>
            </w:tcBorders>
            <w:vAlign w:val="center"/>
            <w:tcPrChange w:id="4715"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716" w:author="吴媛媛 [2]" w:date="2020-05-18T15:38:15Z"/>
                <w:rStyle w:val="24"/>
                <w:rFonts w:ascii="仿宋_GB2312" w:hAnsi="仿宋_GB2312" w:cs="仿宋_GB2312"/>
                <w:color w:val="000000"/>
                <w:sz w:val="21"/>
                <w:szCs w:val="21"/>
                <w:u w:val="none"/>
                <w:lang w:eastAsia="zh-CN"/>
              </w:rPr>
            </w:pPr>
            <w:del w:id="4717" w:author="吴媛媛 [2]" w:date="2020-05-18T15:38:15Z">
              <w:r>
                <w:rPr>
                  <w:rStyle w:val="24"/>
                  <w:rFonts w:hint="eastAsia" w:ascii="仿宋_GB2312" w:hAnsi="仿宋_GB2312" w:cs="仿宋_GB2312"/>
                  <w:color w:val="000000"/>
                  <w:sz w:val="21"/>
                  <w:szCs w:val="21"/>
                  <w:u w:val="none"/>
                  <w:lang w:eastAsia="zh-CN"/>
                </w:rPr>
                <w:delText>五方联动助推精准扶贫贷款报文</w:delText>
              </w:r>
            </w:del>
          </w:p>
        </w:tc>
        <w:tc>
          <w:tcPr>
            <w:tcW w:w="3096" w:type="dxa"/>
            <w:tcBorders>
              <w:top w:val="single" w:color="000000" w:sz="4" w:space="0"/>
              <w:left w:val="single" w:color="000000" w:sz="4" w:space="0"/>
              <w:bottom w:val="single" w:color="000000" w:sz="4" w:space="0"/>
              <w:right w:val="single" w:color="000000" w:sz="4" w:space="0"/>
            </w:tcBorders>
            <w:vAlign w:val="center"/>
            <w:tcPrChange w:id="4718"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719" w:author="吴媛媛 [2]" w:date="2020-05-18T15:38:15Z"/>
                <w:rStyle w:val="24"/>
                <w:rFonts w:hint="eastAsia" w:ascii="仿宋_GB2312" w:hAnsi="仿宋_GB2312" w:cs="仿宋_GB2312"/>
                <w:color w:val="000000"/>
                <w:sz w:val="21"/>
                <w:szCs w:val="21"/>
                <w:u w:val="none"/>
                <w:lang w:eastAsia="zh-CN"/>
              </w:rPr>
            </w:pPr>
            <w:ins w:id="4720" w:author="oauser" w:date="2019-12-19T11:08:55Z">
              <w:del w:id="4721" w:author="吴媛媛 [2]" w:date="2020-05-18T15:38:15Z">
                <w:r>
                  <w:rPr>
                    <w:rFonts w:hint="eastAsia"/>
                    <w:sz w:val="21"/>
                    <w:szCs w:val="21"/>
                    <w:lang w:eastAsia="zh-CN"/>
                  </w:rPr>
                  <w:delText>全量</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723"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del w:id="4722" w:author="吴媛媛 [2]" w:date="2020-05-18T15:38:15Z"/>
          <w:trPrChange w:id="4723"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724"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del w:id="4725" w:author="吴媛媛 [2]" w:date="2020-05-18T15:38:15Z"/>
                <w:rFonts w:ascii="仿宋_GB2312" w:hAnsi="仿宋_GB2312" w:cs="仿宋_GB2312"/>
                <w:color w:val="000000"/>
                <w:sz w:val="21"/>
                <w:szCs w:val="21"/>
                <w:lang w:eastAsia="zh-CN"/>
              </w:rPr>
            </w:pPr>
            <w:del w:id="4726" w:author="吴媛媛 [2]" w:date="2020-05-18T15:38:15Z">
              <w:r>
                <w:rPr>
                  <w:rFonts w:hint="eastAsia" w:ascii="仿宋_GB2312" w:hAnsi="仿宋_GB2312" w:cs="仿宋_GB2312"/>
                  <w:color w:val="000000"/>
                  <w:sz w:val="21"/>
                  <w:szCs w:val="21"/>
                  <w:lang w:eastAsia="zh-CN"/>
                </w:rPr>
                <w:delText>34</w:delText>
              </w:r>
            </w:del>
          </w:p>
        </w:tc>
        <w:tc>
          <w:tcPr>
            <w:tcW w:w="1453" w:type="dxa"/>
            <w:tcBorders>
              <w:top w:val="single" w:color="000000" w:sz="4" w:space="0"/>
              <w:left w:val="single" w:color="000000" w:sz="4" w:space="0"/>
              <w:bottom w:val="single" w:color="000000" w:sz="4" w:space="0"/>
              <w:right w:val="single" w:color="000000" w:sz="4" w:space="0"/>
            </w:tcBorders>
            <w:vAlign w:val="center"/>
            <w:tcPrChange w:id="4727"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728" w:author="吴媛媛 [2]" w:date="2020-05-18T15:38:15Z"/>
                <w:rStyle w:val="24"/>
                <w:rFonts w:ascii="仿宋_GB2312" w:hAnsi="仿宋_GB2312" w:cs="仿宋_GB2312"/>
                <w:color w:val="000000"/>
                <w:sz w:val="21"/>
                <w:szCs w:val="21"/>
                <w:u w:val="none"/>
              </w:rPr>
            </w:pPr>
            <w:del w:id="4729" w:author="吴媛媛 [2]" w:date="2020-05-18T15:38:15Z">
              <w:r>
                <w:rPr>
                  <w:rStyle w:val="24"/>
                  <w:rFonts w:hint="eastAsia" w:ascii="仿宋_GB2312" w:hAnsi="仿宋_GB2312" w:cs="仿宋_GB2312"/>
                  <w:color w:val="000000"/>
                  <w:sz w:val="21"/>
                  <w:szCs w:val="21"/>
                  <w:u w:val="none"/>
                </w:rPr>
                <w:delText>MMTXDK</w:delText>
              </w:r>
            </w:del>
          </w:p>
        </w:tc>
        <w:tc>
          <w:tcPr>
            <w:tcW w:w="3098" w:type="dxa"/>
            <w:tcBorders>
              <w:top w:val="single" w:color="000000" w:sz="4" w:space="0"/>
              <w:left w:val="single" w:color="000000" w:sz="4" w:space="0"/>
              <w:bottom w:val="single" w:color="000000" w:sz="4" w:space="0"/>
              <w:right w:val="single" w:color="000000" w:sz="4" w:space="0"/>
            </w:tcBorders>
            <w:vAlign w:val="center"/>
            <w:tcPrChange w:id="4730"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731" w:author="吴媛媛 [2]" w:date="2020-05-18T15:38:15Z"/>
                <w:rStyle w:val="24"/>
                <w:rFonts w:ascii="仿宋_GB2312" w:hAnsi="仿宋_GB2312" w:cs="仿宋_GB2312"/>
                <w:color w:val="000000"/>
                <w:sz w:val="21"/>
                <w:szCs w:val="21"/>
                <w:u w:val="none"/>
                <w:lang w:eastAsia="zh-CN"/>
              </w:rPr>
            </w:pPr>
            <w:del w:id="4732" w:author="吴媛媛 [2]" w:date="2020-05-18T15:38:15Z">
              <w:r>
                <w:rPr>
                  <w:rStyle w:val="24"/>
                  <w:rFonts w:hint="eastAsia" w:ascii="仿宋_GB2312" w:hAnsi="仿宋_GB2312" w:cs="仿宋_GB2312"/>
                  <w:color w:val="000000"/>
                  <w:sz w:val="21"/>
                  <w:szCs w:val="21"/>
                  <w:u w:val="none"/>
                </w:rPr>
                <w:delText>民贸贴息贷款</w:delText>
              </w:r>
            </w:del>
            <w:del w:id="4733" w:author="吴媛媛 [2]" w:date="2020-05-18T15:38:15Z">
              <w:r>
                <w:rPr>
                  <w:rStyle w:val="24"/>
                  <w:rFonts w:hint="eastAsia" w:ascii="仿宋_GB2312" w:hAnsi="仿宋_GB2312" w:cs="仿宋_GB2312"/>
                  <w:color w:val="000000"/>
                  <w:sz w:val="21"/>
                  <w:szCs w:val="21"/>
                  <w:u w:val="none"/>
                  <w:lang w:eastAsia="zh-CN"/>
                </w:rPr>
                <w:delText>报文</w:delText>
              </w:r>
            </w:del>
          </w:p>
        </w:tc>
        <w:tc>
          <w:tcPr>
            <w:tcW w:w="3096" w:type="dxa"/>
            <w:tcBorders>
              <w:top w:val="single" w:color="000000" w:sz="4" w:space="0"/>
              <w:left w:val="single" w:color="000000" w:sz="4" w:space="0"/>
              <w:bottom w:val="single" w:color="000000" w:sz="4" w:space="0"/>
              <w:right w:val="single" w:color="000000" w:sz="4" w:space="0"/>
            </w:tcBorders>
            <w:vAlign w:val="center"/>
            <w:tcPrChange w:id="4734"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735" w:author="吴媛媛 [2]" w:date="2020-05-18T15:38:15Z"/>
                <w:rStyle w:val="24"/>
                <w:rFonts w:hint="eastAsia" w:ascii="仿宋_GB2312" w:hAnsi="仿宋_GB2312" w:cs="仿宋_GB2312"/>
                <w:color w:val="000000"/>
                <w:sz w:val="21"/>
                <w:szCs w:val="21"/>
                <w:u w:val="none"/>
              </w:rPr>
            </w:pPr>
            <w:ins w:id="4736" w:author="oauser" w:date="2019-12-19T11:09:09Z">
              <w:del w:id="4737" w:author="吴媛媛 [2]" w:date="2020-05-18T15:38:15Z">
                <w:r>
                  <w:rPr>
                    <w:rFonts w:hint="eastAsia"/>
                    <w:sz w:val="21"/>
                    <w:szCs w:val="21"/>
                    <w:lang w:eastAsia="zh-CN"/>
                  </w:rPr>
                  <w:delText>全量</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739"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del w:id="4738" w:author="吴媛媛 [2]" w:date="2020-05-18T15:38:15Z"/>
          <w:trPrChange w:id="4739"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740"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del w:id="4741" w:author="吴媛媛 [2]" w:date="2020-05-18T15:38:15Z"/>
                <w:rFonts w:ascii="仿宋_GB2312" w:hAnsi="仿宋_GB2312" w:cs="仿宋_GB2312"/>
                <w:color w:val="000000"/>
                <w:sz w:val="21"/>
                <w:szCs w:val="21"/>
                <w:lang w:eastAsia="zh-CN"/>
              </w:rPr>
            </w:pPr>
            <w:del w:id="4742" w:author="吴媛媛 [2]" w:date="2020-05-18T15:38:15Z">
              <w:r>
                <w:rPr>
                  <w:rFonts w:hint="eastAsia" w:ascii="仿宋_GB2312" w:hAnsi="仿宋_GB2312" w:cs="仿宋_GB2312"/>
                  <w:color w:val="000000"/>
                  <w:sz w:val="21"/>
                  <w:szCs w:val="21"/>
                  <w:lang w:eastAsia="zh-CN"/>
                </w:rPr>
                <w:delText>35</w:delText>
              </w:r>
            </w:del>
          </w:p>
        </w:tc>
        <w:tc>
          <w:tcPr>
            <w:tcW w:w="1453" w:type="dxa"/>
            <w:tcBorders>
              <w:top w:val="single" w:color="000000" w:sz="4" w:space="0"/>
              <w:left w:val="single" w:color="000000" w:sz="4" w:space="0"/>
              <w:bottom w:val="single" w:color="000000" w:sz="4" w:space="0"/>
              <w:right w:val="single" w:color="000000" w:sz="4" w:space="0"/>
            </w:tcBorders>
            <w:vAlign w:val="center"/>
            <w:tcPrChange w:id="4743"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744" w:author="吴媛媛 [2]" w:date="2020-05-18T15:38:15Z"/>
                <w:rStyle w:val="24"/>
                <w:rFonts w:ascii="仿宋_GB2312" w:hAnsi="仿宋_GB2312" w:cs="仿宋_GB2312"/>
                <w:color w:val="000000"/>
                <w:sz w:val="21"/>
                <w:szCs w:val="21"/>
                <w:u w:val="none"/>
              </w:rPr>
            </w:pPr>
            <w:del w:id="4745" w:author="吴媛媛 [2]" w:date="2020-05-18T15:38:15Z">
              <w:r>
                <w:rPr>
                  <w:rStyle w:val="24"/>
                  <w:rFonts w:hint="eastAsia" w:ascii="仿宋_GB2312" w:hAnsi="仿宋_GB2312" w:cs="仿宋_GB2312"/>
                  <w:color w:val="000000"/>
                  <w:sz w:val="21"/>
                  <w:szCs w:val="21"/>
                  <w:u w:val="none"/>
                </w:rPr>
                <w:delText>CYDBQD</w:delText>
              </w:r>
            </w:del>
          </w:p>
        </w:tc>
        <w:tc>
          <w:tcPr>
            <w:tcW w:w="3098" w:type="dxa"/>
            <w:tcBorders>
              <w:top w:val="single" w:color="000000" w:sz="4" w:space="0"/>
              <w:left w:val="single" w:color="000000" w:sz="4" w:space="0"/>
              <w:bottom w:val="single" w:color="000000" w:sz="4" w:space="0"/>
              <w:right w:val="single" w:color="000000" w:sz="4" w:space="0"/>
            </w:tcBorders>
            <w:vAlign w:val="center"/>
            <w:tcPrChange w:id="4746"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747" w:author="吴媛媛 [2]" w:date="2020-05-18T15:38:15Z"/>
                <w:rStyle w:val="24"/>
                <w:rFonts w:ascii="仿宋_GB2312" w:hAnsi="仿宋_GB2312" w:cs="仿宋_GB2312"/>
                <w:color w:val="000000"/>
                <w:sz w:val="21"/>
                <w:szCs w:val="21"/>
                <w:u w:val="none"/>
                <w:lang w:eastAsia="zh-CN"/>
              </w:rPr>
            </w:pPr>
            <w:del w:id="4748" w:author="吴媛媛 [2]" w:date="2020-05-18T15:38:15Z">
              <w:r>
                <w:rPr>
                  <w:rStyle w:val="24"/>
                  <w:rFonts w:hint="eastAsia" w:ascii="仿宋_GB2312" w:hAnsi="仿宋_GB2312" w:cs="仿宋_GB2312"/>
                  <w:color w:val="000000"/>
                  <w:sz w:val="21"/>
                  <w:szCs w:val="21"/>
                  <w:u w:val="none"/>
                </w:rPr>
                <w:delText>创业担保清单</w:delText>
              </w:r>
            </w:del>
            <w:del w:id="4749" w:author="吴媛媛 [2]" w:date="2020-05-18T15:38:15Z">
              <w:r>
                <w:rPr>
                  <w:rStyle w:val="24"/>
                  <w:rFonts w:hint="eastAsia" w:ascii="仿宋_GB2312" w:hAnsi="仿宋_GB2312" w:cs="仿宋_GB2312"/>
                  <w:color w:val="000000"/>
                  <w:sz w:val="21"/>
                  <w:szCs w:val="21"/>
                  <w:u w:val="none"/>
                  <w:lang w:eastAsia="zh-CN"/>
                </w:rPr>
                <w:delText>报文</w:delText>
              </w:r>
            </w:del>
          </w:p>
        </w:tc>
        <w:tc>
          <w:tcPr>
            <w:tcW w:w="3096" w:type="dxa"/>
            <w:tcBorders>
              <w:top w:val="single" w:color="000000" w:sz="4" w:space="0"/>
              <w:left w:val="single" w:color="000000" w:sz="4" w:space="0"/>
              <w:bottom w:val="single" w:color="000000" w:sz="4" w:space="0"/>
              <w:right w:val="single" w:color="000000" w:sz="4" w:space="0"/>
            </w:tcBorders>
            <w:vAlign w:val="center"/>
            <w:tcPrChange w:id="4750"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del w:id="4751" w:author="吴媛媛 [2]" w:date="2020-05-18T15:38:15Z"/>
                <w:rStyle w:val="24"/>
                <w:rFonts w:hint="eastAsia" w:ascii="仿宋_GB2312" w:hAnsi="仿宋_GB2312" w:cs="仿宋_GB2312"/>
                <w:color w:val="000000"/>
                <w:sz w:val="21"/>
                <w:szCs w:val="21"/>
                <w:u w:val="none"/>
              </w:rPr>
            </w:pPr>
            <w:ins w:id="4752" w:author="oauser" w:date="2019-12-19T11:09:23Z">
              <w:del w:id="4753" w:author="吴媛媛 [2]" w:date="2020-05-18T15:38:15Z">
                <w:r>
                  <w:rPr>
                    <w:rFonts w:hint="eastAsia"/>
                    <w:sz w:val="21"/>
                    <w:szCs w:val="21"/>
                    <w:lang w:eastAsia="zh-CN"/>
                  </w:rPr>
                  <w:delText>全量</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754"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754"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755"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ins w:id="4756" w:author="吴媛媛 [2]" w:date="2020-05-18T15:44:59Z">
              <w:r>
                <w:rPr>
                  <w:rFonts w:hint="eastAsia" w:ascii="仿宋_GB2312" w:hAnsi="仿宋_GB2312" w:cs="仿宋_GB2312"/>
                  <w:color w:val="000000"/>
                  <w:sz w:val="21"/>
                  <w:szCs w:val="21"/>
                  <w:lang w:val="en-US" w:eastAsia="zh-CN"/>
                </w:rPr>
                <w:t>29</w:t>
              </w:r>
            </w:ins>
            <w:del w:id="4757" w:author="吴媛媛 [2]" w:date="2020-05-18T15:44:59Z">
              <w:r>
                <w:rPr>
                  <w:rFonts w:hint="eastAsia" w:ascii="仿宋_GB2312" w:hAnsi="仿宋_GB2312" w:cs="仿宋_GB2312"/>
                  <w:color w:val="000000"/>
                  <w:sz w:val="21"/>
                  <w:szCs w:val="21"/>
                  <w:lang w:eastAsia="zh-CN"/>
                </w:rPr>
                <w:delText>3</w:delText>
              </w:r>
            </w:del>
            <w:del w:id="4758" w:author="吴媛媛 [2]" w:date="2020-05-18T15:44:58Z">
              <w:r>
                <w:rPr>
                  <w:rFonts w:hint="default" w:ascii="仿宋_GB2312" w:hAnsi="仿宋_GB2312" w:cs="仿宋_GB2312"/>
                  <w:color w:val="000000"/>
                  <w:sz w:val="21"/>
                  <w:szCs w:val="21"/>
                  <w:lang w:val="en-US" w:eastAsia="zh-CN"/>
                </w:rPr>
                <w:delText>6</w:delText>
              </w:r>
            </w:del>
          </w:p>
        </w:tc>
        <w:tc>
          <w:tcPr>
            <w:tcW w:w="1453" w:type="dxa"/>
            <w:tcBorders>
              <w:top w:val="single" w:color="000000" w:sz="4" w:space="0"/>
              <w:left w:val="single" w:color="000000" w:sz="4" w:space="0"/>
              <w:bottom w:val="single" w:color="000000" w:sz="4" w:space="0"/>
              <w:right w:val="single" w:color="000000" w:sz="4" w:space="0"/>
            </w:tcBorders>
            <w:vAlign w:val="center"/>
            <w:tcPrChange w:id="4759"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YSZKZYDK</w:t>
            </w:r>
          </w:p>
        </w:tc>
        <w:tc>
          <w:tcPr>
            <w:tcW w:w="3098" w:type="dxa"/>
            <w:tcBorders>
              <w:top w:val="single" w:color="000000" w:sz="4" w:space="0"/>
              <w:left w:val="single" w:color="000000" w:sz="4" w:space="0"/>
              <w:bottom w:val="single" w:color="000000" w:sz="4" w:space="0"/>
              <w:right w:val="single" w:color="000000" w:sz="4" w:space="0"/>
            </w:tcBorders>
            <w:vAlign w:val="center"/>
            <w:tcPrChange w:id="4760"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rPr>
                <w:rStyle w:val="24"/>
                <w:rFonts w:hint="eastAsia" w:ascii="仿宋_GB2312" w:hAnsi="仿宋_GB2312" w:cs="仿宋_GB2312"/>
                <w:color w:val="000000"/>
                <w:sz w:val="21"/>
                <w:szCs w:val="21"/>
                <w:u w:val="none"/>
                <w:lang w:eastAsia="zh-CN"/>
              </w:rPr>
              <w:t>应收账款质押贷款报文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761"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762" w:author="oauser" w:date="2019-12-19T11:09:46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763"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763"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764"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hint="default" w:ascii="仿宋_GB2312" w:hAnsi="仿宋_GB2312" w:cs="仿宋_GB2312"/>
                <w:color w:val="000000"/>
                <w:sz w:val="21"/>
                <w:szCs w:val="21"/>
                <w:lang w:val="en-US" w:eastAsia="zh-CN"/>
              </w:rPr>
            </w:pPr>
            <w:r>
              <w:rPr>
                <w:rFonts w:hint="eastAsia" w:ascii="仿宋_GB2312" w:hAnsi="仿宋_GB2312" w:cs="仿宋_GB2312"/>
                <w:color w:val="000000"/>
                <w:sz w:val="21"/>
                <w:szCs w:val="21"/>
                <w:lang w:eastAsia="zh-CN"/>
              </w:rPr>
              <w:t>3</w:t>
            </w:r>
            <w:del w:id="4765" w:author="吴媛媛 [2]" w:date="2020-05-18T15:39:37Z">
              <w:r>
                <w:rPr>
                  <w:rFonts w:hint="default" w:ascii="仿宋_GB2312" w:hAnsi="仿宋_GB2312" w:cs="仿宋_GB2312"/>
                  <w:color w:val="000000"/>
                  <w:sz w:val="21"/>
                  <w:szCs w:val="21"/>
                  <w:lang w:val="en-US" w:eastAsia="zh-CN"/>
                </w:rPr>
                <w:delText>7</w:delText>
              </w:r>
            </w:del>
            <w:ins w:id="4766" w:author="吴媛媛 [2]" w:date="2020-05-18T15:45:04Z">
              <w:r>
                <w:rPr>
                  <w:rFonts w:hint="eastAsia" w:ascii="仿宋_GB2312" w:hAnsi="仿宋_GB2312" w:cs="仿宋_GB2312"/>
                  <w:color w:val="000000"/>
                  <w:sz w:val="21"/>
                  <w:szCs w:val="21"/>
                  <w:lang w:val="en-US" w:eastAsia="zh-CN"/>
                </w:rPr>
                <w:t>0</w:t>
              </w:r>
            </w:ins>
          </w:p>
        </w:tc>
        <w:tc>
          <w:tcPr>
            <w:tcW w:w="1453" w:type="dxa"/>
            <w:tcBorders>
              <w:top w:val="single" w:color="000000" w:sz="4" w:space="0"/>
              <w:left w:val="single" w:color="000000" w:sz="4" w:space="0"/>
              <w:bottom w:val="single" w:color="000000" w:sz="4" w:space="0"/>
              <w:right w:val="single" w:color="000000" w:sz="4" w:space="0"/>
            </w:tcBorders>
            <w:vAlign w:val="center"/>
            <w:tcPrChange w:id="4767"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ZSCQZYDK</w:t>
            </w:r>
          </w:p>
        </w:tc>
        <w:tc>
          <w:tcPr>
            <w:tcW w:w="3098" w:type="dxa"/>
            <w:tcBorders>
              <w:top w:val="single" w:color="000000" w:sz="4" w:space="0"/>
              <w:left w:val="single" w:color="000000" w:sz="4" w:space="0"/>
              <w:bottom w:val="single" w:color="000000" w:sz="4" w:space="0"/>
              <w:right w:val="single" w:color="000000" w:sz="4" w:space="0"/>
            </w:tcBorders>
            <w:vAlign w:val="center"/>
            <w:tcPrChange w:id="4768"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rPr>
                <w:rStyle w:val="24"/>
                <w:rFonts w:hint="eastAsia" w:ascii="仿宋_GB2312" w:hAnsi="仿宋_GB2312" w:cs="仿宋_GB2312"/>
                <w:color w:val="000000"/>
                <w:sz w:val="21"/>
                <w:szCs w:val="21"/>
                <w:u w:val="none"/>
                <w:lang w:eastAsia="zh-CN"/>
              </w:rPr>
              <w:t>知识产权质押贷款报文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769"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770" w:author="oauser" w:date="2019-12-19T11:09:50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771"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771"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772"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hint="default" w:ascii="仿宋_GB2312" w:hAnsi="仿宋_GB2312" w:cs="仿宋_GB2312"/>
                <w:color w:val="000000"/>
                <w:sz w:val="21"/>
                <w:szCs w:val="21"/>
                <w:lang w:val="en-US" w:eastAsia="zh-CN"/>
              </w:rPr>
            </w:pPr>
            <w:r>
              <w:rPr>
                <w:rFonts w:hint="eastAsia" w:ascii="仿宋_GB2312" w:hAnsi="仿宋_GB2312" w:cs="仿宋_GB2312"/>
                <w:color w:val="000000"/>
                <w:sz w:val="21"/>
                <w:szCs w:val="21"/>
                <w:lang w:eastAsia="zh-CN"/>
              </w:rPr>
              <w:t>3</w:t>
            </w:r>
            <w:del w:id="4773" w:author="吴媛媛 [2]" w:date="2020-05-18T15:39:38Z">
              <w:r>
                <w:rPr>
                  <w:rFonts w:hint="default" w:ascii="仿宋_GB2312" w:hAnsi="仿宋_GB2312" w:cs="仿宋_GB2312"/>
                  <w:color w:val="000000"/>
                  <w:sz w:val="21"/>
                  <w:szCs w:val="21"/>
                  <w:lang w:val="en-US" w:eastAsia="zh-CN"/>
                </w:rPr>
                <w:delText>8</w:delText>
              </w:r>
            </w:del>
            <w:ins w:id="4774" w:author="吴媛媛 [2]" w:date="2020-05-18T15:45:06Z">
              <w:r>
                <w:rPr>
                  <w:rFonts w:hint="eastAsia" w:ascii="仿宋_GB2312" w:hAnsi="仿宋_GB2312" w:cs="仿宋_GB2312"/>
                  <w:color w:val="000000"/>
                  <w:sz w:val="21"/>
                  <w:szCs w:val="21"/>
                  <w:lang w:val="en-US" w:eastAsia="zh-CN"/>
                </w:rPr>
                <w:t>1</w:t>
              </w:r>
            </w:ins>
          </w:p>
        </w:tc>
        <w:tc>
          <w:tcPr>
            <w:tcW w:w="1453" w:type="dxa"/>
            <w:tcBorders>
              <w:top w:val="single" w:color="000000" w:sz="4" w:space="0"/>
              <w:left w:val="single" w:color="000000" w:sz="4" w:space="0"/>
              <w:bottom w:val="single" w:color="000000" w:sz="4" w:space="0"/>
              <w:right w:val="single" w:color="000000" w:sz="4" w:space="0"/>
            </w:tcBorders>
            <w:vAlign w:val="center"/>
            <w:tcPrChange w:id="4775"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ZQCXPZ</w:t>
            </w:r>
          </w:p>
        </w:tc>
        <w:tc>
          <w:tcPr>
            <w:tcW w:w="3098" w:type="dxa"/>
            <w:tcBorders>
              <w:top w:val="single" w:color="000000" w:sz="4" w:space="0"/>
              <w:left w:val="single" w:color="000000" w:sz="4" w:space="0"/>
              <w:bottom w:val="single" w:color="000000" w:sz="4" w:space="0"/>
              <w:right w:val="single" w:color="000000" w:sz="4" w:space="0"/>
            </w:tcBorders>
            <w:vAlign w:val="center"/>
            <w:tcPrChange w:id="4776"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rPr>
                <w:rStyle w:val="24"/>
                <w:rFonts w:hint="eastAsia" w:ascii="仿宋_GB2312" w:hAnsi="仿宋_GB2312" w:cs="仿宋_GB2312"/>
                <w:color w:val="000000"/>
                <w:sz w:val="21"/>
                <w:szCs w:val="21"/>
                <w:u w:val="none"/>
              </w:rPr>
              <w:t>债券创新品种</w:t>
            </w:r>
            <w:r>
              <w:rPr>
                <w:rStyle w:val="24"/>
                <w:rFonts w:hint="eastAsia" w:ascii="仿宋_GB2312" w:hAnsi="仿宋_GB2312" w:cs="仿宋_GB2312"/>
                <w:color w:val="000000"/>
                <w:sz w:val="21"/>
                <w:szCs w:val="21"/>
                <w:u w:val="none"/>
                <w:lang w:eastAsia="zh-CN"/>
              </w:rPr>
              <w:t>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777"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rPr>
            </w:pPr>
            <w:ins w:id="4778" w:author="oauser" w:date="2019-12-19T11:09:56Z">
              <w:r>
                <w:rPr>
                  <w:rFonts w:hint="eastAsia"/>
                  <w:sz w:val="21"/>
                  <w:szCs w:val="21"/>
                  <w:lang w:eastAsia="zh-CN"/>
                </w:rPr>
                <w:t>全量</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779" w:author="oauser" w:date="2019-12-19T14:33:33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340" w:hRule="atLeast"/>
          <w:tblHeader/>
          <w:trPrChange w:id="4779" w:author="oauser" w:date="2019-12-19T14:33:33Z">
            <w:trPr>
              <w:trHeight w:val="340" w:hRule="atLeast"/>
              <w:tblHeader/>
              <w:jc w:val="center"/>
            </w:trPr>
          </w:trPrChange>
        </w:trPr>
        <w:tc>
          <w:tcPr>
            <w:tcW w:w="876" w:type="dxa"/>
            <w:tcBorders>
              <w:top w:val="single" w:color="000000" w:sz="4" w:space="0"/>
              <w:left w:val="single" w:color="000000" w:sz="4" w:space="0"/>
              <w:bottom w:val="single" w:color="000000" w:sz="4" w:space="0"/>
              <w:right w:val="single" w:color="000000" w:sz="4" w:space="0"/>
            </w:tcBorders>
            <w:vAlign w:val="center"/>
            <w:tcPrChange w:id="4780" w:author="oauser" w:date="2019-12-19T14:33:33Z">
              <w:tcPr>
                <w:tcW w:w="87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ind w:left="867" w:hanging="867"/>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w:t>
            </w:r>
            <w:ins w:id="4781" w:author="吴媛媛 [2]" w:date="2020-05-18T15:45:11Z">
              <w:r>
                <w:rPr>
                  <w:rFonts w:hint="eastAsia" w:ascii="仿宋_GB2312" w:hAnsi="仿宋_GB2312" w:cs="仿宋_GB2312"/>
                  <w:color w:val="000000"/>
                  <w:sz w:val="21"/>
                  <w:szCs w:val="21"/>
                  <w:lang w:val="en-US" w:eastAsia="zh-CN"/>
                </w:rPr>
                <w:t>2</w:t>
              </w:r>
            </w:ins>
            <w:del w:id="4782" w:author="吴媛媛 [2]" w:date="2020-05-18T15:45:07Z">
              <w:r>
                <w:rPr>
                  <w:rFonts w:hint="eastAsia" w:ascii="仿宋_GB2312" w:hAnsi="仿宋_GB2312" w:cs="仿宋_GB2312"/>
                  <w:color w:val="000000"/>
                  <w:sz w:val="21"/>
                  <w:szCs w:val="21"/>
                  <w:lang w:eastAsia="zh-CN"/>
                </w:rPr>
                <w:delText>9</w:delText>
              </w:r>
            </w:del>
          </w:p>
        </w:tc>
        <w:tc>
          <w:tcPr>
            <w:tcW w:w="1453" w:type="dxa"/>
            <w:tcBorders>
              <w:top w:val="single" w:color="000000" w:sz="4" w:space="0"/>
              <w:left w:val="single" w:color="000000" w:sz="4" w:space="0"/>
              <w:bottom w:val="single" w:color="000000" w:sz="4" w:space="0"/>
              <w:right w:val="single" w:color="000000" w:sz="4" w:space="0"/>
            </w:tcBorders>
            <w:vAlign w:val="center"/>
            <w:tcPrChange w:id="4783" w:author="oauser" w:date="2019-12-19T14:33:33Z">
              <w:tcPr>
                <w:tcW w:w="1453"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rPr>
            </w:pPr>
            <w:r>
              <w:rPr>
                <w:rStyle w:val="24"/>
                <w:rFonts w:hint="eastAsia" w:ascii="仿宋_GB2312" w:hAnsi="仿宋_GB2312" w:cs="仿宋_GB2312"/>
                <w:color w:val="000000"/>
                <w:sz w:val="21"/>
                <w:szCs w:val="21"/>
                <w:u w:val="none"/>
              </w:rPr>
              <w:t>ZXZQZCTDLYFZQK</w:t>
            </w:r>
          </w:p>
        </w:tc>
        <w:tc>
          <w:tcPr>
            <w:tcW w:w="3098" w:type="dxa"/>
            <w:tcBorders>
              <w:top w:val="single" w:color="000000" w:sz="4" w:space="0"/>
              <w:left w:val="single" w:color="000000" w:sz="4" w:space="0"/>
              <w:bottom w:val="single" w:color="000000" w:sz="4" w:space="0"/>
              <w:right w:val="single" w:color="000000" w:sz="4" w:space="0"/>
            </w:tcBorders>
            <w:vAlign w:val="center"/>
            <w:tcPrChange w:id="4784" w:author="oauser" w:date="2019-12-19T14:33:33Z">
              <w:tcPr>
                <w:tcW w:w="3098"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ascii="仿宋_GB2312" w:hAnsi="仿宋_GB2312" w:cs="仿宋_GB2312"/>
                <w:color w:val="000000"/>
                <w:sz w:val="21"/>
                <w:szCs w:val="21"/>
                <w:u w:val="none"/>
                <w:lang w:eastAsia="zh-CN"/>
              </w:rPr>
            </w:pPr>
            <w:r>
              <w:rPr>
                <w:rStyle w:val="24"/>
                <w:rFonts w:hint="eastAsia" w:ascii="仿宋_GB2312" w:hAnsi="仿宋_GB2312" w:cs="仿宋_GB2312"/>
                <w:color w:val="000000"/>
                <w:sz w:val="21"/>
                <w:szCs w:val="21"/>
                <w:u w:val="none"/>
                <w:lang w:eastAsia="zh-CN"/>
              </w:rPr>
              <w:t>专项债券支持特定领域发展情况报文</w:t>
            </w:r>
          </w:p>
        </w:tc>
        <w:tc>
          <w:tcPr>
            <w:tcW w:w="3096" w:type="dxa"/>
            <w:tcBorders>
              <w:top w:val="single" w:color="000000" w:sz="4" w:space="0"/>
              <w:left w:val="single" w:color="000000" w:sz="4" w:space="0"/>
              <w:bottom w:val="single" w:color="000000" w:sz="4" w:space="0"/>
              <w:right w:val="single" w:color="000000" w:sz="4" w:space="0"/>
            </w:tcBorders>
            <w:vAlign w:val="center"/>
            <w:tcPrChange w:id="4785" w:author="oauser" w:date="2019-12-19T14:33:33Z">
              <w:tcPr>
                <w:tcW w:w="3096" w:type="dxa"/>
                <w:tcBorders>
                  <w:top w:val="single" w:color="000000" w:sz="4" w:space="0"/>
                  <w:left w:val="single" w:color="000000" w:sz="4" w:space="0"/>
                  <w:bottom w:val="single" w:color="000000" w:sz="4" w:space="0"/>
                  <w:right w:val="single" w:color="000000" w:sz="4" w:space="0"/>
                </w:tcBorders>
                <w:vAlign w:val="center"/>
              </w:tcPr>
            </w:tcPrChange>
          </w:tcPr>
          <w:p>
            <w:pPr>
              <w:spacing w:line="240" w:lineRule="auto"/>
              <w:jc w:val="center"/>
              <w:rPr>
                <w:rStyle w:val="24"/>
                <w:rFonts w:hint="eastAsia" w:ascii="仿宋_GB2312" w:hAnsi="仿宋_GB2312" w:cs="仿宋_GB2312"/>
                <w:color w:val="000000"/>
                <w:sz w:val="21"/>
                <w:szCs w:val="21"/>
                <w:u w:val="none"/>
                <w:lang w:eastAsia="zh-CN"/>
              </w:rPr>
            </w:pPr>
            <w:ins w:id="4786" w:author="oauser" w:date="2019-12-19T11:10:01Z">
              <w:r>
                <w:rPr>
                  <w:rFonts w:hint="eastAsia"/>
                  <w:sz w:val="21"/>
                  <w:szCs w:val="21"/>
                  <w:lang w:eastAsia="zh-CN"/>
                </w:rPr>
                <w:t>全量</w:t>
              </w:r>
            </w:ins>
          </w:p>
        </w:tc>
      </w:tr>
    </w:tbl>
    <w:p>
      <w:pPr>
        <w:pStyle w:val="3"/>
        <w:spacing w:line="240" w:lineRule="auto"/>
      </w:pPr>
      <w:bookmarkStart w:id="60" w:name="_Toc24084"/>
      <w:r>
        <w:rPr>
          <w:rFonts w:hint="eastAsia" w:ascii="仿宋_GB2312" w:hAnsi="仿宋_GB2312" w:eastAsia="仿宋_GB2312" w:cs="仿宋_GB2312"/>
        </w:rPr>
        <w:t>数据报文文件名称</w:t>
      </w:r>
      <w:bookmarkEnd w:id="58"/>
      <w:bookmarkEnd w:id="59"/>
      <w:bookmarkEnd w:id="60"/>
    </w:p>
    <w:p>
      <w:pPr>
        <w:ind w:firstLine="600" w:firstLineChars="200"/>
        <w:jc w:val="both"/>
        <w:rPr>
          <w:sz w:val="30"/>
          <w:szCs w:val="30"/>
          <w:lang w:eastAsia="zh-CN"/>
        </w:rPr>
      </w:pPr>
      <w:r>
        <w:rPr>
          <w:rFonts w:hint="eastAsia"/>
          <w:sz w:val="30"/>
          <w:szCs w:val="30"/>
          <w:lang w:eastAsia="zh-CN"/>
        </w:rPr>
        <w:t>数据报文文件名称长度不固定，只能由大写英文字母和数字组成。文件名称由类别标识码加报数机构编码和日期范围组成。</w:t>
      </w:r>
    </w:p>
    <w:p>
      <w:pPr>
        <w:ind w:firstLine="600" w:firstLineChars="200"/>
        <w:jc w:val="both"/>
        <w:rPr>
          <w:sz w:val="30"/>
          <w:szCs w:val="30"/>
          <w:lang w:eastAsia="zh-CN"/>
        </w:rPr>
      </w:pPr>
      <w:r>
        <w:rPr>
          <w:rFonts w:hint="eastAsia"/>
          <w:sz w:val="30"/>
          <w:szCs w:val="30"/>
          <w:lang w:eastAsia="zh-CN"/>
        </w:rPr>
        <w:t>文件名称的组成结构为：类别标识码+报送金融机构编码+数据截止日期。以个人客户报文为例，其报文文件名称如下，</w:t>
      </w:r>
    </w:p>
    <w:p>
      <w:pPr>
        <w:ind w:firstLine="600" w:firstLineChars="200"/>
        <w:jc w:val="both"/>
        <w:rPr>
          <w:sz w:val="30"/>
          <w:szCs w:val="30"/>
          <w:lang w:eastAsia="zh-CN"/>
        </w:rPr>
      </w:pPr>
      <w:r>
        <w:rPr>
          <w:rFonts w:hint="eastAsia"/>
          <w:sz w:val="30"/>
          <w:szCs w:val="30"/>
          <w:lang w:eastAsia="zh-CN"/>
        </w:rPr>
        <w:t>个人客户日报：GRKHA100015100004220190630.dat；</w:t>
      </w:r>
    </w:p>
    <w:p>
      <w:pPr>
        <w:ind w:firstLine="600" w:firstLineChars="200"/>
        <w:jc w:val="both"/>
        <w:rPr>
          <w:sz w:val="30"/>
          <w:szCs w:val="30"/>
          <w:lang w:eastAsia="zh-CN"/>
        </w:rPr>
      </w:pPr>
      <w:r>
        <w:rPr>
          <w:rFonts w:hint="eastAsia"/>
          <w:sz w:val="30"/>
          <w:szCs w:val="30"/>
          <w:lang w:eastAsia="zh-CN"/>
        </w:rPr>
        <w:t>个人客户月报：GRKHA1000151000042201906.dat；</w:t>
      </w:r>
    </w:p>
    <w:p>
      <w:pPr>
        <w:ind w:firstLine="600" w:firstLineChars="200"/>
        <w:jc w:val="both"/>
        <w:rPr>
          <w:sz w:val="30"/>
          <w:szCs w:val="30"/>
          <w:lang w:eastAsia="zh-CN"/>
        </w:rPr>
      </w:pPr>
      <w:r>
        <w:rPr>
          <w:rFonts w:hint="eastAsia"/>
          <w:sz w:val="30"/>
          <w:szCs w:val="30"/>
          <w:lang w:eastAsia="zh-CN"/>
        </w:rPr>
        <w:t>个人客户年报：GRKHA10001510000422019.dat；</w:t>
      </w:r>
    </w:p>
    <w:p>
      <w:pPr>
        <w:ind w:firstLine="600" w:firstLineChars="200"/>
        <w:jc w:val="both"/>
        <w:rPr>
          <w:ins w:id="4787" w:author="罗斌" w:date="2019-09-12T16:22:00Z"/>
          <w:sz w:val="30"/>
          <w:szCs w:val="30"/>
          <w:lang w:eastAsia="zh-CN"/>
        </w:rPr>
      </w:pPr>
      <w:ins w:id="4788" w:author="罗斌" w:date="2019-09-12T16:22:00Z">
        <w:r>
          <w:rPr>
            <w:rFonts w:hint="eastAsia"/>
            <w:sz w:val="30"/>
            <w:szCs w:val="30"/>
            <w:lang w:eastAsia="zh-CN"/>
          </w:rPr>
          <w:t>个人客户季报：GRKHA10001510000422019</w:t>
        </w:r>
      </w:ins>
      <w:ins w:id="4789" w:author="罗斌" w:date="2019-09-12T16:22:00Z">
        <w:r>
          <w:rPr>
            <w:sz w:val="30"/>
            <w:szCs w:val="30"/>
            <w:lang w:eastAsia="zh-CN"/>
          </w:rPr>
          <w:t>Q3</w:t>
        </w:r>
      </w:ins>
      <w:ins w:id="4790" w:author="罗斌" w:date="2019-09-12T16:22:00Z">
        <w:r>
          <w:rPr>
            <w:rFonts w:hint="eastAsia"/>
            <w:sz w:val="30"/>
            <w:szCs w:val="30"/>
            <w:lang w:eastAsia="zh-CN"/>
          </w:rPr>
          <w:t>.dat（第一、二、三、四季度值分别为Q</w:t>
        </w:r>
      </w:ins>
      <w:ins w:id="4791" w:author="罗斌" w:date="2019-09-12T16:22:00Z">
        <w:r>
          <w:rPr>
            <w:sz w:val="30"/>
            <w:szCs w:val="30"/>
            <w:lang w:eastAsia="zh-CN"/>
          </w:rPr>
          <w:t>1</w:t>
        </w:r>
      </w:ins>
      <w:ins w:id="4792" w:author="罗斌" w:date="2019-09-12T16:22:00Z">
        <w:r>
          <w:rPr>
            <w:rFonts w:hint="eastAsia"/>
            <w:sz w:val="30"/>
            <w:szCs w:val="30"/>
            <w:lang w:eastAsia="zh-CN"/>
          </w:rPr>
          <w:t>、Q</w:t>
        </w:r>
      </w:ins>
      <w:ins w:id="4793" w:author="罗斌" w:date="2019-09-12T16:22:00Z">
        <w:r>
          <w:rPr>
            <w:sz w:val="30"/>
            <w:szCs w:val="30"/>
            <w:lang w:eastAsia="zh-CN"/>
          </w:rPr>
          <w:t>2</w:t>
        </w:r>
      </w:ins>
      <w:ins w:id="4794" w:author="罗斌" w:date="2019-09-12T16:22:00Z">
        <w:r>
          <w:rPr>
            <w:rFonts w:hint="eastAsia"/>
            <w:sz w:val="30"/>
            <w:szCs w:val="30"/>
            <w:lang w:eastAsia="zh-CN"/>
          </w:rPr>
          <w:t>、Q</w:t>
        </w:r>
      </w:ins>
      <w:ins w:id="4795" w:author="罗斌" w:date="2019-09-12T16:22:00Z">
        <w:r>
          <w:rPr>
            <w:sz w:val="30"/>
            <w:szCs w:val="30"/>
            <w:lang w:eastAsia="zh-CN"/>
          </w:rPr>
          <w:t>3</w:t>
        </w:r>
      </w:ins>
      <w:ins w:id="4796" w:author="罗斌" w:date="2019-09-12T16:22:00Z">
        <w:r>
          <w:rPr>
            <w:rFonts w:hint="eastAsia"/>
            <w:sz w:val="30"/>
            <w:szCs w:val="30"/>
            <w:lang w:eastAsia="zh-CN"/>
          </w:rPr>
          <w:t>、Q</w:t>
        </w:r>
      </w:ins>
      <w:ins w:id="4797" w:author="罗斌" w:date="2019-09-12T16:22:00Z">
        <w:r>
          <w:rPr>
            <w:sz w:val="30"/>
            <w:szCs w:val="30"/>
            <w:lang w:eastAsia="zh-CN"/>
          </w:rPr>
          <w:t>4</w:t>
        </w:r>
      </w:ins>
      <w:ins w:id="4798" w:author="罗斌" w:date="2019-09-12T16:22:00Z">
        <w:r>
          <w:rPr>
            <w:rFonts w:hint="eastAsia"/>
            <w:sz w:val="30"/>
            <w:szCs w:val="30"/>
            <w:lang w:eastAsia="zh-CN"/>
          </w:rPr>
          <w:t>）；</w:t>
        </w:r>
      </w:ins>
    </w:p>
    <w:p>
      <w:pPr>
        <w:ind w:firstLine="600" w:firstLineChars="200"/>
        <w:jc w:val="both"/>
        <w:rPr>
          <w:del w:id="4799" w:author="罗斌" w:date="2019-09-12T16:22:00Z"/>
          <w:sz w:val="30"/>
          <w:szCs w:val="30"/>
          <w:lang w:eastAsia="zh-CN"/>
        </w:rPr>
      </w:pPr>
      <w:ins w:id="4800" w:author="罗斌" w:date="2019-09-12T16:22:00Z">
        <w:r>
          <w:rPr>
            <w:rFonts w:hint="eastAsia"/>
            <w:sz w:val="30"/>
            <w:szCs w:val="30"/>
            <w:lang w:eastAsia="zh-CN"/>
          </w:rPr>
          <w:t>个人客户旬报：GRKHA10001510000422019</w:t>
        </w:r>
      </w:ins>
      <w:ins w:id="4801" w:author="罗斌" w:date="2019-09-12T16:22:00Z">
        <w:r>
          <w:rPr>
            <w:sz w:val="30"/>
            <w:szCs w:val="30"/>
            <w:lang w:eastAsia="zh-CN"/>
          </w:rPr>
          <w:t>09T2</w:t>
        </w:r>
      </w:ins>
      <w:ins w:id="4802" w:author="罗斌" w:date="2019-09-12T16:22:00Z">
        <w:r>
          <w:rPr>
            <w:rFonts w:hint="eastAsia"/>
            <w:sz w:val="30"/>
            <w:szCs w:val="30"/>
            <w:lang w:eastAsia="zh-CN"/>
          </w:rPr>
          <w:t>.dat（上旬、中旬、下旬值分别为T</w:t>
        </w:r>
      </w:ins>
      <w:ins w:id="4803" w:author="罗斌" w:date="2019-09-12T16:22:00Z">
        <w:r>
          <w:rPr>
            <w:sz w:val="30"/>
            <w:szCs w:val="30"/>
            <w:lang w:eastAsia="zh-CN"/>
          </w:rPr>
          <w:t>1</w:t>
        </w:r>
      </w:ins>
      <w:ins w:id="4804" w:author="罗斌" w:date="2019-09-12T16:22:00Z">
        <w:r>
          <w:rPr>
            <w:rFonts w:hint="eastAsia"/>
            <w:sz w:val="30"/>
            <w:szCs w:val="30"/>
            <w:lang w:eastAsia="zh-CN"/>
          </w:rPr>
          <w:t>、T</w:t>
        </w:r>
      </w:ins>
      <w:ins w:id="4805" w:author="罗斌" w:date="2019-09-12T16:22:00Z">
        <w:r>
          <w:rPr>
            <w:sz w:val="30"/>
            <w:szCs w:val="30"/>
            <w:lang w:eastAsia="zh-CN"/>
          </w:rPr>
          <w:t>2</w:t>
        </w:r>
      </w:ins>
      <w:ins w:id="4806" w:author="罗斌" w:date="2019-09-12T16:22:00Z">
        <w:r>
          <w:rPr>
            <w:rFonts w:hint="eastAsia"/>
            <w:sz w:val="30"/>
            <w:szCs w:val="30"/>
            <w:lang w:eastAsia="zh-CN"/>
          </w:rPr>
          <w:t>、T</w:t>
        </w:r>
      </w:ins>
      <w:ins w:id="4807" w:author="罗斌" w:date="2019-09-12T16:22:00Z">
        <w:r>
          <w:rPr>
            <w:sz w:val="30"/>
            <w:szCs w:val="30"/>
            <w:lang w:eastAsia="zh-CN"/>
          </w:rPr>
          <w:t>3</w:t>
        </w:r>
      </w:ins>
      <w:ins w:id="4808" w:author="罗斌" w:date="2019-09-12T16:22:00Z">
        <w:r>
          <w:rPr>
            <w:rFonts w:hint="eastAsia"/>
            <w:sz w:val="30"/>
            <w:szCs w:val="30"/>
            <w:lang w:eastAsia="zh-CN"/>
          </w:rPr>
          <w:t>）。</w:t>
        </w:r>
      </w:ins>
      <w:del w:id="4809" w:author="罗斌" w:date="2019-09-12T16:22:00Z">
        <w:r>
          <w:rPr>
            <w:rFonts w:hint="eastAsia"/>
            <w:sz w:val="30"/>
            <w:szCs w:val="30"/>
            <w:lang w:eastAsia="zh-CN"/>
          </w:rPr>
          <w:delText>个人客户季报：GRKHA1000151000042201903.dat（第一、二、三、四季度值分别为03、06、09、12）；</w:delText>
        </w:r>
      </w:del>
    </w:p>
    <w:p>
      <w:pPr>
        <w:ind w:firstLine="600" w:firstLineChars="200"/>
        <w:jc w:val="both"/>
        <w:rPr>
          <w:sz w:val="30"/>
          <w:szCs w:val="30"/>
          <w:lang w:eastAsia="zh-CN"/>
        </w:rPr>
      </w:pPr>
      <w:del w:id="4810" w:author="罗斌" w:date="2019-09-12T16:22:00Z">
        <w:r>
          <w:rPr>
            <w:rFonts w:hint="eastAsia"/>
            <w:sz w:val="30"/>
            <w:szCs w:val="30"/>
            <w:lang w:eastAsia="zh-CN"/>
          </w:rPr>
          <w:delText>个人客户旬报：GRKHA100015100004220191010.dat（上旬值为10，中旬值为20，下旬值为改</w:delText>
        </w:r>
      </w:del>
      <w:ins w:id="4811" w:author="user" w:date="2019-09-12T09:49:00Z">
        <w:del w:id="4812" w:author="罗斌" w:date="2019-09-12T16:22:00Z">
          <w:r>
            <w:rPr>
              <w:rFonts w:hint="eastAsia"/>
              <w:sz w:val="30"/>
              <w:szCs w:val="30"/>
              <w:lang w:eastAsia="zh-CN"/>
            </w:rPr>
            <w:delText>该</w:delText>
          </w:r>
        </w:del>
      </w:ins>
      <w:del w:id="4813" w:author="罗斌" w:date="2019-09-12T16:22:00Z">
        <w:r>
          <w:rPr>
            <w:rFonts w:hint="eastAsia"/>
            <w:sz w:val="30"/>
            <w:szCs w:val="30"/>
            <w:lang w:eastAsia="zh-CN"/>
          </w:rPr>
          <w:delText>月的最后一天）。</w:delText>
        </w:r>
      </w:del>
    </w:p>
    <w:p>
      <w:pPr>
        <w:pStyle w:val="3"/>
        <w:spacing w:line="240" w:lineRule="auto"/>
        <w:rPr>
          <w:rFonts w:ascii="仿宋_GB2312" w:hAnsi="仿宋_GB2312" w:eastAsia="仿宋_GB2312" w:cs="仿宋_GB2312"/>
        </w:rPr>
      </w:pPr>
      <w:bookmarkStart w:id="61" w:name="_Toc23319404"/>
      <w:bookmarkStart w:id="62" w:name="_Toc32406"/>
      <w:bookmarkStart w:id="63" w:name="_Toc14252344"/>
      <w:bookmarkStart w:id="64" w:name="_Toc24196"/>
      <w:bookmarkStart w:id="65" w:name="_Toc24145"/>
      <w:r>
        <w:rPr>
          <w:rFonts w:hint="eastAsia" w:ascii="仿宋_GB2312" w:hAnsi="仿宋_GB2312" w:eastAsia="仿宋_GB2312" w:cs="仿宋_GB2312"/>
        </w:rPr>
        <w:t>报</w:t>
      </w:r>
      <w:ins w:id="4814" w:author="user" w:date="2019-09-12T16:35:00Z">
        <w:r>
          <w:rPr>
            <w:rFonts w:hint="eastAsia" w:ascii="仿宋_GB2312" w:hAnsi="仿宋_GB2312" w:eastAsia="仿宋_GB2312" w:cs="仿宋_GB2312"/>
            <w:lang w:eastAsia="zh-CN"/>
          </w:rPr>
          <w:t>文</w:t>
        </w:r>
      </w:ins>
      <w:ins w:id="4815" w:author="罗斌" w:date="2019-09-12T16:23:00Z">
        <w:r>
          <w:rPr>
            <w:rFonts w:hint="eastAsia" w:ascii="仿宋_GB2312" w:hAnsi="仿宋_GB2312" w:eastAsia="仿宋_GB2312" w:cs="仿宋_GB2312"/>
            <w:lang w:eastAsia="zh-CN"/>
          </w:rPr>
          <w:t>编码</w:t>
        </w:r>
        <w:bookmarkEnd w:id="61"/>
      </w:ins>
      <w:del w:id="4816" w:author="罗斌" w:date="2019-09-12T16:23:00Z">
        <w:r>
          <w:rPr>
            <w:rFonts w:hint="eastAsia" w:ascii="仿宋_GB2312" w:hAnsi="仿宋_GB2312" w:eastAsia="仿宋_GB2312" w:cs="仿宋_GB2312"/>
          </w:rPr>
          <w:delText>文体</w:delText>
        </w:r>
        <w:bookmarkEnd w:id="62"/>
        <w:bookmarkEnd w:id="63"/>
        <w:bookmarkEnd w:id="64"/>
        <w:bookmarkEnd w:id="65"/>
      </w:del>
    </w:p>
    <w:p>
      <w:pPr>
        <w:tabs>
          <w:tab w:val="left" w:pos="432"/>
          <w:tab w:val="left" w:pos="574"/>
        </w:tabs>
        <w:ind w:firstLine="420"/>
        <w:rPr>
          <w:ins w:id="4817" w:author="罗斌" w:date="2019-09-12T16:24:00Z"/>
          <w:rFonts w:eastAsia="宋体"/>
          <w:lang w:eastAsia="zh-CN"/>
        </w:rPr>
      </w:pPr>
      <w:ins w:id="4818" w:author="罗斌" w:date="2019-09-12T16:24:00Z">
        <w:r>
          <w:rPr>
            <w:rFonts w:hint="eastAsia"/>
            <w:sz w:val="30"/>
            <w:szCs w:val="30"/>
            <w:lang w:eastAsia="zh-CN"/>
          </w:rPr>
          <w:t>上报文件编码统一为unix下的U</w:t>
        </w:r>
      </w:ins>
      <w:ins w:id="4819" w:author="罗斌" w:date="2019-09-12T16:24:00Z">
        <w:r>
          <w:rPr>
            <w:sz w:val="30"/>
            <w:szCs w:val="30"/>
            <w:lang w:eastAsia="zh-CN"/>
          </w:rPr>
          <w:t>TF8</w:t>
        </w:r>
      </w:ins>
      <w:ins w:id="4820" w:author="罗斌" w:date="2019-09-12T16:24:00Z">
        <w:r>
          <w:rPr>
            <w:rFonts w:hint="eastAsia"/>
            <w:sz w:val="30"/>
            <w:szCs w:val="30"/>
            <w:lang w:eastAsia="zh-CN"/>
          </w:rPr>
          <w:t>（非bom格式的utf</w:t>
        </w:r>
      </w:ins>
      <w:ins w:id="4821" w:author="罗斌" w:date="2019-09-12T16:24:00Z">
        <w:r>
          <w:rPr>
            <w:sz w:val="30"/>
            <w:szCs w:val="30"/>
            <w:lang w:eastAsia="zh-CN"/>
          </w:rPr>
          <w:t>8</w:t>
        </w:r>
      </w:ins>
      <w:ins w:id="4822" w:author="罗斌" w:date="2019-09-12T16:24:00Z">
        <w:r>
          <w:rPr>
            <w:rFonts w:hint="eastAsia"/>
            <w:sz w:val="30"/>
            <w:szCs w:val="30"/>
            <w:lang w:eastAsia="zh-CN"/>
          </w:rPr>
          <w:t>）。</w:t>
        </w:r>
      </w:ins>
    </w:p>
    <w:p>
      <w:pPr>
        <w:ind w:firstLine="600" w:firstLineChars="200"/>
        <w:jc w:val="both"/>
        <w:outlineLvl w:val="1"/>
        <w:rPr>
          <w:del w:id="4823" w:author="罗斌" w:date="2019-09-12T16:24:00Z"/>
          <w:sz w:val="30"/>
          <w:szCs w:val="30"/>
          <w:lang w:eastAsia="zh-CN"/>
        </w:rPr>
      </w:pPr>
      <w:del w:id="4824" w:author="罗斌" w:date="2019-09-12T16:24:00Z">
        <w:r>
          <w:rPr>
            <w:rFonts w:hint="eastAsia"/>
            <w:sz w:val="30"/>
            <w:szCs w:val="30"/>
            <w:lang w:eastAsia="zh-CN"/>
          </w:rPr>
          <w:delText>报文体是数据报文的主体内容，由多条信息记录构成，信息记录之间用一个回车换行符分隔。最后一条信息记录结束即为报文结束（不再添加回车换行符）。</w:delText>
        </w:r>
      </w:del>
      <w:bookmarkStart w:id="66" w:name="_Toc20381948"/>
      <w:bookmarkEnd w:id="66"/>
      <w:bookmarkStart w:id="67" w:name="_Toc23319405"/>
      <w:bookmarkEnd w:id="67"/>
    </w:p>
    <w:p>
      <w:pPr>
        <w:pStyle w:val="3"/>
        <w:spacing w:line="240" w:lineRule="auto"/>
        <w:rPr>
          <w:ins w:id="4825" w:author="罗斌" w:date="2019-09-12T16:25:00Z"/>
          <w:rFonts w:ascii="仿宋_GB2312" w:hAnsi="仿宋_GB2312" w:eastAsia="仿宋_GB2312" w:cs="仿宋_GB2312"/>
        </w:rPr>
      </w:pPr>
      <w:ins w:id="4826" w:author="罗斌" w:date="2019-09-12T16:25:00Z">
        <w:bookmarkStart w:id="68" w:name="_Toc26338"/>
        <w:bookmarkStart w:id="69" w:name="_Toc30507"/>
        <w:bookmarkStart w:id="70" w:name="_Toc23319406"/>
        <w:bookmarkStart w:id="71" w:name="_Toc18874"/>
        <w:bookmarkStart w:id="72" w:name="_Toc14252345"/>
        <w:r>
          <w:rPr>
            <w:rFonts w:hint="eastAsia" w:ascii="仿宋_GB2312" w:hAnsi="仿宋_GB2312" w:eastAsia="仿宋_GB2312" w:cs="仿宋_GB2312"/>
            <w:lang w:eastAsia="zh-CN"/>
          </w:rPr>
          <w:t>报文体</w:t>
        </w:r>
        <w:bookmarkEnd w:id="68"/>
        <w:bookmarkEnd w:id="69"/>
        <w:bookmarkEnd w:id="70"/>
      </w:ins>
    </w:p>
    <w:p>
      <w:pPr>
        <w:ind w:firstLine="600" w:firstLineChars="200"/>
        <w:jc w:val="both"/>
        <w:rPr>
          <w:ins w:id="4827" w:author="罗斌" w:date="2019-09-12T16:25:00Z"/>
          <w:sz w:val="30"/>
          <w:szCs w:val="30"/>
          <w:lang w:eastAsia="zh-CN"/>
        </w:rPr>
      </w:pPr>
      <w:ins w:id="4828" w:author="罗斌" w:date="2019-09-12T16:25:00Z">
        <w:r>
          <w:rPr>
            <w:rFonts w:hint="eastAsia"/>
            <w:sz w:val="30"/>
            <w:szCs w:val="30"/>
            <w:lang w:eastAsia="zh-CN"/>
          </w:rPr>
          <w:t>报文体是数据报文的主体内容，由多条信息记录构成，信息记录之间用一个换行符分隔。最后一条信息记录结束即为报文结束（不再添加换行符）。</w:t>
        </w:r>
      </w:ins>
    </w:p>
    <w:p>
      <w:pPr>
        <w:pStyle w:val="3"/>
        <w:spacing w:line="240" w:lineRule="auto"/>
        <w:rPr>
          <w:rFonts w:ascii="仿宋_GB2312" w:hAnsi="仿宋_GB2312" w:eastAsia="仿宋_GB2312" w:cs="仿宋_GB2312"/>
        </w:rPr>
      </w:pPr>
      <w:bookmarkStart w:id="73" w:name="_Toc8110"/>
      <w:bookmarkStart w:id="74" w:name="_Toc23319407"/>
      <w:bookmarkStart w:id="75" w:name="_Toc17011"/>
      <w:r>
        <w:rPr>
          <w:rFonts w:hint="eastAsia" w:ascii="仿宋_GB2312" w:hAnsi="仿宋_GB2312" w:eastAsia="仿宋_GB2312" w:cs="仿宋_GB2312"/>
        </w:rPr>
        <w:t>信息记录</w:t>
      </w:r>
      <w:bookmarkEnd w:id="71"/>
      <w:bookmarkEnd w:id="72"/>
      <w:bookmarkEnd w:id="73"/>
      <w:bookmarkEnd w:id="74"/>
      <w:bookmarkEnd w:id="75"/>
    </w:p>
    <w:p>
      <w:pPr>
        <w:ind w:firstLine="600" w:firstLineChars="200"/>
        <w:jc w:val="both"/>
        <w:rPr>
          <w:ins w:id="4829" w:author="罗斌" w:date="2019-09-12T16:27:00Z"/>
          <w:sz w:val="30"/>
          <w:szCs w:val="30"/>
          <w:lang w:eastAsia="zh-CN"/>
        </w:rPr>
      </w:pPr>
      <w:ins w:id="4830" w:author="罗斌" w:date="2019-09-12T16:27:00Z">
        <w:r>
          <w:rPr>
            <w:rFonts w:hint="eastAsia"/>
            <w:sz w:val="30"/>
            <w:szCs w:val="30"/>
            <w:lang w:eastAsia="zh-CN"/>
          </w:rPr>
          <w:t>信息记录由数据项组成</w:t>
        </w:r>
      </w:ins>
      <w:ins w:id="4831" w:author="罗斌" w:date="2019-09-12T16:27:00Z">
        <w:del w:id="4832" w:author="user" w:date="2019-11-06T14:28:00Z">
          <w:r>
            <w:rPr>
              <w:rFonts w:hint="eastAsia"/>
              <w:sz w:val="30"/>
              <w:szCs w:val="30"/>
              <w:lang w:eastAsia="zh-CN"/>
            </w:rPr>
            <w:delText>,</w:delText>
          </w:r>
        </w:del>
      </w:ins>
      <w:ins w:id="4833" w:author="user" w:date="2019-11-06T14:28:00Z">
        <w:r>
          <w:rPr>
            <w:rFonts w:hint="eastAsia"/>
            <w:sz w:val="30"/>
            <w:szCs w:val="30"/>
            <w:lang w:eastAsia="zh-CN"/>
          </w:rPr>
          <w:t>，</w:t>
        </w:r>
      </w:ins>
      <w:ins w:id="4834" w:author="罗斌" w:date="2019-09-12T16:27:00Z">
        <w:r>
          <w:rPr>
            <w:rFonts w:hint="eastAsia"/>
            <w:sz w:val="30"/>
            <w:szCs w:val="30"/>
            <w:lang w:eastAsia="zh-CN"/>
          </w:rPr>
          <w:t>一个数据项的值称为一个字段。</w:t>
        </w:r>
      </w:ins>
    </w:p>
    <w:p>
      <w:pPr>
        <w:ind w:firstLine="600" w:firstLineChars="200"/>
        <w:jc w:val="both"/>
        <w:rPr>
          <w:ins w:id="4835" w:author="罗斌" w:date="2019-09-12T16:27:00Z"/>
          <w:sz w:val="30"/>
          <w:szCs w:val="30"/>
          <w:lang w:eastAsia="zh-CN"/>
        </w:rPr>
      </w:pPr>
      <w:ins w:id="4836" w:author="罗斌" w:date="2019-09-12T16:27:00Z">
        <w:r>
          <w:rPr>
            <w:rFonts w:hint="eastAsia"/>
            <w:sz w:val="30"/>
            <w:szCs w:val="30"/>
            <w:lang w:eastAsia="zh-CN"/>
          </w:rPr>
          <w:t>信息记录中的字段以分隔符“|”（半角字符）分隔。</w:t>
        </w:r>
      </w:ins>
    </w:p>
    <w:p>
      <w:pPr>
        <w:ind w:firstLine="600" w:firstLineChars="200"/>
        <w:jc w:val="both"/>
        <w:rPr>
          <w:ins w:id="4837" w:author="罗斌" w:date="2019-09-12T16:27:00Z"/>
          <w:sz w:val="30"/>
          <w:szCs w:val="30"/>
          <w:lang w:eastAsia="zh-CN"/>
        </w:rPr>
      </w:pPr>
      <w:ins w:id="4838" w:author="罗斌" w:date="2019-09-12T16:27:00Z">
        <w:r>
          <w:rPr>
            <w:rFonts w:hint="eastAsia"/>
            <w:sz w:val="30"/>
            <w:szCs w:val="30"/>
            <w:lang w:eastAsia="zh-CN"/>
          </w:rPr>
          <w:t>字段内容中不允许存在分隔符“|”、单引号、双引号、回车符、换行符。</w:t>
        </w:r>
      </w:ins>
    </w:p>
    <w:p>
      <w:pPr>
        <w:ind w:left="180" w:firstLine="420"/>
        <w:rPr>
          <w:ins w:id="4839" w:author="罗斌" w:date="2019-09-12T16:27:00Z"/>
          <w:lang w:eastAsia="zh-CN"/>
        </w:rPr>
      </w:pPr>
      <w:ins w:id="4840" w:author="罗斌" w:date="2019-09-12T16:27:00Z">
        <w:r>
          <w:rPr>
            <w:lang w:eastAsia="zh-CN"/>
          </w:rPr>
          <w:t>每个字段之间的分割符不可以少，即使字段本身没有数据</w:t>
        </w:r>
      </w:ins>
      <w:ins w:id="4841" w:author="罗斌" w:date="2019-09-12T16:27:00Z">
        <w:r>
          <w:rPr>
            <w:rFonts w:hint="eastAsia"/>
            <w:lang w:eastAsia="zh-CN"/>
          </w:rPr>
          <w:t>（如实际有a、b、c三个字段，如果a的值为“成都分行”，b为空，c为“1</w:t>
        </w:r>
      </w:ins>
      <w:ins w:id="4842" w:author="罗斌" w:date="2019-09-12T16:27:00Z">
        <w:r>
          <w:rPr>
            <w:lang w:eastAsia="zh-CN"/>
          </w:rPr>
          <w:t>00</w:t>
        </w:r>
      </w:ins>
      <w:ins w:id="4843" w:author="罗斌" w:date="2019-09-12T16:27:00Z">
        <w:r>
          <w:rPr>
            <w:rFonts w:hint="eastAsia"/>
            <w:lang w:eastAsia="zh-CN"/>
          </w:rPr>
          <w:t>”，则上报数据应为“成都分行|</w:t>
        </w:r>
      </w:ins>
      <w:ins w:id="4844" w:author="罗斌" w:date="2019-09-12T16:27:00Z">
        <w:r>
          <w:rPr>
            <w:lang w:eastAsia="zh-CN"/>
          </w:rPr>
          <w:t>|100</w:t>
        </w:r>
      </w:ins>
      <w:ins w:id="4845" w:author="罗斌" w:date="2019-09-12T16:27:00Z">
        <w:r>
          <w:rPr>
            <w:rFonts w:hint="eastAsia"/>
            <w:lang w:eastAsia="zh-CN"/>
          </w:rPr>
          <w:t>”）。</w:t>
        </w:r>
      </w:ins>
    </w:p>
    <w:p>
      <w:pPr>
        <w:ind w:firstLine="600" w:firstLineChars="200"/>
        <w:jc w:val="both"/>
        <w:rPr>
          <w:ins w:id="4846" w:author="罗斌" w:date="2019-09-12T16:27:00Z"/>
          <w:sz w:val="30"/>
          <w:szCs w:val="30"/>
          <w:lang w:eastAsia="zh-CN"/>
        </w:rPr>
      </w:pPr>
      <w:ins w:id="4847" w:author="罗斌" w:date="2019-09-12T16:27:00Z">
        <w:r>
          <w:rPr>
            <w:rFonts w:hint="eastAsia"/>
            <w:sz w:val="30"/>
            <w:szCs w:val="30"/>
            <w:lang w:eastAsia="zh-CN"/>
          </w:rPr>
          <w:t>每条记录最后一个字段后不应添加分隔符。</w:t>
        </w:r>
      </w:ins>
    </w:p>
    <w:p>
      <w:pPr>
        <w:ind w:firstLine="600" w:firstLineChars="200"/>
        <w:jc w:val="both"/>
        <w:rPr>
          <w:ins w:id="4848" w:author="罗斌" w:date="2019-09-12T16:27:00Z"/>
          <w:sz w:val="30"/>
          <w:szCs w:val="30"/>
          <w:lang w:eastAsia="zh-CN"/>
        </w:rPr>
      </w:pPr>
      <w:ins w:id="4849" w:author="罗斌" w:date="2019-09-12T16:27:00Z">
        <w:r>
          <w:rPr>
            <w:rFonts w:hint="eastAsia"/>
            <w:sz w:val="30"/>
            <w:szCs w:val="30"/>
            <w:lang w:eastAsia="zh-CN"/>
          </w:rPr>
          <w:t>信息记录之间用一个换行符分隔（最后一条记录后不再添加换行符）。</w:t>
        </w:r>
      </w:ins>
    </w:p>
    <w:p>
      <w:pPr>
        <w:ind w:firstLine="600" w:firstLineChars="200"/>
        <w:jc w:val="both"/>
        <w:outlineLvl w:val="1"/>
        <w:rPr>
          <w:del w:id="4850" w:author="罗斌" w:date="2019-09-12T16:27:00Z"/>
          <w:sz w:val="30"/>
          <w:szCs w:val="30"/>
          <w:lang w:eastAsia="zh-CN"/>
        </w:rPr>
      </w:pPr>
      <w:del w:id="4851" w:author="罗斌" w:date="2019-09-12T16:27:00Z">
        <w:r>
          <w:rPr>
            <w:rFonts w:hint="eastAsia"/>
            <w:sz w:val="30"/>
            <w:szCs w:val="30"/>
            <w:lang w:eastAsia="zh-CN"/>
          </w:rPr>
          <w:delText>信息记录由数据项组成,一个数据项的值称为一个字段。</w:delText>
        </w:r>
      </w:del>
      <w:bookmarkStart w:id="76" w:name="_Toc23319408"/>
      <w:bookmarkEnd w:id="76"/>
      <w:bookmarkStart w:id="77" w:name="_Toc20381951"/>
      <w:bookmarkEnd w:id="77"/>
    </w:p>
    <w:p>
      <w:pPr>
        <w:ind w:firstLine="600" w:firstLineChars="200"/>
        <w:jc w:val="both"/>
        <w:outlineLvl w:val="1"/>
        <w:rPr>
          <w:del w:id="4852" w:author="罗斌" w:date="2019-09-12T16:27:00Z"/>
          <w:sz w:val="30"/>
          <w:szCs w:val="30"/>
          <w:lang w:eastAsia="zh-CN"/>
        </w:rPr>
      </w:pPr>
      <w:del w:id="4853" w:author="罗斌" w:date="2019-09-12T16:27:00Z">
        <w:r>
          <w:rPr>
            <w:rFonts w:hint="eastAsia"/>
            <w:sz w:val="30"/>
            <w:szCs w:val="30"/>
            <w:lang w:eastAsia="zh-CN"/>
          </w:rPr>
          <w:delText>信息记录中的字段以分隔符“|”（</w:delText>
        </w:r>
        <w:bookmarkStart w:id="78" w:name="OLE_LINK2"/>
        <w:r>
          <w:rPr>
            <w:rFonts w:hint="eastAsia"/>
            <w:sz w:val="30"/>
            <w:szCs w:val="30"/>
            <w:lang w:eastAsia="zh-CN"/>
          </w:rPr>
          <w:delText>半角字符，在《信息技术 中文编码字符集》（GB 18030-2005）中编码为</w:delText>
        </w:r>
        <w:bookmarkEnd w:id="78"/>
        <w:r>
          <w:rPr>
            <w:rFonts w:hint="eastAsia"/>
            <w:sz w:val="30"/>
            <w:szCs w:val="30"/>
            <w:lang w:eastAsia="zh-CN"/>
          </w:rPr>
          <w:delText>1207）分隔。</w:delText>
        </w:r>
      </w:del>
      <w:bookmarkStart w:id="79" w:name="_Toc23319409"/>
      <w:bookmarkEnd w:id="79"/>
      <w:bookmarkStart w:id="80" w:name="_Toc20381952"/>
      <w:bookmarkEnd w:id="80"/>
    </w:p>
    <w:p>
      <w:pPr>
        <w:ind w:firstLine="600" w:firstLineChars="200"/>
        <w:jc w:val="both"/>
        <w:outlineLvl w:val="1"/>
        <w:rPr>
          <w:del w:id="4854" w:author="罗斌" w:date="2019-09-12T16:27:00Z"/>
          <w:sz w:val="30"/>
          <w:szCs w:val="30"/>
          <w:lang w:eastAsia="zh-CN"/>
        </w:rPr>
      </w:pPr>
      <w:del w:id="4855" w:author="罗斌" w:date="2019-09-12T16:27:00Z">
        <w:r>
          <w:rPr>
            <w:rFonts w:hint="eastAsia"/>
            <w:sz w:val="30"/>
            <w:szCs w:val="30"/>
            <w:lang w:eastAsia="zh-CN"/>
          </w:rPr>
          <w:delText>字段内容中不允许存在分隔符“|”、单引号、双引号、回车符、换行符。</w:delText>
        </w:r>
      </w:del>
      <w:bookmarkStart w:id="81" w:name="_Toc23319410"/>
      <w:bookmarkEnd w:id="81"/>
      <w:bookmarkStart w:id="82" w:name="_Toc20381953"/>
      <w:bookmarkEnd w:id="82"/>
    </w:p>
    <w:p>
      <w:pPr>
        <w:ind w:firstLine="600" w:firstLineChars="200"/>
        <w:jc w:val="both"/>
        <w:outlineLvl w:val="1"/>
        <w:rPr>
          <w:del w:id="4856" w:author="罗斌" w:date="2019-09-12T16:27:00Z"/>
          <w:sz w:val="30"/>
          <w:szCs w:val="30"/>
          <w:lang w:eastAsia="zh-CN"/>
        </w:rPr>
      </w:pPr>
      <w:del w:id="4857" w:author="罗斌" w:date="2019-09-12T16:27:00Z">
        <w:r>
          <w:rPr>
            <w:rFonts w:hint="eastAsia"/>
            <w:sz w:val="30"/>
            <w:szCs w:val="30"/>
            <w:lang w:eastAsia="zh-CN"/>
          </w:rPr>
          <w:delText>对于值为空的字段，也应保留位置。</w:delText>
        </w:r>
      </w:del>
      <w:bookmarkStart w:id="83" w:name="_Toc23319411"/>
      <w:bookmarkEnd w:id="83"/>
      <w:bookmarkStart w:id="84" w:name="_Toc20381954"/>
      <w:bookmarkEnd w:id="84"/>
    </w:p>
    <w:p>
      <w:pPr>
        <w:ind w:firstLine="600" w:firstLineChars="200"/>
        <w:jc w:val="both"/>
        <w:outlineLvl w:val="1"/>
        <w:rPr>
          <w:del w:id="4858" w:author="罗斌" w:date="2019-09-12T16:27:00Z"/>
          <w:sz w:val="30"/>
          <w:szCs w:val="30"/>
          <w:lang w:eastAsia="zh-CN"/>
        </w:rPr>
      </w:pPr>
      <w:del w:id="4859" w:author="罗斌" w:date="2019-09-12T16:27:00Z">
        <w:r>
          <w:rPr>
            <w:rFonts w:hint="eastAsia"/>
            <w:sz w:val="30"/>
            <w:szCs w:val="30"/>
            <w:lang w:eastAsia="zh-CN"/>
          </w:rPr>
          <w:delText>最后一个字段不应添加分隔符。</w:delText>
        </w:r>
      </w:del>
      <w:bookmarkStart w:id="85" w:name="_Toc20381955"/>
      <w:bookmarkEnd w:id="85"/>
      <w:bookmarkStart w:id="86" w:name="_Toc23319412"/>
      <w:bookmarkEnd w:id="86"/>
    </w:p>
    <w:p>
      <w:pPr>
        <w:ind w:firstLine="600" w:firstLineChars="200"/>
        <w:jc w:val="both"/>
        <w:outlineLvl w:val="1"/>
        <w:rPr>
          <w:del w:id="4860" w:author="罗斌" w:date="2019-09-12T16:27:00Z"/>
          <w:sz w:val="30"/>
          <w:szCs w:val="30"/>
          <w:lang w:eastAsia="zh-CN"/>
        </w:rPr>
      </w:pPr>
      <w:del w:id="4861" w:author="罗斌" w:date="2019-09-12T16:27:00Z">
        <w:r>
          <w:rPr>
            <w:rFonts w:hint="eastAsia"/>
            <w:sz w:val="30"/>
            <w:szCs w:val="30"/>
            <w:lang w:eastAsia="zh-CN"/>
          </w:rPr>
          <w:delText>信息记录之间用一个回车换行符分隔。</w:delText>
        </w:r>
      </w:del>
      <w:bookmarkStart w:id="87" w:name="_Toc23319413"/>
      <w:bookmarkEnd w:id="87"/>
      <w:bookmarkStart w:id="88" w:name="_Toc20381956"/>
      <w:bookmarkEnd w:id="88"/>
    </w:p>
    <w:p>
      <w:pPr>
        <w:pStyle w:val="3"/>
        <w:spacing w:line="240" w:lineRule="auto"/>
        <w:rPr>
          <w:rFonts w:ascii="仿宋_GB2312" w:hAnsi="仿宋_GB2312" w:eastAsia="仿宋_GB2312" w:cs="仿宋_GB2312"/>
        </w:rPr>
      </w:pPr>
      <w:bookmarkStart w:id="89" w:name="_Toc32687"/>
      <w:bookmarkStart w:id="90" w:name="_Toc23319414"/>
      <w:bookmarkStart w:id="91" w:name="_Toc25287"/>
      <w:bookmarkStart w:id="92" w:name="_Toc14252346"/>
      <w:bookmarkStart w:id="93" w:name="_Toc23699"/>
      <w:r>
        <w:rPr>
          <w:rFonts w:hint="eastAsia" w:ascii="仿宋_GB2312" w:hAnsi="仿宋_GB2312" w:eastAsia="仿宋_GB2312" w:cs="仿宋_GB2312"/>
        </w:rPr>
        <w:t>数据项</w:t>
      </w:r>
      <w:bookmarkEnd w:id="89"/>
      <w:bookmarkEnd w:id="90"/>
      <w:bookmarkEnd w:id="91"/>
      <w:bookmarkEnd w:id="92"/>
      <w:bookmarkEnd w:id="93"/>
    </w:p>
    <w:p>
      <w:pPr>
        <w:ind w:firstLine="600" w:firstLineChars="200"/>
        <w:jc w:val="both"/>
        <w:rPr>
          <w:sz w:val="30"/>
          <w:szCs w:val="30"/>
          <w:lang w:eastAsia="zh-CN"/>
        </w:rPr>
      </w:pPr>
      <w:r>
        <w:rPr>
          <w:rFonts w:hint="eastAsia"/>
          <w:sz w:val="30"/>
          <w:szCs w:val="30"/>
          <w:lang w:eastAsia="zh-CN"/>
        </w:rPr>
        <w:t>用一组属性定义和标识的数据单元。</w:t>
      </w:r>
    </w:p>
    <w:p>
      <w:pPr>
        <w:pStyle w:val="4"/>
        <w:spacing w:line="240" w:lineRule="auto"/>
        <w:ind w:left="1161" w:hanging="1161"/>
        <w:rPr>
          <w:rFonts w:ascii="仿宋_GB2312" w:hAnsi="仿宋_GB2312" w:cs="仿宋_GB2312"/>
        </w:rPr>
      </w:pPr>
      <w:bookmarkStart w:id="94" w:name="_Toc14252347"/>
      <w:bookmarkStart w:id="95" w:name="_Toc23319415"/>
      <w:bookmarkStart w:id="96" w:name="_Toc29748"/>
      <w:bookmarkStart w:id="97" w:name="_Toc63"/>
      <w:bookmarkStart w:id="98" w:name="_Toc2349"/>
      <w:r>
        <w:rPr>
          <w:rFonts w:hint="eastAsia" w:ascii="仿宋_GB2312" w:hAnsi="仿宋_GB2312" w:cs="仿宋_GB2312"/>
        </w:rPr>
        <w:t>标识符</w:t>
      </w:r>
      <w:bookmarkEnd w:id="94"/>
      <w:bookmarkEnd w:id="95"/>
      <w:bookmarkEnd w:id="96"/>
      <w:bookmarkEnd w:id="97"/>
      <w:bookmarkEnd w:id="98"/>
    </w:p>
    <w:p>
      <w:pPr>
        <w:ind w:firstLine="600" w:firstLineChars="200"/>
        <w:jc w:val="both"/>
        <w:rPr>
          <w:sz w:val="30"/>
          <w:szCs w:val="30"/>
          <w:lang w:eastAsia="zh-CN"/>
        </w:rPr>
      </w:pPr>
      <w:r>
        <w:rPr>
          <w:rFonts w:hint="eastAsia"/>
          <w:sz w:val="30"/>
          <w:szCs w:val="30"/>
          <w:lang w:eastAsia="zh-CN"/>
        </w:rPr>
        <w:t>数据项所对应的标识符。</w:t>
      </w:r>
      <w:del w:id="4862" w:author="user" w:date="2019-10-31T09:54:00Z">
        <w:r>
          <w:rPr>
            <w:rFonts w:hint="eastAsia"/>
            <w:sz w:val="30"/>
            <w:szCs w:val="30"/>
            <w:lang w:eastAsia="zh-CN"/>
          </w:rPr>
          <w:delText>与《存款数据元（试行）》、《贷款数据元（试行）》、《</w:delText>
        </w:r>
      </w:del>
      <w:ins w:id="4863" w:author="罗斌" w:date="2019-10-30T15:50:00Z">
        <w:del w:id="4864" w:author="user" w:date="2019-10-31T09:54:00Z">
          <w:r>
            <w:rPr>
              <w:rFonts w:hint="eastAsia"/>
              <w:sz w:val="30"/>
              <w:szCs w:val="30"/>
              <w:lang w:eastAsia="zh-CN"/>
              <w:rPrChange w:id="4865" w:author="罗斌" w:date="2019-10-30T15:50:00Z">
                <w:rPr>
                  <w:rFonts w:hint="eastAsia"/>
                </w:rPr>
              </w:rPrChange>
            </w:rPr>
            <w:delText>中国人民银行成都分行货币信贷数据标准明细业务类</w:delText>
          </w:r>
        </w:del>
      </w:ins>
      <w:ins w:id="4866" w:author="user" w:date="2019-09-12T10:14:00Z">
        <w:del w:id="4867" w:author="罗斌" w:date="2019-10-30T15:50:00Z">
          <w:r>
            <w:rPr>
              <w:rFonts w:hint="eastAsia"/>
              <w:sz w:val="30"/>
              <w:szCs w:val="30"/>
              <w:lang w:eastAsia="zh-CN"/>
            </w:rPr>
            <w:delText>中国人民银行成都分行货币信贷数据指标定义规范</w:delText>
          </w:r>
        </w:del>
      </w:ins>
      <w:del w:id="4868" w:author="user" w:date="2019-09-12T10:14:00Z">
        <w:r>
          <w:rPr>
            <w:rFonts w:hint="eastAsia"/>
            <w:sz w:val="30"/>
            <w:szCs w:val="30"/>
            <w:lang w:eastAsia="zh-CN"/>
          </w:rPr>
          <w:delText>中国人民银行成都分行货币信贷数据标准明细业务类（试行）</w:delText>
        </w:r>
      </w:del>
      <w:del w:id="4869" w:author="user" w:date="2019-10-31T09:53:00Z">
        <w:r>
          <w:rPr>
            <w:rFonts w:hint="eastAsia"/>
            <w:sz w:val="30"/>
            <w:szCs w:val="30"/>
            <w:lang w:eastAsia="zh-CN"/>
          </w:rPr>
          <w:delText>》的内部标识符一一对应，可依此查询详细定义。</w:delText>
        </w:r>
      </w:del>
    </w:p>
    <w:p>
      <w:pPr>
        <w:pStyle w:val="4"/>
        <w:spacing w:line="240" w:lineRule="auto"/>
        <w:ind w:left="1161" w:hanging="1161"/>
        <w:rPr>
          <w:rFonts w:ascii="仿宋_GB2312" w:hAnsi="仿宋_GB2312" w:cs="仿宋_GB2312"/>
        </w:rPr>
      </w:pPr>
      <w:bookmarkStart w:id="99" w:name="_Toc21828"/>
      <w:bookmarkStart w:id="100" w:name="_Toc23319416"/>
      <w:bookmarkStart w:id="101" w:name="_Toc7901"/>
      <w:bookmarkStart w:id="102" w:name="_Toc14252348"/>
      <w:bookmarkStart w:id="103" w:name="_Toc19997"/>
      <w:r>
        <w:rPr>
          <w:rFonts w:hint="eastAsia" w:ascii="仿宋_GB2312" w:hAnsi="仿宋_GB2312" w:cs="仿宋_GB2312"/>
        </w:rPr>
        <w:t>数据类型</w:t>
      </w:r>
      <w:bookmarkEnd w:id="99"/>
      <w:bookmarkEnd w:id="100"/>
      <w:bookmarkEnd w:id="101"/>
      <w:bookmarkEnd w:id="102"/>
      <w:bookmarkEnd w:id="103"/>
    </w:p>
    <w:p>
      <w:pPr>
        <w:spacing w:line="240" w:lineRule="auto"/>
        <w:ind w:left="1161" w:hanging="1161"/>
        <w:jc w:val="center"/>
        <w:rPr>
          <w:rFonts w:ascii="仿宋_GB2312" w:hAnsi="仿宋_GB2312" w:cs="仿宋_GB2312"/>
          <w:b/>
          <w:bCs/>
          <w:szCs w:val="28"/>
        </w:rPr>
      </w:pPr>
      <w:r>
        <w:rPr>
          <w:rFonts w:hint="eastAsia" w:ascii="仿宋_GB2312" w:hAnsi="仿宋_GB2312" w:cs="仿宋_GB2312"/>
          <w:b/>
          <w:bCs/>
          <w:szCs w:val="28"/>
        </w:rPr>
        <w:t>表1  数据类型定义</w:t>
      </w:r>
    </w:p>
    <w:tbl>
      <w:tblPr>
        <w:tblStyle w:val="20"/>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5"/>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375" w:type="dxa"/>
            <w:tcBorders>
              <w:top w:val="single" w:color="auto" w:sz="4" w:space="0"/>
              <w:left w:val="single" w:color="auto" w:sz="4" w:space="0"/>
              <w:bottom w:val="single" w:color="auto" w:sz="4" w:space="0"/>
              <w:right w:val="single" w:color="auto" w:sz="4" w:space="0"/>
            </w:tcBorders>
            <w:shd w:val="clear" w:color="auto" w:fill="C0C0C0"/>
            <w:vAlign w:val="center"/>
          </w:tcPr>
          <w:p>
            <w:pPr>
              <w:spacing w:line="240" w:lineRule="auto"/>
              <w:ind w:left="995" w:hanging="995"/>
              <w:jc w:val="both"/>
              <w:rPr>
                <w:rFonts w:ascii="仿宋_GB2312" w:hAnsi="仿宋_GB2312" w:cs="仿宋_GB2312"/>
                <w:b/>
                <w:bCs/>
                <w:sz w:val="24"/>
                <w:szCs w:val="24"/>
              </w:rPr>
            </w:pPr>
            <w:r>
              <w:rPr>
                <w:rFonts w:hint="eastAsia" w:ascii="仿宋_GB2312" w:hAnsi="仿宋_GB2312" w:cs="仿宋_GB2312"/>
                <w:b/>
                <w:bCs/>
                <w:sz w:val="24"/>
                <w:szCs w:val="24"/>
              </w:rPr>
              <w:t>数据类型</w:t>
            </w:r>
          </w:p>
        </w:tc>
        <w:tc>
          <w:tcPr>
            <w:tcW w:w="6145" w:type="dxa"/>
            <w:tcBorders>
              <w:top w:val="single" w:color="auto" w:sz="4" w:space="0"/>
              <w:left w:val="single" w:color="auto" w:sz="4" w:space="0"/>
              <w:bottom w:val="single" w:color="auto" w:sz="4" w:space="0"/>
              <w:right w:val="single" w:color="auto" w:sz="4" w:space="0"/>
            </w:tcBorders>
            <w:shd w:val="clear" w:color="auto" w:fill="C0C0C0"/>
          </w:tcPr>
          <w:p>
            <w:pPr>
              <w:spacing w:line="240" w:lineRule="auto"/>
              <w:ind w:left="995" w:hanging="995"/>
              <w:jc w:val="center"/>
              <w:rPr>
                <w:rFonts w:ascii="仿宋_GB2312" w:hAnsi="仿宋_GB2312" w:cs="仿宋_GB2312"/>
                <w:b/>
                <w:bCs/>
                <w:sz w:val="24"/>
                <w:szCs w:val="24"/>
              </w:rPr>
            </w:pPr>
            <w:r>
              <w:rPr>
                <w:rFonts w:hint="eastAsia" w:ascii="仿宋_GB2312" w:hAnsi="仿宋_GB2312" w:cs="仿宋_GB2312"/>
                <w:b/>
                <w:bCs/>
                <w:sz w:val="24"/>
                <w:szCs w:val="24"/>
              </w:rPr>
              <w:t>数据类型说明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 w:hRule="atLeast"/>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rPr>
            </w:pPr>
            <w:r>
              <w:rPr>
                <w:rFonts w:hint="eastAsia" w:ascii="仿宋_GB2312" w:hAnsi="仿宋_GB2312" w:cs="仿宋_GB2312"/>
                <w:color w:val="000000"/>
                <w:sz w:val="21"/>
                <w:szCs w:val="21"/>
              </w:rPr>
              <w:t>a</w:t>
            </w:r>
          </w:p>
        </w:tc>
        <w:tc>
          <w:tcPr>
            <w:tcW w:w="6145" w:type="dxa"/>
            <w:tcBorders>
              <w:top w:val="single" w:color="auto" w:sz="4" w:space="0"/>
              <w:left w:val="single" w:color="auto" w:sz="4" w:space="0"/>
              <w:bottom w:val="single" w:color="auto" w:sz="4" w:space="0"/>
              <w:right w:val="single" w:color="auto" w:sz="4" w:space="0"/>
            </w:tcBorders>
          </w:tcPr>
          <w:p>
            <w:pPr>
              <w:spacing w:line="240" w:lineRule="auto"/>
              <w:ind w:left="867" w:hanging="867"/>
              <w:rPr>
                <w:rFonts w:ascii="仿宋_GB2312" w:hAnsi="仿宋_GB2312" w:cs="仿宋_GB2312"/>
                <w:color w:val="000000"/>
                <w:sz w:val="21"/>
                <w:szCs w:val="21"/>
              </w:rPr>
            </w:pPr>
            <w:r>
              <w:rPr>
                <w:rFonts w:hint="eastAsia" w:ascii="仿宋_GB2312" w:hAnsi="仿宋_GB2312" w:cs="仿宋_GB2312"/>
                <w:color w:val="000000"/>
                <w:sz w:val="21"/>
                <w:szCs w:val="21"/>
              </w:rPr>
              <w:t>字母字符。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rPr>
            </w:pPr>
            <w:r>
              <w:rPr>
                <w:rFonts w:hint="eastAsia" w:ascii="仿宋_GB2312" w:hAnsi="仿宋_GB2312" w:cs="仿宋_GB2312"/>
                <w:color w:val="000000"/>
                <w:sz w:val="21"/>
                <w:szCs w:val="21"/>
              </w:rPr>
              <w:t>n</w:t>
            </w:r>
          </w:p>
        </w:tc>
        <w:tc>
          <w:tcPr>
            <w:tcW w:w="6145" w:type="dxa"/>
            <w:tcBorders>
              <w:top w:val="single" w:color="auto" w:sz="4" w:space="0"/>
              <w:left w:val="single" w:color="auto" w:sz="4" w:space="0"/>
              <w:bottom w:val="single" w:color="auto" w:sz="4" w:space="0"/>
              <w:right w:val="single" w:color="auto" w:sz="4" w:space="0"/>
            </w:tcBorders>
          </w:tcPr>
          <w:p>
            <w:pPr>
              <w:widowControl w:val="0"/>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rPr>
              <w:t>数字字符。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rPr>
            </w:pPr>
            <w:r>
              <w:rPr>
                <w:rFonts w:hint="eastAsia" w:ascii="仿宋_GB2312" w:hAnsi="仿宋_GB2312" w:cs="仿宋_GB2312"/>
                <w:color w:val="000000"/>
                <w:sz w:val="21"/>
                <w:szCs w:val="21"/>
              </w:rPr>
              <w:t>an</w:t>
            </w:r>
          </w:p>
        </w:tc>
        <w:tc>
          <w:tcPr>
            <w:tcW w:w="6145" w:type="dxa"/>
            <w:tcBorders>
              <w:top w:val="single" w:color="auto" w:sz="4" w:space="0"/>
              <w:left w:val="single" w:color="auto" w:sz="4" w:space="0"/>
              <w:bottom w:val="single" w:color="auto" w:sz="4" w:space="0"/>
              <w:right w:val="single" w:color="auto" w:sz="4" w:space="0"/>
            </w:tcBorders>
          </w:tcPr>
          <w:p>
            <w:pPr>
              <w:tabs>
                <w:tab w:val="left" w:pos="630"/>
              </w:tabs>
              <w:spacing w:line="240" w:lineRule="auto"/>
              <w:ind w:left="867" w:hanging="867"/>
              <w:rPr>
                <w:rFonts w:ascii="仿宋_GB2312" w:hAnsi="仿宋_GB2312" w:cs="仿宋_GB2312"/>
                <w:color w:val="000000"/>
                <w:sz w:val="21"/>
                <w:szCs w:val="21"/>
              </w:rPr>
            </w:pPr>
            <w:r>
              <w:rPr>
                <w:rFonts w:hint="eastAsia" w:ascii="仿宋_GB2312" w:hAnsi="仿宋_GB2312" w:cs="仿宋_GB2312"/>
                <w:color w:val="000000"/>
                <w:sz w:val="21"/>
                <w:szCs w:val="21"/>
              </w:rPr>
              <w:t>字母数字字符。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rPr>
            </w:pPr>
            <w:r>
              <w:rPr>
                <w:rFonts w:hint="eastAsia" w:ascii="仿宋_GB2312" w:hAnsi="仿宋_GB2312" w:cs="仿宋_GB2312"/>
                <w:color w:val="000000"/>
                <w:sz w:val="21"/>
                <w:szCs w:val="21"/>
              </w:rPr>
              <w:t>anc</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rPr>
            </w:pPr>
            <w:r>
              <w:rPr>
                <w:rFonts w:hint="eastAsia" w:ascii="仿宋_GB2312" w:hAnsi="仿宋_GB2312" w:cs="仿宋_GB2312"/>
                <w:color w:val="000000"/>
                <w:sz w:val="21"/>
                <w:szCs w:val="21"/>
              </w:rPr>
              <w:t>字母数字汉字字符。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rPr>
            </w:pPr>
            <w:r>
              <w:rPr>
                <w:rFonts w:hint="eastAsia" w:ascii="仿宋_GB2312" w:hAnsi="仿宋_GB2312" w:cs="仿宋_GB2312"/>
                <w:color w:val="000000"/>
                <w:sz w:val="21"/>
                <w:szCs w:val="21"/>
              </w:rPr>
              <w:t>M、N</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rPr>
            </w:pPr>
            <w:r>
              <w:rPr>
                <w:rFonts w:hint="eastAsia" w:ascii="仿宋_GB2312" w:hAnsi="仿宋_GB2312" w:cs="仿宋_GB2312"/>
                <w:color w:val="000000"/>
                <w:sz w:val="21"/>
                <w:szCs w:val="21"/>
              </w:rPr>
              <w:t>表示自然数。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rPr>
            </w:pPr>
            <w:r>
              <w:rPr>
                <w:rFonts w:hint="eastAsia" w:ascii="仿宋_GB2312" w:hAnsi="仿宋_GB2312" w:cs="仿宋_GB2312"/>
                <w:color w:val="000000"/>
                <w:sz w:val="21"/>
                <w:szCs w:val="21"/>
              </w:rPr>
              <w:t>M!a</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M位字母字符，定长。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rPr>
            </w:pPr>
            <w:r>
              <w:rPr>
                <w:rFonts w:hint="eastAsia" w:ascii="仿宋_GB2312" w:hAnsi="仿宋_GB2312" w:cs="仿宋_GB2312"/>
                <w:color w:val="000000"/>
                <w:sz w:val="21"/>
                <w:szCs w:val="21"/>
              </w:rPr>
              <w:t>M!n</w:t>
            </w:r>
          </w:p>
        </w:tc>
        <w:tc>
          <w:tcPr>
            <w:tcW w:w="6145" w:type="dxa"/>
            <w:tcBorders>
              <w:top w:val="single" w:color="auto" w:sz="4" w:space="0"/>
              <w:left w:val="single" w:color="auto" w:sz="4" w:space="0"/>
              <w:bottom w:val="single" w:color="auto" w:sz="4" w:space="0"/>
              <w:right w:val="single" w:color="auto" w:sz="4" w:space="0"/>
            </w:tcBorders>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M位数字字符，定长。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rPr>
            </w:pPr>
            <w:r>
              <w:rPr>
                <w:rFonts w:hint="eastAsia" w:ascii="仿宋_GB2312" w:hAnsi="仿宋_GB2312" w:cs="仿宋_GB2312"/>
                <w:color w:val="000000"/>
                <w:sz w:val="21"/>
                <w:szCs w:val="21"/>
              </w:rPr>
              <w:t>M!an</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M位字母数字字符，定长。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rPr>
            </w:pPr>
            <w:r>
              <w:rPr>
                <w:rFonts w:hint="eastAsia" w:ascii="仿宋_GB2312" w:hAnsi="仿宋_GB2312" w:cs="仿宋_GB2312"/>
                <w:color w:val="000000"/>
                <w:sz w:val="21"/>
                <w:szCs w:val="21"/>
              </w:rPr>
              <w:t>M!anc</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M位字母数字汉字字符，定长。（汉字字符占2个字节。例如anc..100即varchar（200））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a..M</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最多为M位字母字符。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n..M</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最多为M位数字字符。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an..M</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最多为M位字母数字字符。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anc..M</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最多为M位字母数字汉字字符。（汉字字符占2个字节。例如anc..100即varchar（200））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aM..</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最少为M位字母字符。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nM..</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最少为M位数字字符。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anM..</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最少为M位字母数字字符。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ancM..</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最少为M位字母数字汉字字符。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aM..N</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最少为M位最多为N位字母字符。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nM..N</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最少为M位最多为N位数字字符。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anM..N</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最少为M位最多为N位字母数字字符。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ancM..N</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最少为M位最多为N位字母数字汉字字符。（汉字字符占2个字节。例如anc..100即varchar（200））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M(N)</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M位数字字符，其中包括小数点和N个小数位（M&gt;N+1）。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YYYY-MM-DD</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日期格式，表示年月日。Y表示时间元素“年”所使用的数字，M表示时间元素“月”所使用的数字，D表示时间元素“日”所使用的数字。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240" w:lineRule="auto"/>
              <w:ind w:left="867" w:hanging="867"/>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HH:MM:SS</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时间格式（24小时制），表示时分秒。H表示时间元素“小时”所使用的数字，M表示时间元素“分钟”所使用的数字，S表示时间元素“秒”所使用的数字。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5" w:type="dxa"/>
            <w:tcBorders>
              <w:top w:val="single" w:color="auto" w:sz="4" w:space="0"/>
              <w:left w:val="single" w:color="auto" w:sz="4" w:space="0"/>
              <w:bottom w:val="single" w:color="auto" w:sz="4" w:space="0"/>
              <w:right w:val="single" w:color="auto" w:sz="4" w:space="0"/>
            </w:tcBorders>
            <w:vAlign w:val="center"/>
          </w:tcPr>
          <w:p>
            <w:pPr>
              <w:tabs>
                <w:tab w:val="left" w:pos="630"/>
              </w:tabs>
              <w:spacing w:line="720" w:lineRule="auto"/>
              <w:ind w:left="868" w:hanging="868"/>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YYYY-MM-DDTHH:MM:</w:t>
            </w:r>
            <w:r>
              <w:rPr>
                <w:rFonts w:hint="eastAsia" w:ascii="仿宋_GB2312" w:hAnsi="仿宋_GB2312" w:cs="仿宋_GB2312"/>
                <w:sz w:val="32"/>
                <w:szCs w:val="32"/>
              </w:rPr>
              <w:t xml:space="preserve"> </w:t>
            </w:r>
            <w:r>
              <w:rPr>
                <w:rFonts w:hint="eastAsia" w:ascii="仿宋_GB2312" w:hAnsi="仿宋_GB2312" w:cs="仿宋_GB2312"/>
                <w:color w:val="000000"/>
                <w:sz w:val="21"/>
                <w:szCs w:val="21"/>
                <w:lang w:eastAsia="zh-CN"/>
              </w:rPr>
              <w:t>SS</w:t>
            </w:r>
          </w:p>
        </w:tc>
        <w:tc>
          <w:tcPr>
            <w:tcW w:w="6145" w:type="dxa"/>
            <w:tcBorders>
              <w:top w:val="single" w:color="auto" w:sz="4" w:space="0"/>
              <w:left w:val="single" w:color="auto" w:sz="4" w:space="0"/>
              <w:bottom w:val="single" w:color="auto" w:sz="4" w:space="0"/>
              <w:right w:val="single" w:color="auto" w:sz="4" w:space="0"/>
            </w:tcBorders>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日期时间格式，表示某年某月某日某时某分某秒。T为时间标识符，在日期和日的时间组合表达式中，用以标识该日的时间表示法的开始。</w:t>
            </w:r>
          </w:p>
        </w:tc>
      </w:tr>
    </w:tbl>
    <w:p>
      <w:pPr>
        <w:pStyle w:val="4"/>
        <w:spacing w:line="240" w:lineRule="auto"/>
        <w:ind w:left="1161" w:hanging="1161"/>
        <w:rPr>
          <w:rFonts w:ascii="仿宋_GB2312" w:hAnsi="仿宋_GB2312" w:cs="仿宋_GB2312"/>
        </w:rPr>
      </w:pPr>
      <w:bookmarkStart w:id="104" w:name="_Toc14252349"/>
      <w:bookmarkStart w:id="105" w:name="_Toc11266"/>
      <w:bookmarkStart w:id="106" w:name="_Toc23319417"/>
      <w:bookmarkStart w:id="107" w:name="_Toc26821"/>
      <w:bookmarkStart w:id="108" w:name="_Toc25604"/>
      <w:r>
        <w:rPr>
          <w:rFonts w:hint="eastAsia" w:ascii="仿宋_GB2312" w:hAnsi="仿宋_GB2312" w:cs="仿宋_GB2312"/>
        </w:rPr>
        <w:t>填报说明</w:t>
      </w:r>
      <w:bookmarkEnd w:id="104"/>
      <w:bookmarkEnd w:id="105"/>
      <w:bookmarkEnd w:id="106"/>
      <w:bookmarkEnd w:id="107"/>
      <w:bookmarkEnd w:id="108"/>
    </w:p>
    <w:p>
      <w:pPr>
        <w:ind w:firstLine="600" w:firstLineChars="200"/>
        <w:jc w:val="both"/>
        <w:rPr>
          <w:sz w:val="30"/>
          <w:szCs w:val="30"/>
          <w:lang w:eastAsia="zh-CN"/>
        </w:rPr>
      </w:pPr>
      <w:r>
        <w:rPr>
          <w:rFonts w:hint="eastAsia"/>
          <w:sz w:val="30"/>
          <w:szCs w:val="30"/>
          <w:lang w:eastAsia="zh-CN"/>
        </w:rPr>
        <w:t>数据项除了在填报说明中标明的情况以外均为必填项，填报说明参见3.8数据报文数据项内容中的“说明”一栏。对于比例类的数据，不加%，如5.12%，请填报5.12。</w:t>
      </w:r>
    </w:p>
    <w:p>
      <w:pPr>
        <w:pStyle w:val="3"/>
        <w:spacing w:line="240" w:lineRule="auto"/>
        <w:rPr>
          <w:rFonts w:ascii="仿宋_GB2312" w:hAnsi="仿宋_GB2312" w:eastAsia="仿宋_GB2312" w:cs="仿宋_GB2312"/>
          <w:lang w:eastAsia="zh-CN"/>
        </w:rPr>
      </w:pPr>
      <w:bookmarkStart w:id="109" w:name="_Toc9572"/>
      <w:bookmarkStart w:id="110" w:name="_Toc29320"/>
      <w:bookmarkStart w:id="111" w:name="_Toc23319418"/>
      <w:r>
        <w:rPr>
          <w:rFonts w:hint="eastAsia" w:ascii="仿宋_GB2312" w:hAnsi="仿宋_GB2312" w:eastAsia="仿宋_GB2312" w:cs="仿宋_GB2312"/>
          <w:lang w:eastAsia="zh-CN"/>
        </w:rPr>
        <w:t>数据脱敏处理要求</w:t>
      </w:r>
      <w:bookmarkEnd w:id="109"/>
      <w:bookmarkEnd w:id="110"/>
      <w:bookmarkEnd w:id="111"/>
    </w:p>
    <w:p>
      <w:pPr>
        <w:ind w:firstLine="600" w:firstLineChars="200"/>
        <w:jc w:val="both"/>
        <w:rPr>
          <w:sz w:val="30"/>
          <w:szCs w:val="30"/>
          <w:lang w:eastAsia="zh-CN"/>
        </w:rPr>
      </w:pPr>
      <w:r>
        <w:rPr>
          <w:rFonts w:hint="eastAsia"/>
          <w:sz w:val="30"/>
          <w:szCs w:val="30"/>
          <w:lang w:eastAsia="zh-CN"/>
        </w:rPr>
        <w:t>各机构在报送个人身份证件信息前需进行脱敏处理，并保留一份未脱敏版本以备核查。</w:t>
      </w:r>
      <w:r>
        <w:rPr>
          <w:rFonts w:hint="eastAsia"/>
          <w:b/>
          <w:bCs/>
          <w:sz w:val="30"/>
          <w:szCs w:val="30"/>
          <w:lang w:eastAsia="zh-CN"/>
        </w:rPr>
        <w:t>需脱敏处理的字段在3.</w:t>
      </w:r>
      <w:del w:id="4870" w:author="罗斌" w:date="2019-10-30T16:11:00Z">
        <w:r>
          <w:rPr>
            <w:rFonts w:hint="eastAsia"/>
            <w:b/>
            <w:bCs/>
            <w:sz w:val="30"/>
            <w:szCs w:val="30"/>
            <w:lang w:eastAsia="zh-CN"/>
          </w:rPr>
          <w:delText>8</w:delText>
        </w:r>
      </w:del>
      <w:ins w:id="4871" w:author="罗斌" w:date="2019-10-30T16:11:00Z">
        <w:r>
          <w:rPr>
            <w:rFonts w:hint="eastAsia"/>
            <w:b/>
            <w:bCs/>
            <w:sz w:val="30"/>
            <w:szCs w:val="30"/>
            <w:lang w:eastAsia="zh-CN"/>
          </w:rPr>
          <w:t>9</w:t>
        </w:r>
      </w:ins>
      <w:r>
        <w:rPr>
          <w:rFonts w:hint="eastAsia"/>
          <w:b/>
          <w:bCs/>
          <w:sz w:val="30"/>
          <w:szCs w:val="30"/>
          <w:lang w:eastAsia="zh-CN"/>
        </w:rPr>
        <w:t>节各报文的备注栏已作说明。</w:t>
      </w:r>
      <w:r>
        <w:rPr>
          <w:rFonts w:hint="eastAsia"/>
          <w:sz w:val="30"/>
          <w:szCs w:val="30"/>
          <w:lang w:eastAsia="zh-CN"/>
        </w:rPr>
        <w:t>脱敏处理规则如下：</w:t>
      </w:r>
    </w:p>
    <w:p>
      <w:pPr>
        <w:ind w:firstLine="600" w:firstLineChars="200"/>
        <w:jc w:val="both"/>
        <w:rPr>
          <w:sz w:val="30"/>
          <w:szCs w:val="30"/>
          <w:lang w:eastAsia="zh-CN"/>
        </w:rPr>
      </w:pPr>
      <w:r>
        <w:rPr>
          <w:rFonts w:hint="eastAsia"/>
          <w:sz w:val="30"/>
          <w:szCs w:val="30"/>
          <w:lang w:eastAsia="zh-CN"/>
        </w:rPr>
        <w:t>若身份证件号码中有英文字母，应先统一转换成大写英文字母。变形后的身份证件号码（38字符）=身份证件号码前6字节（6个英文字符/数字，或2个汉字，或1个汉字+3个英文字符/数字）+ MD5(身份证件号码全文UTF-8编码)（32字符，英文按小写输出）。例如：</w:t>
      </w:r>
    </w:p>
    <w:p>
      <w:pPr>
        <w:ind w:firstLine="600" w:firstLineChars="200"/>
        <w:jc w:val="both"/>
        <w:rPr>
          <w:sz w:val="30"/>
          <w:szCs w:val="30"/>
          <w:lang w:eastAsia="zh-CN"/>
        </w:rPr>
      </w:pPr>
      <w:r>
        <w:rPr>
          <w:rFonts w:hint="eastAsia"/>
          <w:sz w:val="30"/>
          <w:szCs w:val="30"/>
          <w:lang w:eastAsia="zh-CN"/>
        </w:rPr>
        <w:t>18位公民身份号码：51072519911016904X，变形后：</w:t>
      </w:r>
    </w:p>
    <w:p>
      <w:pPr>
        <w:ind w:firstLine="600" w:firstLineChars="200"/>
        <w:jc w:val="both"/>
        <w:rPr>
          <w:sz w:val="30"/>
          <w:szCs w:val="30"/>
          <w:lang w:eastAsia="zh-CN"/>
        </w:rPr>
      </w:pPr>
      <w:r>
        <w:rPr>
          <w:rFonts w:hint="eastAsia"/>
          <w:sz w:val="30"/>
          <w:szCs w:val="30"/>
          <w:lang w:eastAsia="zh-CN"/>
        </w:rPr>
        <w:t>5107259b530b3bb2d5c40c673b9af0d377abd0</w:t>
      </w:r>
    </w:p>
    <w:p>
      <w:pPr>
        <w:ind w:firstLine="600" w:firstLineChars="200"/>
        <w:jc w:val="both"/>
        <w:rPr>
          <w:sz w:val="30"/>
          <w:szCs w:val="30"/>
          <w:lang w:eastAsia="zh-CN"/>
        </w:rPr>
      </w:pPr>
      <w:r>
        <w:rPr>
          <w:rFonts w:hint="eastAsia"/>
          <w:sz w:val="30"/>
          <w:szCs w:val="30"/>
          <w:lang w:eastAsia="zh-CN"/>
        </w:rPr>
        <w:t>15位公民身份号码：510104810608449，变形后：</w:t>
      </w:r>
    </w:p>
    <w:p>
      <w:pPr>
        <w:ind w:firstLine="600" w:firstLineChars="200"/>
        <w:jc w:val="both"/>
        <w:rPr>
          <w:sz w:val="30"/>
          <w:szCs w:val="30"/>
          <w:lang w:eastAsia="zh-CN"/>
        </w:rPr>
      </w:pPr>
      <w:r>
        <w:rPr>
          <w:rFonts w:hint="eastAsia"/>
          <w:sz w:val="30"/>
          <w:szCs w:val="30"/>
          <w:lang w:eastAsia="zh-CN"/>
        </w:rPr>
        <w:t>51010488d554b1040af496057f92741f97cafb</w:t>
      </w:r>
    </w:p>
    <w:p>
      <w:pPr>
        <w:ind w:firstLine="600" w:firstLineChars="200"/>
        <w:jc w:val="both"/>
        <w:rPr>
          <w:sz w:val="30"/>
          <w:szCs w:val="30"/>
          <w:lang w:eastAsia="zh-CN"/>
        </w:rPr>
      </w:pPr>
      <w:r>
        <w:rPr>
          <w:rFonts w:hint="eastAsia"/>
          <w:sz w:val="30"/>
          <w:szCs w:val="30"/>
          <w:lang w:eastAsia="zh-CN"/>
        </w:rPr>
        <w:t>军官证/武警部队警官证：参字第1234567号，变形后：</w:t>
      </w:r>
    </w:p>
    <w:p>
      <w:pPr>
        <w:ind w:firstLine="600" w:firstLineChars="200"/>
        <w:jc w:val="both"/>
        <w:rPr>
          <w:sz w:val="30"/>
          <w:szCs w:val="30"/>
          <w:lang w:eastAsia="zh-CN"/>
        </w:rPr>
      </w:pPr>
      <w:r>
        <w:rPr>
          <w:rFonts w:hint="eastAsia"/>
          <w:sz w:val="30"/>
          <w:szCs w:val="30"/>
          <w:lang w:eastAsia="zh-CN"/>
        </w:rPr>
        <w:t>参字e54977d990baa7a80b5fb794d622444d</w:t>
      </w:r>
    </w:p>
    <w:p>
      <w:pPr>
        <w:ind w:firstLine="600" w:firstLineChars="200"/>
        <w:jc w:val="both"/>
        <w:rPr>
          <w:sz w:val="30"/>
          <w:szCs w:val="30"/>
          <w:lang w:eastAsia="zh-CN"/>
        </w:rPr>
      </w:pPr>
      <w:r>
        <w:rPr>
          <w:rFonts w:hint="eastAsia"/>
          <w:sz w:val="30"/>
          <w:szCs w:val="30"/>
          <w:lang w:eastAsia="zh-CN"/>
        </w:rPr>
        <w:t>护照：E12345678，变形后：</w:t>
      </w:r>
    </w:p>
    <w:p>
      <w:pPr>
        <w:ind w:firstLine="600" w:firstLineChars="200"/>
        <w:jc w:val="both"/>
        <w:rPr>
          <w:sz w:val="30"/>
          <w:szCs w:val="30"/>
          <w:lang w:eastAsia="zh-CN"/>
        </w:rPr>
      </w:pPr>
      <w:r>
        <w:rPr>
          <w:rFonts w:hint="eastAsia"/>
          <w:sz w:val="30"/>
          <w:szCs w:val="30"/>
          <w:lang w:eastAsia="zh-CN"/>
        </w:rPr>
        <w:t>E12345d02f3cf86bb402a904f98df6373eb1ac</w:t>
      </w:r>
    </w:p>
    <w:p>
      <w:pPr>
        <w:pStyle w:val="3"/>
        <w:spacing w:line="240" w:lineRule="auto"/>
        <w:rPr>
          <w:del w:id="4872" w:author="罗斌" w:date="2019-10-30T15:57:00Z"/>
          <w:rFonts w:ascii="仿宋_GB2312" w:hAnsi="仿宋_GB2312" w:eastAsia="仿宋_GB2312" w:cs="仿宋_GB2312"/>
          <w:lang w:eastAsia="zh-CN"/>
          <w:rPrChange w:id="4873" w:author="user" w:date="2019-10-31T09:51:00Z">
            <w:rPr>
              <w:del w:id="4874" w:author="罗斌" w:date="2019-10-30T15:57:00Z"/>
              <w:lang w:eastAsia="zh-CN"/>
            </w:rPr>
          </w:rPrChange>
        </w:rPr>
      </w:pPr>
      <w:bookmarkStart w:id="112" w:name="_Toc29816"/>
      <w:bookmarkStart w:id="113" w:name="_Toc14252350"/>
      <w:bookmarkStart w:id="114" w:name="_Toc23319419"/>
      <w:bookmarkStart w:id="115" w:name="_Toc24411"/>
      <w:bookmarkStart w:id="116" w:name="_Toc21663"/>
      <w:r>
        <w:rPr>
          <w:rFonts w:hint="eastAsia" w:ascii="仿宋_GB2312" w:hAnsi="仿宋_GB2312" w:eastAsia="仿宋_GB2312" w:cs="仿宋_GB2312"/>
          <w:b w:val="0"/>
          <w:bCs w:val="0"/>
          <w:lang w:eastAsia="zh-CN"/>
          <w:rPrChange w:id="4875" w:author="user" w:date="2019-10-31T09:51:00Z">
            <w:rPr>
              <w:rFonts w:hint="eastAsia"/>
              <w:b w:val="0"/>
              <w:bCs w:val="0"/>
              <w:lang w:eastAsia="zh-CN"/>
            </w:rPr>
          </w:rPrChange>
        </w:rPr>
        <w:t>金融机构数据报文数据项内容</w:t>
      </w:r>
      <w:bookmarkEnd w:id="112"/>
      <w:bookmarkEnd w:id="113"/>
      <w:bookmarkEnd w:id="114"/>
      <w:bookmarkEnd w:id="115"/>
      <w:bookmarkEnd w:id="116"/>
    </w:p>
    <w:p>
      <w:pPr>
        <w:pStyle w:val="3"/>
        <w:spacing w:line="240" w:lineRule="auto"/>
        <w:ind w:firstLine="643" w:firstLineChars="200"/>
        <w:jc w:val="both"/>
        <w:rPr>
          <w:rFonts w:ascii="仿宋_GB2312" w:hAnsi="仿宋_GB2312" w:cs="仿宋_GB2312"/>
          <w:lang w:eastAsia="zh-CN"/>
          <w:rPrChange w:id="4877" w:author="user" w:date="2019-10-31T09:51:00Z">
            <w:rPr>
              <w:lang w:eastAsia="zh-CN"/>
            </w:rPr>
          </w:rPrChange>
        </w:rPr>
        <w:pPrChange w:id="4876" w:author="user" w:date="2019-10-31T09:51:00Z">
          <w:pPr>
            <w:ind w:firstLine="560" w:firstLineChars="200"/>
            <w:jc w:val="both"/>
          </w:pPr>
        </w:pPrChange>
      </w:pPr>
      <w:del w:id="4878" w:author="罗斌" w:date="2019-10-30T15:57:00Z">
        <w:bookmarkStart w:id="117" w:name="_Toc14402"/>
        <w:bookmarkStart w:id="118" w:name="_Toc2983"/>
        <w:r>
          <w:rPr>
            <w:rFonts w:hint="eastAsia" w:ascii="仿宋_GB2312" w:hAnsi="仿宋_GB2312" w:eastAsia="仿宋_GB2312" w:cs="仿宋_GB2312"/>
            <w:b/>
            <w:bCs/>
            <w:lang w:eastAsia="zh-CN"/>
            <w:rPrChange w:id="4879" w:author="user" w:date="2019-10-31T09:51:00Z">
              <w:rPr>
                <w:rFonts w:hint="eastAsia"/>
                <w:b/>
                <w:bCs/>
                <w:lang w:eastAsia="zh-CN"/>
              </w:rPr>
            </w:rPrChange>
          </w:rPr>
          <w:delText>以下数据报文由四川省各金融机构（包括法人金融机构和非法人金融机构）按照相关制度要求向中国人民银行成都分行数字央行大数据应用平台定期报送。</w:delText>
        </w:r>
        <w:bookmarkEnd w:id="117"/>
        <w:bookmarkEnd w:id="118"/>
      </w:del>
    </w:p>
    <w:p>
      <w:pPr>
        <w:pStyle w:val="4"/>
        <w:spacing w:line="240" w:lineRule="auto"/>
        <w:ind w:left="1161" w:hanging="1161"/>
        <w:rPr>
          <w:ins w:id="4881" w:author="user" w:date="2019-10-30T11:12:00Z"/>
          <w:rFonts w:ascii="仿宋_GB2312" w:hAnsi="仿宋_GB2312" w:cs="仿宋_GB2312"/>
          <w:lang w:eastAsia="zh-CN"/>
        </w:rPr>
        <w:pPrChange w:id="4880" w:author="user" w:date="2019-10-30T11:12:00Z">
          <w:pPr>
            <w:pStyle w:val="4"/>
            <w:spacing w:line="240" w:lineRule="auto"/>
          </w:pPr>
        </w:pPrChange>
      </w:pPr>
      <w:bookmarkStart w:id="119" w:name="_Toc31824"/>
      <w:bookmarkStart w:id="120" w:name="_Toc32351"/>
      <w:bookmarkStart w:id="121" w:name="_Toc14252351"/>
      <w:bookmarkStart w:id="122" w:name="_Toc29124"/>
      <w:bookmarkStart w:id="123" w:name="_Toc23319420"/>
      <w:bookmarkStart w:id="124" w:name="_Toc263169280"/>
      <w:r>
        <w:rPr>
          <w:rFonts w:hint="eastAsia" w:ascii="仿宋_GB2312" w:hAnsi="仿宋_GB2312" w:cs="仿宋_GB2312"/>
          <w:lang w:eastAsia="zh-CN"/>
        </w:rPr>
        <w:t>个人客户报文</w:t>
      </w:r>
      <w:bookmarkEnd w:id="119"/>
      <w:bookmarkEnd w:id="120"/>
      <w:bookmarkEnd w:id="121"/>
      <w:bookmarkEnd w:id="122"/>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金融机构名称</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1.指数据发生金融机构的代码证或相关成立批文中载明的机构名称全称。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2.境内、外机构均采用中文进行描述。数据更新的频率为月度。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客户编号</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1.指各金融机构为统一管理，根据既定规则生成并分配给客户的一个编码。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客户名称</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个人证件类型</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1.指个人客户在开立账户或办理业务时使用的有效身份证件类型。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2.按记录在国家授权部门颁发给客户的证件上记载的证件类型采集，如：身份证、军官证、护照等</w:t>
            </w:r>
            <w:ins w:id="4882" w:author="user" w:date="2019-10-30T11:30:00Z">
              <w:r>
                <w:rPr>
                  <w:rFonts w:hint="eastAsia" w:ascii="仿宋_GB2312" w:hAnsi="仿宋_GB2312" w:cs="仿宋_GB2312"/>
                  <w:color w:val="000000"/>
                  <w:sz w:val="21"/>
                  <w:szCs w:val="21"/>
                  <w:lang w:eastAsia="zh-CN"/>
                </w:rPr>
                <w:t>，户口簿和临时身份证请选择03居民身份证</w:t>
              </w:r>
            </w:ins>
            <w:del w:id="4883" w:author="user" w:date="2019-10-30T11:30:00Z">
              <w:r>
                <w:rPr>
                  <w:rFonts w:hint="eastAsia" w:ascii="仿宋_GB2312" w:hAnsi="仿宋_GB2312" w:cs="仿宋_GB2312"/>
                  <w:color w:val="000000"/>
                  <w:sz w:val="21"/>
                  <w:szCs w:val="21"/>
                  <w:lang w:eastAsia="zh-CN"/>
                </w:rPr>
                <w:delText>，户口</w:delText>
              </w:r>
            </w:del>
            <w:del w:id="4884" w:author="user" w:date="2019-10-30T11:30:00Z">
              <w:r>
                <w:rPr>
                  <w:rFonts w:ascii="仿宋_GB2312" w:hAnsi="仿宋_GB2312" w:cs="仿宋_GB2312"/>
                  <w:color w:val="000000"/>
                  <w:sz w:val="21"/>
                  <w:szCs w:val="21"/>
                  <w:lang w:eastAsia="zh-CN"/>
                </w:rPr>
                <w:delText>簿和临时身份证请</w:delText>
              </w:r>
            </w:del>
            <w:del w:id="4885" w:author="user" w:date="2019-10-30T11:30:00Z">
              <w:r>
                <w:rPr>
                  <w:rFonts w:hint="eastAsia" w:ascii="仿宋_GB2312" w:hAnsi="仿宋_GB2312" w:cs="仿宋_GB2312"/>
                  <w:color w:val="000000"/>
                  <w:sz w:val="21"/>
                  <w:szCs w:val="21"/>
                  <w:lang w:eastAsia="zh-CN"/>
                </w:rPr>
                <w:delText>选择03居民</w:delText>
              </w:r>
            </w:del>
            <w:del w:id="4886" w:author="user" w:date="2019-10-30T11:30:00Z">
              <w:r>
                <w:rPr>
                  <w:rFonts w:ascii="仿宋_GB2312" w:hAnsi="仿宋_GB2312" w:cs="仿宋_GB2312"/>
                  <w:color w:val="000000"/>
                  <w:sz w:val="21"/>
                  <w:szCs w:val="21"/>
                  <w:lang w:eastAsia="zh-CN"/>
                </w:rPr>
                <w:delText>身份证</w:delText>
              </w:r>
            </w:del>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居民身份证</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r>
              <w:rPr>
                <w:rFonts w:hint="eastAsia" w:ascii="仿宋_GB2312" w:hAnsi="仿宋_GB2312" w:cs="仿宋_GB2312"/>
                <w:color w:val="000000"/>
                <w:sz w:val="21"/>
                <w:szCs w:val="21"/>
                <w:lang w:eastAsia="zh-CN"/>
              </w:rPr>
              <w:br w:type="textWrapping"/>
            </w:r>
            <w:ins w:id="4887" w:author="user" w:date="2019-10-30T11:30:00Z">
              <w:r>
                <w:rPr>
                  <w:rFonts w:hint="eastAsia" w:ascii="仿宋_GB2312" w:hAnsi="仿宋_GB2312" w:cs="仿宋_GB2312"/>
                  <w:color w:val="000000"/>
                  <w:sz w:val="21"/>
                  <w:szCs w:val="21"/>
                  <w:lang w:eastAsia="zh-CN"/>
                </w:rPr>
                <w:t>99其他证件类型</w:t>
              </w:r>
            </w:ins>
            <w:del w:id="4888" w:author="user" w:date="2019-10-30T11:30:00Z">
              <w:r>
                <w:rPr>
                  <w:rFonts w:ascii="仿宋_GB2312" w:hAnsi="仿宋_GB2312" w:cs="仿宋_GB2312"/>
                  <w:color w:val="000000"/>
                  <w:sz w:val="21"/>
                  <w:szCs w:val="21"/>
                  <w:lang w:eastAsia="zh-CN"/>
                </w:rPr>
                <w:delText>99</w:delText>
              </w:r>
            </w:del>
            <w:del w:id="4889" w:author="user" w:date="2019-10-30T11:30:00Z">
              <w:r>
                <w:rPr>
                  <w:rFonts w:hint="eastAsia" w:ascii="仿宋_GB2312" w:hAnsi="仿宋_GB2312" w:cs="仿宋_GB2312"/>
                  <w:color w:val="000000"/>
                  <w:sz w:val="21"/>
                  <w:szCs w:val="21"/>
                  <w:lang w:eastAsia="zh-CN"/>
                </w:rPr>
                <w:delText>其他</w:delText>
              </w:r>
            </w:del>
            <w:del w:id="4890" w:author="user" w:date="2019-10-30T11:30:00Z">
              <w:r>
                <w:rPr>
                  <w:rFonts w:ascii="仿宋_GB2312" w:hAnsi="仿宋_GB2312" w:cs="仿宋_GB2312"/>
                  <w:color w:val="000000"/>
                  <w:sz w:val="21"/>
                  <w:szCs w:val="21"/>
                  <w:lang w:eastAsia="zh-CN"/>
                </w:rPr>
                <w:delText>证件类型</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个人证件有效期限</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1.指个人客户在开立账户或办理业务时使用的有效身份证件上载明的到期日期。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个人证件号码</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numPr>
                <w:ilvl w:val="0"/>
                <w:numId w:val="5"/>
              </w:num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指个人客户在开立账户或办理业务时使用的有效身份证件的编号。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2.按记录在国家授权部门颁发给客户的证件上记载的唯一标识身份的编码采集。数据更新的频率为月度。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4891" w:author="罗斌" w:date="2019-10-30T16:37:00Z">
              <w:r>
                <w:rPr>
                  <w:rFonts w:hint="eastAsia" w:ascii="仿宋_GB2312" w:hAnsi="仿宋_GB2312" w:cs="仿宋_GB2312"/>
                  <w:color w:val="000000"/>
                  <w:sz w:val="21"/>
                  <w:szCs w:val="21"/>
                  <w:lang w:eastAsia="zh-CN"/>
                </w:rPr>
                <w:delText>7</w:delText>
              </w:r>
            </w:del>
            <w:ins w:id="4892" w:author="罗斌" w:date="2019-10-30T16:37: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出生日期</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1.指个人客户的出生日期信息。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2.按照“YYYY-MM-DD”格式填写，应介于1900.01.01-录入当日，如果开户证件有出生日期，则出生日期应与开户证件上的一致。</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国籍</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1.指个人客户属于某一个国家国民的法律资格。</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2.参照《世界各国和地区名称代码》（GB/T 2659-2000），取3位阿拉伯数字代码。数据更新的频率为月度。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3.值域：004 阿富汗</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008 阿尔巴尼亚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012 阿尔及利亚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016 美属萨摩亚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11</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民族</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1.指国家认定的个人客户民族信息。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2.非本国国籍无需填写，该字段为空。参照《中国各民族名称的罗马字母拼写法和代码》（GB 3304-91），数据更新的频率为月度。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汉族 02 蒙古族 03 回族 04 藏族 05 维吾尔族 06 苗族 07 彝族 08 壮族 09 布依族 10 朝鲜族 11 满族 12 侗族 13 瑶族 14 白族 15 土家族 16 哈尼族 17 哈萨克族 18 傣族 19 黎族 20 僳僳族 21 佤族 22 畲族 23 高山族 24 拉祜族 25 水族 26 东乡族 27 纳西族 28 景颇族 29 柯尔克孜族 30 土族 31 达斡尔族 32 仫佬族 33 羌族 34 布朗族 35 撒拉族 36 毛难族 37 仡佬族 38 锡伯族 39 阿昌族 40 普米族 41 塔吉克族 42 怒族 43 乌孜别克族 44 俄罗斯族 45 鄂温克族 46 崩龙族 47 保安族 48 裕固族 49 京族 50 塔塔尔族 51 独龙族 52 鄂伦春族 53 赫哲族 54 门巴族 55 珞巴族 56 基诺族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性别</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1.指个体遗传和结构的性特征差异信息。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2.参照《个人基本信息分类与代码 第一部分：人的性别代码 》（GB/T 2261.2-2003），数据更新的频率为月度。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3.值域：01 男 02 女</w:t>
            </w:r>
            <w:ins w:id="4893" w:author="user" w:date="2019-11-18T16:23:00Z">
              <w:r>
                <w:rPr>
                  <w:rFonts w:hint="eastAsia" w:ascii="仿宋_GB2312" w:hAnsi="仿宋_GB2312" w:cs="仿宋_GB2312"/>
                  <w:color w:val="000000"/>
                  <w:sz w:val="21"/>
                  <w:szCs w:val="21"/>
                  <w:lang w:eastAsia="zh-CN"/>
                </w:rPr>
                <w:t xml:space="preserve"> 99</w:t>
              </w:r>
            </w:ins>
            <w:ins w:id="4894" w:author="user" w:date="2019-11-18T16:23:00Z">
              <w:r>
                <w:rPr>
                  <w:rFonts w:ascii="仿宋_GB2312" w:hAnsi="仿宋_GB2312" w:cs="仿宋_GB2312"/>
                  <w:color w:val="000000"/>
                  <w:sz w:val="21"/>
                  <w:szCs w:val="21"/>
                  <w:lang w:eastAsia="zh-CN"/>
                </w:rPr>
                <w:t xml:space="preserve"> </w:t>
              </w:r>
            </w:ins>
            <w:ins w:id="4895" w:author="user" w:date="2019-11-18T16:23:00Z">
              <w:r>
                <w:rPr>
                  <w:rFonts w:hint="eastAsia" w:ascii="仿宋_GB2312" w:hAnsi="仿宋_GB2312" w:cs="仿宋_GB2312"/>
                  <w:color w:val="000000"/>
                  <w:sz w:val="21"/>
                  <w:szCs w:val="21"/>
                  <w:lang w:eastAsia="zh-CN"/>
                </w:rPr>
                <w:t>未知</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13</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学历</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1.指国家认可的在国内、外各类教育机构接受正式教育并取得学历证书的学习经历名称。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2.参照《学历代码》（GB/T 4658-2006），数据更新的频率为月度。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after="240"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10 研究生教育</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20 大学本科教育</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30 大学专科教育</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40 中等职业教育</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60 普通高级中学教育</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70 初级中学教育</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80 小学教育</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90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14</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学位</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1.指完成一定学历教育后所取得的学位名称。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2.无学位的无需填写，该字段为空。参照《学位代码》（GB/T 6864-2003），数据更新的频率为月度。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 名誉博士</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2 博士</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 硕士</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4 学士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15</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婚姻状况</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1.指一国或一地区在一定时期内年满15岁及15岁以上的人口在婚居方面所处的状态。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2.参照《个人基本信息分类与代码 第2部分：婚姻状况代码》（GB/T 2261.2-2003），包括未婚、已婚、离异、丧偶等。数据更新的频率为月度。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10 未婚</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20 已婚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21 初婚</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22 再婚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23 复婚</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30 丧偶</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40 离婚</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90 未说明的婚姻状况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16</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配偶证件类型</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1.指个人客户配偶的有效身份证件类型。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4896" w:author="user" w:date="2019-10-30T11:31:00Z">
              <w:r>
                <w:rPr>
                  <w:rFonts w:hint="eastAsia" w:ascii="仿宋_GB2312" w:hAnsi="仿宋_GB2312" w:cs="仿宋_GB2312"/>
                  <w:color w:val="000000"/>
                  <w:sz w:val="21"/>
                  <w:szCs w:val="21"/>
                  <w:lang w:eastAsia="zh-CN"/>
                </w:rPr>
                <w:t>若无配偶无需填报，该字段为空</w:t>
              </w:r>
            </w:ins>
            <w:del w:id="4897" w:author="user" w:date="2019-10-30T11:31:00Z">
              <w:r>
                <w:rPr>
                  <w:rFonts w:hint="eastAsia" w:ascii="仿宋_GB2312" w:hAnsi="仿宋_GB2312" w:cs="仿宋_GB2312"/>
                  <w:color w:val="000000"/>
                  <w:sz w:val="21"/>
                  <w:szCs w:val="21"/>
                  <w:lang w:eastAsia="zh-CN"/>
                </w:rPr>
                <w:delText>若</w:delText>
              </w:r>
            </w:del>
            <w:del w:id="4898" w:author="user" w:date="2019-10-30T11:31:00Z">
              <w:r>
                <w:rPr>
                  <w:rFonts w:ascii="仿宋_GB2312" w:hAnsi="仿宋_GB2312" w:cs="仿宋_GB2312"/>
                  <w:color w:val="000000"/>
                  <w:sz w:val="21"/>
                  <w:szCs w:val="21"/>
                  <w:lang w:eastAsia="zh-CN"/>
                </w:rPr>
                <w:delText>无配偶无需填报，该字段为空</w:delText>
              </w:r>
            </w:del>
            <w:r>
              <w:rPr>
                <w:rFonts w:hint="eastAsia" w:ascii="仿宋_GB2312" w:hAnsi="仿宋_GB2312" w:cs="仿宋_GB2312"/>
                <w:color w:val="000000"/>
                <w:sz w:val="21"/>
                <w:szCs w:val="21"/>
                <w:lang w:eastAsia="zh-CN"/>
              </w:rPr>
              <w:t>。按记录在国家授权部门颁发给个人客户配偶的证件上记载的证件类型采集，如：身份证、军官证、护照等，</w:t>
            </w:r>
            <w:ins w:id="4899" w:author="user" w:date="2019-10-30T11:31:00Z">
              <w:r>
                <w:rPr>
                  <w:rFonts w:hint="eastAsia" w:ascii="仿宋_GB2312" w:hAnsi="仿宋_GB2312" w:cs="仿宋_GB2312"/>
                  <w:color w:val="000000"/>
                  <w:sz w:val="21"/>
                  <w:szCs w:val="21"/>
                  <w:lang w:eastAsia="zh-CN"/>
                </w:rPr>
                <w:t>户口簿和临时身份证请选择03居民身份证</w:t>
              </w:r>
            </w:ins>
            <w:del w:id="4900" w:author="user" w:date="2019-10-30T11:31:00Z">
              <w:r>
                <w:rPr>
                  <w:rFonts w:hint="eastAsia" w:ascii="仿宋_GB2312" w:hAnsi="仿宋_GB2312" w:cs="仿宋_GB2312"/>
                  <w:color w:val="000000"/>
                  <w:sz w:val="21"/>
                  <w:szCs w:val="21"/>
                  <w:lang w:eastAsia="zh-CN"/>
                </w:rPr>
                <w:delText>户口</w:delText>
              </w:r>
            </w:del>
            <w:del w:id="4901" w:author="user" w:date="2019-10-30T11:31:00Z">
              <w:r>
                <w:rPr>
                  <w:rFonts w:ascii="仿宋_GB2312" w:hAnsi="仿宋_GB2312" w:cs="仿宋_GB2312"/>
                  <w:color w:val="000000"/>
                  <w:sz w:val="21"/>
                  <w:szCs w:val="21"/>
                  <w:lang w:eastAsia="zh-CN"/>
                </w:rPr>
                <w:delText>簿和临时身份证请</w:delText>
              </w:r>
            </w:del>
            <w:del w:id="4902" w:author="user" w:date="2019-10-30T11:31:00Z">
              <w:r>
                <w:rPr>
                  <w:rFonts w:hint="eastAsia" w:ascii="仿宋_GB2312" w:hAnsi="仿宋_GB2312" w:cs="仿宋_GB2312"/>
                  <w:color w:val="000000"/>
                  <w:sz w:val="21"/>
                  <w:szCs w:val="21"/>
                  <w:lang w:eastAsia="zh-CN"/>
                </w:rPr>
                <w:delText>选择03居民</w:delText>
              </w:r>
            </w:del>
            <w:del w:id="4903" w:author="user" w:date="2019-10-30T11:31:00Z">
              <w:r>
                <w:rPr>
                  <w:rFonts w:ascii="仿宋_GB2312" w:hAnsi="仿宋_GB2312" w:cs="仿宋_GB2312"/>
                  <w:color w:val="000000"/>
                  <w:sz w:val="21"/>
                  <w:szCs w:val="21"/>
                  <w:lang w:eastAsia="zh-CN"/>
                </w:rPr>
                <w:delText>身份证</w:delText>
              </w:r>
            </w:del>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居民身份证</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99其他证件</w:t>
            </w:r>
            <w:r>
              <w:rPr>
                <w:rFonts w:ascii="仿宋_GB2312" w:hAnsi="仿宋_GB2312" w:cs="仿宋_GB2312"/>
                <w:color w:val="000000"/>
                <w:sz w:val="21"/>
                <w:szCs w:val="21"/>
                <w:lang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17</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配偶证件号码</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numPr>
                <w:ilvl w:val="0"/>
                <w:numId w:val="6"/>
              </w:num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指个人客户配偶的有效身份证件的编号。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2. </w:t>
            </w:r>
            <w:ins w:id="4904" w:author="user" w:date="2019-10-30T11:30:00Z">
              <w:r>
                <w:rPr>
                  <w:rFonts w:hint="eastAsia" w:ascii="仿宋_GB2312" w:hAnsi="仿宋_GB2312" w:cs="仿宋_GB2312"/>
                  <w:color w:val="000000"/>
                  <w:sz w:val="21"/>
                  <w:szCs w:val="21"/>
                  <w:lang w:eastAsia="zh-CN"/>
                </w:rPr>
                <w:t>若无配偶无需填报，该字段为空</w:t>
              </w:r>
            </w:ins>
            <w:del w:id="4905" w:author="user" w:date="2019-10-30T11:30:00Z">
              <w:r>
                <w:rPr>
                  <w:rFonts w:hint="eastAsia" w:ascii="仿宋_GB2312" w:hAnsi="仿宋_GB2312" w:cs="仿宋_GB2312"/>
                  <w:color w:val="000000"/>
                  <w:sz w:val="21"/>
                  <w:szCs w:val="21"/>
                  <w:lang w:eastAsia="zh-CN"/>
                </w:rPr>
                <w:delText>若</w:delText>
              </w:r>
            </w:del>
            <w:del w:id="4906" w:author="user" w:date="2019-10-30T11:30:00Z">
              <w:r>
                <w:rPr>
                  <w:rFonts w:ascii="仿宋_GB2312" w:hAnsi="仿宋_GB2312" w:cs="仿宋_GB2312"/>
                  <w:color w:val="000000"/>
                  <w:sz w:val="21"/>
                  <w:szCs w:val="21"/>
                  <w:lang w:eastAsia="zh-CN"/>
                </w:rPr>
                <w:delText>无配偶无需填报，该字段为空</w:delText>
              </w:r>
            </w:del>
            <w:r>
              <w:rPr>
                <w:rFonts w:hint="eastAsia" w:ascii="仿宋_GB2312" w:hAnsi="仿宋_GB2312" w:cs="仿宋_GB2312"/>
                <w:color w:val="000000"/>
                <w:sz w:val="21"/>
                <w:szCs w:val="21"/>
                <w:lang w:eastAsia="zh-CN"/>
              </w:rPr>
              <w:t>。按记录在国家授权部门颁发给个人客户配偶的证件上记载的唯一标识身份的编码采集。数据更新的频率为月度。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4907" w:author="罗斌" w:date="2019-10-30T16:37:00Z">
              <w:r>
                <w:rPr>
                  <w:rFonts w:hint="eastAsia" w:ascii="仿宋_GB2312" w:hAnsi="仿宋_GB2312" w:cs="仿宋_GB2312"/>
                  <w:color w:val="000000"/>
                  <w:sz w:val="21"/>
                  <w:szCs w:val="21"/>
                  <w:lang w:eastAsia="zh-CN"/>
                </w:rPr>
                <w:delText>7</w:delText>
              </w:r>
            </w:del>
            <w:ins w:id="4908" w:author="罗斌" w:date="2019-10-30T16:37: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18</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配偶姓名</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1.指个人客户配偶在法律上认可的名称，该名称一般记录在国家授权部门颁发给客户的证件上。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2. </w:t>
            </w:r>
            <w:ins w:id="4909" w:author="user" w:date="2019-10-30T11:32:00Z">
              <w:r>
                <w:rPr>
                  <w:rFonts w:hint="eastAsia" w:ascii="仿宋_GB2312" w:hAnsi="仿宋_GB2312" w:cs="仿宋_GB2312"/>
                  <w:color w:val="000000"/>
                  <w:sz w:val="21"/>
                  <w:szCs w:val="21"/>
                  <w:lang w:eastAsia="zh-CN"/>
                </w:rPr>
                <w:t>若无配偶无需填报，该字段为空。</w:t>
              </w:r>
            </w:ins>
            <w:del w:id="4910" w:author="user" w:date="2019-10-30T11:32:00Z">
              <w:r>
                <w:rPr>
                  <w:rFonts w:hint="eastAsia" w:ascii="仿宋_GB2312" w:hAnsi="仿宋_GB2312" w:cs="仿宋_GB2312"/>
                  <w:color w:val="000000"/>
                  <w:sz w:val="21"/>
                  <w:szCs w:val="21"/>
                  <w:lang w:eastAsia="zh-CN"/>
                </w:rPr>
                <w:delText>若</w:delText>
              </w:r>
            </w:del>
            <w:del w:id="4911" w:author="user" w:date="2019-10-30T11:32:00Z">
              <w:r>
                <w:rPr>
                  <w:rFonts w:ascii="仿宋_GB2312" w:hAnsi="仿宋_GB2312" w:cs="仿宋_GB2312"/>
                  <w:color w:val="000000"/>
                  <w:sz w:val="21"/>
                  <w:szCs w:val="21"/>
                  <w:lang w:eastAsia="zh-CN"/>
                </w:rPr>
                <w:delText>无配偶无需填报，该字段为空</w:delText>
              </w:r>
            </w:del>
            <w:del w:id="4912" w:author="user" w:date="2019-10-30T11:32:00Z">
              <w:r>
                <w:rPr>
                  <w:rFonts w:hint="eastAsia" w:ascii="仿宋_GB2312" w:hAnsi="仿宋_GB2312" w:cs="仿宋_GB2312"/>
                  <w:color w:val="000000"/>
                  <w:sz w:val="21"/>
                  <w:szCs w:val="21"/>
                  <w:lang w:eastAsia="zh-CN"/>
                </w:rPr>
                <w:delText>。</w:delText>
              </w:r>
            </w:del>
            <w:r>
              <w:rPr>
                <w:rFonts w:hint="eastAsia" w:ascii="仿宋_GB2312" w:hAnsi="仿宋_GB2312" w:cs="仿宋_GB2312"/>
                <w:color w:val="000000"/>
                <w:sz w:val="21"/>
                <w:szCs w:val="21"/>
                <w:lang w:eastAsia="zh-CN"/>
              </w:rPr>
              <w:t>按记录在国家授权部门颁发给个人客户配偶的证件上记载的名称采集。法定名称可以为简体中文、繁体中文、英文以及其他语言文字。在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1988-1998），也即等效于《美国国家信息交换标准代码》（ASCII编码）。数据更新的频率为月度。数据更新的频率为月度。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19</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地区行政区划代码（个人家庭住址）</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1.指个人客户家庭住址对应的行政区划信息。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2.根据《统计用区划代码》，统一填报12位地区编码信息。境外地区采用《世界各国和地区名称代码》（GB/T 2659）的3位国别阿拉伯数字代码（港澳台编码暂采用该标准编码），并在前面填充“000000000”。数据更新的频率为月度。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境内：采用《统计用区划代码》的乡（镇）级数字码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境外：前9位用“000000000”填充，后3位采用《世界各国和地区名称代码》（GB/T 2659）的3位国别阿拉伯数字代码（港澳台编码暂采用该标准编码）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20</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家庭住址</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1.指个人客户当前家庭住宅地的详细地址信息。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2.国家+行政地区+详细地址，英文地址中，英文字母一律大写。数据更新的频率为月度。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21</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个人联系电话</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n..20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1.指个人客户可用于联系的电话信息。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2.电话号码为不超过11位的正整数，输入全部采用半角字符格式，采用空格实现区隔，具体区隔构成有：1.少于6位的电话号码直接输入，无区隔，如95588；2.7位号码的采用3-4区隔，如321 XXXX；3.8位号码的采用4-4区隔，如8526 XXXX；4.10位号码的采用3-3-4区隔，如400 XXX XXXX；5.</w:t>
            </w:r>
            <w:bookmarkStart w:id="610" w:name="_GoBack"/>
            <w:bookmarkEnd w:id="610"/>
            <w:r>
              <w:rPr>
                <w:rFonts w:hint="eastAsia" w:ascii="仿宋_GB2312" w:hAnsi="仿宋_GB2312" w:cs="仿宋_GB2312"/>
                <w:color w:val="000000"/>
                <w:sz w:val="21"/>
                <w:szCs w:val="21"/>
                <w:lang w:eastAsia="zh-CN"/>
              </w:rPr>
              <w:t>11位号码的采用3-4-4</w:t>
            </w:r>
            <w:ins w:id="4913" w:author="吴媛媛 [2]" w:date="2020-07-29T09:09:00Z">
              <w:r>
                <w:rPr>
                  <w:rFonts w:hint="eastAsia" w:ascii="仿宋_GB2312" w:hAnsi="仿宋_GB2312" w:cs="仿宋_GB2312"/>
                  <w:color w:val="000000"/>
                  <w:sz w:val="21"/>
                  <w:szCs w:val="21"/>
                  <w:lang w:eastAsia="zh-CN"/>
                </w:rPr>
                <w:t>或</w:t>
              </w:r>
            </w:ins>
            <w:ins w:id="4914" w:author="吴媛媛 [2]" w:date="2020-07-29T09:09:01Z">
              <w:r>
                <w:rPr>
                  <w:rFonts w:hint="eastAsia" w:ascii="仿宋_GB2312" w:hAnsi="仿宋_GB2312" w:cs="仿宋_GB2312"/>
                  <w:color w:val="000000"/>
                  <w:sz w:val="21"/>
                  <w:szCs w:val="21"/>
                  <w:lang w:val="en-US" w:eastAsia="zh-CN"/>
                </w:rPr>
                <w:t>4-3</w:t>
              </w:r>
            </w:ins>
            <w:ins w:id="4915" w:author="吴媛媛 [2]" w:date="2020-07-29T09:09:02Z">
              <w:r>
                <w:rPr>
                  <w:rFonts w:hint="eastAsia" w:ascii="仿宋_GB2312" w:hAnsi="仿宋_GB2312" w:cs="仿宋_GB2312"/>
                  <w:color w:val="000000"/>
                  <w:sz w:val="21"/>
                  <w:szCs w:val="21"/>
                  <w:lang w:val="en-US" w:eastAsia="zh-CN"/>
                </w:rPr>
                <w:t>-</w:t>
              </w:r>
            </w:ins>
            <w:ins w:id="4916" w:author="吴媛媛 [2]" w:date="2020-07-29T09:09:03Z">
              <w:r>
                <w:rPr>
                  <w:rFonts w:hint="eastAsia" w:ascii="仿宋_GB2312" w:hAnsi="仿宋_GB2312" w:cs="仿宋_GB2312"/>
                  <w:color w:val="000000"/>
                  <w:sz w:val="21"/>
                  <w:szCs w:val="21"/>
                  <w:lang w:val="en-US" w:eastAsia="zh-CN"/>
                </w:rPr>
                <w:t>4</w:t>
              </w:r>
            </w:ins>
            <w:r>
              <w:rPr>
                <w:rFonts w:hint="eastAsia" w:ascii="仿宋_GB2312" w:hAnsi="仿宋_GB2312" w:cs="仿宋_GB2312"/>
                <w:color w:val="000000"/>
                <w:sz w:val="21"/>
                <w:szCs w:val="21"/>
                <w:lang w:eastAsia="zh-CN"/>
              </w:rPr>
              <w:t>区隔方式，如国内手机号码139 XXXX XXXX。</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22</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职业</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1.指个人客户所从事的职业。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2.参照2015年新版《中华人民共和国职业分类大典》。数据更新频率为月度。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党的机关、国家机关、群众团体和社会组织、企事业单位负责人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专业技术人员</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办事人员和有关人员</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社会生产服务和生活服务人员</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农、林、牧、渔业生产及辅助人员</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生产制造及有关人员</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军人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不便分类的其他从业人员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23</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个人单位名称</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1.指个人客户当前的工作单位信息。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2.若无工作单位则无需填写，该字段为空。按国家授权部门颁发给客户工作单位的证件上记载的名称采集。数据更新的频率为月度。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24</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个人单位地址</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1.指个人客户当前所在工作单位的详细地址信息。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2.若无工作单位则无需填写，该字段为空。按国家+行政地区+详细地址，英文地址中，英文字母一律大写。数据更新的频率为月度。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25</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是否是农户</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1!a</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del w:id="4917" w:author="user" w:date="2019-10-30T11:32:00Z">
              <w:r>
                <w:rPr>
                  <w:rFonts w:hint="eastAsia"/>
                  <w:lang w:eastAsia="zh-CN"/>
                </w:rPr>
                <w:delText xml:space="preserve"> </w:delText>
              </w:r>
            </w:del>
            <w:ins w:id="4918" w:author="user" w:date="2019-10-30T11:32:00Z">
              <w:r>
                <w:rPr>
                  <w:rFonts w:hint="eastAsia" w:ascii="仿宋_GB2312" w:hAnsi="仿宋_GB2312" w:cs="仿宋_GB2312"/>
                  <w:color w:val="000000"/>
                  <w:sz w:val="21"/>
                  <w:szCs w:val="21"/>
                  <w:lang w:eastAsia="zh-CN"/>
                </w:rPr>
                <w:t>指长期（一年以上）居住在乡镇（不包括城关镇）行政管理区域内的住户，包括长期居住在城关镇所辖行政村范围内的住户和户口不在本地而在本地居住一年以上的住户，农村个体工商户和国有农场的职工。位于乡镇（不包括城关镇）行政管理区域内和在城关镇所辖行政村范围内的国有经济的机关、团体、学校、企业、事业单位的集体户；有本地户口，但举家外出谋生一年以上的住户，无论是否保存耕地，均不属于农户。</w:t>
              </w:r>
            </w:ins>
            <w:del w:id="4919" w:author="user" w:date="2019-10-30T11:32:00Z">
              <w:r>
                <w:rPr>
                  <w:rFonts w:hint="eastAsia" w:ascii="仿宋_GB2312" w:hAnsi="仿宋_GB2312" w:cs="仿宋_GB2312"/>
                  <w:color w:val="000000"/>
                  <w:sz w:val="21"/>
                  <w:szCs w:val="21"/>
                  <w:lang w:eastAsia="zh-CN"/>
                </w:rPr>
                <w:delText>指长期（一年以上）居住在乡镇（不包括城关镇）行政管理区域内的住户，包括长期居住在城关镇所辖行政村范围内的住户和户口不在本地而在本地居住一年以上的住户，农村个体工商户和国有农场的职工。位于乡镇（不包括城关镇）行政管理区域内和在城关镇所辖行政村范围内的国有经济的机关、团体、学校、企业、事业单位的集体户；有本地户口，但举家外出谋生一年以上的住户，无论是否保存耕地，均不属于农户。</w:delText>
              </w:r>
            </w:del>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2.按照“1 是 0 否”格式填写，数据更新频率为月度。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3.值域：1 是 </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 xml:space="preserve"> 0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26</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人民银行个人信息专项监测标识</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50!n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1.指根据人民银行个人信息专项监测制度进行分类的属性标识。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2.根据人民银行关于个人信息的各类监测制度进行填写。总位数为50位。目前已经明确的有前4位，后期将根据监测需要明确后48位的填写要求，数据更新频率为月度。现要求如下：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第1位表示是否农村户口：1是，0否；第2位表示是否户主：1是，0否；后48位以0填充。</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00000000000000000000000000000000000000000000000000-99999999999999999999999999999999999999999999999999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27</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户籍所在地</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1.指个人客户户口簿的详细地址信息。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2.国家+行政地区+详细地址，英文地址中，英文字母一律大写。数据更新的频率为月度。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bookmarkEnd w:id="123"/>
    </w:tbl>
    <w:p>
      <w:pPr>
        <w:rPr>
          <w:lang w:eastAsia="zh-CN"/>
        </w:rPr>
      </w:pPr>
    </w:p>
    <w:p>
      <w:pPr>
        <w:sectPr>
          <w:footerReference r:id="rId4" w:type="default"/>
          <w:pgSz w:w="11906" w:h="16838"/>
          <w:pgMar w:top="1440" w:right="1800" w:bottom="1440" w:left="1800" w:header="851" w:footer="992" w:gutter="0"/>
          <w:pgNumType w:start="1"/>
          <w:cols w:space="720" w:num="1"/>
          <w:docGrid w:type="lines" w:linePitch="312" w:charSpace="0"/>
        </w:sectPr>
      </w:pPr>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Change w:id="4920" w:author="user" w:date="2019-10-30T11:07:00Z">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PrChange>
      </w:tblPr>
      <w:tblGrid>
        <w:gridCol w:w="583"/>
        <w:gridCol w:w="852"/>
        <w:gridCol w:w="1561"/>
        <w:gridCol w:w="1136"/>
        <w:gridCol w:w="4208"/>
        <w:tblGridChange w:id="4921">
          <w:tblGrid>
            <w:gridCol w:w="583"/>
            <w:gridCol w:w="852"/>
            <w:gridCol w:w="1561"/>
            <w:gridCol w:w="1136"/>
            <w:gridCol w:w="4208"/>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4923"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4922" w:author="user" w:date="2019-10-30T11:19:00Z"/>
          <w:trPrChange w:id="4923"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4924"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4925" w:author="user" w:date="2019-10-30T11:19:00Z"/>
                <w:rFonts w:ascii="仿宋_GB2312" w:hAnsi="仿宋_GB2312" w:cs="仿宋_GB2312"/>
                <w:color w:val="000000"/>
                <w:sz w:val="21"/>
                <w:szCs w:val="21"/>
              </w:rPr>
            </w:pPr>
            <w:del w:id="4926" w:author="user" w:date="2019-10-30T11:19:00Z">
              <w:r>
                <w:rPr>
                  <w:rFonts w:hint="eastAsia" w:ascii="仿宋_GB2312" w:hAnsi="仿宋_GB2312" w:cs="仿宋_GB2312"/>
                  <w:color w:val="000000"/>
                  <w:sz w:val="21"/>
                  <w:szCs w:val="21"/>
                </w:rPr>
                <w:delText>5</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4927"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4928" w:author="user" w:date="2019-10-30T11:19:00Z"/>
                <w:rFonts w:ascii="仿宋_GB2312" w:hAnsi="仿宋_GB2312" w:cs="仿宋_GB2312"/>
                <w:color w:val="000000"/>
                <w:sz w:val="21"/>
                <w:szCs w:val="21"/>
                <w:lang w:eastAsia="zh-CN"/>
              </w:rPr>
            </w:pPr>
            <w:del w:id="4929"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4930"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4931" w:author="user" w:date="2019-10-30T11:19:00Z"/>
                <w:rFonts w:ascii="仿宋_GB2312" w:hAnsi="仿宋_GB2312" w:cs="仿宋_GB2312"/>
                <w:color w:val="000000"/>
                <w:sz w:val="21"/>
                <w:szCs w:val="21"/>
              </w:rPr>
            </w:pPr>
            <w:del w:id="4932" w:author="user" w:date="2019-10-30T11:19:00Z">
              <w:r>
                <w:rPr>
                  <w:rFonts w:hint="eastAsia" w:ascii="仿宋_GB2312" w:hAnsi="仿宋_GB2312" w:cs="仿宋_GB2312"/>
                  <w:color w:val="000000"/>
                  <w:sz w:val="21"/>
                  <w:szCs w:val="21"/>
                </w:rPr>
                <w:delText>客户名称</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4933"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4934" w:author="user" w:date="2019-10-30T11:19:00Z"/>
                <w:rFonts w:ascii="仿宋_GB2312" w:hAnsi="仿宋_GB2312" w:cs="仿宋_GB2312"/>
                <w:color w:val="000000"/>
                <w:sz w:val="21"/>
                <w:szCs w:val="21"/>
              </w:rPr>
            </w:pPr>
            <w:del w:id="4935" w:author="user" w:date="2019-10-30T11:19:00Z">
              <w:r>
                <w:rPr>
                  <w:rFonts w:hint="eastAsia" w:ascii="仿宋_GB2312" w:hAnsi="仿宋_GB2312" w:cs="仿宋_GB2312"/>
                  <w:color w:val="000000"/>
                  <w:sz w:val="21"/>
                  <w:szCs w:val="21"/>
                </w:rPr>
                <w:delText>anc1..100</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4936"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4937" w:author="user" w:date="2019-10-30T11:19:00Z"/>
                <w:rFonts w:ascii="仿宋_GB2312" w:hAnsi="仿宋_GB2312" w:cs="仿宋_GB2312"/>
                <w:color w:val="000000"/>
                <w:sz w:val="21"/>
                <w:szCs w:val="21"/>
              </w:rPr>
            </w:pPr>
            <w:del w:id="4938" w:author="user" w:date="2019-10-30T11:19:00Z">
              <w:r>
                <w:rPr>
                  <w:rFonts w:hint="eastAsia" w:ascii="仿宋_GB2312" w:hAnsi="仿宋_GB2312" w:cs="仿宋_GB2312"/>
                  <w:color w:val="000000"/>
                  <w:sz w:val="21"/>
                  <w:szCs w:val="21"/>
                  <w:lang w:eastAsia="zh-CN"/>
                </w:rPr>
                <w:delText>1.指在法律上认可的客户名称，该名称一般记录在国家授权部门颁发给客户的证件上。</w:delText>
              </w:r>
            </w:del>
            <w:del w:id="4939" w:author="user" w:date="2019-10-30T11:19:00Z">
              <w:r>
                <w:rPr>
                  <w:rFonts w:hint="eastAsia" w:ascii="仿宋_GB2312" w:hAnsi="仿宋_GB2312" w:cs="仿宋_GB2312"/>
                  <w:color w:val="000000"/>
                  <w:sz w:val="21"/>
                  <w:szCs w:val="21"/>
                  <w:lang w:eastAsia="zh-CN"/>
                </w:rPr>
                <w:br w:type="textWrapping"/>
              </w:r>
            </w:del>
            <w:del w:id="4940" w:author="user" w:date="2019-10-30T11:19:00Z">
              <w:r>
                <w:rPr>
                  <w:rFonts w:hint="eastAsia" w:ascii="仿宋_GB2312" w:hAnsi="仿宋_GB2312" w:cs="仿宋_GB2312"/>
                  <w:color w:val="000000"/>
                  <w:sz w:val="21"/>
                  <w:szCs w:val="21"/>
                  <w:lang w:eastAsia="zh-CN"/>
                </w:rPr>
                <w:delText>2.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delText>
              </w:r>
            </w:del>
            <w:del w:id="4941" w:author="user" w:date="2019-10-30T11:19:00Z">
              <w:r>
                <w:rPr>
                  <w:rFonts w:hint="eastAsia" w:ascii="仿宋_GB2312" w:hAnsi="仿宋_GB2312" w:cs="仿宋_GB2312"/>
                  <w:color w:val="000000"/>
                  <w:sz w:val="21"/>
                  <w:szCs w:val="21"/>
                </w:rPr>
                <w:delText>数据更新的频率为月度。</w:delText>
              </w:r>
            </w:del>
            <w:del w:id="4942" w:author="user" w:date="2019-10-30T11:19:00Z">
              <w:r>
                <w:rPr>
                  <w:rFonts w:hint="eastAsia" w:ascii="仿宋_GB2312" w:hAnsi="仿宋_GB2312" w:cs="仿宋_GB2312"/>
                  <w:color w:val="000000"/>
                  <w:sz w:val="21"/>
                  <w:szCs w:val="21"/>
                </w:rPr>
                <w:br w:type="textWrapping"/>
              </w:r>
            </w:del>
            <w:del w:id="4943" w:author="user" w:date="2019-10-30T11:19:00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4945"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4944" w:author="user" w:date="2019-10-30T11:19:00Z"/>
          <w:trPrChange w:id="4945"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4946"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4947" w:author="user" w:date="2019-10-30T11:19:00Z"/>
                <w:rFonts w:ascii="仿宋_GB2312" w:hAnsi="仿宋_GB2312" w:cs="仿宋_GB2312"/>
                <w:color w:val="000000"/>
                <w:sz w:val="21"/>
                <w:szCs w:val="21"/>
              </w:rPr>
            </w:pPr>
            <w:del w:id="4948" w:author="user" w:date="2019-10-30T11:19:00Z">
              <w:r>
                <w:rPr>
                  <w:rFonts w:hint="eastAsia" w:ascii="仿宋_GB2312" w:hAnsi="仿宋_GB2312" w:cs="仿宋_GB2312"/>
                  <w:color w:val="000000"/>
                  <w:sz w:val="21"/>
                  <w:szCs w:val="21"/>
                </w:rPr>
                <w:delText>6</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4949"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4950" w:author="user" w:date="2019-10-30T11:19:00Z"/>
                <w:rFonts w:ascii="仿宋_GB2312" w:hAnsi="仿宋_GB2312" w:cs="仿宋_GB2312"/>
                <w:color w:val="000000"/>
                <w:sz w:val="21"/>
                <w:szCs w:val="21"/>
                <w:lang w:eastAsia="zh-CN"/>
              </w:rPr>
            </w:pPr>
            <w:del w:id="4951"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4952"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4953" w:author="user" w:date="2019-10-30T11:19:00Z"/>
                <w:rFonts w:ascii="仿宋_GB2312" w:hAnsi="仿宋_GB2312" w:cs="仿宋_GB2312"/>
                <w:color w:val="000000"/>
                <w:sz w:val="21"/>
                <w:szCs w:val="21"/>
              </w:rPr>
            </w:pPr>
            <w:del w:id="4954" w:author="user" w:date="2019-10-30T11:19:00Z">
              <w:r>
                <w:rPr>
                  <w:rFonts w:hint="eastAsia" w:ascii="仿宋_GB2312" w:hAnsi="仿宋_GB2312" w:cs="仿宋_GB2312"/>
                  <w:color w:val="000000"/>
                  <w:sz w:val="21"/>
                  <w:szCs w:val="21"/>
                </w:rPr>
                <w:delText>个人证件类型</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4955"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4956" w:author="user" w:date="2019-10-30T11:19:00Z"/>
                <w:rFonts w:ascii="仿宋_GB2312" w:hAnsi="仿宋_GB2312" w:cs="仿宋_GB2312"/>
                <w:color w:val="000000"/>
                <w:sz w:val="21"/>
                <w:szCs w:val="21"/>
              </w:rPr>
            </w:pPr>
            <w:del w:id="4957" w:author="user" w:date="2019-10-30T11:19:00Z">
              <w:r>
                <w:rPr>
                  <w:rFonts w:hint="eastAsia" w:ascii="仿宋_GB2312" w:hAnsi="仿宋_GB2312" w:cs="仿宋_GB2312"/>
                  <w:color w:val="000000"/>
                  <w:sz w:val="21"/>
                  <w:szCs w:val="21"/>
                </w:rPr>
                <w:delText>2!n</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4958"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4959" w:author="user" w:date="2019-10-30T11:19:00Z"/>
                <w:rFonts w:ascii="仿宋_GB2312" w:hAnsi="仿宋_GB2312" w:cs="仿宋_GB2312"/>
                <w:color w:val="000000"/>
                <w:sz w:val="21"/>
                <w:szCs w:val="21"/>
                <w:lang w:eastAsia="zh-CN"/>
              </w:rPr>
            </w:pPr>
            <w:del w:id="4960" w:author="user" w:date="2019-10-30T11:19:00Z">
              <w:r>
                <w:rPr>
                  <w:rFonts w:hint="eastAsia" w:ascii="仿宋_GB2312" w:hAnsi="仿宋_GB2312" w:cs="仿宋_GB2312"/>
                  <w:color w:val="000000"/>
                  <w:sz w:val="21"/>
                  <w:szCs w:val="21"/>
                  <w:lang w:eastAsia="zh-CN"/>
                </w:rPr>
                <w:delText>1.指个人客户在开立账户或办理业务时使用的有效身份证件类型。</w:delText>
              </w:r>
            </w:del>
            <w:del w:id="4961" w:author="user" w:date="2019-10-30T11:19:00Z">
              <w:r>
                <w:rPr>
                  <w:rFonts w:hint="eastAsia" w:ascii="仿宋_GB2312" w:hAnsi="仿宋_GB2312" w:cs="仿宋_GB2312"/>
                  <w:color w:val="000000"/>
                  <w:sz w:val="21"/>
                  <w:szCs w:val="21"/>
                  <w:lang w:eastAsia="zh-CN"/>
                </w:rPr>
                <w:br w:type="textWrapping"/>
              </w:r>
            </w:del>
            <w:del w:id="4962" w:author="user" w:date="2019-10-30T11:19:00Z">
              <w:r>
                <w:rPr>
                  <w:rFonts w:hint="eastAsia" w:ascii="仿宋_GB2312" w:hAnsi="仿宋_GB2312" w:cs="仿宋_GB2312"/>
                  <w:color w:val="000000"/>
                  <w:sz w:val="21"/>
                  <w:szCs w:val="21"/>
                  <w:lang w:eastAsia="zh-CN"/>
                </w:rPr>
                <w:delText>2.按记录在国家授权部门颁发给客户的证件上记载的证件类型采集，如：身份证、军官证、护照等</w:delText>
              </w:r>
            </w:del>
            <w:ins w:id="4963" w:author="user" w:date="2019-10-24T14:13:00Z">
              <w:del w:id="4964" w:author="user" w:date="2019-10-30T11:19:00Z">
                <w:r>
                  <w:rPr>
                    <w:rFonts w:hint="eastAsia" w:ascii="仿宋_GB2312" w:hAnsi="仿宋_GB2312" w:cs="仿宋_GB2312"/>
                    <w:color w:val="000000"/>
                    <w:sz w:val="21"/>
                    <w:szCs w:val="21"/>
                    <w:lang w:eastAsia="zh-CN"/>
                  </w:rPr>
                  <w:delText>，</w:delText>
                </w:r>
              </w:del>
            </w:ins>
            <w:ins w:id="4965" w:author="user" w:date="2019-10-24T14:10:00Z">
              <w:del w:id="4966" w:author="user" w:date="2019-10-30T11:19:00Z">
                <w:r>
                  <w:rPr>
                    <w:rFonts w:hint="eastAsia" w:ascii="仿宋_GB2312" w:hAnsi="仿宋_GB2312" w:cs="仿宋_GB2312"/>
                    <w:color w:val="000000"/>
                    <w:sz w:val="21"/>
                    <w:szCs w:val="21"/>
                    <w:lang w:eastAsia="zh-CN"/>
                  </w:rPr>
                  <w:delText>户口</w:delText>
                </w:r>
              </w:del>
            </w:ins>
            <w:ins w:id="4967" w:author="user" w:date="2019-10-24T14:10:00Z">
              <w:del w:id="4968" w:author="user" w:date="2019-10-30T11:19:00Z">
                <w:r>
                  <w:rPr>
                    <w:rFonts w:ascii="仿宋_GB2312" w:hAnsi="仿宋_GB2312" w:cs="仿宋_GB2312"/>
                    <w:color w:val="000000"/>
                    <w:sz w:val="21"/>
                    <w:szCs w:val="21"/>
                    <w:lang w:eastAsia="zh-CN"/>
                  </w:rPr>
                  <w:delText>簿和临时身份证请</w:delText>
                </w:r>
              </w:del>
            </w:ins>
            <w:ins w:id="4969" w:author="user" w:date="2019-10-24T14:10:00Z">
              <w:del w:id="4970" w:author="user" w:date="2019-10-30T11:19:00Z">
                <w:r>
                  <w:rPr>
                    <w:rFonts w:hint="eastAsia" w:ascii="仿宋_GB2312" w:hAnsi="仿宋_GB2312" w:cs="仿宋_GB2312"/>
                    <w:color w:val="000000"/>
                    <w:sz w:val="21"/>
                    <w:szCs w:val="21"/>
                    <w:lang w:eastAsia="zh-CN"/>
                  </w:rPr>
                  <w:delText>选择03居民</w:delText>
                </w:r>
              </w:del>
            </w:ins>
            <w:ins w:id="4971" w:author="user" w:date="2019-10-24T14:10:00Z">
              <w:del w:id="4972" w:author="user" w:date="2019-10-30T11:19:00Z">
                <w:r>
                  <w:rPr>
                    <w:rFonts w:ascii="仿宋_GB2312" w:hAnsi="仿宋_GB2312" w:cs="仿宋_GB2312"/>
                    <w:color w:val="000000"/>
                    <w:sz w:val="21"/>
                    <w:szCs w:val="21"/>
                    <w:lang w:eastAsia="zh-CN"/>
                  </w:rPr>
                  <w:delText>身份证</w:delText>
                </w:r>
              </w:del>
            </w:ins>
            <w:del w:id="4973" w:author="user" w:date="2019-10-30T11:19:00Z">
              <w:r>
                <w:rPr>
                  <w:rFonts w:hint="eastAsia" w:ascii="仿宋_GB2312" w:hAnsi="仿宋_GB2312" w:cs="仿宋_GB2312"/>
                  <w:color w:val="000000"/>
                  <w:sz w:val="21"/>
                  <w:szCs w:val="21"/>
                  <w:lang w:eastAsia="zh-CN"/>
                </w:rPr>
                <w:delText>。数据更新的频率为月度。</w:delText>
              </w:r>
            </w:del>
            <w:del w:id="4974" w:author="user" w:date="2019-10-30T11:19:00Z">
              <w:r>
                <w:rPr>
                  <w:rFonts w:hint="eastAsia" w:ascii="仿宋_GB2312" w:hAnsi="仿宋_GB2312" w:cs="仿宋_GB2312"/>
                  <w:color w:val="000000"/>
                  <w:sz w:val="21"/>
                  <w:szCs w:val="21"/>
                  <w:lang w:eastAsia="zh-CN"/>
                </w:rPr>
                <w:br w:type="textWrapping"/>
              </w:r>
            </w:del>
            <w:del w:id="4975" w:author="user" w:date="2019-10-30T11:19:00Z">
              <w:r>
                <w:rPr>
                  <w:rFonts w:hint="eastAsia" w:ascii="仿宋_GB2312" w:hAnsi="仿宋_GB2312" w:cs="仿宋_GB2312"/>
                  <w:color w:val="000000"/>
                  <w:sz w:val="21"/>
                  <w:szCs w:val="21"/>
                  <w:lang w:eastAsia="zh-CN"/>
                </w:rPr>
                <w:delText>3.值域：</w:delText>
              </w:r>
            </w:del>
          </w:p>
          <w:p>
            <w:pPr>
              <w:spacing w:line="240" w:lineRule="auto"/>
              <w:jc w:val="both"/>
              <w:outlineLvl w:val="2"/>
              <w:rPr>
                <w:del w:id="4976" w:author="user" w:date="2019-10-30T11:19:00Z"/>
                <w:rFonts w:ascii="仿宋_GB2312" w:hAnsi="仿宋_GB2312" w:cs="仿宋_GB2312"/>
                <w:color w:val="000000"/>
                <w:sz w:val="21"/>
                <w:szCs w:val="21"/>
                <w:lang w:eastAsia="zh-CN"/>
              </w:rPr>
            </w:pPr>
            <w:del w:id="4977" w:author="user" w:date="2019-10-30T11:19:00Z">
              <w:r>
                <w:rPr>
                  <w:rFonts w:hint="eastAsia" w:ascii="仿宋_GB2312" w:hAnsi="仿宋_GB2312" w:cs="仿宋_GB2312"/>
                  <w:color w:val="000000"/>
                  <w:sz w:val="21"/>
                  <w:szCs w:val="21"/>
                  <w:lang w:eastAsia="zh-CN"/>
                </w:rPr>
                <w:delText>03 居民身份证</w:delText>
              </w:r>
            </w:del>
            <w:del w:id="4978" w:author="user" w:date="2019-10-30T11:19:00Z">
              <w:r>
                <w:rPr>
                  <w:rFonts w:ascii="仿宋_GB2312" w:hAnsi="仿宋_GB2312" w:cs="仿宋_GB2312"/>
                  <w:color w:val="000000"/>
                  <w:sz w:val="21"/>
                  <w:szCs w:val="21"/>
                  <w:lang w:eastAsia="zh-CN"/>
                </w:rPr>
                <w:delText xml:space="preserve">     </w:delText>
              </w:r>
            </w:del>
            <w:del w:id="4979" w:author="user" w:date="2019-10-30T11:19:00Z">
              <w:r>
                <w:rPr>
                  <w:rFonts w:hint="eastAsia" w:ascii="仿宋_GB2312" w:hAnsi="仿宋_GB2312" w:cs="仿宋_GB2312"/>
                  <w:color w:val="000000"/>
                  <w:sz w:val="21"/>
                  <w:szCs w:val="21"/>
                  <w:lang w:eastAsia="zh-CN"/>
                </w:rPr>
                <w:delText>04 军官证</w:delText>
              </w:r>
            </w:del>
            <w:del w:id="4980" w:author="user" w:date="2019-10-30T11:19:00Z">
              <w:r>
                <w:rPr>
                  <w:rFonts w:hint="eastAsia" w:ascii="仿宋_GB2312" w:hAnsi="仿宋_GB2312" w:cs="仿宋_GB2312"/>
                  <w:color w:val="000000"/>
                  <w:sz w:val="21"/>
                  <w:szCs w:val="21"/>
                  <w:lang w:eastAsia="zh-CN"/>
                </w:rPr>
                <w:br w:type="textWrapping"/>
              </w:r>
            </w:del>
            <w:del w:id="4981" w:author="user" w:date="2019-10-30T11:19:00Z">
              <w:r>
                <w:rPr>
                  <w:rFonts w:hint="eastAsia" w:ascii="仿宋_GB2312" w:hAnsi="仿宋_GB2312" w:cs="仿宋_GB2312"/>
                  <w:color w:val="000000"/>
                  <w:sz w:val="21"/>
                  <w:szCs w:val="21"/>
                  <w:lang w:eastAsia="zh-CN"/>
                </w:rPr>
                <w:delText>05 士兵证</w:delText>
              </w:r>
            </w:del>
            <w:del w:id="4982" w:author="user" w:date="2019-10-30T11:19:00Z">
              <w:r>
                <w:rPr>
                  <w:rFonts w:ascii="仿宋_GB2312" w:hAnsi="仿宋_GB2312" w:cs="仿宋_GB2312"/>
                  <w:color w:val="000000"/>
                  <w:sz w:val="21"/>
                  <w:szCs w:val="21"/>
                  <w:lang w:eastAsia="zh-CN"/>
                </w:rPr>
                <w:delText xml:space="preserve">         </w:delText>
              </w:r>
            </w:del>
            <w:del w:id="4983" w:author="user" w:date="2019-10-30T11:19:00Z">
              <w:r>
                <w:rPr>
                  <w:rFonts w:hint="eastAsia" w:ascii="仿宋_GB2312" w:hAnsi="仿宋_GB2312" w:cs="仿宋_GB2312"/>
                  <w:color w:val="000000"/>
                  <w:sz w:val="21"/>
                  <w:szCs w:val="21"/>
                  <w:lang w:eastAsia="zh-CN"/>
                </w:rPr>
                <w:delText>06 护照</w:delText>
              </w:r>
            </w:del>
            <w:del w:id="4984" w:author="user" w:date="2019-10-30T11:19:00Z">
              <w:r>
                <w:rPr>
                  <w:rFonts w:hint="eastAsia" w:ascii="仿宋_GB2312" w:hAnsi="仿宋_GB2312" w:cs="仿宋_GB2312"/>
                  <w:color w:val="000000"/>
                  <w:sz w:val="21"/>
                  <w:szCs w:val="21"/>
                  <w:lang w:eastAsia="zh-CN"/>
                </w:rPr>
                <w:br w:type="textWrapping"/>
              </w:r>
            </w:del>
            <w:del w:id="4985" w:author="user" w:date="2019-10-30T11:19:00Z">
              <w:r>
                <w:rPr>
                  <w:rFonts w:hint="eastAsia" w:ascii="仿宋_GB2312" w:hAnsi="仿宋_GB2312" w:cs="仿宋_GB2312"/>
                  <w:color w:val="000000"/>
                  <w:sz w:val="21"/>
                  <w:szCs w:val="21"/>
                  <w:lang w:eastAsia="zh-CN"/>
                </w:rPr>
                <w:delText>07 文职干部证</w:delText>
              </w:r>
            </w:del>
            <w:del w:id="4986" w:author="user" w:date="2019-10-30T11:19:00Z">
              <w:r>
                <w:rPr>
                  <w:rFonts w:ascii="仿宋_GB2312" w:hAnsi="仿宋_GB2312" w:cs="仿宋_GB2312"/>
                  <w:color w:val="000000"/>
                  <w:sz w:val="21"/>
                  <w:szCs w:val="21"/>
                  <w:lang w:eastAsia="zh-CN"/>
                </w:rPr>
                <w:delText xml:space="preserve">     </w:delText>
              </w:r>
            </w:del>
            <w:del w:id="4987" w:author="user" w:date="2019-10-30T11:19:00Z">
              <w:r>
                <w:rPr>
                  <w:rFonts w:hint="eastAsia" w:ascii="仿宋_GB2312" w:hAnsi="仿宋_GB2312" w:cs="仿宋_GB2312"/>
                  <w:color w:val="000000"/>
                  <w:sz w:val="21"/>
                  <w:szCs w:val="21"/>
                  <w:lang w:eastAsia="zh-CN"/>
                </w:rPr>
                <w:delText>08 武警士兵证</w:delText>
              </w:r>
            </w:del>
            <w:del w:id="4988" w:author="user" w:date="2019-10-30T11:19:00Z">
              <w:r>
                <w:rPr>
                  <w:rFonts w:hint="eastAsia" w:ascii="仿宋_GB2312" w:hAnsi="仿宋_GB2312" w:cs="仿宋_GB2312"/>
                  <w:color w:val="000000"/>
                  <w:sz w:val="21"/>
                  <w:szCs w:val="21"/>
                  <w:lang w:eastAsia="zh-CN"/>
                </w:rPr>
                <w:br w:type="textWrapping"/>
              </w:r>
            </w:del>
            <w:del w:id="4989" w:author="user" w:date="2019-10-30T11:19:00Z">
              <w:r>
                <w:rPr>
                  <w:rFonts w:hint="eastAsia" w:ascii="仿宋_GB2312" w:hAnsi="仿宋_GB2312" w:cs="仿宋_GB2312"/>
                  <w:color w:val="000000"/>
                  <w:sz w:val="21"/>
                  <w:szCs w:val="21"/>
                  <w:lang w:eastAsia="zh-CN"/>
                </w:rPr>
                <w:delText>09 港澳居民来往内地通行证</w:delText>
              </w:r>
            </w:del>
            <w:del w:id="4990" w:author="user" w:date="2019-10-30T11:19:00Z">
              <w:r>
                <w:rPr>
                  <w:rFonts w:hint="eastAsia" w:ascii="仿宋_GB2312" w:hAnsi="仿宋_GB2312" w:cs="仿宋_GB2312"/>
                  <w:color w:val="000000"/>
                  <w:sz w:val="21"/>
                  <w:szCs w:val="21"/>
                  <w:lang w:eastAsia="zh-CN"/>
                </w:rPr>
                <w:br w:type="textWrapping"/>
              </w:r>
            </w:del>
            <w:del w:id="4991" w:author="user" w:date="2019-10-30T11:19:00Z">
              <w:r>
                <w:rPr>
                  <w:rFonts w:hint="eastAsia" w:ascii="仿宋_GB2312" w:hAnsi="仿宋_GB2312" w:cs="仿宋_GB2312"/>
                  <w:color w:val="000000"/>
                  <w:sz w:val="21"/>
                  <w:szCs w:val="21"/>
                  <w:lang w:eastAsia="zh-CN"/>
                </w:rPr>
                <w:delText>10 港澳居民居住证</w:delText>
              </w:r>
            </w:del>
            <w:del w:id="4992" w:author="user" w:date="2019-10-30T11:19:00Z">
              <w:r>
                <w:rPr>
                  <w:rFonts w:hint="eastAsia" w:ascii="仿宋_GB2312" w:hAnsi="仿宋_GB2312" w:cs="仿宋_GB2312"/>
                  <w:color w:val="000000"/>
                  <w:sz w:val="21"/>
                  <w:szCs w:val="21"/>
                  <w:lang w:eastAsia="zh-CN"/>
                </w:rPr>
                <w:br w:type="textWrapping"/>
              </w:r>
            </w:del>
            <w:del w:id="4993" w:author="user" w:date="2019-10-30T11:19:00Z">
              <w:r>
                <w:rPr>
                  <w:rFonts w:hint="eastAsia" w:ascii="仿宋_GB2312" w:hAnsi="仿宋_GB2312" w:cs="仿宋_GB2312"/>
                  <w:color w:val="000000"/>
                  <w:sz w:val="21"/>
                  <w:szCs w:val="21"/>
                  <w:lang w:eastAsia="zh-CN"/>
                </w:rPr>
                <w:delText>11 台湾居民来往内地通行证</w:delText>
              </w:r>
            </w:del>
            <w:del w:id="4994" w:author="user" w:date="2019-10-30T11:19:00Z">
              <w:r>
                <w:rPr>
                  <w:rFonts w:hint="eastAsia" w:ascii="仿宋_GB2312" w:hAnsi="仿宋_GB2312" w:cs="仿宋_GB2312"/>
                  <w:color w:val="000000"/>
                  <w:sz w:val="21"/>
                  <w:szCs w:val="21"/>
                  <w:lang w:eastAsia="zh-CN"/>
                </w:rPr>
                <w:br w:type="textWrapping"/>
              </w:r>
            </w:del>
            <w:del w:id="4995" w:author="user" w:date="2019-10-30T11:19:00Z">
              <w:r>
                <w:rPr>
                  <w:rFonts w:hint="eastAsia" w:ascii="仿宋_GB2312" w:hAnsi="仿宋_GB2312" w:cs="仿宋_GB2312"/>
                  <w:color w:val="000000"/>
                  <w:sz w:val="21"/>
                  <w:szCs w:val="21"/>
                  <w:lang w:eastAsia="zh-CN"/>
                </w:rPr>
                <w:delText>12 台湾居民居住证</w:delText>
              </w:r>
            </w:del>
            <w:del w:id="4996" w:author="user" w:date="2019-10-30T11:19:00Z">
              <w:r>
                <w:rPr>
                  <w:rFonts w:hint="eastAsia" w:ascii="仿宋_GB2312" w:hAnsi="仿宋_GB2312" w:cs="仿宋_GB2312"/>
                  <w:color w:val="000000"/>
                  <w:sz w:val="21"/>
                  <w:szCs w:val="21"/>
                  <w:lang w:eastAsia="zh-CN"/>
                </w:rPr>
                <w:br w:type="textWrapping"/>
              </w:r>
            </w:del>
            <w:del w:id="4997" w:author="user" w:date="2019-10-30T11:19:00Z">
              <w:r>
                <w:rPr>
                  <w:rFonts w:hint="eastAsia" w:ascii="仿宋_GB2312" w:hAnsi="仿宋_GB2312" w:cs="仿宋_GB2312"/>
                  <w:color w:val="000000"/>
                  <w:sz w:val="21"/>
                  <w:szCs w:val="21"/>
                  <w:lang w:eastAsia="zh-CN"/>
                </w:rPr>
                <w:delText>13 外国人永久居留证</w:delText>
              </w:r>
            </w:del>
            <w:ins w:id="4998" w:author="user" w:date="2019-10-24T14:10:00Z">
              <w:del w:id="4999" w:author="user" w:date="2019-10-30T11:19:00Z">
                <w:r>
                  <w:rPr>
                    <w:rFonts w:hint="eastAsia" w:ascii="仿宋_GB2312" w:hAnsi="仿宋_GB2312" w:cs="仿宋_GB2312"/>
                    <w:color w:val="000000"/>
                    <w:sz w:val="21"/>
                    <w:szCs w:val="21"/>
                    <w:lang w:eastAsia="zh-CN"/>
                  </w:rPr>
                  <w:br w:type="textWrapping"/>
                </w:r>
              </w:del>
            </w:ins>
            <w:ins w:id="5000" w:author="user" w:date="2019-10-24T14:10:00Z">
              <w:del w:id="5001" w:author="user" w:date="2019-10-30T11:19:00Z">
                <w:r>
                  <w:rPr>
                    <w:rFonts w:ascii="仿宋_GB2312" w:hAnsi="仿宋_GB2312" w:cs="仿宋_GB2312"/>
                    <w:color w:val="000000"/>
                    <w:sz w:val="21"/>
                    <w:szCs w:val="21"/>
                    <w:lang w:eastAsia="zh-CN"/>
                  </w:rPr>
                  <w:delText>99</w:delText>
                </w:r>
              </w:del>
            </w:ins>
            <w:ins w:id="5002" w:author="user" w:date="2019-10-24T14:10:00Z">
              <w:del w:id="5003" w:author="user" w:date="2019-10-30T11:19:00Z">
                <w:r>
                  <w:rPr>
                    <w:rFonts w:hint="eastAsia" w:ascii="仿宋_GB2312" w:hAnsi="仿宋_GB2312" w:cs="仿宋_GB2312"/>
                    <w:color w:val="000000"/>
                    <w:sz w:val="21"/>
                    <w:szCs w:val="21"/>
                    <w:lang w:eastAsia="zh-CN"/>
                  </w:rPr>
                  <w:delText>其他</w:delText>
                </w:r>
              </w:del>
            </w:ins>
            <w:ins w:id="5004" w:author="user" w:date="2019-10-24T14:10:00Z">
              <w:del w:id="5005" w:author="user" w:date="2019-10-30T11:19:00Z">
                <w:r>
                  <w:rPr>
                    <w:rFonts w:ascii="仿宋_GB2312" w:hAnsi="仿宋_GB2312" w:cs="仿宋_GB2312"/>
                    <w:color w:val="000000"/>
                    <w:sz w:val="21"/>
                    <w:szCs w:val="21"/>
                    <w:lang w:eastAsia="zh-CN"/>
                  </w:rPr>
                  <w:delText>证件类型</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007"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006" w:author="user" w:date="2019-10-30T11:19:00Z"/>
          <w:trPrChange w:id="5007"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008"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1200" w:lineRule="auto"/>
              <w:jc w:val="center"/>
              <w:outlineLvl w:val="2"/>
              <w:rPr>
                <w:del w:id="5009" w:author="user" w:date="2019-10-30T11:19:00Z"/>
                <w:rFonts w:ascii="仿宋_GB2312" w:hAnsi="仿宋_GB2312" w:cs="仿宋_GB2312"/>
                <w:color w:val="000000"/>
                <w:sz w:val="21"/>
                <w:szCs w:val="21"/>
              </w:rPr>
            </w:pPr>
            <w:del w:id="5010" w:author="user" w:date="2019-10-30T11:19:00Z">
              <w:r>
                <w:rPr>
                  <w:rFonts w:hint="eastAsia" w:ascii="仿宋_GB2312" w:hAnsi="仿宋_GB2312" w:cs="仿宋_GB2312"/>
                  <w:color w:val="000000"/>
                  <w:sz w:val="21"/>
                  <w:szCs w:val="21"/>
                </w:rPr>
                <w:delText>7</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011"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1200" w:lineRule="auto"/>
              <w:jc w:val="center"/>
              <w:outlineLvl w:val="2"/>
              <w:rPr>
                <w:del w:id="5012" w:author="user" w:date="2019-10-30T11:19:00Z"/>
                <w:rFonts w:ascii="仿宋_GB2312" w:hAnsi="仿宋_GB2312" w:cs="仿宋_GB2312"/>
                <w:color w:val="000000"/>
                <w:sz w:val="21"/>
                <w:szCs w:val="21"/>
                <w:lang w:eastAsia="zh-CN"/>
              </w:rPr>
            </w:pPr>
            <w:del w:id="5013"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auto"/>
            <w:vAlign w:val="center"/>
            <w:tcPrChange w:id="5014"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before="312" w:beforeLines="100" w:line="240" w:lineRule="auto"/>
              <w:jc w:val="center"/>
              <w:outlineLvl w:val="2"/>
              <w:rPr>
                <w:del w:id="5015" w:author="user" w:date="2019-10-30T11:19:00Z"/>
                <w:rFonts w:ascii="仿宋_GB2312" w:hAnsi="仿宋_GB2312" w:cs="仿宋_GB2312"/>
                <w:color w:val="000000"/>
                <w:sz w:val="21"/>
                <w:szCs w:val="21"/>
              </w:rPr>
            </w:pPr>
            <w:del w:id="5016" w:author="user" w:date="2019-10-30T11:19:00Z">
              <w:r>
                <w:rPr>
                  <w:rFonts w:hint="eastAsia" w:ascii="仿宋_GB2312" w:hAnsi="仿宋_GB2312" w:cs="仿宋_GB2312"/>
                  <w:color w:val="000000"/>
                  <w:sz w:val="21"/>
                  <w:szCs w:val="21"/>
                </w:rPr>
                <w:delText>个人证件有效期限</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017"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1200" w:lineRule="auto"/>
              <w:jc w:val="center"/>
              <w:outlineLvl w:val="2"/>
              <w:rPr>
                <w:del w:id="5018" w:author="user" w:date="2019-10-30T11:19:00Z"/>
                <w:rFonts w:ascii="仿宋_GB2312" w:hAnsi="仿宋_GB2312" w:cs="仿宋_GB2312"/>
                <w:color w:val="000000"/>
                <w:sz w:val="21"/>
                <w:szCs w:val="21"/>
              </w:rPr>
            </w:pPr>
            <w:del w:id="5019" w:author="user" w:date="2019-10-30T11:19:00Z">
              <w:r>
                <w:rPr>
                  <w:rFonts w:hint="eastAsia" w:ascii="仿宋_GB2312" w:hAnsi="仿宋_GB2312" w:cs="仿宋_GB2312"/>
                  <w:color w:val="000000"/>
                  <w:sz w:val="21"/>
                  <w:szCs w:val="21"/>
                </w:rPr>
                <w:delText>YYYY-MM-DD</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020"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021" w:author="user" w:date="2019-10-30T11:19:00Z"/>
                <w:rFonts w:ascii="仿宋_GB2312" w:hAnsi="仿宋_GB2312" w:cs="仿宋_GB2312"/>
                <w:color w:val="000000"/>
                <w:sz w:val="21"/>
                <w:szCs w:val="21"/>
                <w:lang w:eastAsia="zh-CN"/>
              </w:rPr>
            </w:pPr>
            <w:del w:id="5022" w:author="user" w:date="2019-10-30T11:19:00Z">
              <w:r>
                <w:rPr>
                  <w:rFonts w:hint="eastAsia" w:ascii="仿宋_GB2312" w:hAnsi="仿宋_GB2312" w:cs="仿宋_GB2312"/>
                  <w:color w:val="000000"/>
                  <w:sz w:val="21"/>
                  <w:szCs w:val="21"/>
                  <w:lang w:eastAsia="zh-CN"/>
                </w:rPr>
                <w:delText>1.指个人客户在开立账户或办理业务时使用的有效身份证件上载明的到期日期。</w:delText>
              </w:r>
            </w:del>
            <w:del w:id="5023" w:author="user" w:date="2019-10-30T11:19:00Z">
              <w:r>
                <w:rPr>
                  <w:rFonts w:hint="eastAsia" w:ascii="仿宋_GB2312" w:hAnsi="仿宋_GB2312" w:cs="仿宋_GB2312"/>
                  <w:color w:val="000000"/>
                  <w:sz w:val="21"/>
                  <w:szCs w:val="21"/>
                  <w:lang w:eastAsia="zh-CN"/>
                </w:rPr>
                <w:br w:type="textWrapping"/>
              </w:r>
            </w:del>
            <w:del w:id="5024" w:author="user" w:date="2019-10-30T11:19:00Z">
              <w:r>
                <w:rPr>
                  <w:rFonts w:hint="eastAsia" w:ascii="仿宋_GB2312" w:hAnsi="仿宋_GB2312" w:cs="仿宋_GB2312"/>
                  <w:color w:val="000000"/>
                  <w:sz w:val="21"/>
                  <w:szCs w:val="21"/>
                  <w:lang w:eastAsia="zh-CN"/>
                </w:rPr>
                <w:delText>2.按照“YYYY-MM-DD”格式填写，数据更新频率为月度。</w:delText>
              </w:r>
            </w:del>
            <w:del w:id="5025" w:author="user" w:date="2019-10-30T11:19:00Z">
              <w:r>
                <w:rPr>
                  <w:rFonts w:hint="eastAsia" w:ascii="仿宋_GB2312" w:hAnsi="仿宋_GB2312" w:cs="仿宋_GB2312"/>
                  <w:color w:val="000000"/>
                  <w:sz w:val="21"/>
                  <w:szCs w:val="21"/>
                  <w:lang w:eastAsia="zh-CN"/>
                </w:rPr>
                <w:br w:type="textWrapping"/>
              </w:r>
            </w:del>
            <w:del w:id="5026" w:author="user" w:date="2019-10-30T11:19:00Z">
              <w:r>
                <w:rPr>
                  <w:rFonts w:hint="eastAsia" w:ascii="仿宋_GB2312" w:hAnsi="仿宋_GB2312" w:cs="仿宋_GB2312"/>
                  <w:color w:val="000000"/>
                  <w:sz w:val="21"/>
                  <w:szCs w:val="21"/>
                  <w:lang w:eastAsia="zh-CN"/>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028"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027" w:author="user" w:date="2019-10-30T11:19:00Z"/>
          <w:trPrChange w:id="5028"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029"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030" w:author="user" w:date="2019-10-30T11:19:00Z"/>
                <w:rFonts w:ascii="仿宋_GB2312" w:hAnsi="仿宋_GB2312" w:cs="仿宋_GB2312"/>
                <w:color w:val="000000"/>
                <w:sz w:val="21"/>
                <w:szCs w:val="21"/>
              </w:rPr>
            </w:pPr>
            <w:del w:id="5031" w:author="user" w:date="2019-10-30T11:19:00Z">
              <w:r>
                <w:rPr>
                  <w:rFonts w:hint="eastAsia" w:ascii="仿宋_GB2312" w:hAnsi="仿宋_GB2312" w:cs="仿宋_GB2312"/>
                  <w:color w:val="000000"/>
                  <w:sz w:val="21"/>
                  <w:szCs w:val="21"/>
                </w:rPr>
                <w:delText>8</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032"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033" w:author="user" w:date="2019-10-30T11:19:00Z"/>
                <w:rFonts w:ascii="仿宋_GB2312" w:hAnsi="仿宋_GB2312" w:cs="仿宋_GB2312"/>
                <w:color w:val="000000"/>
                <w:sz w:val="21"/>
                <w:szCs w:val="21"/>
                <w:lang w:eastAsia="zh-CN"/>
              </w:rPr>
            </w:pPr>
            <w:del w:id="5034"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035"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036" w:author="user" w:date="2019-10-30T11:19:00Z"/>
                <w:rFonts w:ascii="仿宋_GB2312" w:hAnsi="仿宋_GB2312" w:cs="仿宋_GB2312"/>
                <w:color w:val="000000"/>
                <w:sz w:val="21"/>
                <w:szCs w:val="21"/>
              </w:rPr>
            </w:pPr>
            <w:del w:id="5037" w:author="user" w:date="2019-10-30T11:19:00Z">
              <w:r>
                <w:rPr>
                  <w:rFonts w:hint="eastAsia" w:ascii="仿宋_GB2312" w:hAnsi="仿宋_GB2312" w:cs="仿宋_GB2312"/>
                  <w:color w:val="000000"/>
                  <w:sz w:val="21"/>
                  <w:szCs w:val="21"/>
                </w:rPr>
                <w:delText>个人证件号码</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038"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039" w:author="user" w:date="2019-10-30T11:19:00Z"/>
                <w:rFonts w:ascii="仿宋_GB2312" w:hAnsi="仿宋_GB2312" w:cs="仿宋_GB2312"/>
                <w:color w:val="000000"/>
                <w:sz w:val="21"/>
                <w:szCs w:val="21"/>
              </w:rPr>
            </w:pPr>
            <w:del w:id="5040" w:author="user" w:date="2019-10-30T11:19:00Z">
              <w:r>
                <w:rPr>
                  <w:rFonts w:hint="eastAsia" w:ascii="仿宋_GB2312" w:hAnsi="仿宋_GB2312" w:cs="仿宋_GB2312"/>
                  <w:color w:val="000000"/>
                  <w:sz w:val="21"/>
                  <w:szCs w:val="21"/>
                </w:rPr>
                <w:delText>an..50</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041"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numPr>
                <w:ilvl w:val="0"/>
                <w:numId w:val="5"/>
              </w:numPr>
              <w:spacing w:line="240" w:lineRule="auto"/>
              <w:jc w:val="both"/>
              <w:outlineLvl w:val="2"/>
              <w:rPr>
                <w:del w:id="5042" w:author="user" w:date="2019-10-30T11:19:00Z"/>
                <w:rFonts w:ascii="仿宋_GB2312" w:hAnsi="仿宋_GB2312" w:cs="仿宋_GB2312"/>
                <w:color w:val="000000"/>
                <w:sz w:val="21"/>
                <w:szCs w:val="21"/>
                <w:lang w:eastAsia="zh-CN"/>
              </w:rPr>
            </w:pPr>
            <w:del w:id="5043" w:author="user" w:date="2019-10-30T11:19:00Z">
              <w:r>
                <w:rPr>
                  <w:rFonts w:hint="eastAsia" w:ascii="仿宋_GB2312" w:hAnsi="仿宋_GB2312" w:cs="仿宋_GB2312"/>
                  <w:color w:val="000000"/>
                  <w:sz w:val="21"/>
                  <w:szCs w:val="21"/>
                  <w:lang w:eastAsia="zh-CN"/>
                </w:rPr>
                <w:delText>指个人客户在开立账户或办理业务时使用的有效身份证件的编号。</w:delText>
              </w:r>
            </w:del>
            <w:del w:id="5044" w:author="user" w:date="2019-10-30T11:19:00Z">
              <w:r>
                <w:rPr>
                  <w:rFonts w:hint="eastAsia" w:ascii="仿宋_GB2312" w:hAnsi="仿宋_GB2312" w:cs="仿宋_GB2312"/>
                  <w:color w:val="000000"/>
                  <w:sz w:val="21"/>
                  <w:szCs w:val="21"/>
                  <w:lang w:eastAsia="zh-CN"/>
                </w:rPr>
                <w:br w:type="textWrapping"/>
              </w:r>
            </w:del>
            <w:del w:id="5045" w:author="user" w:date="2019-10-30T11:19:00Z">
              <w:r>
                <w:rPr>
                  <w:rFonts w:hint="eastAsia" w:ascii="仿宋_GB2312" w:hAnsi="仿宋_GB2312" w:cs="仿宋_GB2312"/>
                  <w:color w:val="000000"/>
                  <w:sz w:val="21"/>
                  <w:szCs w:val="21"/>
                  <w:lang w:eastAsia="zh-CN"/>
                </w:rPr>
                <w:delText>2.按记录在国家授权部门颁发给客户的证件上记载的唯一标识身份的编码采集。数据更新的频率为月度。</w:delText>
              </w:r>
            </w:del>
            <w:del w:id="5046" w:author="user" w:date="2019-10-30T11:19:00Z">
              <w:r>
                <w:rPr>
                  <w:rFonts w:hint="eastAsia" w:ascii="仿宋_GB2312" w:hAnsi="仿宋_GB2312" w:cs="仿宋_GB2312"/>
                  <w:color w:val="000000"/>
                  <w:sz w:val="21"/>
                  <w:szCs w:val="21"/>
                  <w:lang w:eastAsia="zh-CN"/>
                </w:rPr>
                <w:br w:type="textWrapping"/>
              </w:r>
            </w:del>
            <w:del w:id="5047" w:author="user" w:date="2019-10-30T11:19:00Z">
              <w:r>
                <w:rPr>
                  <w:rFonts w:hint="eastAsia" w:ascii="仿宋_GB2312" w:hAnsi="仿宋_GB2312" w:cs="仿宋_GB2312"/>
                  <w:color w:val="000000"/>
                  <w:sz w:val="21"/>
                  <w:szCs w:val="21"/>
                  <w:lang w:eastAsia="zh-CN"/>
                </w:rPr>
                <w:delText>3.值域：/</w:delText>
              </w:r>
            </w:del>
          </w:p>
          <w:p>
            <w:pPr>
              <w:spacing w:line="240" w:lineRule="auto"/>
              <w:jc w:val="both"/>
              <w:outlineLvl w:val="2"/>
              <w:rPr>
                <w:del w:id="5048" w:author="user" w:date="2019-10-30T11:19:00Z"/>
                <w:rFonts w:ascii="仿宋_GB2312" w:hAnsi="仿宋_GB2312" w:cs="仿宋_GB2312"/>
                <w:color w:val="000000"/>
                <w:sz w:val="21"/>
                <w:szCs w:val="21"/>
                <w:lang w:eastAsia="zh-CN"/>
              </w:rPr>
            </w:pPr>
            <w:del w:id="5049" w:author="user" w:date="2019-10-30T11:19:00Z">
              <w:r>
                <w:rPr>
                  <w:rFonts w:hint="eastAsia" w:ascii="仿宋_GB2312" w:hAnsi="仿宋_GB2312" w:cs="仿宋_GB2312"/>
                  <w:color w:val="000000"/>
                  <w:sz w:val="21"/>
                  <w:szCs w:val="21"/>
                  <w:lang w:eastAsia="zh-CN"/>
                </w:rPr>
                <w:delText>4.该数据需要脱敏处理，脱敏规则参见3.7节。</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051"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050" w:author="user" w:date="2019-10-30T11:19:00Z"/>
          <w:trPrChange w:id="5051"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052"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053" w:author="user" w:date="2019-10-30T11:19:00Z"/>
                <w:rFonts w:ascii="仿宋_GB2312" w:hAnsi="仿宋_GB2312" w:cs="仿宋_GB2312"/>
                <w:color w:val="000000"/>
                <w:sz w:val="21"/>
                <w:szCs w:val="21"/>
              </w:rPr>
            </w:pPr>
            <w:del w:id="5054" w:author="user" w:date="2019-10-30T11:19:00Z">
              <w:r>
                <w:rPr>
                  <w:rFonts w:hint="eastAsia" w:ascii="仿宋_GB2312" w:hAnsi="仿宋_GB2312" w:cs="仿宋_GB2312"/>
                  <w:color w:val="000000"/>
                  <w:sz w:val="21"/>
                  <w:szCs w:val="21"/>
                </w:rPr>
                <w:delText>9</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055"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056" w:author="user" w:date="2019-10-30T11:19:00Z"/>
                <w:rFonts w:ascii="仿宋_GB2312" w:hAnsi="仿宋_GB2312" w:cs="仿宋_GB2312"/>
                <w:color w:val="000000"/>
                <w:sz w:val="21"/>
                <w:szCs w:val="21"/>
                <w:lang w:eastAsia="zh-CN"/>
              </w:rPr>
            </w:pPr>
            <w:del w:id="5057"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058"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059" w:author="user" w:date="2019-10-30T11:19:00Z"/>
                <w:rFonts w:ascii="仿宋_GB2312" w:hAnsi="仿宋_GB2312" w:cs="仿宋_GB2312"/>
                <w:color w:val="000000"/>
                <w:sz w:val="21"/>
                <w:szCs w:val="21"/>
              </w:rPr>
            </w:pPr>
            <w:del w:id="5060" w:author="user" w:date="2019-10-30T11:19:00Z">
              <w:r>
                <w:rPr>
                  <w:rFonts w:hint="eastAsia" w:ascii="仿宋_GB2312" w:hAnsi="仿宋_GB2312" w:cs="仿宋_GB2312"/>
                  <w:color w:val="000000"/>
                  <w:sz w:val="21"/>
                  <w:szCs w:val="21"/>
                </w:rPr>
                <w:delText>出生日期</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061"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062" w:author="user" w:date="2019-10-30T11:19:00Z"/>
                <w:rFonts w:ascii="仿宋_GB2312" w:hAnsi="仿宋_GB2312" w:cs="仿宋_GB2312"/>
                <w:color w:val="000000"/>
                <w:sz w:val="21"/>
                <w:szCs w:val="21"/>
              </w:rPr>
            </w:pPr>
            <w:del w:id="5063" w:author="user" w:date="2019-10-30T11:19:00Z">
              <w:r>
                <w:rPr>
                  <w:rFonts w:hint="eastAsia" w:ascii="仿宋_GB2312" w:hAnsi="仿宋_GB2312" w:cs="仿宋_GB2312"/>
                  <w:color w:val="000000"/>
                  <w:sz w:val="21"/>
                  <w:szCs w:val="21"/>
                </w:rPr>
                <w:delText>YYYY-MM-DD</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064"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065" w:author="user" w:date="2019-10-30T11:19:00Z"/>
                <w:rFonts w:ascii="仿宋_GB2312" w:hAnsi="仿宋_GB2312" w:cs="仿宋_GB2312"/>
                <w:color w:val="000000"/>
                <w:sz w:val="21"/>
                <w:szCs w:val="21"/>
              </w:rPr>
            </w:pPr>
            <w:del w:id="5066" w:author="user" w:date="2019-10-30T11:19:00Z">
              <w:r>
                <w:rPr>
                  <w:rFonts w:hint="eastAsia" w:ascii="仿宋_GB2312" w:hAnsi="仿宋_GB2312" w:cs="仿宋_GB2312"/>
                  <w:color w:val="000000"/>
                  <w:sz w:val="21"/>
                  <w:szCs w:val="21"/>
                  <w:lang w:eastAsia="zh-CN"/>
                </w:rPr>
                <w:delText>1.指个人客户的出生日期信息。</w:delText>
              </w:r>
            </w:del>
            <w:del w:id="5067" w:author="user" w:date="2019-10-30T11:19:00Z">
              <w:r>
                <w:rPr>
                  <w:rFonts w:hint="eastAsia" w:ascii="仿宋_GB2312" w:hAnsi="仿宋_GB2312" w:cs="仿宋_GB2312"/>
                  <w:color w:val="000000"/>
                  <w:sz w:val="21"/>
                  <w:szCs w:val="21"/>
                  <w:lang w:eastAsia="zh-CN"/>
                </w:rPr>
                <w:br w:type="textWrapping"/>
              </w:r>
            </w:del>
            <w:del w:id="5068" w:author="user" w:date="2019-10-30T11:19:00Z">
              <w:r>
                <w:rPr>
                  <w:rFonts w:hint="eastAsia" w:ascii="仿宋_GB2312" w:hAnsi="仿宋_GB2312" w:cs="仿宋_GB2312"/>
                  <w:color w:val="000000"/>
                  <w:sz w:val="21"/>
                  <w:szCs w:val="21"/>
                  <w:lang w:eastAsia="zh-CN"/>
                </w:rPr>
                <w:delText>2.按照“YYYY-MM-DD”格式填写，应介于1900.01.01-录入当日，如果开户证件有出生日期，则出生日期应与开户证件上的一致。</w:delText>
              </w:r>
            </w:del>
            <w:del w:id="5069" w:author="user" w:date="2019-10-30T11:19:00Z">
              <w:r>
                <w:rPr>
                  <w:rFonts w:hint="eastAsia" w:ascii="仿宋_GB2312" w:hAnsi="仿宋_GB2312" w:cs="仿宋_GB2312"/>
                  <w:color w:val="000000"/>
                  <w:sz w:val="21"/>
                  <w:szCs w:val="21"/>
                </w:rPr>
                <w:delText>数据更新的频率为月度。</w:delText>
              </w:r>
            </w:del>
            <w:del w:id="5070" w:author="user" w:date="2019-10-30T11:19:00Z">
              <w:r>
                <w:rPr>
                  <w:rFonts w:hint="eastAsia" w:ascii="仿宋_GB2312" w:hAnsi="仿宋_GB2312" w:cs="仿宋_GB2312"/>
                  <w:color w:val="000000"/>
                  <w:sz w:val="21"/>
                  <w:szCs w:val="21"/>
                </w:rPr>
                <w:br w:type="textWrapping"/>
              </w:r>
            </w:del>
            <w:del w:id="5071" w:author="user" w:date="2019-10-30T11:19:00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073"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072" w:author="user" w:date="2019-10-30T11:19:00Z"/>
          <w:trPrChange w:id="5073"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074"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075" w:author="user" w:date="2019-10-30T11:19:00Z"/>
                <w:rFonts w:ascii="仿宋_GB2312" w:hAnsi="仿宋_GB2312" w:cs="仿宋_GB2312"/>
                <w:color w:val="000000"/>
                <w:sz w:val="21"/>
                <w:szCs w:val="21"/>
              </w:rPr>
            </w:pPr>
            <w:del w:id="5076" w:author="user" w:date="2019-10-30T11:19:00Z">
              <w:r>
                <w:rPr>
                  <w:rFonts w:hint="eastAsia" w:ascii="仿宋_GB2312" w:hAnsi="仿宋_GB2312" w:cs="仿宋_GB2312"/>
                  <w:color w:val="000000"/>
                  <w:sz w:val="21"/>
                  <w:szCs w:val="21"/>
                </w:rPr>
                <w:delText>10</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077"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078" w:author="user" w:date="2019-10-30T11:19:00Z"/>
                <w:rFonts w:ascii="仿宋_GB2312" w:hAnsi="仿宋_GB2312" w:cs="仿宋_GB2312"/>
                <w:color w:val="000000"/>
                <w:sz w:val="21"/>
                <w:szCs w:val="21"/>
                <w:lang w:eastAsia="zh-CN"/>
              </w:rPr>
            </w:pPr>
            <w:del w:id="5079"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080"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081" w:author="user" w:date="2019-10-30T11:19:00Z"/>
                <w:rFonts w:ascii="仿宋_GB2312" w:hAnsi="仿宋_GB2312" w:cs="仿宋_GB2312"/>
                <w:color w:val="000000"/>
                <w:sz w:val="21"/>
                <w:szCs w:val="21"/>
              </w:rPr>
            </w:pPr>
            <w:del w:id="5082" w:author="user" w:date="2019-10-30T11:19:00Z">
              <w:r>
                <w:rPr>
                  <w:rFonts w:hint="eastAsia" w:ascii="仿宋_GB2312" w:hAnsi="仿宋_GB2312" w:cs="仿宋_GB2312"/>
                  <w:color w:val="000000"/>
                  <w:sz w:val="21"/>
                  <w:szCs w:val="21"/>
                </w:rPr>
                <w:delText>国籍</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083"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084" w:author="user" w:date="2019-10-30T11:19:00Z"/>
                <w:rFonts w:ascii="仿宋_GB2312" w:hAnsi="仿宋_GB2312" w:cs="仿宋_GB2312"/>
                <w:color w:val="000000"/>
                <w:sz w:val="21"/>
                <w:szCs w:val="21"/>
              </w:rPr>
            </w:pPr>
            <w:del w:id="5085" w:author="user" w:date="2019-10-30T11:19:00Z">
              <w:r>
                <w:rPr>
                  <w:rFonts w:hint="eastAsia" w:ascii="仿宋_GB2312" w:hAnsi="仿宋_GB2312" w:cs="仿宋_GB2312"/>
                  <w:color w:val="000000"/>
                  <w:sz w:val="21"/>
                  <w:szCs w:val="21"/>
                </w:rPr>
                <w:delText>3!n</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086"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087" w:author="user" w:date="2019-10-30T11:19:00Z"/>
                <w:rFonts w:ascii="仿宋_GB2312" w:hAnsi="仿宋_GB2312" w:cs="仿宋_GB2312"/>
                <w:color w:val="000000"/>
                <w:sz w:val="21"/>
                <w:szCs w:val="21"/>
                <w:lang w:eastAsia="zh-CN"/>
              </w:rPr>
            </w:pPr>
            <w:del w:id="5088" w:author="user" w:date="2019-10-30T11:19:00Z">
              <w:r>
                <w:rPr>
                  <w:rFonts w:hint="eastAsia" w:ascii="仿宋_GB2312" w:hAnsi="仿宋_GB2312" w:cs="仿宋_GB2312"/>
                  <w:color w:val="000000"/>
                  <w:sz w:val="21"/>
                  <w:szCs w:val="21"/>
                  <w:lang w:eastAsia="zh-CN"/>
                </w:rPr>
                <w:delText>1.指个人客户属于某一个国家国民的法律资格。</w:delText>
              </w:r>
            </w:del>
            <w:del w:id="5089" w:author="user" w:date="2019-10-30T11:19:00Z">
              <w:r>
                <w:rPr>
                  <w:rFonts w:hint="eastAsia" w:ascii="仿宋_GB2312" w:hAnsi="仿宋_GB2312" w:cs="仿宋_GB2312"/>
                  <w:color w:val="000000"/>
                  <w:sz w:val="21"/>
                  <w:szCs w:val="21"/>
                  <w:lang w:eastAsia="zh-CN"/>
                </w:rPr>
                <w:br w:type="textWrapping"/>
              </w:r>
            </w:del>
            <w:del w:id="5090" w:author="user" w:date="2019-10-30T11:19:00Z">
              <w:r>
                <w:rPr>
                  <w:rFonts w:hint="eastAsia" w:ascii="仿宋_GB2312" w:hAnsi="仿宋_GB2312" w:cs="仿宋_GB2312"/>
                  <w:color w:val="000000"/>
                  <w:sz w:val="21"/>
                  <w:szCs w:val="21"/>
                  <w:lang w:eastAsia="zh-CN"/>
                </w:rPr>
                <w:delText>2.参照《世界各国和地区名称代码》（GB/T 2659-2000），取3位阿拉伯数字代码。数据更新的频率为月度。</w:delText>
              </w:r>
            </w:del>
            <w:del w:id="5091" w:author="user" w:date="2019-10-30T11:19:00Z">
              <w:r>
                <w:rPr>
                  <w:rFonts w:hint="eastAsia" w:ascii="仿宋_GB2312" w:hAnsi="仿宋_GB2312" w:cs="仿宋_GB2312"/>
                  <w:color w:val="000000"/>
                  <w:sz w:val="21"/>
                  <w:szCs w:val="21"/>
                  <w:lang w:eastAsia="zh-CN"/>
                </w:rPr>
                <w:br w:type="textWrapping"/>
              </w:r>
            </w:del>
            <w:del w:id="5092" w:author="user" w:date="2019-10-30T11:19:00Z">
              <w:r>
                <w:rPr>
                  <w:rFonts w:hint="eastAsia" w:ascii="仿宋_GB2312" w:hAnsi="仿宋_GB2312" w:cs="仿宋_GB2312"/>
                  <w:color w:val="000000"/>
                  <w:sz w:val="21"/>
                  <w:szCs w:val="21"/>
                  <w:lang w:eastAsia="zh-CN"/>
                </w:rPr>
                <w:delText>3.值域：004 阿富汗</w:delText>
              </w:r>
            </w:del>
            <w:del w:id="5093" w:author="user" w:date="2019-10-30T11:19:00Z">
              <w:r>
                <w:rPr>
                  <w:rFonts w:hint="eastAsia" w:ascii="仿宋_GB2312" w:hAnsi="仿宋_GB2312" w:cs="仿宋_GB2312"/>
                  <w:color w:val="000000"/>
                  <w:sz w:val="21"/>
                  <w:szCs w:val="21"/>
                  <w:lang w:eastAsia="zh-CN"/>
                </w:rPr>
                <w:br w:type="textWrapping"/>
              </w:r>
            </w:del>
            <w:del w:id="5094" w:author="user" w:date="2019-10-30T11:19:00Z">
              <w:r>
                <w:rPr>
                  <w:rFonts w:hint="eastAsia" w:ascii="仿宋_GB2312" w:hAnsi="仿宋_GB2312" w:cs="仿宋_GB2312"/>
                  <w:color w:val="000000"/>
                  <w:sz w:val="21"/>
                  <w:szCs w:val="21"/>
                  <w:lang w:eastAsia="zh-CN"/>
                </w:rPr>
                <w:delText>008 阿尔巴尼亚</w:delText>
              </w:r>
            </w:del>
            <w:del w:id="5095" w:author="user" w:date="2019-10-30T11:19:00Z">
              <w:r>
                <w:rPr>
                  <w:rFonts w:hint="eastAsia" w:ascii="仿宋_GB2312" w:hAnsi="仿宋_GB2312" w:cs="仿宋_GB2312"/>
                  <w:color w:val="000000"/>
                  <w:sz w:val="21"/>
                  <w:szCs w:val="21"/>
                  <w:lang w:eastAsia="zh-CN"/>
                </w:rPr>
                <w:br w:type="textWrapping"/>
              </w:r>
            </w:del>
            <w:del w:id="5096" w:author="user" w:date="2019-10-30T11:19:00Z">
              <w:r>
                <w:rPr>
                  <w:rFonts w:hint="eastAsia" w:ascii="仿宋_GB2312" w:hAnsi="仿宋_GB2312" w:cs="仿宋_GB2312"/>
                  <w:color w:val="000000"/>
                  <w:sz w:val="21"/>
                  <w:szCs w:val="21"/>
                  <w:lang w:eastAsia="zh-CN"/>
                </w:rPr>
                <w:delText>012 阿尔及利亚</w:delText>
              </w:r>
            </w:del>
            <w:del w:id="5097" w:author="user" w:date="2019-10-30T11:19:00Z">
              <w:r>
                <w:rPr>
                  <w:rFonts w:hint="eastAsia" w:ascii="仿宋_GB2312" w:hAnsi="仿宋_GB2312" w:cs="仿宋_GB2312"/>
                  <w:color w:val="000000"/>
                  <w:sz w:val="21"/>
                  <w:szCs w:val="21"/>
                  <w:lang w:eastAsia="zh-CN"/>
                </w:rPr>
                <w:br w:type="textWrapping"/>
              </w:r>
            </w:del>
            <w:del w:id="5098" w:author="user" w:date="2019-10-30T11:19:00Z">
              <w:r>
                <w:rPr>
                  <w:rFonts w:hint="eastAsia" w:ascii="仿宋_GB2312" w:hAnsi="仿宋_GB2312" w:cs="仿宋_GB2312"/>
                  <w:color w:val="000000"/>
                  <w:sz w:val="21"/>
                  <w:szCs w:val="21"/>
                  <w:lang w:eastAsia="zh-CN"/>
                </w:rPr>
                <w:delText>016 美属萨摩亚</w:delText>
              </w:r>
            </w:del>
            <w:del w:id="5099" w:author="user" w:date="2019-10-30T11:19:00Z">
              <w:r>
                <w:rPr>
                  <w:rFonts w:hint="eastAsia" w:ascii="仿宋_GB2312" w:hAnsi="仿宋_GB2312" w:cs="仿宋_GB2312"/>
                  <w:color w:val="000000"/>
                  <w:sz w:val="21"/>
                  <w:szCs w:val="21"/>
                  <w:lang w:eastAsia="zh-CN"/>
                </w:rPr>
                <w:br w:type="textWrapping"/>
              </w:r>
            </w:del>
            <w:del w:id="5100" w:author="user" w:date="2019-10-30T11:19:00Z">
              <w:r>
                <w:rPr>
                  <w:rFonts w:hint="eastAsia" w:ascii="仿宋_GB2312" w:hAnsi="仿宋_GB2312" w:cs="仿宋_GB2312"/>
                  <w:color w:val="000000"/>
                  <w:sz w:val="21"/>
                  <w:szCs w:val="21"/>
                  <w:lang w:eastAsia="zh-CN"/>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102"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101" w:author="user" w:date="2019-10-30T11:19:00Z"/>
          <w:trPrChange w:id="5102"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103"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104" w:author="user" w:date="2019-10-30T11:19:00Z"/>
                <w:rFonts w:ascii="仿宋_GB2312" w:hAnsi="仿宋_GB2312" w:cs="仿宋_GB2312"/>
                <w:color w:val="000000"/>
                <w:sz w:val="21"/>
                <w:szCs w:val="21"/>
              </w:rPr>
            </w:pPr>
            <w:del w:id="5105" w:author="user" w:date="2019-10-30T11:19:00Z">
              <w:r>
                <w:rPr>
                  <w:rFonts w:hint="eastAsia" w:ascii="仿宋_GB2312" w:hAnsi="仿宋_GB2312" w:cs="仿宋_GB2312"/>
                  <w:color w:val="000000"/>
                  <w:sz w:val="21"/>
                  <w:szCs w:val="21"/>
                </w:rPr>
                <w:delText>11</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106"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107" w:author="user" w:date="2019-10-30T11:19:00Z"/>
                <w:rFonts w:ascii="仿宋_GB2312" w:hAnsi="仿宋_GB2312" w:cs="仿宋_GB2312"/>
                <w:color w:val="000000"/>
                <w:sz w:val="21"/>
                <w:szCs w:val="21"/>
                <w:lang w:eastAsia="zh-CN"/>
              </w:rPr>
            </w:pPr>
            <w:del w:id="5108"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109"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110" w:author="user" w:date="2019-10-30T11:19:00Z"/>
                <w:rFonts w:ascii="仿宋_GB2312" w:hAnsi="仿宋_GB2312" w:cs="仿宋_GB2312"/>
                <w:color w:val="000000"/>
                <w:sz w:val="21"/>
                <w:szCs w:val="21"/>
              </w:rPr>
            </w:pPr>
            <w:del w:id="5111" w:author="user" w:date="2019-10-30T11:19:00Z">
              <w:r>
                <w:rPr>
                  <w:rFonts w:hint="eastAsia" w:ascii="仿宋_GB2312" w:hAnsi="仿宋_GB2312" w:cs="仿宋_GB2312"/>
                  <w:color w:val="000000"/>
                  <w:sz w:val="21"/>
                  <w:szCs w:val="21"/>
                </w:rPr>
                <w:delText>民族</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112"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113" w:author="user" w:date="2019-10-30T11:19:00Z"/>
                <w:rFonts w:ascii="仿宋_GB2312" w:hAnsi="仿宋_GB2312" w:cs="仿宋_GB2312"/>
                <w:color w:val="000000"/>
                <w:sz w:val="21"/>
                <w:szCs w:val="21"/>
              </w:rPr>
            </w:pPr>
            <w:del w:id="5114" w:author="user" w:date="2019-10-30T11:19:00Z">
              <w:r>
                <w:rPr>
                  <w:rFonts w:hint="eastAsia" w:ascii="仿宋_GB2312" w:hAnsi="仿宋_GB2312" w:cs="仿宋_GB2312"/>
                  <w:color w:val="000000"/>
                  <w:sz w:val="21"/>
                  <w:szCs w:val="21"/>
                </w:rPr>
                <w:delText>2!n</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115"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116" w:author="user" w:date="2019-10-30T11:19:00Z"/>
                <w:rFonts w:ascii="仿宋_GB2312" w:hAnsi="仿宋_GB2312" w:cs="仿宋_GB2312"/>
                <w:color w:val="000000"/>
                <w:sz w:val="21"/>
                <w:szCs w:val="21"/>
                <w:lang w:eastAsia="zh-CN"/>
              </w:rPr>
            </w:pPr>
            <w:del w:id="5117" w:author="user" w:date="2019-10-30T11:19:00Z">
              <w:r>
                <w:rPr>
                  <w:rFonts w:hint="eastAsia" w:ascii="仿宋_GB2312" w:hAnsi="仿宋_GB2312" w:cs="仿宋_GB2312"/>
                  <w:color w:val="000000"/>
                  <w:sz w:val="21"/>
                  <w:szCs w:val="21"/>
                  <w:lang w:eastAsia="zh-CN"/>
                </w:rPr>
                <w:delText>1.指国家认定的个人客户民族信息。</w:delText>
              </w:r>
            </w:del>
            <w:del w:id="5118" w:author="user" w:date="2019-10-30T11:19:00Z">
              <w:r>
                <w:rPr>
                  <w:rFonts w:hint="eastAsia" w:ascii="仿宋_GB2312" w:hAnsi="仿宋_GB2312" w:cs="仿宋_GB2312"/>
                  <w:color w:val="000000"/>
                  <w:sz w:val="21"/>
                  <w:szCs w:val="21"/>
                  <w:lang w:eastAsia="zh-CN"/>
                </w:rPr>
                <w:br w:type="textWrapping"/>
              </w:r>
            </w:del>
            <w:del w:id="5119" w:author="user" w:date="2019-10-30T11:19:00Z">
              <w:r>
                <w:rPr>
                  <w:rFonts w:hint="eastAsia" w:ascii="仿宋_GB2312" w:hAnsi="仿宋_GB2312" w:cs="仿宋_GB2312"/>
                  <w:color w:val="000000"/>
                  <w:sz w:val="21"/>
                  <w:szCs w:val="21"/>
                  <w:lang w:eastAsia="zh-CN"/>
                </w:rPr>
                <w:delText>2.非本国国籍无需填写，该字段为空。参照《中国各民族名称的罗马字母拼写法和代码》（GB 3304-91），数据更新的频率为月度。</w:delText>
              </w:r>
            </w:del>
            <w:del w:id="5120" w:author="user" w:date="2019-10-30T11:19:00Z">
              <w:r>
                <w:rPr>
                  <w:rFonts w:hint="eastAsia" w:ascii="仿宋_GB2312" w:hAnsi="仿宋_GB2312" w:cs="仿宋_GB2312"/>
                  <w:color w:val="000000"/>
                  <w:sz w:val="21"/>
                  <w:szCs w:val="21"/>
                  <w:lang w:eastAsia="zh-CN"/>
                </w:rPr>
                <w:br w:type="textWrapping"/>
              </w:r>
            </w:del>
            <w:del w:id="5121" w:author="user" w:date="2019-10-30T11:19:00Z">
              <w:r>
                <w:rPr>
                  <w:rFonts w:hint="eastAsia" w:ascii="仿宋_GB2312" w:hAnsi="仿宋_GB2312" w:cs="仿宋_GB2312"/>
                  <w:color w:val="000000"/>
                  <w:sz w:val="21"/>
                  <w:szCs w:val="21"/>
                  <w:lang w:eastAsia="zh-CN"/>
                </w:rPr>
                <w:delText>3.值域：</w:delText>
              </w:r>
            </w:del>
          </w:p>
          <w:p>
            <w:pPr>
              <w:spacing w:line="240" w:lineRule="auto"/>
              <w:jc w:val="both"/>
              <w:outlineLvl w:val="2"/>
              <w:rPr>
                <w:del w:id="5122" w:author="user" w:date="2019-10-30T11:19:00Z"/>
                <w:rFonts w:ascii="仿宋_GB2312" w:hAnsi="仿宋_GB2312" w:cs="仿宋_GB2312"/>
                <w:color w:val="000000"/>
                <w:sz w:val="21"/>
                <w:szCs w:val="21"/>
                <w:lang w:eastAsia="zh-CN"/>
              </w:rPr>
            </w:pPr>
            <w:del w:id="5123" w:author="user" w:date="2019-10-30T11:19:00Z">
              <w:r>
                <w:rPr>
                  <w:rFonts w:hint="eastAsia" w:ascii="仿宋_GB2312" w:hAnsi="仿宋_GB2312" w:cs="仿宋_GB2312"/>
                  <w:color w:val="000000"/>
                  <w:sz w:val="21"/>
                  <w:szCs w:val="21"/>
                  <w:lang w:eastAsia="zh-CN"/>
                </w:rPr>
                <w:delText>01 汉族 02 蒙古族 03 回族 04 藏族 05 维吾尔族 06 苗族 07 彝族 08 壮族 09 布依族 10 朝鲜族 11 满族 12 侗族 13 瑶族 14 白族 15 土家族 16 哈尼族 17 哈萨克族 18 傣族 19 黎族 20 僳僳族 21 佤族 22 畲族 23 高山族 24 拉祜族 25 水族 26 东乡族 27 纳西族 28 景颇族 29 柯尔克孜族 30 土族 31 达斡尔族 32 仫佬族 33 羌族 34 布朗族 35 撒拉族 36 毛难族 37 仡佬族 38 锡伯族 39 阿昌族 40 普米族 41 塔吉克族 42 怒族 43 乌孜别克族 44 俄罗斯族 45 鄂温克族 46 崩龙族 47 保安族 48 裕固族 49 京族 50 塔塔尔族 51 独龙族 52 鄂伦春族 53 赫哲族 54 门巴族 55 珞巴族 56 基诺族</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125"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124" w:author="user" w:date="2019-10-30T11:19:00Z"/>
          <w:trPrChange w:id="5125"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126"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127" w:author="user" w:date="2019-10-30T11:19:00Z"/>
                <w:rFonts w:ascii="仿宋_GB2312" w:hAnsi="仿宋_GB2312" w:cs="仿宋_GB2312"/>
                <w:color w:val="000000"/>
                <w:sz w:val="21"/>
                <w:szCs w:val="21"/>
              </w:rPr>
            </w:pPr>
            <w:del w:id="5128" w:author="user" w:date="2019-10-30T11:19:00Z">
              <w:r>
                <w:rPr>
                  <w:rFonts w:hint="eastAsia" w:ascii="仿宋_GB2312" w:hAnsi="仿宋_GB2312" w:cs="仿宋_GB2312"/>
                  <w:color w:val="000000"/>
                  <w:sz w:val="21"/>
                  <w:szCs w:val="21"/>
                </w:rPr>
                <w:delText>12</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129"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130" w:author="user" w:date="2019-10-30T11:19:00Z"/>
                <w:rFonts w:ascii="仿宋_GB2312" w:hAnsi="仿宋_GB2312" w:cs="仿宋_GB2312"/>
                <w:color w:val="000000"/>
                <w:sz w:val="21"/>
                <w:szCs w:val="21"/>
                <w:lang w:eastAsia="zh-CN"/>
              </w:rPr>
            </w:pPr>
            <w:del w:id="5131"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132"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133" w:author="user" w:date="2019-10-30T11:19:00Z"/>
                <w:rFonts w:ascii="仿宋_GB2312" w:hAnsi="仿宋_GB2312" w:cs="仿宋_GB2312"/>
                <w:color w:val="000000"/>
                <w:sz w:val="21"/>
                <w:szCs w:val="21"/>
              </w:rPr>
            </w:pPr>
            <w:del w:id="5134" w:author="user" w:date="2019-10-30T11:19:00Z">
              <w:r>
                <w:rPr>
                  <w:rFonts w:hint="eastAsia" w:ascii="仿宋_GB2312" w:hAnsi="仿宋_GB2312" w:cs="仿宋_GB2312"/>
                  <w:color w:val="000000"/>
                  <w:sz w:val="21"/>
                  <w:szCs w:val="21"/>
                </w:rPr>
                <w:delText>性别</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135"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136" w:author="user" w:date="2019-10-30T11:19:00Z"/>
                <w:rFonts w:ascii="仿宋_GB2312" w:hAnsi="仿宋_GB2312" w:cs="仿宋_GB2312"/>
                <w:color w:val="000000"/>
                <w:sz w:val="21"/>
                <w:szCs w:val="21"/>
              </w:rPr>
            </w:pPr>
            <w:del w:id="5137" w:author="user" w:date="2019-10-30T11:19:00Z">
              <w:r>
                <w:rPr>
                  <w:rFonts w:hint="eastAsia" w:ascii="仿宋_GB2312" w:hAnsi="仿宋_GB2312" w:cs="仿宋_GB2312"/>
                  <w:color w:val="000000"/>
                  <w:sz w:val="21"/>
                  <w:szCs w:val="21"/>
                </w:rPr>
                <w:delText>2!n</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138"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139" w:author="user" w:date="2019-10-30T11:19:00Z"/>
                <w:rFonts w:ascii="仿宋_GB2312" w:hAnsi="仿宋_GB2312" w:cs="仿宋_GB2312"/>
                <w:color w:val="000000"/>
                <w:sz w:val="21"/>
                <w:szCs w:val="21"/>
              </w:rPr>
            </w:pPr>
            <w:del w:id="5140" w:author="user" w:date="2019-10-30T11:19:00Z">
              <w:r>
                <w:rPr>
                  <w:rFonts w:hint="eastAsia" w:ascii="仿宋_GB2312" w:hAnsi="仿宋_GB2312" w:cs="仿宋_GB2312"/>
                  <w:color w:val="000000"/>
                  <w:sz w:val="21"/>
                  <w:szCs w:val="21"/>
                  <w:lang w:eastAsia="zh-CN"/>
                </w:rPr>
                <w:delText>1.指个体遗传和结构的性特征差异信息。</w:delText>
              </w:r>
            </w:del>
            <w:del w:id="5141" w:author="user" w:date="2019-10-30T11:19:00Z">
              <w:r>
                <w:rPr>
                  <w:rFonts w:hint="eastAsia" w:ascii="仿宋_GB2312" w:hAnsi="仿宋_GB2312" w:cs="仿宋_GB2312"/>
                  <w:color w:val="000000"/>
                  <w:sz w:val="21"/>
                  <w:szCs w:val="21"/>
                  <w:lang w:eastAsia="zh-CN"/>
                </w:rPr>
                <w:br w:type="textWrapping"/>
              </w:r>
            </w:del>
            <w:del w:id="5142" w:author="user" w:date="2019-10-30T11:19:00Z">
              <w:r>
                <w:rPr>
                  <w:rFonts w:hint="eastAsia" w:ascii="仿宋_GB2312" w:hAnsi="仿宋_GB2312" w:cs="仿宋_GB2312"/>
                  <w:color w:val="000000"/>
                  <w:sz w:val="21"/>
                  <w:szCs w:val="21"/>
                  <w:lang w:eastAsia="zh-CN"/>
                </w:rPr>
                <w:delText>2.参照《个人基本信息分类与代码 第一部分：人的性别代码 》（GB/T 2261.2-2003），数据更新的频率为月度。</w:delText>
              </w:r>
            </w:del>
            <w:del w:id="5143" w:author="user" w:date="2019-10-30T11:19:00Z">
              <w:r>
                <w:rPr>
                  <w:rFonts w:hint="eastAsia" w:ascii="仿宋_GB2312" w:hAnsi="仿宋_GB2312" w:cs="仿宋_GB2312"/>
                  <w:color w:val="000000"/>
                  <w:sz w:val="21"/>
                  <w:szCs w:val="21"/>
                  <w:lang w:eastAsia="zh-CN"/>
                </w:rPr>
                <w:br w:type="textWrapping"/>
              </w:r>
            </w:del>
            <w:del w:id="5144" w:author="user" w:date="2019-10-30T11:19:00Z">
              <w:r>
                <w:rPr>
                  <w:rFonts w:hint="eastAsia" w:ascii="仿宋_GB2312" w:hAnsi="仿宋_GB2312" w:cs="仿宋_GB2312"/>
                  <w:color w:val="000000"/>
                  <w:sz w:val="21"/>
                  <w:szCs w:val="21"/>
                </w:rPr>
                <w:delText>3.值域：01 男 02 女</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146"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145" w:author="user" w:date="2019-10-30T11:19:00Z"/>
          <w:trPrChange w:id="5146"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147"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148" w:author="user" w:date="2019-10-30T11:19:00Z"/>
                <w:rFonts w:ascii="仿宋_GB2312" w:hAnsi="仿宋_GB2312" w:cs="仿宋_GB2312"/>
                <w:color w:val="000000"/>
                <w:sz w:val="21"/>
                <w:szCs w:val="21"/>
              </w:rPr>
            </w:pPr>
            <w:del w:id="5149" w:author="user" w:date="2019-10-30T11:19:00Z">
              <w:r>
                <w:rPr>
                  <w:rFonts w:hint="eastAsia" w:ascii="仿宋_GB2312" w:hAnsi="仿宋_GB2312" w:cs="仿宋_GB2312"/>
                  <w:color w:val="000000"/>
                  <w:sz w:val="21"/>
                  <w:szCs w:val="21"/>
                </w:rPr>
                <w:delText>13</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150"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151" w:author="user" w:date="2019-10-30T11:19:00Z"/>
                <w:rFonts w:ascii="仿宋_GB2312" w:hAnsi="仿宋_GB2312" w:cs="仿宋_GB2312"/>
                <w:color w:val="000000"/>
                <w:sz w:val="21"/>
                <w:szCs w:val="21"/>
                <w:lang w:eastAsia="zh-CN"/>
              </w:rPr>
            </w:pPr>
            <w:del w:id="5152"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153"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154" w:author="user" w:date="2019-10-30T11:19:00Z"/>
                <w:rFonts w:ascii="仿宋_GB2312" w:hAnsi="仿宋_GB2312" w:cs="仿宋_GB2312"/>
                <w:color w:val="000000"/>
                <w:sz w:val="21"/>
                <w:szCs w:val="21"/>
              </w:rPr>
            </w:pPr>
            <w:del w:id="5155" w:author="user" w:date="2019-10-30T11:19:00Z">
              <w:r>
                <w:rPr>
                  <w:rFonts w:hint="eastAsia" w:ascii="仿宋_GB2312" w:hAnsi="仿宋_GB2312" w:cs="仿宋_GB2312"/>
                  <w:color w:val="000000"/>
                  <w:sz w:val="21"/>
                  <w:szCs w:val="21"/>
                </w:rPr>
                <w:delText>学历</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156"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157" w:author="user" w:date="2019-10-30T11:19:00Z"/>
                <w:rFonts w:ascii="仿宋_GB2312" w:hAnsi="仿宋_GB2312" w:cs="仿宋_GB2312"/>
                <w:color w:val="000000"/>
                <w:sz w:val="21"/>
                <w:szCs w:val="21"/>
              </w:rPr>
            </w:pPr>
            <w:del w:id="5158" w:author="user" w:date="2019-10-30T11:19:00Z">
              <w:r>
                <w:rPr>
                  <w:rFonts w:hint="eastAsia" w:ascii="仿宋_GB2312" w:hAnsi="仿宋_GB2312" w:cs="仿宋_GB2312"/>
                  <w:color w:val="000000"/>
                  <w:sz w:val="21"/>
                  <w:szCs w:val="21"/>
                </w:rPr>
                <w:delText>2!n</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159"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160" w:author="user" w:date="2019-10-30T11:19:00Z"/>
                <w:rFonts w:ascii="仿宋_GB2312" w:hAnsi="仿宋_GB2312" w:cs="仿宋_GB2312"/>
                <w:color w:val="000000"/>
                <w:sz w:val="21"/>
                <w:szCs w:val="21"/>
                <w:lang w:eastAsia="zh-CN"/>
              </w:rPr>
            </w:pPr>
            <w:del w:id="5161" w:author="user" w:date="2019-10-30T11:19:00Z">
              <w:r>
                <w:rPr>
                  <w:rFonts w:hint="eastAsia" w:ascii="仿宋_GB2312" w:hAnsi="仿宋_GB2312" w:cs="仿宋_GB2312"/>
                  <w:color w:val="000000"/>
                  <w:sz w:val="21"/>
                  <w:szCs w:val="21"/>
                  <w:lang w:eastAsia="zh-CN"/>
                </w:rPr>
                <w:delText>1.指国家认可的在国内、外各类教育机构接受正式教育并取得学历证书的学习经历名称。</w:delText>
              </w:r>
            </w:del>
            <w:del w:id="5162" w:author="user" w:date="2019-10-30T11:19:00Z">
              <w:r>
                <w:rPr>
                  <w:rFonts w:hint="eastAsia" w:ascii="仿宋_GB2312" w:hAnsi="仿宋_GB2312" w:cs="仿宋_GB2312"/>
                  <w:color w:val="000000"/>
                  <w:sz w:val="21"/>
                  <w:szCs w:val="21"/>
                  <w:lang w:eastAsia="zh-CN"/>
                </w:rPr>
                <w:br w:type="textWrapping"/>
              </w:r>
            </w:del>
            <w:del w:id="5163" w:author="user" w:date="2019-10-30T11:19:00Z">
              <w:r>
                <w:rPr>
                  <w:rFonts w:hint="eastAsia" w:ascii="仿宋_GB2312" w:hAnsi="仿宋_GB2312" w:cs="仿宋_GB2312"/>
                  <w:color w:val="000000"/>
                  <w:sz w:val="21"/>
                  <w:szCs w:val="21"/>
                  <w:lang w:eastAsia="zh-CN"/>
                </w:rPr>
                <w:delText>2.参照《学历代码》（GB/T 4658-2006），数据更新的频率为月度。</w:delText>
              </w:r>
            </w:del>
            <w:del w:id="5164" w:author="user" w:date="2019-10-30T11:19:00Z">
              <w:r>
                <w:rPr>
                  <w:rFonts w:hint="eastAsia" w:ascii="仿宋_GB2312" w:hAnsi="仿宋_GB2312" w:cs="仿宋_GB2312"/>
                  <w:color w:val="000000"/>
                  <w:sz w:val="21"/>
                  <w:szCs w:val="21"/>
                  <w:lang w:eastAsia="zh-CN"/>
                </w:rPr>
                <w:br w:type="textWrapping"/>
              </w:r>
            </w:del>
            <w:del w:id="5165" w:author="user" w:date="2019-10-30T11:19:00Z">
              <w:r>
                <w:rPr>
                  <w:rFonts w:hint="eastAsia" w:ascii="仿宋_GB2312" w:hAnsi="仿宋_GB2312" w:cs="仿宋_GB2312"/>
                  <w:color w:val="000000"/>
                  <w:sz w:val="21"/>
                  <w:szCs w:val="21"/>
                  <w:lang w:eastAsia="zh-CN"/>
                </w:rPr>
                <w:delText>3.值域：</w:delText>
              </w:r>
            </w:del>
          </w:p>
          <w:p>
            <w:pPr>
              <w:spacing w:line="240" w:lineRule="auto"/>
              <w:jc w:val="both"/>
              <w:outlineLvl w:val="2"/>
              <w:rPr>
                <w:del w:id="5166" w:author="user" w:date="2019-10-30T11:19:00Z"/>
                <w:rFonts w:ascii="仿宋_GB2312" w:hAnsi="仿宋_GB2312" w:cs="仿宋_GB2312"/>
                <w:color w:val="000000"/>
                <w:sz w:val="21"/>
                <w:szCs w:val="21"/>
                <w:lang w:eastAsia="zh-CN"/>
              </w:rPr>
            </w:pPr>
            <w:del w:id="5167" w:author="user" w:date="2019-10-30T11:19:00Z">
              <w:r>
                <w:rPr>
                  <w:rFonts w:hint="eastAsia" w:ascii="仿宋_GB2312" w:hAnsi="仿宋_GB2312" w:cs="仿宋_GB2312"/>
                  <w:color w:val="000000"/>
                  <w:sz w:val="21"/>
                  <w:szCs w:val="21"/>
                  <w:lang w:eastAsia="zh-CN"/>
                </w:rPr>
                <w:delText>10 研究生教育</w:delText>
              </w:r>
            </w:del>
            <w:del w:id="5168" w:author="user" w:date="2019-10-30T11:19:00Z">
              <w:r>
                <w:rPr>
                  <w:rFonts w:hint="eastAsia" w:ascii="仿宋_GB2312" w:hAnsi="仿宋_GB2312" w:cs="仿宋_GB2312"/>
                  <w:color w:val="000000"/>
                  <w:sz w:val="21"/>
                  <w:szCs w:val="21"/>
                  <w:lang w:eastAsia="zh-CN"/>
                </w:rPr>
                <w:br w:type="textWrapping"/>
              </w:r>
            </w:del>
            <w:del w:id="5169" w:author="user" w:date="2019-10-30T11:19:00Z">
              <w:r>
                <w:rPr>
                  <w:rFonts w:hint="eastAsia" w:ascii="仿宋_GB2312" w:hAnsi="仿宋_GB2312" w:cs="仿宋_GB2312"/>
                  <w:color w:val="000000"/>
                  <w:sz w:val="21"/>
                  <w:szCs w:val="21"/>
                  <w:lang w:eastAsia="zh-CN"/>
                </w:rPr>
                <w:delText>20 大学本科教育</w:delText>
              </w:r>
            </w:del>
            <w:del w:id="5170" w:author="user" w:date="2019-10-30T11:19:00Z">
              <w:r>
                <w:rPr>
                  <w:rFonts w:hint="eastAsia" w:ascii="仿宋_GB2312" w:hAnsi="仿宋_GB2312" w:cs="仿宋_GB2312"/>
                  <w:color w:val="000000"/>
                  <w:sz w:val="21"/>
                  <w:szCs w:val="21"/>
                  <w:lang w:eastAsia="zh-CN"/>
                </w:rPr>
                <w:br w:type="textWrapping"/>
              </w:r>
            </w:del>
            <w:del w:id="5171" w:author="user" w:date="2019-10-30T11:19:00Z">
              <w:r>
                <w:rPr>
                  <w:rFonts w:hint="eastAsia" w:ascii="仿宋_GB2312" w:hAnsi="仿宋_GB2312" w:cs="仿宋_GB2312"/>
                  <w:color w:val="000000"/>
                  <w:sz w:val="21"/>
                  <w:szCs w:val="21"/>
                  <w:lang w:eastAsia="zh-CN"/>
                </w:rPr>
                <w:delText>30 大学专科教育</w:delText>
              </w:r>
            </w:del>
            <w:del w:id="5172" w:author="user" w:date="2019-10-30T11:19:00Z">
              <w:r>
                <w:rPr>
                  <w:rFonts w:hint="eastAsia" w:ascii="仿宋_GB2312" w:hAnsi="仿宋_GB2312" w:cs="仿宋_GB2312"/>
                  <w:color w:val="000000"/>
                  <w:sz w:val="21"/>
                  <w:szCs w:val="21"/>
                  <w:lang w:eastAsia="zh-CN"/>
                </w:rPr>
                <w:br w:type="textWrapping"/>
              </w:r>
            </w:del>
            <w:del w:id="5173" w:author="user" w:date="2019-10-30T11:19:00Z">
              <w:r>
                <w:rPr>
                  <w:rFonts w:hint="eastAsia" w:ascii="仿宋_GB2312" w:hAnsi="仿宋_GB2312" w:cs="仿宋_GB2312"/>
                  <w:color w:val="000000"/>
                  <w:sz w:val="21"/>
                  <w:szCs w:val="21"/>
                  <w:lang w:eastAsia="zh-CN"/>
                </w:rPr>
                <w:delText>40 中等职业教育</w:delText>
              </w:r>
            </w:del>
            <w:del w:id="5174" w:author="user" w:date="2019-10-30T11:19:00Z">
              <w:r>
                <w:rPr>
                  <w:rFonts w:hint="eastAsia" w:ascii="仿宋_GB2312" w:hAnsi="仿宋_GB2312" w:cs="仿宋_GB2312"/>
                  <w:color w:val="000000"/>
                  <w:sz w:val="21"/>
                  <w:szCs w:val="21"/>
                  <w:lang w:eastAsia="zh-CN"/>
                </w:rPr>
                <w:br w:type="textWrapping"/>
              </w:r>
            </w:del>
            <w:del w:id="5175" w:author="user" w:date="2019-10-30T11:19:00Z">
              <w:r>
                <w:rPr>
                  <w:rFonts w:hint="eastAsia" w:ascii="仿宋_GB2312" w:hAnsi="仿宋_GB2312" w:cs="仿宋_GB2312"/>
                  <w:color w:val="000000"/>
                  <w:sz w:val="21"/>
                  <w:szCs w:val="21"/>
                  <w:lang w:eastAsia="zh-CN"/>
                </w:rPr>
                <w:delText>60 普通高级中学教育</w:delText>
              </w:r>
            </w:del>
            <w:del w:id="5176" w:author="user" w:date="2019-10-30T11:19:00Z">
              <w:r>
                <w:rPr>
                  <w:rFonts w:hint="eastAsia" w:ascii="仿宋_GB2312" w:hAnsi="仿宋_GB2312" w:cs="仿宋_GB2312"/>
                  <w:color w:val="000000"/>
                  <w:sz w:val="21"/>
                  <w:szCs w:val="21"/>
                  <w:lang w:eastAsia="zh-CN"/>
                </w:rPr>
                <w:br w:type="textWrapping"/>
              </w:r>
            </w:del>
            <w:del w:id="5177" w:author="user" w:date="2019-10-30T11:19:00Z">
              <w:r>
                <w:rPr>
                  <w:rFonts w:hint="eastAsia" w:ascii="仿宋_GB2312" w:hAnsi="仿宋_GB2312" w:cs="仿宋_GB2312"/>
                  <w:color w:val="000000"/>
                  <w:sz w:val="21"/>
                  <w:szCs w:val="21"/>
                  <w:lang w:eastAsia="zh-CN"/>
                </w:rPr>
                <w:delText>70 初级中学教育</w:delText>
              </w:r>
            </w:del>
            <w:del w:id="5178" w:author="user" w:date="2019-10-30T11:19:00Z">
              <w:r>
                <w:rPr>
                  <w:rFonts w:hint="eastAsia" w:ascii="仿宋_GB2312" w:hAnsi="仿宋_GB2312" w:cs="仿宋_GB2312"/>
                  <w:color w:val="000000"/>
                  <w:sz w:val="21"/>
                  <w:szCs w:val="21"/>
                  <w:lang w:eastAsia="zh-CN"/>
                </w:rPr>
                <w:br w:type="textWrapping"/>
              </w:r>
            </w:del>
            <w:del w:id="5179" w:author="user" w:date="2019-10-30T11:19:00Z">
              <w:r>
                <w:rPr>
                  <w:rFonts w:hint="eastAsia" w:ascii="仿宋_GB2312" w:hAnsi="仿宋_GB2312" w:cs="仿宋_GB2312"/>
                  <w:color w:val="000000"/>
                  <w:sz w:val="21"/>
                  <w:szCs w:val="21"/>
                  <w:lang w:eastAsia="zh-CN"/>
                </w:rPr>
                <w:delText>80 小学教育</w:delText>
              </w:r>
            </w:del>
            <w:del w:id="5180" w:author="user" w:date="2019-10-30T11:19:00Z">
              <w:r>
                <w:rPr>
                  <w:rFonts w:hint="eastAsia" w:ascii="仿宋_GB2312" w:hAnsi="仿宋_GB2312" w:cs="仿宋_GB2312"/>
                  <w:color w:val="000000"/>
                  <w:sz w:val="21"/>
                  <w:szCs w:val="21"/>
                  <w:lang w:eastAsia="zh-CN"/>
                </w:rPr>
                <w:br w:type="textWrapping"/>
              </w:r>
            </w:del>
            <w:del w:id="5181" w:author="user" w:date="2019-10-30T11:19:00Z">
              <w:r>
                <w:rPr>
                  <w:rFonts w:hint="eastAsia" w:ascii="仿宋_GB2312" w:hAnsi="仿宋_GB2312" w:cs="仿宋_GB2312"/>
                  <w:color w:val="000000"/>
                  <w:sz w:val="21"/>
                  <w:szCs w:val="21"/>
                  <w:lang w:eastAsia="zh-CN"/>
                </w:rPr>
                <w:delText>90 其他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183"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182" w:author="user" w:date="2019-10-30T11:19:00Z"/>
          <w:trPrChange w:id="5183"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184"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185" w:author="user" w:date="2019-10-30T11:19:00Z"/>
                <w:rFonts w:ascii="仿宋_GB2312" w:hAnsi="仿宋_GB2312" w:cs="仿宋_GB2312"/>
                <w:color w:val="000000"/>
                <w:sz w:val="21"/>
                <w:szCs w:val="21"/>
              </w:rPr>
            </w:pPr>
            <w:del w:id="5186" w:author="user" w:date="2019-10-30T11:19:00Z">
              <w:r>
                <w:rPr>
                  <w:rFonts w:hint="eastAsia" w:ascii="仿宋_GB2312" w:hAnsi="仿宋_GB2312" w:cs="仿宋_GB2312"/>
                  <w:color w:val="000000"/>
                  <w:sz w:val="21"/>
                  <w:szCs w:val="21"/>
                </w:rPr>
                <w:delText>14</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187"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188" w:author="user" w:date="2019-10-30T11:19:00Z"/>
                <w:rFonts w:ascii="仿宋_GB2312" w:hAnsi="仿宋_GB2312" w:cs="仿宋_GB2312"/>
                <w:color w:val="000000"/>
                <w:sz w:val="21"/>
                <w:szCs w:val="21"/>
                <w:lang w:eastAsia="zh-CN"/>
              </w:rPr>
            </w:pPr>
            <w:del w:id="5189"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190"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191" w:author="user" w:date="2019-10-30T11:19:00Z"/>
                <w:rFonts w:ascii="仿宋_GB2312" w:hAnsi="仿宋_GB2312" w:cs="仿宋_GB2312"/>
                <w:color w:val="000000"/>
                <w:sz w:val="21"/>
                <w:szCs w:val="21"/>
              </w:rPr>
            </w:pPr>
            <w:del w:id="5192" w:author="user" w:date="2019-10-30T11:19:00Z">
              <w:r>
                <w:rPr>
                  <w:rFonts w:hint="eastAsia" w:ascii="仿宋_GB2312" w:hAnsi="仿宋_GB2312" w:cs="仿宋_GB2312"/>
                  <w:color w:val="000000"/>
                  <w:sz w:val="21"/>
                  <w:szCs w:val="21"/>
                </w:rPr>
                <w:delText>学位</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193"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194" w:author="user" w:date="2019-10-30T11:19:00Z"/>
                <w:rFonts w:ascii="仿宋_GB2312" w:hAnsi="仿宋_GB2312" w:cs="仿宋_GB2312"/>
                <w:color w:val="000000"/>
                <w:sz w:val="21"/>
                <w:szCs w:val="21"/>
              </w:rPr>
            </w:pPr>
            <w:del w:id="5195" w:author="user" w:date="2019-10-30T11:19:00Z">
              <w:r>
                <w:rPr>
                  <w:rFonts w:hint="eastAsia" w:ascii="仿宋_GB2312" w:hAnsi="仿宋_GB2312" w:cs="仿宋_GB2312"/>
                  <w:color w:val="000000"/>
                  <w:sz w:val="21"/>
                  <w:szCs w:val="21"/>
                </w:rPr>
                <w:delText>1!n</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196"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197" w:author="user" w:date="2019-10-30T11:19:00Z"/>
                <w:rFonts w:ascii="仿宋_GB2312" w:hAnsi="仿宋_GB2312" w:cs="仿宋_GB2312"/>
                <w:color w:val="000000"/>
                <w:sz w:val="21"/>
                <w:szCs w:val="21"/>
                <w:lang w:eastAsia="zh-CN"/>
              </w:rPr>
            </w:pPr>
            <w:del w:id="5198" w:author="user" w:date="2019-10-30T11:19:00Z">
              <w:r>
                <w:rPr>
                  <w:rFonts w:hint="eastAsia" w:ascii="仿宋_GB2312" w:hAnsi="仿宋_GB2312" w:cs="仿宋_GB2312"/>
                  <w:color w:val="000000"/>
                  <w:sz w:val="21"/>
                  <w:szCs w:val="21"/>
                  <w:lang w:eastAsia="zh-CN"/>
                </w:rPr>
                <w:delText>1.指完成一定学历教育后所取得的学位名称。</w:delText>
              </w:r>
            </w:del>
            <w:del w:id="5199" w:author="user" w:date="2019-10-30T11:19:00Z">
              <w:r>
                <w:rPr>
                  <w:rFonts w:hint="eastAsia" w:ascii="仿宋_GB2312" w:hAnsi="仿宋_GB2312" w:cs="仿宋_GB2312"/>
                  <w:color w:val="000000"/>
                  <w:sz w:val="21"/>
                  <w:szCs w:val="21"/>
                  <w:lang w:eastAsia="zh-CN"/>
                </w:rPr>
                <w:br w:type="textWrapping"/>
              </w:r>
            </w:del>
            <w:del w:id="5200" w:author="user" w:date="2019-10-30T11:19:00Z">
              <w:r>
                <w:rPr>
                  <w:rFonts w:hint="eastAsia" w:ascii="仿宋_GB2312" w:hAnsi="仿宋_GB2312" w:cs="仿宋_GB2312"/>
                  <w:color w:val="000000"/>
                  <w:sz w:val="21"/>
                  <w:szCs w:val="21"/>
                  <w:lang w:eastAsia="zh-CN"/>
                </w:rPr>
                <w:delText>2.无学位的无需填写，该字段为空。参照《学位代码》（GB/T 6864-2003），数据更新的频率为月度。</w:delText>
              </w:r>
            </w:del>
            <w:del w:id="5201" w:author="user" w:date="2019-10-30T11:19:00Z">
              <w:r>
                <w:rPr>
                  <w:rFonts w:hint="eastAsia" w:ascii="仿宋_GB2312" w:hAnsi="仿宋_GB2312" w:cs="仿宋_GB2312"/>
                  <w:color w:val="000000"/>
                  <w:sz w:val="21"/>
                  <w:szCs w:val="21"/>
                  <w:lang w:eastAsia="zh-CN"/>
                </w:rPr>
                <w:br w:type="textWrapping"/>
              </w:r>
            </w:del>
            <w:del w:id="5202" w:author="user" w:date="2019-10-30T11:19:00Z">
              <w:r>
                <w:rPr>
                  <w:rFonts w:hint="eastAsia" w:ascii="仿宋_GB2312" w:hAnsi="仿宋_GB2312" w:cs="仿宋_GB2312"/>
                  <w:color w:val="000000"/>
                  <w:sz w:val="21"/>
                  <w:szCs w:val="21"/>
                  <w:lang w:eastAsia="zh-CN"/>
                </w:rPr>
                <w:delText>3.值域：</w:delText>
              </w:r>
            </w:del>
          </w:p>
          <w:p>
            <w:pPr>
              <w:spacing w:line="240" w:lineRule="auto"/>
              <w:jc w:val="both"/>
              <w:outlineLvl w:val="2"/>
              <w:rPr>
                <w:del w:id="5203" w:author="user" w:date="2019-10-30T11:19:00Z"/>
                <w:rFonts w:ascii="仿宋_GB2312" w:hAnsi="仿宋_GB2312" w:cs="仿宋_GB2312"/>
                <w:color w:val="000000"/>
                <w:sz w:val="21"/>
                <w:szCs w:val="21"/>
                <w:lang w:eastAsia="zh-CN"/>
              </w:rPr>
            </w:pPr>
            <w:del w:id="5204" w:author="user" w:date="2019-10-30T11:19:00Z">
              <w:r>
                <w:rPr>
                  <w:rFonts w:hint="eastAsia" w:ascii="仿宋_GB2312" w:hAnsi="仿宋_GB2312" w:cs="仿宋_GB2312"/>
                  <w:color w:val="000000"/>
                  <w:sz w:val="21"/>
                  <w:szCs w:val="21"/>
                  <w:lang w:eastAsia="zh-CN"/>
                </w:rPr>
                <w:delText>1 名誉博士</w:delText>
              </w:r>
            </w:del>
            <w:del w:id="5205" w:author="user" w:date="2019-10-30T11:19:00Z">
              <w:r>
                <w:rPr>
                  <w:rFonts w:ascii="仿宋_GB2312" w:hAnsi="仿宋_GB2312" w:cs="仿宋_GB2312"/>
                  <w:color w:val="000000"/>
                  <w:sz w:val="21"/>
                  <w:szCs w:val="21"/>
                  <w:lang w:eastAsia="zh-CN"/>
                </w:rPr>
                <w:delText xml:space="preserve">     </w:delText>
              </w:r>
            </w:del>
            <w:del w:id="5206" w:author="user" w:date="2019-10-30T11:19:00Z">
              <w:r>
                <w:rPr>
                  <w:rFonts w:hint="eastAsia" w:ascii="仿宋_GB2312" w:hAnsi="仿宋_GB2312" w:cs="仿宋_GB2312"/>
                  <w:color w:val="000000"/>
                  <w:sz w:val="21"/>
                  <w:szCs w:val="21"/>
                  <w:lang w:eastAsia="zh-CN"/>
                </w:rPr>
                <w:delText>2 博士</w:delText>
              </w:r>
            </w:del>
            <w:del w:id="5207" w:author="user" w:date="2019-10-30T11:19:00Z">
              <w:r>
                <w:rPr>
                  <w:rFonts w:hint="eastAsia" w:ascii="仿宋_GB2312" w:hAnsi="仿宋_GB2312" w:cs="仿宋_GB2312"/>
                  <w:color w:val="000000"/>
                  <w:sz w:val="21"/>
                  <w:szCs w:val="21"/>
                  <w:lang w:eastAsia="zh-CN"/>
                </w:rPr>
                <w:br w:type="textWrapping"/>
              </w:r>
            </w:del>
            <w:del w:id="5208" w:author="user" w:date="2019-10-30T11:19:00Z">
              <w:r>
                <w:rPr>
                  <w:rFonts w:hint="eastAsia" w:ascii="仿宋_GB2312" w:hAnsi="仿宋_GB2312" w:cs="仿宋_GB2312"/>
                  <w:color w:val="000000"/>
                  <w:sz w:val="21"/>
                  <w:szCs w:val="21"/>
                  <w:lang w:eastAsia="zh-CN"/>
                </w:rPr>
                <w:delText>3 硕士</w:delText>
              </w:r>
            </w:del>
            <w:del w:id="5209" w:author="user" w:date="2019-10-30T11:19:00Z">
              <w:r>
                <w:rPr>
                  <w:rFonts w:ascii="仿宋_GB2312" w:hAnsi="仿宋_GB2312" w:cs="仿宋_GB2312"/>
                  <w:color w:val="000000"/>
                  <w:sz w:val="21"/>
                  <w:szCs w:val="21"/>
                  <w:lang w:eastAsia="zh-CN"/>
                </w:rPr>
                <w:delText xml:space="preserve">         </w:delText>
              </w:r>
            </w:del>
            <w:del w:id="5210" w:author="user" w:date="2019-10-30T11:19:00Z">
              <w:r>
                <w:rPr>
                  <w:rFonts w:hint="eastAsia" w:ascii="仿宋_GB2312" w:hAnsi="仿宋_GB2312" w:cs="仿宋_GB2312"/>
                  <w:color w:val="000000"/>
                  <w:sz w:val="21"/>
                  <w:szCs w:val="21"/>
                  <w:lang w:eastAsia="zh-CN"/>
                </w:rPr>
                <w:delText>4 学士</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212"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211" w:author="user" w:date="2019-10-30T11:19:00Z"/>
          <w:trPrChange w:id="5212"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213"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214" w:author="user" w:date="2019-10-30T11:19:00Z"/>
                <w:rFonts w:ascii="仿宋_GB2312" w:hAnsi="仿宋_GB2312" w:cs="仿宋_GB2312"/>
                <w:color w:val="000000"/>
                <w:sz w:val="21"/>
                <w:szCs w:val="21"/>
              </w:rPr>
            </w:pPr>
            <w:del w:id="5215" w:author="user" w:date="2019-10-30T11:19:00Z">
              <w:r>
                <w:rPr>
                  <w:rFonts w:hint="eastAsia" w:ascii="仿宋_GB2312" w:hAnsi="仿宋_GB2312" w:cs="仿宋_GB2312"/>
                  <w:color w:val="000000"/>
                  <w:sz w:val="21"/>
                  <w:szCs w:val="21"/>
                </w:rPr>
                <w:delText>15</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216"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217" w:author="user" w:date="2019-10-30T11:19:00Z"/>
                <w:rFonts w:ascii="仿宋_GB2312" w:hAnsi="仿宋_GB2312" w:cs="仿宋_GB2312"/>
                <w:color w:val="000000"/>
                <w:sz w:val="21"/>
                <w:szCs w:val="21"/>
                <w:lang w:eastAsia="zh-CN"/>
              </w:rPr>
            </w:pPr>
            <w:del w:id="5218"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219"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220" w:author="user" w:date="2019-10-30T11:19:00Z"/>
                <w:rFonts w:ascii="仿宋_GB2312" w:hAnsi="仿宋_GB2312" w:cs="仿宋_GB2312"/>
                <w:color w:val="000000"/>
                <w:sz w:val="21"/>
                <w:szCs w:val="21"/>
              </w:rPr>
            </w:pPr>
            <w:del w:id="5221" w:author="user" w:date="2019-10-30T11:19:00Z">
              <w:r>
                <w:rPr>
                  <w:rFonts w:hint="eastAsia" w:ascii="仿宋_GB2312" w:hAnsi="仿宋_GB2312" w:cs="仿宋_GB2312"/>
                  <w:color w:val="000000"/>
                  <w:sz w:val="21"/>
                  <w:szCs w:val="21"/>
                </w:rPr>
                <w:delText>婚姻状况</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222"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223" w:author="user" w:date="2019-10-30T11:19:00Z"/>
                <w:rFonts w:ascii="仿宋_GB2312" w:hAnsi="仿宋_GB2312" w:cs="仿宋_GB2312"/>
                <w:color w:val="000000"/>
                <w:sz w:val="21"/>
                <w:szCs w:val="21"/>
              </w:rPr>
            </w:pPr>
            <w:del w:id="5224" w:author="user" w:date="2019-10-30T11:19:00Z">
              <w:r>
                <w:rPr>
                  <w:rFonts w:hint="eastAsia" w:ascii="仿宋_GB2312" w:hAnsi="仿宋_GB2312" w:cs="仿宋_GB2312"/>
                  <w:color w:val="000000"/>
                  <w:sz w:val="21"/>
                  <w:szCs w:val="21"/>
                </w:rPr>
                <w:delText>2!n</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225"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226" w:author="user" w:date="2019-10-30T11:19:00Z"/>
                <w:rFonts w:ascii="仿宋_GB2312" w:hAnsi="仿宋_GB2312" w:cs="仿宋_GB2312"/>
                <w:color w:val="000000"/>
                <w:sz w:val="21"/>
                <w:szCs w:val="21"/>
                <w:lang w:eastAsia="zh-CN"/>
              </w:rPr>
            </w:pPr>
            <w:del w:id="5227" w:author="user" w:date="2019-10-30T11:19:00Z">
              <w:r>
                <w:rPr>
                  <w:rFonts w:hint="eastAsia" w:ascii="仿宋_GB2312" w:hAnsi="仿宋_GB2312" w:cs="仿宋_GB2312"/>
                  <w:color w:val="000000"/>
                  <w:sz w:val="21"/>
                  <w:szCs w:val="21"/>
                  <w:lang w:eastAsia="zh-CN"/>
                </w:rPr>
                <w:delText>1.指一国或一地区在一定时期内年满15岁及15岁以上的人口在婚居方面所处的状态。</w:delText>
              </w:r>
            </w:del>
            <w:del w:id="5228" w:author="user" w:date="2019-10-30T11:19:00Z">
              <w:r>
                <w:rPr>
                  <w:rFonts w:hint="eastAsia" w:ascii="仿宋_GB2312" w:hAnsi="仿宋_GB2312" w:cs="仿宋_GB2312"/>
                  <w:color w:val="000000"/>
                  <w:sz w:val="21"/>
                  <w:szCs w:val="21"/>
                  <w:lang w:eastAsia="zh-CN"/>
                </w:rPr>
                <w:br w:type="textWrapping"/>
              </w:r>
            </w:del>
            <w:del w:id="5229" w:author="user" w:date="2019-10-30T11:19:00Z">
              <w:r>
                <w:rPr>
                  <w:rFonts w:hint="eastAsia" w:ascii="仿宋_GB2312" w:hAnsi="仿宋_GB2312" w:cs="仿宋_GB2312"/>
                  <w:color w:val="000000"/>
                  <w:sz w:val="21"/>
                  <w:szCs w:val="21"/>
                  <w:lang w:eastAsia="zh-CN"/>
                </w:rPr>
                <w:delText>2.参照《个人基本信息分类与代码 第2部分：婚姻状况代码》（GB/T 2261.2-2003），包括未婚、已婚、离异、丧偶等。数据更新的频率为月度。</w:delText>
              </w:r>
            </w:del>
            <w:del w:id="5230" w:author="user" w:date="2019-10-30T11:19:00Z">
              <w:r>
                <w:rPr>
                  <w:rFonts w:hint="eastAsia" w:ascii="仿宋_GB2312" w:hAnsi="仿宋_GB2312" w:cs="仿宋_GB2312"/>
                  <w:color w:val="000000"/>
                  <w:sz w:val="21"/>
                  <w:szCs w:val="21"/>
                  <w:lang w:eastAsia="zh-CN"/>
                </w:rPr>
                <w:br w:type="textWrapping"/>
              </w:r>
            </w:del>
            <w:del w:id="5231" w:author="user" w:date="2019-10-30T11:19:00Z">
              <w:r>
                <w:rPr>
                  <w:rFonts w:hint="eastAsia" w:ascii="仿宋_GB2312" w:hAnsi="仿宋_GB2312" w:cs="仿宋_GB2312"/>
                  <w:color w:val="000000"/>
                  <w:sz w:val="21"/>
                  <w:szCs w:val="21"/>
                  <w:lang w:eastAsia="zh-CN"/>
                </w:rPr>
                <w:delText>3.值域：</w:delText>
              </w:r>
            </w:del>
          </w:p>
          <w:p>
            <w:pPr>
              <w:spacing w:line="240" w:lineRule="auto"/>
              <w:jc w:val="both"/>
              <w:outlineLvl w:val="2"/>
              <w:rPr>
                <w:del w:id="5232" w:author="user" w:date="2019-10-30T11:19:00Z"/>
                <w:rFonts w:ascii="仿宋_GB2312" w:hAnsi="仿宋_GB2312" w:cs="仿宋_GB2312"/>
                <w:color w:val="000000"/>
                <w:sz w:val="21"/>
                <w:szCs w:val="21"/>
                <w:lang w:eastAsia="zh-CN"/>
              </w:rPr>
            </w:pPr>
            <w:del w:id="5233" w:author="user" w:date="2019-10-30T11:19:00Z">
              <w:r>
                <w:rPr>
                  <w:rFonts w:hint="eastAsia" w:ascii="仿宋_GB2312" w:hAnsi="仿宋_GB2312" w:cs="仿宋_GB2312"/>
                  <w:color w:val="000000"/>
                  <w:sz w:val="21"/>
                  <w:szCs w:val="21"/>
                  <w:lang w:eastAsia="zh-CN"/>
                </w:rPr>
                <w:delText>10 未婚</w:delText>
              </w:r>
            </w:del>
            <w:del w:id="5234" w:author="user" w:date="2019-10-30T11:19:00Z">
              <w:r>
                <w:rPr>
                  <w:rFonts w:ascii="仿宋_GB2312" w:hAnsi="仿宋_GB2312" w:cs="仿宋_GB2312"/>
                  <w:color w:val="000000"/>
                  <w:sz w:val="21"/>
                  <w:szCs w:val="21"/>
                  <w:lang w:eastAsia="zh-CN"/>
                </w:rPr>
                <w:delText xml:space="preserve">       </w:delText>
              </w:r>
            </w:del>
            <w:del w:id="5235" w:author="user" w:date="2019-10-30T11:19:00Z">
              <w:r>
                <w:rPr>
                  <w:rFonts w:hint="eastAsia" w:ascii="仿宋_GB2312" w:hAnsi="仿宋_GB2312" w:cs="仿宋_GB2312"/>
                  <w:color w:val="000000"/>
                  <w:sz w:val="21"/>
                  <w:szCs w:val="21"/>
                  <w:lang w:eastAsia="zh-CN"/>
                </w:rPr>
                <w:delText>20 已婚</w:delText>
              </w:r>
            </w:del>
            <w:del w:id="5236" w:author="user" w:date="2019-10-30T11:19:00Z">
              <w:r>
                <w:rPr>
                  <w:rFonts w:hint="eastAsia" w:ascii="仿宋_GB2312" w:hAnsi="仿宋_GB2312" w:cs="仿宋_GB2312"/>
                  <w:color w:val="000000"/>
                  <w:sz w:val="21"/>
                  <w:szCs w:val="21"/>
                  <w:lang w:eastAsia="zh-CN"/>
                </w:rPr>
                <w:br w:type="textWrapping"/>
              </w:r>
            </w:del>
            <w:del w:id="5237" w:author="user" w:date="2019-10-30T11:19:00Z">
              <w:r>
                <w:rPr>
                  <w:rFonts w:hint="eastAsia" w:ascii="仿宋_GB2312" w:hAnsi="仿宋_GB2312" w:cs="仿宋_GB2312"/>
                  <w:color w:val="000000"/>
                  <w:sz w:val="21"/>
                  <w:szCs w:val="21"/>
                  <w:lang w:eastAsia="zh-CN"/>
                </w:rPr>
                <w:delText>21 初婚</w:delText>
              </w:r>
            </w:del>
            <w:del w:id="5238" w:author="user" w:date="2019-10-30T11:19:00Z">
              <w:r>
                <w:rPr>
                  <w:rFonts w:ascii="仿宋_GB2312" w:hAnsi="仿宋_GB2312" w:cs="仿宋_GB2312"/>
                  <w:color w:val="000000"/>
                  <w:sz w:val="21"/>
                  <w:szCs w:val="21"/>
                  <w:lang w:eastAsia="zh-CN"/>
                </w:rPr>
                <w:delText xml:space="preserve">       </w:delText>
              </w:r>
            </w:del>
            <w:del w:id="5239" w:author="user" w:date="2019-10-30T11:19:00Z">
              <w:r>
                <w:rPr>
                  <w:rFonts w:hint="eastAsia" w:ascii="仿宋_GB2312" w:hAnsi="仿宋_GB2312" w:cs="仿宋_GB2312"/>
                  <w:color w:val="000000"/>
                  <w:sz w:val="21"/>
                  <w:szCs w:val="21"/>
                  <w:lang w:eastAsia="zh-CN"/>
                </w:rPr>
                <w:delText>22 再婚</w:delText>
              </w:r>
            </w:del>
            <w:del w:id="5240" w:author="user" w:date="2019-10-30T11:19:00Z">
              <w:r>
                <w:rPr>
                  <w:rFonts w:hint="eastAsia" w:ascii="仿宋_GB2312" w:hAnsi="仿宋_GB2312" w:cs="仿宋_GB2312"/>
                  <w:color w:val="000000"/>
                  <w:sz w:val="21"/>
                  <w:szCs w:val="21"/>
                  <w:lang w:eastAsia="zh-CN"/>
                </w:rPr>
                <w:br w:type="textWrapping"/>
              </w:r>
            </w:del>
            <w:del w:id="5241" w:author="user" w:date="2019-10-30T11:19:00Z">
              <w:r>
                <w:rPr>
                  <w:rFonts w:hint="eastAsia" w:ascii="仿宋_GB2312" w:hAnsi="仿宋_GB2312" w:cs="仿宋_GB2312"/>
                  <w:color w:val="000000"/>
                  <w:sz w:val="21"/>
                  <w:szCs w:val="21"/>
                  <w:lang w:eastAsia="zh-CN"/>
                </w:rPr>
                <w:delText>23 复婚</w:delText>
              </w:r>
            </w:del>
            <w:del w:id="5242" w:author="user" w:date="2019-10-30T11:19:00Z">
              <w:r>
                <w:rPr>
                  <w:rFonts w:ascii="仿宋_GB2312" w:hAnsi="仿宋_GB2312" w:cs="仿宋_GB2312"/>
                  <w:color w:val="000000"/>
                  <w:sz w:val="21"/>
                  <w:szCs w:val="21"/>
                  <w:lang w:eastAsia="zh-CN"/>
                </w:rPr>
                <w:delText xml:space="preserve">       </w:delText>
              </w:r>
            </w:del>
            <w:del w:id="5243" w:author="user" w:date="2019-10-30T11:19:00Z">
              <w:r>
                <w:rPr>
                  <w:rFonts w:hint="eastAsia" w:ascii="仿宋_GB2312" w:hAnsi="仿宋_GB2312" w:cs="仿宋_GB2312"/>
                  <w:color w:val="000000"/>
                  <w:sz w:val="21"/>
                  <w:szCs w:val="21"/>
                  <w:lang w:eastAsia="zh-CN"/>
                </w:rPr>
                <w:delText>30 丧偶</w:delText>
              </w:r>
            </w:del>
            <w:del w:id="5244" w:author="user" w:date="2019-10-30T11:19:00Z">
              <w:r>
                <w:rPr>
                  <w:rFonts w:hint="eastAsia" w:ascii="仿宋_GB2312" w:hAnsi="仿宋_GB2312" w:cs="仿宋_GB2312"/>
                  <w:color w:val="000000"/>
                  <w:sz w:val="21"/>
                  <w:szCs w:val="21"/>
                  <w:lang w:eastAsia="zh-CN"/>
                </w:rPr>
                <w:br w:type="textWrapping"/>
              </w:r>
            </w:del>
            <w:del w:id="5245" w:author="user" w:date="2019-10-30T11:19:00Z">
              <w:r>
                <w:rPr>
                  <w:rFonts w:hint="eastAsia" w:ascii="仿宋_GB2312" w:hAnsi="仿宋_GB2312" w:cs="仿宋_GB2312"/>
                  <w:color w:val="000000"/>
                  <w:sz w:val="21"/>
                  <w:szCs w:val="21"/>
                  <w:lang w:eastAsia="zh-CN"/>
                </w:rPr>
                <w:delText>40 离婚</w:delText>
              </w:r>
            </w:del>
            <w:del w:id="5246" w:author="user" w:date="2019-10-30T11:19:00Z">
              <w:r>
                <w:rPr>
                  <w:rFonts w:ascii="仿宋_GB2312" w:hAnsi="仿宋_GB2312" w:cs="仿宋_GB2312"/>
                  <w:color w:val="000000"/>
                  <w:sz w:val="21"/>
                  <w:szCs w:val="21"/>
                  <w:lang w:eastAsia="zh-CN"/>
                </w:rPr>
                <w:delText xml:space="preserve">       </w:delText>
              </w:r>
            </w:del>
            <w:del w:id="5247" w:author="user" w:date="2019-10-30T11:19:00Z">
              <w:r>
                <w:rPr>
                  <w:rFonts w:hint="eastAsia" w:ascii="仿宋_GB2312" w:hAnsi="仿宋_GB2312" w:cs="仿宋_GB2312"/>
                  <w:color w:val="000000"/>
                  <w:sz w:val="21"/>
                  <w:szCs w:val="21"/>
                  <w:lang w:eastAsia="zh-CN"/>
                </w:rPr>
                <w:delText>90 未说明的婚姻状况</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249"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248" w:author="user" w:date="2019-10-30T11:19:00Z"/>
          <w:trPrChange w:id="5249"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250"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0" w:lineRule="auto"/>
              <w:jc w:val="center"/>
              <w:outlineLvl w:val="2"/>
              <w:rPr>
                <w:del w:id="5251" w:author="user" w:date="2019-10-30T11:19:00Z"/>
                <w:rFonts w:ascii="仿宋_GB2312" w:hAnsi="仿宋_GB2312" w:cs="仿宋_GB2312"/>
                <w:color w:val="000000"/>
                <w:sz w:val="21"/>
                <w:szCs w:val="21"/>
              </w:rPr>
            </w:pPr>
            <w:del w:id="5252" w:author="user" w:date="2019-10-30T11:19:00Z">
              <w:r>
                <w:rPr>
                  <w:rFonts w:hint="eastAsia" w:ascii="仿宋_GB2312" w:hAnsi="仿宋_GB2312" w:cs="仿宋_GB2312"/>
                  <w:color w:val="000000"/>
                  <w:sz w:val="21"/>
                  <w:szCs w:val="21"/>
                </w:rPr>
                <w:delText>16</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253"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0" w:lineRule="auto"/>
              <w:jc w:val="center"/>
              <w:outlineLvl w:val="2"/>
              <w:rPr>
                <w:del w:id="5254" w:author="user" w:date="2019-10-30T11:19:00Z"/>
                <w:rFonts w:ascii="仿宋_GB2312" w:hAnsi="仿宋_GB2312" w:cs="仿宋_GB2312"/>
                <w:color w:val="000000"/>
                <w:sz w:val="21"/>
                <w:szCs w:val="21"/>
                <w:lang w:eastAsia="zh-CN"/>
              </w:rPr>
            </w:pPr>
            <w:del w:id="5255"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256"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0" w:lineRule="auto"/>
              <w:jc w:val="center"/>
              <w:outlineLvl w:val="2"/>
              <w:rPr>
                <w:del w:id="5257" w:author="user" w:date="2019-10-30T11:19:00Z"/>
                <w:rFonts w:ascii="仿宋_GB2312" w:hAnsi="仿宋_GB2312" w:cs="仿宋_GB2312"/>
                <w:color w:val="000000"/>
                <w:sz w:val="21"/>
                <w:szCs w:val="21"/>
              </w:rPr>
            </w:pPr>
            <w:del w:id="5258" w:author="user" w:date="2019-10-30T11:19:00Z">
              <w:r>
                <w:rPr>
                  <w:rFonts w:hint="eastAsia" w:ascii="仿宋_GB2312" w:hAnsi="仿宋_GB2312" w:cs="仿宋_GB2312"/>
                  <w:color w:val="000000"/>
                  <w:sz w:val="21"/>
                  <w:szCs w:val="21"/>
                </w:rPr>
                <w:delText>配偶证件类型</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259"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0" w:lineRule="auto"/>
              <w:jc w:val="center"/>
              <w:outlineLvl w:val="2"/>
              <w:rPr>
                <w:del w:id="5260" w:author="user" w:date="2019-10-30T11:19:00Z"/>
                <w:rFonts w:ascii="仿宋_GB2312" w:hAnsi="仿宋_GB2312" w:cs="仿宋_GB2312"/>
                <w:color w:val="000000"/>
                <w:sz w:val="21"/>
                <w:szCs w:val="21"/>
              </w:rPr>
            </w:pPr>
            <w:del w:id="5261" w:author="user" w:date="2019-10-30T11:19:00Z">
              <w:r>
                <w:rPr>
                  <w:rFonts w:hint="eastAsia" w:ascii="仿宋_GB2312" w:hAnsi="仿宋_GB2312" w:cs="仿宋_GB2312"/>
                  <w:color w:val="000000"/>
                  <w:sz w:val="21"/>
                  <w:szCs w:val="21"/>
                </w:rPr>
                <w:delText>2!n</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262"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263" w:author="user" w:date="2019-10-30T11:19:00Z"/>
                <w:rFonts w:ascii="仿宋_GB2312" w:hAnsi="仿宋_GB2312" w:cs="仿宋_GB2312"/>
                <w:color w:val="000000"/>
                <w:sz w:val="21"/>
                <w:szCs w:val="21"/>
                <w:lang w:eastAsia="zh-CN"/>
              </w:rPr>
            </w:pPr>
            <w:del w:id="5264" w:author="user" w:date="2019-10-30T11:19:00Z">
              <w:r>
                <w:rPr>
                  <w:rFonts w:hint="eastAsia" w:ascii="仿宋_GB2312" w:hAnsi="仿宋_GB2312" w:cs="仿宋_GB2312"/>
                  <w:color w:val="000000"/>
                  <w:sz w:val="21"/>
                  <w:szCs w:val="21"/>
                  <w:lang w:eastAsia="zh-CN"/>
                </w:rPr>
                <w:delText>1.指个人客户配偶的有效身份证件类型。</w:delText>
              </w:r>
            </w:del>
            <w:del w:id="5265" w:author="user" w:date="2019-10-30T11:19:00Z">
              <w:r>
                <w:rPr>
                  <w:rFonts w:hint="eastAsia" w:ascii="仿宋_GB2312" w:hAnsi="仿宋_GB2312" w:cs="仿宋_GB2312"/>
                  <w:color w:val="000000"/>
                  <w:sz w:val="21"/>
                  <w:szCs w:val="21"/>
                  <w:lang w:eastAsia="zh-CN"/>
                </w:rPr>
                <w:br w:type="textWrapping"/>
              </w:r>
            </w:del>
            <w:del w:id="5266" w:author="user" w:date="2019-10-30T11:19:00Z">
              <w:r>
                <w:rPr>
                  <w:rFonts w:hint="eastAsia" w:ascii="仿宋_GB2312" w:hAnsi="仿宋_GB2312" w:cs="仿宋_GB2312"/>
                  <w:color w:val="000000"/>
                  <w:sz w:val="21"/>
                  <w:szCs w:val="21"/>
                  <w:lang w:eastAsia="zh-CN"/>
                </w:rPr>
                <w:delText>2</w:delText>
              </w:r>
            </w:del>
            <w:ins w:id="5267" w:author="user" w:date="2019-10-22T14:42:00Z">
              <w:del w:id="5268" w:author="user" w:date="2019-10-30T11:19:00Z">
                <w:r>
                  <w:rPr>
                    <w:rFonts w:hint="eastAsia" w:ascii="仿宋_GB2312" w:hAnsi="仿宋_GB2312" w:cs="仿宋_GB2312"/>
                    <w:color w:val="000000"/>
                    <w:sz w:val="21"/>
                    <w:szCs w:val="21"/>
                    <w:lang w:eastAsia="zh-CN"/>
                  </w:rPr>
                  <w:delText>若</w:delText>
                </w:r>
              </w:del>
            </w:ins>
            <w:ins w:id="5269" w:author="user" w:date="2019-10-22T14:42:00Z">
              <w:del w:id="5270" w:author="user" w:date="2019-10-30T11:19:00Z">
                <w:r>
                  <w:rPr>
                    <w:rFonts w:ascii="仿宋_GB2312" w:hAnsi="仿宋_GB2312" w:cs="仿宋_GB2312"/>
                    <w:color w:val="000000"/>
                    <w:sz w:val="21"/>
                    <w:szCs w:val="21"/>
                    <w:lang w:eastAsia="zh-CN"/>
                  </w:rPr>
                  <w:delText>无配偶无需填报，该字段为空</w:delText>
                </w:r>
              </w:del>
            </w:ins>
            <w:ins w:id="5271" w:author="user" w:date="2019-10-22T14:42:00Z">
              <w:del w:id="5272" w:author="user" w:date="2019-10-30T11:19:00Z">
                <w:r>
                  <w:rPr>
                    <w:rFonts w:hint="eastAsia" w:ascii="仿宋_GB2312" w:hAnsi="仿宋_GB2312" w:cs="仿宋_GB2312"/>
                    <w:color w:val="000000"/>
                    <w:sz w:val="21"/>
                    <w:szCs w:val="21"/>
                    <w:lang w:eastAsia="zh-CN"/>
                  </w:rPr>
                  <w:delText>。</w:delText>
                </w:r>
              </w:del>
            </w:ins>
            <w:del w:id="5273" w:author="user" w:date="2019-10-30T11:19:00Z">
              <w:r>
                <w:rPr>
                  <w:rFonts w:hint="eastAsia" w:ascii="仿宋_GB2312" w:hAnsi="仿宋_GB2312" w:cs="仿宋_GB2312"/>
                  <w:color w:val="000000"/>
                  <w:sz w:val="21"/>
                  <w:szCs w:val="21"/>
                  <w:lang w:eastAsia="zh-CN"/>
                </w:rPr>
                <w:delText>.按记录在国家授权部门颁发给个人客户配偶的证件上记载的证件类型采集，如：身份证、军官证、护照等</w:delText>
              </w:r>
            </w:del>
            <w:ins w:id="5274" w:author="user" w:date="2019-10-24T14:12:00Z">
              <w:del w:id="5275" w:author="user" w:date="2019-10-30T11:19:00Z">
                <w:r>
                  <w:rPr>
                    <w:rFonts w:hint="eastAsia" w:ascii="仿宋_GB2312" w:hAnsi="仿宋_GB2312" w:cs="仿宋_GB2312"/>
                    <w:color w:val="000000"/>
                    <w:sz w:val="21"/>
                    <w:szCs w:val="21"/>
                    <w:lang w:eastAsia="zh-CN"/>
                  </w:rPr>
                  <w:delText>，户口</w:delText>
                </w:r>
              </w:del>
            </w:ins>
            <w:ins w:id="5276" w:author="user" w:date="2019-10-24T14:12:00Z">
              <w:del w:id="5277" w:author="user" w:date="2019-10-30T11:19:00Z">
                <w:r>
                  <w:rPr>
                    <w:rFonts w:ascii="仿宋_GB2312" w:hAnsi="仿宋_GB2312" w:cs="仿宋_GB2312"/>
                    <w:color w:val="000000"/>
                    <w:sz w:val="21"/>
                    <w:szCs w:val="21"/>
                    <w:lang w:eastAsia="zh-CN"/>
                  </w:rPr>
                  <w:delText>簿和临时身份证请</w:delText>
                </w:r>
              </w:del>
            </w:ins>
            <w:ins w:id="5278" w:author="user" w:date="2019-10-24T14:12:00Z">
              <w:del w:id="5279" w:author="user" w:date="2019-10-30T11:19:00Z">
                <w:r>
                  <w:rPr>
                    <w:rFonts w:hint="eastAsia" w:ascii="仿宋_GB2312" w:hAnsi="仿宋_GB2312" w:cs="仿宋_GB2312"/>
                    <w:color w:val="000000"/>
                    <w:sz w:val="21"/>
                    <w:szCs w:val="21"/>
                    <w:lang w:eastAsia="zh-CN"/>
                  </w:rPr>
                  <w:delText>选择03居民</w:delText>
                </w:r>
              </w:del>
            </w:ins>
            <w:ins w:id="5280" w:author="user" w:date="2019-10-24T14:12:00Z">
              <w:del w:id="5281" w:author="user" w:date="2019-10-30T11:19:00Z">
                <w:r>
                  <w:rPr>
                    <w:rFonts w:ascii="仿宋_GB2312" w:hAnsi="仿宋_GB2312" w:cs="仿宋_GB2312"/>
                    <w:color w:val="000000"/>
                    <w:sz w:val="21"/>
                    <w:szCs w:val="21"/>
                    <w:lang w:eastAsia="zh-CN"/>
                  </w:rPr>
                  <w:delText>身份证</w:delText>
                </w:r>
              </w:del>
            </w:ins>
            <w:del w:id="5282" w:author="user" w:date="2019-10-30T11:19:00Z">
              <w:r>
                <w:rPr>
                  <w:rFonts w:hint="eastAsia" w:ascii="仿宋_GB2312" w:hAnsi="仿宋_GB2312" w:cs="仿宋_GB2312"/>
                  <w:color w:val="000000"/>
                  <w:sz w:val="21"/>
                  <w:szCs w:val="21"/>
                  <w:lang w:eastAsia="zh-CN"/>
                </w:rPr>
                <w:delText>。数据更新的频率为月度。</w:delText>
              </w:r>
            </w:del>
            <w:del w:id="5283" w:author="user" w:date="2019-10-30T11:19:00Z">
              <w:r>
                <w:rPr>
                  <w:rFonts w:hint="eastAsia" w:ascii="仿宋_GB2312" w:hAnsi="仿宋_GB2312" w:cs="仿宋_GB2312"/>
                  <w:color w:val="000000"/>
                  <w:sz w:val="21"/>
                  <w:szCs w:val="21"/>
                  <w:lang w:eastAsia="zh-CN"/>
                </w:rPr>
                <w:br w:type="textWrapping"/>
              </w:r>
            </w:del>
            <w:del w:id="5284" w:author="user" w:date="2019-10-30T11:19:00Z">
              <w:r>
                <w:rPr>
                  <w:rFonts w:hint="eastAsia" w:ascii="仿宋_GB2312" w:hAnsi="仿宋_GB2312" w:cs="仿宋_GB2312"/>
                  <w:color w:val="000000"/>
                  <w:sz w:val="21"/>
                  <w:szCs w:val="21"/>
                  <w:lang w:eastAsia="zh-CN"/>
                </w:rPr>
                <w:delText>3.值域：</w:delText>
              </w:r>
            </w:del>
          </w:p>
          <w:p>
            <w:pPr>
              <w:spacing w:line="240" w:lineRule="auto"/>
              <w:jc w:val="both"/>
              <w:outlineLvl w:val="2"/>
              <w:rPr>
                <w:ins w:id="5285" w:author="user" w:date="2019-10-24T14:13:00Z"/>
                <w:del w:id="5286" w:author="user" w:date="2019-10-30T11:19:00Z"/>
                <w:rFonts w:ascii="仿宋_GB2312" w:hAnsi="仿宋_GB2312" w:cs="仿宋_GB2312"/>
                <w:color w:val="000000"/>
                <w:sz w:val="21"/>
                <w:szCs w:val="21"/>
                <w:lang w:eastAsia="zh-CN"/>
              </w:rPr>
            </w:pPr>
            <w:del w:id="5287" w:author="user" w:date="2019-10-30T11:19:00Z">
              <w:r>
                <w:rPr>
                  <w:rFonts w:hint="eastAsia" w:ascii="仿宋_GB2312" w:hAnsi="仿宋_GB2312" w:cs="仿宋_GB2312"/>
                  <w:color w:val="000000"/>
                  <w:sz w:val="21"/>
                  <w:szCs w:val="21"/>
                  <w:lang w:eastAsia="zh-CN"/>
                </w:rPr>
                <w:delText>03 居民身份证</w:delText>
              </w:r>
            </w:del>
            <w:del w:id="5288" w:author="user" w:date="2019-10-30T11:19:00Z">
              <w:r>
                <w:rPr>
                  <w:rFonts w:ascii="仿宋_GB2312" w:hAnsi="仿宋_GB2312" w:cs="仿宋_GB2312"/>
                  <w:color w:val="000000"/>
                  <w:sz w:val="21"/>
                  <w:szCs w:val="21"/>
                  <w:lang w:eastAsia="zh-CN"/>
                </w:rPr>
                <w:delText xml:space="preserve">      </w:delText>
              </w:r>
            </w:del>
            <w:del w:id="5289" w:author="user" w:date="2019-10-30T11:19:00Z">
              <w:r>
                <w:rPr>
                  <w:rFonts w:hint="eastAsia" w:ascii="仿宋_GB2312" w:hAnsi="仿宋_GB2312" w:cs="仿宋_GB2312"/>
                  <w:color w:val="000000"/>
                  <w:sz w:val="21"/>
                  <w:szCs w:val="21"/>
                  <w:lang w:eastAsia="zh-CN"/>
                </w:rPr>
                <w:delText>04 军官证</w:delText>
              </w:r>
            </w:del>
            <w:del w:id="5290" w:author="user" w:date="2019-10-30T11:19:00Z">
              <w:r>
                <w:rPr>
                  <w:rFonts w:hint="eastAsia" w:ascii="仿宋_GB2312" w:hAnsi="仿宋_GB2312" w:cs="仿宋_GB2312"/>
                  <w:color w:val="000000"/>
                  <w:sz w:val="21"/>
                  <w:szCs w:val="21"/>
                  <w:lang w:eastAsia="zh-CN"/>
                </w:rPr>
                <w:br w:type="textWrapping"/>
              </w:r>
            </w:del>
            <w:del w:id="5291" w:author="user" w:date="2019-10-30T11:19:00Z">
              <w:r>
                <w:rPr>
                  <w:rFonts w:hint="eastAsia" w:ascii="仿宋_GB2312" w:hAnsi="仿宋_GB2312" w:cs="仿宋_GB2312"/>
                  <w:color w:val="000000"/>
                  <w:sz w:val="21"/>
                  <w:szCs w:val="21"/>
                  <w:lang w:eastAsia="zh-CN"/>
                </w:rPr>
                <w:delText>05 士兵证</w:delText>
              </w:r>
            </w:del>
            <w:del w:id="5292" w:author="user" w:date="2019-10-30T11:19:00Z">
              <w:r>
                <w:rPr>
                  <w:rFonts w:ascii="仿宋_GB2312" w:hAnsi="仿宋_GB2312" w:cs="仿宋_GB2312"/>
                  <w:color w:val="000000"/>
                  <w:sz w:val="21"/>
                  <w:szCs w:val="21"/>
                  <w:lang w:eastAsia="zh-CN"/>
                </w:rPr>
                <w:delText xml:space="preserve">          </w:delText>
              </w:r>
            </w:del>
            <w:del w:id="5293" w:author="user" w:date="2019-10-30T11:19:00Z">
              <w:r>
                <w:rPr>
                  <w:rFonts w:hint="eastAsia" w:ascii="仿宋_GB2312" w:hAnsi="仿宋_GB2312" w:cs="仿宋_GB2312"/>
                  <w:color w:val="000000"/>
                  <w:sz w:val="21"/>
                  <w:szCs w:val="21"/>
                  <w:lang w:eastAsia="zh-CN"/>
                </w:rPr>
                <w:delText>06 护照</w:delText>
              </w:r>
            </w:del>
            <w:del w:id="5294" w:author="user" w:date="2019-10-30T11:19:00Z">
              <w:r>
                <w:rPr>
                  <w:rFonts w:hint="eastAsia" w:ascii="仿宋_GB2312" w:hAnsi="仿宋_GB2312" w:cs="仿宋_GB2312"/>
                  <w:color w:val="000000"/>
                  <w:sz w:val="21"/>
                  <w:szCs w:val="21"/>
                  <w:lang w:eastAsia="zh-CN"/>
                </w:rPr>
                <w:br w:type="textWrapping"/>
              </w:r>
            </w:del>
            <w:del w:id="5295" w:author="user" w:date="2019-10-30T11:19:00Z">
              <w:r>
                <w:rPr>
                  <w:rFonts w:hint="eastAsia" w:ascii="仿宋_GB2312" w:hAnsi="仿宋_GB2312" w:cs="仿宋_GB2312"/>
                  <w:color w:val="000000"/>
                  <w:sz w:val="21"/>
                  <w:szCs w:val="21"/>
                  <w:lang w:eastAsia="zh-CN"/>
                </w:rPr>
                <w:delText>07 文职干部证</w:delText>
              </w:r>
            </w:del>
            <w:del w:id="5296" w:author="user" w:date="2019-10-30T11:19:00Z">
              <w:r>
                <w:rPr>
                  <w:rFonts w:ascii="仿宋_GB2312" w:hAnsi="仿宋_GB2312" w:cs="仿宋_GB2312"/>
                  <w:color w:val="000000"/>
                  <w:sz w:val="21"/>
                  <w:szCs w:val="21"/>
                  <w:lang w:eastAsia="zh-CN"/>
                </w:rPr>
                <w:delText xml:space="preserve">      </w:delText>
              </w:r>
            </w:del>
            <w:del w:id="5297" w:author="user" w:date="2019-10-30T11:19:00Z">
              <w:r>
                <w:rPr>
                  <w:rFonts w:hint="eastAsia" w:ascii="仿宋_GB2312" w:hAnsi="仿宋_GB2312" w:cs="仿宋_GB2312"/>
                  <w:color w:val="000000"/>
                  <w:sz w:val="21"/>
                  <w:szCs w:val="21"/>
                  <w:lang w:eastAsia="zh-CN"/>
                </w:rPr>
                <w:delText>08 武警士兵证</w:delText>
              </w:r>
            </w:del>
            <w:del w:id="5298" w:author="user" w:date="2019-10-30T11:19:00Z">
              <w:r>
                <w:rPr>
                  <w:rFonts w:hint="eastAsia" w:ascii="仿宋_GB2312" w:hAnsi="仿宋_GB2312" w:cs="仿宋_GB2312"/>
                  <w:color w:val="000000"/>
                  <w:sz w:val="21"/>
                  <w:szCs w:val="21"/>
                  <w:lang w:eastAsia="zh-CN"/>
                </w:rPr>
                <w:br w:type="textWrapping"/>
              </w:r>
            </w:del>
            <w:del w:id="5299" w:author="user" w:date="2019-10-30T11:19:00Z">
              <w:r>
                <w:rPr>
                  <w:rFonts w:hint="eastAsia" w:ascii="仿宋_GB2312" w:hAnsi="仿宋_GB2312" w:cs="仿宋_GB2312"/>
                  <w:color w:val="000000"/>
                  <w:sz w:val="21"/>
                  <w:szCs w:val="21"/>
                  <w:lang w:eastAsia="zh-CN"/>
                </w:rPr>
                <w:delText>09 港澳居民来往内地通行证</w:delText>
              </w:r>
            </w:del>
            <w:del w:id="5300" w:author="user" w:date="2019-10-30T11:19:00Z">
              <w:r>
                <w:rPr>
                  <w:rFonts w:hint="eastAsia" w:ascii="仿宋_GB2312" w:hAnsi="仿宋_GB2312" w:cs="仿宋_GB2312"/>
                  <w:color w:val="000000"/>
                  <w:sz w:val="21"/>
                  <w:szCs w:val="21"/>
                  <w:lang w:eastAsia="zh-CN"/>
                </w:rPr>
                <w:br w:type="textWrapping"/>
              </w:r>
            </w:del>
            <w:del w:id="5301" w:author="user" w:date="2019-10-30T11:19:00Z">
              <w:r>
                <w:rPr>
                  <w:rFonts w:hint="eastAsia" w:ascii="仿宋_GB2312" w:hAnsi="仿宋_GB2312" w:cs="仿宋_GB2312"/>
                  <w:color w:val="000000"/>
                  <w:sz w:val="21"/>
                  <w:szCs w:val="21"/>
                  <w:lang w:eastAsia="zh-CN"/>
                </w:rPr>
                <w:delText>10 港澳居民居住证</w:delText>
              </w:r>
            </w:del>
            <w:del w:id="5302" w:author="user" w:date="2019-10-30T11:19:00Z">
              <w:r>
                <w:rPr>
                  <w:rFonts w:hint="eastAsia" w:ascii="仿宋_GB2312" w:hAnsi="仿宋_GB2312" w:cs="仿宋_GB2312"/>
                  <w:color w:val="000000"/>
                  <w:sz w:val="21"/>
                  <w:szCs w:val="21"/>
                  <w:lang w:eastAsia="zh-CN"/>
                </w:rPr>
                <w:br w:type="textWrapping"/>
              </w:r>
            </w:del>
            <w:del w:id="5303" w:author="user" w:date="2019-10-30T11:19:00Z">
              <w:r>
                <w:rPr>
                  <w:rFonts w:hint="eastAsia" w:ascii="仿宋_GB2312" w:hAnsi="仿宋_GB2312" w:cs="仿宋_GB2312"/>
                  <w:color w:val="000000"/>
                  <w:sz w:val="21"/>
                  <w:szCs w:val="21"/>
                  <w:lang w:eastAsia="zh-CN"/>
                </w:rPr>
                <w:delText>11 台湾居民来往内地通行证</w:delText>
              </w:r>
            </w:del>
            <w:del w:id="5304" w:author="user" w:date="2019-10-30T11:19:00Z">
              <w:r>
                <w:rPr>
                  <w:rFonts w:hint="eastAsia" w:ascii="仿宋_GB2312" w:hAnsi="仿宋_GB2312" w:cs="仿宋_GB2312"/>
                  <w:color w:val="000000"/>
                  <w:sz w:val="21"/>
                  <w:szCs w:val="21"/>
                  <w:lang w:eastAsia="zh-CN"/>
                </w:rPr>
                <w:br w:type="textWrapping"/>
              </w:r>
            </w:del>
            <w:del w:id="5305" w:author="user" w:date="2019-10-30T11:19:00Z">
              <w:r>
                <w:rPr>
                  <w:rFonts w:hint="eastAsia" w:ascii="仿宋_GB2312" w:hAnsi="仿宋_GB2312" w:cs="仿宋_GB2312"/>
                  <w:color w:val="000000"/>
                  <w:sz w:val="21"/>
                  <w:szCs w:val="21"/>
                  <w:lang w:eastAsia="zh-CN"/>
                </w:rPr>
                <w:delText>12 台湾居民居住证</w:delText>
              </w:r>
            </w:del>
            <w:del w:id="5306" w:author="user" w:date="2019-10-30T11:19:00Z">
              <w:r>
                <w:rPr>
                  <w:rFonts w:hint="eastAsia" w:ascii="仿宋_GB2312" w:hAnsi="仿宋_GB2312" w:cs="仿宋_GB2312"/>
                  <w:color w:val="000000"/>
                  <w:sz w:val="21"/>
                  <w:szCs w:val="21"/>
                  <w:lang w:eastAsia="zh-CN"/>
                </w:rPr>
                <w:br w:type="textWrapping"/>
              </w:r>
            </w:del>
            <w:del w:id="5307" w:author="user" w:date="2019-10-30T11:19:00Z">
              <w:r>
                <w:rPr>
                  <w:rFonts w:hint="eastAsia" w:ascii="仿宋_GB2312" w:hAnsi="仿宋_GB2312" w:cs="仿宋_GB2312"/>
                  <w:color w:val="000000"/>
                  <w:sz w:val="21"/>
                  <w:szCs w:val="21"/>
                  <w:lang w:eastAsia="zh-CN"/>
                </w:rPr>
                <w:delText>13 外国人永久居留证</w:delText>
              </w:r>
            </w:del>
          </w:p>
          <w:p>
            <w:pPr>
              <w:spacing w:line="240" w:lineRule="auto"/>
              <w:jc w:val="both"/>
              <w:outlineLvl w:val="2"/>
              <w:rPr>
                <w:del w:id="5308" w:author="user" w:date="2019-10-30T11:19:00Z"/>
                <w:rFonts w:ascii="仿宋_GB2312" w:hAnsi="仿宋_GB2312" w:cs="仿宋_GB2312"/>
                <w:color w:val="000000"/>
                <w:sz w:val="21"/>
                <w:szCs w:val="21"/>
                <w:lang w:eastAsia="zh-CN"/>
              </w:rPr>
            </w:pPr>
            <w:ins w:id="5309" w:author="user" w:date="2019-10-24T14:13:00Z">
              <w:del w:id="5310" w:author="user" w:date="2019-10-30T11:19:00Z">
                <w:r>
                  <w:rPr>
                    <w:rFonts w:hint="eastAsia" w:ascii="仿宋_GB2312" w:hAnsi="仿宋_GB2312" w:cs="仿宋_GB2312"/>
                    <w:color w:val="000000"/>
                    <w:sz w:val="21"/>
                    <w:szCs w:val="21"/>
                    <w:lang w:eastAsia="zh-CN"/>
                  </w:rPr>
                  <w:delText>99其他证件</w:delText>
                </w:r>
              </w:del>
            </w:ins>
            <w:ins w:id="5311" w:author="user" w:date="2019-10-24T14:13:00Z">
              <w:del w:id="5312" w:author="user" w:date="2019-10-30T11:19:00Z">
                <w:r>
                  <w:rPr>
                    <w:rFonts w:ascii="仿宋_GB2312" w:hAnsi="仿宋_GB2312" w:cs="仿宋_GB2312"/>
                    <w:color w:val="000000"/>
                    <w:sz w:val="21"/>
                    <w:szCs w:val="21"/>
                    <w:lang w:eastAsia="zh-CN"/>
                  </w:rPr>
                  <w:delText>类型</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314"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313" w:author="user" w:date="2019-10-30T11:19:00Z"/>
          <w:trPrChange w:id="5314"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315"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316" w:author="user" w:date="2019-10-30T11:19:00Z"/>
                <w:rFonts w:ascii="仿宋_GB2312" w:hAnsi="仿宋_GB2312" w:cs="仿宋_GB2312"/>
                <w:color w:val="000000"/>
                <w:sz w:val="21"/>
                <w:szCs w:val="21"/>
              </w:rPr>
            </w:pPr>
            <w:del w:id="5317" w:author="user" w:date="2019-10-30T11:19:00Z">
              <w:r>
                <w:rPr>
                  <w:rFonts w:hint="eastAsia" w:ascii="仿宋_GB2312" w:hAnsi="仿宋_GB2312" w:cs="仿宋_GB2312"/>
                  <w:color w:val="000000"/>
                  <w:sz w:val="21"/>
                  <w:szCs w:val="21"/>
                </w:rPr>
                <w:delText>17</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318"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319" w:author="user" w:date="2019-10-30T11:19:00Z"/>
                <w:rFonts w:ascii="仿宋_GB2312" w:hAnsi="仿宋_GB2312" w:cs="仿宋_GB2312"/>
                <w:color w:val="000000"/>
                <w:sz w:val="21"/>
                <w:szCs w:val="21"/>
                <w:lang w:eastAsia="zh-CN"/>
              </w:rPr>
            </w:pPr>
            <w:del w:id="5320"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321"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322" w:author="user" w:date="2019-10-30T11:19:00Z"/>
                <w:rFonts w:ascii="仿宋_GB2312" w:hAnsi="仿宋_GB2312" w:cs="仿宋_GB2312"/>
                <w:color w:val="000000"/>
                <w:sz w:val="21"/>
                <w:szCs w:val="21"/>
              </w:rPr>
            </w:pPr>
            <w:del w:id="5323" w:author="user" w:date="2019-10-30T11:19:00Z">
              <w:r>
                <w:rPr>
                  <w:rFonts w:hint="eastAsia" w:ascii="仿宋_GB2312" w:hAnsi="仿宋_GB2312" w:cs="仿宋_GB2312"/>
                  <w:color w:val="000000"/>
                  <w:sz w:val="21"/>
                  <w:szCs w:val="21"/>
                </w:rPr>
                <w:delText>配偶证件号码</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324"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325" w:author="user" w:date="2019-10-30T11:19:00Z"/>
                <w:rFonts w:ascii="仿宋_GB2312" w:hAnsi="仿宋_GB2312" w:cs="仿宋_GB2312"/>
                <w:color w:val="000000"/>
                <w:sz w:val="21"/>
                <w:szCs w:val="21"/>
              </w:rPr>
            </w:pPr>
            <w:del w:id="5326" w:author="user" w:date="2019-10-30T11:19:00Z">
              <w:r>
                <w:rPr>
                  <w:rFonts w:hint="eastAsia" w:ascii="仿宋_GB2312" w:hAnsi="仿宋_GB2312" w:cs="仿宋_GB2312"/>
                  <w:color w:val="000000"/>
                  <w:sz w:val="21"/>
                  <w:szCs w:val="21"/>
                </w:rPr>
                <w:delText>an..50</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327"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numPr>
                <w:ilvl w:val="0"/>
                <w:numId w:val="6"/>
              </w:numPr>
              <w:spacing w:line="240" w:lineRule="auto"/>
              <w:jc w:val="both"/>
              <w:outlineLvl w:val="2"/>
              <w:rPr>
                <w:del w:id="5328" w:author="user" w:date="2019-10-30T11:19:00Z"/>
                <w:rFonts w:ascii="仿宋_GB2312" w:hAnsi="仿宋_GB2312" w:cs="仿宋_GB2312"/>
                <w:color w:val="000000"/>
                <w:sz w:val="21"/>
                <w:szCs w:val="21"/>
              </w:rPr>
            </w:pPr>
            <w:del w:id="5329" w:author="user" w:date="2019-10-30T11:19:00Z">
              <w:r>
                <w:rPr>
                  <w:rFonts w:hint="eastAsia" w:ascii="仿宋_GB2312" w:hAnsi="仿宋_GB2312" w:cs="仿宋_GB2312"/>
                  <w:color w:val="000000"/>
                  <w:sz w:val="21"/>
                  <w:szCs w:val="21"/>
                  <w:lang w:eastAsia="zh-CN"/>
                </w:rPr>
                <w:delText>指个人客户配偶的有效身份证件的编号。</w:delText>
              </w:r>
            </w:del>
            <w:del w:id="5330" w:author="user" w:date="2019-10-30T11:19:00Z">
              <w:r>
                <w:rPr>
                  <w:rFonts w:hint="eastAsia" w:ascii="仿宋_GB2312" w:hAnsi="仿宋_GB2312" w:cs="仿宋_GB2312"/>
                  <w:color w:val="000000"/>
                  <w:sz w:val="21"/>
                  <w:szCs w:val="21"/>
                  <w:lang w:eastAsia="zh-CN"/>
                </w:rPr>
                <w:br w:type="textWrapping"/>
              </w:r>
            </w:del>
            <w:del w:id="5331" w:author="user" w:date="2019-10-30T11:19:00Z">
              <w:r>
                <w:rPr>
                  <w:rFonts w:hint="eastAsia" w:ascii="仿宋_GB2312" w:hAnsi="仿宋_GB2312" w:cs="仿宋_GB2312"/>
                  <w:color w:val="000000"/>
                  <w:sz w:val="21"/>
                  <w:szCs w:val="21"/>
                  <w:lang w:eastAsia="zh-CN"/>
                </w:rPr>
                <w:delText>2.</w:delText>
              </w:r>
            </w:del>
            <w:ins w:id="5332" w:author="user" w:date="2019-10-22T14:43:00Z">
              <w:del w:id="5333" w:author="user" w:date="2019-10-30T11:19:00Z">
                <w:r>
                  <w:rPr>
                    <w:rFonts w:hint="eastAsia" w:ascii="仿宋_GB2312" w:hAnsi="仿宋_GB2312" w:cs="仿宋_GB2312"/>
                    <w:color w:val="000000"/>
                    <w:sz w:val="21"/>
                    <w:szCs w:val="21"/>
                    <w:lang w:eastAsia="zh-CN"/>
                  </w:rPr>
                  <w:delText xml:space="preserve"> 若</w:delText>
                </w:r>
              </w:del>
            </w:ins>
            <w:ins w:id="5334" w:author="user" w:date="2019-10-22T14:43:00Z">
              <w:del w:id="5335" w:author="user" w:date="2019-10-30T11:19:00Z">
                <w:r>
                  <w:rPr>
                    <w:rFonts w:ascii="仿宋_GB2312" w:hAnsi="仿宋_GB2312" w:cs="仿宋_GB2312"/>
                    <w:color w:val="000000"/>
                    <w:sz w:val="21"/>
                    <w:szCs w:val="21"/>
                    <w:lang w:eastAsia="zh-CN"/>
                  </w:rPr>
                  <w:delText>无配偶无需填报，该字段为空</w:delText>
                </w:r>
              </w:del>
            </w:ins>
            <w:ins w:id="5336" w:author="user" w:date="2019-10-22T14:43:00Z">
              <w:del w:id="5337" w:author="user" w:date="2019-10-30T11:19:00Z">
                <w:r>
                  <w:rPr>
                    <w:rFonts w:hint="eastAsia" w:ascii="仿宋_GB2312" w:hAnsi="仿宋_GB2312" w:cs="仿宋_GB2312"/>
                    <w:color w:val="000000"/>
                    <w:sz w:val="21"/>
                    <w:szCs w:val="21"/>
                    <w:lang w:eastAsia="zh-CN"/>
                  </w:rPr>
                  <w:delText>。</w:delText>
                </w:r>
              </w:del>
            </w:ins>
            <w:del w:id="5338" w:author="user" w:date="2019-10-30T11:19:00Z">
              <w:r>
                <w:rPr>
                  <w:rFonts w:hint="eastAsia" w:ascii="仿宋_GB2312" w:hAnsi="仿宋_GB2312" w:cs="仿宋_GB2312"/>
                  <w:color w:val="000000"/>
                  <w:sz w:val="21"/>
                  <w:szCs w:val="21"/>
                  <w:lang w:eastAsia="zh-CN"/>
                </w:rPr>
                <w:delText>按记录在国家授权部门颁发给个人客户配偶的证件上记载的唯一标识身份的编码采集。数据更新的频率为月度。</w:delText>
              </w:r>
            </w:del>
            <w:del w:id="5339" w:author="user" w:date="2019-10-30T11:19:00Z">
              <w:r>
                <w:rPr>
                  <w:rFonts w:hint="eastAsia" w:ascii="仿宋_GB2312" w:hAnsi="仿宋_GB2312" w:cs="仿宋_GB2312"/>
                  <w:color w:val="000000"/>
                  <w:sz w:val="21"/>
                  <w:szCs w:val="21"/>
                  <w:lang w:eastAsia="zh-CN"/>
                </w:rPr>
                <w:br w:type="textWrapping"/>
              </w:r>
            </w:del>
            <w:del w:id="5340" w:author="user" w:date="2019-10-30T11:19:00Z">
              <w:r>
                <w:rPr>
                  <w:rFonts w:hint="eastAsia" w:ascii="仿宋_GB2312" w:hAnsi="仿宋_GB2312" w:cs="仿宋_GB2312"/>
                  <w:color w:val="000000"/>
                  <w:sz w:val="21"/>
                  <w:szCs w:val="21"/>
                </w:rPr>
                <w:delText>3.值域：/</w:delText>
              </w:r>
            </w:del>
          </w:p>
          <w:p>
            <w:pPr>
              <w:spacing w:line="240" w:lineRule="auto"/>
              <w:jc w:val="both"/>
              <w:outlineLvl w:val="2"/>
              <w:rPr>
                <w:del w:id="5341" w:author="user" w:date="2019-10-30T11:19:00Z"/>
                <w:rFonts w:ascii="仿宋_GB2312" w:hAnsi="仿宋_GB2312" w:cs="仿宋_GB2312"/>
                <w:color w:val="000000"/>
                <w:sz w:val="21"/>
                <w:szCs w:val="21"/>
                <w:lang w:eastAsia="zh-CN"/>
              </w:rPr>
            </w:pPr>
            <w:del w:id="5342" w:author="user" w:date="2019-10-30T11:19:00Z">
              <w:r>
                <w:rPr>
                  <w:rFonts w:hint="eastAsia" w:ascii="仿宋_GB2312" w:hAnsi="仿宋_GB2312" w:cs="仿宋_GB2312"/>
                  <w:color w:val="000000"/>
                  <w:sz w:val="21"/>
                  <w:szCs w:val="21"/>
                  <w:lang w:eastAsia="zh-CN"/>
                </w:rPr>
                <w:delText>4.该数据需要脱敏处理，脱敏规则参见3.7节。</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344"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343" w:author="user" w:date="2019-10-30T11:19:00Z"/>
          <w:trPrChange w:id="5344"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345"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346" w:author="user" w:date="2019-10-30T11:19:00Z"/>
                <w:rFonts w:ascii="仿宋_GB2312" w:hAnsi="仿宋_GB2312" w:cs="仿宋_GB2312"/>
                <w:color w:val="000000"/>
                <w:sz w:val="21"/>
                <w:szCs w:val="21"/>
              </w:rPr>
            </w:pPr>
            <w:del w:id="5347" w:author="user" w:date="2019-10-30T11:19:00Z">
              <w:r>
                <w:rPr>
                  <w:rFonts w:hint="eastAsia" w:ascii="仿宋_GB2312" w:hAnsi="仿宋_GB2312" w:cs="仿宋_GB2312"/>
                  <w:color w:val="000000"/>
                  <w:sz w:val="21"/>
                  <w:szCs w:val="21"/>
                </w:rPr>
                <w:delText>18</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348"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349" w:author="user" w:date="2019-10-30T11:19:00Z"/>
                <w:rFonts w:ascii="仿宋_GB2312" w:hAnsi="仿宋_GB2312" w:cs="仿宋_GB2312"/>
                <w:color w:val="000000"/>
                <w:sz w:val="21"/>
                <w:szCs w:val="21"/>
                <w:lang w:eastAsia="zh-CN"/>
              </w:rPr>
            </w:pPr>
            <w:del w:id="5350"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351"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352" w:author="user" w:date="2019-10-30T11:19:00Z"/>
                <w:rFonts w:ascii="仿宋_GB2312" w:hAnsi="仿宋_GB2312" w:cs="仿宋_GB2312"/>
                <w:color w:val="000000"/>
                <w:sz w:val="21"/>
                <w:szCs w:val="21"/>
              </w:rPr>
            </w:pPr>
            <w:del w:id="5353" w:author="user" w:date="2019-10-30T11:19:00Z">
              <w:r>
                <w:rPr>
                  <w:rFonts w:hint="eastAsia" w:ascii="仿宋_GB2312" w:hAnsi="仿宋_GB2312" w:cs="仿宋_GB2312"/>
                  <w:color w:val="000000"/>
                  <w:sz w:val="21"/>
                  <w:szCs w:val="21"/>
                </w:rPr>
                <w:delText>配偶姓名</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354"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355" w:author="user" w:date="2019-10-30T11:19:00Z"/>
                <w:rFonts w:ascii="仿宋_GB2312" w:hAnsi="仿宋_GB2312" w:cs="仿宋_GB2312"/>
                <w:color w:val="000000"/>
                <w:sz w:val="21"/>
                <w:szCs w:val="21"/>
              </w:rPr>
            </w:pPr>
            <w:del w:id="5356" w:author="user" w:date="2019-10-30T11:19:00Z">
              <w:r>
                <w:rPr>
                  <w:rFonts w:hint="eastAsia" w:ascii="仿宋_GB2312" w:hAnsi="仿宋_GB2312" w:cs="仿宋_GB2312"/>
                  <w:color w:val="000000"/>
                  <w:sz w:val="21"/>
                  <w:szCs w:val="21"/>
                </w:rPr>
                <w:delText>anc1..100</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357"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358" w:author="user" w:date="2019-10-30T11:19:00Z"/>
                <w:rFonts w:ascii="仿宋_GB2312" w:hAnsi="仿宋_GB2312" w:cs="仿宋_GB2312"/>
                <w:color w:val="000000"/>
                <w:sz w:val="21"/>
                <w:szCs w:val="21"/>
              </w:rPr>
            </w:pPr>
            <w:del w:id="5359" w:author="user" w:date="2019-10-30T11:19:00Z">
              <w:r>
                <w:rPr>
                  <w:rFonts w:hint="eastAsia" w:ascii="仿宋_GB2312" w:hAnsi="仿宋_GB2312" w:cs="仿宋_GB2312"/>
                  <w:color w:val="000000"/>
                  <w:sz w:val="21"/>
                  <w:szCs w:val="21"/>
                  <w:lang w:eastAsia="zh-CN"/>
                </w:rPr>
                <w:delText>1.指个人客户配偶在法律上认可的名称，该名称一般记录在国家授权部门颁发给客户的证件上。</w:delText>
              </w:r>
            </w:del>
            <w:del w:id="5360" w:author="user" w:date="2019-10-30T11:19:00Z">
              <w:r>
                <w:rPr>
                  <w:rFonts w:hint="eastAsia" w:ascii="仿宋_GB2312" w:hAnsi="仿宋_GB2312" w:cs="仿宋_GB2312"/>
                  <w:color w:val="000000"/>
                  <w:sz w:val="21"/>
                  <w:szCs w:val="21"/>
                  <w:lang w:eastAsia="zh-CN"/>
                </w:rPr>
                <w:br w:type="textWrapping"/>
              </w:r>
            </w:del>
            <w:del w:id="5361" w:author="user" w:date="2019-10-30T11:19:00Z">
              <w:r>
                <w:rPr>
                  <w:rFonts w:hint="eastAsia" w:ascii="仿宋_GB2312" w:hAnsi="仿宋_GB2312" w:cs="仿宋_GB2312"/>
                  <w:color w:val="000000"/>
                  <w:sz w:val="21"/>
                  <w:szCs w:val="21"/>
                  <w:lang w:eastAsia="zh-CN"/>
                </w:rPr>
                <w:delText>2.</w:delText>
              </w:r>
            </w:del>
            <w:ins w:id="5362" w:author="user" w:date="2019-10-22T14:43:00Z">
              <w:del w:id="5363" w:author="user" w:date="2019-10-30T11:19:00Z">
                <w:r>
                  <w:rPr>
                    <w:rFonts w:hint="eastAsia" w:ascii="仿宋_GB2312" w:hAnsi="仿宋_GB2312" w:cs="仿宋_GB2312"/>
                    <w:color w:val="000000"/>
                    <w:sz w:val="21"/>
                    <w:szCs w:val="21"/>
                    <w:lang w:eastAsia="zh-CN"/>
                  </w:rPr>
                  <w:delText xml:space="preserve"> 若</w:delText>
                </w:r>
              </w:del>
            </w:ins>
            <w:ins w:id="5364" w:author="user" w:date="2019-10-22T14:43:00Z">
              <w:del w:id="5365" w:author="user" w:date="2019-10-30T11:19:00Z">
                <w:r>
                  <w:rPr>
                    <w:rFonts w:ascii="仿宋_GB2312" w:hAnsi="仿宋_GB2312" w:cs="仿宋_GB2312"/>
                    <w:color w:val="000000"/>
                    <w:sz w:val="21"/>
                    <w:szCs w:val="21"/>
                    <w:lang w:eastAsia="zh-CN"/>
                  </w:rPr>
                  <w:delText>无配偶无需填报，该字段为空</w:delText>
                </w:r>
              </w:del>
            </w:ins>
            <w:ins w:id="5366" w:author="user" w:date="2019-10-22T14:43:00Z">
              <w:del w:id="5367" w:author="user" w:date="2019-10-30T11:19:00Z">
                <w:r>
                  <w:rPr>
                    <w:rFonts w:hint="eastAsia" w:ascii="仿宋_GB2312" w:hAnsi="仿宋_GB2312" w:cs="仿宋_GB2312"/>
                    <w:color w:val="000000"/>
                    <w:sz w:val="21"/>
                    <w:szCs w:val="21"/>
                    <w:lang w:eastAsia="zh-CN"/>
                  </w:rPr>
                  <w:delText>。</w:delText>
                </w:r>
              </w:del>
            </w:ins>
            <w:del w:id="5368" w:author="user" w:date="2019-10-30T11:19:00Z">
              <w:r>
                <w:rPr>
                  <w:rFonts w:hint="eastAsia" w:ascii="仿宋_GB2312" w:hAnsi="仿宋_GB2312" w:cs="仿宋_GB2312"/>
                  <w:color w:val="000000"/>
                  <w:sz w:val="21"/>
                  <w:szCs w:val="21"/>
                  <w:lang w:eastAsia="zh-CN"/>
                </w:rPr>
                <w:delText>按记录在国家授权部门颁发给个人客户配偶的证件上记载的名称采集。法定名称可以为简体中文、繁体中文、英文以及其他语言文字。在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1988-1998），也即等效于《美国国家信息交换标准代码》（ASCII编码）。数据更新的频率为月度。数据更新的频率为月度。</w:delText>
              </w:r>
            </w:del>
            <w:del w:id="5369" w:author="user" w:date="2019-10-30T11:19:00Z">
              <w:r>
                <w:rPr>
                  <w:rFonts w:hint="eastAsia" w:ascii="仿宋_GB2312" w:hAnsi="仿宋_GB2312" w:cs="仿宋_GB2312"/>
                  <w:color w:val="000000"/>
                  <w:sz w:val="21"/>
                  <w:szCs w:val="21"/>
                  <w:lang w:eastAsia="zh-CN"/>
                </w:rPr>
                <w:br w:type="textWrapping"/>
              </w:r>
            </w:del>
            <w:del w:id="5370" w:author="user" w:date="2019-10-30T11:19:00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372"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371" w:author="user" w:date="2019-10-30T11:19:00Z"/>
          <w:trPrChange w:id="5372"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373"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374" w:author="user" w:date="2019-10-30T11:19:00Z"/>
                <w:rFonts w:ascii="仿宋_GB2312" w:hAnsi="仿宋_GB2312" w:cs="仿宋_GB2312"/>
                <w:color w:val="000000"/>
                <w:sz w:val="21"/>
                <w:szCs w:val="21"/>
              </w:rPr>
            </w:pPr>
            <w:del w:id="5375" w:author="user" w:date="2019-10-30T11:19:00Z">
              <w:r>
                <w:rPr>
                  <w:rFonts w:hint="eastAsia" w:ascii="仿宋_GB2312" w:hAnsi="仿宋_GB2312" w:cs="仿宋_GB2312"/>
                  <w:color w:val="000000"/>
                  <w:sz w:val="21"/>
                  <w:szCs w:val="21"/>
                </w:rPr>
                <w:delText>19</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376"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377" w:author="user" w:date="2019-10-30T11:19:00Z"/>
                <w:rFonts w:ascii="仿宋_GB2312" w:hAnsi="仿宋_GB2312" w:cs="仿宋_GB2312"/>
                <w:color w:val="000000"/>
                <w:sz w:val="21"/>
                <w:szCs w:val="21"/>
                <w:lang w:eastAsia="zh-CN"/>
              </w:rPr>
            </w:pPr>
            <w:del w:id="5378"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379"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380" w:author="user" w:date="2019-10-30T11:19:00Z"/>
                <w:rFonts w:ascii="仿宋_GB2312" w:hAnsi="仿宋_GB2312" w:cs="仿宋_GB2312"/>
                <w:color w:val="000000"/>
                <w:sz w:val="21"/>
                <w:szCs w:val="21"/>
                <w:lang w:eastAsia="zh-CN"/>
              </w:rPr>
            </w:pPr>
            <w:del w:id="5381" w:author="user" w:date="2019-10-30T11:19:00Z">
              <w:r>
                <w:rPr>
                  <w:rFonts w:hint="eastAsia" w:ascii="仿宋_GB2312" w:hAnsi="仿宋_GB2312" w:cs="仿宋_GB2312"/>
                  <w:color w:val="000000"/>
                  <w:sz w:val="21"/>
                  <w:szCs w:val="21"/>
                  <w:lang w:eastAsia="zh-CN"/>
                </w:rPr>
                <w:delText>地区行政区划代码（个人家庭住址）</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382"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383" w:author="user" w:date="2019-10-30T11:19:00Z"/>
                <w:rFonts w:ascii="仿宋_GB2312" w:hAnsi="仿宋_GB2312" w:cs="仿宋_GB2312"/>
                <w:color w:val="000000"/>
                <w:sz w:val="21"/>
                <w:szCs w:val="21"/>
              </w:rPr>
            </w:pPr>
            <w:del w:id="5384" w:author="user" w:date="2019-10-30T11:19:00Z">
              <w:r>
                <w:rPr>
                  <w:rFonts w:hint="eastAsia" w:ascii="仿宋_GB2312" w:hAnsi="仿宋_GB2312" w:cs="仿宋_GB2312"/>
                  <w:color w:val="000000"/>
                  <w:sz w:val="21"/>
                  <w:szCs w:val="21"/>
                </w:rPr>
                <w:delText>12!n</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385"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386" w:author="user" w:date="2019-10-30T11:19:00Z"/>
                <w:rFonts w:ascii="仿宋_GB2312" w:hAnsi="仿宋_GB2312" w:cs="仿宋_GB2312"/>
                <w:color w:val="000000"/>
                <w:sz w:val="21"/>
                <w:szCs w:val="21"/>
                <w:lang w:eastAsia="zh-CN"/>
              </w:rPr>
            </w:pPr>
            <w:del w:id="5387" w:author="user" w:date="2019-10-30T11:19:00Z">
              <w:r>
                <w:rPr>
                  <w:rFonts w:hint="eastAsia" w:ascii="仿宋_GB2312" w:hAnsi="仿宋_GB2312" w:cs="仿宋_GB2312"/>
                  <w:color w:val="000000"/>
                  <w:sz w:val="21"/>
                  <w:szCs w:val="21"/>
                  <w:lang w:eastAsia="zh-CN"/>
                </w:rPr>
                <w:delText>1.指个人客户家庭住址对应的行政区划信息。</w:delText>
              </w:r>
            </w:del>
            <w:del w:id="5388" w:author="user" w:date="2019-10-30T11:19:00Z">
              <w:r>
                <w:rPr>
                  <w:rFonts w:hint="eastAsia" w:ascii="仿宋_GB2312" w:hAnsi="仿宋_GB2312" w:cs="仿宋_GB2312"/>
                  <w:color w:val="000000"/>
                  <w:sz w:val="21"/>
                  <w:szCs w:val="21"/>
                  <w:lang w:eastAsia="zh-CN"/>
                </w:rPr>
                <w:br w:type="textWrapping"/>
              </w:r>
            </w:del>
            <w:del w:id="5389" w:author="user" w:date="2019-10-30T11:19:00Z">
              <w:r>
                <w:rPr>
                  <w:rFonts w:hint="eastAsia" w:ascii="仿宋_GB2312" w:hAnsi="仿宋_GB2312" w:cs="仿宋_GB2312"/>
                  <w:color w:val="000000"/>
                  <w:sz w:val="21"/>
                  <w:szCs w:val="21"/>
                  <w:lang w:eastAsia="zh-CN"/>
                </w:rPr>
                <w:delText>2.根据《统计用区划代码》，统一填报12位地区编码信息。境外地区采用《世界各国和地区名称代码》（GB/T 2659）的3位国别阿拉伯数字代码（港澳台编码暂采用该标准编码），并在前面填充“000000000”。数据更新的频率为月度。</w:delText>
              </w:r>
            </w:del>
            <w:del w:id="5390" w:author="user" w:date="2019-10-30T11:19:00Z">
              <w:r>
                <w:rPr>
                  <w:rFonts w:hint="eastAsia" w:ascii="仿宋_GB2312" w:hAnsi="仿宋_GB2312" w:cs="仿宋_GB2312"/>
                  <w:color w:val="000000"/>
                  <w:sz w:val="21"/>
                  <w:szCs w:val="21"/>
                  <w:lang w:eastAsia="zh-CN"/>
                </w:rPr>
                <w:br w:type="textWrapping"/>
              </w:r>
            </w:del>
            <w:del w:id="5391" w:author="user" w:date="2019-10-30T11:19:00Z">
              <w:r>
                <w:rPr>
                  <w:rFonts w:hint="eastAsia" w:ascii="仿宋_GB2312" w:hAnsi="仿宋_GB2312" w:cs="仿宋_GB2312"/>
                  <w:color w:val="000000"/>
                  <w:sz w:val="21"/>
                  <w:szCs w:val="21"/>
                  <w:lang w:eastAsia="zh-CN"/>
                </w:rPr>
                <w:delText>3.值域：</w:delText>
              </w:r>
            </w:del>
          </w:p>
          <w:p>
            <w:pPr>
              <w:spacing w:line="240" w:lineRule="auto"/>
              <w:jc w:val="both"/>
              <w:outlineLvl w:val="2"/>
              <w:rPr>
                <w:del w:id="5392" w:author="user" w:date="2019-10-30T11:19:00Z"/>
                <w:rFonts w:ascii="仿宋_GB2312" w:hAnsi="仿宋_GB2312" w:cs="仿宋_GB2312"/>
                <w:color w:val="000000"/>
                <w:sz w:val="21"/>
                <w:szCs w:val="21"/>
                <w:lang w:eastAsia="zh-CN"/>
              </w:rPr>
            </w:pPr>
            <w:del w:id="5393" w:author="user" w:date="2019-10-30T11:19:00Z">
              <w:r>
                <w:rPr>
                  <w:rFonts w:hint="eastAsia" w:ascii="仿宋_GB2312" w:hAnsi="仿宋_GB2312" w:cs="仿宋_GB2312"/>
                  <w:color w:val="000000"/>
                  <w:sz w:val="21"/>
                  <w:szCs w:val="21"/>
                  <w:lang w:eastAsia="zh-CN"/>
                </w:rPr>
                <w:delText>境内：采用《统计用区划代码》的乡（镇）级数字码</w:delText>
              </w:r>
            </w:del>
            <w:del w:id="5394" w:author="user" w:date="2019-10-30T11:19:00Z">
              <w:r>
                <w:rPr>
                  <w:rFonts w:hint="eastAsia" w:ascii="仿宋_GB2312" w:hAnsi="仿宋_GB2312" w:cs="仿宋_GB2312"/>
                  <w:color w:val="000000"/>
                  <w:sz w:val="21"/>
                  <w:szCs w:val="21"/>
                  <w:lang w:eastAsia="zh-CN"/>
                </w:rPr>
                <w:br w:type="textWrapping"/>
              </w:r>
            </w:del>
            <w:del w:id="5395" w:author="user" w:date="2019-10-30T11:19:00Z">
              <w:r>
                <w:rPr>
                  <w:rFonts w:hint="eastAsia" w:ascii="仿宋_GB2312" w:hAnsi="仿宋_GB2312" w:cs="仿宋_GB2312"/>
                  <w:color w:val="000000"/>
                  <w:sz w:val="21"/>
                  <w:szCs w:val="21"/>
                  <w:lang w:eastAsia="zh-CN"/>
                </w:rPr>
                <w:delText>境外：前9位用“000000000”填充，后3位采用《世界各国和地区名称代码》（GB/T 2659）的3位国别阿拉伯数字代码（港澳台编码暂采用该标准编码）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397"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396" w:author="user" w:date="2019-10-30T11:19:00Z"/>
          <w:trPrChange w:id="5397"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398"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399" w:author="user" w:date="2019-10-30T11:19:00Z"/>
                <w:rFonts w:ascii="仿宋_GB2312" w:hAnsi="仿宋_GB2312" w:cs="仿宋_GB2312"/>
                <w:color w:val="000000"/>
                <w:sz w:val="21"/>
                <w:szCs w:val="21"/>
              </w:rPr>
            </w:pPr>
            <w:del w:id="5400" w:author="user" w:date="2019-10-30T11:19:00Z">
              <w:r>
                <w:rPr>
                  <w:rFonts w:hint="eastAsia" w:ascii="仿宋_GB2312" w:hAnsi="仿宋_GB2312" w:cs="仿宋_GB2312"/>
                  <w:color w:val="000000"/>
                  <w:sz w:val="21"/>
                  <w:szCs w:val="21"/>
                </w:rPr>
                <w:delText>20</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401"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402" w:author="user" w:date="2019-10-30T11:19:00Z"/>
                <w:rFonts w:ascii="仿宋_GB2312" w:hAnsi="仿宋_GB2312" w:cs="仿宋_GB2312"/>
                <w:color w:val="000000"/>
                <w:sz w:val="21"/>
                <w:szCs w:val="21"/>
                <w:lang w:eastAsia="zh-CN"/>
              </w:rPr>
            </w:pPr>
            <w:del w:id="5403"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404"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405" w:author="user" w:date="2019-10-30T11:19:00Z"/>
                <w:rFonts w:ascii="仿宋_GB2312" w:hAnsi="仿宋_GB2312" w:cs="仿宋_GB2312"/>
                <w:color w:val="000000"/>
                <w:sz w:val="21"/>
                <w:szCs w:val="21"/>
              </w:rPr>
            </w:pPr>
            <w:del w:id="5406" w:author="user" w:date="2019-10-30T11:19:00Z">
              <w:r>
                <w:rPr>
                  <w:rFonts w:hint="eastAsia" w:ascii="仿宋_GB2312" w:hAnsi="仿宋_GB2312" w:cs="仿宋_GB2312"/>
                  <w:color w:val="000000"/>
                  <w:sz w:val="21"/>
                  <w:szCs w:val="21"/>
                </w:rPr>
                <w:delText>家庭住址</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407"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408" w:author="user" w:date="2019-10-30T11:19:00Z"/>
                <w:rFonts w:ascii="仿宋_GB2312" w:hAnsi="仿宋_GB2312" w:cs="仿宋_GB2312"/>
                <w:color w:val="000000"/>
                <w:sz w:val="21"/>
                <w:szCs w:val="21"/>
              </w:rPr>
            </w:pPr>
            <w:del w:id="5409" w:author="user" w:date="2019-10-30T11:19:00Z">
              <w:r>
                <w:rPr>
                  <w:rFonts w:hint="eastAsia" w:ascii="仿宋_GB2312" w:hAnsi="仿宋_GB2312" w:cs="仿宋_GB2312"/>
                  <w:color w:val="000000"/>
                  <w:sz w:val="21"/>
                  <w:szCs w:val="21"/>
                </w:rPr>
                <w:delText>anc1..100</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410"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411" w:author="user" w:date="2019-10-30T11:19:00Z"/>
                <w:rFonts w:ascii="仿宋_GB2312" w:hAnsi="仿宋_GB2312" w:cs="仿宋_GB2312"/>
                <w:color w:val="000000"/>
                <w:sz w:val="21"/>
                <w:szCs w:val="21"/>
              </w:rPr>
            </w:pPr>
            <w:del w:id="5412" w:author="user" w:date="2019-10-30T11:19:00Z">
              <w:r>
                <w:rPr>
                  <w:rFonts w:hint="eastAsia" w:ascii="仿宋_GB2312" w:hAnsi="仿宋_GB2312" w:cs="仿宋_GB2312"/>
                  <w:color w:val="000000"/>
                  <w:sz w:val="21"/>
                  <w:szCs w:val="21"/>
                  <w:lang w:eastAsia="zh-CN"/>
                </w:rPr>
                <w:delText>1.指个人客户当前家庭住宅地的详细地址信息。</w:delText>
              </w:r>
            </w:del>
            <w:del w:id="5413" w:author="user" w:date="2019-10-30T11:19:00Z">
              <w:r>
                <w:rPr>
                  <w:rFonts w:hint="eastAsia" w:ascii="仿宋_GB2312" w:hAnsi="仿宋_GB2312" w:cs="仿宋_GB2312"/>
                  <w:color w:val="000000"/>
                  <w:sz w:val="21"/>
                  <w:szCs w:val="21"/>
                  <w:lang w:eastAsia="zh-CN"/>
                </w:rPr>
                <w:br w:type="textWrapping"/>
              </w:r>
            </w:del>
            <w:del w:id="5414" w:author="user" w:date="2019-10-30T11:19:00Z">
              <w:r>
                <w:rPr>
                  <w:rFonts w:hint="eastAsia" w:ascii="仿宋_GB2312" w:hAnsi="仿宋_GB2312" w:cs="仿宋_GB2312"/>
                  <w:color w:val="000000"/>
                  <w:sz w:val="21"/>
                  <w:szCs w:val="21"/>
                  <w:lang w:eastAsia="zh-CN"/>
                </w:rPr>
                <w:delText>2.国家+行政地区+详细地址，英文地址中，英文字母一律大写。数据更新的频率为月度。</w:delText>
              </w:r>
            </w:del>
            <w:del w:id="5415" w:author="user" w:date="2019-10-30T11:19:00Z">
              <w:r>
                <w:rPr>
                  <w:rFonts w:hint="eastAsia" w:ascii="仿宋_GB2312" w:hAnsi="仿宋_GB2312" w:cs="仿宋_GB2312"/>
                  <w:color w:val="000000"/>
                  <w:sz w:val="21"/>
                  <w:szCs w:val="21"/>
                  <w:lang w:eastAsia="zh-CN"/>
                </w:rPr>
                <w:br w:type="textWrapping"/>
              </w:r>
            </w:del>
            <w:del w:id="5416" w:author="user" w:date="2019-10-30T11:19:00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418"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417" w:author="user" w:date="2019-10-30T11:19:00Z"/>
          <w:trPrChange w:id="5418"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419"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420" w:author="user" w:date="2019-10-30T11:19:00Z"/>
                <w:rFonts w:ascii="仿宋_GB2312" w:hAnsi="仿宋_GB2312" w:cs="仿宋_GB2312"/>
                <w:color w:val="000000"/>
                <w:sz w:val="21"/>
                <w:szCs w:val="21"/>
              </w:rPr>
            </w:pPr>
            <w:del w:id="5421" w:author="user" w:date="2019-10-30T11:19:00Z">
              <w:r>
                <w:rPr>
                  <w:rFonts w:hint="eastAsia" w:ascii="仿宋_GB2312" w:hAnsi="仿宋_GB2312" w:cs="仿宋_GB2312"/>
                  <w:color w:val="000000"/>
                  <w:sz w:val="21"/>
                  <w:szCs w:val="21"/>
                </w:rPr>
                <w:delText>21</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422"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423" w:author="user" w:date="2019-10-30T11:19:00Z"/>
                <w:rFonts w:ascii="仿宋_GB2312" w:hAnsi="仿宋_GB2312" w:cs="仿宋_GB2312"/>
                <w:color w:val="000000"/>
                <w:sz w:val="21"/>
                <w:szCs w:val="21"/>
                <w:lang w:eastAsia="zh-CN"/>
              </w:rPr>
            </w:pPr>
            <w:del w:id="5424"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425"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426" w:author="user" w:date="2019-10-30T11:19:00Z"/>
                <w:rFonts w:ascii="仿宋_GB2312" w:hAnsi="仿宋_GB2312" w:cs="仿宋_GB2312"/>
                <w:color w:val="000000"/>
                <w:sz w:val="21"/>
                <w:szCs w:val="21"/>
              </w:rPr>
            </w:pPr>
            <w:del w:id="5427" w:author="user" w:date="2019-10-30T11:19:00Z">
              <w:r>
                <w:rPr>
                  <w:rFonts w:hint="eastAsia" w:ascii="仿宋_GB2312" w:hAnsi="仿宋_GB2312" w:cs="仿宋_GB2312"/>
                  <w:color w:val="000000"/>
                  <w:sz w:val="21"/>
                  <w:szCs w:val="21"/>
                </w:rPr>
                <w:delText>个人联系电话</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428"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429" w:author="user" w:date="2019-10-30T11:19:00Z"/>
                <w:rFonts w:ascii="仿宋_GB2312" w:hAnsi="仿宋_GB2312" w:cs="仿宋_GB2312"/>
                <w:color w:val="000000"/>
                <w:sz w:val="21"/>
                <w:szCs w:val="21"/>
              </w:rPr>
            </w:pPr>
            <w:del w:id="5430" w:author="user" w:date="2019-10-30T11:19:00Z">
              <w:r>
                <w:rPr>
                  <w:rFonts w:hint="eastAsia" w:ascii="仿宋_GB2312" w:hAnsi="仿宋_GB2312" w:cs="仿宋_GB2312"/>
                  <w:color w:val="000000"/>
                  <w:sz w:val="21"/>
                  <w:szCs w:val="21"/>
                </w:rPr>
                <w:delText>n..20</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431"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432" w:author="user" w:date="2019-10-30T11:19:00Z"/>
                <w:rFonts w:ascii="仿宋_GB2312" w:hAnsi="仿宋_GB2312" w:cs="仿宋_GB2312"/>
                <w:color w:val="000000"/>
                <w:sz w:val="21"/>
                <w:szCs w:val="21"/>
              </w:rPr>
            </w:pPr>
            <w:del w:id="5433" w:author="user" w:date="2019-10-30T11:19:00Z">
              <w:r>
                <w:rPr>
                  <w:rFonts w:hint="eastAsia" w:ascii="仿宋_GB2312" w:hAnsi="仿宋_GB2312" w:cs="仿宋_GB2312"/>
                  <w:color w:val="000000"/>
                  <w:sz w:val="21"/>
                  <w:szCs w:val="21"/>
                  <w:lang w:eastAsia="zh-CN"/>
                </w:rPr>
                <w:delText>1.指个人客户可用于联系的电话信息。</w:delText>
              </w:r>
            </w:del>
            <w:del w:id="5434" w:author="user" w:date="2019-10-30T11:19:00Z">
              <w:r>
                <w:rPr>
                  <w:rFonts w:hint="eastAsia" w:ascii="仿宋_GB2312" w:hAnsi="仿宋_GB2312" w:cs="仿宋_GB2312"/>
                  <w:color w:val="000000"/>
                  <w:sz w:val="21"/>
                  <w:szCs w:val="21"/>
                  <w:lang w:eastAsia="zh-CN"/>
                </w:rPr>
                <w:br w:type="textWrapping"/>
              </w:r>
            </w:del>
            <w:del w:id="5435" w:author="user" w:date="2019-10-30T11:19:00Z">
              <w:r>
                <w:rPr>
                  <w:rFonts w:hint="eastAsia" w:ascii="仿宋_GB2312" w:hAnsi="仿宋_GB2312" w:cs="仿宋_GB2312"/>
                  <w:color w:val="000000"/>
                  <w:sz w:val="21"/>
                  <w:szCs w:val="21"/>
                  <w:lang w:eastAsia="zh-CN"/>
                </w:rPr>
                <w:delText>2.电话号码为不超过11位的正整数，输入全部采用半角字符格式，采用空格实现区隔，具体区隔构成有：1.少于6位的电话号码直接输入，无区隔，如95588；2.7位号码的采用3-4区隔，如321 XXXX；3.8位号码的采用4-4区隔，如8526 XXXX；4.10位号码的采用3-3-4区隔，如400 XXX XXXX；5.11位号码的采用3-4-4区隔方式，如国内手机号码139 XXXX XXXX。</w:delText>
              </w:r>
            </w:del>
            <w:del w:id="5436" w:author="user" w:date="2019-10-30T11:19:00Z">
              <w:r>
                <w:rPr>
                  <w:rFonts w:hint="eastAsia" w:ascii="仿宋_GB2312" w:hAnsi="仿宋_GB2312" w:cs="仿宋_GB2312"/>
                  <w:color w:val="000000"/>
                  <w:sz w:val="21"/>
                  <w:szCs w:val="21"/>
                </w:rPr>
                <w:delText>数据更新频率为月度。</w:delText>
              </w:r>
            </w:del>
            <w:del w:id="5437" w:author="user" w:date="2019-10-30T11:19:00Z">
              <w:r>
                <w:rPr>
                  <w:rFonts w:hint="eastAsia" w:ascii="仿宋_GB2312" w:hAnsi="仿宋_GB2312" w:cs="仿宋_GB2312"/>
                  <w:color w:val="000000"/>
                  <w:sz w:val="21"/>
                  <w:szCs w:val="21"/>
                </w:rPr>
                <w:br w:type="textWrapping"/>
              </w:r>
            </w:del>
            <w:del w:id="5438" w:author="user" w:date="2019-10-30T11:19:00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440"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439" w:author="user" w:date="2019-10-30T11:19:00Z"/>
          <w:trPrChange w:id="5440"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441"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442" w:author="user" w:date="2019-10-30T11:19:00Z"/>
                <w:rFonts w:ascii="仿宋_GB2312" w:hAnsi="仿宋_GB2312" w:cs="仿宋_GB2312"/>
                <w:color w:val="000000"/>
                <w:sz w:val="21"/>
                <w:szCs w:val="21"/>
                <w:lang w:eastAsia="zh-CN"/>
              </w:rPr>
            </w:pPr>
            <w:del w:id="5443" w:author="user" w:date="2019-10-30T11:19:00Z">
              <w:bookmarkStart w:id="125" w:name="_Toc229553266"/>
              <w:bookmarkStart w:id="126" w:name="_Toc322893776"/>
              <w:r>
                <w:rPr>
                  <w:rFonts w:hint="eastAsia" w:ascii="仿宋_GB2312" w:hAnsi="仿宋_GB2312" w:cs="仿宋_GB2312"/>
                  <w:color w:val="000000"/>
                  <w:sz w:val="21"/>
                  <w:szCs w:val="21"/>
                  <w:lang w:eastAsia="zh-CN"/>
                </w:rPr>
                <w:delText>22</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444"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445" w:author="user" w:date="2019-10-30T11:19:00Z"/>
                <w:rFonts w:ascii="仿宋_GB2312" w:hAnsi="仿宋_GB2312" w:cs="仿宋_GB2312"/>
                <w:color w:val="000000"/>
                <w:sz w:val="21"/>
                <w:szCs w:val="21"/>
                <w:lang w:eastAsia="zh-CN"/>
              </w:rPr>
            </w:pPr>
            <w:del w:id="5446"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447"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448" w:author="user" w:date="2019-10-30T11:19:00Z"/>
                <w:rFonts w:ascii="仿宋_GB2312" w:hAnsi="仿宋_GB2312" w:cs="仿宋_GB2312"/>
                <w:color w:val="000000"/>
                <w:sz w:val="21"/>
                <w:szCs w:val="21"/>
              </w:rPr>
            </w:pPr>
            <w:del w:id="5449" w:author="user" w:date="2019-10-30T11:19:00Z">
              <w:r>
                <w:rPr>
                  <w:rFonts w:hint="eastAsia" w:ascii="仿宋_GB2312" w:hAnsi="仿宋_GB2312" w:cs="仿宋_GB2312"/>
                  <w:color w:val="000000"/>
                  <w:sz w:val="21"/>
                  <w:szCs w:val="21"/>
                </w:rPr>
                <w:delText>职业</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450"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451" w:author="user" w:date="2019-10-30T11:19:00Z"/>
                <w:rFonts w:ascii="仿宋_GB2312" w:hAnsi="仿宋_GB2312" w:cs="仿宋_GB2312"/>
                <w:color w:val="000000"/>
                <w:sz w:val="21"/>
                <w:szCs w:val="21"/>
              </w:rPr>
            </w:pPr>
            <w:del w:id="5452" w:author="user" w:date="2019-10-30T11:19:00Z">
              <w:r>
                <w:rPr>
                  <w:rFonts w:hint="eastAsia" w:ascii="仿宋_GB2312" w:hAnsi="仿宋_GB2312" w:cs="仿宋_GB2312"/>
                  <w:color w:val="000000"/>
                  <w:sz w:val="21"/>
                  <w:szCs w:val="21"/>
                </w:rPr>
                <w:delText>2!n</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453"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454" w:author="user" w:date="2019-10-30T11:19:00Z"/>
                <w:rFonts w:ascii="仿宋_GB2312" w:hAnsi="仿宋_GB2312" w:cs="仿宋_GB2312"/>
                <w:color w:val="000000"/>
                <w:sz w:val="21"/>
                <w:szCs w:val="21"/>
                <w:lang w:eastAsia="zh-CN"/>
              </w:rPr>
            </w:pPr>
            <w:del w:id="5455" w:author="user" w:date="2019-10-30T11:19:00Z">
              <w:r>
                <w:rPr>
                  <w:rFonts w:hint="eastAsia" w:ascii="仿宋_GB2312" w:hAnsi="仿宋_GB2312" w:cs="仿宋_GB2312"/>
                  <w:color w:val="000000"/>
                  <w:sz w:val="21"/>
                  <w:szCs w:val="21"/>
                  <w:lang w:eastAsia="zh-CN"/>
                </w:rPr>
                <w:delText>1.指个人客户所从事的职业。</w:delText>
              </w:r>
            </w:del>
            <w:del w:id="5456" w:author="user" w:date="2019-10-30T11:19:00Z">
              <w:r>
                <w:rPr>
                  <w:rFonts w:hint="eastAsia" w:ascii="仿宋_GB2312" w:hAnsi="仿宋_GB2312" w:cs="仿宋_GB2312"/>
                  <w:color w:val="000000"/>
                  <w:sz w:val="21"/>
                  <w:szCs w:val="21"/>
                  <w:lang w:eastAsia="zh-CN"/>
                </w:rPr>
                <w:br w:type="textWrapping"/>
              </w:r>
            </w:del>
            <w:del w:id="5457" w:author="user" w:date="2019-10-30T11:19:00Z">
              <w:r>
                <w:rPr>
                  <w:rFonts w:hint="eastAsia" w:ascii="仿宋_GB2312" w:hAnsi="仿宋_GB2312" w:cs="仿宋_GB2312"/>
                  <w:color w:val="000000"/>
                  <w:sz w:val="21"/>
                  <w:szCs w:val="21"/>
                  <w:lang w:eastAsia="zh-CN"/>
                </w:rPr>
                <w:delText>2.参照2015年新版《中华人民共和国职业分类大典》。数据更新频率为月度。</w:delText>
              </w:r>
            </w:del>
            <w:del w:id="5458" w:author="user" w:date="2019-10-30T11:19:00Z">
              <w:r>
                <w:rPr>
                  <w:rFonts w:hint="eastAsia" w:ascii="仿宋_GB2312" w:hAnsi="仿宋_GB2312" w:cs="仿宋_GB2312"/>
                  <w:color w:val="000000"/>
                  <w:sz w:val="21"/>
                  <w:szCs w:val="21"/>
                  <w:lang w:eastAsia="zh-CN"/>
                </w:rPr>
                <w:br w:type="textWrapping"/>
              </w:r>
            </w:del>
            <w:del w:id="5459" w:author="user" w:date="2019-10-30T11:19:00Z">
              <w:r>
                <w:rPr>
                  <w:rFonts w:hint="eastAsia" w:ascii="仿宋_GB2312" w:hAnsi="仿宋_GB2312" w:cs="仿宋_GB2312"/>
                  <w:color w:val="000000"/>
                  <w:sz w:val="21"/>
                  <w:szCs w:val="21"/>
                  <w:lang w:eastAsia="zh-CN"/>
                </w:rPr>
                <w:delText>3.值域：</w:delText>
              </w:r>
            </w:del>
          </w:p>
          <w:p>
            <w:pPr>
              <w:spacing w:line="240" w:lineRule="auto"/>
              <w:jc w:val="both"/>
              <w:outlineLvl w:val="2"/>
              <w:rPr>
                <w:del w:id="5460" w:author="user" w:date="2019-10-30T11:19:00Z"/>
                <w:rFonts w:ascii="仿宋_GB2312" w:hAnsi="仿宋_GB2312" w:cs="仿宋_GB2312"/>
                <w:color w:val="000000"/>
                <w:sz w:val="21"/>
                <w:szCs w:val="21"/>
                <w:lang w:eastAsia="zh-CN"/>
              </w:rPr>
            </w:pPr>
            <w:del w:id="5461" w:author="user" w:date="2019-10-30T11:19:00Z">
              <w:r>
                <w:rPr>
                  <w:rFonts w:hint="eastAsia" w:ascii="仿宋_GB2312" w:hAnsi="仿宋_GB2312" w:cs="仿宋_GB2312"/>
                  <w:color w:val="000000"/>
                  <w:sz w:val="21"/>
                  <w:szCs w:val="21"/>
                  <w:lang w:eastAsia="zh-CN"/>
                </w:rPr>
                <w:delText>01 党的机关、国家机关、群众团体和社会组织、企事业单位负责人</w:delText>
              </w:r>
            </w:del>
            <w:del w:id="5462" w:author="user" w:date="2019-10-30T11:19:00Z">
              <w:r>
                <w:rPr>
                  <w:rFonts w:hint="eastAsia" w:ascii="仿宋_GB2312" w:hAnsi="仿宋_GB2312" w:cs="仿宋_GB2312"/>
                  <w:color w:val="000000"/>
                  <w:sz w:val="21"/>
                  <w:szCs w:val="21"/>
                  <w:lang w:eastAsia="zh-CN"/>
                </w:rPr>
                <w:br w:type="textWrapping"/>
              </w:r>
            </w:del>
            <w:del w:id="5463" w:author="user" w:date="2019-10-30T11:19:00Z">
              <w:r>
                <w:rPr>
                  <w:rFonts w:hint="eastAsia" w:ascii="仿宋_GB2312" w:hAnsi="仿宋_GB2312" w:cs="仿宋_GB2312"/>
                  <w:color w:val="000000"/>
                  <w:sz w:val="21"/>
                  <w:szCs w:val="21"/>
                  <w:lang w:eastAsia="zh-CN"/>
                </w:rPr>
                <w:delText>02 专业技术人员</w:delText>
              </w:r>
            </w:del>
            <w:del w:id="5464" w:author="user" w:date="2019-10-30T11:19:00Z">
              <w:r>
                <w:rPr>
                  <w:rFonts w:hint="eastAsia" w:ascii="仿宋_GB2312" w:hAnsi="仿宋_GB2312" w:cs="仿宋_GB2312"/>
                  <w:color w:val="000000"/>
                  <w:sz w:val="21"/>
                  <w:szCs w:val="21"/>
                  <w:lang w:eastAsia="zh-CN"/>
                </w:rPr>
                <w:br w:type="textWrapping"/>
              </w:r>
            </w:del>
            <w:del w:id="5465" w:author="user" w:date="2019-10-30T11:19:00Z">
              <w:r>
                <w:rPr>
                  <w:rFonts w:hint="eastAsia" w:ascii="仿宋_GB2312" w:hAnsi="仿宋_GB2312" w:cs="仿宋_GB2312"/>
                  <w:color w:val="000000"/>
                  <w:sz w:val="21"/>
                  <w:szCs w:val="21"/>
                  <w:lang w:eastAsia="zh-CN"/>
                </w:rPr>
                <w:delText>03 办事人员和有关人员</w:delText>
              </w:r>
            </w:del>
            <w:del w:id="5466" w:author="user" w:date="2019-10-30T11:19:00Z">
              <w:r>
                <w:rPr>
                  <w:rFonts w:hint="eastAsia" w:ascii="仿宋_GB2312" w:hAnsi="仿宋_GB2312" w:cs="仿宋_GB2312"/>
                  <w:color w:val="000000"/>
                  <w:sz w:val="21"/>
                  <w:szCs w:val="21"/>
                  <w:lang w:eastAsia="zh-CN"/>
                </w:rPr>
                <w:br w:type="textWrapping"/>
              </w:r>
            </w:del>
            <w:del w:id="5467" w:author="user" w:date="2019-10-30T11:19:00Z">
              <w:r>
                <w:rPr>
                  <w:rFonts w:hint="eastAsia" w:ascii="仿宋_GB2312" w:hAnsi="仿宋_GB2312" w:cs="仿宋_GB2312"/>
                  <w:color w:val="000000"/>
                  <w:sz w:val="21"/>
                  <w:szCs w:val="21"/>
                  <w:lang w:eastAsia="zh-CN"/>
                </w:rPr>
                <w:delText>04 社会生产服务和生活服务人员</w:delText>
              </w:r>
            </w:del>
            <w:del w:id="5468" w:author="user" w:date="2019-10-30T11:19:00Z">
              <w:r>
                <w:rPr>
                  <w:rFonts w:hint="eastAsia" w:ascii="仿宋_GB2312" w:hAnsi="仿宋_GB2312" w:cs="仿宋_GB2312"/>
                  <w:color w:val="000000"/>
                  <w:sz w:val="21"/>
                  <w:szCs w:val="21"/>
                  <w:lang w:eastAsia="zh-CN"/>
                </w:rPr>
                <w:br w:type="textWrapping"/>
              </w:r>
            </w:del>
            <w:del w:id="5469" w:author="user" w:date="2019-10-30T11:19:00Z">
              <w:r>
                <w:rPr>
                  <w:rFonts w:hint="eastAsia" w:ascii="仿宋_GB2312" w:hAnsi="仿宋_GB2312" w:cs="仿宋_GB2312"/>
                  <w:color w:val="000000"/>
                  <w:sz w:val="21"/>
                  <w:szCs w:val="21"/>
                  <w:lang w:eastAsia="zh-CN"/>
                </w:rPr>
                <w:delText>05 农、林、牧、渔业生产及辅助人员</w:delText>
              </w:r>
            </w:del>
            <w:del w:id="5470" w:author="user" w:date="2019-10-30T11:19:00Z">
              <w:r>
                <w:rPr>
                  <w:rFonts w:hint="eastAsia" w:ascii="仿宋_GB2312" w:hAnsi="仿宋_GB2312" w:cs="仿宋_GB2312"/>
                  <w:color w:val="000000"/>
                  <w:sz w:val="21"/>
                  <w:szCs w:val="21"/>
                  <w:lang w:eastAsia="zh-CN"/>
                </w:rPr>
                <w:br w:type="textWrapping"/>
              </w:r>
            </w:del>
            <w:del w:id="5471" w:author="user" w:date="2019-10-30T11:19:00Z">
              <w:r>
                <w:rPr>
                  <w:rFonts w:hint="eastAsia" w:ascii="仿宋_GB2312" w:hAnsi="仿宋_GB2312" w:cs="仿宋_GB2312"/>
                  <w:color w:val="000000"/>
                  <w:sz w:val="21"/>
                  <w:szCs w:val="21"/>
                  <w:lang w:eastAsia="zh-CN"/>
                </w:rPr>
                <w:delText>06 生产制造及有关人员</w:delText>
              </w:r>
            </w:del>
            <w:del w:id="5472" w:author="user" w:date="2019-10-30T11:19:00Z">
              <w:r>
                <w:rPr>
                  <w:rFonts w:hint="eastAsia" w:ascii="仿宋_GB2312" w:hAnsi="仿宋_GB2312" w:cs="仿宋_GB2312"/>
                  <w:color w:val="000000"/>
                  <w:sz w:val="21"/>
                  <w:szCs w:val="21"/>
                  <w:lang w:eastAsia="zh-CN"/>
                </w:rPr>
                <w:br w:type="textWrapping"/>
              </w:r>
            </w:del>
            <w:del w:id="5473" w:author="user" w:date="2019-10-30T11:19:00Z">
              <w:r>
                <w:rPr>
                  <w:rFonts w:hint="eastAsia" w:ascii="仿宋_GB2312" w:hAnsi="仿宋_GB2312" w:cs="仿宋_GB2312"/>
                  <w:color w:val="000000"/>
                  <w:sz w:val="21"/>
                  <w:szCs w:val="21"/>
                  <w:lang w:eastAsia="zh-CN"/>
                </w:rPr>
                <w:delText>07 军人</w:delText>
              </w:r>
            </w:del>
            <w:del w:id="5474" w:author="user" w:date="2019-10-30T11:19:00Z">
              <w:r>
                <w:rPr>
                  <w:rFonts w:hint="eastAsia" w:ascii="仿宋_GB2312" w:hAnsi="仿宋_GB2312" w:cs="仿宋_GB2312"/>
                  <w:color w:val="000000"/>
                  <w:sz w:val="21"/>
                  <w:szCs w:val="21"/>
                  <w:lang w:eastAsia="zh-CN"/>
                </w:rPr>
                <w:br w:type="textWrapping"/>
              </w:r>
            </w:del>
            <w:del w:id="5475" w:author="user" w:date="2019-10-30T11:19:00Z">
              <w:r>
                <w:rPr>
                  <w:rFonts w:hint="eastAsia" w:ascii="仿宋_GB2312" w:hAnsi="仿宋_GB2312" w:cs="仿宋_GB2312"/>
                  <w:color w:val="000000"/>
                  <w:sz w:val="21"/>
                  <w:szCs w:val="21"/>
                  <w:lang w:eastAsia="zh-CN"/>
                </w:rPr>
                <w:delText>08 不便分类的其他从业人员</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477"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476" w:author="user" w:date="2019-10-30T11:19:00Z"/>
          <w:trPrChange w:id="5477"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478"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479" w:author="user" w:date="2019-10-30T11:19:00Z"/>
                <w:rFonts w:ascii="仿宋_GB2312" w:hAnsi="仿宋_GB2312" w:cs="仿宋_GB2312"/>
                <w:color w:val="000000"/>
                <w:sz w:val="21"/>
                <w:szCs w:val="21"/>
                <w:lang w:eastAsia="zh-CN"/>
              </w:rPr>
            </w:pPr>
            <w:del w:id="5480" w:author="user" w:date="2019-10-30T11:19:00Z">
              <w:r>
                <w:rPr>
                  <w:rFonts w:hint="eastAsia" w:ascii="仿宋_GB2312" w:hAnsi="仿宋_GB2312" w:cs="仿宋_GB2312"/>
                  <w:color w:val="000000"/>
                  <w:sz w:val="21"/>
                  <w:szCs w:val="21"/>
                  <w:lang w:eastAsia="zh-CN"/>
                </w:rPr>
                <w:delText>23</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481"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482" w:author="user" w:date="2019-10-30T11:19:00Z"/>
                <w:rFonts w:ascii="仿宋_GB2312" w:hAnsi="仿宋_GB2312" w:cs="仿宋_GB2312"/>
                <w:color w:val="000000"/>
                <w:sz w:val="21"/>
                <w:szCs w:val="21"/>
                <w:lang w:eastAsia="zh-CN"/>
              </w:rPr>
            </w:pPr>
            <w:del w:id="5483"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484"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485" w:author="user" w:date="2019-10-30T11:19:00Z"/>
                <w:rFonts w:ascii="仿宋_GB2312" w:hAnsi="仿宋_GB2312" w:cs="仿宋_GB2312"/>
                <w:color w:val="000000"/>
                <w:sz w:val="21"/>
                <w:szCs w:val="21"/>
              </w:rPr>
            </w:pPr>
            <w:del w:id="5486" w:author="user" w:date="2019-10-30T11:19:00Z">
              <w:r>
                <w:rPr>
                  <w:rFonts w:hint="eastAsia" w:ascii="仿宋_GB2312" w:hAnsi="仿宋_GB2312" w:cs="仿宋_GB2312"/>
                  <w:color w:val="000000"/>
                  <w:sz w:val="21"/>
                  <w:szCs w:val="21"/>
                </w:rPr>
                <w:delText>个人单位名称</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487"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488" w:author="user" w:date="2019-10-30T11:19:00Z"/>
                <w:rFonts w:ascii="仿宋_GB2312" w:hAnsi="仿宋_GB2312" w:cs="仿宋_GB2312"/>
                <w:color w:val="000000"/>
                <w:sz w:val="21"/>
                <w:szCs w:val="21"/>
              </w:rPr>
            </w:pPr>
            <w:del w:id="5489" w:author="user" w:date="2019-10-30T11:19:00Z">
              <w:r>
                <w:rPr>
                  <w:rFonts w:hint="eastAsia" w:ascii="仿宋_GB2312" w:hAnsi="仿宋_GB2312" w:cs="仿宋_GB2312"/>
                  <w:color w:val="000000"/>
                  <w:sz w:val="21"/>
                  <w:szCs w:val="21"/>
                </w:rPr>
                <w:delText>anc1..100</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490"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491" w:author="user" w:date="2019-10-30T11:19:00Z"/>
                <w:rFonts w:ascii="仿宋_GB2312" w:hAnsi="仿宋_GB2312" w:cs="仿宋_GB2312"/>
                <w:color w:val="000000"/>
                <w:sz w:val="21"/>
                <w:szCs w:val="21"/>
              </w:rPr>
            </w:pPr>
            <w:del w:id="5492" w:author="user" w:date="2019-10-30T11:19:00Z">
              <w:r>
                <w:rPr>
                  <w:rFonts w:hint="eastAsia" w:ascii="仿宋_GB2312" w:hAnsi="仿宋_GB2312" w:cs="仿宋_GB2312"/>
                  <w:color w:val="000000"/>
                  <w:sz w:val="21"/>
                  <w:szCs w:val="21"/>
                  <w:lang w:eastAsia="zh-CN"/>
                </w:rPr>
                <w:delText>1.指个人客户当前的工作单位信息。</w:delText>
              </w:r>
            </w:del>
            <w:del w:id="5493" w:author="user" w:date="2019-10-30T11:19:00Z">
              <w:r>
                <w:rPr>
                  <w:rFonts w:hint="eastAsia" w:ascii="仿宋_GB2312" w:hAnsi="仿宋_GB2312" w:cs="仿宋_GB2312"/>
                  <w:color w:val="000000"/>
                  <w:sz w:val="21"/>
                  <w:szCs w:val="21"/>
                  <w:lang w:eastAsia="zh-CN"/>
                </w:rPr>
                <w:br w:type="textWrapping"/>
              </w:r>
            </w:del>
            <w:del w:id="5494" w:author="user" w:date="2019-10-30T11:19:00Z">
              <w:r>
                <w:rPr>
                  <w:rFonts w:hint="eastAsia" w:ascii="仿宋_GB2312" w:hAnsi="仿宋_GB2312" w:cs="仿宋_GB2312"/>
                  <w:color w:val="000000"/>
                  <w:sz w:val="21"/>
                  <w:szCs w:val="21"/>
                  <w:lang w:eastAsia="zh-CN"/>
                </w:rPr>
                <w:delText>2.若无工作单位则无需填写，该字段为空。按国家授权部门颁发给客户工作单位的证件上记载的名称采集。数据更新的频率为月度。</w:delText>
              </w:r>
            </w:del>
            <w:del w:id="5495" w:author="user" w:date="2019-10-30T11:19:00Z">
              <w:r>
                <w:rPr>
                  <w:rFonts w:hint="eastAsia" w:ascii="仿宋_GB2312" w:hAnsi="仿宋_GB2312" w:cs="仿宋_GB2312"/>
                  <w:color w:val="000000"/>
                  <w:sz w:val="21"/>
                  <w:szCs w:val="21"/>
                  <w:lang w:eastAsia="zh-CN"/>
                </w:rPr>
                <w:br w:type="textWrapping"/>
              </w:r>
            </w:del>
            <w:del w:id="5496" w:author="user" w:date="2019-10-30T11:19:00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498"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497" w:author="user" w:date="2019-10-30T11:19:00Z"/>
          <w:trPrChange w:id="5498"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499"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500" w:author="user" w:date="2019-10-30T11:19:00Z"/>
                <w:rFonts w:ascii="仿宋_GB2312" w:hAnsi="仿宋_GB2312" w:cs="仿宋_GB2312"/>
                <w:color w:val="000000"/>
                <w:sz w:val="21"/>
                <w:szCs w:val="21"/>
                <w:lang w:eastAsia="zh-CN"/>
              </w:rPr>
            </w:pPr>
            <w:del w:id="5501" w:author="user" w:date="2019-10-30T11:19:00Z">
              <w:r>
                <w:rPr>
                  <w:rFonts w:hint="eastAsia" w:ascii="仿宋_GB2312" w:hAnsi="仿宋_GB2312" w:cs="仿宋_GB2312"/>
                  <w:color w:val="000000"/>
                  <w:sz w:val="21"/>
                  <w:szCs w:val="21"/>
                  <w:lang w:eastAsia="zh-CN"/>
                </w:rPr>
                <w:delText>24</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502"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503" w:author="user" w:date="2019-10-30T11:19:00Z"/>
                <w:rFonts w:ascii="仿宋_GB2312" w:hAnsi="仿宋_GB2312" w:cs="仿宋_GB2312"/>
                <w:color w:val="000000"/>
                <w:sz w:val="21"/>
                <w:szCs w:val="21"/>
                <w:lang w:eastAsia="zh-CN"/>
              </w:rPr>
            </w:pPr>
            <w:del w:id="5504"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505"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506" w:author="user" w:date="2019-10-30T11:19:00Z"/>
                <w:rFonts w:ascii="仿宋_GB2312" w:hAnsi="仿宋_GB2312" w:cs="仿宋_GB2312"/>
                <w:color w:val="000000"/>
                <w:sz w:val="21"/>
                <w:szCs w:val="21"/>
              </w:rPr>
            </w:pPr>
            <w:del w:id="5507" w:author="user" w:date="2019-10-30T11:19:00Z">
              <w:r>
                <w:rPr>
                  <w:rFonts w:hint="eastAsia" w:ascii="仿宋_GB2312" w:hAnsi="仿宋_GB2312" w:cs="仿宋_GB2312"/>
                  <w:color w:val="000000"/>
                  <w:sz w:val="21"/>
                  <w:szCs w:val="21"/>
                </w:rPr>
                <w:delText>个人单位地址</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508"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509" w:author="user" w:date="2019-10-30T11:19:00Z"/>
                <w:rFonts w:ascii="仿宋_GB2312" w:hAnsi="仿宋_GB2312" w:cs="仿宋_GB2312"/>
                <w:color w:val="000000"/>
                <w:sz w:val="21"/>
                <w:szCs w:val="21"/>
              </w:rPr>
            </w:pPr>
            <w:del w:id="5510" w:author="user" w:date="2019-10-30T11:19:00Z">
              <w:r>
                <w:rPr>
                  <w:rFonts w:hint="eastAsia" w:ascii="仿宋_GB2312" w:hAnsi="仿宋_GB2312" w:cs="仿宋_GB2312"/>
                  <w:color w:val="000000"/>
                  <w:sz w:val="21"/>
                  <w:szCs w:val="21"/>
                </w:rPr>
                <w:delText>anc1..100</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511"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512" w:author="user" w:date="2019-10-30T11:19:00Z"/>
                <w:rFonts w:ascii="仿宋_GB2312" w:hAnsi="仿宋_GB2312" w:cs="仿宋_GB2312"/>
                <w:color w:val="000000"/>
                <w:sz w:val="21"/>
                <w:szCs w:val="21"/>
              </w:rPr>
            </w:pPr>
            <w:del w:id="5513" w:author="user" w:date="2019-10-30T11:19:00Z">
              <w:r>
                <w:rPr>
                  <w:rFonts w:hint="eastAsia" w:ascii="仿宋_GB2312" w:hAnsi="仿宋_GB2312" w:cs="仿宋_GB2312"/>
                  <w:color w:val="000000"/>
                  <w:sz w:val="21"/>
                  <w:szCs w:val="21"/>
                  <w:lang w:eastAsia="zh-CN"/>
                </w:rPr>
                <w:delText>1.指个人客户当前所在工作单位的详细地址信息。</w:delText>
              </w:r>
            </w:del>
            <w:del w:id="5514" w:author="user" w:date="2019-10-30T11:19:00Z">
              <w:r>
                <w:rPr>
                  <w:rFonts w:hint="eastAsia" w:ascii="仿宋_GB2312" w:hAnsi="仿宋_GB2312" w:cs="仿宋_GB2312"/>
                  <w:color w:val="000000"/>
                  <w:sz w:val="21"/>
                  <w:szCs w:val="21"/>
                  <w:lang w:eastAsia="zh-CN"/>
                </w:rPr>
                <w:br w:type="textWrapping"/>
              </w:r>
            </w:del>
            <w:del w:id="5515" w:author="user" w:date="2019-10-30T11:19:00Z">
              <w:r>
                <w:rPr>
                  <w:rFonts w:hint="eastAsia" w:ascii="仿宋_GB2312" w:hAnsi="仿宋_GB2312" w:cs="仿宋_GB2312"/>
                  <w:color w:val="000000"/>
                  <w:sz w:val="21"/>
                  <w:szCs w:val="21"/>
                  <w:lang w:eastAsia="zh-CN"/>
                </w:rPr>
                <w:delText>2.若无工作单位则无需填写，该字段为空。按国家+行政地区+详细地址，英文地址中，英文字母一律大写。数据更新的频率为月度。</w:delText>
              </w:r>
            </w:del>
            <w:del w:id="5516" w:author="user" w:date="2019-10-30T11:19:00Z">
              <w:r>
                <w:rPr>
                  <w:rFonts w:hint="eastAsia" w:ascii="仿宋_GB2312" w:hAnsi="仿宋_GB2312" w:cs="仿宋_GB2312"/>
                  <w:color w:val="000000"/>
                  <w:sz w:val="21"/>
                  <w:szCs w:val="21"/>
                  <w:lang w:eastAsia="zh-CN"/>
                </w:rPr>
                <w:br w:type="textWrapping"/>
              </w:r>
            </w:del>
            <w:del w:id="5517" w:author="user" w:date="2019-10-30T11:19:00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519"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518" w:author="user" w:date="2019-10-30T11:19:00Z"/>
          <w:trPrChange w:id="5519"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520"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521" w:author="user" w:date="2019-10-30T11:19:00Z"/>
                <w:rFonts w:ascii="仿宋_GB2312" w:hAnsi="仿宋_GB2312" w:cs="仿宋_GB2312"/>
                <w:color w:val="000000"/>
                <w:sz w:val="21"/>
                <w:szCs w:val="21"/>
                <w:lang w:eastAsia="zh-CN"/>
              </w:rPr>
            </w:pPr>
            <w:del w:id="5522" w:author="user" w:date="2019-10-30T11:19:00Z">
              <w:r>
                <w:rPr>
                  <w:rFonts w:hint="eastAsia" w:ascii="仿宋_GB2312" w:hAnsi="仿宋_GB2312" w:cs="仿宋_GB2312"/>
                  <w:color w:val="000000"/>
                  <w:sz w:val="21"/>
                  <w:szCs w:val="21"/>
                  <w:lang w:eastAsia="zh-CN"/>
                </w:rPr>
                <w:delText>25</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523"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524" w:author="user" w:date="2019-10-30T11:19:00Z"/>
                <w:rFonts w:ascii="仿宋_GB2312" w:hAnsi="仿宋_GB2312" w:cs="仿宋_GB2312"/>
                <w:color w:val="000000"/>
                <w:sz w:val="21"/>
                <w:szCs w:val="21"/>
                <w:lang w:eastAsia="zh-CN"/>
              </w:rPr>
            </w:pPr>
            <w:del w:id="5525"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auto"/>
            <w:vAlign w:val="center"/>
            <w:tcPrChange w:id="5526"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527" w:author="user" w:date="2019-10-30T11:19:00Z"/>
                <w:rFonts w:ascii="仿宋_GB2312" w:hAnsi="仿宋_GB2312" w:cs="仿宋_GB2312"/>
                <w:color w:val="000000"/>
                <w:sz w:val="21"/>
                <w:szCs w:val="21"/>
              </w:rPr>
            </w:pPr>
            <w:del w:id="5528" w:author="user" w:date="2019-10-30T11:19:00Z">
              <w:r>
                <w:rPr>
                  <w:rFonts w:hint="eastAsia" w:ascii="仿宋_GB2312" w:hAnsi="仿宋_GB2312" w:cs="仿宋_GB2312"/>
                  <w:color w:val="000000"/>
                  <w:sz w:val="21"/>
                  <w:szCs w:val="21"/>
                </w:rPr>
                <w:delText>是否是农户</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529"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530" w:author="user" w:date="2019-10-30T11:19:00Z"/>
                <w:rFonts w:ascii="仿宋_GB2312" w:hAnsi="仿宋_GB2312" w:cs="仿宋_GB2312"/>
                <w:color w:val="000000"/>
                <w:sz w:val="21"/>
                <w:szCs w:val="21"/>
              </w:rPr>
            </w:pPr>
            <w:del w:id="5531" w:author="user" w:date="2019-10-30T11:19:00Z">
              <w:r>
                <w:rPr>
                  <w:rFonts w:hint="eastAsia" w:ascii="仿宋_GB2312" w:hAnsi="仿宋_GB2312" w:cs="仿宋_GB2312"/>
                  <w:color w:val="000000"/>
                  <w:sz w:val="21"/>
                  <w:szCs w:val="21"/>
                </w:rPr>
                <w:delText>1!a</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532"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ins w:id="5533" w:author="user" w:date="2019-09-23T17:16:00Z"/>
                <w:del w:id="5534" w:author="user" w:date="2019-10-30T11:19:00Z"/>
                <w:rFonts w:ascii="仿宋_GB2312" w:hAnsi="仿宋_GB2312" w:cs="仿宋_GB2312"/>
                <w:color w:val="000000"/>
                <w:sz w:val="21"/>
                <w:szCs w:val="21"/>
                <w:lang w:eastAsia="zh-CN"/>
              </w:rPr>
            </w:pPr>
            <w:del w:id="5535" w:author="user" w:date="2019-10-30T11:19:00Z">
              <w:r>
                <w:rPr>
                  <w:rFonts w:hint="eastAsia" w:ascii="仿宋_GB2312" w:hAnsi="仿宋_GB2312" w:cs="仿宋_GB2312"/>
                  <w:color w:val="000000"/>
                  <w:sz w:val="21"/>
                  <w:szCs w:val="21"/>
                  <w:lang w:eastAsia="zh-CN"/>
                </w:rPr>
                <w:delText>1.</w:delText>
              </w:r>
            </w:del>
            <w:ins w:id="5536" w:author="user" w:date="2019-09-23T17:16:00Z">
              <w:del w:id="5537" w:author="user" w:date="2019-10-30T11:19:00Z">
                <w:r>
                  <w:rPr>
                    <w:rFonts w:hint="eastAsia"/>
                    <w:lang w:eastAsia="zh-CN"/>
                  </w:rPr>
                  <w:delText xml:space="preserve"> </w:delText>
                </w:r>
              </w:del>
            </w:ins>
            <w:ins w:id="5538" w:author="user" w:date="2019-09-23T17:16:00Z">
              <w:del w:id="5539" w:author="user" w:date="2019-10-30T11:19:00Z">
                <w:r>
                  <w:rPr>
                    <w:rFonts w:hint="eastAsia" w:ascii="仿宋_GB2312" w:hAnsi="仿宋_GB2312" w:cs="仿宋_GB2312"/>
                    <w:color w:val="000000"/>
                    <w:sz w:val="21"/>
                    <w:szCs w:val="21"/>
                    <w:lang w:eastAsia="zh-CN"/>
                  </w:rPr>
                  <w:delText>指长期（一年以上）居住在乡镇（不包括城关镇）行政管理区域内的住户，包括长期居住在城关镇所辖行政村范围内的住户和户口不在本地而在本地居住一年以上的住户，农村个体工商户和国有农场的职工。位于乡镇（不包括城关镇）行政管理区域内和在城关镇所辖行政村范围内的国有经济的机关、团体、学校、企业、事业单位的集体户；有本地户口，但举家外出谋生一年以上的住户，无论是否保存耕地，均不属于农户。</w:delText>
                </w:r>
              </w:del>
            </w:ins>
          </w:p>
          <w:p>
            <w:pPr>
              <w:spacing w:line="240" w:lineRule="auto"/>
              <w:jc w:val="both"/>
              <w:outlineLvl w:val="2"/>
              <w:rPr>
                <w:del w:id="5540" w:author="user" w:date="2019-10-30T11:19:00Z"/>
                <w:rFonts w:ascii="仿宋_GB2312" w:hAnsi="仿宋_GB2312" w:cs="仿宋_GB2312"/>
                <w:color w:val="000000"/>
                <w:sz w:val="21"/>
                <w:szCs w:val="21"/>
                <w:lang w:eastAsia="zh-CN"/>
              </w:rPr>
            </w:pPr>
            <w:del w:id="5541" w:author="user" w:date="2019-10-30T11:19:00Z">
              <w:r>
                <w:rPr>
                  <w:rFonts w:hint="eastAsia" w:ascii="仿宋_GB2312" w:hAnsi="仿宋_GB2312" w:cs="仿宋_GB2312"/>
                  <w:color w:val="000000"/>
                  <w:sz w:val="21"/>
                  <w:szCs w:val="21"/>
                  <w:lang w:eastAsia="zh-CN"/>
                </w:rPr>
                <w:delText>指是否是长期居住在乡镇和城关镇所辖行政村的住户、国有农场的职工和农村个体工商户。</w:delText>
              </w:r>
            </w:del>
            <w:del w:id="5542" w:author="user" w:date="2019-10-30T11:19:00Z">
              <w:r>
                <w:rPr>
                  <w:rFonts w:hint="eastAsia" w:ascii="仿宋_GB2312" w:hAnsi="仿宋_GB2312" w:cs="仿宋_GB2312"/>
                  <w:color w:val="000000"/>
                  <w:sz w:val="21"/>
                  <w:szCs w:val="21"/>
                  <w:lang w:eastAsia="zh-CN"/>
                </w:rPr>
                <w:br w:type="textWrapping"/>
              </w:r>
            </w:del>
            <w:del w:id="5543" w:author="user" w:date="2019-10-30T11:19:00Z">
              <w:r>
                <w:rPr>
                  <w:rFonts w:hint="eastAsia" w:ascii="仿宋_GB2312" w:hAnsi="仿宋_GB2312" w:cs="仿宋_GB2312"/>
                  <w:color w:val="000000"/>
                  <w:sz w:val="21"/>
                  <w:szCs w:val="21"/>
                  <w:lang w:eastAsia="zh-CN"/>
                </w:rPr>
                <w:delText>2.按照“1 是 0 否”格式填写，数据更新频率为月度。</w:delText>
              </w:r>
            </w:del>
            <w:del w:id="5544" w:author="user" w:date="2019-10-30T11:19:00Z">
              <w:r>
                <w:rPr>
                  <w:rFonts w:hint="eastAsia" w:ascii="仿宋_GB2312" w:hAnsi="仿宋_GB2312" w:cs="仿宋_GB2312"/>
                  <w:color w:val="000000"/>
                  <w:sz w:val="21"/>
                  <w:szCs w:val="21"/>
                  <w:lang w:eastAsia="zh-CN"/>
                </w:rPr>
                <w:br w:type="textWrapping"/>
              </w:r>
            </w:del>
            <w:del w:id="5545" w:author="user" w:date="2019-10-30T11:19:00Z">
              <w:r>
                <w:rPr>
                  <w:rFonts w:hint="eastAsia" w:ascii="仿宋_GB2312" w:hAnsi="仿宋_GB2312" w:cs="仿宋_GB2312"/>
                  <w:color w:val="000000"/>
                  <w:sz w:val="21"/>
                  <w:szCs w:val="21"/>
                  <w:lang w:eastAsia="zh-CN"/>
                </w:rPr>
                <w:delText xml:space="preserve">3.值域：1 是 </w:delText>
              </w:r>
            </w:del>
            <w:del w:id="5546" w:author="user" w:date="2019-10-30T11:19:00Z">
              <w:r>
                <w:rPr>
                  <w:rFonts w:ascii="仿宋_GB2312" w:hAnsi="仿宋_GB2312" w:cs="仿宋_GB2312"/>
                  <w:color w:val="000000"/>
                  <w:sz w:val="21"/>
                  <w:szCs w:val="21"/>
                  <w:lang w:eastAsia="zh-CN"/>
                </w:rPr>
                <w:delText xml:space="preserve"> </w:delText>
              </w:r>
            </w:del>
            <w:del w:id="5547" w:author="user" w:date="2019-10-30T11:19:00Z">
              <w:r>
                <w:rPr>
                  <w:rFonts w:hint="eastAsia" w:ascii="仿宋_GB2312" w:hAnsi="仿宋_GB2312" w:cs="仿宋_GB2312"/>
                  <w:color w:val="000000"/>
                  <w:sz w:val="21"/>
                  <w:szCs w:val="21"/>
                  <w:lang w:eastAsia="zh-CN"/>
                </w:rPr>
                <w:delText xml:space="preserve"> 0 否</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549"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548" w:author="user" w:date="2019-10-30T11:19:00Z"/>
          <w:trPrChange w:id="5549"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550"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551" w:author="user" w:date="2019-10-30T11:19:00Z"/>
                <w:rFonts w:ascii="仿宋_GB2312" w:hAnsi="仿宋_GB2312" w:cs="仿宋_GB2312"/>
                <w:color w:val="000000"/>
                <w:sz w:val="21"/>
                <w:szCs w:val="21"/>
                <w:lang w:eastAsia="zh-CN"/>
              </w:rPr>
            </w:pPr>
            <w:del w:id="5552" w:author="user" w:date="2019-10-30T11:19:00Z">
              <w:r>
                <w:rPr>
                  <w:rFonts w:hint="eastAsia" w:ascii="仿宋_GB2312" w:hAnsi="仿宋_GB2312" w:cs="仿宋_GB2312"/>
                  <w:color w:val="000000"/>
                  <w:sz w:val="21"/>
                  <w:szCs w:val="21"/>
                  <w:lang w:eastAsia="zh-CN"/>
                </w:rPr>
                <w:delText>26</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553"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554" w:author="user" w:date="2019-10-30T11:19:00Z"/>
                <w:rFonts w:ascii="仿宋_GB2312" w:hAnsi="仿宋_GB2312" w:cs="仿宋_GB2312"/>
                <w:color w:val="000000"/>
                <w:sz w:val="21"/>
                <w:szCs w:val="21"/>
                <w:lang w:eastAsia="zh-CN"/>
              </w:rPr>
            </w:pPr>
            <w:del w:id="5555"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556"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557" w:author="user" w:date="2019-10-30T11:19:00Z"/>
                <w:rFonts w:ascii="仿宋_GB2312" w:hAnsi="仿宋_GB2312" w:cs="仿宋_GB2312"/>
                <w:color w:val="000000"/>
                <w:sz w:val="21"/>
                <w:szCs w:val="21"/>
                <w:lang w:eastAsia="zh-CN"/>
              </w:rPr>
            </w:pPr>
            <w:del w:id="5558" w:author="user" w:date="2019-10-30T11:19:00Z">
              <w:r>
                <w:rPr>
                  <w:rFonts w:hint="eastAsia" w:ascii="仿宋_GB2312" w:hAnsi="仿宋_GB2312" w:cs="仿宋_GB2312"/>
                  <w:color w:val="000000"/>
                  <w:sz w:val="21"/>
                  <w:szCs w:val="21"/>
                  <w:lang w:eastAsia="zh-CN"/>
                </w:rPr>
                <w:delText>人民银行个人信息专项监测标识</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559"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560" w:author="user" w:date="2019-10-30T11:19:00Z"/>
                <w:rFonts w:ascii="仿宋_GB2312" w:hAnsi="仿宋_GB2312" w:cs="仿宋_GB2312"/>
                <w:color w:val="000000"/>
                <w:sz w:val="21"/>
                <w:szCs w:val="21"/>
              </w:rPr>
            </w:pPr>
            <w:del w:id="5561" w:author="user" w:date="2019-10-30T11:19:00Z">
              <w:r>
                <w:rPr>
                  <w:rFonts w:hint="eastAsia" w:ascii="仿宋_GB2312" w:hAnsi="仿宋_GB2312" w:cs="仿宋_GB2312"/>
                  <w:color w:val="000000"/>
                  <w:sz w:val="21"/>
                  <w:szCs w:val="21"/>
                </w:rPr>
                <w:delText>50!n</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562"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563" w:author="user" w:date="2019-10-30T11:19:00Z"/>
                <w:rFonts w:ascii="仿宋_GB2312" w:hAnsi="仿宋_GB2312" w:cs="仿宋_GB2312"/>
                <w:color w:val="000000"/>
                <w:sz w:val="21"/>
                <w:szCs w:val="21"/>
              </w:rPr>
            </w:pPr>
            <w:del w:id="5564" w:author="user" w:date="2019-10-30T11:19:00Z">
              <w:r>
                <w:rPr>
                  <w:rFonts w:hint="eastAsia" w:ascii="仿宋_GB2312" w:hAnsi="仿宋_GB2312" w:cs="仿宋_GB2312"/>
                  <w:color w:val="000000"/>
                  <w:sz w:val="21"/>
                  <w:szCs w:val="21"/>
                  <w:lang w:eastAsia="zh-CN"/>
                </w:rPr>
                <w:delText>1.指根据人民银行个人信息专项监测制度进行分类的属性标识。</w:delText>
              </w:r>
            </w:del>
            <w:del w:id="5565" w:author="user" w:date="2019-10-30T11:19:00Z">
              <w:r>
                <w:rPr>
                  <w:rFonts w:hint="eastAsia" w:ascii="仿宋_GB2312" w:hAnsi="仿宋_GB2312" w:cs="仿宋_GB2312"/>
                  <w:color w:val="000000"/>
                  <w:sz w:val="21"/>
                  <w:szCs w:val="21"/>
                  <w:lang w:eastAsia="zh-CN"/>
                </w:rPr>
                <w:br w:type="textWrapping"/>
              </w:r>
            </w:del>
            <w:del w:id="5566" w:author="user" w:date="2019-10-30T11:19:00Z">
              <w:r>
                <w:rPr>
                  <w:rFonts w:hint="eastAsia" w:ascii="仿宋_GB2312" w:hAnsi="仿宋_GB2312" w:cs="仿宋_GB2312"/>
                  <w:color w:val="000000"/>
                  <w:sz w:val="21"/>
                  <w:szCs w:val="21"/>
                  <w:lang w:eastAsia="zh-CN"/>
                </w:rPr>
                <w:delText>2.根据人民银行关于个人信息的各类监测制度进行填写。总位数为50位。目前已经明确的有前4位，后期将根据监测需要明确后48位的填写要求，数据更新频率为月度。现要求如下：</w:delText>
              </w:r>
            </w:del>
            <w:del w:id="5567" w:author="user" w:date="2019-10-30T11:19:00Z">
              <w:r>
                <w:rPr>
                  <w:rFonts w:hint="eastAsia" w:ascii="仿宋_GB2312" w:hAnsi="仿宋_GB2312" w:cs="仿宋_GB2312"/>
                  <w:color w:val="000000"/>
                  <w:sz w:val="21"/>
                  <w:szCs w:val="21"/>
                  <w:lang w:eastAsia="zh-CN"/>
                </w:rPr>
                <w:br w:type="textWrapping"/>
              </w:r>
            </w:del>
            <w:del w:id="5568" w:author="user" w:date="2019-10-30T11:19:00Z">
              <w:r>
                <w:rPr>
                  <w:rFonts w:hint="eastAsia" w:ascii="仿宋_GB2312" w:hAnsi="仿宋_GB2312" w:cs="仿宋_GB2312"/>
                  <w:color w:val="000000"/>
                  <w:sz w:val="21"/>
                  <w:szCs w:val="21"/>
                  <w:lang w:eastAsia="zh-CN"/>
                </w:rPr>
                <w:delText>第1位表示是否农村户口：1是，0否；第2位表示是否户主：1是，0否；后48位以0填充。</w:delText>
              </w:r>
            </w:del>
            <w:del w:id="5569" w:author="user" w:date="2019-10-30T11:19:00Z">
              <w:r>
                <w:rPr>
                  <w:rFonts w:hint="eastAsia" w:ascii="仿宋_GB2312" w:hAnsi="仿宋_GB2312" w:cs="仿宋_GB2312"/>
                  <w:color w:val="000000"/>
                  <w:sz w:val="21"/>
                  <w:szCs w:val="21"/>
                  <w:lang w:eastAsia="zh-CN"/>
                </w:rPr>
                <w:br w:type="textWrapping"/>
              </w:r>
            </w:del>
            <w:del w:id="5570" w:author="user" w:date="2019-10-30T11:19:00Z">
              <w:r>
                <w:rPr>
                  <w:rFonts w:hint="eastAsia" w:ascii="仿宋_GB2312" w:hAnsi="仿宋_GB2312" w:cs="仿宋_GB2312"/>
                  <w:color w:val="000000"/>
                  <w:sz w:val="21"/>
                  <w:szCs w:val="21"/>
                </w:rPr>
                <w:delText>3.值域：</w:delText>
              </w:r>
            </w:del>
          </w:p>
          <w:p>
            <w:pPr>
              <w:spacing w:line="240" w:lineRule="auto"/>
              <w:jc w:val="both"/>
              <w:outlineLvl w:val="2"/>
              <w:rPr>
                <w:del w:id="5571" w:author="user" w:date="2019-10-30T11:19:00Z"/>
                <w:rFonts w:ascii="仿宋_GB2312" w:hAnsi="仿宋_GB2312" w:cs="仿宋_GB2312"/>
                <w:color w:val="000000"/>
                <w:sz w:val="21"/>
                <w:szCs w:val="21"/>
              </w:rPr>
            </w:pPr>
            <w:del w:id="5572" w:author="user" w:date="2019-10-30T11:19:00Z">
              <w:r>
                <w:rPr>
                  <w:rFonts w:hint="eastAsia" w:ascii="仿宋_GB2312" w:hAnsi="仿宋_GB2312" w:cs="仿宋_GB2312"/>
                  <w:color w:val="000000"/>
                  <w:sz w:val="21"/>
                  <w:szCs w:val="21"/>
                </w:rPr>
                <w:delText>00000000000000000000000000000000000000000000000000-99999999999999999999999999999999999999999999999999</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5574" w:author="user" w:date="2019-10-30T11:0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cantSplit/>
          <w:trHeight w:val="360" w:hRule="atLeast"/>
          <w:del w:id="5573" w:author="user" w:date="2019-10-30T11:19:00Z"/>
          <w:trPrChange w:id="5574" w:author="user" w:date="2019-10-30T11:07:00Z">
            <w:trPr>
              <w:trHeight w:val="360" w:hRule="atLeast"/>
            </w:trPr>
          </w:trPrChange>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5575" w:author="user" w:date="2019-10-30T11:07:00Z">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widowControl w:val="0"/>
              <w:spacing w:line="240" w:lineRule="auto"/>
              <w:jc w:val="center"/>
              <w:outlineLvl w:val="2"/>
              <w:rPr>
                <w:del w:id="5576" w:author="user" w:date="2019-10-30T11:19:00Z"/>
                <w:rFonts w:ascii="仿宋_GB2312" w:hAnsi="仿宋_GB2312" w:cs="仿宋_GB2312"/>
                <w:color w:val="000000"/>
                <w:sz w:val="21"/>
                <w:szCs w:val="21"/>
                <w:lang w:eastAsia="zh-CN"/>
              </w:rPr>
            </w:pPr>
            <w:del w:id="5577" w:author="user" w:date="2019-10-30T11:19:00Z">
              <w:r>
                <w:rPr>
                  <w:rFonts w:hint="eastAsia" w:ascii="仿宋_GB2312" w:hAnsi="仿宋_GB2312" w:cs="仿宋_GB2312"/>
                  <w:color w:val="000000"/>
                  <w:sz w:val="21"/>
                  <w:szCs w:val="21"/>
                  <w:lang w:eastAsia="zh-CN"/>
                </w:rPr>
                <w:delText>27</w:delText>
              </w:r>
            </w:del>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Change w:id="5578" w:author="user" w:date="2019-10-30T11:07:00Z">
              <w:tcPr>
                <w:tcW w:w="852"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spacing w:line="240" w:lineRule="auto"/>
              <w:jc w:val="center"/>
              <w:outlineLvl w:val="2"/>
              <w:rPr>
                <w:del w:id="5579" w:author="user" w:date="2019-10-30T11:19:00Z"/>
                <w:rFonts w:ascii="仿宋_GB2312" w:hAnsi="仿宋_GB2312" w:cs="仿宋_GB2312"/>
                <w:color w:val="000000"/>
                <w:sz w:val="21"/>
                <w:szCs w:val="21"/>
                <w:lang w:eastAsia="zh-CN"/>
              </w:rPr>
            </w:pPr>
            <w:del w:id="5580" w:author="user" w:date="2019-10-30T11:19: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Change w:id="5581" w:author="user" w:date="2019-10-30T11:07:00Z">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582" w:author="user" w:date="2019-10-30T11:19:00Z"/>
                <w:rFonts w:ascii="仿宋_GB2312" w:hAnsi="仿宋_GB2312" w:cs="仿宋_GB2312"/>
                <w:color w:val="000000"/>
                <w:sz w:val="21"/>
                <w:szCs w:val="21"/>
              </w:rPr>
            </w:pPr>
            <w:del w:id="5583" w:author="user" w:date="2019-10-30T11:19:00Z">
              <w:r>
                <w:rPr>
                  <w:rFonts w:hint="eastAsia" w:ascii="仿宋_GB2312" w:hAnsi="仿宋_GB2312" w:cs="仿宋_GB2312"/>
                  <w:color w:val="000000"/>
                  <w:sz w:val="21"/>
                  <w:szCs w:val="21"/>
                </w:rPr>
                <w:delText>户籍所在地</w:delText>
              </w:r>
            </w:del>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Change w:id="5584" w:author="user" w:date="2019-10-30T11:07:00Z">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 w:lineRule="auto"/>
              <w:jc w:val="center"/>
              <w:outlineLvl w:val="2"/>
              <w:rPr>
                <w:del w:id="5585" w:author="user" w:date="2019-10-30T11:19:00Z"/>
                <w:rFonts w:ascii="仿宋_GB2312" w:hAnsi="仿宋_GB2312" w:cs="仿宋_GB2312"/>
                <w:color w:val="000000"/>
                <w:sz w:val="21"/>
                <w:szCs w:val="21"/>
              </w:rPr>
            </w:pPr>
            <w:del w:id="5586" w:author="user" w:date="2019-10-30T11:19:00Z">
              <w:r>
                <w:rPr>
                  <w:rFonts w:hint="eastAsia" w:ascii="仿宋_GB2312" w:hAnsi="仿宋_GB2312" w:cs="仿宋_GB2312"/>
                  <w:color w:val="000000"/>
                  <w:sz w:val="21"/>
                  <w:szCs w:val="21"/>
                </w:rPr>
                <w:delText>anc1..100</w:delText>
              </w:r>
            </w:del>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5587" w:author="user" w:date="2019-10-30T11:07:00Z">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outlineLvl w:val="2"/>
              <w:rPr>
                <w:del w:id="5588" w:author="user" w:date="2019-10-30T11:19:00Z"/>
                <w:rFonts w:ascii="仿宋_GB2312" w:hAnsi="仿宋_GB2312" w:cs="仿宋_GB2312"/>
                <w:color w:val="000000"/>
                <w:sz w:val="21"/>
                <w:szCs w:val="21"/>
              </w:rPr>
            </w:pPr>
            <w:del w:id="5589" w:author="user" w:date="2019-10-30T11:19:00Z">
              <w:r>
                <w:rPr>
                  <w:rFonts w:hint="eastAsia" w:ascii="仿宋_GB2312" w:hAnsi="仿宋_GB2312" w:cs="仿宋_GB2312"/>
                  <w:color w:val="000000"/>
                  <w:sz w:val="21"/>
                  <w:szCs w:val="21"/>
                  <w:lang w:eastAsia="zh-CN"/>
                </w:rPr>
                <w:delText>1.指个人客户户口簿的详细地址信息。</w:delText>
              </w:r>
            </w:del>
            <w:del w:id="5590" w:author="user" w:date="2019-10-30T11:19:00Z">
              <w:r>
                <w:rPr>
                  <w:rFonts w:hint="eastAsia" w:ascii="仿宋_GB2312" w:hAnsi="仿宋_GB2312" w:cs="仿宋_GB2312"/>
                  <w:color w:val="000000"/>
                  <w:sz w:val="21"/>
                  <w:szCs w:val="21"/>
                  <w:lang w:eastAsia="zh-CN"/>
                </w:rPr>
                <w:br w:type="textWrapping"/>
              </w:r>
            </w:del>
            <w:del w:id="5591" w:author="user" w:date="2019-10-30T11:19:00Z">
              <w:r>
                <w:rPr>
                  <w:rFonts w:hint="eastAsia" w:ascii="仿宋_GB2312" w:hAnsi="仿宋_GB2312" w:cs="仿宋_GB2312"/>
                  <w:color w:val="000000"/>
                  <w:sz w:val="21"/>
                  <w:szCs w:val="21"/>
                  <w:lang w:eastAsia="zh-CN"/>
                </w:rPr>
                <w:delText>2.国家+行政地区+详细地址，英文地址中，英文字母一律大写。数据更新的频率为月度。</w:delText>
              </w:r>
            </w:del>
            <w:del w:id="5592" w:author="user" w:date="2019-10-30T11:19:00Z">
              <w:r>
                <w:rPr>
                  <w:rFonts w:hint="eastAsia" w:ascii="仿宋_GB2312" w:hAnsi="仿宋_GB2312" w:cs="仿宋_GB2312"/>
                  <w:color w:val="000000"/>
                  <w:sz w:val="21"/>
                  <w:szCs w:val="21"/>
                  <w:lang w:eastAsia="zh-CN"/>
                </w:rPr>
                <w:br w:type="textWrapping"/>
              </w:r>
            </w:del>
            <w:del w:id="5593" w:author="user" w:date="2019-10-30T11:19:00Z">
              <w:r>
                <w:rPr>
                  <w:rFonts w:hint="eastAsia" w:ascii="仿宋_GB2312" w:hAnsi="仿宋_GB2312" w:cs="仿宋_GB2312"/>
                  <w:color w:val="000000"/>
                  <w:sz w:val="21"/>
                  <w:szCs w:val="21"/>
                </w:rPr>
                <w:delText>3.值域：/</w:delText>
              </w:r>
            </w:del>
          </w:p>
        </w:tc>
      </w:tr>
      <w:bookmarkEnd w:id="125"/>
      <w:bookmarkEnd w:id="126"/>
    </w:tbl>
    <w:p>
      <w:pPr>
        <w:pStyle w:val="4"/>
        <w:spacing w:line="240" w:lineRule="auto"/>
        <w:ind w:left="1161" w:hanging="1161"/>
        <w:rPr>
          <w:rFonts w:ascii="仿宋_GB2312" w:hAnsi="仿宋_GB2312" w:cs="仿宋_GB2312"/>
          <w:lang w:eastAsia="zh-CN"/>
          <w:rPrChange w:id="5595" w:author="user" w:date="2019-10-30T11:21:00Z">
            <w:rPr>
              <w:lang w:eastAsia="zh-CN"/>
            </w:rPr>
          </w:rPrChange>
        </w:rPr>
        <w:pPrChange w:id="5594" w:author="user" w:date="2019-10-30T11:21:00Z">
          <w:pPr>
            <w:pStyle w:val="4"/>
            <w:spacing w:line="480" w:lineRule="auto"/>
            <w:ind w:left="1161" w:hanging="1161"/>
          </w:pPr>
        </w:pPrChange>
      </w:pPr>
      <w:bookmarkStart w:id="127" w:name="_Toc23021"/>
      <w:bookmarkStart w:id="128" w:name="_Toc14252352"/>
      <w:bookmarkStart w:id="129" w:name="_Toc11982"/>
      <w:bookmarkStart w:id="130" w:name="_Toc8195"/>
      <w:bookmarkStart w:id="131" w:name="_Toc23319421"/>
      <w:r>
        <w:rPr>
          <w:rFonts w:hint="eastAsia" w:ascii="仿宋_GB2312" w:hAnsi="仿宋_GB2312" w:cs="仿宋_GB2312"/>
          <w:lang w:eastAsia="zh-CN"/>
          <w:rPrChange w:id="5596" w:author="user" w:date="2019-10-30T11:21:00Z">
            <w:rPr>
              <w:rFonts w:hint="eastAsia"/>
              <w:lang w:eastAsia="zh-CN"/>
            </w:rPr>
          </w:rPrChange>
        </w:rPr>
        <w:t>单位客户报文</w:t>
      </w:r>
      <w:bookmarkEnd w:id="127"/>
      <w:bookmarkEnd w:id="128"/>
      <w:ins w:id="5597" w:author="user" w:date="2019-10-24T17:06:00Z">
        <w:del w:id="5598" w:author="罗斌" w:date="2019-10-30T11:02:00Z">
          <w:r>
            <w:rPr>
              <w:rFonts w:hint="eastAsia" w:ascii="仿宋_GB2312" w:hAnsi="仿宋_GB2312" w:cs="仿宋_GB2312"/>
              <w:lang w:eastAsia="zh-CN"/>
              <w:rPrChange w:id="5599" w:author="user" w:date="2019-10-30T11:21:00Z">
                <w:rPr>
                  <w:rFonts w:hint="eastAsia"/>
                  <w:lang w:eastAsia="zh-CN"/>
                </w:rPr>
              </w:rPrChange>
            </w:rPr>
            <w:delText>（存款类客户无需报送）</w:delText>
          </w:r>
          <w:bookmarkEnd w:id="129"/>
          <w:bookmarkEnd w:id="130"/>
          <w:bookmarkEnd w:id="131"/>
        </w:del>
      </w:ins>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金融机构名称</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1.指数据发生金融机构的代码证或相关成立批文中载明的机构名称全称。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2.境内、外机构均采用中文进行描述。数据更新的频率为月度。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客户编号</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1.指各金融机构为统一管理，根据既定规则生成并分配给客户的一个编码。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客户名称</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单位客户类型</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n..2</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1.指根据单位性质进行划分的类型。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2.参照《组织机构类型》（GB/T 20091-2006），数据更新频率为月度。包括企业、机关、事业单位、社会团体、其他组织机构以及其他未列明的组织机构等。</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 企业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公司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非公司制企业法人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15 企业分支机构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17 个人独资企业、合伙企业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19 其他企业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 机关</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31 中国共产党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32 国家权力机关法人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33 国家行政机关法人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34 国家司法机关法人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35 政协组织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36 民主党派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37 人民解放军、武警部队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39 其他机关</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5 事业单位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51 事业单位法人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53 事业单位分支、派出机构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59 其他事业单位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7 社会团体</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71 社会团体法人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73 社会团体分支、代表机构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79 其他社会团体</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 其他组织机构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91 民办非企业单位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93 基金会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94 宗教活动场所</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95 农村村民委员会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96 城市居民委员会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97 自定义区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 其他未列明的组织机构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统一社会信用代码</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18!an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1.指国家授权部门颁发给法人和其他组织全国统一的代码。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未“三证合一”的无需填写，该字段为空。国家标准规定统一社会信用代码用18位阿拉伯数字或大写英文字母表示，分别是1位登记管理部门代码、1位机构类别代码、6位登记管理机关行政区划码、9位主体标识码和1位校验码。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单位证件有效期限</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1.指单位客户有效证件上载明的到期日期。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2.按照“YYYY-MM-DD”格式填写，单位客户未“三证合一”前的证件以工商、民政、编办等部门颁发的证件的最晚失效日期为准。</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组织机构代码</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10!an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1.指对中华人民共和国内依法注册、依法登记的机关、企事业单位、社会团体，以及其他组织机构颁发一个在全国范围内唯一的、始终不变的代码标识。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2.已“三证合一”的，无需填写，该字段为空。全国组织机构代码由八位数字（或大写拉丁字母）本体代码和一位数字（或大写拉丁字母）校验码组成。数据更新频率为月度。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营业执照注册号</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an..18</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1.指工商行政管理机关发给工商企业、个体经营者的准许从事某项生产经营活动的凭证，营业执照注册号在营业执照右上方。</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2.已“三证合一”的，无需填写，该字段为空。工商行政管理机关发给工商企业、个体经营者的准许从事某项生产经营活动的凭证号码</w:t>
            </w:r>
            <w:del w:id="5600" w:author="user" w:date="2019-10-21T15:48:00Z">
              <w:r>
                <w:rPr>
                  <w:rFonts w:hint="eastAsia" w:ascii="仿宋_GB2312" w:hAnsi="仿宋_GB2312" w:cs="仿宋_GB2312"/>
                  <w:color w:val="000000"/>
                  <w:sz w:val="21"/>
                  <w:szCs w:val="21"/>
                  <w:lang w:eastAsia="zh-CN"/>
                </w:rPr>
                <w:delText>，已“三证合一”的为统一社会信用代码</w:delText>
              </w:r>
            </w:del>
            <w:r>
              <w:rPr>
                <w:rFonts w:hint="eastAsia" w:ascii="仿宋_GB2312" w:hAnsi="仿宋_GB2312" w:cs="仿宋_GB2312"/>
                <w:color w:val="000000"/>
                <w:sz w:val="21"/>
                <w:szCs w:val="21"/>
                <w:lang w:eastAsia="zh-CN"/>
              </w:rPr>
              <w:t>。数据更新频率为月度。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5601" w:author="user" w:date="2019-10-24T11:05:00Z"/>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ins w:id="5602" w:author="user" w:date="2019-10-24T11:05:00Z"/>
                <w:rFonts w:ascii="仿宋_GB2312" w:hAnsi="仿宋_GB2312" w:cs="仿宋_GB2312"/>
                <w:color w:val="000000"/>
                <w:sz w:val="21"/>
                <w:szCs w:val="21"/>
                <w:lang w:eastAsia="zh-CN"/>
              </w:rPr>
            </w:pPr>
            <w:ins w:id="5603" w:author="user" w:date="2019-10-24T11:05:00Z">
              <w:r>
                <w:rPr>
                  <w:rFonts w:hint="eastAsia" w:ascii="仿宋_GB2312" w:hAnsi="仿宋_GB2312" w:cs="仿宋_GB2312"/>
                  <w:color w:val="000000"/>
                  <w:sz w:val="21"/>
                  <w:szCs w:val="21"/>
                  <w:lang w:eastAsia="zh-CN"/>
                </w:rPr>
                <w:t>11</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ins w:id="5604" w:author="user" w:date="2019-10-24T11:05:00Z"/>
                <w:rFonts w:ascii="仿宋_GB2312" w:hAnsi="仿宋_GB2312" w:cs="仿宋_GB2312"/>
                <w:color w:val="000000"/>
                <w:sz w:val="21"/>
                <w:szCs w:val="21"/>
                <w:lang w:eastAsia="zh-CN"/>
              </w:rPr>
            </w:pPr>
            <w:ins w:id="5605" w:author="user" w:date="2019-10-24T11:05:00Z">
              <w:r>
                <w:rPr>
                  <w:rFonts w:hint="eastAsia" w:ascii="仿宋_GB2312" w:hAnsi="仿宋_GB2312" w:cs="仿宋_GB2312"/>
                  <w:color w:val="000000"/>
                  <w:sz w:val="21"/>
                  <w:szCs w:val="21"/>
                  <w:lang w:eastAsia="zh-CN"/>
                </w:rPr>
                <w:t>--</w:t>
              </w:r>
            </w:ins>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ins w:id="5606" w:author="user" w:date="2019-10-24T11:05:00Z"/>
                <w:rFonts w:ascii="仿宋_GB2312" w:hAnsi="仿宋_GB2312" w:cs="仿宋_GB2312"/>
                <w:color w:val="000000"/>
                <w:sz w:val="21"/>
                <w:szCs w:val="21"/>
                <w:lang w:eastAsia="zh-CN"/>
              </w:rPr>
            </w:pPr>
            <w:ins w:id="5607" w:author="user" w:date="2019-10-24T11:05:00Z">
              <w:r>
                <w:rPr>
                  <w:rFonts w:hint="eastAsia" w:ascii="仿宋_GB2312" w:hAnsi="仿宋_GB2312" w:cs="仿宋_GB2312"/>
                  <w:color w:val="000000"/>
                  <w:sz w:val="21"/>
                  <w:szCs w:val="21"/>
                  <w:lang w:eastAsia="zh-CN"/>
                </w:rPr>
                <w:t>其他</w:t>
              </w:r>
            </w:ins>
            <w:ins w:id="5608" w:author="user" w:date="2019-10-24T11:05:00Z">
              <w:r>
                <w:rPr>
                  <w:rFonts w:ascii="仿宋_GB2312" w:hAnsi="仿宋_GB2312" w:cs="仿宋_GB2312"/>
                  <w:color w:val="000000"/>
                  <w:sz w:val="21"/>
                  <w:szCs w:val="21"/>
                  <w:lang w:eastAsia="zh-CN"/>
                </w:rPr>
                <w:t>证件类型</w:t>
              </w:r>
            </w:ins>
            <w:ins w:id="5609" w:author="user" w:date="2019-10-24T17:06:00Z">
              <w:r>
                <w:rPr>
                  <w:rFonts w:hint="eastAsia" w:ascii="仿宋_GB2312" w:hAnsi="仿宋_GB2312" w:cs="仿宋_GB2312"/>
                  <w:color w:val="000000"/>
                  <w:sz w:val="21"/>
                  <w:szCs w:val="21"/>
                  <w:lang w:eastAsia="zh-CN"/>
                </w:rPr>
                <w:t>号</w:t>
              </w:r>
            </w:ins>
            <w:ins w:id="5610" w:author="user" w:date="2019-10-24T17:06:00Z">
              <w:r>
                <w:rPr>
                  <w:rFonts w:ascii="仿宋_GB2312" w:hAnsi="仿宋_GB2312" w:cs="仿宋_GB2312"/>
                  <w:color w:val="000000"/>
                  <w:sz w:val="21"/>
                  <w:szCs w:val="21"/>
                  <w:lang w:eastAsia="zh-CN"/>
                </w:rPr>
                <w:t>码</w:t>
              </w:r>
            </w:ins>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ins w:id="5611" w:author="user" w:date="2019-10-24T11:05:00Z"/>
                <w:rFonts w:ascii="仿宋_GB2312" w:hAnsi="仿宋_GB2312" w:cs="仿宋_GB2312"/>
                <w:color w:val="000000"/>
                <w:sz w:val="21"/>
                <w:szCs w:val="21"/>
                <w:lang w:eastAsia="zh-CN"/>
              </w:rPr>
            </w:pPr>
            <w:ins w:id="5612" w:author="user" w:date="2019-10-24T11:11:00Z">
              <w:r>
                <w:rPr>
                  <w:rFonts w:ascii="仿宋_GB2312" w:hAnsi="仿宋_GB2312" w:cs="仿宋_GB2312"/>
                  <w:color w:val="000000"/>
                  <w:sz w:val="21"/>
                  <w:szCs w:val="21"/>
                  <w:lang w:eastAsia="zh-CN"/>
                </w:rPr>
                <w:t>an..</w:t>
              </w:r>
            </w:ins>
            <w:ins w:id="5613" w:author="user" w:date="2019-10-24T11:16:00Z">
              <w:r>
                <w:rPr>
                  <w:rFonts w:ascii="仿宋_GB2312" w:hAnsi="仿宋_GB2312" w:cs="仿宋_GB2312"/>
                  <w:color w:val="000000"/>
                  <w:sz w:val="21"/>
                  <w:szCs w:val="21"/>
                  <w:lang w:eastAsia="zh-CN"/>
                </w:rPr>
                <w:t>100</w:t>
              </w:r>
            </w:ins>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ins w:id="5614" w:author="user" w:date="2019-10-24T11:05:00Z"/>
                <w:rFonts w:ascii="仿宋_GB2312" w:hAnsi="仿宋_GB2312" w:cs="仿宋_GB2312"/>
                <w:color w:val="000000"/>
                <w:sz w:val="21"/>
                <w:szCs w:val="21"/>
                <w:lang w:eastAsia="zh-CN"/>
              </w:rPr>
            </w:pPr>
            <w:ins w:id="5615" w:author="user" w:date="2019-10-24T11:11:00Z">
              <w:r>
                <w:rPr>
                  <w:rFonts w:hint="eastAsia" w:ascii="仿宋_GB2312" w:hAnsi="仿宋_GB2312" w:cs="仿宋_GB2312"/>
                  <w:color w:val="000000"/>
                  <w:sz w:val="21"/>
                  <w:szCs w:val="21"/>
                  <w:lang w:eastAsia="zh-CN"/>
                </w:rPr>
                <w:t>1.</w:t>
              </w:r>
            </w:ins>
            <w:ins w:id="5616" w:author="user" w:date="2019-10-24T11:13:00Z">
              <w:r>
                <w:rPr>
                  <w:rFonts w:hint="eastAsia" w:ascii="仿宋_GB2312" w:hAnsi="仿宋_GB2312" w:cs="仿宋_GB2312"/>
                  <w:color w:val="000000"/>
                  <w:sz w:val="21"/>
                  <w:szCs w:val="21"/>
                  <w:lang w:eastAsia="zh-CN"/>
                </w:rPr>
                <w:t>指</w:t>
              </w:r>
            </w:ins>
            <w:ins w:id="5617" w:author="user" w:date="2019-10-24T11:17:00Z">
              <w:r>
                <w:rPr>
                  <w:rFonts w:hint="eastAsia" w:ascii="仿宋_GB2312" w:hAnsi="仿宋_GB2312" w:cs="仿宋_GB2312"/>
                  <w:color w:val="000000"/>
                  <w:sz w:val="21"/>
                  <w:szCs w:val="21"/>
                  <w:lang w:eastAsia="zh-CN"/>
                </w:rPr>
                <w:t>存量</w:t>
              </w:r>
            </w:ins>
            <w:ins w:id="5618" w:author="user" w:date="2019-10-24T11:17:00Z">
              <w:r>
                <w:rPr>
                  <w:rFonts w:ascii="仿宋_GB2312" w:hAnsi="仿宋_GB2312" w:cs="仿宋_GB2312"/>
                  <w:color w:val="000000"/>
                  <w:sz w:val="21"/>
                  <w:szCs w:val="21"/>
                  <w:lang w:eastAsia="zh-CN"/>
                </w:rPr>
                <w:t>客户中</w:t>
              </w:r>
            </w:ins>
            <w:ins w:id="5619" w:author="user" w:date="2019-10-24T11:20:00Z">
              <w:r>
                <w:rPr>
                  <w:rFonts w:hint="eastAsia" w:ascii="仿宋_GB2312" w:hAnsi="仿宋_GB2312" w:cs="仿宋_GB2312"/>
                  <w:color w:val="000000"/>
                  <w:sz w:val="21"/>
                  <w:szCs w:val="21"/>
                  <w:lang w:eastAsia="zh-CN"/>
                </w:rPr>
                <w:t>各类</w:t>
              </w:r>
            </w:ins>
            <w:ins w:id="5620" w:author="user" w:date="2019-10-24T11:19:00Z">
              <w:r>
                <w:rPr>
                  <w:rFonts w:hint="eastAsia" w:ascii="仿宋_GB2312" w:hAnsi="仿宋_GB2312" w:cs="仿宋_GB2312"/>
                  <w:color w:val="000000"/>
                  <w:sz w:val="21"/>
                  <w:szCs w:val="21"/>
                  <w:lang w:eastAsia="zh-CN"/>
                </w:rPr>
                <w:t>批文</w:t>
              </w:r>
            </w:ins>
            <w:ins w:id="5621" w:author="user" w:date="2019-10-24T11:18:00Z">
              <w:r>
                <w:rPr>
                  <w:rFonts w:ascii="仿宋_GB2312" w:hAnsi="仿宋_GB2312" w:cs="仿宋_GB2312"/>
                  <w:color w:val="000000"/>
                  <w:sz w:val="21"/>
                  <w:szCs w:val="21"/>
                  <w:lang w:eastAsia="zh-CN"/>
                </w:rPr>
                <w:t>等</w:t>
              </w:r>
            </w:ins>
            <w:ins w:id="5622" w:author="user" w:date="2019-10-31T17:28:00Z">
              <w:r>
                <w:rPr>
                  <w:rFonts w:hint="eastAsia" w:ascii="仿宋_GB2312" w:hAnsi="仿宋_GB2312" w:cs="仿宋_GB2312"/>
                  <w:color w:val="000000"/>
                  <w:sz w:val="21"/>
                  <w:szCs w:val="21"/>
                  <w:lang w:eastAsia="zh-CN"/>
                </w:rPr>
                <w:t>非标准</w:t>
              </w:r>
            </w:ins>
            <w:ins w:id="5623" w:author="user" w:date="2019-10-31T17:28:00Z">
              <w:r>
                <w:rPr>
                  <w:rFonts w:ascii="仿宋_GB2312" w:hAnsi="仿宋_GB2312" w:cs="仿宋_GB2312"/>
                  <w:color w:val="000000"/>
                  <w:sz w:val="21"/>
                  <w:szCs w:val="21"/>
                  <w:lang w:eastAsia="zh-CN"/>
                </w:rPr>
                <w:t>化</w:t>
              </w:r>
            </w:ins>
            <w:ins w:id="5624" w:author="user" w:date="2019-10-24T11:19:00Z">
              <w:r>
                <w:rPr>
                  <w:rFonts w:hint="eastAsia" w:ascii="仿宋_GB2312" w:hAnsi="仿宋_GB2312" w:cs="仿宋_GB2312"/>
                  <w:color w:val="000000"/>
                  <w:sz w:val="21"/>
                  <w:szCs w:val="21"/>
                  <w:lang w:eastAsia="zh-CN"/>
                </w:rPr>
                <w:t>证件</w:t>
              </w:r>
            </w:ins>
            <w:ins w:id="5625" w:author="user" w:date="2019-10-24T11:19:00Z">
              <w:r>
                <w:rPr>
                  <w:rFonts w:ascii="仿宋_GB2312" w:hAnsi="仿宋_GB2312" w:cs="仿宋_GB2312"/>
                  <w:color w:val="000000"/>
                  <w:sz w:val="21"/>
                  <w:szCs w:val="21"/>
                  <w:lang w:eastAsia="zh-CN"/>
                </w:rPr>
                <w:t>类型</w:t>
              </w:r>
            </w:ins>
            <w:ins w:id="5626" w:author="user" w:date="2019-10-31T17:28:00Z">
              <w:r>
                <w:rPr>
                  <w:rFonts w:hint="eastAsia" w:ascii="仿宋_GB2312" w:hAnsi="仿宋_GB2312" w:cs="仿宋_GB2312"/>
                  <w:color w:val="000000"/>
                  <w:sz w:val="21"/>
                  <w:szCs w:val="21"/>
                  <w:lang w:eastAsia="zh-CN"/>
                </w:rPr>
                <w:t>的</w:t>
              </w:r>
            </w:ins>
            <w:ins w:id="5627" w:author="user" w:date="2019-10-24T17:06:00Z">
              <w:r>
                <w:rPr>
                  <w:rFonts w:hint="eastAsia" w:ascii="仿宋_GB2312" w:hAnsi="仿宋_GB2312" w:cs="仿宋_GB2312"/>
                  <w:color w:val="000000"/>
                  <w:sz w:val="21"/>
                  <w:szCs w:val="21"/>
                  <w:lang w:eastAsia="zh-CN"/>
                </w:rPr>
                <w:t>号码</w:t>
              </w:r>
            </w:ins>
            <w:ins w:id="5628" w:author="user" w:date="2019-10-24T11:19:00Z">
              <w:r>
                <w:rPr>
                  <w:rFonts w:hint="eastAsia" w:ascii="仿宋_GB2312" w:hAnsi="仿宋_GB2312" w:cs="仿宋_GB2312"/>
                  <w:color w:val="000000"/>
                  <w:sz w:val="21"/>
                  <w:szCs w:val="21"/>
                  <w:lang w:eastAsia="zh-CN"/>
                </w:rPr>
                <w:t>。</w:t>
              </w:r>
            </w:ins>
            <w:ins w:id="5629" w:author="user" w:date="2019-10-24T11:20:00Z">
              <w:r>
                <w:rPr>
                  <w:rFonts w:hint="eastAsia" w:ascii="仿宋_GB2312" w:hAnsi="仿宋_GB2312" w:cs="仿宋_GB2312"/>
                  <w:color w:val="000000"/>
                  <w:sz w:val="21"/>
                  <w:szCs w:val="21"/>
                  <w:lang w:eastAsia="zh-CN"/>
                </w:rPr>
                <w:br w:type="textWrapping"/>
              </w:r>
            </w:ins>
            <w:ins w:id="5630" w:author="user" w:date="2019-10-24T11:20:00Z">
              <w:r>
                <w:rPr>
                  <w:rFonts w:ascii="仿宋_GB2312" w:hAnsi="仿宋_GB2312" w:cs="仿宋_GB2312"/>
                  <w:color w:val="000000"/>
                  <w:sz w:val="21"/>
                  <w:szCs w:val="21"/>
                  <w:lang w:eastAsia="zh-CN"/>
                </w:rPr>
                <w:t>2.</w:t>
              </w:r>
            </w:ins>
            <w:ins w:id="5631" w:author="user" w:date="2019-10-24T11:21:00Z">
              <w:r>
                <w:rPr>
                  <w:rFonts w:hint="eastAsia" w:ascii="仿宋_GB2312" w:hAnsi="仿宋_GB2312" w:cs="仿宋_GB2312"/>
                  <w:color w:val="000000"/>
                  <w:sz w:val="21"/>
                  <w:szCs w:val="21"/>
                  <w:lang w:eastAsia="zh-CN"/>
                </w:rPr>
                <w:t>数据更新</w:t>
              </w:r>
            </w:ins>
            <w:ins w:id="5632" w:author="user" w:date="2019-10-24T11:21:00Z">
              <w:r>
                <w:rPr>
                  <w:rFonts w:ascii="仿宋_GB2312" w:hAnsi="仿宋_GB2312" w:cs="仿宋_GB2312"/>
                  <w:color w:val="000000"/>
                  <w:sz w:val="21"/>
                  <w:szCs w:val="21"/>
                  <w:lang w:eastAsia="zh-CN"/>
                </w:rPr>
                <w:t>频率为月度</w:t>
              </w:r>
            </w:ins>
            <w:ins w:id="5633" w:author="user" w:date="2019-10-24T11:21:00Z">
              <w:r>
                <w:rPr>
                  <w:rFonts w:hint="eastAsia" w:ascii="仿宋_GB2312" w:hAnsi="仿宋_GB2312" w:cs="仿宋_GB2312"/>
                  <w:color w:val="000000"/>
                  <w:sz w:val="21"/>
                  <w:szCs w:val="21"/>
                  <w:lang w:eastAsia="zh-CN"/>
                </w:rPr>
                <w:t>。</w:t>
              </w:r>
            </w:ins>
            <w:ins w:id="5634" w:author="user" w:date="2019-10-24T11:21:00Z">
              <w:r>
                <w:rPr>
                  <w:rFonts w:hint="eastAsia" w:ascii="仿宋_GB2312" w:hAnsi="仿宋_GB2312" w:cs="仿宋_GB2312"/>
                  <w:color w:val="000000"/>
                  <w:sz w:val="21"/>
                  <w:szCs w:val="21"/>
                  <w:lang w:eastAsia="zh-CN"/>
                </w:rPr>
                <w:br w:type="textWrapping"/>
              </w:r>
            </w:ins>
            <w:ins w:id="5635" w:author="user" w:date="2019-10-24T11:21:00Z">
              <w:r>
                <w:rPr>
                  <w:rFonts w:ascii="仿宋_GB2312" w:hAnsi="仿宋_GB2312" w:cs="仿宋_GB2312"/>
                  <w:color w:val="000000"/>
                  <w:sz w:val="21"/>
                  <w:szCs w:val="21"/>
                  <w:lang w:eastAsia="zh-CN"/>
                </w:rPr>
                <w:t>3.</w:t>
              </w:r>
            </w:ins>
            <w:ins w:id="5636" w:author="user" w:date="2019-10-24T11:21:00Z">
              <w:r>
                <w:rPr>
                  <w:rFonts w:hint="eastAsia" w:ascii="仿宋_GB2312" w:hAnsi="仿宋_GB2312" w:cs="仿宋_GB2312"/>
                  <w:color w:val="000000"/>
                  <w:sz w:val="21"/>
                  <w:szCs w:val="21"/>
                  <w:lang w:eastAsia="zh-CN"/>
                </w:rPr>
                <w:t>值域：/</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5637" w:author="user" w:date="2019-10-24T11:07:00Z">
              <w:r>
                <w:rPr>
                  <w:rFonts w:hint="eastAsia" w:ascii="仿宋_GB2312" w:hAnsi="仿宋_GB2312" w:cs="仿宋_GB2312"/>
                  <w:color w:val="000000"/>
                  <w:sz w:val="21"/>
                  <w:szCs w:val="21"/>
                </w:rPr>
                <w:delText>11</w:delText>
              </w:r>
            </w:del>
            <w:ins w:id="5638" w:author="user" w:date="2019-10-24T11:07:00Z">
              <w:r>
                <w:rPr>
                  <w:rFonts w:hint="eastAsia" w:ascii="仿宋_GB2312" w:hAnsi="仿宋_GB2312" w:cs="仿宋_GB2312"/>
                  <w:color w:val="000000"/>
                  <w:sz w:val="21"/>
                  <w:szCs w:val="21"/>
                </w:rPr>
                <w:t>1</w:t>
              </w:r>
            </w:ins>
            <w:ins w:id="5639" w:author="user" w:date="2019-10-24T11:07:00Z">
              <w:r>
                <w:rPr>
                  <w:rFonts w:ascii="仿宋_GB2312" w:hAnsi="仿宋_GB2312" w:cs="仿宋_GB2312"/>
                  <w:color w:val="000000"/>
                  <w:sz w:val="21"/>
                  <w:szCs w:val="21"/>
                </w:rPr>
                <w:t>2</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纳税人识别号</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an..20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1.指税务登记证上的号码，通常简称为“税号”。税务登记证是从事生产、经营的纳税人向生产、经营地或者纳税义务发生地的主管税务机关申报办理税务登记时，所颁发的登记凭证。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已“三证合一”的单位或“两证合一”的个体工商户无需填写，该字段为空。纳税人识别号由15位、17位、18位或者20位码（字符型）组成。其中：企事业单位等组织机构纳税人，以国家质量监督检验检疫总局编制的9位码，并在其前面加挂6位行政区划码共15位码，作为其纳税人识别号；从事生产、经营的外籍、港澳台人员税务登记代码为：区域码+相应的有效证件号码；个体工商户税务登记代码为其经过脱敏处理的居民身份证号码</w:t>
            </w:r>
            <w:del w:id="5640" w:author="user" w:date="2019-10-31T14:33:00Z">
              <w:r>
                <w:rPr>
                  <w:rFonts w:hint="eastAsia" w:ascii="仿宋_GB2312" w:hAnsi="仿宋_GB2312" w:cs="仿宋_GB2312"/>
                  <w:color w:val="000000"/>
                  <w:sz w:val="21"/>
                  <w:szCs w:val="21"/>
                  <w:lang w:eastAsia="zh-CN"/>
                </w:rPr>
                <w:delText>，脱敏规则参见3.7</w:delText>
              </w:r>
            </w:del>
            <w:ins w:id="5641" w:author="罗斌" w:date="2019-10-30T16:39:00Z">
              <w:del w:id="5642" w:author="user" w:date="2019-10-31T14:33:00Z">
                <w:r>
                  <w:rPr>
                    <w:rFonts w:hint="eastAsia" w:ascii="仿宋_GB2312" w:hAnsi="仿宋_GB2312" w:cs="仿宋_GB2312"/>
                    <w:color w:val="000000"/>
                    <w:sz w:val="21"/>
                    <w:szCs w:val="21"/>
                    <w:lang w:eastAsia="zh-CN"/>
                  </w:rPr>
                  <w:delText>8</w:delText>
                </w:r>
              </w:del>
            </w:ins>
            <w:del w:id="5643" w:author="user" w:date="2019-10-31T14:33:00Z">
              <w:r>
                <w:rPr>
                  <w:rFonts w:hint="eastAsia" w:ascii="仿宋_GB2312" w:hAnsi="仿宋_GB2312" w:cs="仿宋_GB2312"/>
                  <w:color w:val="000000"/>
                  <w:sz w:val="21"/>
                  <w:szCs w:val="21"/>
                  <w:lang w:eastAsia="zh-CN"/>
                </w:rPr>
                <w:delText>节</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644" w:author="user" w:date="2019-10-24T11:07:00Z">
              <w:r>
                <w:rPr>
                  <w:rFonts w:hint="eastAsia" w:ascii="仿宋_GB2312" w:hAnsi="仿宋_GB2312" w:cs="仿宋_GB2312"/>
                  <w:color w:val="000000"/>
                  <w:sz w:val="21"/>
                  <w:szCs w:val="21"/>
                </w:rPr>
                <w:delText>1</w:delText>
              </w:r>
            </w:del>
            <w:del w:id="5645" w:author="user" w:date="2019-10-24T11:07:00Z">
              <w:r>
                <w:rPr>
                  <w:rFonts w:hint="eastAsia" w:ascii="仿宋_GB2312" w:hAnsi="仿宋_GB2312" w:cs="仿宋_GB2312"/>
                  <w:color w:val="000000"/>
                  <w:sz w:val="21"/>
                  <w:szCs w:val="21"/>
                  <w:lang w:eastAsia="zh-CN"/>
                </w:rPr>
                <w:delText>2</w:delText>
              </w:r>
            </w:del>
            <w:ins w:id="5646" w:author="user" w:date="2019-10-24T11:07:00Z">
              <w:r>
                <w:rPr>
                  <w:rFonts w:hint="eastAsia" w:ascii="仿宋_GB2312" w:hAnsi="仿宋_GB2312" w:cs="仿宋_GB2312"/>
                  <w:color w:val="000000"/>
                  <w:sz w:val="21"/>
                  <w:szCs w:val="21"/>
                </w:rPr>
                <w:t>1</w:t>
              </w:r>
            </w:ins>
            <w:ins w:id="5647" w:author="user" w:date="2019-10-24T11:07:00Z">
              <w:r>
                <w:rPr>
                  <w:rFonts w:ascii="仿宋_GB2312" w:hAnsi="仿宋_GB2312" w:cs="仿宋_GB2312"/>
                  <w:color w:val="000000"/>
                  <w:sz w:val="21"/>
                  <w:szCs w:val="21"/>
                  <w:lang w:eastAsia="zh-CN"/>
                </w:rPr>
                <w:t>3</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特殊机构代码</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after="240"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1.指全国组织机构代码管理中心向特殊企业统一赋予的、仅供该机构在办理涉外业务时使用的专用代码。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2.相关规则参考“《国家外汇管理局 国家质量监督检验检疫总局关于修订印发&lt;特殊机构代码赋码业务操作规程&gt;的通知》（汇发〔2014〕16号）。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648" w:author="user" w:date="2019-10-24T11:07:00Z">
              <w:r>
                <w:rPr>
                  <w:rFonts w:hint="eastAsia" w:ascii="仿宋_GB2312" w:hAnsi="仿宋_GB2312" w:cs="仿宋_GB2312"/>
                  <w:color w:val="000000"/>
                  <w:sz w:val="21"/>
                  <w:szCs w:val="21"/>
                </w:rPr>
                <w:delText>1</w:delText>
              </w:r>
            </w:del>
            <w:del w:id="5649" w:author="user" w:date="2019-10-24T11:07:00Z">
              <w:r>
                <w:rPr>
                  <w:rFonts w:hint="eastAsia" w:ascii="仿宋_GB2312" w:hAnsi="仿宋_GB2312" w:cs="仿宋_GB2312"/>
                  <w:color w:val="000000"/>
                  <w:sz w:val="21"/>
                  <w:szCs w:val="21"/>
                  <w:lang w:eastAsia="zh-CN"/>
                </w:rPr>
                <w:delText>3</w:delText>
              </w:r>
            </w:del>
            <w:ins w:id="5650" w:author="user" w:date="2019-10-24T11:07:00Z">
              <w:r>
                <w:rPr>
                  <w:rFonts w:hint="eastAsia" w:ascii="仿宋_GB2312" w:hAnsi="仿宋_GB2312" w:cs="仿宋_GB2312"/>
                  <w:color w:val="000000"/>
                  <w:sz w:val="21"/>
                  <w:szCs w:val="21"/>
                </w:rPr>
                <w:t>1</w:t>
              </w:r>
            </w:ins>
            <w:ins w:id="5651" w:author="user" w:date="2019-10-24T11:07:00Z">
              <w:r>
                <w:rPr>
                  <w:rFonts w:ascii="仿宋_GB2312" w:hAnsi="仿宋_GB2312" w:cs="仿宋_GB2312"/>
                  <w:color w:val="000000"/>
                  <w:sz w:val="21"/>
                  <w:szCs w:val="21"/>
                  <w:lang w:eastAsia="zh-CN"/>
                </w:rPr>
                <w:t>4</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行业</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lang w:eastAsia="zh-CN"/>
              </w:rPr>
            </w:pPr>
            <w:ins w:id="5652" w:author="user" w:date="2019-09-12T10:37:00Z">
              <w:r>
                <w:rPr>
                  <w:rFonts w:ascii="仿宋_GB2312" w:hAnsi="仿宋_GB2312" w:cs="仿宋_GB2312"/>
                  <w:color w:val="000000"/>
                  <w:sz w:val="21"/>
                  <w:szCs w:val="21"/>
                  <w:lang w:eastAsia="zh-CN"/>
                </w:rPr>
                <w:t>1</w:t>
              </w:r>
            </w:ins>
            <w:del w:id="5653" w:author="user" w:date="2019-09-12T10:37:00Z">
              <w:r>
                <w:rPr>
                  <w:rFonts w:hint="eastAsia" w:ascii="仿宋_GB2312" w:hAnsi="仿宋_GB2312" w:cs="仿宋_GB2312"/>
                  <w:color w:val="000000"/>
                  <w:sz w:val="21"/>
                  <w:szCs w:val="21"/>
                  <w:lang w:eastAsia="zh-CN"/>
                </w:rPr>
                <w:delText>4</w:delText>
              </w:r>
            </w:del>
            <w:r>
              <w:rPr>
                <w:rFonts w:hint="eastAsia" w:ascii="仿宋_GB2312" w:hAnsi="仿宋_GB2312" w:cs="仿宋_GB2312"/>
                <w:color w:val="000000"/>
                <w:sz w:val="21"/>
                <w:szCs w:val="21"/>
                <w:lang w:eastAsia="zh-CN"/>
              </w:rPr>
              <w:t>!</w:t>
            </w:r>
            <w:ins w:id="5654" w:author="user" w:date="2019-09-12T10:37:00Z">
              <w:r>
                <w:rPr>
                  <w:rFonts w:ascii="仿宋_GB2312" w:hAnsi="仿宋_GB2312" w:cs="仿宋_GB2312"/>
                  <w:color w:val="000000"/>
                  <w:sz w:val="21"/>
                  <w:szCs w:val="21"/>
                  <w:lang w:eastAsia="zh-CN"/>
                </w:rPr>
                <w:t>a</w:t>
              </w:r>
            </w:ins>
            <w:r>
              <w:rPr>
                <w:rFonts w:hint="eastAsia" w:ascii="仿宋_GB2312" w:hAnsi="仿宋_GB2312" w:cs="仿宋_GB2312"/>
                <w:color w:val="000000"/>
                <w:sz w:val="21"/>
                <w:szCs w:val="21"/>
                <w:lang w:eastAsia="zh-CN"/>
              </w:rPr>
              <w:t>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1.指客户在有关部门登记注册的或主要从事的行业。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2.参照《国民经济行业分类》（GB/T4754-2017）标准的门类，填写</w:t>
            </w:r>
            <w:del w:id="5655" w:author="user" w:date="2019-09-12T10:21:00Z">
              <w:r>
                <w:rPr>
                  <w:rFonts w:hint="eastAsia" w:ascii="仿宋_GB2312" w:hAnsi="仿宋_GB2312" w:cs="仿宋_GB2312"/>
                  <w:color w:val="000000"/>
                  <w:sz w:val="21"/>
                  <w:szCs w:val="21"/>
                  <w:lang w:eastAsia="zh-CN"/>
                </w:rPr>
                <w:delText>四</w:delText>
              </w:r>
            </w:del>
            <w:ins w:id="5656" w:author="user" w:date="2019-09-12T10:21:00Z">
              <w:r>
                <w:rPr>
                  <w:rFonts w:hint="eastAsia" w:ascii="仿宋_GB2312" w:hAnsi="仿宋_GB2312" w:cs="仿宋_GB2312"/>
                  <w:color w:val="000000"/>
                  <w:sz w:val="21"/>
                  <w:szCs w:val="21"/>
                  <w:lang w:eastAsia="zh-CN"/>
                </w:rPr>
                <w:t>1</w:t>
              </w:r>
            </w:ins>
            <w:r>
              <w:rPr>
                <w:rFonts w:hint="eastAsia" w:ascii="仿宋_GB2312" w:hAnsi="仿宋_GB2312" w:cs="仿宋_GB2312"/>
                <w:color w:val="000000"/>
                <w:sz w:val="21"/>
                <w:szCs w:val="21"/>
                <w:lang w:eastAsia="zh-CN"/>
              </w:rPr>
              <w:t>位</w:t>
            </w:r>
            <w:ins w:id="5657" w:author="user" w:date="2019-09-12T10:21:00Z">
              <w:r>
                <w:rPr>
                  <w:rFonts w:hint="eastAsia" w:ascii="仿宋_GB2312" w:hAnsi="仿宋_GB2312" w:cs="仿宋_GB2312"/>
                  <w:color w:val="000000"/>
                  <w:sz w:val="21"/>
                  <w:szCs w:val="21"/>
                  <w:lang w:eastAsia="zh-CN"/>
                </w:rPr>
                <w:t>大</w:t>
              </w:r>
            </w:ins>
            <w:del w:id="5658" w:author="user" w:date="2019-09-12T10:21:00Z">
              <w:r>
                <w:rPr>
                  <w:rFonts w:hint="eastAsia" w:ascii="仿宋_GB2312" w:hAnsi="仿宋_GB2312" w:cs="仿宋_GB2312"/>
                  <w:color w:val="000000"/>
                  <w:sz w:val="21"/>
                  <w:szCs w:val="21"/>
                  <w:lang w:eastAsia="zh-CN"/>
                </w:rPr>
                <w:delText>小</w:delText>
              </w:r>
            </w:del>
            <w:r>
              <w:rPr>
                <w:rFonts w:hint="eastAsia" w:ascii="仿宋_GB2312" w:hAnsi="仿宋_GB2312" w:cs="仿宋_GB2312"/>
                <w:color w:val="000000"/>
                <w:sz w:val="21"/>
                <w:szCs w:val="21"/>
                <w:lang w:eastAsia="zh-CN"/>
              </w:rPr>
              <w:t>类编码。数据更新的频率为月度。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5659" w:author="user" w:date="2019-09-12T10:21:00Z"/>
                <w:rFonts w:ascii="仿宋_GB2312" w:hAnsi="仿宋_GB2312" w:cs="仿宋_GB2312"/>
                <w:color w:val="000000"/>
                <w:sz w:val="21"/>
                <w:szCs w:val="21"/>
                <w:lang w:eastAsia="zh-CN"/>
              </w:rPr>
            </w:pPr>
            <w:ins w:id="5660" w:author="user" w:date="2019-09-12T10:21:00Z">
              <w:r>
                <w:rPr>
                  <w:rFonts w:hint="eastAsia" w:ascii="仿宋_GB2312" w:hAnsi="仿宋_GB2312" w:cs="仿宋_GB2312"/>
                  <w:color w:val="000000"/>
                  <w:sz w:val="21"/>
                  <w:szCs w:val="21"/>
                  <w:lang w:eastAsia="zh-CN"/>
                </w:rPr>
                <w:t>A农、林、牧、渔业</w:t>
              </w:r>
            </w:ins>
          </w:p>
          <w:p>
            <w:pPr>
              <w:spacing w:line="240" w:lineRule="auto"/>
              <w:jc w:val="both"/>
              <w:rPr>
                <w:ins w:id="5661" w:author="user" w:date="2019-09-12T10:21:00Z"/>
                <w:rFonts w:ascii="仿宋_GB2312" w:hAnsi="仿宋_GB2312" w:cs="仿宋_GB2312"/>
                <w:color w:val="000000"/>
                <w:sz w:val="21"/>
                <w:szCs w:val="21"/>
                <w:lang w:eastAsia="zh-CN"/>
              </w:rPr>
            </w:pPr>
            <w:ins w:id="5662" w:author="user" w:date="2019-09-12T10:21:00Z">
              <w:r>
                <w:rPr>
                  <w:rFonts w:hint="eastAsia" w:ascii="仿宋_GB2312" w:hAnsi="仿宋_GB2312" w:cs="仿宋_GB2312"/>
                  <w:color w:val="000000"/>
                  <w:sz w:val="21"/>
                  <w:szCs w:val="21"/>
                  <w:lang w:eastAsia="zh-CN"/>
                </w:rPr>
                <w:t>B采矿业</w:t>
              </w:r>
            </w:ins>
          </w:p>
          <w:p>
            <w:pPr>
              <w:spacing w:line="240" w:lineRule="auto"/>
              <w:jc w:val="both"/>
              <w:rPr>
                <w:ins w:id="5663" w:author="user" w:date="2019-09-12T10:21:00Z"/>
                <w:rFonts w:ascii="仿宋_GB2312" w:hAnsi="仿宋_GB2312" w:cs="仿宋_GB2312"/>
                <w:color w:val="000000"/>
                <w:sz w:val="21"/>
                <w:szCs w:val="21"/>
                <w:lang w:eastAsia="zh-CN"/>
              </w:rPr>
            </w:pPr>
            <w:ins w:id="5664" w:author="user" w:date="2019-09-12T10:21:00Z">
              <w:r>
                <w:rPr>
                  <w:rFonts w:hint="eastAsia" w:ascii="仿宋_GB2312" w:hAnsi="仿宋_GB2312" w:cs="仿宋_GB2312"/>
                  <w:color w:val="000000"/>
                  <w:sz w:val="21"/>
                  <w:szCs w:val="21"/>
                  <w:lang w:eastAsia="zh-CN"/>
                </w:rPr>
                <w:t>……</w:t>
              </w:r>
            </w:ins>
          </w:p>
          <w:p>
            <w:pPr>
              <w:spacing w:line="240" w:lineRule="auto"/>
              <w:jc w:val="both"/>
              <w:rPr>
                <w:ins w:id="5665" w:author="user" w:date="2019-09-12T10:21:00Z"/>
                <w:rFonts w:ascii="仿宋_GB2312" w:hAnsi="仿宋_GB2312" w:cs="仿宋_GB2312"/>
                <w:color w:val="000000"/>
                <w:sz w:val="21"/>
                <w:szCs w:val="21"/>
                <w:lang w:eastAsia="zh-CN"/>
              </w:rPr>
            </w:pPr>
            <w:ins w:id="5666" w:author="user" w:date="2019-09-12T10:21:00Z">
              <w:r>
                <w:rPr>
                  <w:rFonts w:hint="eastAsia" w:ascii="仿宋_GB2312" w:hAnsi="仿宋_GB2312" w:cs="仿宋_GB2312"/>
                  <w:color w:val="000000"/>
                  <w:sz w:val="21"/>
                  <w:szCs w:val="21"/>
                  <w:lang w:eastAsia="zh-CN"/>
                </w:rPr>
                <w:t>T国际组织</w:t>
              </w:r>
            </w:ins>
          </w:p>
          <w:p>
            <w:pPr>
              <w:spacing w:line="240" w:lineRule="auto"/>
              <w:jc w:val="both"/>
              <w:rPr>
                <w:ins w:id="5667" w:author="user" w:date="2019-09-12T10:21:00Z"/>
                <w:rFonts w:ascii="仿宋_GB2312" w:hAnsi="仿宋_GB2312" w:cs="仿宋_GB2312"/>
                <w:color w:val="000000"/>
                <w:sz w:val="21"/>
                <w:szCs w:val="21"/>
                <w:lang w:eastAsia="zh-CN"/>
              </w:rPr>
            </w:pPr>
            <w:ins w:id="5668" w:author="user" w:date="2019-09-12T10:21:00Z">
              <w:r>
                <w:rPr>
                  <w:rFonts w:hint="eastAsia" w:ascii="仿宋_GB2312" w:hAnsi="仿宋_GB2312" w:cs="仿宋_GB2312"/>
                  <w:color w:val="000000"/>
                  <w:sz w:val="21"/>
                  <w:szCs w:val="21"/>
                  <w:lang w:eastAsia="zh-CN"/>
                </w:rPr>
                <w:t>1个人</w:t>
              </w:r>
            </w:ins>
          </w:p>
          <w:p>
            <w:pPr>
              <w:spacing w:line="240" w:lineRule="auto"/>
              <w:jc w:val="both"/>
              <w:rPr>
                <w:ins w:id="5669" w:author="user" w:date="2019-09-12T10:21:00Z"/>
                <w:rFonts w:ascii="仿宋_GB2312" w:hAnsi="仿宋_GB2312" w:cs="仿宋_GB2312"/>
                <w:color w:val="000000"/>
                <w:sz w:val="21"/>
                <w:szCs w:val="21"/>
                <w:lang w:eastAsia="zh-CN"/>
              </w:rPr>
            </w:pPr>
            <w:ins w:id="5670" w:author="user" w:date="2019-09-12T10:21:00Z">
              <w:r>
                <w:rPr>
                  <w:rFonts w:hint="eastAsia" w:ascii="仿宋_GB2312" w:hAnsi="仿宋_GB2312" w:cs="仿宋_GB2312"/>
                  <w:color w:val="000000"/>
                  <w:sz w:val="21"/>
                  <w:szCs w:val="21"/>
                  <w:lang w:eastAsia="zh-CN"/>
                </w:rPr>
                <w:t>2境外</w:t>
              </w:r>
            </w:ins>
          </w:p>
          <w:p>
            <w:pPr>
              <w:spacing w:line="240" w:lineRule="auto"/>
              <w:jc w:val="both"/>
              <w:rPr>
                <w:rFonts w:ascii="仿宋_GB2312" w:hAnsi="仿宋_GB2312" w:cs="仿宋_GB2312"/>
                <w:color w:val="000000"/>
                <w:sz w:val="21"/>
                <w:szCs w:val="21"/>
                <w:lang w:eastAsia="zh-CN"/>
              </w:rPr>
            </w:pPr>
            <w:del w:id="5671" w:author="user" w:date="2019-09-12T10:21:00Z">
              <w:r>
                <w:rPr>
                  <w:rFonts w:hint="eastAsia" w:ascii="仿宋_GB2312" w:hAnsi="仿宋_GB2312" w:cs="仿宋_GB2312"/>
                  <w:color w:val="000000"/>
                  <w:sz w:val="21"/>
                  <w:szCs w:val="21"/>
                  <w:lang w:eastAsia="zh-CN"/>
                </w:rPr>
                <w:delText>0111 稻谷种植</w:delText>
              </w:r>
            </w:del>
            <w:del w:id="5672" w:author="user" w:date="2019-09-12T10:21:00Z">
              <w:r>
                <w:rPr>
                  <w:rFonts w:hint="eastAsia" w:ascii="仿宋_GB2312" w:hAnsi="仿宋_GB2312" w:cs="仿宋_GB2312"/>
                  <w:color w:val="000000"/>
                  <w:sz w:val="21"/>
                  <w:szCs w:val="21"/>
                  <w:lang w:eastAsia="zh-CN"/>
                </w:rPr>
                <w:br w:type="textWrapping"/>
              </w:r>
            </w:del>
            <w:del w:id="5673" w:author="user" w:date="2019-09-12T10:21:00Z">
              <w:r>
                <w:rPr>
                  <w:rFonts w:hint="eastAsia" w:ascii="仿宋_GB2312" w:hAnsi="仿宋_GB2312" w:cs="仿宋_GB2312"/>
                  <w:color w:val="000000"/>
                  <w:sz w:val="21"/>
                  <w:szCs w:val="21"/>
                  <w:lang w:eastAsia="zh-CN"/>
                </w:rPr>
                <w:delText>0112 小麦种植</w:delText>
              </w:r>
            </w:del>
            <w:del w:id="5674" w:author="user" w:date="2019-09-12T10:21:00Z">
              <w:r>
                <w:rPr>
                  <w:rFonts w:hint="eastAsia" w:ascii="仿宋_GB2312" w:hAnsi="仿宋_GB2312" w:cs="仿宋_GB2312"/>
                  <w:color w:val="000000"/>
                  <w:sz w:val="21"/>
                  <w:szCs w:val="21"/>
                  <w:lang w:eastAsia="zh-CN"/>
                </w:rPr>
                <w:br w:type="textWrapping"/>
              </w:r>
            </w:del>
            <w:del w:id="5675" w:author="user" w:date="2019-09-12T10:21:00Z">
              <w:r>
                <w:rPr>
                  <w:rFonts w:hint="eastAsia" w:ascii="仿宋_GB2312" w:hAnsi="仿宋_GB2312" w:cs="仿宋_GB2312"/>
                  <w:color w:val="000000"/>
                  <w:sz w:val="21"/>
                  <w:szCs w:val="21"/>
                  <w:lang w:eastAsia="zh-CN"/>
                </w:rPr>
                <w:delText>…… ……</w:delText>
              </w:r>
            </w:del>
            <w:del w:id="5676" w:author="user" w:date="2019-09-12T10:21:00Z">
              <w:r>
                <w:rPr>
                  <w:rFonts w:hint="eastAsia" w:ascii="仿宋_GB2312" w:hAnsi="仿宋_GB2312" w:cs="仿宋_GB2312"/>
                  <w:color w:val="000000"/>
                  <w:sz w:val="21"/>
                  <w:szCs w:val="21"/>
                  <w:lang w:eastAsia="zh-CN"/>
                </w:rPr>
                <w:br w:type="textWrapping"/>
              </w:r>
            </w:del>
            <w:del w:id="5677" w:author="user" w:date="2019-09-12T10:21:00Z">
              <w:r>
                <w:rPr>
                  <w:rFonts w:hint="eastAsia" w:ascii="仿宋_GB2312" w:hAnsi="仿宋_GB2312" w:cs="仿宋_GB2312"/>
                  <w:color w:val="000000"/>
                  <w:sz w:val="21"/>
                  <w:szCs w:val="21"/>
                  <w:lang w:eastAsia="zh-CN"/>
                </w:rPr>
                <w:delText>9700 国际组织</w:delText>
              </w:r>
            </w:del>
            <w:del w:id="5678" w:author="user" w:date="2019-09-12T10:21:00Z">
              <w:r>
                <w:rPr>
                  <w:rFonts w:hint="eastAsia" w:ascii="仿宋_GB2312" w:hAnsi="仿宋_GB2312" w:cs="仿宋_GB2312"/>
                  <w:color w:val="000000"/>
                  <w:sz w:val="21"/>
                  <w:szCs w:val="21"/>
                  <w:lang w:eastAsia="zh-CN"/>
                </w:rPr>
                <w:br w:type="textWrapping"/>
              </w:r>
            </w:del>
            <w:del w:id="5679" w:author="user" w:date="2019-09-12T10:21:00Z">
              <w:r>
                <w:rPr>
                  <w:rFonts w:hint="eastAsia" w:ascii="仿宋_GB2312" w:hAnsi="仿宋_GB2312" w:cs="仿宋_GB2312"/>
                  <w:color w:val="000000"/>
                  <w:sz w:val="21"/>
                  <w:szCs w:val="21"/>
                  <w:lang w:eastAsia="zh-CN"/>
                </w:rPr>
                <w:delText>9800 个人</w:delText>
              </w:r>
            </w:del>
            <w:del w:id="5680" w:author="user" w:date="2019-09-12T10:21:00Z">
              <w:r>
                <w:rPr>
                  <w:rFonts w:hint="eastAsia" w:ascii="仿宋_GB2312" w:hAnsi="仿宋_GB2312" w:cs="仿宋_GB2312"/>
                  <w:color w:val="000000"/>
                  <w:sz w:val="21"/>
                  <w:szCs w:val="21"/>
                  <w:lang w:eastAsia="zh-CN"/>
                </w:rPr>
                <w:br w:type="textWrapping"/>
              </w:r>
            </w:del>
            <w:del w:id="5681" w:author="user" w:date="2019-09-12T10:21:00Z">
              <w:r>
                <w:rPr>
                  <w:rFonts w:hint="eastAsia" w:ascii="仿宋_GB2312" w:hAnsi="仿宋_GB2312" w:cs="仿宋_GB2312"/>
                  <w:color w:val="000000"/>
                  <w:sz w:val="21"/>
                  <w:szCs w:val="21"/>
                  <w:lang w:eastAsia="zh-CN"/>
                </w:rPr>
                <w:delText>9900 境外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682" w:author="user" w:date="2019-10-24T11:08:00Z">
              <w:r>
                <w:rPr>
                  <w:rFonts w:hint="eastAsia" w:ascii="仿宋_GB2312" w:hAnsi="仿宋_GB2312" w:cs="仿宋_GB2312"/>
                  <w:color w:val="000000"/>
                  <w:sz w:val="21"/>
                  <w:szCs w:val="21"/>
                </w:rPr>
                <w:delText>1</w:delText>
              </w:r>
            </w:del>
            <w:del w:id="5683" w:author="user" w:date="2019-10-24T11:08:00Z">
              <w:r>
                <w:rPr>
                  <w:rFonts w:hint="eastAsia" w:ascii="仿宋_GB2312" w:hAnsi="仿宋_GB2312" w:cs="仿宋_GB2312"/>
                  <w:color w:val="000000"/>
                  <w:sz w:val="21"/>
                  <w:szCs w:val="21"/>
                  <w:lang w:eastAsia="zh-CN"/>
                </w:rPr>
                <w:delText>4</w:delText>
              </w:r>
            </w:del>
            <w:ins w:id="5684" w:author="user" w:date="2019-10-24T11:08:00Z">
              <w:r>
                <w:rPr>
                  <w:rFonts w:hint="eastAsia" w:ascii="仿宋_GB2312" w:hAnsi="仿宋_GB2312" w:cs="仿宋_GB2312"/>
                  <w:color w:val="000000"/>
                  <w:sz w:val="21"/>
                  <w:szCs w:val="21"/>
                </w:rPr>
                <w:t>1</w:t>
              </w:r>
            </w:ins>
            <w:ins w:id="5685" w:author="user" w:date="2019-10-24T11:08:00Z">
              <w:r>
                <w:rPr>
                  <w:rFonts w:ascii="仿宋_GB2312" w:hAnsi="仿宋_GB2312" w:cs="仿宋_GB2312"/>
                  <w:color w:val="000000"/>
                  <w:sz w:val="21"/>
                  <w:szCs w:val="21"/>
                  <w:lang w:eastAsia="zh-CN"/>
                </w:rPr>
                <w:t>5</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企业规模</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5686" w:author="user" w:date="2019-09-24T14:30:00Z">
              <w:r>
                <w:rPr>
                  <w:rFonts w:hint="eastAsia" w:ascii="仿宋_GB2312" w:hAnsi="仿宋_GB2312" w:cs="仿宋_GB2312"/>
                  <w:color w:val="000000"/>
                  <w:sz w:val="21"/>
                  <w:szCs w:val="21"/>
                  <w:lang w:eastAsia="zh-CN"/>
                </w:rPr>
                <w:delText>单位客户</w:delText>
              </w:r>
            </w:del>
            <w:ins w:id="5687" w:author="user" w:date="2019-09-24T14:30:00Z">
              <w:r>
                <w:rPr>
                  <w:rFonts w:hint="eastAsia" w:ascii="仿宋_GB2312" w:hAnsi="仿宋_GB2312" w:cs="仿宋_GB2312"/>
                  <w:color w:val="000000"/>
                  <w:sz w:val="21"/>
                  <w:szCs w:val="21"/>
                  <w:lang w:eastAsia="zh-CN"/>
                </w:rPr>
                <w:t>企业</w:t>
              </w:r>
            </w:ins>
            <w:r>
              <w:rPr>
                <w:rFonts w:hint="eastAsia" w:ascii="仿宋_GB2312" w:hAnsi="仿宋_GB2312" w:cs="仿宋_GB2312"/>
                <w:color w:val="000000"/>
                <w:sz w:val="21"/>
                <w:szCs w:val="21"/>
                <w:lang w:eastAsia="zh-CN"/>
              </w:rPr>
              <w:t>的经营规模。</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若客户属于境内个人、境外非居民则无需填写，该字段为空。若属于企业，则根据“关于印发《统计上大中小微型企业划分办法（2017）》的通知（国统字〔2017〕213号”文件规定，根据从业人员、营业收入和资产总额等要素，一般分为大型、中型、小型、微型企业。非企业类单位属于不适用此标准，对应代码：CS99。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CS01 大型      CS02 中型</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CS03 小型      CS04 微型</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CS99 不适用此标准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688" w:author="user" w:date="2019-10-24T11:08:00Z">
              <w:r>
                <w:rPr>
                  <w:rFonts w:hint="eastAsia" w:ascii="仿宋_GB2312" w:hAnsi="仿宋_GB2312" w:cs="仿宋_GB2312"/>
                  <w:color w:val="000000"/>
                  <w:sz w:val="21"/>
                  <w:szCs w:val="21"/>
                </w:rPr>
                <w:delText>1</w:delText>
              </w:r>
            </w:del>
            <w:del w:id="5689" w:author="user" w:date="2019-10-24T11:08:00Z">
              <w:r>
                <w:rPr>
                  <w:rFonts w:hint="eastAsia" w:ascii="仿宋_GB2312" w:hAnsi="仿宋_GB2312" w:cs="仿宋_GB2312"/>
                  <w:color w:val="000000"/>
                  <w:sz w:val="21"/>
                  <w:szCs w:val="21"/>
                  <w:lang w:eastAsia="zh-CN"/>
                </w:rPr>
                <w:delText>5</w:delText>
              </w:r>
            </w:del>
            <w:ins w:id="5690" w:author="user" w:date="2019-10-24T11:08:00Z">
              <w:r>
                <w:rPr>
                  <w:rFonts w:hint="eastAsia" w:ascii="仿宋_GB2312" w:hAnsi="仿宋_GB2312" w:cs="仿宋_GB2312"/>
                  <w:color w:val="000000"/>
                  <w:sz w:val="21"/>
                  <w:szCs w:val="21"/>
                </w:rPr>
                <w:t>1</w:t>
              </w:r>
            </w:ins>
            <w:ins w:id="5691" w:author="user" w:date="2019-10-24T11:08:00Z">
              <w:r>
                <w:rPr>
                  <w:rFonts w:ascii="仿宋_GB2312" w:hAnsi="仿宋_GB2312" w:cs="仿宋_GB2312"/>
                  <w:color w:val="000000"/>
                  <w:sz w:val="21"/>
                  <w:szCs w:val="21"/>
                  <w:lang w:eastAsia="zh-CN"/>
                </w:rPr>
                <w:t>6</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单位业务范围</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国家允许企业生产和经营的商品类别、品种及服务项目，反应企业业务活动的内容和生产经营方向，是企业业务活动范围的法律界限，体现企业民事权利能力和行为能力的核心内容，是进行公司注册时的必填项。</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营业执照上的“经营范围”的信息采集，如互联网科技行业的企业经营范围一般为“网络通信科技产品领域内的技术开发、技术咨询、技术转让、技术服务，计算机网络工程，计算机软件开发及维护，计算机辅助设备的安装及维修，电子产品的安装和销售，计算机及相关产品的销售等”。</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692" w:author="user" w:date="2019-10-24T11:08:00Z">
              <w:r>
                <w:rPr>
                  <w:rFonts w:hint="eastAsia" w:ascii="仿宋_GB2312" w:hAnsi="仿宋_GB2312" w:cs="仿宋_GB2312"/>
                  <w:color w:val="000000"/>
                  <w:sz w:val="21"/>
                  <w:szCs w:val="21"/>
                  <w:lang w:eastAsia="zh-CN"/>
                </w:rPr>
                <w:delText>16</w:delText>
              </w:r>
            </w:del>
            <w:ins w:id="5693" w:author="user" w:date="2019-10-24T11:08:00Z">
              <w:r>
                <w:rPr>
                  <w:rFonts w:hint="eastAsia" w:ascii="仿宋_GB2312" w:hAnsi="仿宋_GB2312" w:cs="仿宋_GB2312"/>
                  <w:color w:val="000000"/>
                  <w:sz w:val="21"/>
                  <w:szCs w:val="21"/>
                  <w:lang w:eastAsia="zh-CN"/>
                </w:rPr>
                <w:t>1</w:t>
              </w:r>
            </w:ins>
            <w:ins w:id="5694" w:author="user" w:date="2019-10-24T11:08:00Z">
              <w:r>
                <w:rPr>
                  <w:rFonts w:ascii="仿宋_GB2312" w:hAnsi="仿宋_GB2312" w:cs="仿宋_GB2312"/>
                  <w:color w:val="000000"/>
                  <w:sz w:val="21"/>
                  <w:szCs w:val="21"/>
                  <w:lang w:eastAsia="zh-CN"/>
                </w:rPr>
                <w:t>7</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单位联系人</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1.指企事业单位的法定代表人或单位负责人，是指依法代表法人行使民事权利，履行民事义务的主要负责人。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2.按记录在营业执照上“法定代表人”或“单位负责人”的信息采集。我国法律实行单一的法定代表人制。数据更新频率为月度。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695" w:author="user" w:date="2019-10-24T11:08:00Z">
              <w:r>
                <w:rPr>
                  <w:rFonts w:hint="eastAsia" w:ascii="仿宋_GB2312" w:hAnsi="仿宋_GB2312" w:cs="仿宋_GB2312"/>
                  <w:color w:val="000000"/>
                  <w:sz w:val="21"/>
                  <w:szCs w:val="21"/>
                </w:rPr>
                <w:delText>1</w:delText>
              </w:r>
            </w:del>
            <w:del w:id="5696" w:author="user" w:date="2019-10-24T11:08:00Z">
              <w:r>
                <w:rPr>
                  <w:rFonts w:hint="eastAsia" w:ascii="仿宋_GB2312" w:hAnsi="仿宋_GB2312" w:cs="仿宋_GB2312"/>
                  <w:color w:val="000000"/>
                  <w:sz w:val="21"/>
                  <w:szCs w:val="21"/>
                  <w:lang w:eastAsia="zh-CN"/>
                </w:rPr>
                <w:delText>7</w:delText>
              </w:r>
            </w:del>
            <w:ins w:id="5697" w:author="user" w:date="2019-10-24T11:08:00Z">
              <w:r>
                <w:rPr>
                  <w:rFonts w:hint="eastAsia" w:ascii="仿宋_GB2312" w:hAnsi="仿宋_GB2312" w:cs="仿宋_GB2312"/>
                  <w:color w:val="000000"/>
                  <w:sz w:val="21"/>
                  <w:szCs w:val="21"/>
                </w:rPr>
                <w:t>1</w:t>
              </w:r>
            </w:ins>
            <w:ins w:id="5698" w:author="user" w:date="2019-10-24T11:08:00Z">
              <w:r>
                <w:rPr>
                  <w:rFonts w:ascii="仿宋_GB2312" w:hAnsi="仿宋_GB2312" w:cs="仿宋_GB2312"/>
                  <w:color w:val="000000"/>
                  <w:sz w:val="21"/>
                  <w:szCs w:val="21"/>
                  <w:lang w:eastAsia="zh-CN"/>
                </w:rPr>
                <w:t>8</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单位联系电话</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n..20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1.指企事业单位在金融机构预留的联系电话。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一般是单位办公场所的座机电话，保证外部单位或个人能与该单位取得直接的联系。电话号码为不超过11位的正整数，输入全部采用半角字符格式，采用空格实现区隔，具体区隔构成有：1.少于6位的电话号码直接输入，无区隔，如95588；2.7位号码的采用3-4区隔，如321 XXXX；3.8位号码的采用4-4区隔，如8526 XXXX；4.10位号码的采用3-3-4区隔，如400 XXX XXXX；5.11位号码的采用3-4-4</w:t>
            </w:r>
            <w:ins w:id="5699" w:author="吴媛媛 [2]" w:date="2020-07-29T09:27:44Z">
              <w:r>
                <w:rPr>
                  <w:rFonts w:hint="eastAsia" w:ascii="仿宋_GB2312" w:hAnsi="仿宋_GB2312" w:cs="仿宋_GB2312"/>
                  <w:color w:val="000000"/>
                  <w:sz w:val="21"/>
                  <w:szCs w:val="21"/>
                  <w:lang w:eastAsia="zh-CN"/>
                </w:rPr>
                <w:t>或</w:t>
              </w:r>
            </w:ins>
            <w:ins w:id="5700" w:author="吴媛媛 [2]" w:date="2020-07-29T09:27:44Z">
              <w:r>
                <w:rPr>
                  <w:rFonts w:hint="eastAsia" w:ascii="仿宋_GB2312" w:hAnsi="仿宋_GB2312" w:cs="仿宋_GB2312"/>
                  <w:color w:val="000000"/>
                  <w:sz w:val="21"/>
                  <w:szCs w:val="21"/>
                  <w:lang w:val="en-US" w:eastAsia="zh-CN"/>
                </w:rPr>
                <w:t>4-3-4</w:t>
              </w:r>
            </w:ins>
            <w:r>
              <w:rPr>
                <w:rFonts w:hint="eastAsia" w:ascii="仿宋_GB2312" w:hAnsi="仿宋_GB2312" w:cs="仿宋_GB2312"/>
                <w:color w:val="000000"/>
                <w:sz w:val="21"/>
                <w:szCs w:val="21"/>
                <w:lang w:eastAsia="zh-CN"/>
              </w:rPr>
              <w:t>区隔方式，如国内手机号码139 XXXX XXXX。</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01" w:author="user" w:date="2019-10-24T11:08:00Z">
              <w:r>
                <w:rPr>
                  <w:rFonts w:hint="eastAsia" w:ascii="仿宋_GB2312" w:hAnsi="仿宋_GB2312" w:cs="仿宋_GB2312"/>
                  <w:color w:val="000000"/>
                  <w:sz w:val="21"/>
                  <w:szCs w:val="21"/>
                </w:rPr>
                <w:delText>1</w:delText>
              </w:r>
            </w:del>
            <w:del w:id="5702" w:author="user" w:date="2019-10-24T11:08:00Z">
              <w:r>
                <w:rPr>
                  <w:rFonts w:hint="eastAsia" w:ascii="仿宋_GB2312" w:hAnsi="仿宋_GB2312" w:cs="仿宋_GB2312"/>
                  <w:color w:val="000000"/>
                  <w:sz w:val="21"/>
                  <w:szCs w:val="21"/>
                  <w:lang w:eastAsia="zh-CN"/>
                </w:rPr>
                <w:delText>8</w:delText>
              </w:r>
            </w:del>
            <w:ins w:id="5703" w:author="user" w:date="2019-10-24T11:08:00Z">
              <w:r>
                <w:rPr>
                  <w:rFonts w:hint="eastAsia" w:ascii="仿宋_GB2312" w:hAnsi="仿宋_GB2312" w:cs="仿宋_GB2312"/>
                  <w:color w:val="000000"/>
                  <w:sz w:val="21"/>
                  <w:szCs w:val="21"/>
                </w:rPr>
                <w:t>1</w:t>
              </w:r>
            </w:ins>
            <w:ins w:id="5704" w:author="user" w:date="2019-10-24T11:08:00Z">
              <w:r>
                <w:rPr>
                  <w:rFonts w:ascii="仿宋_GB2312" w:hAnsi="仿宋_GB2312" w:cs="仿宋_GB2312"/>
                  <w:color w:val="000000"/>
                  <w:sz w:val="21"/>
                  <w:szCs w:val="21"/>
                  <w:lang w:eastAsia="zh-CN"/>
                </w:rPr>
                <w:t>9</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单位电子邮箱</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1.指企事业单位在金融机构预留的电子邮箱。</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2.一般格式为用户名@域名如：986517028@qq.com。</w:t>
            </w:r>
            <w:r>
              <w:rPr>
                <w:rFonts w:hint="eastAsia" w:ascii="仿宋_GB2312" w:hAnsi="仿宋_GB2312" w:cs="仿宋_GB2312"/>
                <w:color w:val="000000"/>
                <w:sz w:val="21"/>
                <w:szCs w:val="21"/>
                <w:lang w:eastAsia="zh-CN"/>
              </w:rPr>
              <w:t>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05" w:author="user" w:date="2019-10-24T11:08:00Z">
              <w:r>
                <w:rPr>
                  <w:rFonts w:hint="eastAsia" w:ascii="仿宋_GB2312" w:hAnsi="仿宋_GB2312" w:cs="仿宋_GB2312"/>
                  <w:color w:val="000000"/>
                  <w:sz w:val="21"/>
                  <w:szCs w:val="21"/>
                  <w:lang w:eastAsia="zh-CN"/>
                </w:rPr>
                <w:delText>19</w:delText>
              </w:r>
            </w:del>
            <w:ins w:id="5706" w:author="user" w:date="2019-10-24T11:08:00Z">
              <w:r>
                <w:rPr>
                  <w:rFonts w:ascii="仿宋_GB2312" w:hAnsi="仿宋_GB2312" w:cs="仿宋_GB2312"/>
                  <w:color w:val="000000"/>
                  <w:sz w:val="21"/>
                  <w:szCs w:val="21"/>
                  <w:lang w:eastAsia="zh-CN"/>
                </w:rPr>
                <w:t>20</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单位注册地址</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1.指企事业单位公司营业执照上登记的“住址”。</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2.国家+行政地区+详细地址，英文地址中，英文字母一律大写。数据更新的频率为月度。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07" w:author="user" w:date="2019-10-24T11:08:00Z">
              <w:r>
                <w:rPr>
                  <w:rFonts w:hint="eastAsia" w:ascii="仿宋_GB2312" w:hAnsi="仿宋_GB2312" w:cs="仿宋_GB2312"/>
                  <w:color w:val="000000"/>
                  <w:sz w:val="21"/>
                  <w:szCs w:val="21"/>
                </w:rPr>
                <w:delText>2</w:delText>
              </w:r>
            </w:del>
            <w:del w:id="5708" w:author="user" w:date="2019-10-24T11:08:00Z">
              <w:r>
                <w:rPr>
                  <w:rFonts w:hint="eastAsia" w:ascii="仿宋_GB2312" w:hAnsi="仿宋_GB2312" w:cs="仿宋_GB2312"/>
                  <w:color w:val="000000"/>
                  <w:sz w:val="21"/>
                  <w:szCs w:val="21"/>
                  <w:lang w:eastAsia="zh-CN"/>
                </w:rPr>
                <w:delText>0</w:delText>
              </w:r>
            </w:del>
            <w:ins w:id="5709" w:author="user" w:date="2019-10-24T11:08:00Z">
              <w:r>
                <w:rPr>
                  <w:rFonts w:ascii="仿宋_GB2312" w:hAnsi="仿宋_GB2312" w:cs="仿宋_GB2312"/>
                  <w:color w:val="000000"/>
                  <w:sz w:val="21"/>
                  <w:szCs w:val="21"/>
                </w:rPr>
                <w:t>21</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地区行政区划代码（单位注册地）</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1.指单位客户注册地址对应的行政区划信息。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2.根据《统计用区划代码》，统一填报12位地区编码信息。境外地区采用《世界各国和地区名称代码》（GB/T 2659）的3位国别阿拉伯数字代码（港澳台编码暂采用该标准编码），并在前面填充“000000000”。数据更新的频率为月度。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境内：采用《统计用区划代码》的乡（镇）级数字码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境外：前9位用“000000000”填充，后3位采用《世界各国和地区名称代码》（GB/T 2659）的3位国别阿拉伯数字代码（港澳台编码暂采用该标准编码）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10" w:author="user" w:date="2019-10-24T11:08:00Z">
              <w:r>
                <w:rPr>
                  <w:rFonts w:hint="eastAsia" w:ascii="仿宋_GB2312" w:hAnsi="仿宋_GB2312" w:cs="仿宋_GB2312"/>
                  <w:color w:val="000000"/>
                  <w:sz w:val="21"/>
                  <w:szCs w:val="21"/>
                </w:rPr>
                <w:delText>2</w:delText>
              </w:r>
            </w:del>
            <w:del w:id="5711" w:author="user" w:date="2019-10-24T11:08:00Z">
              <w:r>
                <w:rPr>
                  <w:rFonts w:hint="eastAsia" w:ascii="仿宋_GB2312" w:hAnsi="仿宋_GB2312" w:cs="仿宋_GB2312"/>
                  <w:color w:val="000000"/>
                  <w:sz w:val="21"/>
                  <w:szCs w:val="21"/>
                  <w:lang w:eastAsia="zh-CN"/>
                </w:rPr>
                <w:delText>1</w:delText>
              </w:r>
            </w:del>
            <w:ins w:id="5712" w:author="user" w:date="2019-10-24T11:08:00Z">
              <w:r>
                <w:rPr>
                  <w:rFonts w:ascii="仿宋_GB2312" w:hAnsi="仿宋_GB2312" w:cs="仿宋_GB2312"/>
                  <w:color w:val="000000"/>
                  <w:sz w:val="21"/>
                  <w:szCs w:val="21"/>
                </w:rPr>
                <w:t>22</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国家</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1.指企事业单位注册地址所属国。</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2.参照《世界各国和地区名称代码》（GB/T 2659-2000），取3位阿拉伯数字代码。数据更新的频率为月度。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004 阿富汗</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008 阿尔巴尼亚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012 阿尔及利亚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016 美属萨摩亚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13" w:author="user" w:date="2019-10-24T11:08:00Z">
              <w:r>
                <w:rPr>
                  <w:rFonts w:hint="eastAsia" w:ascii="仿宋_GB2312" w:hAnsi="仿宋_GB2312" w:cs="仿宋_GB2312"/>
                  <w:color w:val="000000"/>
                  <w:sz w:val="21"/>
                  <w:szCs w:val="21"/>
                </w:rPr>
                <w:delText>2</w:delText>
              </w:r>
            </w:del>
            <w:del w:id="5714" w:author="user" w:date="2019-10-24T11:08:00Z">
              <w:r>
                <w:rPr>
                  <w:rFonts w:hint="eastAsia" w:ascii="仿宋_GB2312" w:hAnsi="仿宋_GB2312" w:cs="仿宋_GB2312"/>
                  <w:color w:val="000000"/>
                  <w:sz w:val="21"/>
                  <w:szCs w:val="21"/>
                  <w:lang w:eastAsia="zh-CN"/>
                </w:rPr>
                <w:delText>2</w:delText>
              </w:r>
            </w:del>
            <w:ins w:id="5715" w:author="user" w:date="2019-10-24T11:08:00Z">
              <w:r>
                <w:rPr>
                  <w:rFonts w:ascii="仿宋_GB2312" w:hAnsi="仿宋_GB2312" w:cs="仿宋_GB2312"/>
                  <w:color w:val="000000"/>
                  <w:sz w:val="21"/>
                  <w:szCs w:val="21"/>
                </w:rPr>
                <w:t>23</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注册资本币种</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1.指注册资本的交易币种。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16" w:author="user" w:date="2019-10-24T11:08:00Z">
              <w:r>
                <w:rPr>
                  <w:rFonts w:hint="eastAsia" w:ascii="仿宋_GB2312" w:hAnsi="仿宋_GB2312" w:cs="仿宋_GB2312"/>
                  <w:color w:val="000000"/>
                  <w:sz w:val="21"/>
                  <w:szCs w:val="21"/>
                  <w:lang w:eastAsia="zh-CN"/>
                </w:rPr>
                <w:delText>23</w:delText>
              </w:r>
            </w:del>
            <w:ins w:id="5717" w:author="user" w:date="2019-10-24T11:08:00Z">
              <w:r>
                <w:rPr>
                  <w:rFonts w:ascii="仿宋_GB2312" w:hAnsi="仿宋_GB2312" w:cs="仿宋_GB2312"/>
                  <w:color w:val="000000"/>
                  <w:sz w:val="21"/>
                  <w:szCs w:val="21"/>
                  <w:lang w:eastAsia="zh-CN"/>
                </w:rPr>
                <w:t>24</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注册资本</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1.指企事业单位在登记管理机构登记的资本总额。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2.以记录在单位营业执照上的“注册资本”金额为准，本币填报单位为人民币，外币为外币折美元，折算汇率为报告期末时点汇率。</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3.值域：注册资本</w:t>
            </w:r>
            <w:del w:id="5718" w:author="user" w:date="2019-10-14T16:46:00Z">
              <w:r>
                <w:rPr>
                  <w:rFonts w:hint="eastAsia" w:ascii="仿宋_GB2312" w:hAnsi="仿宋_GB2312" w:cs="仿宋_GB2312"/>
                  <w:color w:val="000000"/>
                  <w:sz w:val="21"/>
                  <w:szCs w:val="21"/>
                </w:rPr>
                <w:delText>＞</w:delText>
              </w:r>
            </w:del>
            <w:ins w:id="5719" w:author="user" w:date="2019-10-14T16:46: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20" w:author="user" w:date="2019-10-24T11:08:00Z">
              <w:r>
                <w:rPr>
                  <w:rFonts w:hint="eastAsia" w:ascii="仿宋_GB2312" w:hAnsi="仿宋_GB2312" w:cs="仿宋_GB2312"/>
                  <w:color w:val="000000"/>
                  <w:sz w:val="21"/>
                  <w:szCs w:val="21"/>
                  <w:lang w:eastAsia="zh-CN"/>
                </w:rPr>
                <w:delText>24</w:delText>
              </w:r>
            </w:del>
            <w:ins w:id="5721" w:author="user" w:date="2019-10-24T11:08:00Z">
              <w:r>
                <w:rPr>
                  <w:rFonts w:ascii="仿宋_GB2312" w:hAnsi="仿宋_GB2312" w:cs="仿宋_GB2312"/>
                  <w:color w:val="000000"/>
                  <w:sz w:val="21"/>
                  <w:szCs w:val="21"/>
                  <w:lang w:eastAsia="zh-CN"/>
                </w:rPr>
                <w:t>25</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单位成立日期</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1.指工商部门签发营业执照的日期。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22" w:author="user" w:date="2019-10-24T11:08:00Z">
              <w:r>
                <w:rPr>
                  <w:rFonts w:hint="eastAsia" w:ascii="仿宋_GB2312" w:hAnsi="仿宋_GB2312" w:cs="仿宋_GB2312"/>
                  <w:color w:val="000000"/>
                  <w:sz w:val="21"/>
                  <w:szCs w:val="21"/>
                  <w:lang w:eastAsia="zh-CN"/>
                </w:rPr>
                <w:delText>25</w:delText>
              </w:r>
            </w:del>
            <w:ins w:id="5723" w:author="user" w:date="2019-10-24T11:08:00Z">
              <w:r>
                <w:rPr>
                  <w:rFonts w:ascii="仿宋_GB2312" w:hAnsi="仿宋_GB2312" w:cs="仿宋_GB2312"/>
                  <w:color w:val="000000"/>
                  <w:sz w:val="21"/>
                  <w:szCs w:val="21"/>
                  <w:lang w:eastAsia="zh-CN"/>
                </w:rPr>
                <w:t>26</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法人代表名称</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1.指企事业单位的法定代表人或单位负责人，是指依法代表法人行使民事权利，履行民事义务的主要负责人。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营业执照上“法定代表人”或“单位负责人”的信息采集。法定名称可以为简体中文、繁体中文、英文以及其他语言文字。在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1988-1998），也即等效于《美国国家信息交换标准代码》（ASCII编码）。我国法律实行单一的法定代表人制。数据更新频率为月度。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24" w:author="user" w:date="2019-10-24T11:08:00Z">
              <w:r>
                <w:rPr>
                  <w:rFonts w:hint="eastAsia" w:ascii="仿宋_GB2312" w:hAnsi="仿宋_GB2312" w:cs="仿宋_GB2312"/>
                  <w:color w:val="000000"/>
                  <w:sz w:val="21"/>
                  <w:szCs w:val="21"/>
                  <w:lang w:eastAsia="zh-CN"/>
                </w:rPr>
                <w:delText>26</w:delText>
              </w:r>
            </w:del>
            <w:ins w:id="5725" w:author="user" w:date="2019-10-24T11:08:00Z">
              <w:r>
                <w:rPr>
                  <w:rFonts w:ascii="仿宋_GB2312" w:hAnsi="仿宋_GB2312" w:cs="仿宋_GB2312"/>
                  <w:color w:val="000000"/>
                  <w:sz w:val="21"/>
                  <w:szCs w:val="21"/>
                  <w:lang w:eastAsia="zh-CN"/>
                </w:rPr>
                <w:t>27</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法人代表证件类型</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1.指法人代表在开立账户或办理业务时使用的有效身份证件类型。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2.按记录在国家授权部门颁发给法人代表的证件上记载的证件类型采集，如：身份证、军官证、护照等</w:t>
            </w:r>
            <w:ins w:id="5726" w:author="user" w:date="2019-10-24T14:14:00Z">
              <w:r>
                <w:rPr>
                  <w:rFonts w:hint="eastAsia" w:ascii="仿宋_GB2312" w:hAnsi="仿宋_GB2312" w:cs="仿宋_GB2312"/>
                  <w:color w:val="000000"/>
                  <w:sz w:val="21"/>
                  <w:szCs w:val="21"/>
                  <w:lang w:eastAsia="zh-CN"/>
                </w:rPr>
                <w:t>，</w:t>
              </w:r>
            </w:ins>
            <w:ins w:id="5727" w:author="user" w:date="2019-10-24T14:13:00Z">
              <w:r>
                <w:rPr>
                  <w:rFonts w:hint="eastAsia" w:ascii="仿宋_GB2312" w:hAnsi="仿宋_GB2312" w:cs="仿宋_GB2312"/>
                  <w:color w:val="000000"/>
                  <w:sz w:val="21"/>
                  <w:szCs w:val="21"/>
                  <w:lang w:eastAsia="zh-CN"/>
                </w:rPr>
                <w:t>户口</w:t>
              </w:r>
            </w:ins>
            <w:ins w:id="5728" w:author="user" w:date="2019-10-24T14:13:00Z">
              <w:r>
                <w:rPr>
                  <w:rFonts w:ascii="仿宋_GB2312" w:hAnsi="仿宋_GB2312" w:cs="仿宋_GB2312"/>
                  <w:color w:val="000000"/>
                  <w:sz w:val="21"/>
                  <w:szCs w:val="21"/>
                  <w:lang w:eastAsia="zh-CN"/>
                </w:rPr>
                <w:t>簿和临时身份证请</w:t>
              </w:r>
            </w:ins>
            <w:ins w:id="5729" w:author="user" w:date="2019-10-24T14:13:00Z">
              <w:r>
                <w:rPr>
                  <w:rFonts w:hint="eastAsia" w:ascii="仿宋_GB2312" w:hAnsi="仿宋_GB2312" w:cs="仿宋_GB2312"/>
                  <w:color w:val="000000"/>
                  <w:sz w:val="21"/>
                  <w:szCs w:val="21"/>
                  <w:lang w:eastAsia="zh-CN"/>
                </w:rPr>
                <w:t>选择03居民</w:t>
              </w:r>
            </w:ins>
            <w:ins w:id="5730" w:author="user" w:date="2019-10-24T14:13: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5731" w:author="user" w:date="2019-10-24T14:13: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 xml:space="preserve">03 居民身份证 </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5732" w:author="user" w:date="2019-10-24T14:13:00Z">
              <w:r>
                <w:rPr>
                  <w:rFonts w:hint="eastAsia" w:ascii="仿宋_GB2312" w:hAnsi="仿宋_GB2312" w:cs="仿宋_GB2312"/>
                  <w:color w:val="000000"/>
                  <w:sz w:val="21"/>
                  <w:szCs w:val="21"/>
                  <w:lang w:eastAsia="zh-CN"/>
                </w:rPr>
                <w:t>99其他</w:t>
              </w:r>
            </w:ins>
            <w:ins w:id="5733" w:author="user" w:date="2019-10-24T14:13: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34" w:author="user" w:date="2019-10-24T11:08:00Z">
              <w:r>
                <w:rPr>
                  <w:rFonts w:hint="eastAsia" w:ascii="仿宋_GB2312" w:hAnsi="仿宋_GB2312" w:cs="仿宋_GB2312"/>
                  <w:color w:val="000000"/>
                  <w:sz w:val="21"/>
                  <w:szCs w:val="21"/>
                  <w:lang w:eastAsia="zh-CN"/>
                </w:rPr>
                <w:delText>27</w:delText>
              </w:r>
            </w:del>
            <w:ins w:id="5735" w:author="user" w:date="2019-10-24T11:08:00Z">
              <w:r>
                <w:rPr>
                  <w:rFonts w:ascii="仿宋_GB2312" w:hAnsi="仿宋_GB2312" w:cs="仿宋_GB2312"/>
                  <w:color w:val="000000"/>
                  <w:sz w:val="21"/>
                  <w:szCs w:val="21"/>
                  <w:lang w:eastAsia="zh-CN"/>
                </w:rPr>
                <w:t>28</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法人代表证件有效期限</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1.指法人代表在开立账户或办理业务时使用的有效身份证件上载明的到期日期。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36" w:author="user" w:date="2019-10-24T11:08:00Z">
              <w:r>
                <w:rPr>
                  <w:rFonts w:hint="eastAsia" w:ascii="仿宋_GB2312" w:hAnsi="仿宋_GB2312" w:cs="仿宋_GB2312"/>
                  <w:color w:val="000000"/>
                  <w:sz w:val="21"/>
                  <w:szCs w:val="21"/>
                  <w:lang w:eastAsia="zh-CN"/>
                </w:rPr>
                <w:delText>28</w:delText>
              </w:r>
            </w:del>
            <w:ins w:id="5737" w:author="user" w:date="2019-10-24T11:08:00Z">
              <w:r>
                <w:rPr>
                  <w:rFonts w:ascii="仿宋_GB2312" w:hAnsi="仿宋_GB2312" w:cs="仿宋_GB2312"/>
                  <w:color w:val="000000"/>
                  <w:sz w:val="21"/>
                  <w:szCs w:val="21"/>
                  <w:lang w:eastAsia="zh-CN"/>
                </w:rPr>
                <w:t>29</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法人代表证件号码</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numPr>
                <w:ilvl w:val="0"/>
                <w:numId w:val="7"/>
              </w:num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指法人代表在开立账户或办理业务时使用的有效身份证件的编号。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2.按记录在国家授权部门颁发给法人代表的证件上记载的唯一标识身份的编码采集。</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5738" w:author="罗斌" w:date="2019-10-30T16:39:00Z">
              <w:r>
                <w:rPr>
                  <w:rFonts w:hint="eastAsia" w:ascii="仿宋_GB2312" w:hAnsi="仿宋_GB2312" w:cs="仿宋_GB2312"/>
                  <w:color w:val="000000"/>
                  <w:sz w:val="21"/>
                  <w:szCs w:val="21"/>
                  <w:lang w:eastAsia="zh-CN"/>
                </w:rPr>
                <w:delText>7</w:delText>
              </w:r>
            </w:del>
            <w:ins w:id="5739" w:author="罗斌" w:date="2019-10-30T16:39: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40" w:author="user" w:date="2019-10-24T11:08:00Z">
              <w:r>
                <w:rPr>
                  <w:rFonts w:hint="eastAsia" w:ascii="仿宋_GB2312" w:hAnsi="仿宋_GB2312" w:cs="仿宋_GB2312"/>
                  <w:color w:val="000000"/>
                  <w:sz w:val="21"/>
                  <w:szCs w:val="21"/>
                  <w:lang w:eastAsia="zh-CN"/>
                </w:rPr>
                <w:delText>29</w:delText>
              </w:r>
            </w:del>
            <w:ins w:id="5741" w:author="user" w:date="2019-10-24T11:08:00Z">
              <w:r>
                <w:rPr>
                  <w:rFonts w:ascii="仿宋_GB2312" w:hAnsi="仿宋_GB2312" w:cs="仿宋_GB2312"/>
                  <w:color w:val="000000"/>
                  <w:sz w:val="21"/>
                  <w:szCs w:val="21"/>
                  <w:lang w:eastAsia="zh-CN"/>
                </w:rPr>
                <w:t>30</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企业出资人经济成分</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1.指企业实际控股人的经济成分。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2.若单位客户属于行政事业单位，该字段为空，数据更新的频率为月度。若属于企业，参考《贷款统计分类及编码》（JR/T 0135-2016）填写</w:t>
            </w:r>
            <w:ins w:id="5742" w:author="user" w:date="2019-10-21T16:45:00Z">
              <w:r>
                <w:rPr>
                  <w:rFonts w:hint="eastAsia" w:ascii="仿宋_GB2312" w:hAnsi="仿宋_GB2312" w:cs="仿宋_GB2312"/>
                  <w:color w:val="000000"/>
                  <w:sz w:val="21"/>
                  <w:szCs w:val="21"/>
                  <w:lang w:eastAsia="zh-CN"/>
                </w:rPr>
                <w:t>选择</w:t>
              </w:r>
            </w:ins>
            <w:ins w:id="5743" w:author="user" w:date="2019-10-21T16:45:00Z">
              <w:r>
                <w:rPr>
                  <w:rFonts w:ascii="仿宋_GB2312" w:hAnsi="仿宋_GB2312" w:cs="仿宋_GB2312"/>
                  <w:color w:val="000000"/>
                  <w:sz w:val="21"/>
                  <w:szCs w:val="21"/>
                  <w:lang w:eastAsia="zh-CN"/>
                </w:rPr>
                <w:t>最细</w:t>
              </w:r>
            </w:ins>
            <w:ins w:id="5744" w:author="user" w:date="2019-10-21T16:45:00Z">
              <w:r>
                <w:rPr>
                  <w:rFonts w:hint="eastAsia" w:ascii="仿宋_GB2312" w:hAnsi="仿宋_GB2312" w:cs="仿宋_GB2312"/>
                  <w:color w:val="000000"/>
                  <w:sz w:val="21"/>
                  <w:szCs w:val="21"/>
                  <w:lang w:eastAsia="zh-CN"/>
                </w:rPr>
                <w:t>的</w:t>
              </w:r>
            </w:ins>
            <w:ins w:id="5745" w:author="user" w:date="2019-10-21T16:45:00Z">
              <w:r>
                <w:rPr>
                  <w:rFonts w:ascii="仿宋_GB2312" w:hAnsi="仿宋_GB2312" w:cs="仿宋_GB2312"/>
                  <w:color w:val="000000"/>
                  <w:sz w:val="21"/>
                  <w:szCs w:val="21"/>
                  <w:lang w:eastAsia="zh-CN"/>
                </w:rPr>
                <w:t>分类</w:t>
              </w:r>
            </w:ins>
            <w:r>
              <w:rPr>
                <w:rFonts w:hint="eastAsia" w:ascii="仿宋_GB2312" w:hAnsi="仿宋_GB2312" w:cs="仿宋_GB2312"/>
                <w:color w:val="000000"/>
                <w:sz w:val="21"/>
                <w:szCs w:val="21"/>
                <w:lang w:eastAsia="zh-CN"/>
              </w:rPr>
              <w:t>。数据更新的频率为月度。</w:t>
            </w:r>
          </w:p>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3</w:t>
            </w:r>
            <w:r>
              <w:rPr>
                <w:rFonts w:hint="eastAsia" w:ascii="仿宋_GB2312" w:hAnsi="仿宋_GB2312" w:cs="仿宋_GB2312"/>
                <w:color w:val="000000"/>
                <w:sz w:val="21"/>
                <w:szCs w:val="21"/>
                <w:lang w:eastAsia="zh-CN"/>
              </w:rPr>
              <w:t>.值域：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 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 国有控股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A0101 国有相对控股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A0102 国有绝对控股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 集体控股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A0201 集体相对控股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A0202 集体绝对控股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 非公有控股经济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 私人控股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B0101 私人相对控股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B0102 私人绝对控股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 港澳台控股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B0201 港澳台相对控股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B0202 港澳台绝对控股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 外商控股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B0301 外商相对控股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B0302 外商绝对控股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46" w:author="user" w:date="2019-10-24T11:08:00Z">
              <w:r>
                <w:rPr>
                  <w:rFonts w:hint="eastAsia" w:ascii="仿宋_GB2312" w:hAnsi="仿宋_GB2312" w:cs="仿宋_GB2312"/>
                  <w:color w:val="000000"/>
                  <w:sz w:val="21"/>
                  <w:szCs w:val="21"/>
                  <w:lang w:eastAsia="zh-CN"/>
                </w:rPr>
                <w:delText>30</w:delText>
              </w:r>
            </w:del>
            <w:ins w:id="5747" w:author="user" w:date="2019-10-24T11:08:00Z">
              <w:r>
                <w:rPr>
                  <w:rFonts w:ascii="仿宋_GB2312" w:hAnsi="仿宋_GB2312" w:cs="仿宋_GB2312"/>
                  <w:color w:val="000000"/>
                  <w:sz w:val="21"/>
                  <w:szCs w:val="21"/>
                  <w:lang w:eastAsia="zh-CN"/>
                </w:rPr>
                <w:t>31</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受益所有人名称</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受益所有人在开立账户或办理业务时使用的有效身份证件上载明的全称。受益所有人的识别规则参考《中国人民银行关于加强反洗钱客户身份识别有关工作的通知》（银发〔2017〕235号）、《中国人民银行关于进一步做好受益人身份识别工作有关问题的通知》（银发〔2018〕164号)</w:t>
            </w:r>
            <w:ins w:id="5748" w:author="user" w:date="2019-10-22T11:22:00Z">
              <w:r>
                <w:rPr>
                  <w:rFonts w:hint="eastAsia" w:ascii="仿宋_GB2312" w:hAnsi="仿宋_GB2312" w:cs="仿宋_GB2312"/>
                  <w:color w:val="000000"/>
                  <w:sz w:val="21"/>
                  <w:szCs w:val="21"/>
                  <w:lang w:eastAsia="zh-CN"/>
                </w:rPr>
                <w:t>，</w:t>
              </w:r>
            </w:ins>
            <w:ins w:id="5749" w:author="user" w:date="2019-10-22T11:22:00Z">
              <w:r>
                <w:rPr>
                  <w:rFonts w:ascii="仿宋_GB2312" w:hAnsi="仿宋_GB2312" w:cs="仿宋_GB2312"/>
                  <w:color w:val="000000"/>
                  <w:sz w:val="21"/>
                  <w:szCs w:val="21"/>
                  <w:lang w:eastAsia="zh-CN"/>
                </w:rPr>
                <w:t>存在</w:t>
              </w:r>
            </w:ins>
            <w:ins w:id="5750" w:author="user" w:date="2019-10-22T11:23:00Z">
              <w:r>
                <w:rPr>
                  <w:rFonts w:ascii="仿宋_GB2312" w:hAnsi="仿宋_GB2312" w:cs="仿宋_GB2312"/>
                  <w:color w:val="000000"/>
                  <w:sz w:val="21"/>
                  <w:szCs w:val="21"/>
                  <w:lang w:eastAsia="zh-CN"/>
                </w:rPr>
                <w:t>多个受益人时，报送最终受益人即企业的实际控制人</w:t>
              </w:r>
            </w:ins>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2.按国家授权部门颁发给受益所有人的证件上记载的名称采集。</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51" w:author="user" w:date="2019-10-24T11:08:00Z">
              <w:r>
                <w:rPr>
                  <w:rFonts w:hint="eastAsia" w:ascii="仿宋_GB2312" w:hAnsi="仿宋_GB2312" w:cs="仿宋_GB2312"/>
                  <w:color w:val="000000"/>
                  <w:sz w:val="21"/>
                  <w:szCs w:val="21"/>
                  <w:lang w:eastAsia="zh-CN"/>
                </w:rPr>
                <w:delText>31</w:delText>
              </w:r>
            </w:del>
            <w:ins w:id="5752" w:author="user" w:date="2019-10-24T11:08:00Z">
              <w:r>
                <w:rPr>
                  <w:rFonts w:ascii="仿宋_GB2312" w:hAnsi="仿宋_GB2312" w:cs="仿宋_GB2312"/>
                  <w:color w:val="000000"/>
                  <w:sz w:val="21"/>
                  <w:szCs w:val="21"/>
                  <w:lang w:eastAsia="zh-CN"/>
                </w:rPr>
                <w:t>32</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受益所有人证件类型</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1.指受益所有人在开立账户或办理业务时使用的有效身份证件类型。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2.按记录在国家授权部门颁发给受益所有人的证件上记载的证件类型采集，如：身份证、军官证、护照等</w:t>
            </w:r>
            <w:ins w:id="5753" w:author="user" w:date="2019-10-24T14:14:00Z">
              <w:r>
                <w:rPr>
                  <w:rFonts w:hint="eastAsia" w:ascii="仿宋_GB2312" w:hAnsi="仿宋_GB2312" w:cs="仿宋_GB2312"/>
                  <w:color w:val="000000"/>
                  <w:sz w:val="21"/>
                  <w:szCs w:val="21"/>
                  <w:lang w:eastAsia="zh-CN"/>
                </w:rPr>
                <w:t>，户口</w:t>
              </w:r>
            </w:ins>
            <w:ins w:id="5754" w:author="user" w:date="2019-10-24T14:14:00Z">
              <w:r>
                <w:rPr>
                  <w:rFonts w:ascii="仿宋_GB2312" w:hAnsi="仿宋_GB2312" w:cs="仿宋_GB2312"/>
                  <w:color w:val="000000"/>
                  <w:sz w:val="21"/>
                  <w:szCs w:val="21"/>
                  <w:lang w:eastAsia="zh-CN"/>
                </w:rPr>
                <w:t>簿和临时身份证请</w:t>
              </w:r>
            </w:ins>
            <w:ins w:id="5755" w:author="user" w:date="2019-10-24T14:14:00Z">
              <w:r>
                <w:rPr>
                  <w:rFonts w:hint="eastAsia" w:ascii="仿宋_GB2312" w:hAnsi="仿宋_GB2312" w:cs="仿宋_GB2312"/>
                  <w:color w:val="000000"/>
                  <w:sz w:val="21"/>
                  <w:szCs w:val="21"/>
                  <w:lang w:eastAsia="zh-CN"/>
                </w:rPr>
                <w:t>选择03居民</w:t>
              </w:r>
            </w:ins>
            <w:ins w:id="5756" w:author="user" w:date="2019-10-24T14:14: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5757" w:author="user" w:date="2019-10-24T14:14: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 xml:space="preserve">03 居民身份证 </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5758" w:author="user" w:date="2019-10-24T14:14:00Z">
              <w:r>
                <w:rPr>
                  <w:rFonts w:hint="eastAsia" w:ascii="仿宋_GB2312" w:hAnsi="仿宋_GB2312" w:cs="仿宋_GB2312"/>
                  <w:color w:val="000000"/>
                  <w:sz w:val="21"/>
                  <w:szCs w:val="21"/>
                  <w:lang w:eastAsia="zh-CN"/>
                </w:rPr>
                <w:t>99其他</w:t>
              </w:r>
            </w:ins>
            <w:ins w:id="5759" w:author="user" w:date="2019-10-24T14:14: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60" w:author="user" w:date="2019-10-24T11:08:00Z">
              <w:r>
                <w:rPr>
                  <w:rFonts w:hint="eastAsia" w:ascii="仿宋_GB2312" w:hAnsi="仿宋_GB2312" w:cs="仿宋_GB2312"/>
                  <w:color w:val="000000"/>
                  <w:sz w:val="21"/>
                  <w:szCs w:val="21"/>
                  <w:lang w:eastAsia="zh-CN"/>
                </w:rPr>
                <w:delText>3</w:delText>
              </w:r>
            </w:del>
            <w:del w:id="5761" w:author="user" w:date="2019-10-24T11:08:00Z">
              <w:r>
                <w:rPr>
                  <w:rFonts w:ascii="仿宋_GB2312" w:hAnsi="仿宋_GB2312" w:cs="仿宋_GB2312"/>
                  <w:color w:val="000000"/>
                  <w:sz w:val="21"/>
                  <w:szCs w:val="21"/>
                  <w:lang w:eastAsia="zh-CN"/>
                </w:rPr>
                <w:delText>2</w:delText>
              </w:r>
            </w:del>
            <w:ins w:id="5762" w:author="user" w:date="2019-10-24T11:08:00Z">
              <w:r>
                <w:rPr>
                  <w:rFonts w:ascii="仿宋_GB2312" w:hAnsi="仿宋_GB2312" w:cs="仿宋_GB2312"/>
                  <w:color w:val="000000"/>
                  <w:sz w:val="21"/>
                  <w:szCs w:val="21"/>
                  <w:lang w:eastAsia="zh-CN"/>
                </w:rPr>
                <w:t>33</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受益所有人证件有效期</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1.指受益所有人在开立账户或办理业务时使用的有效身份证件上载明的到期日期。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63" w:author="user" w:date="2019-10-24T11:09:00Z">
              <w:r>
                <w:rPr>
                  <w:rFonts w:hint="eastAsia" w:ascii="仿宋_GB2312" w:hAnsi="仿宋_GB2312" w:cs="仿宋_GB2312"/>
                  <w:color w:val="000000"/>
                  <w:sz w:val="21"/>
                  <w:szCs w:val="21"/>
                  <w:lang w:eastAsia="zh-CN"/>
                </w:rPr>
                <w:delText>3</w:delText>
              </w:r>
            </w:del>
            <w:del w:id="5764" w:author="user" w:date="2019-10-24T11:09:00Z">
              <w:r>
                <w:rPr>
                  <w:rFonts w:ascii="仿宋_GB2312" w:hAnsi="仿宋_GB2312" w:cs="仿宋_GB2312"/>
                  <w:color w:val="000000"/>
                  <w:sz w:val="21"/>
                  <w:szCs w:val="21"/>
                  <w:lang w:eastAsia="zh-CN"/>
                </w:rPr>
                <w:delText>3</w:delText>
              </w:r>
            </w:del>
            <w:ins w:id="5765" w:author="user" w:date="2019-10-24T11:09:00Z">
              <w:r>
                <w:rPr>
                  <w:rFonts w:ascii="仿宋_GB2312" w:hAnsi="仿宋_GB2312" w:cs="仿宋_GB2312"/>
                  <w:color w:val="000000"/>
                  <w:sz w:val="21"/>
                  <w:szCs w:val="21"/>
                  <w:lang w:eastAsia="zh-CN"/>
                </w:rPr>
                <w:t>34</w:t>
              </w:r>
            </w:ins>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受益所有人证件号码</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1.指受益所有人在开立账户或办理业务时使用的有效身份证件的编号。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2.按记录在国家授权部门颁发给法人代表的证件上记载的唯一标识身份的编码采集。数据更新的频率为月度。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5766" w:author="罗斌" w:date="2019-10-30T16:39:00Z">
              <w:r>
                <w:rPr>
                  <w:rFonts w:hint="eastAsia" w:ascii="仿宋_GB2312" w:hAnsi="仿宋_GB2312" w:cs="仿宋_GB2312"/>
                  <w:color w:val="000000"/>
                  <w:sz w:val="21"/>
                  <w:szCs w:val="21"/>
                  <w:lang w:eastAsia="zh-CN"/>
                </w:rPr>
                <w:delText>7</w:delText>
              </w:r>
            </w:del>
            <w:ins w:id="5767" w:author="罗斌" w:date="2019-10-30T16:39: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bl>
    <w:p>
      <w:pPr>
        <w:pStyle w:val="4"/>
        <w:spacing w:line="240" w:lineRule="auto"/>
        <w:ind w:left="1161" w:hanging="1161"/>
        <w:rPr>
          <w:rFonts w:ascii="仿宋_GB2312" w:hAnsi="仿宋_GB2312" w:cs="仿宋_GB2312"/>
        </w:rPr>
      </w:pPr>
      <w:bookmarkStart w:id="132" w:name="_Toc6755"/>
      <w:bookmarkStart w:id="133" w:name="_Toc28434"/>
      <w:bookmarkStart w:id="134" w:name="_Toc23319422"/>
      <w:bookmarkStart w:id="135" w:name="_Toc14252353"/>
      <w:bookmarkStart w:id="136" w:name="_Toc4721"/>
      <w:bookmarkStart w:id="137" w:name="_Toc322893777"/>
      <w:r>
        <w:rPr>
          <w:rFonts w:hint="eastAsia" w:ascii="仿宋_GB2312" w:hAnsi="仿宋_GB2312" w:cs="仿宋_GB2312"/>
          <w:lang w:eastAsia="zh-CN"/>
        </w:rPr>
        <w:t>存</w:t>
      </w:r>
      <w:r>
        <w:rPr>
          <w:rFonts w:hint="eastAsia" w:ascii="仿宋_GB2312" w:hAnsi="仿宋_GB2312" w:cs="仿宋_GB2312"/>
        </w:rPr>
        <w:t>款余额</w:t>
      </w:r>
      <w:ins w:id="5768" w:author="user" w:date="2019-09-25T15:38:00Z">
        <w:r>
          <w:rPr>
            <w:rFonts w:hint="eastAsia" w:ascii="仿宋_GB2312" w:hAnsi="仿宋_GB2312" w:cs="仿宋_GB2312"/>
            <w:lang w:eastAsia="zh-CN"/>
          </w:rPr>
          <w:t>扩展</w:t>
        </w:r>
      </w:ins>
      <w:r>
        <w:rPr>
          <w:rFonts w:hint="eastAsia" w:ascii="仿宋_GB2312" w:hAnsi="仿宋_GB2312" w:cs="仿宋_GB2312"/>
        </w:rPr>
        <w:t>报文</w:t>
      </w:r>
      <w:bookmarkEnd w:id="132"/>
      <w:bookmarkEnd w:id="133"/>
      <w:bookmarkEnd w:id="134"/>
      <w:bookmarkEnd w:id="135"/>
      <w:bookmarkEnd w:id="136"/>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4"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7"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3" w:type="dxa"/>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1010</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5769" w:author="user" w:date="2019-09-25T15:55:00Z"/>
        </w:trPr>
        <w:tc>
          <w:tcPr>
            <w:tcW w:w="569" w:type="dxa"/>
            <w:tcMar>
              <w:top w:w="15" w:type="dxa"/>
              <w:left w:w="15" w:type="dxa"/>
              <w:bottom w:w="0" w:type="dxa"/>
              <w:right w:w="15" w:type="dxa"/>
            </w:tcMar>
            <w:vAlign w:val="center"/>
          </w:tcPr>
          <w:p>
            <w:pPr>
              <w:widowControl w:val="0"/>
              <w:spacing w:line="240" w:lineRule="auto"/>
              <w:jc w:val="center"/>
              <w:rPr>
                <w:del w:id="5770" w:author="user" w:date="2019-09-25T15:55:00Z"/>
                <w:rFonts w:ascii="仿宋_GB2312" w:hAnsi="仿宋_GB2312" w:cs="仿宋_GB2312"/>
                <w:color w:val="000000"/>
                <w:sz w:val="21"/>
                <w:szCs w:val="21"/>
              </w:rPr>
            </w:pPr>
            <w:del w:id="5771" w:author="user" w:date="2019-09-25T15:55:00Z">
              <w:r>
                <w:rPr>
                  <w:rFonts w:hint="eastAsia" w:ascii="仿宋_GB2312" w:hAnsi="仿宋_GB2312" w:cs="仿宋_GB2312"/>
                  <w:color w:val="000000"/>
                  <w:sz w:val="21"/>
                  <w:szCs w:val="21"/>
                </w:rPr>
                <w:delText>3</w:delText>
              </w:r>
            </w:del>
          </w:p>
        </w:tc>
        <w:tc>
          <w:tcPr>
            <w:tcW w:w="853" w:type="dxa"/>
            <w:vAlign w:val="center"/>
          </w:tcPr>
          <w:p>
            <w:pPr>
              <w:widowControl w:val="0"/>
              <w:spacing w:line="240" w:lineRule="auto"/>
              <w:jc w:val="center"/>
              <w:rPr>
                <w:del w:id="5772" w:author="user" w:date="2019-09-25T15:55:00Z"/>
                <w:rFonts w:ascii="仿宋_GB2312" w:hAnsi="仿宋_GB2312" w:cs="仿宋_GB2312"/>
                <w:color w:val="000000"/>
                <w:sz w:val="21"/>
                <w:szCs w:val="21"/>
              </w:rPr>
            </w:pPr>
            <w:del w:id="5773" w:author="user" w:date="2019-09-25T15:55:00Z">
              <w:r>
                <w:rPr>
                  <w:rFonts w:hint="eastAsia" w:ascii="仿宋_GB2312" w:hAnsi="仿宋_GB2312" w:cs="仿宋_GB2312"/>
                  <w:color w:val="000000"/>
                  <w:sz w:val="21"/>
                  <w:szCs w:val="21"/>
                </w:rPr>
                <w:delText>--</w:delText>
              </w:r>
            </w:del>
          </w:p>
        </w:tc>
        <w:tc>
          <w:tcPr>
            <w:tcW w:w="1564" w:type="dxa"/>
            <w:vAlign w:val="center"/>
          </w:tcPr>
          <w:p>
            <w:pPr>
              <w:spacing w:line="240" w:lineRule="auto"/>
              <w:jc w:val="center"/>
              <w:rPr>
                <w:del w:id="5774" w:author="user" w:date="2019-09-25T15:55:00Z"/>
                <w:rFonts w:ascii="仿宋_GB2312" w:hAnsi="仿宋_GB2312" w:cs="仿宋_GB2312"/>
                <w:color w:val="000000"/>
                <w:sz w:val="21"/>
                <w:szCs w:val="21"/>
              </w:rPr>
            </w:pPr>
            <w:del w:id="5775" w:author="user" w:date="2019-09-25T15:55:00Z">
              <w:r>
                <w:rPr>
                  <w:rFonts w:hint="eastAsia" w:ascii="仿宋_GB2312" w:hAnsi="仿宋_GB2312" w:cs="仿宋_GB2312"/>
                  <w:color w:val="000000"/>
                  <w:sz w:val="21"/>
                  <w:szCs w:val="21"/>
                </w:rPr>
                <w:delText>客户类型</w:delText>
              </w:r>
            </w:del>
          </w:p>
        </w:tc>
        <w:tc>
          <w:tcPr>
            <w:tcW w:w="1137" w:type="dxa"/>
            <w:vAlign w:val="center"/>
          </w:tcPr>
          <w:p>
            <w:pPr>
              <w:spacing w:line="240" w:lineRule="auto"/>
              <w:jc w:val="center"/>
              <w:rPr>
                <w:del w:id="5776" w:author="user" w:date="2019-09-25T15:55:00Z"/>
                <w:rFonts w:ascii="仿宋_GB2312" w:hAnsi="仿宋_GB2312" w:cs="仿宋_GB2312"/>
                <w:color w:val="000000"/>
                <w:sz w:val="21"/>
                <w:szCs w:val="21"/>
              </w:rPr>
            </w:pPr>
            <w:del w:id="5777" w:author="user" w:date="2019-09-25T15:55:00Z">
              <w:r>
                <w:rPr>
                  <w:rFonts w:hint="eastAsia" w:ascii="仿宋_GB2312" w:hAnsi="仿宋_GB2312" w:cs="仿宋_GB2312"/>
                  <w:color w:val="000000"/>
                  <w:sz w:val="21"/>
                  <w:szCs w:val="21"/>
                </w:rPr>
                <w:delText>1!n</w:delText>
              </w:r>
            </w:del>
          </w:p>
        </w:tc>
        <w:tc>
          <w:tcPr>
            <w:tcW w:w="4213" w:type="dxa"/>
            <w:tcMar>
              <w:top w:w="15" w:type="dxa"/>
              <w:left w:w="15" w:type="dxa"/>
              <w:bottom w:w="0" w:type="dxa"/>
              <w:right w:w="15" w:type="dxa"/>
            </w:tcMar>
            <w:vAlign w:val="center"/>
          </w:tcPr>
          <w:p>
            <w:pPr>
              <w:spacing w:line="240" w:lineRule="auto"/>
              <w:jc w:val="both"/>
              <w:rPr>
                <w:del w:id="5778" w:author="user" w:date="2019-09-25T15:55:00Z"/>
                <w:rFonts w:ascii="仿宋_GB2312" w:hAnsi="仿宋_GB2312" w:cs="仿宋_GB2312"/>
                <w:color w:val="000000"/>
                <w:sz w:val="21"/>
                <w:szCs w:val="21"/>
              </w:rPr>
            </w:pPr>
            <w:del w:id="5779" w:author="user" w:date="2019-09-25T15:55:00Z">
              <w:r>
                <w:rPr>
                  <w:rFonts w:hint="eastAsia" w:ascii="仿宋_GB2312" w:hAnsi="仿宋_GB2312" w:cs="仿宋_GB2312"/>
                  <w:color w:val="000000"/>
                  <w:sz w:val="21"/>
                  <w:szCs w:val="21"/>
                  <w:lang w:eastAsia="zh-CN"/>
                </w:rPr>
                <w:delText>1.指与金融机构间建立业务关系对象的类型。</w:delText>
              </w:r>
            </w:del>
            <w:del w:id="5780" w:author="user" w:date="2019-09-25T15:55:00Z">
              <w:r>
                <w:rPr>
                  <w:rFonts w:hint="eastAsia" w:ascii="仿宋_GB2312" w:hAnsi="仿宋_GB2312" w:cs="仿宋_GB2312"/>
                  <w:color w:val="000000"/>
                  <w:sz w:val="21"/>
                  <w:szCs w:val="21"/>
                  <w:lang w:eastAsia="zh-CN"/>
                </w:rPr>
                <w:br w:type="textWrapping"/>
              </w:r>
            </w:del>
            <w:del w:id="5781" w:author="user" w:date="2019-09-25T15:55:00Z">
              <w:r>
                <w:rPr>
                  <w:rFonts w:hint="eastAsia" w:ascii="仿宋_GB2312" w:hAnsi="仿宋_GB2312" w:cs="仿宋_GB2312"/>
                  <w:color w:val="000000"/>
                  <w:sz w:val="21"/>
                  <w:szCs w:val="21"/>
                  <w:lang w:eastAsia="zh-CN"/>
                </w:rPr>
                <w:delText>2.根据与金融机构间建立业务关系对象的性质分为单位客户和个人客户。数据更新频率为月度。</w:delText>
              </w:r>
            </w:del>
            <w:del w:id="5782" w:author="user" w:date="2019-09-25T15:55:00Z">
              <w:r>
                <w:rPr>
                  <w:rFonts w:hint="eastAsia" w:ascii="仿宋_GB2312" w:hAnsi="仿宋_GB2312" w:cs="仿宋_GB2312"/>
                  <w:color w:val="000000"/>
                  <w:sz w:val="21"/>
                  <w:szCs w:val="21"/>
                  <w:lang w:eastAsia="zh-CN"/>
                </w:rPr>
                <w:br w:type="textWrapping"/>
              </w:r>
            </w:del>
            <w:del w:id="5783" w:author="user" w:date="2019-09-25T15:55:00Z">
              <w:r>
                <w:rPr>
                  <w:rFonts w:hint="eastAsia" w:ascii="仿宋_GB2312" w:hAnsi="仿宋_GB2312" w:cs="仿宋_GB2312"/>
                  <w:color w:val="000000"/>
                  <w:sz w:val="21"/>
                  <w:szCs w:val="21"/>
                </w:rPr>
                <w:delText>3.值域：0 单位客户</w:delText>
              </w:r>
            </w:del>
            <w:del w:id="5784" w:author="user" w:date="2019-09-25T15:55:00Z">
              <w:r>
                <w:rPr>
                  <w:rFonts w:ascii="仿宋_GB2312" w:hAnsi="仿宋_GB2312" w:cs="仿宋_GB2312"/>
                  <w:color w:val="000000"/>
                  <w:sz w:val="21"/>
                  <w:szCs w:val="21"/>
                </w:rPr>
                <w:delText xml:space="preserve">   </w:delText>
              </w:r>
            </w:del>
            <w:del w:id="5785" w:author="user" w:date="2019-09-25T15:55:00Z">
              <w:r>
                <w:rPr>
                  <w:rFonts w:hint="eastAsia" w:ascii="仿宋_GB2312" w:hAnsi="仿宋_GB2312" w:cs="仿宋_GB2312"/>
                  <w:color w:val="000000"/>
                  <w:sz w:val="21"/>
                  <w:szCs w:val="21"/>
                </w:rPr>
                <w:delText>1 个人客户</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86" w:author="user" w:date="2019-09-25T16:13:00Z">
              <w:r>
                <w:rPr>
                  <w:rFonts w:hint="eastAsia" w:ascii="仿宋_GB2312" w:hAnsi="仿宋_GB2312" w:cs="仿宋_GB2312"/>
                  <w:color w:val="000000"/>
                  <w:sz w:val="21"/>
                  <w:szCs w:val="21"/>
                  <w:lang w:eastAsia="zh-CN"/>
                </w:rPr>
                <w:delText>4</w:delText>
              </w:r>
            </w:del>
            <w:ins w:id="5787" w:author="user" w:date="2019-09-25T16:13:00Z">
              <w:r>
                <w:rPr>
                  <w:rFonts w:ascii="仿宋_GB2312" w:hAnsi="仿宋_GB2312" w:cs="仿宋_GB2312"/>
                  <w:color w:val="000000"/>
                  <w:sz w:val="21"/>
                  <w:szCs w:val="21"/>
                  <w:lang w:eastAsia="zh-CN"/>
                </w:rPr>
                <w:t>3</w:t>
              </w:r>
            </w:ins>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客户名称</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3" w:type="dxa"/>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单位活期存款和活期储蓄存款两个产品类别下的存款汇总报送，该字段为空。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88" w:author="user" w:date="2019-09-25T16:13:00Z">
              <w:r>
                <w:rPr>
                  <w:rFonts w:hint="eastAsia" w:ascii="仿宋_GB2312" w:hAnsi="仿宋_GB2312" w:cs="仿宋_GB2312"/>
                  <w:color w:val="000000"/>
                  <w:sz w:val="21"/>
                  <w:szCs w:val="21"/>
                  <w:lang w:eastAsia="zh-CN"/>
                </w:rPr>
                <w:delText>5</w:delText>
              </w:r>
            </w:del>
            <w:ins w:id="5789" w:author="user" w:date="2019-09-25T16:13:00Z">
              <w:r>
                <w:rPr>
                  <w:rFonts w:ascii="仿宋_GB2312" w:hAnsi="仿宋_GB2312" w:cs="仿宋_GB2312"/>
                  <w:color w:val="000000"/>
                  <w:sz w:val="21"/>
                  <w:szCs w:val="21"/>
                  <w:lang w:eastAsia="zh-CN"/>
                </w:rPr>
                <w:t>4</w:t>
              </w:r>
            </w:ins>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客户证件类型</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2.单位活期存款和活期储蓄存款两个产品类别下的存款汇总报送，该字段为空。按记录在国家授权部门颁发给客户的证件上记载的证件类型采集，若客户为个人，证件类型为身份证、军官证、护照等</w:t>
            </w:r>
            <w:ins w:id="5790" w:author="user" w:date="2019-10-24T14:14:00Z">
              <w:r>
                <w:rPr>
                  <w:rFonts w:hint="eastAsia" w:ascii="仿宋_GB2312" w:hAnsi="仿宋_GB2312" w:cs="仿宋_GB2312"/>
                  <w:color w:val="000000"/>
                  <w:sz w:val="21"/>
                  <w:szCs w:val="21"/>
                  <w:lang w:eastAsia="zh-CN"/>
                </w:rPr>
                <w:t>，户口</w:t>
              </w:r>
            </w:ins>
            <w:ins w:id="5791" w:author="user" w:date="2019-10-24T14:14:00Z">
              <w:r>
                <w:rPr>
                  <w:rFonts w:ascii="仿宋_GB2312" w:hAnsi="仿宋_GB2312" w:cs="仿宋_GB2312"/>
                  <w:color w:val="000000"/>
                  <w:sz w:val="21"/>
                  <w:szCs w:val="21"/>
                  <w:lang w:eastAsia="zh-CN"/>
                </w:rPr>
                <w:t>簿和临时身份证请</w:t>
              </w:r>
            </w:ins>
            <w:ins w:id="5792" w:author="user" w:date="2019-10-24T14:14:00Z">
              <w:r>
                <w:rPr>
                  <w:rFonts w:hint="eastAsia" w:ascii="仿宋_GB2312" w:hAnsi="仿宋_GB2312" w:cs="仿宋_GB2312"/>
                  <w:color w:val="000000"/>
                  <w:sz w:val="21"/>
                  <w:szCs w:val="21"/>
                  <w:lang w:eastAsia="zh-CN"/>
                </w:rPr>
                <w:t>选择03居民</w:t>
              </w:r>
            </w:ins>
            <w:ins w:id="5793" w:author="user" w:date="2019-10-24T14:14: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；若客户为非个人，证件类型为统一社会信用代码、组织机构代码等。数据更新的频率为月度。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5794" w:author="user" w:date="2019-10-24T11:26: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5795" w:author="user" w:date="2019-10-24T11:26:00Z">
              <w:r>
                <w:rPr>
                  <w:rFonts w:hint="eastAsia" w:ascii="仿宋_GB2312" w:hAnsi="仿宋_GB2312" w:cs="仿宋_GB2312"/>
                  <w:color w:val="000000"/>
                  <w:sz w:val="21"/>
                  <w:szCs w:val="21"/>
                  <w:lang w:eastAsia="zh-CN"/>
                </w:rPr>
                <w:t>99其他</w:t>
              </w:r>
            </w:ins>
            <w:ins w:id="5796" w:author="user" w:date="2019-10-24T11:26: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797" w:author="user" w:date="2019-09-25T16:13:00Z">
              <w:r>
                <w:rPr>
                  <w:rFonts w:hint="eastAsia" w:ascii="仿宋_GB2312" w:hAnsi="仿宋_GB2312" w:cs="仿宋_GB2312"/>
                  <w:color w:val="000000"/>
                  <w:sz w:val="21"/>
                  <w:szCs w:val="21"/>
                  <w:lang w:eastAsia="zh-CN"/>
                </w:rPr>
                <w:delText>6</w:delText>
              </w:r>
            </w:del>
            <w:ins w:id="5798" w:author="user" w:date="2019-09-25T16:13:00Z">
              <w:r>
                <w:rPr>
                  <w:rFonts w:ascii="仿宋_GB2312" w:hAnsi="仿宋_GB2312" w:cs="仿宋_GB2312"/>
                  <w:color w:val="000000"/>
                  <w:sz w:val="21"/>
                  <w:szCs w:val="21"/>
                  <w:lang w:eastAsia="zh-CN"/>
                </w:rPr>
                <w:t>5</w:t>
              </w:r>
            </w:ins>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存款人代码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3" w:type="dxa"/>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1.指存款人使用的有效身份证件的编号。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单位活期存款和活期储蓄存款两个产品类别下的存款汇总报送，该字段为空。境内机构填报工商部门为其颁发的统一社会信用代码或组织机构代码；境外机构填报金融机构设定的唯一编码；个人填报脱敏处理后的有效身份证件号码、军官证、士兵证或护照号码，脱敏规则参见3.</w:t>
            </w:r>
            <w:del w:id="5799" w:author="罗斌" w:date="2019-10-30T16:39:00Z">
              <w:r>
                <w:rPr>
                  <w:rFonts w:hint="eastAsia" w:ascii="仿宋_GB2312" w:hAnsi="仿宋_GB2312" w:cs="仿宋_GB2312"/>
                  <w:color w:val="000000"/>
                  <w:sz w:val="21"/>
                  <w:szCs w:val="21"/>
                  <w:lang w:eastAsia="zh-CN"/>
                </w:rPr>
                <w:delText>7</w:delText>
              </w:r>
            </w:del>
            <w:ins w:id="5800" w:author="罗斌" w:date="2019-10-30T16:39: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801" w:author="user" w:date="2019-09-25T16:13:00Z">
              <w:r>
                <w:rPr>
                  <w:rFonts w:hint="eastAsia" w:ascii="仿宋_GB2312" w:hAnsi="仿宋_GB2312" w:cs="仿宋_GB2312"/>
                  <w:color w:val="000000"/>
                  <w:sz w:val="21"/>
                  <w:szCs w:val="21"/>
                  <w:lang w:eastAsia="zh-CN"/>
                </w:rPr>
                <w:delText>7</w:delText>
              </w:r>
            </w:del>
            <w:ins w:id="5802" w:author="user" w:date="2019-09-25T16:13:00Z">
              <w:r>
                <w:rPr>
                  <w:rFonts w:ascii="仿宋_GB2312" w:hAnsi="仿宋_GB2312" w:cs="仿宋_GB2312"/>
                  <w:color w:val="000000"/>
                  <w:sz w:val="21"/>
                  <w:szCs w:val="21"/>
                  <w:lang w:eastAsia="zh-CN"/>
                </w:rPr>
                <w:t>6</w:t>
              </w:r>
            </w:ins>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3010</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存款账户代码</w:t>
            </w:r>
          </w:p>
        </w:tc>
        <w:tc>
          <w:tcPr>
            <w:tcW w:w="1137" w:type="dxa"/>
            <w:vAlign w:val="center"/>
          </w:tcPr>
          <w:p>
            <w:pPr>
              <w:spacing w:line="240" w:lineRule="auto"/>
              <w:jc w:val="center"/>
              <w:rPr>
                <w:rFonts w:hint="default" w:ascii="仿宋_GB2312" w:hAnsi="仿宋_GB2312" w:eastAsia="仿宋_GB2312" w:cs="仿宋_GB2312"/>
                <w:color w:val="000000"/>
                <w:sz w:val="21"/>
                <w:szCs w:val="21"/>
                <w:lang w:val="en-US" w:eastAsia="zh-CN"/>
              </w:rPr>
            </w:pPr>
            <w:r>
              <w:rPr>
                <w:rFonts w:hint="eastAsia" w:ascii="仿宋_GB2312" w:hAnsi="仿宋_GB2312" w:cs="仿宋_GB2312"/>
                <w:color w:val="000000"/>
                <w:sz w:val="21"/>
                <w:szCs w:val="21"/>
              </w:rPr>
              <w:t>n..</w:t>
            </w:r>
            <w:del w:id="5803" w:author="oauser" w:date="2019-12-05T14:44:02Z">
              <w:r>
                <w:rPr>
                  <w:rFonts w:hint="default" w:ascii="仿宋_GB2312" w:hAnsi="仿宋_GB2312" w:cs="仿宋_GB2312"/>
                  <w:color w:val="000000"/>
                  <w:sz w:val="21"/>
                  <w:szCs w:val="21"/>
                  <w:lang w:val="en-US"/>
                </w:rPr>
                <w:delText>100</w:delText>
              </w:r>
            </w:del>
            <w:ins w:id="5804" w:author="oauser" w:date="2019-12-05T14:44:02Z">
              <w:r>
                <w:rPr>
                  <w:rFonts w:hint="eastAsia" w:ascii="仿宋_GB2312" w:hAnsi="仿宋_GB2312" w:cs="仿宋_GB2312"/>
                  <w:color w:val="000000"/>
                  <w:sz w:val="21"/>
                  <w:szCs w:val="21"/>
                  <w:lang w:val="en-US" w:eastAsia="zh-CN"/>
                </w:rPr>
                <w:t>60</w:t>
              </w:r>
            </w:ins>
          </w:p>
        </w:tc>
        <w:tc>
          <w:tcPr>
            <w:tcW w:w="4213" w:type="dxa"/>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1.指存款人按照有关法律法规在金融机构开立或使用的存款账户编码。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2.单位活期存款和活期储蓄存款两个产品类别下的存款汇总报送，该字段为空。数据更新频率为月度。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5805" w:author="user" w:date="2019-09-25T16:13:00Z">
              <w:r>
                <w:rPr>
                  <w:rFonts w:hint="eastAsia" w:ascii="仿宋_GB2312" w:hAnsi="仿宋_GB2312" w:cs="仿宋_GB2312"/>
                  <w:color w:val="000000"/>
                  <w:sz w:val="21"/>
                  <w:szCs w:val="21"/>
                  <w:lang w:eastAsia="zh-CN"/>
                </w:rPr>
                <w:delText>8</w:delText>
              </w:r>
            </w:del>
            <w:ins w:id="5806" w:author="user" w:date="2019-09-25T16:13:00Z">
              <w:r>
                <w:rPr>
                  <w:rFonts w:ascii="仿宋_GB2312" w:hAnsi="仿宋_GB2312" w:cs="仿宋_GB2312"/>
                  <w:color w:val="000000"/>
                  <w:sz w:val="21"/>
                  <w:szCs w:val="21"/>
                  <w:lang w:eastAsia="zh-CN"/>
                </w:rPr>
                <w:t>7</w:t>
              </w:r>
            </w:ins>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ins w:id="5807" w:author="oauser" w:date="2019-12-05T15:25:07Z">
              <w:r>
                <w:rPr>
                  <w:rFonts w:hint="eastAsia" w:ascii="仿宋_GB2312" w:hAnsi="仿宋_GB2312" w:cs="仿宋_GB2312"/>
                  <w:color w:val="000000"/>
                  <w:sz w:val="21"/>
                  <w:szCs w:val="21"/>
                  <w:lang w:eastAsia="zh-CN"/>
                  <w:rPrChange w:id="5808" w:author="oauser" w:date="2019-12-05T15:25:07Z">
                    <w:rPr>
                      <w:rFonts w:hint="eastAsia"/>
                    </w:rPr>
                  </w:rPrChange>
                </w:rPr>
                <w:t>3040</w:t>
              </w:r>
            </w:ins>
            <w:del w:id="5809" w:author="oauser" w:date="2019-12-05T14:44:34Z">
              <w:r>
                <w:rPr>
                  <w:rFonts w:hint="eastAsia" w:ascii="仿宋_GB2312" w:hAnsi="仿宋_GB2312" w:cs="仿宋_GB2312"/>
                  <w:color w:val="000000"/>
                  <w:sz w:val="21"/>
                  <w:szCs w:val="21"/>
                </w:rPr>
                <w:delText>3040</w:delText>
              </w:r>
            </w:del>
            <w:ins w:id="5810" w:author="user" w:date="2019-09-25T15:58:00Z">
              <w:del w:id="5811" w:author="oauser" w:date="2019-12-05T14:44:34Z">
                <w:r>
                  <w:rPr>
                    <w:rFonts w:hint="eastAsia" w:ascii="仿宋_GB2312" w:hAnsi="仿宋_GB2312" w:cs="仿宋_GB2312"/>
                    <w:color w:val="000000"/>
                    <w:sz w:val="21"/>
                    <w:szCs w:val="21"/>
                    <w:lang w:eastAsia="zh-CN"/>
                  </w:rPr>
                  <w:delText>·</w:delText>
                </w:r>
              </w:del>
            </w:ins>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存款协议代码</w:t>
            </w:r>
          </w:p>
        </w:tc>
        <w:tc>
          <w:tcPr>
            <w:tcW w:w="1137" w:type="dxa"/>
            <w:vAlign w:val="center"/>
          </w:tcPr>
          <w:p>
            <w:pPr>
              <w:spacing w:line="240" w:lineRule="auto"/>
              <w:jc w:val="center"/>
              <w:rPr>
                <w:rFonts w:hint="default" w:ascii="仿宋_GB2312" w:hAnsi="仿宋_GB2312" w:eastAsia="仿宋_GB2312" w:cs="仿宋_GB2312"/>
                <w:color w:val="000000"/>
                <w:sz w:val="21"/>
                <w:szCs w:val="21"/>
                <w:lang w:val="en-US" w:eastAsia="zh-CN"/>
              </w:rPr>
            </w:pPr>
            <w:r>
              <w:rPr>
                <w:rFonts w:hint="eastAsia" w:ascii="仿宋_GB2312" w:hAnsi="仿宋_GB2312" w:cs="仿宋_GB2312"/>
                <w:color w:val="000000"/>
                <w:sz w:val="21"/>
                <w:szCs w:val="21"/>
              </w:rPr>
              <w:t>anc..</w:t>
            </w:r>
            <w:del w:id="5812" w:author="oauser" w:date="2019-12-05T14:45:00Z">
              <w:r>
                <w:rPr>
                  <w:rFonts w:hint="default" w:ascii="仿宋_GB2312" w:hAnsi="仿宋_GB2312" w:cs="仿宋_GB2312"/>
                  <w:color w:val="000000"/>
                  <w:sz w:val="21"/>
                  <w:szCs w:val="21"/>
                  <w:lang w:val="en-US"/>
                </w:rPr>
                <w:delText>100</w:delText>
              </w:r>
            </w:del>
            <w:ins w:id="5813" w:author="oauser" w:date="2019-12-05T14:45:00Z">
              <w:r>
                <w:rPr>
                  <w:rFonts w:hint="eastAsia" w:ascii="仿宋_GB2312" w:hAnsi="仿宋_GB2312" w:cs="仿宋_GB2312"/>
                  <w:color w:val="000000"/>
                  <w:sz w:val="21"/>
                  <w:szCs w:val="21"/>
                  <w:lang w:val="en-US" w:eastAsia="zh-CN"/>
                </w:rPr>
                <w:t>60</w:t>
              </w:r>
            </w:ins>
          </w:p>
        </w:tc>
        <w:tc>
          <w:tcPr>
            <w:tcW w:w="4213" w:type="dxa"/>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1.指存款吸收机构定义和使用的，用于标识同一存款账户下不同笔存款的唯一编码。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2.单位活期存款和活期储蓄存款两个产品类别下的存款汇总报送，该字段为空。数据更新频率为月度。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5814" w:author="user" w:date="2019-09-25T16:07:00Z"/>
        </w:trPr>
        <w:tc>
          <w:tcPr>
            <w:tcW w:w="569" w:type="dxa"/>
            <w:tcMar>
              <w:top w:w="15" w:type="dxa"/>
              <w:left w:w="15" w:type="dxa"/>
              <w:bottom w:w="0" w:type="dxa"/>
              <w:right w:w="15" w:type="dxa"/>
            </w:tcMar>
            <w:vAlign w:val="center"/>
          </w:tcPr>
          <w:p>
            <w:pPr>
              <w:widowControl w:val="0"/>
              <w:spacing w:line="240" w:lineRule="auto"/>
              <w:jc w:val="center"/>
              <w:rPr>
                <w:del w:id="5815" w:author="user" w:date="2019-09-25T16:07:00Z"/>
                <w:rFonts w:ascii="仿宋_GB2312" w:hAnsi="仿宋_GB2312" w:cs="仿宋_GB2312"/>
                <w:color w:val="000000"/>
                <w:sz w:val="21"/>
                <w:szCs w:val="21"/>
                <w:lang w:eastAsia="zh-CN"/>
              </w:rPr>
            </w:pPr>
            <w:del w:id="5816" w:author="user" w:date="2019-09-25T16:07:00Z">
              <w:r>
                <w:rPr>
                  <w:rFonts w:hint="eastAsia" w:ascii="仿宋_GB2312" w:hAnsi="仿宋_GB2312" w:cs="仿宋_GB2312"/>
                  <w:color w:val="000000"/>
                  <w:sz w:val="21"/>
                  <w:szCs w:val="21"/>
                  <w:lang w:eastAsia="zh-CN"/>
                </w:rPr>
                <w:delText>9</w:delText>
              </w:r>
            </w:del>
          </w:p>
        </w:tc>
        <w:tc>
          <w:tcPr>
            <w:tcW w:w="853" w:type="dxa"/>
            <w:vAlign w:val="center"/>
          </w:tcPr>
          <w:p>
            <w:pPr>
              <w:widowControl w:val="0"/>
              <w:spacing w:line="240" w:lineRule="auto"/>
              <w:jc w:val="center"/>
              <w:rPr>
                <w:del w:id="5817" w:author="user" w:date="2019-09-25T16:07:00Z"/>
                <w:rFonts w:ascii="仿宋_GB2312" w:hAnsi="仿宋_GB2312" w:cs="仿宋_GB2312"/>
                <w:color w:val="000000"/>
                <w:sz w:val="21"/>
                <w:szCs w:val="21"/>
                <w:lang w:eastAsia="zh-CN"/>
              </w:rPr>
            </w:pPr>
            <w:del w:id="5818" w:author="user" w:date="2019-09-25T16:07:00Z">
              <w:r>
                <w:rPr>
                  <w:rFonts w:hint="eastAsia" w:ascii="仿宋_GB2312" w:hAnsi="仿宋_GB2312" w:cs="仿宋_GB2312"/>
                  <w:color w:val="000000"/>
                  <w:sz w:val="21"/>
                  <w:szCs w:val="21"/>
                  <w:lang w:eastAsia="zh-CN"/>
                </w:rPr>
                <w:delText>3060</w:delText>
              </w:r>
            </w:del>
          </w:p>
        </w:tc>
        <w:tc>
          <w:tcPr>
            <w:tcW w:w="1564" w:type="dxa"/>
            <w:vAlign w:val="center"/>
          </w:tcPr>
          <w:p>
            <w:pPr>
              <w:spacing w:line="240" w:lineRule="auto"/>
              <w:jc w:val="center"/>
              <w:rPr>
                <w:del w:id="5819" w:author="user" w:date="2019-09-25T16:07:00Z"/>
                <w:rFonts w:ascii="仿宋_GB2312" w:hAnsi="仿宋_GB2312" w:cs="仿宋_GB2312"/>
                <w:color w:val="000000"/>
                <w:sz w:val="21"/>
                <w:szCs w:val="21"/>
                <w:lang w:eastAsia="zh-CN"/>
              </w:rPr>
            </w:pPr>
            <w:del w:id="5820" w:author="user" w:date="2019-09-25T16:07:00Z">
              <w:r>
                <w:rPr>
                  <w:rFonts w:hint="eastAsia" w:ascii="仿宋_GB2312" w:hAnsi="仿宋_GB2312" w:cs="仿宋_GB2312"/>
                  <w:color w:val="000000"/>
                  <w:sz w:val="21"/>
                  <w:szCs w:val="21"/>
                  <w:lang w:eastAsia="zh-CN"/>
                </w:rPr>
                <w:delText>存款产品类别</w:delText>
              </w:r>
            </w:del>
          </w:p>
        </w:tc>
        <w:tc>
          <w:tcPr>
            <w:tcW w:w="1137" w:type="dxa"/>
            <w:vAlign w:val="center"/>
          </w:tcPr>
          <w:p>
            <w:pPr>
              <w:spacing w:line="240" w:lineRule="auto"/>
              <w:jc w:val="center"/>
              <w:rPr>
                <w:del w:id="5821" w:author="user" w:date="2019-09-25T16:07:00Z"/>
                <w:rFonts w:ascii="仿宋_GB2312" w:hAnsi="仿宋_GB2312" w:cs="仿宋_GB2312"/>
                <w:color w:val="000000"/>
                <w:sz w:val="21"/>
                <w:szCs w:val="21"/>
                <w:lang w:eastAsia="zh-CN"/>
              </w:rPr>
            </w:pPr>
            <w:del w:id="5822" w:author="user" w:date="2019-09-25T16:07:00Z">
              <w:r>
                <w:rPr>
                  <w:rFonts w:hint="eastAsia" w:ascii="仿宋_GB2312" w:hAnsi="仿宋_GB2312" w:cs="仿宋_GB2312"/>
                  <w:color w:val="000000"/>
                  <w:sz w:val="21"/>
                  <w:szCs w:val="21"/>
                  <w:lang w:eastAsia="zh-CN"/>
                </w:rPr>
                <w:delText>an3..5</w:delText>
              </w:r>
            </w:del>
          </w:p>
        </w:tc>
        <w:tc>
          <w:tcPr>
            <w:tcW w:w="4213" w:type="dxa"/>
            <w:tcMar>
              <w:top w:w="15" w:type="dxa"/>
              <w:left w:w="15" w:type="dxa"/>
              <w:bottom w:w="0" w:type="dxa"/>
              <w:right w:w="15" w:type="dxa"/>
            </w:tcMar>
            <w:vAlign w:val="center"/>
          </w:tcPr>
          <w:p>
            <w:pPr>
              <w:spacing w:line="240" w:lineRule="auto"/>
              <w:jc w:val="both"/>
              <w:rPr>
                <w:del w:id="5823" w:author="user" w:date="2019-09-25T16:07:00Z"/>
                <w:rFonts w:ascii="仿宋_GB2312" w:hAnsi="仿宋_GB2312" w:cs="仿宋_GB2312"/>
                <w:color w:val="000000"/>
                <w:sz w:val="21"/>
                <w:szCs w:val="21"/>
                <w:lang w:eastAsia="zh-CN"/>
              </w:rPr>
            </w:pPr>
            <w:del w:id="5824" w:author="user" w:date="2019-09-25T16:07:00Z">
              <w:r>
                <w:rPr>
                  <w:rFonts w:hint="eastAsia" w:ascii="仿宋_GB2312" w:hAnsi="仿宋_GB2312" w:cs="仿宋_GB2312"/>
                  <w:color w:val="000000"/>
                  <w:sz w:val="21"/>
                  <w:szCs w:val="21"/>
                  <w:lang w:eastAsia="zh-CN"/>
                </w:rPr>
                <w:delText>1.指对归属于存款工具的金融合约按特定契约特性进行分类。</w:delText>
              </w:r>
            </w:del>
            <w:del w:id="5825" w:author="user" w:date="2019-09-25T16:07:00Z">
              <w:r>
                <w:rPr>
                  <w:rFonts w:hint="eastAsia" w:ascii="仿宋_GB2312" w:hAnsi="仿宋_GB2312" w:cs="仿宋_GB2312"/>
                  <w:color w:val="000000"/>
                  <w:sz w:val="21"/>
                  <w:szCs w:val="21"/>
                  <w:lang w:eastAsia="zh-CN"/>
                </w:rPr>
                <w:br w:type="textWrapping"/>
              </w:r>
            </w:del>
            <w:del w:id="5826" w:author="user" w:date="2019-09-25T16:07:00Z">
              <w:r>
                <w:rPr>
                  <w:rFonts w:hint="eastAsia" w:ascii="仿宋_GB2312" w:hAnsi="仿宋_GB2312" w:cs="仿宋_GB2312"/>
                  <w:color w:val="000000"/>
                  <w:sz w:val="21"/>
                  <w:szCs w:val="21"/>
                  <w:lang w:eastAsia="zh-CN"/>
                </w:rPr>
                <w:delText>2.根据客户在金融机构存款类型进行划分。数据更新频率为月度。</w:delText>
              </w:r>
            </w:del>
          </w:p>
          <w:p>
            <w:pPr>
              <w:spacing w:line="240" w:lineRule="auto"/>
              <w:jc w:val="both"/>
              <w:rPr>
                <w:del w:id="5827" w:author="user" w:date="2019-09-25T16:07:00Z"/>
                <w:rFonts w:ascii="仿宋_GB2312" w:hAnsi="仿宋_GB2312" w:cs="仿宋_GB2312"/>
                <w:color w:val="000000"/>
                <w:sz w:val="21"/>
                <w:szCs w:val="21"/>
                <w:lang w:eastAsia="zh-CN"/>
              </w:rPr>
            </w:pPr>
            <w:del w:id="5828" w:author="user" w:date="2019-09-25T16:07:00Z">
              <w:r>
                <w:rPr>
                  <w:rFonts w:hint="eastAsia" w:ascii="仿宋_GB2312" w:hAnsi="仿宋_GB2312" w:cs="仿宋_GB2312"/>
                  <w:color w:val="000000"/>
                  <w:sz w:val="21"/>
                  <w:szCs w:val="21"/>
                  <w:lang w:eastAsia="zh-CN"/>
                </w:rPr>
                <w:delText>3.值域：</w:delText>
              </w:r>
            </w:del>
            <w:del w:id="5829" w:author="user" w:date="2019-09-25T16:07:00Z">
              <w:r>
                <w:rPr>
                  <w:rFonts w:hint="eastAsia" w:ascii="仿宋_GB2312" w:hAnsi="仿宋_GB2312" w:cs="仿宋_GB2312"/>
                  <w:color w:val="000000"/>
                  <w:sz w:val="21"/>
                  <w:szCs w:val="21"/>
                  <w:lang w:eastAsia="zh-CN"/>
                </w:rPr>
                <w:br w:type="textWrapping"/>
              </w:r>
            </w:del>
            <w:del w:id="5830" w:author="user" w:date="2019-09-25T16:07:00Z">
              <w:r>
                <w:rPr>
                  <w:rFonts w:hint="eastAsia" w:ascii="仿宋_GB2312" w:hAnsi="仿宋_GB2312" w:cs="仿宋_GB2312"/>
                  <w:color w:val="000000"/>
                  <w:sz w:val="21"/>
                  <w:szCs w:val="21"/>
                  <w:lang w:eastAsia="zh-CN"/>
                </w:rPr>
                <w:delText>D01 普通存款</w:delText>
              </w:r>
            </w:del>
          </w:p>
          <w:p>
            <w:pPr>
              <w:spacing w:line="240" w:lineRule="auto"/>
              <w:jc w:val="both"/>
              <w:rPr>
                <w:del w:id="5831" w:author="user" w:date="2019-09-25T16:07:00Z"/>
                <w:rFonts w:ascii="仿宋_GB2312" w:hAnsi="仿宋_GB2312" w:cs="仿宋_GB2312"/>
                <w:color w:val="000000"/>
                <w:sz w:val="21"/>
                <w:szCs w:val="21"/>
                <w:lang w:eastAsia="zh-CN"/>
              </w:rPr>
            </w:pPr>
            <w:del w:id="5832" w:author="user" w:date="2019-09-25T16:07:00Z">
              <w:r>
                <w:rPr>
                  <w:rFonts w:hint="eastAsia" w:ascii="仿宋_GB2312" w:hAnsi="仿宋_GB2312" w:cs="仿宋_GB2312"/>
                  <w:color w:val="000000"/>
                  <w:sz w:val="21"/>
                  <w:szCs w:val="21"/>
                  <w:lang w:eastAsia="zh-CN"/>
                </w:rPr>
                <w:delText>D011 单位活期存款</w:delText>
              </w:r>
            </w:del>
          </w:p>
          <w:p>
            <w:pPr>
              <w:spacing w:line="240" w:lineRule="auto"/>
              <w:jc w:val="both"/>
              <w:rPr>
                <w:del w:id="5833" w:author="user" w:date="2019-09-25T16:07:00Z"/>
                <w:rFonts w:ascii="仿宋_GB2312" w:hAnsi="仿宋_GB2312" w:cs="仿宋_GB2312"/>
                <w:color w:val="000000"/>
                <w:sz w:val="21"/>
                <w:szCs w:val="21"/>
                <w:lang w:eastAsia="zh-CN"/>
              </w:rPr>
            </w:pPr>
            <w:del w:id="5834" w:author="user" w:date="2019-09-25T16:07:00Z">
              <w:r>
                <w:rPr>
                  <w:rFonts w:hint="eastAsia" w:ascii="仿宋_GB2312" w:hAnsi="仿宋_GB2312" w:cs="仿宋_GB2312"/>
                  <w:color w:val="000000"/>
                  <w:sz w:val="21"/>
                  <w:szCs w:val="21"/>
                  <w:lang w:eastAsia="zh-CN"/>
                </w:rPr>
                <w:delText>D012 单位定期存款</w:delText>
              </w:r>
            </w:del>
          </w:p>
          <w:p>
            <w:pPr>
              <w:spacing w:line="240" w:lineRule="auto"/>
              <w:jc w:val="both"/>
              <w:rPr>
                <w:del w:id="5835" w:author="user" w:date="2019-09-25T16:07:00Z"/>
                <w:rFonts w:ascii="仿宋_GB2312" w:hAnsi="仿宋_GB2312" w:cs="仿宋_GB2312"/>
                <w:color w:val="000000"/>
                <w:sz w:val="21"/>
                <w:szCs w:val="21"/>
                <w:lang w:eastAsia="zh-CN"/>
              </w:rPr>
            </w:pPr>
            <w:del w:id="5836" w:author="user" w:date="2019-09-25T16:07:00Z">
              <w:r>
                <w:rPr>
                  <w:rFonts w:hint="eastAsia" w:ascii="仿宋_GB2312" w:hAnsi="仿宋_GB2312" w:cs="仿宋_GB2312"/>
                  <w:color w:val="000000"/>
                  <w:sz w:val="21"/>
                  <w:szCs w:val="21"/>
                  <w:lang w:eastAsia="zh-CN"/>
                </w:rPr>
                <w:delText>D013 活期储蓄存款</w:delText>
              </w:r>
            </w:del>
          </w:p>
          <w:p>
            <w:pPr>
              <w:spacing w:line="240" w:lineRule="auto"/>
              <w:jc w:val="both"/>
              <w:rPr>
                <w:del w:id="5837" w:author="user" w:date="2019-09-25T16:07:00Z"/>
                <w:rFonts w:ascii="仿宋_GB2312" w:hAnsi="仿宋_GB2312" w:cs="仿宋_GB2312"/>
                <w:color w:val="000000"/>
                <w:sz w:val="21"/>
                <w:szCs w:val="21"/>
                <w:lang w:eastAsia="zh-CN"/>
              </w:rPr>
            </w:pPr>
            <w:del w:id="5838" w:author="user" w:date="2019-09-25T16:07:00Z">
              <w:r>
                <w:rPr>
                  <w:rFonts w:hint="eastAsia" w:ascii="仿宋_GB2312" w:hAnsi="仿宋_GB2312" w:cs="仿宋_GB2312"/>
                  <w:color w:val="000000"/>
                  <w:sz w:val="21"/>
                  <w:szCs w:val="21"/>
                  <w:lang w:eastAsia="zh-CN"/>
                </w:rPr>
                <w:delText>D014 定期储蓄存款</w:delText>
              </w:r>
            </w:del>
          </w:p>
          <w:p>
            <w:pPr>
              <w:spacing w:line="240" w:lineRule="auto"/>
              <w:jc w:val="both"/>
              <w:rPr>
                <w:del w:id="5839" w:author="user" w:date="2019-09-25T16:07:00Z"/>
                <w:rFonts w:ascii="仿宋_GB2312" w:hAnsi="仿宋_GB2312" w:cs="仿宋_GB2312"/>
                <w:color w:val="000000"/>
                <w:sz w:val="21"/>
                <w:szCs w:val="21"/>
                <w:lang w:eastAsia="zh-CN"/>
              </w:rPr>
            </w:pPr>
            <w:del w:id="5840" w:author="user" w:date="2019-09-25T16:07:00Z">
              <w:r>
                <w:rPr>
                  <w:rFonts w:hint="eastAsia" w:ascii="仿宋_GB2312" w:hAnsi="仿宋_GB2312" w:cs="仿宋_GB2312"/>
                  <w:color w:val="000000"/>
                  <w:sz w:val="21"/>
                  <w:szCs w:val="21"/>
                  <w:lang w:eastAsia="zh-CN"/>
                </w:rPr>
                <w:delText>D02 定活两便存款</w:delText>
              </w:r>
            </w:del>
          </w:p>
          <w:p>
            <w:pPr>
              <w:spacing w:line="240" w:lineRule="auto"/>
              <w:jc w:val="both"/>
              <w:rPr>
                <w:del w:id="5841" w:author="user" w:date="2019-09-25T16:07:00Z"/>
                <w:rFonts w:ascii="仿宋_GB2312" w:hAnsi="仿宋_GB2312" w:cs="仿宋_GB2312"/>
                <w:color w:val="000000"/>
                <w:sz w:val="21"/>
                <w:szCs w:val="21"/>
                <w:lang w:eastAsia="zh-CN"/>
              </w:rPr>
            </w:pPr>
            <w:del w:id="5842" w:author="user" w:date="2019-09-25T16:07:00Z">
              <w:r>
                <w:rPr>
                  <w:rFonts w:hint="eastAsia" w:ascii="仿宋_GB2312" w:hAnsi="仿宋_GB2312" w:cs="仿宋_GB2312"/>
                  <w:color w:val="000000"/>
                  <w:sz w:val="21"/>
                  <w:szCs w:val="21"/>
                  <w:lang w:eastAsia="zh-CN"/>
                </w:rPr>
                <w:delText>D03 通知存款</w:delText>
              </w:r>
            </w:del>
          </w:p>
          <w:p>
            <w:pPr>
              <w:spacing w:line="240" w:lineRule="auto"/>
              <w:jc w:val="both"/>
              <w:rPr>
                <w:del w:id="5843" w:author="user" w:date="2019-09-25T16:07:00Z"/>
                <w:rFonts w:ascii="仿宋_GB2312" w:hAnsi="仿宋_GB2312" w:cs="仿宋_GB2312"/>
                <w:color w:val="000000"/>
                <w:sz w:val="21"/>
                <w:szCs w:val="21"/>
                <w:lang w:eastAsia="zh-CN"/>
              </w:rPr>
            </w:pPr>
            <w:del w:id="5844" w:author="user" w:date="2019-09-25T16:07:00Z">
              <w:r>
                <w:rPr>
                  <w:rFonts w:hint="eastAsia" w:ascii="仿宋_GB2312" w:hAnsi="仿宋_GB2312" w:cs="仿宋_GB2312"/>
                  <w:color w:val="000000"/>
                  <w:sz w:val="21"/>
                  <w:szCs w:val="21"/>
                  <w:lang w:eastAsia="zh-CN"/>
                </w:rPr>
                <w:delText>D04 协议存款</w:delText>
              </w:r>
            </w:del>
          </w:p>
          <w:p>
            <w:pPr>
              <w:spacing w:line="240" w:lineRule="auto"/>
              <w:jc w:val="both"/>
              <w:rPr>
                <w:del w:id="5845" w:author="user" w:date="2019-09-25T16:07:00Z"/>
                <w:rFonts w:ascii="仿宋_GB2312" w:hAnsi="仿宋_GB2312" w:cs="仿宋_GB2312"/>
                <w:color w:val="000000"/>
                <w:sz w:val="21"/>
                <w:szCs w:val="21"/>
                <w:lang w:eastAsia="zh-CN"/>
              </w:rPr>
            </w:pPr>
            <w:del w:id="5846" w:author="user" w:date="2019-09-25T16:07:00Z">
              <w:r>
                <w:rPr>
                  <w:rFonts w:hint="eastAsia" w:ascii="仿宋_GB2312" w:hAnsi="仿宋_GB2312" w:cs="仿宋_GB2312"/>
                  <w:color w:val="000000"/>
                  <w:sz w:val="21"/>
                  <w:szCs w:val="21"/>
                  <w:lang w:eastAsia="zh-CN"/>
                </w:rPr>
                <w:delText>D05 协定存款</w:delText>
              </w:r>
            </w:del>
          </w:p>
          <w:p>
            <w:pPr>
              <w:spacing w:line="240" w:lineRule="auto"/>
              <w:jc w:val="both"/>
              <w:rPr>
                <w:del w:id="5847" w:author="user" w:date="2019-09-25T16:07:00Z"/>
                <w:rFonts w:ascii="仿宋_GB2312" w:hAnsi="仿宋_GB2312" w:cs="仿宋_GB2312"/>
                <w:color w:val="000000"/>
                <w:sz w:val="21"/>
                <w:szCs w:val="21"/>
                <w:lang w:eastAsia="zh-CN"/>
              </w:rPr>
            </w:pPr>
            <w:del w:id="5848" w:author="user" w:date="2019-09-25T16:07:00Z">
              <w:r>
                <w:rPr>
                  <w:rFonts w:hint="eastAsia" w:ascii="仿宋_GB2312" w:hAnsi="仿宋_GB2312" w:cs="仿宋_GB2312"/>
                  <w:color w:val="000000"/>
                  <w:sz w:val="21"/>
                  <w:szCs w:val="21"/>
                  <w:lang w:eastAsia="zh-CN"/>
                </w:rPr>
                <w:delText>D051 结算户存款</w:delText>
              </w:r>
            </w:del>
          </w:p>
          <w:p>
            <w:pPr>
              <w:spacing w:line="240" w:lineRule="auto"/>
              <w:jc w:val="both"/>
              <w:rPr>
                <w:del w:id="5849" w:author="user" w:date="2019-09-25T16:07:00Z"/>
                <w:rFonts w:ascii="仿宋_GB2312" w:hAnsi="仿宋_GB2312" w:cs="仿宋_GB2312"/>
                <w:color w:val="000000"/>
                <w:sz w:val="21"/>
                <w:szCs w:val="21"/>
                <w:lang w:eastAsia="zh-CN"/>
              </w:rPr>
            </w:pPr>
            <w:del w:id="5850" w:author="user" w:date="2019-09-25T16:07:00Z">
              <w:r>
                <w:rPr>
                  <w:rFonts w:hint="eastAsia" w:ascii="仿宋_GB2312" w:hAnsi="仿宋_GB2312" w:cs="仿宋_GB2312"/>
                  <w:color w:val="000000"/>
                  <w:sz w:val="21"/>
                  <w:szCs w:val="21"/>
                  <w:lang w:eastAsia="zh-CN"/>
                </w:rPr>
                <w:delText>D052 协定户存款</w:delText>
              </w:r>
            </w:del>
          </w:p>
          <w:p>
            <w:pPr>
              <w:spacing w:line="240" w:lineRule="auto"/>
              <w:jc w:val="both"/>
              <w:rPr>
                <w:del w:id="5851" w:author="user" w:date="2019-09-25T16:07:00Z"/>
                <w:rFonts w:ascii="仿宋_GB2312" w:hAnsi="仿宋_GB2312" w:cs="仿宋_GB2312"/>
                <w:color w:val="000000"/>
                <w:sz w:val="21"/>
                <w:szCs w:val="21"/>
                <w:lang w:eastAsia="zh-CN"/>
              </w:rPr>
            </w:pPr>
            <w:del w:id="5852" w:author="user" w:date="2019-09-25T16:07:00Z">
              <w:r>
                <w:rPr>
                  <w:rFonts w:hint="eastAsia" w:ascii="仿宋_GB2312" w:hAnsi="仿宋_GB2312" w:cs="仿宋_GB2312"/>
                  <w:color w:val="000000"/>
                  <w:sz w:val="21"/>
                  <w:szCs w:val="21"/>
                  <w:lang w:eastAsia="zh-CN"/>
                </w:rPr>
                <w:delText>D06 保证金存款</w:delText>
              </w:r>
            </w:del>
          </w:p>
          <w:p>
            <w:pPr>
              <w:spacing w:line="240" w:lineRule="auto"/>
              <w:jc w:val="both"/>
              <w:rPr>
                <w:del w:id="5853" w:author="user" w:date="2019-09-25T16:07:00Z"/>
                <w:rFonts w:ascii="仿宋_GB2312" w:hAnsi="仿宋_GB2312" w:cs="仿宋_GB2312"/>
                <w:color w:val="000000"/>
                <w:sz w:val="21"/>
                <w:szCs w:val="21"/>
                <w:lang w:eastAsia="zh-CN"/>
              </w:rPr>
            </w:pPr>
            <w:del w:id="5854" w:author="user" w:date="2019-09-25T16:07:00Z">
              <w:r>
                <w:rPr>
                  <w:rFonts w:hint="eastAsia" w:ascii="仿宋_GB2312" w:hAnsi="仿宋_GB2312" w:cs="仿宋_GB2312"/>
                  <w:color w:val="000000"/>
                  <w:sz w:val="21"/>
                  <w:szCs w:val="21"/>
                  <w:lang w:eastAsia="zh-CN"/>
                </w:rPr>
                <w:delText>D061 银行承兑汇票保证金存款</w:delText>
              </w:r>
            </w:del>
          </w:p>
          <w:p>
            <w:pPr>
              <w:spacing w:line="240" w:lineRule="auto"/>
              <w:jc w:val="both"/>
              <w:rPr>
                <w:del w:id="5855" w:author="user" w:date="2019-09-25T16:07:00Z"/>
                <w:rFonts w:ascii="仿宋_GB2312" w:hAnsi="仿宋_GB2312" w:cs="仿宋_GB2312"/>
                <w:color w:val="000000"/>
                <w:sz w:val="21"/>
                <w:szCs w:val="21"/>
                <w:lang w:eastAsia="zh-CN"/>
              </w:rPr>
            </w:pPr>
            <w:del w:id="5856" w:author="user" w:date="2019-09-25T16:07:00Z">
              <w:r>
                <w:rPr>
                  <w:rFonts w:hint="eastAsia" w:ascii="仿宋_GB2312" w:hAnsi="仿宋_GB2312" w:cs="仿宋_GB2312"/>
                  <w:color w:val="000000"/>
                  <w:sz w:val="21"/>
                  <w:szCs w:val="21"/>
                  <w:lang w:eastAsia="zh-CN"/>
                </w:rPr>
                <w:delText>D062 信用证保证金存款</w:delText>
              </w:r>
            </w:del>
          </w:p>
          <w:p>
            <w:pPr>
              <w:spacing w:line="240" w:lineRule="auto"/>
              <w:jc w:val="both"/>
              <w:rPr>
                <w:del w:id="5857" w:author="user" w:date="2019-09-25T16:07:00Z"/>
                <w:rFonts w:ascii="仿宋_GB2312" w:hAnsi="仿宋_GB2312" w:cs="仿宋_GB2312"/>
                <w:color w:val="000000"/>
                <w:sz w:val="21"/>
                <w:szCs w:val="21"/>
                <w:lang w:eastAsia="zh-CN"/>
              </w:rPr>
            </w:pPr>
            <w:del w:id="5858" w:author="user" w:date="2019-09-25T16:07:00Z">
              <w:r>
                <w:rPr>
                  <w:rFonts w:hint="eastAsia" w:ascii="仿宋_GB2312" w:hAnsi="仿宋_GB2312" w:cs="仿宋_GB2312"/>
                  <w:color w:val="000000"/>
                  <w:sz w:val="21"/>
                  <w:szCs w:val="21"/>
                  <w:lang w:eastAsia="zh-CN"/>
                </w:rPr>
                <w:delText>D063 保函保证金存款</w:delText>
              </w:r>
            </w:del>
          </w:p>
          <w:p>
            <w:pPr>
              <w:spacing w:line="240" w:lineRule="auto"/>
              <w:jc w:val="both"/>
              <w:rPr>
                <w:del w:id="5859" w:author="user" w:date="2019-09-25T16:07:00Z"/>
                <w:rFonts w:ascii="仿宋_GB2312" w:hAnsi="仿宋_GB2312" w:cs="仿宋_GB2312"/>
                <w:color w:val="000000"/>
                <w:sz w:val="21"/>
                <w:szCs w:val="21"/>
                <w:lang w:eastAsia="zh-CN"/>
              </w:rPr>
            </w:pPr>
            <w:del w:id="5860" w:author="user" w:date="2019-09-25T16:07:00Z">
              <w:r>
                <w:rPr>
                  <w:rFonts w:hint="eastAsia" w:ascii="仿宋_GB2312" w:hAnsi="仿宋_GB2312" w:cs="仿宋_GB2312"/>
                  <w:color w:val="000000"/>
                  <w:sz w:val="21"/>
                  <w:szCs w:val="21"/>
                  <w:lang w:eastAsia="zh-CN"/>
                </w:rPr>
                <w:delText>D064 银行本票保证金存款</w:delText>
              </w:r>
            </w:del>
          </w:p>
          <w:p>
            <w:pPr>
              <w:spacing w:line="240" w:lineRule="auto"/>
              <w:jc w:val="both"/>
              <w:rPr>
                <w:del w:id="5861" w:author="user" w:date="2019-09-25T16:07:00Z"/>
                <w:rFonts w:ascii="仿宋_GB2312" w:hAnsi="仿宋_GB2312" w:cs="仿宋_GB2312"/>
                <w:color w:val="000000"/>
                <w:sz w:val="21"/>
                <w:szCs w:val="21"/>
                <w:lang w:eastAsia="zh-CN"/>
              </w:rPr>
            </w:pPr>
            <w:del w:id="5862" w:author="user" w:date="2019-09-25T16:07:00Z">
              <w:r>
                <w:rPr>
                  <w:rFonts w:hint="eastAsia" w:ascii="仿宋_GB2312" w:hAnsi="仿宋_GB2312" w:cs="仿宋_GB2312"/>
                  <w:color w:val="000000"/>
                  <w:sz w:val="21"/>
                  <w:szCs w:val="21"/>
                  <w:lang w:eastAsia="zh-CN"/>
                </w:rPr>
                <w:delText>D065 信用卡保证金存款</w:delText>
              </w:r>
            </w:del>
          </w:p>
          <w:p>
            <w:pPr>
              <w:spacing w:line="240" w:lineRule="auto"/>
              <w:jc w:val="both"/>
              <w:rPr>
                <w:del w:id="5863" w:author="user" w:date="2019-09-25T16:07:00Z"/>
                <w:rFonts w:ascii="仿宋_GB2312" w:hAnsi="仿宋_GB2312" w:cs="仿宋_GB2312"/>
                <w:color w:val="000000"/>
                <w:sz w:val="21"/>
                <w:szCs w:val="21"/>
                <w:lang w:eastAsia="zh-CN"/>
              </w:rPr>
            </w:pPr>
            <w:del w:id="5864" w:author="user" w:date="2019-09-25T16:07:00Z">
              <w:r>
                <w:rPr>
                  <w:rFonts w:hint="eastAsia" w:ascii="仿宋_GB2312" w:hAnsi="仿宋_GB2312" w:cs="仿宋_GB2312"/>
                  <w:color w:val="000000"/>
                  <w:sz w:val="21"/>
                  <w:szCs w:val="21"/>
                  <w:lang w:eastAsia="zh-CN"/>
                </w:rPr>
                <w:delText>D066 金融衍生产品交易保证金存款</w:delText>
              </w:r>
            </w:del>
          </w:p>
          <w:p>
            <w:pPr>
              <w:spacing w:line="240" w:lineRule="auto"/>
              <w:jc w:val="both"/>
              <w:rPr>
                <w:del w:id="5865" w:author="user" w:date="2019-09-25T16:07:00Z"/>
                <w:rFonts w:ascii="仿宋_GB2312" w:hAnsi="仿宋_GB2312" w:cs="仿宋_GB2312"/>
                <w:color w:val="000000"/>
                <w:sz w:val="21"/>
                <w:szCs w:val="21"/>
                <w:lang w:eastAsia="zh-CN"/>
              </w:rPr>
            </w:pPr>
            <w:del w:id="5866" w:author="user" w:date="2019-09-25T16:07:00Z">
              <w:r>
                <w:rPr>
                  <w:rFonts w:hint="eastAsia" w:ascii="仿宋_GB2312" w:hAnsi="仿宋_GB2312" w:cs="仿宋_GB2312"/>
                  <w:color w:val="000000"/>
                  <w:sz w:val="21"/>
                  <w:szCs w:val="21"/>
                  <w:lang w:eastAsia="zh-CN"/>
                </w:rPr>
                <w:delText>D067 黄金交易保证金存款</w:delText>
              </w:r>
            </w:del>
          </w:p>
          <w:p>
            <w:pPr>
              <w:spacing w:line="240" w:lineRule="auto"/>
              <w:jc w:val="both"/>
              <w:rPr>
                <w:del w:id="5867" w:author="user" w:date="2019-09-25T16:07:00Z"/>
                <w:rFonts w:ascii="仿宋_GB2312" w:hAnsi="仿宋_GB2312" w:cs="仿宋_GB2312"/>
                <w:color w:val="000000"/>
                <w:sz w:val="21"/>
                <w:szCs w:val="21"/>
                <w:lang w:eastAsia="zh-CN"/>
              </w:rPr>
            </w:pPr>
            <w:del w:id="5868" w:author="user" w:date="2019-09-25T16:07:00Z">
              <w:r>
                <w:rPr>
                  <w:rFonts w:hint="eastAsia" w:ascii="仿宋_GB2312" w:hAnsi="仿宋_GB2312" w:cs="仿宋_GB2312"/>
                  <w:color w:val="000000"/>
                  <w:sz w:val="21"/>
                  <w:szCs w:val="21"/>
                  <w:lang w:eastAsia="zh-CN"/>
                </w:rPr>
                <w:delText>D068 证券交易保证金</w:delText>
              </w:r>
            </w:del>
          </w:p>
          <w:p>
            <w:pPr>
              <w:spacing w:line="240" w:lineRule="auto"/>
              <w:jc w:val="both"/>
              <w:rPr>
                <w:del w:id="5869" w:author="user" w:date="2019-09-25T16:07:00Z"/>
                <w:rFonts w:ascii="仿宋_GB2312" w:hAnsi="仿宋_GB2312" w:cs="仿宋_GB2312"/>
                <w:color w:val="000000"/>
                <w:sz w:val="21"/>
                <w:szCs w:val="21"/>
                <w:lang w:eastAsia="zh-CN"/>
              </w:rPr>
            </w:pPr>
            <w:del w:id="5870" w:author="user" w:date="2019-09-25T16:07:00Z">
              <w:r>
                <w:rPr>
                  <w:rFonts w:hint="eastAsia" w:ascii="仿宋_GB2312" w:hAnsi="仿宋_GB2312" w:cs="仿宋_GB2312"/>
                  <w:color w:val="000000"/>
                  <w:sz w:val="21"/>
                  <w:szCs w:val="21"/>
                  <w:lang w:eastAsia="zh-CN"/>
                </w:rPr>
                <w:delText>D069 其他保证金存款</w:delText>
              </w:r>
            </w:del>
          </w:p>
          <w:p>
            <w:pPr>
              <w:spacing w:line="240" w:lineRule="auto"/>
              <w:jc w:val="both"/>
              <w:rPr>
                <w:del w:id="5871" w:author="user" w:date="2019-09-25T16:07:00Z"/>
                <w:rFonts w:ascii="仿宋_GB2312" w:hAnsi="仿宋_GB2312" w:cs="仿宋_GB2312"/>
                <w:color w:val="000000"/>
                <w:sz w:val="21"/>
                <w:szCs w:val="21"/>
                <w:lang w:eastAsia="zh-CN"/>
              </w:rPr>
            </w:pPr>
            <w:del w:id="5872" w:author="user" w:date="2019-09-25T16:07:00Z">
              <w:r>
                <w:rPr>
                  <w:rFonts w:hint="eastAsia" w:ascii="仿宋_GB2312" w:hAnsi="仿宋_GB2312" w:cs="仿宋_GB2312"/>
                  <w:color w:val="000000"/>
                  <w:sz w:val="21"/>
                  <w:szCs w:val="21"/>
                  <w:lang w:eastAsia="zh-CN"/>
                </w:rPr>
                <w:delText>D07 应解汇款及临时存款</w:delText>
              </w:r>
            </w:del>
          </w:p>
          <w:p>
            <w:pPr>
              <w:spacing w:line="240" w:lineRule="auto"/>
              <w:jc w:val="both"/>
              <w:rPr>
                <w:del w:id="5873" w:author="user" w:date="2019-09-25T16:07:00Z"/>
                <w:rFonts w:ascii="仿宋_GB2312" w:hAnsi="仿宋_GB2312" w:cs="仿宋_GB2312"/>
                <w:color w:val="000000"/>
                <w:sz w:val="21"/>
                <w:szCs w:val="21"/>
                <w:lang w:eastAsia="zh-CN"/>
              </w:rPr>
            </w:pPr>
            <w:del w:id="5874" w:author="user" w:date="2019-09-25T16:07:00Z">
              <w:r>
                <w:rPr>
                  <w:rFonts w:hint="eastAsia" w:ascii="仿宋_GB2312" w:hAnsi="仿宋_GB2312" w:cs="仿宋_GB2312"/>
                  <w:color w:val="000000"/>
                  <w:sz w:val="21"/>
                  <w:szCs w:val="21"/>
                  <w:lang w:eastAsia="zh-CN"/>
                </w:rPr>
                <w:delText>D08 结构性存款</w:delText>
              </w:r>
            </w:del>
          </w:p>
          <w:p>
            <w:pPr>
              <w:spacing w:line="240" w:lineRule="auto"/>
              <w:jc w:val="both"/>
              <w:rPr>
                <w:del w:id="5875" w:author="user" w:date="2019-09-25T16:07:00Z"/>
                <w:rFonts w:ascii="仿宋_GB2312" w:hAnsi="仿宋_GB2312" w:cs="仿宋_GB2312"/>
                <w:color w:val="000000"/>
                <w:sz w:val="21"/>
                <w:szCs w:val="21"/>
                <w:lang w:eastAsia="zh-CN"/>
              </w:rPr>
            </w:pPr>
            <w:del w:id="5876" w:author="user" w:date="2019-09-25T16:07:00Z">
              <w:r>
                <w:rPr>
                  <w:rFonts w:hint="eastAsia" w:ascii="仿宋_GB2312" w:hAnsi="仿宋_GB2312" w:cs="仿宋_GB2312"/>
                  <w:color w:val="000000"/>
                  <w:sz w:val="21"/>
                  <w:szCs w:val="21"/>
                  <w:lang w:eastAsia="zh-CN"/>
                </w:rPr>
                <w:delText>D09 信用卡存款</w:delText>
              </w:r>
            </w:del>
          </w:p>
          <w:p>
            <w:pPr>
              <w:spacing w:line="240" w:lineRule="auto"/>
              <w:jc w:val="both"/>
              <w:rPr>
                <w:del w:id="5877" w:author="user" w:date="2019-09-25T16:07:00Z"/>
                <w:rFonts w:ascii="仿宋_GB2312" w:hAnsi="仿宋_GB2312" w:cs="仿宋_GB2312"/>
                <w:color w:val="000000"/>
                <w:sz w:val="21"/>
                <w:szCs w:val="21"/>
                <w:lang w:eastAsia="zh-CN"/>
              </w:rPr>
            </w:pPr>
            <w:del w:id="5878" w:author="user" w:date="2019-09-25T16:07:00Z">
              <w:r>
                <w:rPr>
                  <w:rFonts w:hint="eastAsia" w:ascii="仿宋_GB2312" w:hAnsi="仿宋_GB2312" w:cs="仿宋_GB2312"/>
                  <w:color w:val="000000"/>
                  <w:sz w:val="21"/>
                  <w:szCs w:val="21"/>
                  <w:lang w:eastAsia="zh-CN"/>
                </w:rPr>
                <w:delText>D091 贷记卡存款</w:delText>
              </w:r>
            </w:del>
          </w:p>
          <w:p>
            <w:pPr>
              <w:spacing w:line="240" w:lineRule="auto"/>
              <w:jc w:val="both"/>
              <w:rPr>
                <w:del w:id="5879" w:author="user" w:date="2019-09-25T16:07:00Z"/>
                <w:rFonts w:ascii="仿宋_GB2312" w:hAnsi="仿宋_GB2312" w:cs="仿宋_GB2312"/>
                <w:color w:val="000000"/>
                <w:sz w:val="21"/>
                <w:szCs w:val="21"/>
                <w:lang w:eastAsia="zh-CN"/>
              </w:rPr>
            </w:pPr>
            <w:del w:id="5880" w:author="user" w:date="2019-09-25T16:07:00Z">
              <w:r>
                <w:rPr>
                  <w:rFonts w:hint="eastAsia" w:ascii="仿宋_GB2312" w:hAnsi="仿宋_GB2312" w:cs="仿宋_GB2312"/>
                  <w:color w:val="000000"/>
                  <w:sz w:val="21"/>
                  <w:szCs w:val="21"/>
                  <w:lang w:eastAsia="zh-CN"/>
                </w:rPr>
                <w:delText>D092 准贷记卡存款</w:delText>
              </w:r>
            </w:del>
          </w:p>
          <w:p>
            <w:pPr>
              <w:spacing w:line="240" w:lineRule="auto"/>
              <w:jc w:val="both"/>
              <w:rPr>
                <w:del w:id="5881" w:author="user" w:date="2019-09-25T16:07:00Z"/>
                <w:rFonts w:ascii="仿宋_GB2312" w:hAnsi="仿宋_GB2312" w:cs="仿宋_GB2312"/>
                <w:color w:val="000000"/>
                <w:sz w:val="21"/>
                <w:szCs w:val="21"/>
                <w:lang w:eastAsia="zh-CN"/>
              </w:rPr>
            </w:pPr>
            <w:del w:id="5882" w:author="user" w:date="2019-09-25T16:07:00Z">
              <w:r>
                <w:rPr>
                  <w:rFonts w:hint="eastAsia" w:ascii="仿宋_GB2312" w:hAnsi="仿宋_GB2312" w:cs="仿宋_GB2312"/>
                  <w:color w:val="000000"/>
                  <w:sz w:val="21"/>
                  <w:szCs w:val="21"/>
                  <w:lang w:eastAsia="zh-CN"/>
                </w:rPr>
                <w:delText>D10 财政性存款</w:delText>
              </w:r>
            </w:del>
          </w:p>
          <w:p>
            <w:pPr>
              <w:spacing w:line="240" w:lineRule="auto"/>
              <w:jc w:val="both"/>
              <w:rPr>
                <w:del w:id="5883" w:author="user" w:date="2019-09-25T16:07:00Z"/>
                <w:rFonts w:ascii="仿宋_GB2312" w:hAnsi="仿宋_GB2312" w:cs="仿宋_GB2312"/>
                <w:color w:val="000000"/>
                <w:sz w:val="21"/>
                <w:szCs w:val="21"/>
                <w:lang w:eastAsia="zh-CN"/>
              </w:rPr>
            </w:pPr>
            <w:del w:id="5884" w:author="user" w:date="2019-09-25T16:07:00Z">
              <w:r>
                <w:rPr>
                  <w:rFonts w:hint="eastAsia" w:ascii="仿宋_GB2312" w:hAnsi="仿宋_GB2312" w:cs="仿宋_GB2312"/>
                  <w:color w:val="000000"/>
                  <w:sz w:val="21"/>
                  <w:szCs w:val="21"/>
                  <w:lang w:eastAsia="zh-CN"/>
                </w:rPr>
                <w:delText>D101 国库存款</w:delText>
              </w:r>
            </w:del>
          </w:p>
          <w:p>
            <w:pPr>
              <w:spacing w:line="240" w:lineRule="auto"/>
              <w:jc w:val="both"/>
              <w:rPr>
                <w:del w:id="5885" w:author="user" w:date="2019-09-25T16:07:00Z"/>
                <w:rFonts w:ascii="仿宋_GB2312" w:hAnsi="仿宋_GB2312" w:cs="仿宋_GB2312"/>
                <w:color w:val="000000"/>
                <w:sz w:val="21"/>
                <w:szCs w:val="21"/>
                <w:lang w:eastAsia="zh-CN"/>
              </w:rPr>
            </w:pPr>
            <w:del w:id="5886" w:author="user" w:date="2019-09-25T16:07:00Z">
              <w:r>
                <w:rPr>
                  <w:rFonts w:hint="eastAsia" w:ascii="仿宋_GB2312" w:hAnsi="仿宋_GB2312" w:cs="仿宋_GB2312"/>
                  <w:color w:val="000000"/>
                  <w:sz w:val="21"/>
                  <w:szCs w:val="21"/>
                  <w:lang w:eastAsia="zh-CN"/>
                </w:rPr>
                <w:delText>D1011 财政库款</w:delText>
              </w:r>
            </w:del>
          </w:p>
          <w:p>
            <w:pPr>
              <w:spacing w:line="240" w:lineRule="auto"/>
              <w:jc w:val="both"/>
              <w:rPr>
                <w:del w:id="5887" w:author="user" w:date="2019-09-25T16:07:00Z"/>
                <w:rFonts w:ascii="仿宋_GB2312" w:hAnsi="仿宋_GB2312" w:cs="仿宋_GB2312"/>
                <w:color w:val="000000"/>
                <w:sz w:val="21"/>
                <w:szCs w:val="21"/>
                <w:lang w:eastAsia="zh-CN"/>
              </w:rPr>
            </w:pPr>
            <w:del w:id="5888" w:author="user" w:date="2019-09-25T16:07:00Z">
              <w:r>
                <w:rPr>
                  <w:rFonts w:hint="eastAsia" w:ascii="仿宋_GB2312" w:hAnsi="仿宋_GB2312" w:cs="仿宋_GB2312"/>
                  <w:color w:val="000000"/>
                  <w:sz w:val="21"/>
                  <w:szCs w:val="21"/>
                  <w:lang w:eastAsia="zh-CN"/>
                </w:rPr>
                <w:delText>D1012 财政过渡存款</w:delText>
              </w:r>
            </w:del>
          </w:p>
          <w:p>
            <w:pPr>
              <w:spacing w:line="240" w:lineRule="auto"/>
              <w:jc w:val="both"/>
              <w:rPr>
                <w:del w:id="5889" w:author="user" w:date="2019-09-25T16:07:00Z"/>
                <w:rFonts w:ascii="仿宋_GB2312" w:hAnsi="仿宋_GB2312" w:cs="仿宋_GB2312"/>
                <w:color w:val="000000"/>
                <w:sz w:val="21"/>
                <w:szCs w:val="21"/>
                <w:lang w:eastAsia="zh-CN"/>
              </w:rPr>
            </w:pPr>
            <w:del w:id="5890" w:author="user" w:date="2019-09-25T16:07:00Z">
              <w:r>
                <w:rPr>
                  <w:rFonts w:hint="eastAsia" w:ascii="仿宋_GB2312" w:hAnsi="仿宋_GB2312" w:cs="仿宋_GB2312"/>
                  <w:color w:val="000000"/>
                  <w:sz w:val="21"/>
                  <w:szCs w:val="21"/>
                  <w:lang w:eastAsia="zh-CN"/>
                </w:rPr>
                <w:delText>D109 其他财政存款</w:delText>
              </w:r>
            </w:del>
          </w:p>
          <w:p>
            <w:pPr>
              <w:spacing w:line="240" w:lineRule="auto"/>
              <w:jc w:val="both"/>
              <w:rPr>
                <w:del w:id="5891" w:author="user" w:date="2019-09-25T16:07:00Z"/>
                <w:rFonts w:ascii="仿宋_GB2312" w:hAnsi="仿宋_GB2312" w:cs="仿宋_GB2312"/>
                <w:color w:val="000000"/>
                <w:sz w:val="21"/>
                <w:szCs w:val="21"/>
                <w:lang w:eastAsia="zh-CN"/>
              </w:rPr>
            </w:pPr>
            <w:del w:id="5892" w:author="user" w:date="2019-09-25T16:07:00Z">
              <w:r>
                <w:rPr>
                  <w:rFonts w:hint="eastAsia" w:ascii="仿宋_GB2312" w:hAnsi="仿宋_GB2312" w:cs="仿宋_GB2312"/>
                  <w:color w:val="000000"/>
                  <w:sz w:val="21"/>
                  <w:szCs w:val="21"/>
                  <w:lang w:eastAsia="zh-CN"/>
                </w:rPr>
                <w:delText>D1091 划缴财政存款</w:delText>
              </w:r>
            </w:del>
          </w:p>
          <w:p>
            <w:pPr>
              <w:spacing w:line="240" w:lineRule="auto"/>
              <w:jc w:val="both"/>
              <w:rPr>
                <w:del w:id="5893" w:author="user" w:date="2019-09-25T16:07:00Z"/>
                <w:rFonts w:ascii="仿宋_GB2312" w:hAnsi="仿宋_GB2312" w:cs="仿宋_GB2312"/>
                <w:color w:val="000000"/>
                <w:sz w:val="21"/>
                <w:szCs w:val="21"/>
                <w:lang w:eastAsia="zh-CN"/>
              </w:rPr>
            </w:pPr>
            <w:del w:id="5894" w:author="user" w:date="2019-09-25T16:07:00Z">
              <w:r>
                <w:rPr>
                  <w:rFonts w:hint="eastAsia" w:ascii="仿宋_GB2312" w:hAnsi="仿宋_GB2312" w:cs="仿宋_GB2312"/>
                  <w:color w:val="000000"/>
                  <w:sz w:val="21"/>
                  <w:szCs w:val="21"/>
                  <w:lang w:eastAsia="zh-CN"/>
                </w:rPr>
                <w:delText>D1092 待结算财政款项</w:delText>
              </w:r>
            </w:del>
          </w:p>
          <w:p>
            <w:pPr>
              <w:spacing w:line="240" w:lineRule="auto"/>
              <w:jc w:val="both"/>
              <w:rPr>
                <w:del w:id="5895" w:author="user" w:date="2019-09-25T16:07:00Z"/>
                <w:rFonts w:ascii="仿宋_GB2312" w:hAnsi="仿宋_GB2312" w:cs="仿宋_GB2312"/>
                <w:color w:val="000000"/>
                <w:sz w:val="21"/>
                <w:szCs w:val="21"/>
                <w:lang w:eastAsia="zh-CN"/>
              </w:rPr>
            </w:pPr>
            <w:del w:id="5896" w:author="user" w:date="2019-09-25T16:07:00Z">
              <w:r>
                <w:rPr>
                  <w:rFonts w:hint="eastAsia" w:ascii="仿宋_GB2312" w:hAnsi="仿宋_GB2312" w:cs="仿宋_GB2312"/>
                  <w:color w:val="000000"/>
                  <w:sz w:val="21"/>
                  <w:szCs w:val="21"/>
                  <w:lang w:eastAsia="zh-CN"/>
                </w:rPr>
                <w:delText>D1093 财政专用基金存款</w:delText>
              </w:r>
            </w:del>
          </w:p>
          <w:p>
            <w:pPr>
              <w:spacing w:line="240" w:lineRule="auto"/>
              <w:jc w:val="both"/>
              <w:rPr>
                <w:del w:id="5897" w:author="user" w:date="2019-09-25T16:07:00Z"/>
                <w:rFonts w:ascii="仿宋_GB2312" w:hAnsi="仿宋_GB2312" w:cs="仿宋_GB2312"/>
                <w:color w:val="000000"/>
                <w:sz w:val="21"/>
                <w:szCs w:val="21"/>
                <w:lang w:eastAsia="zh-CN"/>
              </w:rPr>
            </w:pPr>
            <w:del w:id="5898" w:author="user" w:date="2019-09-25T16:07:00Z">
              <w:r>
                <w:rPr>
                  <w:rFonts w:hint="eastAsia" w:ascii="仿宋_GB2312" w:hAnsi="仿宋_GB2312" w:cs="仿宋_GB2312"/>
                  <w:color w:val="000000"/>
                  <w:sz w:val="21"/>
                  <w:szCs w:val="21"/>
                  <w:lang w:eastAsia="zh-CN"/>
                </w:rPr>
                <w:delText>D1094 财政预算外存款</w:delText>
              </w:r>
            </w:del>
          </w:p>
          <w:p>
            <w:pPr>
              <w:spacing w:line="240" w:lineRule="auto"/>
              <w:jc w:val="both"/>
              <w:rPr>
                <w:del w:id="5899" w:author="user" w:date="2019-09-25T16:07:00Z"/>
                <w:rFonts w:ascii="仿宋_GB2312" w:hAnsi="仿宋_GB2312" w:cs="仿宋_GB2312"/>
                <w:color w:val="000000"/>
                <w:sz w:val="21"/>
                <w:szCs w:val="21"/>
                <w:lang w:eastAsia="zh-CN"/>
              </w:rPr>
            </w:pPr>
            <w:del w:id="5900" w:author="user" w:date="2019-09-25T16:07:00Z">
              <w:r>
                <w:rPr>
                  <w:rFonts w:hint="eastAsia" w:ascii="仿宋_GB2312" w:hAnsi="仿宋_GB2312" w:cs="仿宋_GB2312"/>
                  <w:color w:val="000000"/>
                  <w:sz w:val="21"/>
                  <w:szCs w:val="21"/>
                  <w:lang w:eastAsia="zh-CN"/>
                </w:rPr>
                <w:delText>D1095 国库定期存款</w:delText>
              </w:r>
            </w:del>
          </w:p>
          <w:p>
            <w:pPr>
              <w:spacing w:line="240" w:lineRule="auto"/>
              <w:jc w:val="both"/>
              <w:rPr>
                <w:del w:id="5901" w:author="user" w:date="2019-09-25T16:07:00Z"/>
                <w:rFonts w:ascii="仿宋_GB2312" w:hAnsi="仿宋_GB2312" w:cs="仿宋_GB2312"/>
                <w:color w:val="000000"/>
                <w:sz w:val="21"/>
                <w:szCs w:val="21"/>
                <w:lang w:eastAsia="zh-CN"/>
              </w:rPr>
            </w:pPr>
            <w:del w:id="5902" w:author="user" w:date="2019-09-25T16:07:00Z">
              <w:r>
                <w:rPr>
                  <w:rFonts w:hint="eastAsia" w:ascii="仿宋_GB2312" w:hAnsi="仿宋_GB2312" w:cs="仿宋_GB2312"/>
                  <w:color w:val="000000"/>
                  <w:sz w:val="21"/>
                  <w:szCs w:val="21"/>
                  <w:lang w:eastAsia="zh-CN"/>
                </w:rPr>
                <w:delText>D11 第三方存管存款</w:delText>
              </w:r>
            </w:del>
          </w:p>
          <w:p>
            <w:pPr>
              <w:spacing w:line="240" w:lineRule="auto"/>
              <w:jc w:val="both"/>
              <w:rPr>
                <w:del w:id="5903" w:author="user" w:date="2019-09-25T16:07:00Z"/>
                <w:rFonts w:ascii="仿宋_GB2312" w:hAnsi="仿宋_GB2312" w:cs="仿宋_GB2312"/>
                <w:color w:val="000000"/>
                <w:sz w:val="21"/>
                <w:szCs w:val="21"/>
                <w:lang w:eastAsia="zh-CN"/>
              </w:rPr>
            </w:pPr>
            <w:del w:id="5904" w:author="user" w:date="2019-09-25T16:07:00Z">
              <w:r>
                <w:rPr>
                  <w:rFonts w:hint="eastAsia" w:ascii="仿宋_GB2312" w:hAnsi="仿宋_GB2312" w:cs="仿宋_GB2312"/>
                  <w:color w:val="000000"/>
                  <w:sz w:val="21"/>
                  <w:szCs w:val="21"/>
                  <w:lang w:eastAsia="zh-CN"/>
                </w:rPr>
                <w:delText>D12 准备金存款</w:delText>
              </w:r>
            </w:del>
          </w:p>
          <w:p>
            <w:pPr>
              <w:spacing w:line="240" w:lineRule="auto"/>
              <w:jc w:val="both"/>
              <w:rPr>
                <w:del w:id="5905" w:author="user" w:date="2019-09-25T16:07:00Z"/>
                <w:rFonts w:ascii="仿宋_GB2312" w:hAnsi="仿宋_GB2312" w:cs="仿宋_GB2312"/>
                <w:color w:val="000000"/>
                <w:sz w:val="21"/>
                <w:szCs w:val="21"/>
                <w:lang w:eastAsia="zh-CN"/>
              </w:rPr>
            </w:pPr>
            <w:del w:id="5906" w:author="user" w:date="2019-09-25T16:07:00Z">
              <w:r>
                <w:rPr>
                  <w:rFonts w:hint="eastAsia" w:ascii="仿宋_GB2312" w:hAnsi="仿宋_GB2312" w:cs="仿宋_GB2312"/>
                  <w:color w:val="000000"/>
                  <w:sz w:val="21"/>
                  <w:szCs w:val="21"/>
                  <w:lang w:eastAsia="zh-CN"/>
                </w:rPr>
                <w:delText>D13 存放</w:delText>
              </w:r>
            </w:del>
          </w:p>
          <w:p>
            <w:pPr>
              <w:spacing w:line="240" w:lineRule="auto"/>
              <w:jc w:val="both"/>
              <w:rPr>
                <w:del w:id="5907" w:author="user" w:date="2019-09-25T16:07:00Z"/>
                <w:rFonts w:ascii="仿宋_GB2312" w:hAnsi="仿宋_GB2312" w:cs="仿宋_GB2312"/>
                <w:color w:val="000000"/>
                <w:sz w:val="21"/>
                <w:szCs w:val="21"/>
                <w:lang w:eastAsia="zh-CN"/>
              </w:rPr>
            </w:pPr>
            <w:del w:id="5908" w:author="user" w:date="2019-09-25T16:07:00Z">
              <w:r>
                <w:rPr>
                  <w:rFonts w:hint="eastAsia" w:ascii="仿宋_GB2312" w:hAnsi="仿宋_GB2312" w:cs="仿宋_GB2312"/>
                  <w:color w:val="000000"/>
                  <w:sz w:val="21"/>
                  <w:szCs w:val="21"/>
                  <w:lang w:eastAsia="zh-CN"/>
                </w:rPr>
                <w:delText>D14 特种存款</w:delText>
              </w:r>
            </w:del>
          </w:p>
          <w:p>
            <w:pPr>
              <w:spacing w:line="240" w:lineRule="auto"/>
              <w:jc w:val="both"/>
              <w:rPr>
                <w:del w:id="5909" w:author="user" w:date="2019-09-25T16:07:00Z"/>
                <w:rFonts w:ascii="仿宋_GB2312" w:hAnsi="仿宋_GB2312" w:cs="仿宋_GB2312"/>
                <w:color w:val="000000"/>
                <w:sz w:val="21"/>
                <w:szCs w:val="21"/>
                <w:lang w:eastAsia="zh-CN"/>
              </w:rPr>
            </w:pPr>
            <w:del w:id="5910" w:author="user" w:date="2019-09-25T16:07:00Z">
              <w:r>
                <w:rPr>
                  <w:rFonts w:hint="eastAsia" w:ascii="仿宋_GB2312" w:hAnsi="仿宋_GB2312" w:cs="仿宋_GB2312"/>
                  <w:color w:val="000000"/>
                  <w:sz w:val="21"/>
                  <w:szCs w:val="21"/>
                  <w:lang w:eastAsia="zh-CN"/>
                </w:rPr>
                <w:delText>D15 委托资金存款（净）</w:delText>
              </w:r>
            </w:del>
          </w:p>
          <w:p>
            <w:pPr>
              <w:spacing w:line="240" w:lineRule="auto"/>
              <w:jc w:val="both"/>
              <w:rPr>
                <w:del w:id="5911" w:author="user" w:date="2019-09-25T16:07:00Z"/>
                <w:rFonts w:ascii="仿宋_GB2312" w:hAnsi="仿宋_GB2312" w:cs="仿宋_GB2312"/>
                <w:color w:val="000000"/>
                <w:sz w:val="21"/>
                <w:szCs w:val="21"/>
                <w:lang w:eastAsia="zh-CN"/>
              </w:rPr>
            </w:pPr>
            <w:del w:id="5912" w:author="user" w:date="2019-09-25T16:07:00Z">
              <w:r>
                <w:rPr>
                  <w:rFonts w:hint="eastAsia" w:ascii="仿宋_GB2312" w:hAnsi="仿宋_GB2312" w:cs="仿宋_GB2312"/>
                  <w:color w:val="000000"/>
                  <w:sz w:val="21"/>
                  <w:szCs w:val="21"/>
                  <w:lang w:eastAsia="zh-CN"/>
                </w:rPr>
                <w:delText>D99 其他存款</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5913" w:author="user" w:date="2019-09-25T16:10:00Z"/>
        </w:trPr>
        <w:tc>
          <w:tcPr>
            <w:tcW w:w="569" w:type="dxa"/>
            <w:tcMar>
              <w:top w:w="15" w:type="dxa"/>
              <w:left w:w="15" w:type="dxa"/>
              <w:bottom w:w="0" w:type="dxa"/>
              <w:right w:w="15" w:type="dxa"/>
            </w:tcMar>
            <w:vAlign w:val="center"/>
          </w:tcPr>
          <w:p>
            <w:pPr>
              <w:widowControl w:val="0"/>
              <w:spacing w:line="240" w:lineRule="auto"/>
              <w:jc w:val="center"/>
              <w:rPr>
                <w:del w:id="5914" w:author="user" w:date="2019-09-25T16:10:00Z"/>
                <w:rFonts w:ascii="仿宋_GB2312" w:hAnsi="仿宋_GB2312" w:cs="仿宋_GB2312"/>
                <w:color w:val="000000"/>
                <w:sz w:val="21"/>
                <w:szCs w:val="21"/>
                <w:lang w:eastAsia="zh-CN"/>
              </w:rPr>
            </w:pPr>
            <w:del w:id="5915" w:author="user" w:date="2019-09-25T16:10:00Z">
              <w:r>
                <w:rPr>
                  <w:rFonts w:hint="eastAsia" w:ascii="仿宋_GB2312" w:hAnsi="仿宋_GB2312" w:cs="仿宋_GB2312"/>
                  <w:color w:val="000000"/>
                  <w:sz w:val="21"/>
                  <w:szCs w:val="21"/>
                  <w:lang w:eastAsia="zh-CN"/>
                </w:rPr>
                <w:delText>10</w:delText>
              </w:r>
            </w:del>
          </w:p>
        </w:tc>
        <w:tc>
          <w:tcPr>
            <w:tcW w:w="853" w:type="dxa"/>
            <w:vAlign w:val="center"/>
          </w:tcPr>
          <w:p>
            <w:pPr>
              <w:widowControl w:val="0"/>
              <w:spacing w:line="240" w:lineRule="auto"/>
              <w:jc w:val="center"/>
              <w:rPr>
                <w:del w:id="5916" w:author="user" w:date="2019-09-25T16:10:00Z"/>
                <w:rFonts w:ascii="仿宋_GB2312" w:hAnsi="仿宋_GB2312" w:cs="仿宋_GB2312"/>
                <w:color w:val="000000"/>
                <w:sz w:val="21"/>
                <w:szCs w:val="21"/>
                <w:lang w:eastAsia="zh-CN"/>
              </w:rPr>
            </w:pPr>
            <w:del w:id="5917" w:author="user" w:date="2019-09-25T16:10:00Z">
              <w:r>
                <w:rPr>
                  <w:rFonts w:hint="eastAsia" w:ascii="仿宋_GB2312" w:hAnsi="仿宋_GB2312" w:cs="仿宋_GB2312"/>
                  <w:color w:val="000000"/>
                  <w:sz w:val="21"/>
                  <w:szCs w:val="21"/>
                  <w:lang w:eastAsia="zh-CN"/>
                </w:rPr>
                <w:delText>3090</w:delText>
              </w:r>
            </w:del>
          </w:p>
        </w:tc>
        <w:tc>
          <w:tcPr>
            <w:tcW w:w="1564" w:type="dxa"/>
            <w:vAlign w:val="center"/>
          </w:tcPr>
          <w:p>
            <w:pPr>
              <w:spacing w:line="240" w:lineRule="auto"/>
              <w:jc w:val="center"/>
              <w:rPr>
                <w:del w:id="5918" w:author="user" w:date="2019-09-25T16:10:00Z"/>
                <w:rFonts w:ascii="仿宋_GB2312" w:hAnsi="仿宋_GB2312" w:cs="仿宋_GB2312"/>
                <w:color w:val="000000"/>
                <w:sz w:val="21"/>
                <w:szCs w:val="21"/>
                <w:lang w:eastAsia="zh-CN"/>
              </w:rPr>
            </w:pPr>
            <w:del w:id="5919" w:author="user" w:date="2019-09-25T16:10:00Z">
              <w:r>
                <w:rPr>
                  <w:rFonts w:hint="eastAsia" w:ascii="仿宋_GB2312" w:hAnsi="仿宋_GB2312" w:cs="仿宋_GB2312"/>
                  <w:color w:val="000000"/>
                  <w:sz w:val="21"/>
                  <w:szCs w:val="21"/>
                  <w:lang w:eastAsia="zh-CN"/>
                </w:rPr>
                <w:delText>存款协议起始日期</w:delText>
              </w:r>
            </w:del>
          </w:p>
        </w:tc>
        <w:tc>
          <w:tcPr>
            <w:tcW w:w="1137" w:type="dxa"/>
            <w:vAlign w:val="center"/>
          </w:tcPr>
          <w:p>
            <w:pPr>
              <w:spacing w:line="240" w:lineRule="auto"/>
              <w:jc w:val="center"/>
              <w:rPr>
                <w:del w:id="5920" w:author="user" w:date="2019-09-25T16:10:00Z"/>
                <w:rFonts w:ascii="仿宋_GB2312" w:hAnsi="仿宋_GB2312" w:cs="仿宋_GB2312"/>
                <w:color w:val="000000"/>
                <w:sz w:val="21"/>
                <w:szCs w:val="21"/>
                <w:lang w:eastAsia="zh-CN"/>
              </w:rPr>
            </w:pPr>
            <w:del w:id="5921" w:author="user" w:date="2019-09-25T16:10:00Z">
              <w:r>
                <w:rPr>
                  <w:rFonts w:hint="eastAsia" w:ascii="仿宋_GB2312" w:hAnsi="仿宋_GB2312" w:cs="仿宋_GB2312"/>
                  <w:color w:val="000000"/>
                  <w:sz w:val="21"/>
                  <w:szCs w:val="21"/>
                  <w:lang w:eastAsia="zh-CN"/>
                </w:rPr>
                <w:delText>YYYY-MM-DD</w:delText>
              </w:r>
            </w:del>
          </w:p>
        </w:tc>
        <w:tc>
          <w:tcPr>
            <w:tcW w:w="4213" w:type="dxa"/>
            <w:tcMar>
              <w:top w:w="15" w:type="dxa"/>
              <w:left w:w="15" w:type="dxa"/>
              <w:bottom w:w="0" w:type="dxa"/>
              <w:right w:w="15" w:type="dxa"/>
            </w:tcMar>
            <w:vAlign w:val="center"/>
          </w:tcPr>
          <w:p>
            <w:pPr>
              <w:spacing w:line="240" w:lineRule="auto"/>
              <w:jc w:val="both"/>
              <w:rPr>
                <w:del w:id="5922" w:author="user" w:date="2019-09-25T16:10:00Z"/>
                <w:rFonts w:ascii="仿宋_GB2312" w:hAnsi="仿宋_GB2312" w:cs="仿宋_GB2312"/>
                <w:color w:val="000000"/>
                <w:sz w:val="21"/>
                <w:szCs w:val="21"/>
                <w:lang w:eastAsia="zh-CN"/>
              </w:rPr>
            </w:pPr>
            <w:del w:id="5923" w:author="user" w:date="2019-09-25T16:10:00Z">
              <w:r>
                <w:rPr>
                  <w:rFonts w:hint="eastAsia" w:ascii="仿宋_GB2312" w:hAnsi="仿宋_GB2312" w:cs="仿宋_GB2312"/>
                  <w:color w:val="000000"/>
                  <w:sz w:val="21"/>
                  <w:szCs w:val="21"/>
                  <w:lang w:eastAsia="zh-CN"/>
                </w:rPr>
                <w:delText>1.指存款协议的生效日期。</w:delText>
              </w:r>
            </w:del>
            <w:del w:id="5924" w:author="user" w:date="2019-09-25T16:10:00Z">
              <w:r>
                <w:rPr>
                  <w:rFonts w:hint="eastAsia" w:ascii="仿宋_GB2312" w:hAnsi="仿宋_GB2312" w:cs="仿宋_GB2312"/>
                  <w:color w:val="000000"/>
                  <w:sz w:val="21"/>
                  <w:szCs w:val="21"/>
                  <w:lang w:eastAsia="zh-CN"/>
                </w:rPr>
                <w:br w:type="textWrapping"/>
              </w:r>
            </w:del>
            <w:del w:id="5925" w:author="user" w:date="2019-09-25T16:10:00Z">
              <w:r>
                <w:rPr>
                  <w:rFonts w:hint="eastAsia" w:ascii="仿宋_GB2312" w:hAnsi="仿宋_GB2312" w:cs="仿宋_GB2312"/>
                  <w:color w:val="000000"/>
                  <w:sz w:val="21"/>
                  <w:szCs w:val="21"/>
                  <w:lang w:eastAsia="zh-CN"/>
                </w:rPr>
                <w:delText>2.按照“YYYY-MM-DD”格式填写，应介于1900.01.01-录入当日，数据更新的频率为月度。</w:delText>
              </w:r>
            </w:del>
            <w:del w:id="5926" w:author="user" w:date="2019-09-25T16:10:00Z">
              <w:r>
                <w:rPr>
                  <w:rFonts w:hint="eastAsia" w:ascii="仿宋_GB2312" w:hAnsi="仿宋_GB2312" w:cs="仿宋_GB2312"/>
                  <w:color w:val="000000"/>
                  <w:sz w:val="21"/>
                  <w:szCs w:val="21"/>
                  <w:lang w:eastAsia="zh-CN"/>
                </w:rPr>
                <w:br w:type="textWrapping"/>
              </w:r>
            </w:del>
            <w:del w:id="5927" w:author="user" w:date="2019-09-25T16:10:00Z">
              <w:r>
                <w:rPr>
                  <w:rFonts w:hint="eastAsia" w:ascii="仿宋_GB2312" w:hAnsi="仿宋_GB2312" w:cs="仿宋_GB2312"/>
                  <w:color w:val="000000"/>
                  <w:sz w:val="21"/>
                  <w:szCs w:val="21"/>
                  <w:lang w:eastAsia="zh-CN"/>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5928" w:author="user" w:date="2019-09-25T16:10:00Z"/>
        </w:trPr>
        <w:tc>
          <w:tcPr>
            <w:tcW w:w="569" w:type="dxa"/>
            <w:tcMar>
              <w:top w:w="15" w:type="dxa"/>
              <w:left w:w="15" w:type="dxa"/>
              <w:bottom w:w="0" w:type="dxa"/>
              <w:right w:w="15" w:type="dxa"/>
            </w:tcMar>
            <w:vAlign w:val="center"/>
          </w:tcPr>
          <w:p>
            <w:pPr>
              <w:widowControl w:val="0"/>
              <w:spacing w:line="240" w:lineRule="auto"/>
              <w:jc w:val="center"/>
              <w:rPr>
                <w:del w:id="5929" w:author="user" w:date="2019-09-25T16:10:00Z"/>
                <w:rFonts w:ascii="仿宋_GB2312" w:hAnsi="仿宋_GB2312" w:cs="仿宋_GB2312"/>
                <w:color w:val="000000"/>
                <w:sz w:val="21"/>
                <w:szCs w:val="21"/>
                <w:lang w:eastAsia="zh-CN"/>
              </w:rPr>
            </w:pPr>
            <w:del w:id="5930" w:author="user" w:date="2019-09-25T16:10:00Z">
              <w:r>
                <w:rPr>
                  <w:rFonts w:hint="eastAsia" w:ascii="仿宋_GB2312" w:hAnsi="仿宋_GB2312" w:cs="仿宋_GB2312"/>
                  <w:color w:val="000000"/>
                  <w:sz w:val="21"/>
                  <w:szCs w:val="21"/>
                  <w:lang w:eastAsia="zh-CN"/>
                </w:rPr>
                <w:delText>11</w:delText>
              </w:r>
            </w:del>
          </w:p>
        </w:tc>
        <w:tc>
          <w:tcPr>
            <w:tcW w:w="853" w:type="dxa"/>
            <w:vAlign w:val="center"/>
          </w:tcPr>
          <w:p>
            <w:pPr>
              <w:widowControl w:val="0"/>
              <w:spacing w:line="240" w:lineRule="auto"/>
              <w:jc w:val="center"/>
              <w:rPr>
                <w:del w:id="5931" w:author="user" w:date="2019-09-25T16:10:00Z"/>
                <w:rFonts w:ascii="仿宋_GB2312" w:hAnsi="仿宋_GB2312" w:cs="仿宋_GB2312"/>
                <w:color w:val="000000"/>
                <w:sz w:val="21"/>
                <w:szCs w:val="21"/>
                <w:lang w:eastAsia="zh-CN"/>
              </w:rPr>
            </w:pPr>
            <w:del w:id="5932" w:author="user" w:date="2019-09-25T16:10:00Z">
              <w:r>
                <w:rPr>
                  <w:rFonts w:hint="eastAsia" w:ascii="仿宋_GB2312" w:hAnsi="仿宋_GB2312" w:cs="仿宋_GB2312"/>
                  <w:color w:val="000000"/>
                  <w:sz w:val="21"/>
                  <w:szCs w:val="21"/>
                  <w:lang w:eastAsia="zh-CN"/>
                </w:rPr>
                <w:delText>3100</w:delText>
              </w:r>
            </w:del>
          </w:p>
        </w:tc>
        <w:tc>
          <w:tcPr>
            <w:tcW w:w="1564" w:type="dxa"/>
            <w:vAlign w:val="center"/>
          </w:tcPr>
          <w:p>
            <w:pPr>
              <w:spacing w:line="240" w:lineRule="auto"/>
              <w:jc w:val="center"/>
              <w:rPr>
                <w:del w:id="5933" w:author="user" w:date="2019-09-25T16:10:00Z"/>
                <w:rFonts w:ascii="仿宋_GB2312" w:hAnsi="仿宋_GB2312" w:cs="仿宋_GB2312"/>
                <w:color w:val="000000"/>
                <w:sz w:val="21"/>
                <w:szCs w:val="21"/>
                <w:lang w:eastAsia="zh-CN"/>
              </w:rPr>
            </w:pPr>
            <w:del w:id="5934" w:author="user" w:date="2019-09-25T16:10:00Z">
              <w:r>
                <w:rPr>
                  <w:rFonts w:hint="eastAsia" w:ascii="仿宋_GB2312" w:hAnsi="仿宋_GB2312" w:cs="仿宋_GB2312"/>
                  <w:color w:val="000000"/>
                  <w:sz w:val="21"/>
                  <w:szCs w:val="21"/>
                  <w:lang w:eastAsia="zh-CN"/>
                </w:rPr>
                <w:delText>存款协议到期日期</w:delText>
              </w:r>
            </w:del>
          </w:p>
        </w:tc>
        <w:tc>
          <w:tcPr>
            <w:tcW w:w="1137" w:type="dxa"/>
            <w:vAlign w:val="center"/>
          </w:tcPr>
          <w:p>
            <w:pPr>
              <w:spacing w:line="240" w:lineRule="auto"/>
              <w:jc w:val="center"/>
              <w:rPr>
                <w:del w:id="5935" w:author="user" w:date="2019-09-25T16:10:00Z"/>
                <w:rFonts w:ascii="仿宋_GB2312" w:hAnsi="仿宋_GB2312" w:cs="仿宋_GB2312"/>
                <w:color w:val="000000"/>
                <w:sz w:val="21"/>
                <w:szCs w:val="21"/>
                <w:lang w:eastAsia="zh-CN"/>
              </w:rPr>
            </w:pPr>
            <w:del w:id="5936" w:author="user" w:date="2019-09-25T16:10:00Z">
              <w:r>
                <w:rPr>
                  <w:rFonts w:hint="eastAsia" w:ascii="仿宋_GB2312" w:hAnsi="仿宋_GB2312" w:cs="仿宋_GB2312"/>
                  <w:color w:val="000000"/>
                  <w:sz w:val="21"/>
                  <w:szCs w:val="21"/>
                  <w:lang w:eastAsia="zh-CN"/>
                </w:rPr>
                <w:delText>YYYY-MM-DD</w:delText>
              </w:r>
            </w:del>
          </w:p>
        </w:tc>
        <w:tc>
          <w:tcPr>
            <w:tcW w:w="4213" w:type="dxa"/>
            <w:tcMar>
              <w:top w:w="15" w:type="dxa"/>
              <w:left w:w="15" w:type="dxa"/>
              <w:bottom w:w="0" w:type="dxa"/>
              <w:right w:w="15" w:type="dxa"/>
            </w:tcMar>
            <w:vAlign w:val="center"/>
          </w:tcPr>
          <w:p>
            <w:pPr>
              <w:spacing w:line="240" w:lineRule="auto"/>
              <w:jc w:val="both"/>
              <w:rPr>
                <w:del w:id="5937" w:author="user" w:date="2019-09-25T16:10:00Z"/>
                <w:rFonts w:ascii="仿宋_GB2312" w:hAnsi="仿宋_GB2312" w:cs="仿宋_GB2312"/>
                <w:color w:val="000000"/>
                <w:sz w:val="21"/>
                <w:szCs w:val="21"/>
                <w:lang w:eastAsia="zh-CN"/>
              </w:rPr>
            </w:pPr>
            <w:del w:id="5938" w:author="user" w:date="2019-09-25T16:10:00Z">
              <w:r>
                <w:rPr>
                  <w:rFonts w:hint="eastAsia" w:ascii="仿宋_GB2312" w:hAnsi="仿宋_GB2312" w:cs="仿宋_GB2312"/>
                  <w:color w:val="000000"/>
                  <w:sz w:val="21"/>
                  <w:szCs w:val="21"/>
                  <w:lang w:eastAsia="zh-CN"/>
                </w:rPr>
                <w:delText>1.指存款协议约定的终止日期。</w:delText>
              </w:r>
            </w:del>
            <w:del w:id="5939" w:author="user" w:date="2019-09-25T16:10:00Z">
              <w:r>
                <w:rPr>
                  <w:rFonts w:hint="eastAsia" w:ascii="仿宋_GB2312" w:hAnsi="仿宋_GB2312" w:cs="仿宋_GB2312"/>
                  <w:color w:val="000000"/>
                  <w:sz w:val="21"/>
                  <w:szCs w:val="21"/>
                  <w:lang w:eastAsia="zh-CN"/>
                </w:rPr>
                <w:br w:type="textWrapping"/>
              </w:r>
            </w:del>
            <w:del w:id="5940" w:author="user" w:date="2019-09-25T16:10:00Z">
              <w:r>
                <w:rPr>
                  <w:rFonts w:hint="eastAsia" w:ascii="仿宋_GB2312" w:hAnsi="仿宋_GB2312" w:cs="仿宋_GB2312"/>
                  <w:color w:val="000000"/>
                  <w:sz w:val="21"/>
                  <w:szCs w:val="21"/>
                  <w:lang w:eastAsia="zh-CN"/>
                </w:rPr>
                <w:delText>2.按照“YYYY-MM-DD”格式填写，对于无法确定存款协议到期日的，为空，如：产品类别为定活两便的记录，到期日为空。数据更新的频率为月度。</w:delText>
              </w:r>
            </w:del>
            <w:del w:id="5941" w:author="user" w:date="2019-09-25T16:10:00Z">
              <w:r>
                <w:rPr>
                  <w:rFonts w:hint="eastAsia" w:ascii="仿宋_GB2312" w:hAnsi="仿宋_GB2312" w:cs="仿宋_GB2312"/>
                  <w:color w:val="000000"/>
                  <w:sz w:val="21"/>
                  <w:szCs w:val="21"/>
                  <w:lang w:eastAsia="zh-CN"/>
                </w:rPr>
                <w:br w:type="textWrapping"/>
              </w:r>
            </w:del>
            <w:del w:id="5942" w:author="user" w:date="2019-09-25T16:10:00Z">
              <w:r>
                <w:rPr>
                  <w:rFonts w:hint="eastAsia" w:ascii="仿宋_GB2312" w:hAnsi="仿宋_GB2312" w:cs="仿宋_GB2312"/>
                  <w:color w:val="000000"/>
                  <w:sz w:val="21"/>
                  <w:szCs w:val="21"/>
                  <w:lang w:eastAsia="zh-CN"/>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5943" w:author="user" w:date="2019-09-25T16:10:00Z"/>
        </w:trPr>
        <w:tc>
          <w:tcPr>
            <w:tcW w:w="569" w:type="dxa"/>
            <w:tcMar>
              <w:top w:w="15" w:type="dxa"/>
              <w:left w:w="15" w:type="dxa"/>
              <w:bottom w:w="0" w:type="dxa"/>
              <w:right w:w="15" w:type="dxa"/>
            </w:tcMar>
            <w:vAlign w:val="center"/>
          </w:tcPr>
          <w:p>
            <w:pPr>
              <w:widowControl w:val="0"/>
              <w:spacing w:line="240" w:lineRule="auto"/>
              <w:jc w:val="center"/>
              <w:rPr>
                <w:del w:id="5944" w:author="user" w:date="2019-09-25T16:10:00Z"/>
                <w:rFonts w:ascii="仿宋_GB2312" w:hAnsi="仿宋_GB2312" w:cs="仿宋_GB2312"/>
                <w:color w:val="000000"/>
                <w:sz w:val="21"/>
                <w:szCs w:val="21"/>
                <w:lang w:eastAsia="zh-CN"/>
              </w:rPr>
            </w:pPr>
            <w:del w:id="5945" w:author="user" w:date="2019-09-25T16:10:00Z">
              <w:r>
                <w:rPr>
                  <w:rFonts w:hint="eastAsia" w:ascii="仿宋_GB2312" w:hAnsi="仿宋_GB2312" w:cs="仿宋_GB2312"/>
                  <w:color w:val="000000"/>
                  <w:sz w:val="21"/>
                  <w:szCs w:val="21"/>
                  <w:lang w:eastAsia="zh-CN"/>
                </w:rPr>
                <w:delText>12</w:delText>
              </w:r>
            </w:del>
          </w:p>
        </w:tc>
        <w:tc>
          <w:tcPr>
            <w:tcW w:w="853" w:type="dxa"/>
            <w:vAlign w:val="center"/>
          </w:tcPr>
          <w:p>
            <w:pPr>
              <w:widowControl w:val="0"/>
              <w:spacing w:line="240" w:lineRule="auto"/>
              <w:jc w:val="center"/>
              <w:rPr>
                <w:del w:id="5946" w:author="user" w:date="2019-09-25T16:10:00Z"/>
                <w:rFonts w:ascii="仿宋_GB2312" w:hAnsi="仿宋_GB2312" w:cs="仿宋_GB2312"/>
                <w:color w:val="000000"/>
                <w:sz w:val="21"/>
                <w:szCs w:val="21"/>
                <w:lang w:eastAsia="zh-CN"/>
              </w:rPr>
            </w:pPr>
            <w:del w:id="5947" w:author="user" w:date="2019-09-25T16:10:00Z">
              <w:r>
                <w:rPr>
                  <w:rFonts w:hint="eastAsia" w:ascii="仿宋_GB2312" w:hAnsi="仿宋_GB2312" w:cs="仿宋_GB2312"/>
                  <w:color w:val="000000"/>
                  <w:sz w:val="21"/>
                  <w:szCs w:val="21"/>
                  <w:lang w:eastAsia="zh-CN"/>
                </w:rPr>
                <w:delText>3120</w:delText>
              </w:r>
            </w:del>
          </w:p>
        </w:tc>
        <w:tc>
          <w:tcPr>
            <w:tcW w:w="1564" w:type="dxa"/>
            <w:vAlign w:val="center"/>
          </w:tcPr>
          <w:p>
            <w:pPr>
              <w:spacing w:line="240" w:lineRule="auto"/>
              <w:jc w:val="center"/>
              <w:rPr>
                <w:del w:id="5948" w:author="user" w:date="2019-09-25T16:10:00Z"/>
                <w:rFonts w:ascii="仿宋_GB2312" w:hAnsi="仿宋_GB2312" w:cs="仿宋_GB2312"/>
                <w:color w:val="000000"/>
                <w:sz w:val="21"/>
                <w:szCs w:val="21"/>
                <w:lang w:eastAsia="zh-CN"/>
              </w:rPr>
            </w:pPr>
            <w:del w:id="5949" w:author="user" w:date="2019-09-25T16:10:00Z">
              <w:r>
                <w:rPr>
                  <w:rFonts w:hint="eastAsia" w:ascii="仿宋_GB2312" w:hAnsi="仿宋_GB2312" w:cs="仿宋_GB2312"/>
                  <w:color w:val="000000"/>
                  <w:sz w:val="21"/>
                  <w:szCs w:val="21"/>
                  <w:lang w:eastAsia="zh-CN"/>
                </w:rPr>
                <w:delText>币种</w:delText>
              </w:r>
            </w:del>
          </w:p>
        </w:tc>
        <w:tc>
          <w:tcPr>
            <w:tcW w:w="1137" w:type="dxa"/>
            <w:vAlign w:val="center"/>
          </w:tcPr>
          <w:p>
            <w:pPr>
              <w:spacing w:line="240" w:lineRule="auto"/>
              <w:jc w:val="center"/>
              <w:rPr>
                <w:del w:id="5950" w:author="user" w:date="2019-09-25T16:10:00Z"/>
                <w:rFonts w:ascii="仿宋_GB2312" w:hAnsi="仿宋_GB2312" w:cs="仿宋_GB2312"/>
                <w:color w:val="000000"/>
                <w:sz w:val="21"/>
                <w:szCs w:val="21"/>
                <w:lang w:eastAsia="zh-CN"/>
              </w:rPr>
            </w:pPr>
            <w:del w:id="5951" w:author="user" w:date="2019-09-25T16:10:00Z">
              <w:r>
                <w:rPr>
                  <w:rFonts w:hint="eastAsia" w:ascii="仿宋_GB2312" w:hAnsi="仿宋_GB2312" w:cs="仿宋_GB2312"/>
                  <w:color w:val="000000"/>
                  <w:sz w:val="21"/>
                  <w:szCs w:val="21"/>
                  <w:lang w:eastAsia="zh-CN"/>
                </w:rPr>
                <w:delText>3!a</w:delText>
              </w:r>
            </w:del>
          </w:p>
        </w:tc>
        <w:tc>
          <w:tcPr>
            <w:tcW w:w="4213" w:type="dxa"/>
            <w:tcMar>
              <w:top w:w="15" w:type="dxa"/>
              <w:left w:w="15" w:type="dxa"/>
              <w:bottom w:w="0" w:type="dxa"/>
              <w:right w:w="15" w:type="dxa"/>
            </w:tcMar>
            <w:vAlign w:val="center"/>
          </w:tcPr>
          <w:p>
            <w:pPr>
              <w:spacing w:line="240" w:lineRule="auto"/>
              <w:jc w:val="both"/>
              <w:rPr>
                <w:del w:id="5952" w:author="user" w:date="2019-09-25T16:10:00Z"/>
                <w:rFonts w:ascii="仿宋_GB2312" w:hAnsi="仿宋_GB2312" w:cs="仿宋_GB2312"/>
                <w:color w:val="000000"/>
                <w:sz w:val="21"/>
                <w:szCs w:val="21"/>
                <w:lang w:eastAsia="zh-CN"/>
              </w:rPr>
            </w:pPr>
            <w:del w:id="5953" w:author="user" w:date="2019-09-25T16:10:00Z">
              <w:r>
                <w:rPr>
                  <w:rFonts w:hint="eastAsia" w:ascii="仿宋_GB2312" w:hAnsi="仿宋_GB2312" w:cs="仿宋_GB2312"/>
                  <w:color w:val="000000"/>
                  <w:sz w:val="21"/>
                  <w:szCs w:val="21"/>
                  <w:lang w:eastAsia="zh-CN"/>
                </w:rPr>
                <w:delText>1.指金融合约的交易币种。</w:delText>
              </w:r>
            </w:del>
            <w:del w:id="5954" w:author="user" w:date="2019-09-25T16:10:00Z">
              <w:r>
                <w:rPr>
                  <w:rFonts w:hint="eastAsia" w:ascii="仿宋_GB2312" w:hAnsi="仿宋_GB2312" w:cs="仿宋_GB2312"/>
                  <w:color w:val="000000"/>
                  <w:sz w:val="21"/>
                  <w:szCs w:val="21"/>
                  <w:lang w:eastAsia="zh-CN"/>
                </w:rPr>
                <w:br w:type="textWrapping"/>
              </w:r>
            </w:del>
            <w:del w:id="5955" w:author="user" w:date="2019-09-25T16:10:00Z">
              <w:r>
                <w:rPr>
                  <w:rFonts w:hint="eastAsia" w:ascii="仿宋_GB2312" w:hAnsi="仿宋_GB2312" w:cs="仿宋_GB2312"/>
                  <w:color w:val="000000"/>
                  <w:sz w:val="21"/>
                  <w:szCs w:val="21"/>
                  <w:lang w:eastAsia="zh-CN"/>
                </w:rPr>
                <w:delText>2.采用《表示货币和资金的代码》（GB/T 12406）中的三位字母型代码。货币代码的最左边两位字符提供了分配给货币管理机构的唯一代码；第三位字符是一个指示符，也称助记符，依据主要的货币单位或资金的名称制定。数据更新频率为月度。</w:delText>
              </w:r>
            </w:del>
            <w:del w:id="5956" w:author="user" w:date="2019-09-25T16:10:00Z">
              <w:r>
                <w:rPr>
                  <w:rFonts w:hint="eastAsia" w:ascii="仿宋_GB2312" w:hAnsi="仿宋_GB2312" w:cs="仿宋_GB2312"/>
                  <w:color w:val="000000"/>
                  <w:sz w:val="21"/>
                  <w:szCs w:val="21"/>
                  <w:lang w:eastAsia="zh-CN"/>
                </w:rPr>
                <w:br w:type="textWrapping"/>
              </w:r>
            </w:del>
            <w:del w:id="5957" w:author="user" w:date="2019-09-25T16:10:00Z">
              <w:r>
                <w:rPr>
                  <w:rFonts w:hint="eastAsia" w:ascii="仿宋_GB2312" w:hAnsi="仿宋_GB2312" w:cs="仿宋_GB2312"/>
                  <w:color w:val="000000"/>
                  <w:sz w:val="21"/>
                  <w:szCs w:val="21"/>
                  <w:lang w:eastAsia="zh-CN"/>
                </w:rPr>
                <w:delText>3.值域：</w:delText>
              </w:r>
            </w:del>
          </w:p>
          <w:p>
            <w:pPr>
              <w:spacing w:line="240" w:lineRule="auto"/>
              <w:jc w:val="both"/>
              <w:rPr>
                <w:del w:id="5958" w:author="user" w:date="2019-09-25T16:10:00Z"/>
                <w:rFonts w:ascii="仿宋_GB2312" w:hAnsi="仿宋_GB2312" w:cs="仿宋_GB2312"/>
                <w:color w:val="000000"/>
                <w:sz w:val="21"/>
                <w:szCs w:val="21"/>
                <w:lang w:eastAsia="zh-CN"/>
              </w:rPr>
            </w:pPr>
            <w:del w:id="5959" w:author="user" w:date="2019-09-25T16:10:00Z">
              <w:r>
                <w:rPr>
                  <w:rFonts w:hint="eastAsia" w:ascii="仿宋_GB2312" w:hAnsi="仿宋_GB2312" w:cs="仿宋_GB2312"/>
                  <w:color w:val="000000"/>
                  <w:sz w:val="21"/>
                  <w:szCs w:val="21"/>
                  <w:lang w:eastAsia="zh-CN"/>
                </w:rPr>
                <w:delText>ADP 安道尔比塞塔</w:delText>
              </w:r>
            </w:del>
            <w:del w:id="5960" w:author="user" w:date="2019-09-25T16:10:00Z">
              <w:r>
                <w:rPr>
                  <w:rFonts w:hint="eastAsia" w:ascii="仿宋_GB2312" w:hAnsi="仿宋_GB2312" w:cs="仿宋_GB2312"/>
                  <w:color w:val="000000"/>
                  <w:sz w:val="21"/>
                  <w:szCs w:val="21"/>
                  <w:lang w:eastAsia="zh-CN"/>
                </w:rPr>
                <w:br w:type="textWrapping"/>
              </w:r>
            </w:del>
            <w:del w:id="5961" w:author="user" w:date="2019-09-25T16:10:00Z">
              <w:r>
                <w:rPr>
                  <w:rFonts w:hint="eastAsia" w:ascii="仿宋_GB2312" w:hAnsi="仿宋_GB2312" w:cs="仿宋_GB2312"/>
                  <w:color w:val="000000"/>
                  <w:sz w:val="21"/>
                  <w:szCs w:val="21"/>
                  <w:lang w:eastAsia="zh-CN"/>
                </w:rPr>
                <w:delText>AED UAE迪拉姆</w:delText>
              </w:r>
            </w:del>
            <w:del w:id="5962" w:author="user" w:date="2019-09-25T16:10:00Z">
              <w:r>
                <w:rPr>
                  <w:rFonts w:hint="eastAsia" w:ascii="仿宋_GB2312" w:hAnsi="仿宋_GB2312" w:cs="仿宋_GB2312"/>
                  <w:color w:val="000000"/>
                  <w:sz w:val="21"/>
                  <w:szCs w:val="21"/>
                  <w:lang w:eastAsia="zh-CN"/>
                </w:rPr>
                <w:br w:type="textWrapping"/>
              </w:r>
            </w:del>
            <w:del w:id="5963" w:author="user" w:date="2019-09-25T16:10:00Z">
              <w:r>
                <w:rPr>
                  <w:rFonts w:hint="eastAsia" w:ascii="仿宋_GB2312" w:hAnsi="仿宋_GB2312" w:cs="仿宋_GB2312"/>
                  <w:color w:val="000000"/>
                  <w:sz w:val="21"/>
                  <w:szCs w:val="21"/>
                  <w:lang w:eastAsia="zh-CN"/>
                </w:rPr>
                <w:delText>AFA 阿富汗尼</w:delText>
              </w:r>
            </w:del>
            <w:del w:id="5964" w:author="user" w:date="2019-09-25T16:10:00Z">
              <w:r>
                <w:rPr>
                  <w:rFonts w:hint="eastAsia" w:ascii="仿宋_GB2312" w:hAnsi="仿宋_GB2312" w:cs="仿宋_GB2312"/>
                  <w:color w:val="000000"/>
                  <w:sz w:val="21"/>
                  <w:szCs w:val="21"/>
                  <w:lang w:eastAsia="zh-CN"/>
                </w:rPr>
                <w:br w:type="textWrapping"/>
              </w:r>
            </w:del>
            <w:del w:id="5965" w:author="user" w:date="2019-09-25T16:10:00Z">
              <w:r>
                <w:rPr>
                  <w:rFonts w:hint="eastAsia" w:ascii="仿宋_GB2312" w:hAnsi="仿宋_GB2312" w:cs="仿宋_GB2312"/>
                  <w:color w:val="000000"/>
                  <w:sz w:val="21"/>
                  <w:szCs w:val="21"/>
                  <w:lang w:eastAsia="zh-CN"/>
                </w:rPr>
                <w:delText>… ……</w:delText>
              </w:r>
            </w:del>
            <w:del w:id="5966" w:author="user" w:date="2019-09-25T16:10:00Z">
              <w:r>
                <w:rPr>
                  <w:rFonts w:hint="eastAsia" w:ascii="仿宋_GB2312" w:hAnsi="仿宋_GB2312" w:cs="仿宋_GB2312"/>
                  <w:color w:val="000000"/>
                  <w:sz w:val="21"/>
                  <w:szCs w:val="21"/>
                  <w:lang w:eastAsia="zh-CN"/>
                </w:rPr>
                <w:br w:type="textWrapping"/>
              </w:r>
            </w:del>
            <w:del w:id="5967" w:author="user" w:date="2019-09-25T16:10:00Z">
              <w:r>
                <w:rPr>
                  <w:rFonts w:hint="eastAsia" w:ascii="仿宋_GB2312" w:hAnsi="仿宋_GB2312" w:cs="仿宋_GB2312"/>
                  <w:color w:val="000000"/>
                  <w:sz w:val="21"/>
                  <w:szCs w:val="21"/>
                  <w:lang w:eastAsia="zh-CN"/>
                </w:rPr>
                <w:delText>ZWD 津巴布韦元</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5968" w:author="user" w:date="2019-09-25T16:10:00Z"/>
        </w:trPr>
        <w:tc>
          <w:tcPr>
            <w:tcW w:w="569" w:type="dxa"/>
            <w:tcMar>
              <w:top w:w="15" w:type="dxa"/>
              <w:left w:w="15" w:type="dxa"/>
              <w:bottom w:w="0" w:type="dxa"/>
              <w:right w:w="15" w:type="dxa"/>
            </w:tcMar>
            <w:vAlign w:val="center"/>
          </w:tcPr>
          <w:p>
            <w:pPr>
              <w:widowControl w:val="0"/>
              <w:spacing w:line="240" w:lineRule="auto"/>
              <w:jc w:val="center"/>
              <w:rPr>
                <w:del w:id="5969" w:author="user" w:date="2019-09-25T16:10:00Z"/>
                <w:rFonts w:ascii="仿宋_GB2312" w:hAnsi="仿宋_GB2312" w:cs="仿宋_GB2312"/>
                <w:color w:val="000000"/>
                <w:sz w:val="21"/>
                <w:szCs w:val="21"/>
                <w:lang w:eastAsia="zh-CN"/>
              </w:rPr>
            </w:pPr>
            <w:del w:id="5970" w:author="user" w:date="2019-09-25T16:10:00Z">
              <w:r>
                <w:rPr>
                  <w:rFonts w:hint="eastAsia" w:ascii="仿宋_GB2312" w:hAnsi="仿宋_GB2312" w:cs="仿宋_GB2312"/>
                  <w:color w:val="000000"/>
                  <w:sz w:val="21"/>
                  <w:szCs w:val="21"/>
                  <w:lang w:eastAsia="zh-CN"/>
                </w:rPr>
                <w:delText>13</w:delText>
              </w:r>
            </w:del>
          </w:p>
        </w:tc>
        <w:tc>
          <w:tcPr>
            <w:tcW w:w="853" w:type="dxa"/>
            <w:vAlign w:val="center"/>
          </w:tcPr>
          <w:p>
            <w:pPr>
              <w:widowControl w:val="0"/>
              <w:spacing w:line="240" w:lineRule="auto"/>
              <w:jc w:val="center"/>
              <w:rPr>
                <w:del w:id="5971" w:author="user" w:date="2019-09-25T16:10:00Z"/>
                <w:rFonts w:ascii="仿宋_GB2312" w:hAnsi="仿宋_GB2312" w:cs="仿宋_GB2312"/>
                <w:color w:val="000000"/>
                <w:sz w:val="21"/>
                <w:szCs w:val="21"/>
                <w:lang w:eastAsia="zh-CN"/>
              </w:rPr>
            </w:pPr>
            <w:del w:id="5972" w:author="user" w:date="2019-09-25T16:10:00Z">
              <w:r>
                <w:rPr>
                  <w:rFonts w:hint="eastAsia" w:ascii="仿宋_GB2312" w:hAnsi="仿宋_GB2312" w:cs="仿宋_GB2312"/>
                  <w:color w:val="000000"/>
                  <w:sz w:val="21"/>
                  <w:szCs w:val="21"/>
                  <w:lang w:eastAsia="zh-CN"/>
                </w:rPr>
                <w:delText>3130</w:delText>
              </w:r>
            </w:del>
          </w:p>
        </w:tc>
        <w:tc>
          <w:tcPr>
            <w:tcW w:w="1564" w:type="dxa"/>
            <w:vAlign w:val="center"/>
          </w:tcPr>
          <w:p>
            <w:pPr>
              <w:spacing w:line="240" w:lineRule="auto"/>
              <w:jc w:val="center"/>
              <w:rPr>
                <w:del w:id="5973" w:author="user" w:date="2019-09-25T16:10:00Z"/>
                <w:rFonts w:ascii="仿宋_GB2312" w:hAnsi="仿宋_GB2312" w:cs="仿宋_GB2312"/>
                <w:color w:val="000000"/>
                <w:sz w:val="21"/>
                <w:szCs w:val="21"/>
                <w:lang w:eastAsia="zh-CN"/>
              </w:rPr>
            </w:pPr>
            <w:del w:id="5974" w:author="user" w:date="2019-09-25T16:10:00Z">
              <w:r>
                <w:rPr>
                  <w:rFonts w:hint="eastAsia" w:ascii="仿宋_GB2312" w:hAnsi="仿宋_GB2312" w:cs="仿宋_GB2312"/>
                  <w:color w:val="000000"/>
                  <w:sz w:val="21"/>
                  <w:szCs w:val="21"/>
                  <w:lang w:eastAsia="zh-CN"/>
                </w:rPr>
                <w:delText>存款余额</w:delText>
              </w:r>
            </w:del>
          </w:p>
        </w:tc>
        <w:tc>
          <w:tcPr>
            <w:tcW w:w="1137" w:type="dxa"/>
            <w:vAlign w:val="center"/>
          </w:tcPr>
          <w:p>
            <w:pPr>
              <w:spacing w:line="240" w:lineRule="auto"/>
              <w:jc w:val="center"/>
              <w:rPr>
                <w:del w:id="5975" w:author="user" w:date="2019-09-25T16:10:00Z"/>
                <w:rFonts w:ascii="仿宋_GB2312" w:hAnsi="仿宋_GB2312" w:cs="仿宋_GB2312"/>
                <w:color w:val="000000"/>
                <w:sz w:val="21"/>
                <w:szCs w:val="21"/>
                <w:lang w:eastAsia="zh-CN"/>
              </w:rPr>
            </w:pPr>
            <w:del w:id="5976" w:author="user" w:date="2019-09-25T16:10:00Z">
              <w:r>
                <w:rPr>
                  <w:rFonts w:hint="eastAsia" w:ascii="仿宋_GB2312" w:hAnsi="仿宋_GB2312" w:cs="仿宋_GB2312"/>
                  <w:color w:val="000000"/>
                  <w:sz w:val="21"/>
                  <w:szCs w:val="21"/>
                  <w:lang w:eastAsia="zh-CN"/>
                </w:rPr>
                <w:delText>20(2)</w:delText>
              </w:r>
            </w:del>
          </w:p>
        </w:tc>
        <w:tc>
          <w:tcPr>
            <w:tcW w:w="4213" w:type="dxa"/>
            <w:tcMar>
              <w:top w:w="15" w:type="dxa"/>
              <w:left w:w="15" w:type="dxa"/>
              <w:bottom w:w="0" w:type="dxa"/>
              <w:right w:w="15" w:type="dxa"/>
            </w:tcMar>
            <w:vAlign w:val="center"/>
          </w:tcPr>
          <w:p>
            <w:pPr>
              <w:spacing w:line="240" w:lineRule="auto"/>
              <w:jc w:val="both"/>
              <w:rPr>
                <w:del w:id="5977" w:author="user" w:date="2019-09-25T16:10:00Z"/>
                <w:rFonts w:ascii="仿宋_GB2312" w:hAnsi="仿宋_GB2312" w:cs="仿宋_GB2312"/>
                <w:color w:val="000000"/>
                <w:sz w:val="21"/>
                <w:szCs w:val="21"/>
                <w:lang w:eastAsia="zh-CN"/>
              </w:rPr>
            </w:pPr>
            <w:del w:id="5978" w:author="user" w:date="2019-09-25T16:10:00Z">
              <w:r>
                <w:rPr>
                  <w:rFonts w:hint="eastAsia" w:ascii="仿宋_GB2312" w:hAnsi="仿宋_GB2312" w:cs="仿宋_GB2312"/>
                  <w:color w:val="000000"/>
                  <w:sz w:val="21"/>
                  <w:szCs w:val="21"/>
                  <w:lang w:eastAsia="zh-CN"/>
                </w:rPr>
                <w:delText>1.指报告日存款协议余额。</w:delText>
              </w:r>
            </w:del>
            <w:del w:id="5979" w:author="user" w:date="2019-09-25T16:10:00Z">
              <w:r>
                <w:rPr>
                  <w:rFonts w:hint="eastAsia" w:ascii="仿宋_GB2312" w:hAnsi="仿宋_GB2312" w:cs="仿宋_GB2312"/>
                  <w:color w:val="000000"/>
                  <w:sz w:val="21"/>
                  <w:szCs w:val="21"/>
                  <w:lang w:eastAsia="zh-CN"/>
                </w:rPr>
                <w:br w:type="textWrapping"/>
              </w:r>
            </w:del>
            <w:del w:id="5980" w:author="user" w:date="2019-09-25T16:10:00Z">
              <w:r>
                <w:rPr>
                  <w:rFonts w:hint="eastAsia" w:ascii="仿宋_GB2312" w:hAnsi="仿宋_GB2312" w:cs="仿宋_GB2312"/>
                  <w:color w:val="000000"/>
                  <w:sz w:val="21"/>
                  <w:szCs w:val="21"/>
                  <w:lang w:eastAsia="zh-CN"/>
                </w:rPr>
                <w:delText>2.本币填报单位为人民币，外币为外币折美元，折算汇率为报告期末时点汇率。数据更新频率为月度。</w:delText>
              </w:r>
            </w:del>
            <w:del w:id="5981" w:author="user" w:date="2019-09-25T16:10:00Z">
              <w:r>
                <w:rPr>
                  <w:rFonts w:hint="eastAsia" w:ascii="仿宋_GB2312" w:hAnsi="仿宋_GB2312" w:cs="仿宋_GB2312"/>
                  <w:color w:val="000000"/>
                  <w:sz w:val="21"/>
                  <w:szCs w:val="21"/>
                  <w:lang w:eastAsia="zh-CN"/>
                </w:rPr>
                <w:br w:type="textWrapping"/>
              </w:r>
            </w:del>
            <w:del w:id="5982" w:author="user" w:date="2019-09-25T16:10:00Z">
              <w:r>
                <w:rPr>
                  <w:rFonts w:hint="eastAsia" w:ascii="仿宋_GB2312" w:hAnsi="仿宋_GB2312" w:cs="仿宋_GB2312"/>
                  <w:color w:val="000000"/>
                  <w:sz w:val="21"/>
                  <w:szCs w:val="21"/>
                  <w:lang w:eastAsia="zh-CN"/>
                </w:rPr>
                <w:delText>3.值域：存款余额＞0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5983" w:author="user" w:date="2019-09-25T16:11:00Z"/>
        </w:trPr>
        <w:tc>
          <w:tcPr>
            <w:tcW w:w="569" w:type="dxa"/>
            <w:tcMar>
              <w:top w:w="15" w:type="dxa"/>
              <w:left w:w="15" w:type="dxa"/>
              <w:bottom w:w="0" w:type="dxa"/>
              <w:right w:w="15" w:type="dxa"/>
            </w:tcMar>
            <w:vAlign w:val="center"/>
          </w:tcPr>
          <w:p>
            <w:pPr>
              <w:widowControl w:val="0"/>
              <w:spacing w:line="240" w:lineRule="auto"/>
              <w:jc w:val="center"/>
              <w:rPr>
                <w:del w:id="5984" w:author="user" w:date="2019-09-25T16:11:00Z"/>
                <w:rFonts w:ascii="仿宋_GB2312" w:hAnsi="仿宋_GB2312" w:cs="仿宋_GB2312"/>
                <w:color w:val="000000"/>
                <w:sz w:val="21"/>
                <w:szCs w:val="21"/>
                <w:lang w:eastAsia="zh-CN"/>
              </w:rPr>
            </w:pPr>
            <w:del w:id="5985" w:author="user" w:date="2019-09-25T16:11:00Z">
              <w:r>
                <w:rPr>
                  <w:rFonts w:hint="eastAsia" w:ascii="仿宋_GB2312" w:hAnsi="仿宋_GB2312" w:cs="仿宋_GB2312"/>
                  <w:color w:val="000000"/>
                  <w:sz w:val="21"/>
                  <w:szCs w:val="21"/>
                  <w:lang w:eastAsia="zh-CN"/>
                </w:rPr>
                <w:delText>14</w:delText>
              </w:r>
            </w:del>
          </w:p>
        </w:tc>
        <w:tc>
          <w:tcPr>
            <w:tcW w:w="853" w:type="dxa"/>
            <w:vAlign w:val="center"/>
          </w:tcPr>
          <w:p>
            <w:pPr>
              <w:widowControl w:val="0"/>
              <w:spacing w:line="240" w:lineRule="auto"/>
              <w:jc w:val="center"/>
              <w:rPr>
                <w:del w:id="5986" w:author="user" w:date="2019-09-25T16:11:00Z"/>
                <w:rFonts w:ascii="仿宋_GB2312" w:hAnsi="仿宋_GB2312" w:cs="仿宋_GB2312"/>
                <w:color w:val="000000"/>
                <w:sz w:val="21"/>
                <w:szCs w:val="21"/>
                <w:lang w:eastAsia="zh-CN"/>
              </w:rPr>
            </w:pPr>
            <w:del w:id="5987" w:author="user" w:date="2019-09-25T16:11:00Z">
              <w:r>
                <w:rPr>
                  <w:rFonts w:hint="eastAsia" w:ascii="仿宋_GB2312" w:hAnsi="仿宋_GB2312" w:cs="仿宋_GB2312"/>
                  <w:color w:val="000000"/>
                  <w:sz w:val="21"/>
                  <w:szCs w:val="21"/>
                  <w:lang w:eastAsia="zh-CN"/>
                </w:rPr>
                <w:delText>4010</w:delText>
              </w:r>
            </w:del>
          </w:p>
        </w:tc>
        <w:tc>
          <w:tcPr>
            <w:tcW w:w="1564" w:type="dxa"/>
            <w:vAlign w:val="center"/>
          </w:tcPr>
          <w:p>
            <w:pPr>
              <w:spacing w:line="240" w:lineRule="auto"/>
              <w:jc w:val="center"/>
              <w:rPr>
                <w:del w:id="5988" w:author="user" w:date="2019-09-25T16:11:00Z"/>
                <w:rFonts w:ascii="仿宋_GB2312" w:hAnsi="仿宋_GB2312" w:cs="仿宋_GB2312"/>
                <w:color w:val="000000"/>
                <w:sz w:val="21"/>
                <w:szCs w:val="21"/>
                <w:lang w:eastAsia="zh-CN"/>
              </w:rPr>
            </w:pPr>
            <w:del w:id="5989" w:author="user" w:date="2019-09-25T16:11:00Z">
              <w:r>
                <w:rPr>
                  <w:rFonts w:hint="eastAsia" w:ascii="仿宋_GB2312" w:hAnsi="仿宋_GB2312" w:cs="仿宋_GB2312"/>
                  <w:color w:val="000000"/>
                  <w:sz w:val="21"/>
                  <w:szCs w:val="21"/>
                  <w:lang w:eastAsia="zh-CN"/>
                </w:rPr>
                <w:delText>利率是否固定</w:delText>
              </w:r>
            </w:del>
          </w:p>
        </w:tc>
        <w:tc>
          <w:tcPr>
            <w:tcW w:w="1137" w:type="dxa"/>
            <w:vAlign w:val="center"/>
          </w:tcPr>
          <w:p>
            <w:pPr>
              <w:spacing w:line="240" w:lineRule="auto"/>
              <w:jc w:val="center"/>
              <w:rPr>
                <w:del w:id="5990" w:author="user" w:date="2019-09-25T16:11:00Z"/>
                <w:rFonts w:ascii="仿宋_GB2312" w:hAnsi="仿宋_GB2312" w:cs="仿宋_GB2312"/>
                <w:color w:val="000000"/>
                <w:sz w:val="21"/>
                <w:szCs w:val="21"/>
                <w:lang w:eastAsia="zh-CN"/>
              </w:rPr>
            </w:pPr>
            <w:del w:id="5991" w:author="user" w:date="2019-09-25T16:11:00Z">
              <w:r>
                <w:rPr>
                  <w:rFonts w:hint="eastAsia" w:ascii="仿宋_GB2312" w:hAnsi="仿宋_GB2312" w:cs="仿宋_GB2312"/>
                  <w:color w:val="000000"/>
                  <w:sz w:val="21"/>
                  <w:szCs w:val="21"/>
                  <w:lang w:eastAsia="zh-CN"/>
                </w:rPr>
                <w:delText>4!an</w:delText>
              </w:r>
            </w:del>
          </w:p>
        </w:tc>
        <w:tc>
          <w:tcPr>
            <w:tcW w:w="4213" w:type="dxa"/>
            <w:tcMar>
              <w:top w:w="15" w:type="dxa"/>
              <w:left w:w="15" w:type="dxa"/>
              <w:bottom w:w="0" w:type="dxa"/>
              <w:right w:w="15" w:type="dxa"/>
            </w:tcMar>
            <w:vAlign w:val="center"/>
          </w:tcPr>
          <w:p>
            <w:pPr>
              <w:spacing w:line="240" w:lineRule="auto"/>
              <w:jc w:val="both"/>
              <w:rPr>
                <w:del w:id="5992" w:author="user" w:date="2019-09-25T16:11:00Z"/>
                <w:rFonts w:ascii="仿宋_GB2312" w:hAnsi="仿宋_GB2312" w:cs="仿宋_GB2312"/>
                <w:color w:val="000000"/>
                <w:sz w:val="21"/>
                <w:szCs w:val="21"/>
                <w:lang w:eastAsia="zh-CN"/>
              </w:rPr>
            </w:pPr>
            <w:del w:id="5993" w:author="user" w:date="2019-09-25T16:11:00Z">
              <w:r>
                <w:rPr>
                  <w:rFonts w:hint="eastAsia" w:ascii="仿宋_GB2312" w:hAnsi="仿宋_GB2312" w:cs="仿宋_GB2312"/>
                  <w:color w:val="000000"/>
                  <w:sz w:val="21"/>
                  <w:szCs w:val="21"/>
                  <w:lang w:eastAsia="zh-CN"/>
                </w:rPr>
                <w:delText>1.指金融合约交易是否在合约期内利率水平可以变动。</w:delText>
              </w:r>
            </w:del>
            <w:del w:id="5994" w:author="user" w:date="2019-09-25T16:11:00Z">
              <w:r>
                <w:rPr>
                  <w:rFonts w:hint="eastAsia" w:ascii="仿宋_GB2312" w:hAnsi="仿宋_GB2312" w:cs="仿宋_GB2312"/>
                  <w:color w:val="000000"/>
                  <w:sz w:val="21"/>
                  <w:szCs w:val="21"/>
                  <w:lang w:eastAsia="zh-CN"/>
                </w:rPr>
                <w:br w:type="textWrapping"/>
              </w:r>
            </w:del>
            <w:del w:id="5995" w:author="user" w:date="2019-09-25T16:11:00Z">
              <w:r>
                <w:rPr>
                  <w:rFonts w:hint="eastAsia" w:ascii="仿宋_GB2312" w:hAnsi="仿宋_GB2312" w:cs="仿宋_GB2312"/>
                  <w:color w:val="000000"/>
                  <w:sz w:val="21"/>
                  <w:szCs w:val="21"/>
                  <w:lang w:eastAsia="zh-CN"/>
                </w:rPr>
                <w:delText>2.RF01 固定利率：指金融合约交易双方明确约定在该合约持续期间执行固定不变的利率。RF02 浮动利率：指依据金融合约交易双方约定或法律法规规定，在合约期间，可根据特定条件一次或多次变更利率。数据更新频率为月度。</w:delText>
              </w:r>
            </w:del>
          </w:p>
          <w:p>
            <w:pPr>
              <w:spacing w:line="240" w:lineRule="auto"/>
              <w:jc w:val="both"/>
              <w:rPr>
                <w:del w:id="5996" w:author="user" w:date="2019-09-25T16:11:00Z"/>
                <w:rFonts w:ascii="仿宋_GB2312" w:hAnsi="仿宋_GB2312" w:cs="仿宋_GB2312"/>
                <w:color w:val="000000"/>
                <w:sz w:val="21"/>
                <w:szCs w:val="21"/>
                <w:lang w:eastAsia="zh-CN"/>
              </w:rPr>
            </w:pPr>
            <w:del w:id="5997" w:author="user" w:date="2019-09-25T16:11:00Z">
              <w:r>
                <w:rPr>
                  <w:rFonts w:hint="eastAsia" w:ascii="仿宋_GB2312" w:hAnsi="仿宋_GB2312" w:cs="仿宋_GB2312"/>
                  <w:color w:val="000000"/>
                  <w:sz w:val="21"/>
                  <w:szCs w:val="21"/>
                  <w:lang w:eastAsia="zh-CN"/>
                </w:rPr>
                <w:delText>3.值域：</w:delText>
              </w:r>
            </w:del>
          </w:p>
          <w:p>
            <w:pPr>
              <w:spacing w:line="240" w:lineRule="auto"/>
              <w:jc w:val="both"/>
              <w:rPr>
                <w:del w:id="5998" w:author="user" w:date="2019-09-25T16:11:00Z"/>
                <w:rFonts w:ascii="仿宋_GB2312" w:hAnsi="仿宋_GB2312" w:cs="仿宋_GB2312"/>
                <w:color w:val="000000"/>
                <w:sz w:val="21"/>
                <w:szCs w:val="21"/>
                <w:lang w:eastAsia="zh-CN"/>
              </w:rPr>
            </w:pPr>
            <w:del w:id="5999" w:author="user" w:date="2019-09-25T16:11:00Z">
              <w:r>
                <w:rPr>
                  <w:rFonts w:hint="eastAsia" w:ascii="仿宋_GB2312" w:hAnsi="仿宋_GB2312" w:cs="仿宋_GB2312"/>
                  <w:color w:val="000000"/>
                  <w:sz w:val="21"/>
                  <w:szCs w:val="21"/>
                  <w:lang w:eastAsia="zh-CN"/>
                </w:rPr>
                <w:delText xml:space="preserve">RF01 固定利率 </w:delText>
              </w:r>
            </w:del>
            <w:del w:id="6000" w:author="user" w:date="2019-09-25T16:11:00Z">
              <w:r>
                <w:rPr>
                  <w:rFonts w:ascii="仿宋_GB2312" w:hAnsi="仿宋_GB2312" w:cs="仿宋_GB2312"/>
                  <w:color w:val="000000"/>
                  <w:sz w:val="21"/>
                  <w:szCs w:val="21"/>
                  <w:lang w:eastAsia="zh-CN"/>
                </w:rPr>
                <w:delText xml:space="preserve">   </w:delText>
              </w:r>
            </w:del>
            <w:del w:id="6001" w:author="user" w:date="2019-09-25T16:11:00Z">
              <w:r>
                <w:rPr>
                  <w:rFonts w:hint="eastAsia" w:ascii="仿宋_GB2312" w:hAnsi="仿宋_GB2312" w:cs="仿宋_GB2312"/>
                  <w:color w:val="000000"/>
                  <w:sz w:val="21"/>
                  <w:szCs w:val="21"/>
                  <w:lang w:eastAsia="zh-CN"/>
                </w:rPr>
                <w:delText>RF02 浮动利率</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002" w:author="user" w:date="2019-09-25T16:11:00Z"/>
        </w:trPr>
        <w:tc>
          <w:tcPr>
            <w:tcW w:w="569" w:type="dxa"/>
            <w:tcMar>
              <w:top w:w="15" w:type="dxa"/>
              <w:left w:w="15" w:type="dxa"/>
              <w:bottom w:w="0" w:type="dxa"/>
              <w:right w:w="15" w:type="dxa"/>
            </w:tcMar>
            <w:vAlign w:val="center"/>
          </w:tcPr>
          <w:p>
            <w:pPr>
              <w:widowControl w:val="0"/>
              <w:spacing w:line="240" w:lineRule="auto"/>
              <w:jc w:val="center"/>
              <w:rPr>
                <w:del w:id="6003" w:author="user" w:date="2019-09-25T16:11:00Z"/>
                <w:rFonts w:ascii="仿宋_GB2312" w:hAnsi="仿宋_GB2312" w:cs="仿宋_GB2312"/>
                <w:color w:val="000000"/>
                <w:sz w:val="21"/>
                <w:szCs w:val="21"/>
                <w:lang w:eastAsia="zh-CN"/>
              </w:rPr>
            </w:pPr>
            <w:del w:id="6004" w:author="user" w:date="2019-09-25T16:11:00Z">
              <w:r>
                <w:rPr>
                  <w:rFonts w:hint="eastAsia" w:ascii="仿宋_GB2312" w:hAnsi="仿宋_GB2312" w:cs="仿宋_GB2312"/>
                  <w:color w:val="000000"/>
                  <w:sz w:val="21"/>
                  <w:szCs w:val="21"/>
                  <w:lang w:eastAsia="zh-CN"/>
                </w:rPr>
                <w:delText>15</w:delText>
              </w:r>
            </w:del>
          </w:p>
        </w:tc>
        <w:tc>
          <w:tcPr>
            <w:tcW w:w="853" w:type="dxa"/>
            <w:vAlign w:val="center"/>
          </w:tcPr>
          <w:p>
            <w:pPr>
              <w:widowControl w:val="0"/>
              <w:spacing w:line="240" w:lineRule="auto"/>
              <w:jc w:val="center"/>
              <w:rPr>
                <w:del w:id="6005" w:author="user" w:date="2019-09-25T16:11:00Z"/>
                <w:rFonts w:ascii="仿宋_GB2312" w:hAnsi="仿宋_GB2312" w:cs="仿宋_GB2312"/>
                <w:color w:val="000000"/>
                <w:sz w:val="21"/>
                <w:szCs w:val="21"/>
                <w:lang w:eastAsia="zh-CN"/>
              </w:rPr>
            </w:pPr>
            <w:del w:id="6006" w:author="user" w:date="2019-09-25T16:11:00Z">
              <w:r>
                <w:rPr>
                  <w:rFonts w:hint="eastAsia" w:ascii="仿宋_GB2312" w:hAnsi="仿宋_GB2312" w:cs="仿宋_GB2312"/>
                  <w:color w:val="000000"/>
                  <w:sz w:val="21"/>
                  <w:szCs w:val="21"/>
                  <w:lang w:eastAsia="zh-CN"/>
                </w:rPr>
                <w:delText>4020</w:delText>
              </w:r>
            </w:del>
          </w:p>
        </w:tc>
        <w:tc>
          <w:tcPr>
            <w:tcW w:w="1564" w:type="dxa"/>
            <w:vAlign w:val="center"/>
          </w:tcPr>
          <w:p>
            <w:pPr>
              <w:spacing w:line="240" w:lineRule="auto"/>
              <w:jc w:val="center"/>
              <w:rPr>
                <w:del w:id="6007" w:author="user" w:date="2019-09-25T16:11:00Z"/>
                <w:rFonts w:ascii="仿宋_GB2312" w:hAnsi="仿宋_GB2312" w:cs="仿宋_GB2312"/>
                <w:color w:val="000000"/>
                <w:sz w:val="21"/>
                <w:szCs w:val="21"/>
                <w:lang w:eastAsia="zh-CN"/>
              </w:rPr>
            </w:pPr>
            <w:del w:id="6008" w:author="user" w:date="2019-09-25T16:11:00Z">
              <w:r>
                <w:rPr>
                  <w:rFonts w:hint="eastAsia" w:ascii="仿宋_GB2312" w:hAnsi="仿宋_GB2312" w:cs="仿宋_GB2312"/>
                  <w:color w:val="000000"/>
                  <w:sz w:val="21"/>
                  <w:szCs w:val="21"/>
                  <w:lang w:eastAsia="zh-CN"/>
                </w:rPr>
                <w:delText>利率水平</w:delText>
              </w:r>
            </w:del>
          </w:p>
        </w:tc>
        <w:tc>
          <w:tcPr>
            <w:tcW w:w="1137" w:type="dxa"/>
            <w:vAlign w:val="center"/>
          </w:tcPr>
          <w:p>
            <w:pPr>
              <w:spacing w:line="240" w:lineRule="auto"/>
              <w:jc w:val="center"/>
              <w:rPr>
                <w:del w:id="6009" w:author="user" w:date="2019-09-25T16:11:00Z"/>
                <w:rFonts w:ascii="仿宋_GB2312" w:hAnsi="仿宋_GB2312" w:cs="仿宋_GB2312"/>
                <w:color w:val="000000"/>
                <w:sz w:val="21"/>
                <w:szCs w:val="21"/>
                <w:lang w:eastAsia="zh-CN"/>
              </w:rPr>
            </w:pPr>
            <w:del w:id="6010" w:author="user" w:date="2019-09-25T16:11:00Z">
              <w:r>
                <w:rPr>
                  <w:rFonts w:hint="eastAsia" w:ascii="仿宋_GB2312" w:hAnsi="仿宋_GB2312" w:cs="仿宋_GB2312"/>
                  <w:color w:val="000000"/>
                  <w:sz w:val="21"/>
                  <w:szCs w:val="21"/>
                  <w:lang w:eastAsia="zh-CN"/>
                </w:rPr>
                <w:delText>13(5)</w:delText>
              </w:r>
            </w:del>
          </w:p>
        </w:tc>
        <w:tc>
          <w:tcPr>
            <w:tcW w:w="4213" w:type="dxa"/>
            <w:tcMar>
              <w:top w:w="15" w:type="dxa"/>
              <w:left w:w="15" w:type="dxa"/>
              <w:bottom w:w="0" w:type="dxa"/>
              <w:right w:w="15" w:type="dxa"/>
            </w:tcMar>
            <w:vAlign w:val="center"/>
          </w:tcPr>
          <w:p>
            <w:pPr>
              <w:spacing w:line="240" w:lineRule="auto"/>
              <w:jc w:val="both"/>
              <w:rPr>
                <w:del w:id="6011" w:author="user" w:date="2019-09-25T16:11:00Z"/>
                <w:rFonts w:ascii="仿宋_GB2312" w:hAnsi="仿宋_GB2312" w:cs="仿宋_GB2312"/>
                <w:color w:val="000000"/>
                <w:sz w:val="21"/>
                <w:szCs w:val="21"/>
                <w:lang w:eastAsia="zh-CN"/>
              </w:rPr>
            </w:pPr>
            <w:del w:id="6012" w:author="user" w:date="2019-09-25T16:11:00Z">
              <w:r>
                <w:rPr>
                  <w:rFonts w:hint="eastAsia" w:ascii="仿宋_GB2312" w:hAnsi="仿宋_GB2312" w:cs="仿宋_GB2312"/>
                  <w:color w:val="000000"/>
                  <w:sz w:val="21"/>
                  <w:szCs w:val="21"/>
                  <w:lang w:eastAsia="zh-CN"/>
                </w:rPr>
                <w:delText>1.指金融合约中规定的实际执行的年利率水平。</w:delText>
              </w:r>
            </w:del>
            <w:del w:id="6013" w:author="user" w:date="2019-09-25T16:11:00Z">
              <w:r>
                <w:rPr>
                  <w:rFonts w:hint="eastAsia" w:ascii="仿宋_GB2312" w:hAnsi="仿宋_GB2312" w:cs="仿宋_GB2312"/>
                  <w:color w:val="000000"/>
                  <w:sz w:val="21"/>
                  <w:szCs w:val="21"/>
                  <w:lang w:eastAsia="zh-CN"/>
                </w:rPr>
                <w:br w:type="textWrapping"/>
              </w:r>
            </w:del>
            <w:del w:id="6014" w:author="user" w:date="2019-09-25T16:11:00Z">
              <w:r>
                <w:rPr>
                  <w:rFonts w:hint="eastAsia" w:ascii="仿宋_GB2312" w:hAnsi="仿宋_GB2312" w:cs="仿宋_GB2312"/>
                  <w:color w:val="000000"/>
                  <w:sz w:val="21"/>
                  <w:szCs w:val="21"/>
                  <w:lang w:eastAsia="zh-CN"/>
                </w:rPr>
                <w:delText>2.利率水平填写报告日的实际年化利率水平，例如年利率5.2%，则填报5.20000。数据更新频率为月度。</w:delText>
              </w:r>
            </w:del>
            <w:del w:id="6015" w:author="user" w:date="2019-09-25T16:11:00Z">
              <w:r>
                <w:rPr>
                  <w:rFonts w:hint="eastAsia" w:ascii="仿宋_GB2312" w:hAnsi="仿宋_GB2312" w:cs="仿宋_GB2312"/>
                  <w:color w:val="000000"/>
                  <w:sz w:val="21"/>
                  <w:szCs w:val="21"/>
                  <w:lang w:eastAsia="zh-CN"/>
                </w:rPr>
                <w:br w:type="textWrapping"/>
              </w:r>
            </w:del>
            <w:del w:id="6016" w:author="user" w:date="2019-09-25T16:11:00Z">
              <w:r>
                <w:rPr>
                  <w:rFonts w:hint="eastAsia" w:ascii="仿宋_GB2312" w:hAnsi="仿宋_GB2312" w:cs="仿宋_GB2312"/>
                  <w:color w:val="000000"/>
                  <w:sz w:val="21"/>
                  <w:szCs w:val="21"/>
                  <w:lang w:eastAsia="zh-CN"/>
                </w:rPr>
                <w:delText>3.值域：</w:delText>
              </w:r>
            </w:del>
          </w:p>
          <w:p>
            <w:pPr>
              <w:spacing w:line="240" w:lineRule="auto"/>
              <w:jc w:val="both"/>
              <w:rPr>
                <w:del w:id="6017" w:author="user" w:date="2019-09-25T16:11:00Z"/>
                <w:rFonts w:ascii="仿宋_GB2312" w:hAnsi="仿宋_GB2312" w:cs="仿宋_GB2312"/>
                <w:color w:val="000000"/>
                <w:sz w:val="21"/>
                <w:szCs w:val="21"/>
                <w:lang w:eastAsia="zh-CN"/>
              </w:rPr>
            </w:pPr>
            <w:del w:id="6018" w:author="user" w:date="2019-09-25T16:11:00Z">
              <w:r>
                <w:rPr>
                  <w:rFonts w:hint="eastAsia" w:ascii="仿宋_GB2312" w:hAnsi="仿宋_GB2312" w:cs="仿宋_GB2312"/>
                  <w:color w:val="000000"/>
                  <w:sz w:val="21"/>
                  <w:szCs w:val="21"/>
                  <w:lang w:eastAsia="zh-CN"/>
                </w:rPr>
                <w:delText>0.00000≤利率水平≤1000000.00000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6019" w:author="user" w:date="2019-09-25T16:14:00Z">
              <w:r>
                <w:rPr>
                  <w:rFonts w:hint="eastAsia" w:ascii="仿宋_GB2312" w:hAnsi="仿宋_GB2312" w:cs="仿宋_GB2312"/>
                  <w:color w:val="000000"/>
                  <w:sz w:val="21"/>
                  <w:szCs w:val="21"/>
                  <w:lang w:eastAsia="zh-CN"/>
                </w:rPr>
                <w:delText>16</w:delText>
              </w:r>
            </w:del>
            <w:ins w:id="6020" w:author="user" w:date="2019-09-25T16:14:00Z">
              <w:r>
                <w:rPr>
                  <w:rFonts w:ascii="仿宋_GB2312" w:hAnsi="仿宋_GB2312" w:cs="仿宋_GB2312"/>
                  <w:color w:val="000000"/>
                  <w:sz w:val="21"/>
                  <w:szCs w:val="21"/>
                  <w:lang w:eastAsia="zh-CN"/>
                </w:rPr>
                <w:t>8</w:t>
              </w:r>
            </w:ins>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存款期限类型</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13" w:type="dxa"/>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1.指存款人与金融机构在存款合同中事先约定的存款期限类型或提前通知期限类型。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2.参考《存款统计分类及编码》（JR/T 0134-2016），期限类型进行划分。数据更新频率为月度。</w:t>
            </w:r>
          </w:p>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3</w:t>
            </w:r>
            <w:r>
              <w:rPr>
                <w:rFonts w:hint="eastAsia" w:ascii="仿宋_GB2312" w:hAnsi="仿宋_GB2312" w:cs="仿宋_GB2312"/>
                <w:color w:val="000000"/>
                <w:sz w:val="21"/>
                <w:szCs w:val="21"/>
                <w:lang w:eastAsia="zh-CN"/>
              </w:rPr>
              <w:t>.值域：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DT01 未定期限</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DT02 一天(提前)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DT03 七天(提前)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DT04 一个月</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DT05 三个月</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DT06 半年</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DT07 一年</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DT08 两年</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DT09 三年</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DT10 五年</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DT99 其他协定期限</w:t>
            </w:r>
          </w:p>
        </w:tc>
      </w:tr>
    </w:tbl>
    <w:p>
      <w:pPr>
        <w:pStyle w:val="4"/>
        <w:spacing w:line="240" w:lineRule="auto"/>
        <w:ind w:left="1161" w:hanging="1161"/>
        <w:rPr>
          <w:del w:id="6021" w:author="吴媛媛" w:date="2019-10-29T08:56:00Z"/>
          <w:rFonts w:ascii="仿宋_GB2312" w:hAnsi="仿宋_GB2312" w:cs="仿宋_GB2312"/>
          <w:lang w:eastAsia="zh-CN"/>
        </w:rPr>
      </w:pPr>
      <w:del w:id="6022" w:author="吴媛媛" w:date="2019-10-29T08:56:00Z">
        <w:bookmarkStart w:id="138" w:name="_Toc10448"/>
        <w:bookmarkStart w:id="139" w:name="_Toc20720"/>
        <w:bookmarkStart w:id="140" w:name="_Toc16859"/>
        <w:bookmarkStart w:id="141" w:name="_Toc14252354"/>
        <w:r>
          <w:rPr>
            <w:rFonts w:hint="eastAsia" w:ascii="仿宋_GB2312" w:hAnsi="仿宋_GB2312" w:cs="仿宋_GB2312"/>
            <w:lang w:eastAsia="zh-CN"/>
          </w:rPr>
          <w:delText>存款发生额报文</w:delText>
        </w:r>
        <w:bookmarkEnd w:id="138"/>
        <w:bookmarkEnd w:id="139"/>
        <w:bookmarkEnd w:id="140"/>
        <w:bookmarkEnd w:id="141"/>
      </w:del>
      <w:bookmarkStart w:id="142" w:name="_Toc23319423"/>
      <w:bookmarkEnd w:id="142"/>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023" w:author="吴媛媛" w:date="2019-10-29T08:57:00Z"/>
        </w:trPr>
        <w:tc>
          <w:tcPr>
            <w:tcW w:w="569" w:type="dxa"/>
            <w:shd w:val="clear" w:color="auto" w:fill="BFBFBF"/>
            <w:tcMar>
              <w:top w:w="15" w:type="dxa"/>
              <w:left w:w="15" w:type="dxa"/>
              <w:bottom w:w="0" w:type="dxa"/>
              <w:right w:w="15" w:type="dxa"/>
            </w:tcMar>
            <w:vAlign w:val="center"/>
          </w:tcPr>
          <w:p>
            <w:pPr>
              <w:spacing w:line="480" w:lineRule="auto"/>
              <w:ind w:left="995" w:hanging="995"/>
              <w:jc w:val="center"/>
              <w:outlineLvl w:val="2"/>
              <w:rPr>
                <w:del w:id="6024" w:author="吴媛媛" w:date="2019-10-29T08:57:00Z"/>
                <w:rFonts w:ascii="仿宋_GB2312" w:hAnsi="仿宋_GB2312" w:cs="仿宋_GB2312"/>
                <w:b/>
                <w:bCs/>
                <w:color w:val="000000"/>
                <w:sz w:val="21"/>
                <w:szCs w:val="21"/>
                <w:lang w:eastAsia="zh-CN"/>
              </w:rPr>
            </w:pPr>
            <w:del w:id="6025" w:author="吴媛媛" w:date="2019-10-29T08:57:00Z">
              <w:r>
                <w:rPr>
                  <w:rFonts w:hint="eastAsia" w:ascii="仿宋_GB2312" w:hAnsi="仿宋_GB2312" w:cs="仿宋_GB2312"/>
                  <w:b/>
                  <w:bCs/>
                  <w:color w:val="000000"/>
                  <w:sz w:val="21"/>
                  <w:szCs w:val="21"/>
                  <w:lang w:eastAsia="zh-CN"/>
                </w:rPr>
                <w:delText>序号</w:delText>
              </w:r>
            </w:del>
            <w:bookmarkStart w:id="143" w:name="_Toc23319424"/>
            <w:bookmarkEnd w:id="143"/>
          </w:p>
        </w:tc>
        <w:tc>
          <w:tcPr>
            <w:tcW w:w="853" w:type="dxa"/>
            <w:shd w:val="clear" w:color="auto" w:fill="BFBFBF"/>
            <w:vAlign w:val="center"/>
          </w:tcPr>
          <w:p>
            <w:pPr>
              <w:spacing w:line="480" w:lineRule="auto"/>
              <w:ind w:left="995" w:hanging="995"/>
              <w:jc w:val="center"/>
              <w:outlineLvl w:val="2"/>
              <w:rPr>
                <w:del w:id="6026" w:author="吴媛媛" w:date="2019-10-29T08:57:00Z"/>
                <w:rFonts w:ascii="仿宋_GB2312" w:hAnsi="仿宋_GB2312" w:cs="仿宋_GB2312"/>
                <w:b/>
                <w:bCs/>
                <w:color w:val="000000"/>
                <w:sz w:val="21"/>
                <w:szCs w:val="21"/>
                <w:lang w:eastAsia="zh-CN"/>
              </w:rPr>
            </w:pPr>
            <w:del w:id="6027" w:author="吴媛媛" w:date="2019-10-29T08:57:00Z">
              <w:r>
                <w:rPr>
                  <w:rFonts w:hint="eastAsia" w:ascii="仿宋_GB2312" w:hAnsi="仿宋_GB2312" w:cs="仿宋_GB2312"/>
                  <w:b/>
                  <w:bCs/>
                  <w:color w:val="000000"/>
                  <w:sz w:val="21"/>
                  <w:szCs w:val="21"/>
                  <w:lang w:eastAsia="zh-CN"/>
                </w:rPr>
                <w:delText>标识符</w:delText>
              </w:r>
            </w:del>
            <w:bookmarkStart w:id="144" w:name="_Toc23319425"/>
            <w:bookmarkEnd w:id="144"/>
          </w:p>
        </w:tc>
        <w:tc>
          <w:tcPr>
            <w:tcW w:w="1564" w:type="dxa"/>
            <w:shd w:val="clear" w:color="auto" w:fill="BFBFBF"/>
            <w:vAlign w:val="center"/>
          </w:tcPr>
          <w:p>
            <w:pPr>
              <w:spacing w:line="480" w:lineRule="auto"/>
              <w:ind w:left="995" w:hanging="995"/>
              <w:jc w:val="center"/>
              <w:outlineLvl w:val="2"/>
              <w:rPr>
                <w:del w:id="6028" w:author="吴媛媛" w:date="2019-10-29T08:57:00Z"/>
                <w:rFonts w:ascii="仿宋_GB2312" w:hAnsi="仿宋_GB2312" w:cs="仿宋_GB2312"/>
                <w:b/>
                <w:bCs/>
                <w:color w:val="000000"/>
                <w:sz w:val="21"/>
                <w:szCs w:val="21"/>
                <w:lang w:eastAsia="zh-CN"/>
              </w:rPr>
            </w:pPr>
            <w:del w:id="6029" w:author="吴媛媛" w:date="2019-10-29T08:57:00Z">
              <w:r>
                <w:rPr>
                  <w:rFonts w:hint="eastAsia" w:ascii="仿宋_GB2312" w:hAnsi="仿宋_GB2312" w:cs="仿宋_GB2312"/>
                  <w:b/>
                  <w:bCs/>
                  <w:color w:val="000000"/>
                  <w:sz w:val="21"/>
                  <w:szCs w:val="21"/>
                  <w:lang w:eastAsia="zh-CN"/>
                </w:rPr>
                <w:delText>数据元名称</w:delText>
              </w:r>
            </w:del>
            <w:bookmarkStart w:id="145" w:name="_Toc23319426"/>
            <w:bookmarkEnd w:id="145"/>
          </w:p>
        </w:tc>
        <w:tc>
          <w:tcPr>
            <w:tcW w:w="1137" w:type="dxa"/>
            <w:shd w:val="clear" w:color="auto" w:fill="BFBFBF"/>
            <w:vAlign w:val="center"/>
          </w:tcPr>
          <w:p>
            <w:pPr>
              <w:spacing w:line="480" w:lineRule="auto"/>
              <w:ind w:left="995" w:hanging="995"/>
              <w:jc w:val="center"/>
              <w:outlineLvl w:val="2"/>
              <w:rPr>
                <w:del w:id="6030" w:author="吴媛媛" w:date="2019-10-29T08:57:00Z"/>
                <w:rFonts w:ascii="仿宋_GB2312" w:hAnsi="仿宋_GB2312" w:cs="仿宋_GB2312"/>
                <w:b/>
                <w:bCs/>
                <w:color w:val="000000"/>
                <w:sz w:val="21"/>
                <w:szCs w:val="21"/>
                <w:lang w:eastAsia="zh-CN"/>
              </w:rPr>
            </w:pPr>
            <w:del w:id="6031" w:author="吴媛媛" w:date="2019-10-29T08:57:00Z">
              <w:r>
                <w:rPr>
                  <w:rFonts w:hint="eastAsia" w:ascii="仿宋_GB2312" w:hAnsi="仿宋_GB2312" w:cs="仿宋_GB2312"/>
                  <w:b/>
                  <w:bCs/>
                  <w:color w:val="000000"/>
                  <w:sz w:val="21"/>
                  <w:szCs w:val="21"/>
                  <w:lang w:eastAsia="zh-CN"/>
                </w:rPr>
                <w:delText>数据类型</w:delText>
              </w:r>
            </w:del>
            <w:bookmarkStart w:id="146" w:name="_Toc23319427"/>
            <w:bookmarkEnd w:id="146"/>
          </w:p>
        </w:tc>
        <w:tc>
          <w:tcPr>
            <w:tcW w:w="4213" w:type="dxa"/>
            <w:shd w:val="clear" w:color="auto" w:fill="BFBFBF"/>
            <w:tcMar>
              <w:top w:w="15" w:type="dxa"/>
              <w:left w:w="15" w:type="dxa"/>
              <w:bottom w:w="0" w:type="dxa"/>
              <w:right w:w="15" w:type="dxa"/>
            </w:tcMar>
            <w:vAlign w:val="center"/>
          </w:tcPr>
          <w:p>
            <w:pPr>
              <w:spacing w:line="480" w:lineRule="auto"/>
              <w:ind w:left="995" w:hanging="995"/>
              <w:jc w:val="center"/>
              <w:outlineLvl w:val="2"/>
              <w:rPr>
                <w:del w:id="6032" w:author="吴媛媛" w:date="2019-10-29T08:57:00Z"/>
                <w:rFonts w:ascii="仿宋_GB2312" w:hAnsi="仿宋_GB2312" w:cs="仿宋_GB2312"/>
                <w:b/>
                <w:bCs/>
                <w:color w:val="000000"/>
                <w:sz w:val="21"/>
                <w:szCs w:val="21"/>
                <w:lang w:eastAsia="zh-CN"/>
              </w:rPr>
            </w:pPr>
            <w:del w:id="6033" w:author="吴媛媛" w:date="2019-10-29T08:57:00Z">
              <w:r>
                <w:rPr>
                  <w:rFonts w:hint="eastAsia" w:ascii="仿宋_GB2312" w:hAnsi="仿宋_GB2312" w:cs="仿宋_GB2312"/>
                  <w:b/>
                  <w:bCs/>
                  <w:color w:val="000000"/>
                  <w:sz w:val="21"/>
                  <w:szCs w:val="21"/>
                  <w:lang w:eastAsia="zh-CN"/>
                </w:rPr>
                <w:delText>备注</w:delText>
              </w:r>
            </w:del>
            <w:bookmarkStart w:id="147" w:name="_Toc23319428"/>
            <w:bookmarkEnd w:id="147"/>
          </w:p>
        </w:tc>
        <w:bookmarkStart w:id="148" w:name="_Toc23319429"/>
        <w:bookmarkEnd w:id="148"/>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034"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035" w:author="吴媛媛" w:date="2019-10-29T08:57:00Z"/>
                <w:rFonts w:ascii="仿宋_GB2312" w:hAnsi="仿宋_GB2312" w:cs="仿宋_GB2312"/>
                <w:color w:val="000000"/>
                <w:sz w:val="21"/>
                <w:szCs w:val="21"/>
                <w:lang w:eastAsia="zh-CN"/>
              </w:rPr>
            </w:pPr>
            <w:del w:id="6036" w:author="吴媛媛" w:date="2019-10-29T08:57:00Z">
              <w:r>
                <w:rPr>
                  <w:rFonts w:hint="eastAsia" w:ascii="仿宋_GB2312" w:hAnsi="仿宋_GB2312" w:cs="仿宋_GB2312"/>
                  <w:color w:val="000000"/>
                  <w:sz w:val="21"/>
                  <w:szCs w:val="21"/>
                  <w:lang w:eastAsia="zh-CN"/>
                </w:rPr>
                <w:delText>1</w:delText>
              </w:r>
            </w:del>
            <w:bookmarkStart w:id="149" w:name="_Toc23319430"/>
            <w:bookmarkEnd w:id="149"/>
          </w:p>
        </w:tc>
        <w:tc>
          <w:tcPr>
            <w:tcW w:w="853" w:type="dxa"/>
            <w:vAlign w:val="center"/>
          </w:tcPr>
          <w:p>
            <w:pPr>
              <w:widowControl w:val="0"/>
              <w:spacing w:line="240" w:lineRule="auto"/>
              <w:jc w:val="center"/>
              <w:outlineLvl w:val="2"/>
              <w:rPr>
                <w:del w:id="6037" w:author="吴媛媛" w:date="2019-10-29T08:57:00Z"/>
                <w:rFonts w:ascii="仿宋_GB2312" w:hAnsi="仿宋_GB2312" w:cs="仿宋_GB2312"/>
                <w:color w:val="000000"/>
                <w:sz w:val="21"/>
                <w:szCs w:val="21"/>
                <w:lang w:eastAsia="zh-CN"/>
              </w:rPr>
            </w:pPr>
            <w:del w:id="6038" w:author="吴媛媛" w:date="2019-10-29T08:57:00Z">
              <w:r>
                <w:rPr>
                  <w:rFonts w:hint="eastAsia" w:ascii="仿宋_GB2312" w:hAnsi="仿宋_GB2312" w:cs="仿宋_GB2312"/>
                  <w:color w:val="000000"/>
                  <w:sz w:val="21"/>
                  <w:szCs w:val="21"/>
                  <w:lang w:eastAsia="zh-CN"/>
                </w:rPr>
                <w:delText>--</w:delText>
              </w:r>
            </w:del>
            <w:bookmarkStart w:id="150" w:name="_Toc23319431"/>
            <w:bookmarkEnd w:id="150"/>
          </w:p>
        </w:tc>
        <w:tc>
          <w:tcPr>
            <w:tcW w:w="1564" w:type="dxa"/>
            <w:vAlign w:val="center"/>
          </w:tcPr>
          <w:p>
            <w:pPr>
              <w:spacing w:line="240" w:lineRule="auto"/>
              <w:jc w:val="center"/>
              <w:outlineLvl w:val="2"/>
              <w:rPr>
                <w:del w:id="6039" w:author="吴媛媛" w:date="2019-10-29T08:57:00Z"/>
                <w:rFonts w:ascii="仿宋_GB2312" w:hAnsi="仿宋_GB2312" w:cs="仿宋_GB2312"/>
                <w:color w:val="000000"/>
                <w:sz w:val="21"/>
                <w:szCs w:val="21"/>
                <w:lang w:eastAsia="zh-CN"/>
              </w:rPr>
            </w:pPr>
            <w:del w:id="6040" w:author="吴媛媛" w:date="2019-10-29T08:57:00Z">
              <w:r>
                <w:rPr>
                  <w:rFonts w:hint="eastAsia" w:ascii="仿宋_GB2312" w:hAnsi="仿宋_GB2312" w:cs="仿宋_GB2312"/>
                  <w:color w:val="000000"/>
                  <w:sz w:val="21"/>
                  <w:szCs w:val="21"/>
                  <w:lang w:eastAsia="zh-CN"/>
                </w:rPr>
                <w:delText>数据日期</w:delText>
              </w:r>
            </w:del>
            <w:bookmarkStart w:id="151" w:name="_Toc23319432"/>
            <w:bookmarkEnd w:id="151"/>
          </w:p>
        </w:tc>
        <w:tc>
          <w:tcPr>
            <w:tcW w:w="1137" w:type="dxa"/>
            <w:vAlign w:val="center"/>
          </w:tcPr>
          <w:p>
            <w:pPr>
              <w:spacing w:line="240" w:lineRule="auto"/>
              <w:jc w:val="center"/>
              <w:outlineLvl w:val="2"/>
              <w:rPr>
                <w:del w:id="6041" w:author="吴媛媛" w:date="2019-10-29T08:57:00Z"/>
                <w:rFonts w:ascii="仿宋_GB2312" w:hAnsi="仿宋_GB2312" w:cs="仿宋_GB2312"/>
                <w:color w:val="000000"/>
                <w:sz w:val="21"/>
                <w:szCs w:val="21"/>
                <w:lang w:eastAsia="zh-CN"/>
              </w:rPr>
            </w:pPr>
            <w:del w:id="6042" w:author="吴媛媛" w:date="2019-10-29T08:57:00Z">
              <w:r>
                <w:rPr>
                  <w:rFonts w:hint="eastAsia" w:ascii="仿宋_GB2312" w:hAnsi="仿宋_GB2312" w:cs="仿宋_GB2312"/>
                  <w:color w:val="000000"/>
                  <w:sz w:val="21"/>
                  <w:szCs w:val="21"/>
                  <w:lang w:eastAsia="zh-CN"/>
                </w:rPr>
                <w:delText>YYYY-MM-DD</w:delText>
              </w:r>
            </w:del>
            <w:bookmarkStart w:id="152" w:name="_Toc23319433"/>
            <w:bookmarkEnd w:id="152"/>
          </w:p>
        </w:tc>
        <w:tc>
          <w:tcPr>
            <w:tcW w:w="4213" w:type="dxa"/>
            <w:tcMar>
              <w:top w:w="15" w:type="dxa"/>
              <w:left w:w="15" w:type="dxa"/>
              <w:bottom w:w="0" w:type="dxa"/>
              <w:right w:w="15" w:type="dxa"/>
            </w:tcMar>
            <w:vAlign w:val="center"/>
          </w:tcPr>
          <w:p>
            <w:pPr>
              <w:spacing w:line="240" w:lineRule="auto"/>
              <w:jc w:val="both"/>
              <w:outlineLvl w:val="2"/>
              <w:rPr>
                <w:del w:id="6043" w:author="吴媛媛" w:date="2019-10-29T08:57:00Z"/>
                <w:rFonts w:ascii="仿宋_GB2312" w:hAnsi="仿宋_GB2312" w:cs="仿宋_GB2312"/>
                <w:color w:val="000000"/>
                <w:sz w:val="21"/>
                <w:szCs w:val="21"/>
                <w:lang w:eastAsia="zh-CN"/>
              </w:rPr>
            </w:pPr>
            <w:del w:id="6044" w:author="吴媛媛" w:date="2019-10-29T08:57:00Z">
              <w:r>
                <w:rPr>
                  <w:rFonts w:hint="eastAsia" w:ascii="仿宋_GB2312" w:hAnsi="仿宋_GB2312" w:cs="仿宋_GB2312"/>
                  <w:color w:val="000000"/>
                  <w:sz w:val="21"/>
                  <w:szCs w:val="21"/>
                  <w:lang w:eastAsia="zh-CN"/>
                </w:rPr>
                <w:delText>1.指统计时点或统计期间的最后一个自然日。</w:delText>
              </w:r>
            </w:del>
            <w:del w:id="6045" w:author="吴媛媛" w:date="2019-10-29T08:57:00Z">
              <w:r>
                <w:rPr>
                  <w:rFonts w:hint="eastAsia" w:ascii="仿宋_GB2312" w:hAnsi="仿宋_GB2312" w:cs="仿宋_GB2312"/>
                  <w:color w:val="000000"/>
                  <w:sz w:val="21"/>
                  <w:szCs w:val="21"/>
                  <w:lang w:eastAsia="zh-CN"/>
                </w:rPr>
                <w:br w:type="textWrapping"/>
              </w:r>
            </w:del>
            <w:del w:id="6046" w:author="吴媛媛" w:date="2019-10-29T08:57:00Z">
              <w:r>
                <w:rPr>
                  <w:rFonts w:hint="eastAsia" w:ascii="仿宋_GB2312" w:hAnsi="仿宋_GB2312" w:cs="仿宋_GB2312"/>
                  <w:color w:val="000000"/>
                  <w:sz w:val="21"/>
                  <w:szCs w:val="21"/>
                  <w:lang w:eastAsia="zh-CN"/>
                </w:rPr>
                <w:delText>2.按照“YYYY-MM-DD”格式填写，应介于1900.01.01-录入当日，数据更新的频率为月度。</w:delText>
              </w:r>
            </w:del>
            <w:del w:id="6047" w:author="吴媛媛" w:date="2019-10-29T08:57:00Z">
              <w:r>
                <w:rPr>
                  <w:rFonts w:hint="eastAsia" w:ascii="仿宋_GB2312" w:hAnsi="仿宋_GB2312" w:cs="仿宋_GB2312"/>
                  <w:color w:val="000000"/>
                  <w:sz w:val="21"/>
                  <w:szCs w:val="21"/>
                  <w:lang w:eastAsia="zh-CN"/>
                </w:rPr>
                <w:br w:type="textWrapping"/>
              </w:r>
            </w:del>
            <w:del w:id="6048" w:author="吴媛媛" w:date="2019-10-29T08:57:00Z">
              <w:r>
                <w:rPr>
                  <w:rFonts w:hint="eastAsia" w:ascii="仿宋_GB2312" w:hAnsi="仿宋_GB2312" w:cs="仿宋_GB2312"/>
                  <w:color w:val="000000"/>
                  <w:sz w:val="21"/>
                  <w:szCs w:val="21"/>
                  <w:lang w:eastAsia="zh-CN"/>
                </w:rPr>
                <w:delText>3.值域：0000-01-01到9999-12-31</w:delText>
              </w:r>
            </w:del>
            <w:bookmarkStart w:id="153" w:name="_Toc23319434"/>
            <w:bookmarkEnd w:id="153"/>
          </w:p>
        </w:tc>
        <w:bookmarkStart w:id="154" w:name="_Toc23319435"/>
        <w:bookmarkEnd w:id="154"/>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049"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050" w:author="吴媛媛" w:date="2019-10-29T08:57:00Z"/>
                <w:rFonts w:ascii="仿宋_GB2312" w:hAnsi="仿宋_GB2312" w:cs="仿宋_GB2312"/>
                <w:color w:val="000000"/>
                <w:sz w:val="21"/>
                <w:szCs w:val="21"/>
                <w:lang w:eastAsia="zh-CN"/>
              </w:rPr>
            </w:pPr>
            <w:del w:id="6051" w:author="吴媛媛" w:date="2019-10-29T08:57:00Z">
              <w:r>
                <w:rPr>
                  <w:rFonts w:hint="eastAsia" w:ascii="仿宋_GB2312" w:hAnsi="仿宋_GB2312" w:cs="仿宋_GB2312"/>
                  <w:color w:val="000000"/>
                  <w:sz w:val="21"/>
                  <w:szCs w:val="21"/>
                  <w:lang w:eastAsia="zh-CN"/>
                </w:rPr>
                <w:delText>2</w:delText>
              </w:r>
            </w:del>
            <w:bookmarkStart w:id="155" w:name="_Toc23319436"/>
            <w:bookmarkEnd w:id="155"/>
          </w:p>
        </w:tc>
        <w:tc>
          <w:tcPr>
            <w:tcW w:w="853" w:type="dxa"/>
            <w:vAlign w:val="center"/>
          </w:tcPr>
          <w:p>
            <w:pPr>
              <w:widowControl w:val="0"/>
              <w:spacing w:line="240" w:lineRule="auto"/>
              <w:jc w:val="center"/>
              <w:outlineLvl w:val="2"/>
              <w:rPr>
                <w:del w:id="6052" w:author="吴媛媛" w:date="2019-10-29T08:57:00Z"/>
                <w:rFonts w:ascii="仿宋_GB2312" w:hAnsi="仿宋_GB2312" w:cs="仿宋_GB2312"/>
                <w:color w:val="000000"/>
                <w:sz w:val="21"/>
                <w:szCs w:val="21"/>
                <w:lang w:eastAsia="zh-CN"/>
              </w:rPr>
            </w:pPr>
            <w:del w:id="6053" w:author="吴媛媛" w:date="2019-10-29T08:57:00Z">
              <w:r>
                <w:rPr>
                  <w:rFonts w:hint="eastAsia" w:ascii="仿宋_GB2312" w:hAnsi="仿宋_GB2312" w:cs="仿宋_GB2312"/>
                  <w:color w:val="000000"/>
                  <w:sz w:val="21"/>
                  <w:szCs w:val="21"/>
                  <w:lang w:eastAsia="zh-CN"/>
                </w:rPr>
                <w:delText>1010</w:delText>
              </w:r>
            </w:del>
            <w:bookmarkStart w:id="156" w:name="_Toc23319437"/>
            <w:bookmarkEnd w:id="156"/>
          </w:p>
        </w:tc>
        <w:tc>
          <w:tcPr>
            <w:tcW w:w="1564" w:type="dxa"/>
            <w:vAlign w:val="center"/>
          </w:tcPr>
          <w:p>
            <w:pPr>
              <w:spacing w:line="240" w:lineRule="auto"/>
              <w:jc w:val="center"/>
              <w:outlineLvl w:val="2"/>
              <w:rPr>
                <w:del w:id="6054" w:author="吴媛媛" w:date="2019-10-29T08:57:00Z"/>
                <w:rFonts w:ascii="仿宋_GB2312" w:hAnsi="仿宋_GB2312" w:cs="仿宋_GB2312"/>
                <w:color w:val="000000"/>
                <w:sz w:val="21"/>
                <w:szCs w:val="21"/>
                <w:lang w:eastAsia="zh-CN"/>
              </w:rPr>
            </w:pPr>
            <w:del w:id="6055" w:author="吴媛媛" w:date="2019-10-29T08:57:00Z">
              <w:r>
                <w:rPr>
                  <w:rFonts w:hint="eastAsia" w:ascii="仿宋_GB2312" w:hAnsi="仿宋_GB2312" w:cs="仿宋_GB2312"/>
                  <w:color w:val="000000"/>
                  <w:sz w:val="21"/>
                  <w:szCs w:val="21"/>
                  <w:lang w:eastAsia="zh-CN"/>
                </w:rPr>
                <w:delText>金融机构编码</w:delText>
              </w:r>
            </w:del>
            <w:bookmarkStart w:id="157" w:name="_Toc23319438"/>
            <w:bookmarkEnd w:id="157"/>
          </w:p>
        </w:tc>
        <w:tc>
          <w:tcPr>
            <w:tcW w:w="1137" w:type="dxa"/>
            <w:vAlign w:val="center"/>
          </w:tcPr>
          <w:p>
            <w:pPr>
              <w:spacing w:line="240" w:lineRule="auto"/>
              <w:jc w:val="center"/>
              <w:outlineLvl w:val="2"/>
              <w:rPr>
                <w:del w:id="6056" w:author="吴媛媛" w:date="2019-10-29T08:57:00Z"/>
                <w:rFonts w:ascii="仿宋_GB2312" w:hAnsi="仿宋_GB2312" w:cs="仿宋_GB2312"/>
                <w:color w:val="000000"/>
                <w:sz w:val="21"/>
                <w:szCs w:val="21"/>
                <w:lang w:eastAsia="zh-CN"/>
              </w:rPr>
            </w:pPr>
            <w:del w:id="6057" w:author="吴媛媛" w:date="2019-10-29T08:57:00Z">
              <w:r>
                <w:rPr>
                  <w:rFonts w:hint="eastAsia" w:ascii="仿宋_GB2312" w:hAnsi="仿宋_GB2312" w:cs="仿宋_GB2312"/>
                  <w:color w:val="000000"/>
                  <w:sz w:val="21"/>
                  <w:szCs w:val="21"/>
                  <w:lang w:eastAsia="zh-CN"/>
                </w:rPr>
                <w:delText>14!an</w:delText>
              </w:r>
            </w:del>
            <w:bookmarkStart w:id="158" w:name="_Toc23319439"/>
            <w:bookmarkEnd w:id="158"/>
          </w:p>
        </w:tc>
        <w:tc>
          <w:tcPr>
            <w:tcW w:w="4213" w:type="dxa"/>
            <w:tcMar>
              <w:top w:w="15" w:type="dxa"/>
              <w:left w:w="15" w:type="dxa"/>
              <w:bottom w:w="0" w:type="dxa"/>
              <w:right w:w="15" w:type="dxa"/>
            </w:tcMar>
            <w:vAlign w:val="center"/>
          </w:tcPr>
          <w:p>
            <w:pPr>
              <w:spacing w:line="240" w:lineRule="auto"/>
              <w:jc w:val="both"/>
              <w:outlineLvl w:val="2"/>
              <w:rPr>
                <w:del w:id="6058" w:author="吴媛媛" w:date="2019-10-29T08:57:00Z"/>
                <w:rFonts w:ascii="仿宋_GB2312" w:hAnsi="仿宋_GB2312" w:cs="仿宋_GB2312"/>
                <w:color w:val="000000"/>
                <w:sz w:val="21"/>
                <w:szCs w:val="21"/>
                <w:lang w:eastAsia="zh-CN"/>
              </w:rPr>
            </w:pPr>
            <w:del w:id="6059" w:author="吴媛媛" w:date="2019-10-29T08:57:00Z">
              <w:r>
                <w:rPr>
                  <w:rFonts w:hint="eastAsia" w:ascii="仿宋_GB2312" w:hAnsi="仿宋_GB2312" w:cs="仿宋_GB2312"/>
                  <w:color w:val="000000"/>
                  <w:sz w:val="21"/>
                  <w:szCs w:val="21"/>
                  <w:lang w:eastAsia="zh-CN"/>
                </w:rPr>
                <w:delText>1.指数据发生的金融机构唯一标准编码。</w:delText>
              </w:r>
            </w:del>
            <w:del w:id="6060" w:author="吴媛媛" w:date="2019-10-29T08:57:00Z">
              <w:r>
                <w:rPr>
                  <w:rFonts w:hint="eastAsia" w:ascii="仿宋_GB2312" w:hAnsi="仿宋_GB2312" w:cs="仿宋_GB2312"/>
                  <w:color w:val="000000"/>
                  <w:sz w:val="21"/>
                  <w:szCs w:val="21"/>
                  <w:lang w:eastAsia="zh-CN"/>
                </w:rPr>
                <w:br w:type="textWrapping"/>
              </w:r>
            </w:del>
            <w:del w:id="6061" w:author="吴媛媛" w:date="2019-10-29T08:57:00Z">
              <w:r>
                <w:rPr>
                  <w:rFonts w:hint="eastAsia" w:ascii="仿宋_GB2312" w:hAnsi="仿宋_GB2312" w:cs="仿宋_GB2312"/>
                  <w:color w:val="000000"/>
                  <w:sz w:val="21"/>
                  <w:szCs w:val="21"/>
                  <w:lang w:eastAsia="zh-CN"/>
                </w:rPr>
                <w:delText>2.采用《金融机构编码规范》（JR/T 0124）编发的代码。数据更新的频率为月度。</w:delText>
              </w:r>
            </w:del>
            <w:del w:id="6062" w:author="吴媛媛" w:date="2019-10-29T08:57:00Z">
              <w:r>
                <w:rPr>
                  <w:rFonts w:hint="eastAsia" w:ascii="仿宋_GB2312" w:hAnsi="仿宋_GB2312" w:cs="仿宋_GB2312"/>
                  <w:color w:val="000000"/>
                  <w:sz w:val="21"/>
                  <w:szCs w:val="21"/>
                  <w:lang w:eastAsia="zh-CN"/>
                </w:rPr>
                <w:br w:type="textWrapping"/>
              </w:r>
            </w:del>
            <w:del w:id="6063" w:author="吴媛媛" w:date="2019-10-29T08:57:00Z">
              <w:r>
                <w:rPr>
                  <w:rFonts w:hint="eastAsia" w:ascii="仿宋_GB2312" w:hAnsi="仿宋_GB2312" w:cs="仿宋_GB2312"/>
                  <w:color w:val="000000"/>
                  <w:sz w:val="21"/>
                  <w:szCs w:val="21"/>
                  <w:lang w:eastAsia="zh-CN"/>
                </w:rPr>
                <w:delText>3.值域：/</w:delText>
              </w:r>
            </w:del>
            <w:bookmarkStart w:id="159" w:name="_Toc23319440"/>
            <w:bookmarkEnd w:id="159"/>
          </w:p>
        </w:tc>
        <w:bookmarkStart w:id="160" w:name="_Toc23319441"/>
        <w:bookmarkEnd w:id="160"/>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064"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065" w:author="吴媛媛" w:date="2019-10-29T08:57:00Z"/>
                <w:rFonts w:ascii="仿宋_GB2312" w:hAnsi="仿宋_GB2312" w:cs="仿宋_GB2312"/>
                <w:color w:val="000000"/>
                <w:sz w:val="21"/>
                <w:szCs w:val="21"/>
                <w:lang w:eastAsia="zh-CN"/>
              </w:rPr>
            </w:pPr>
            <w:del w:id="6066" w:author="吴媛媛" w:date="2019-10-29T08:57:00Z">
              <w:r>
                <w:rPr>
                  <w:rFonts w:hint="eastAsia" w:ascii="仿宋_GB2312" w:hAnsi="仿宋_GB2312" w:cs="仿宋_GB2312"/>
                  <w:color w:val="000000"/>
                  <w:sz w:val="21"/>
                  <w:szCs w:val="21"/>
                  <w:lang w:eastAsia="zh-CN"/>
                </w:rPr>
                <w:delText>3</w:delText>
              </w:r>
            </w:del>
            <w:bookmarkStart w:id="161" w:name="_Toc23319442"/>
            <w:bookmarkEnd w:id="161"/>
          </w:p>
        </w:tc>
        <w:tc>
          <w:tcPr>
            <w:tcW w:w="853" w:type="dxa"/>
            <w:vAlign w:val="center"/>
          </w:tcPr>
          <w:p>
            <w:pPr>
              <w:widowControl w:val="0"/>
              <w:spacing w:line="240" w:lineRule="auto"/>
              <w:jc w:val="center"/>
              <w:outlineLvl w:val="2"/>
              <w:rPr>
                <w:del w:id="6067" w:author="吴媛媛" w:date="2019-10-29T08:57:00Z"/>
                <w:rFonts w:ascii="仿宋_GB2312" w:hAnsi="仿宋_GB2312" w:cs="仿宋_GB2312"/>
                <w:color w:val="000000"/>
                <w:sz w:val="21"/>
                <w:szCs w:val="21"/>
                <w:lang w:eastAsia="zh-CN"/>
              </w:rPr>
            </w:pPr>
            <w:del w:id="6068" w:author="吴媛媛" w:date="2019-10-29T08:57:00Z">
              <w:r>
                <w:rPr>
                  <w:rFonts w:hint="eastAsia" w:ascii="仿宋_GB2312" w:hAnsi="仿宋_GB2312" w:cs="仿宋_GB2312"/>
                  <w:color w:val="000000"/>
                  <w:sz w:val="21"/>
                  <w:szCs w:val="21"/>
                  <w:lang w:eastAsia="zh-CN"/>
                </w:rPr>
                <w:delText>--</w:delText>
              </w:r>
            </w:del>
            <w:bookmarkStart w:id="162" w:name="_Toc23319443"/>
            <w:bookmarkEnd w:id="162"/>
          </w:p>
        </w:tc>
        <w:tc>
          <w:tcPr>
            <w:tcW w:w="1564" w:type="dxa"/>
            <w:vAlign w:val="center"/>
          </w:tcPr>
          <w:p>
            <w:pPr>
              <w:spacing w:line="240" w:lineRule="auto"/>
              <w:jc w:val="center"/>
              <w:outlineLvl w:val="2"/>
              <w:rPr>
                <w:del w:id="6069" w:author="吴媛媛" w:date="2019-10-29T08:57:00Z"/>
                <w:rFonts w:ascii="仿宋_GB2312" w:hAnsi="仿宋_GB2312" w:cs="仿宋_GB2312"/>
                <w:color w:val="000000"/>
                <w:sz w:val="21"/>
                <w:szCs w:val="21"/>
                <w:lang w:eastAsia="zh-CN"/>
              </w:rPr>
            </w:pPr>
            <w:del w:id="6070" w:author="吴媛媛" w:date="2019-10-29T08:57:00Z">
              <w:r>
                <w:rPr>
                  <w:rFonts w:hint="eastAsia" w:ascii="仿宋_GB2312" w:hAnsi="仿宋_GB2312" w:cs="仿宋_GB2312"/>
                  <w:color w:val="000000"/>
                  <w:sz w:val="21"/>
                  <w:szCs w:val="21"/>
                  <w:lang w:eastAsia="zh-CN"/>
                </w:rPr>
                <w:delText>客户类型</w:delText>
              </w:r>
            </w:del>
            <w:bookmarkStart w:id="163" w:name="_Toc23319444"/>
            <w:bookmarkEnd w:id="163"/>
          </w:p>
        </w:tc>
        <w:tc>
          <w:tcPr>
            <w:tcW w:w="1137" w:type="dxa"/>
            <w:vAlign w:val="center"/>
          </w:tcPr>
          <w:p>
            <w:pPr>
              <w:spacing w:line="240" w:lineRule="auto"/>
              <w:jc w:val="center"/>
              <w:outlineLvl w:val="2"/>
              <w:rPr>
                <w:del w:id="6071" w:author="吴媛媛" w:date="2019-10-29T08:57:00Z"/>
                <w:rFonts w:ascii="仿宋_GB2312" w:hAnsi="仿宋_GB2312" w:cs="仿宋_GB2312"/>
                <w:color w:val="000000"/>
                <w:sz w:val="21"/>
                <w:szCs w:val="21"/>
                <w:lang w:eastAsia="zh-CN"/>
              </w:rPr>
            </w:pPr>
            <w:del w:id="6072" w:author="吴媛媛" w:date="2019-10-29T08:57:00Z">
              <w:r>
                <w:rPr>
                  <w:rFonts w:hint="eastAsia" w:ascii="仿宋_GB2312" w:hAnsi="仿宋_GB2312" w:cs="仿宋_GB2312"/>
                  <w:color w:val="000000"/>
                  <w:sz w:val="21"/>
                  <w:szCs w:val="21"/>
                  <w:lang w:eastAsia="zh-CN"/>
                </w:rPr>
                <w:delText>1!n</w:delText>
              </w:r>
            </w:del>
            <w:bookmarkStart w:id="164" w:name="_Toc23319445"/>
            <w:bookmarkEnd w:id="164"/>
          </w:p>
        </w:tc>
        <w:tc>
          <w:tcPr>
            <w:tcW w:w="4213" w:type="dxa"/>
            <w:tcMar>
              <w:top w:w="15" w:type="dxa"/>
              <w:left w:w="15" w:type="dxa"/>
              <w:bottom w:w="0" w:type="dxa"/>
              <w:right w:w="15" w:type="dxa"/>
            </w:tcMar>
            <w:vAlign w:val="center"/>
          </w:tcPr>
          <w:p>
            <w:pPr>
              <w:spacing w:line="240" w:lineRule="auto"/>
              <w:jc w:val="both"/>
              <w:outlineLvl w:val="2"/>
              <w:rPr>
                <w:del w:id="6073" w:author="吴媛媛" w:date="2019-10-29T08:57:00Z"/>
                <w:rFonts w:ascii="仿宋_GB2312" w:hAnsi="仿宋_GB2312" w:cs="仿宋_GB2312"/>
                <w:color w:val="000000"/>
                <w:sz w:val="21"/>
                <w:szCs w:val="21"/>
                <w:lang w:eastAsia="zh-CN"/>
              </w:rPr>
            </w:pPr>
            <w:del w:id="6074" w:author="吴媛媛" w:date="2019-10-29T08:57:00Z">
              <w:r>
                <w:rPr>
                  <w:rFonts w:hint="eastAsia" w:ascii="仿宋_GB2312" w:hAnsi="仿宋_GB2312" w:cs="仿宋_GB2312"/>
                  <w:color w:val="000000"/>
                  <w:sz w:val="21"/>
                  <w:szCs w:val="21"/>
                  <w:lang w:eastAsia="zh-CN"/>
                </w:rPr>
                <w:delText>1.指与金融机构间建立业务关系对象的类型。</w:delText>
              </w:r>
            </w:del>
            <w:del w:id="6075" w:author="吴媛媛" w:date="2019-10-29T08:57:00Z">
              <w:r>
                <w:rPr>
                  <w:rFonts w:hint="eastAsia" w:ascii="仿宋_GB2312" w:hAnsi="仿宋_GB2312" w:cs="仿宋_GB2312"/>
                  <w:color w:val="000000"/>
                  <w:sz w:val="21"/>
                  <w:szCs w:val="21"/>
                  <w:lang w:eastAsia="zh-CN"/>
                </w:rPr>
                <w:br w:type="textWrapping"/>
              </w:r>
            </w:del>
            <w:del w:id="6076" w:author="吴媛媛" w:date="2019-10-29T08:57:00Z">
              <w:r>
                <w:rPr>
                  <w:rFonts w:hint="eastAsia" w:ascii="仿宋_GB2312" w:hAnsi="仿宋_GB2312" w:cs="仿宋_GB2312"/>
                  <w:color w:val="000000"/>
                  <w:sz w:val="21"/>
                  <w:szCs w:val="21"/>
                  <w:lang w:eastAsia="zh-CN"/>
                </w:rPr>
                <w:delText>2.根据与金融机构间建立业务关系对象的性质分为单位客户和个人客户。数据更新频率为月度。</w:delText>
              </w:r>
            </w:del>
            <w:del w:id="6077" w:author="吴媛媛" w:date="2019-10-29T08:57:00Z">
              <w:r>
                <w:rPr>
                  <w:rFonts w:hint="eastAsia" w:ascii="仿宋_GB2312" w:hAnsi="仿宋_GB2312" w:cs="仿宋_GB2312"/>
                  <w:color w:val="000000"/>
                  <w:sz w:val="21"/>
                  <w:szCs w:val="21"/>
                  <w:lang w:eastAsia="zh-CN"/>
                </w:rPr>
                <w:br w:type="textWrapping"/>
              </w:r>
            </w:del>
            <w:del w:id="6078" w:author="吴媛媛" w:date="2019-10-29T08:57:00Z">
              <w:r>
                <w:rPr>
                  <w:rFonts w:hint="eastAsia" w:ascii="仿宋_GB2312" w:hAnsi="仿宋_GB2312" w:cs="仿宋_GB2312"/>
                  <w:color w:val="000000"/>
                  <w:sz w:val="21"/>
                  <w:szCs w:val="21"/>
                  <w:lang w:eastAsia="zh-CN"/>
                </w:rPr>
                <w:delText>3.值域：0 单位客户</w:delText>
              </w:r>
            </w:del>
            <w:del w:id="6079" w:author="吴媛媛" w:date="2019-10-29T08:57:00Z">
              <w:r>
                <w:rPr>
                  <w:rFonts w:ascii="仿宋_GB2312" w:hAnsi="仿宋_GB2312" w:cs="仿宋_GB2312"/>
                  <w:color w:val="000000"/>
                  <w:sz w:val="21"/>
                  <w:szCs w:val="21"/>
                  <w:lang w:eastAsia="zh-CN"/>
                </w:rPr>
                <w:delText xml:space="preserve">   </w:delText>
              </w:r>
            </w:del>
            <w:del w:id="6080" w:author="吴媛媛" w:date="2019-10-29T08:57:00Z">
              <w:r>
                <w:rPr>
                  <w:rFonts w:hint="eastAsia" w:ascii="仿宋_GB2312" w:hAnsi="仿宋_GB2312" w:cs="仿宋_GB2312"/>
                  <w:color w:val="000000"/>
                  <w:sz w:val="21"/>
                  <w:szCs w:val="21"/>
                  <w:lang w:eastAsia="zh-CN"/>
                </w:rPr>
                <w:delText>1 个人客户</w:delText>
              </w:r>
            </w:del>
            <w:bookmarkStart w:id="165" w:name="_Toc23319446"/>
            <w:bookmarkEnd w:id="165"/>
          </w:p>
        </w:tc>
        <w:bookmarkStart w:id="166" w:name="_Toc23319447"/>
        <w:bookmarkEnd w:id="166"/>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081"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082" w:author="吴媛媛" w:date="2019-10-29T08:57:00Z"/>
                <w:rFonts w:ascii="仿宋_GB2312" w:hAnsi="仿宋_GB2312" w:cs="仿宋_GB2312"/>
                <w:color w:val="000000"/>
                <w:sz w:val="21"/>
                <w:szCs w:val="21"/>
                <w:lang w:eastAsia="zh-CN"/>
              </w:rPr>
            </w:pPr>
            <w:del w:id="6083" w:author="吴媛媛" w:date="2019-10-29T08:57:00Z">
              <w:r>
                <w:rPr>
                  <w:rFonts w:hint="eastAsia" w:ascii="仿宋_GB2312" w:hAnsi="仿宋_GB2312" w:cs="仿宋_GB2312"/>
                  <w:color w:val="000000"/>
                  <w:sz w:val="21"/>
                  <w:szCs w:val="21"/>
                  <w:lang w:eastAsia="zh-CN"/>
                </w:rPr>
                <w:delText>4</w:delText>
              </w:r>
            </w:del>
            <w:bookmarkStart w:id="167" w:name="_Toc23319448"/>
            <w:bookmarkEnd w:id="167"/>
          </w:p>
        </w:tc>
        <w:tc>
          <w:tcPr>
            <w:tcW w:w="853" w:type="dxa"/>
            <w:vAlign w:val="center"/>
          </w:tcPr>
          <w:p>
            <w:pPr>
              <w:widowControl w:val="0"/>
              <w:spacing w:line="240" w:lineRule="auto"/>
              <w:jc w:val="center"/>
              <w:outlineLvl w:val="2"/>
              <w:rPr>
                <w:del w:id="6084" w:author="吴媛媛" w:date="2019-10-29T08:57:00Z"/>
                <w:rFonts w:ascii="仿宋_GB2312" w:hAnsi="仿宋_GB2312" w:cs="仿宋_GB2312"/>
                <w:color w:val="000000"/>
                <w:sz w:val="21"/>
                <w:szCs w:val="21"/>
                <w:lang w:eastAsia="zh-CN"/>
              </w:rPr>
            </w:pPr>
            <w:del w:id="6085" w:author="吴媛媛" w:date="2019-10-29T08:57:00Z">
              <w:r>
                <w:rPr>
                  <w:rFonts w:hint="eastAsia" w:ascii="仿宋_GB2312" w:hAnsi="仿宋_GB2312" w:cs="仿宋_GB2312"/>
                  <w:color w:val="000000"/>
                  <w:sz w:val="21"/>
                  <w:szCs w:val="21"/>
                  <w:lang w:eastAsia="zh-CN"/>
                </w:rPr>
                <w:delText>--</w:delText>
              </w:r>
            </w:del>
            <w:bookmarkStart w:id="168" w:name="_Toc23319449"/>
            <w:bookmarkEnd w:id="168"/>
          </w:p>
        </w:tc>
        <w:tc>
          <w:tcPr>
            <w:tcW w:w="1564" w:type="dxa"/>
            <w:vAlign w:val="center"/>
          </w:tcPr>
          <w:p>
            <w:pPr>
              <w:spacing w:line="240" w:lineRule="auto"/>
              <w:jc w:val="center"/>
              <w:outlineLvl w:val="2"/>
              <w:rPr>
                <w:del w:id="6086" w:author="吴媛媛" w:date="2019-10-29T08:57:00Z"/>
                <w:rFonts w:ascii="仿宋_GB2312" w:hAnsi="仿宋_GB2312" w:cs="仿宋_GB2312"/>
                <w:color w:val="000000"/>
                <w:sz w:val="21"/>
                <w:szCs w:val="21"/>
                <w:lang w:eastAsia="zh-CN"/>
              </w:rPr>
            </w:pPr>
            <w:del w:id="6087" w:author="吴媛媛" w:date="2019-10-29T08:57:00Z">
              <w:r>
                <w:rPr>
                  <w:rFonts w:hint="eastAsia" w:ascii="仿宋_GB2312" w:hAnsi="仿宋_GB2312" w:cs="仿宋_GB2312"/>
                  <w:color w:val="000000"/>
                  <w:sz w:val="21"/>
                  <w:szCs w:val="21"/>
                  <w:lang w:eastAsia="zh-CN"/>
                </w:rPr>
                <w:delText>客户名称</w:delText>
              </w:r>
            </w:del>
            <w:bookmarkStart w:id="169" w:name="_Toc23319450"/>
            <w:bookmarkEnd w:id="169"/>
          </w:p>
        </w:tc>
        <w:tc>
          <w:tcPr>
            <w:tcW w:w="1137" w:type="dxa"/>
            <w:vAlign w:val="center"/>
          </w:tcPr>
          <w:p>
            <w:pPr>
              <w:spacing w:line="240" w:lineRule="auto"/>
              <w:jc w:val="center"/>
              <w:outlineLvl w:val="2"/>
              <w:rPr>
                <w:del w:id="6088" w:author="吴媛媛" w:date="2019-10-29T08:57:00Z"/>
                <w:rFonts w:ascii="仿宋_GB2312" w:hAnsi="仿宋_GB2312" w:cs="仿宋_GB2312"/>
                <w:color w:val="000000"/>
                <w:sz w:val="21"/>
                <w:szCs w:val="21"/>
                <w:lang w:eastAsia="zh-CN"/>
              </w:rPr>
            </w:pPr>
            <w:del w:id="6089" w:author="吴媛媛" w:date="2019-10-29T08:57:00Z">
              <w:r>
                <w:rPr>
                  <w:rFonts w:hint="eastAsia" w:ascii="仿宋_GB2312" w:hAnsi="仿宋_GB2312" w:cs="仿宋_GB2312"/>
                  <w:color w:val="000000"/>
                  <w:sz w:val="21"/>
                  <w:szCs w:val="21"/>
                  <w:lang w:eastAsia="zh-CN"/>
                </w:rPr>
                <w:delText>anc1..100</w:delText>
              </w:r>
            </w:del>
            <w:bookmarkStart w:id="170" w:name="_Toc23319451"/>
            <w:bookmarkEnd w:id="170"/>
          </w:p>
        </w:tc>
        <w:tc>
          <w:tcPr>
            <w:tcW w:w="4213" w:type="dxa"/>
            <w:tcMar>
              <w:top w:w="15" w:type="dxa"/>
              <w:left w:w="15" w:type="dxa"/>
              <w:bottom w:w="0" w:type="dxa"/>
              <w:right w:w="15" w:type="dxa"/>
            </w:tcMar>
            <w:vAlign w:val="center"/>
          </w:tcPr>
          <w:p>
            <w:pPr>
              <w:spacing w:line="240" w:lineRule="auto"/>
              <w:jc w:val="both"/>
              <w:outlineLvl w:val="2"/>
              <w:rPr>
                <w:del w:id="6090" w:author="吴媛媛" w:date="2019-10-29T08:57:00Z"/>
                <w:rFonts w:ascii="仿宋_GB2312" w:hAnsi="仿宋_GB2312" w:cs="仿宋_GB2312"/>
                <w:color w:val="000000"/>
                <w:sz w:val="21"/>
                <w:szCs w:val="21"/>
                <w:lang w:eastAsia="zh-CN"/>
              </w:rPr>
            </w:pPr>
            <w:del w:id="6091" w:author="吴媛媛" w:date="2019-10-29T08:57:00Z">
              <w:r>
                <w:rPr>
                  <w:rFonts w:hint="eastAsia" w:ascii="仿宋_GB2312" w:hAnsi="仿宋_GB2312" w:cs="仿宋_GB2312"/>
                  <w:color w:val="000000"/>
                  <w:sz w:val="21"/>
                  <w:szCs w:val="21"/>
                  <w:lang w:eastAsia="zh-CN"/>
                </w:rPr>
                <w:delText>1.指在法律上认可的客户名称，该名称一般记录在国家授权部门颁发给客户的证件上。</w:delText>
              </w:r>
            </w:del>
            <w:del w:id="6092" w:author="吴媛媛" w:date="2019-10-29T08:57:00Z">
              <w:r>
                <w:rPr>
                  <w:rFonts w:hint="eastAsia" w:ascii="仿宋_GB2312" w:hAnsi="仿宋_GB2312" w:cs="仿宋_GB2312"/>
                  <w:color w:val="000000"/>
                  <w:sz w:val="21"/>
                  <w:szCs w:val="21"/>
                  <w:lang w:eastAsia="zh-CN"/>
                </w:rPr>
                <w:br w:type="textWrapping"/>
              </w:r>
            </w:del>
            <w:del w:id="6093" w:author="吴媛媛" w:date="2019-10-29T08:57:00Z">
              <w:r>
                <w:rPr>
                  <w:rFonts w:hint="eastAsia" w:ascii="仿宋_GB2312" w:hAnsi="仿宋_GB2312" w:cs="仿宋_GB2312"/>
                  <w:color w:val="000000"/>
                  <w:sz w:val="21"/>
                  <w:szCs w:val="21"/>
                  <w:lang w:eastAsia="zh-CN"/>
                </w:rPr>
                <w:delText>2.单位活期存款和活期储蓄存款两个产品类别下的存款汇总报送，该字段为空。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1988-1998），也即等效于《美国国家信息交换标准代码》（ASCII编码）。数据更新的频率为月度。</w:delText>
              </w:r>
            </w:del>
            <w:del w:id="6094" w:author="吴媛媛" w:date="2019-10-29T08:57:00Z">
              <w:r>
                <w:rPr>
                  <w:rFonts w:hint="eastAsia" w:ascii="仿宋_GB2312" w:hAnsi="仿宋_GB2312" w:cs="仿宋_GB2312"/>
                  <w:color w:val="000000"/>
                  <w:sz w:val="21"/>
                  <w:szCs w:val="21"/>
                  <w:lang w:eastAsia="zh-CN"/>
                </w:rPr>
                <w:br w:type="textWrapping"/>
              </w:r>
            </w:del>
            <w:del w:id="6095" w:author="吴媛媛" w:date="2019-10-29T08:57:00Z">
              <w:r>
                <w:rPr>
                  <w:rFonts w:hint="eastAsia" w:ascii="仿宋_GB2312" w:hAnsi="仿宋_GB2312" w:cs="仿宋_GB2312"/>
                  <w:color w:val="000000"/>
                  <w:sz w:val="21"/>
                  <w:szCs w:val="21"/>
                  <w:lang w:eastAsia="zh-CN"/>
                </w:rPr>
                <w:delText>3.值域：/</w:delText>
              </w:r>
            </w:del>
            <w:bookmarkStart w:id="171" w:name="_Toc23319452"/>
            <w:bookmarkEnd w:id="171"/>
          </w:p>
        </w:tc>
        <w:bookmarkStart w:id="172" w:name="_Toc23319453"/>
        <w:bookmarkEnd w:id="172"/>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096"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097" w:author="吴媛媛" w:date="2019-10-29T08:57:00Z"/>
                <w:rFonts w:ascii="仿宋_GB2312" w:hAnsi="仿宋_GB2312" w:cs="仿宋_GB2312"/>
                <w:color w:val="000000"/>
                <w:sz w:val="21"/>
                <w:szCs w:val="21"/>
                <w:lang w:eastAsia="zh-CN"/>
              </w:rPr>
            </w:pPr>
            <w:del w:id="6098" w:author="吴媛媛" w:date="2019-10-29T08:57:00Z">
              <w:r>
                <w:rPr>
                  <w:rFonts w:hint="eastAsia" w:ascii="仿宋_GB2312" w:hAnsi="仿宋_GB2312" w:cs="仿宋_GB2312"/>
                  <w:color w:val="000000"/>
                  <w:sz w:val="21"/>
                  <w:szCs w:val="21"/>
                  <w:lang w:eastAsia="zh-CN"/>
                </w:rPr>
                <w:delText>5</w:delText>
              </w:r>
            </w:del>
            <w:bookmarkStart w:id="173" w:name="_Toc23319454"/>
            <w:bookmarkEnd w:id="173"/>
          </w:p>
        </w:tc>
        <w:tc>
          <w:tcPr>
            <w:tcW w:w="853" w:type="dxa"/>
            <w:vAlign w:val="center"/>
          </w:tcPr>
          <w:p>
            <w:pPr>
              <w:widowControl w:val="0"/>
              <w:spacing w:line="240" w:lineRule="auto"/>
              <w:jc w:val="center"/>
              <w:outlineLvl w:val="9"/>
              <w:rPr>
                <w:del w:id="6099" w:author="吴媛媛" w:date="2019-10-29T08:57:00Z"/>
                <w:rFonts w:ascii="仿宋_GB2312" w:hAnsi="仿宋_GB2312" w:cs="仿宋_GB2312"/>
                <w:color w:val="000000"/>
                <w:sz w:val="21"/>
                <w:szCs w:val="21"/>
                <w:lang w:eastAsia="zh-CN"/>
              </w:rPr>
            </w:pPr>
            <w:bookmarkStart w:id="174" w:name="_Toc23319455"/>
            <w:bookmarkEnd w:id="174"/>
          </w:p>
        </w:tc>
        <w:tc>
          <w:tcPr>
            <w:tcW w:w="1564" w:type="dxa"/>
            <w:vAlign w:val="center"/>
          </w:tcPr>
          <w:p>
            <w:pPr>
              <w:spacing w:line="240" w:lineRule="auto"/>
              <w:jc w:val="center"/>
              <w:outlineLvl w:val="2"/>
              <w:rPr>
                <w:del w:id="6100" w:author="吴媛媛" w:date="2019-10-29T08:57:00Z"/>
                <w:rFonts w:ascii="仿宋_GB2312" w:hAnsi="仿宋_GB2312" w:cs="仿宋_GB2312"/>
                <w:color w:val="000000"/>
                <w:sz w:val="21"/>
                <w:szCs w:val="21"/>
                <w:lang w:eastAsia="zh-CN"/>
              </w:rPr>
            </w:pPr>
            <w:del w:id="6101" w:author="吴媛媛" w:date="2019-10-29T08:57:00Z">
              <w:r>
                <w:rPr>
                  <w:rFonts w:hint="eastAsia" w:ascii="仿宋_GB2312" w:hAnsi="仿宋_GB2312" w:cs="仿宋_GB2312"/>
                  <w:color w:val="000000"/>
                  <w:sz w:val="21"/>
                  <w:szCs w:val="21"/>
                  <w:lang w:eastAsia="zh-CN"/>
                </w:rPr>
                <w:delText>客户证件类型</w:delText>
              </w:r>
            </w:del>
            <w:bookmarkStart w:id="175" w:name="_Toc23319456"/>
            <w:bookmarkEnd w:id="175"/>
          </w:p>
        </w:tc>
        <w:tc>
          <w:tcPr>
            <w:tcW w:w="1137" w:type="dxa"/>
            <w:vAlign w:val="center"/>
          </w:tcPr>
          <w:p>
            <w:pPr>
              <w:spacing w:line="240" w:lineRule="auto"/>
              <w:jc w:val="center"/>
              <w:outlineLvl w:val="2"/>
              <w:rPr>
                <w:del w:id="6102" w:author="吴媛媛" w:date="2019-10-29T08:57:00Z"/>
                <w:rFonts w:ascii="仿宋_GB2312" w:hAnsi="仿宋_GB2312" w:cs="仿宋_GB2312"/>
                <w:color w:val="000000"/>
                <w:sz w:val="21"/>
                <w:szCs w:val="21"/>
                <w:lang w:eastAsia="zh-CN"/>
              </w:rPr>
            </w:pPr>
            <w:del w:id="6103" w:author="吴媛媛" w:date="2019-10-29T08:57:00Z">
              <w:r>
                <w:rPr>
                  <w:rFonts w:hint="eastAsia" w:ascii="仿宋_GB2312" w:hAnsi="仿宋_GB2312" w:cs="仿宋_GB2312"/>
                  <w:color w:val="000000"/>
                  <w:sz w:val="21"/>
                  <w:szCs w:val="21"/>
                  <w:lang w:eastAsia="zh-CN"/>
                </w:rPr>
                <w:delText>2!n</w:delText>
              </w:r>
            </w:del>
            <w:bookmarkStart w:id="176" w:name="_Toc23319457"/>
            <w:bookmarkEnd w:id="176"/>
          </w:p>
        </w:tc>
        <w:tc>
          <w:tcPr>
            <w:tcW w:w="4213" w:type="dxa"/>
            <w:tcMar>
              <w:top w:w="15" w:type="dxa"/>
              <w:left w:w="15" w:type="dxa"/>
              <w:bottom w:w="0" w:type="dxa"/>
              <w:right w:w="15" w:type="dxa"/>
            </w:tcMar>
            <w:vAlign w:val="center"/>
          </w:tcPr>
          <w:p>
            <w:pPr>
              <w:spacing w:line="240" w:lineRule="auto"/>
              <w:jc w:val="both"/>
              <w:outlineLvl w:val="2"/>
              <w:rPr>
                <w:del w:id="6104" w:author="吴媛媛" w:date="2019-10-29T08:57:00Z"/>
                <w:rFonts w:ascii="仿宋_GB2312" w:hAnsi="仿宋_GB2312" w:cs="仿宋_GB2312"/>
                <w:color w:val="000000"/>
                <w:sz w:val="21"/>
                <w:szCs w:val="21"/>
                <w:lang w:eastAsia="zh-CN"/>
              </w:rPr>
            </w:pPr>
            <w:del w:id="6105" w:author="吴媛媛" w:date="2019-10-29T08:57:00Z">
              <w:r>
                <w:rPr>
                  <w:rFonts w:hint="eastAsia" w:ascii="仿宋_GB2312" w:hAnsi="仿宋_GB2312" w:cs="仿宋_GB2312"/>
                  <w:color w:val="000000"/>
                  <w:sz w:val="21"/>
                  <w:szCs w:val="21"/>
                  <w:lang w:eastAsia="zh-CN"/>
                </w:rPr>
                <w:delText>1.指客户在开立账户或办理业务时使用的有效证件类型。</w:delText>
              </w:r>
            </w:del>
            <w:del w:id="6106" w:author="吴媛媛" w:date="2019-10-29T08:57:00Z">
              <w:r>
                <w:rPr>
                  <w:rFonts w:hint="eastAsia" w:ascii="仿宋_GB2312" w:hAnsi="仿宋_GB2312" w:cs="仿宋_GB2312"/>
                  <w:color w:val="000000"/>
                  <w:sz w:val="21"/>
                  <w:szCs w:val="21"/>
                  <w:lang w:eastAsia="zh-CN"/>
                </w:rPr>
                <w:br w:type="textWrapping"/>
              </w:r>
            </w:del>
            <w:del w:id="6107" w:author="吴媛媛" w:date="2019-10-29T08:57:00Z">
              <w:r>
                <w:rPr>
                  <w:rFonts w:hint="eastAsia" w:ascii="仿宋_GB2312" w:hAnsi="仿宋_GB2312" w:cs="仿宋_GB2312"/>
                  <w:color w:val="000000"/>
                  <w:sz w:val="21"/>
                  <w:szCs w:val="21"/>
                  <w:lang w:eastAsia="zh-CN"/>
                </w:rPr>
                <w:delText>2.单位活期存款和活期储蓄存款两个产品类别下的存款汇总报送，该字段为空。按记录在国家授权部门颁发给客户的证件上记载的证件类型采集，若客户为个人，证件类型为身份证、军官证、护照等</w:delText>
              </w:r>
            </w:del>
            <w:ins w:id="6108" w:author="user" w:date="2019-10-24T14:15:00Z">
              <w:del w:id="6109" w:author="吴媛媛" w:date="2019-10-29T08:57:00Z">
                <w:r>
                  <w:rPr>
                    <w:rFonts w:hint="eastAsia" w:ascii="仿宋_GB2312" w:hAnsi="仿宋_GB2312" w:cs="仿宋_GB2312"/>
                    <w:color w:val="000000"/>
                    <w:sz w:val="21"/>
                    <w:szCs w:val="21"/>
                    <w:lang w:eastAsia="zh-CN"/>
                  </w:rPr>
                  <w:delText>，户口</w:delText>
                </w:r>
              </w:del>
            </w:ins>
            <w:ins w:id="6110" w:author="user" w:date="2019-10-24T14:15:00Z">
              <w:del w:id="6111" w:author="吴媛媛" w:date="2019-10-29T08:57:00Z">
                <w:r>
                  <w:rPr>
                    <w:rFonts w:ascii="仿宋_GB2312" w:hAnsi="仿宋_GB2312" w:cs="仿宋_GB2312"/>
                    <w:color w:val="000000"/>
                    <w:sz w:val="21"/>
                    <w:szCs w:val="21"/>
                    <w:lang w:eastAsia="zh-CN"/>
                  </w:rPr>
                  <w:delText>簿和临时身份证请</w:delText>
                </w:r>
              </w:del>
            </w:ins>
            <w:ins w:id="6112" w:author="user" w:date="2019-10-24T14:15:00Z">
              <w:del w:id="6113" w:author="吴媛媛" w:date="2019-10-29T08:57:00Z">
                <w:r>
                  <w:rPr>
                    <w:rFonts w:hint="eastAsia" w:ascii="仿宋_GB2312" w:hAnsi="仿宋_GB2312" w:cs="仿宋_GB2312"/>
                    <w:color w:val="000000"/>
                    <w:sz w:val="21"/>
                    <w:szCs w:val="21"/>
                    <w:lang w:eastAsia="zh-CN"/>
                  </w:rPr>
                  <w:delText>选择03居民</w:delText>
                </w:r>
              </w:del>
            </w:ins>
            <w:ins w:id="6114" w:author="user" w:date="2019-10-24T14:15:00Z">
              <w:del w:id="6115" w:author="吴媛媛" w:date="2019-10-29T08:57:00Z">
                <w:r>
                  <w:rPr>
                    <w:rFonts w:ascii="仿宋_GB2312" w:hAnsi="仿宋_GB2312" w:cs="仿宋_GB2312"/>
                    <w:color w:val="000000"/>
                    <w:sz w:val="21"/>
                    <w:szCs w:val="21"/>
                    <w:lang w:eastAsia="zh-CN"/>
                  </w:rPr>
                  <w:delText>身份证</w:delText>
                </w:r>
              </w:del>
            </w:ins>
            <w:del w:id="6116" w:author="吴媛媛" w:date="2019-10-29T08:57:00Z">
              <w:r>
                <w:rPr>
                  <w:rFonts w:hint="eastAsia" w:ascii="仿宋_GB2312" w:hAnsi="仿宋_GB2312" w:cs="仿宋_GB2312"/>
                  <w:color w:val="000000"/>
                  <w:sz w:val="21"/>
                  <w:szCs w:val="21"/>
                  <w:lang w:eastAsia="zh-CN"/>
                </w:rPr>
                <w:delText>；若客户为非个人，证件类型为统一社会信用代码、组织机构代码等。数据更新的频率为月度。</w:delText>
              </w:r>
            </w:del>
            <w:del w:id="6117" w:author="吴媛媛" w:date="2019-10-29T08:57:00Z">
              <w:r>
                <w:rPr>
                  <w:rFonts w:hint="eastAsia" w:ascii="仿宋_GB2312" w:hAnsi="仿宋_GB2312" w:cs="仿宋_GB2312"/>
                  <w:color w:val="000000"/>
                  <w:sz w:val="21"/>
                  <w:szCs w:val="21"/>
                  <w:lang w:eastAsia="zh-CN"/>
                </w:rPr>
                <w:br w:type="textWrapping"/>
              </w:r>
            </w:del>
            <w:del w:id="6118" w:author="吴媛媛" w:date="2019-10-29T08:57:00Z">
              <w:r>
                <w:rPr>
                  <w:rFonts w:hint="eastAsia" w:ascii="仿宋_GB2312" w:hAnsi="仿宋_GB2312" w:cs="仿宋_GB2312"/>
                  <w:color w:val="000000"/>
                  <w:sz w:val="21"/>
                  <w:szCs w:val="21"/>
                  <w:lang w:eastAsia="zh-CN"/>
                </w:rPr>
                <w:delText>3.值域：</w:delText>
              </w:r>
            </w:del>
            <w:bookmarkStart w:id="177" w:name="_Toc23319458"/>
            <w:bookmarkEnd w:id="177"/>
          </w:p>
          <w:p>
            <w:pPr>
              <w:spacing w:line="240" w:lineRule="auto"/>
              <w:jc w:val="both"/>
              <w:outlineLvl w:val="2"/>
              <w:rPr>
                <w:ins w:id="6119" w:author="user" w:date="2019-10-24T11:27:00Z"/>
                <w:del w:id="6120" w:author="吴媛媛" w:date="2019-10-29T08:57:00Z"/>
                <w:rFonts w:ascii="仿宋_GB2312" w:hAnsi="仿宋_GB2312" w:cs="仿宋_GB2312"/>
                <w:color w:val="000000"/>
                <w:sz w:val="21"/>
                <w:szCs w:val="21"/>
                <w:lang w:eastAsia="zh-CN"/>
              </w:rPr>
            </w:pPr>
            <w:del w:id="6121" w:author="吴媛媛" w:date="2019-10-29T08:57:00Z">
              <w:r>
                <w:rPr>
                  <w:rFonts w:hint="eastAsia" w:ascii="仿宋_GB2312" w:hAnsi="仿宋_GB2312" w:cs="仿宋_GB2312"/>
                  <w:color w:val="000000"/>
                  <w:sz w:val="21"/>
                  <w:szCs w:val="21"/>
                  <w:lang w:eastAsia="zh-CN"/>
                </w:rPr>
                <w:delText>01 统一社会信用代码</w:delText>
              </w:r>
            </w:del>
            <w:del w:id="6122" w:author="吴媛媛" w:date="2019-10-29T08:57:00Z">
              <w:r>
                <w:rPr>
                  <w:rFonts w:hint="eastAsia" w:ascii="仿宋_GB2312" w:hAnsi="仿宋_GB2312" w:cs="仿宋_GB2312"/>
                  <w:color w:val="000000"/>
                  <w:sz w:val="21"/>
                  <w:szCs w:val="21"/>
                  <w:lang w:eastAsia="zh-CN"/>
                </w:rPr>
                <w:br w:type="textWrapping"/>
              </w:r>
            </w:del>
            <w:del w:id="6123" w:author="吴媛媛" w:date="2019-10-29T08:57:00Z">
              <w:r>
                <w:rPr>
                  <w:rFonts w:hint="eastAsia" w:ascii="仿宋_GB2312" w:hAnsi="仿宋_GB2312" w:cs="仿宋_GB2312"/>
                  <w:color w:val="000000"/>
                  <w:sz w:val="21"/>
                  <w:szCs w:val="21"/>
                  <w:lang w:eastAsia="zh-CN"/>
                </w:rPr>
                <w:delText>02 组织机构代码</w:delText>
              </w:r>
            </w:del>
            <w:del w:id="6124" w:author="吴媛媛" w:date="2019-10-29T08:57:00Z">
              <w:r>
                <w:rPr>
                  <w:rFonts w:hint="eastAsia" w:ascii="仿宋_GB2312" w:hAnsi="仿宋_GB2312" w:cs="仿宋_GB2312"/>
                  <w:color w:val="000000"/>
                  <w:sz w:val="21"/>
                  <w:szCs w:val="21"/>
                  <w:lang w:eastAsia="zh-CN"/>
                </w:rPr>
                <w:br w:type="textWrapping"/>
              </w:r>
            </w:del>
            <w:del w:id="6125" w:author="吴媛媛" w:date="2019-10-29T08:57:00Z">
              <w:r>
                <w:rPr>
                  <w:rFonts w:hint="eastAsia" w:ascii="仿宋_GB2312" w:hAnsi="仿宋_GB2312" w:cs="仿宋_GB2312"/>
                  <w:color w:val="000000"/>
                  <w:sz w:val="21"/>
                  <w:szCs w:val="21"/>
                  <w:lang w:eastAsia="zh-CN"/>
                </w:rPr>
                <w:delText>03 居民身份证</w:delText>
              </w:r>
            </w:del>
            <w:del w:id="6126" w:author="吴媛媛" w:date="2019-10-29T08:57:00Z">
              <w:r>
                <w:rPr>
                  <w:rFonts w:hint="eastAsia" w:ascii="仿宋_GB2312" w:hAnsi="仿宋_GB2312" w:cs="仿宋_GB2312"/>
                  <w:color w:val="000000"/>
                  <w:sz w:val="21"/>
                  <w:szCs w:val="21"/>
                  <w:lang w:eastAsia="zh-CN"/>
                </w:rPr>
                <w:br w:type="textWrapping"/>
              </w:r>
            </w:del>
            <w:del w:id="6127" w:author="吴媛媛" w:date="2019-10-29T08:57:00Z">
              <w:r>
                <w:rPr>
                  <w:rFonts w:hint="eastAsia" w:ascii="仿宋_GB2312" w:hAnsi="仿宋_GB2312" w:cs="仿宋_GB2312"/>
                  <w:color w:val="000000"/>
                  <w:sz w:val="21"/>
                  <w:szCs w:val="21"/>
                  <w:lang w:eastAsia="zh-CN"/>
                </w:rPr>
                <w:delText>04 军官证</w:delText>
              </w:r>
            </w:del>
            <w:del w:id="6128" w:author="吴媛媛" w:date="2019-10-29T08:57:00Z">
              <w:r>
                <w:rPr>
                  <w:rFonts w:hint="eastAsia" w:ascii="仿宋_GB2312" w:hAnsi="仿宋_GB2312" w:cs="仿宋_GB2312"/>
                  <w:color w:val="000000"/>
                  <w:sz w:val="21"/>
                  <w:szCs w:val="21"/>
                  <w:lang w:eastAsia="zh-CN"/>
                </w:rPr>
                <w:br w:type="textWrapping"/>
              </w:r>
            </w:del>
            <w:del w:id="6129" w:author="吴媛媛" w:date="2019-10-29T08:57:00Z">
              <w:r>
                <w:rPr>
                  <w:rFonts w:hint="eastAsia" w:ascii="仿宋_GB2312" w:hAnsi="仿宋_GB2312" w:cs="仿宋_GB2312"/>
                  <w:color w:val="000000"/>
                  <w:sz w:val="21"/>
                  <w:szCs w:val="21"/>
                  <w:lang w:eastAsia="zh-CN"/>
                </w:rPr>
                <w:delText>05 士兵证</w:delText>
              </w:r>
            </w:del>
            <w:del w:id="6130" w:author="吴媛媛" w:date="2019-10-29T08:57:00Z">
              <w:r>
                <w:rPr>
                  <w:rFonts w:hint="eastAsia" w:ascii="仿宋_GB2312" w:hAnsi="仿宋_GB2312" w:cs="仿宋_GB2312"/>
                  <w:color w:val="000000"/>
                  <w:sz w:val="21"/>
                  <w:szCs w:val="21"/>
                  <w:lang w:eastAsia="zh-CN"/>
                </w:rPr>
                <w:br w:type="textWrapping"/>
              </w:r>
            </w:del>
            <w:del w:id="6131" w:author="吴媛媛" w:date="2019-10-29T08:57:00Z">
              <w:r>
                <w:rPr>
                  <w:rFonts w:hint="eastAsia" w:ascii="仿宋_GB2312" w:hAnsi="仿宋_GB2312" w:cs="仿宋_GB2312"/>
                  <w:color w:val="000000"/>
                  <w:sz w:val="21"/>
                  <w:szCs w:val="21"/>
                  <w:lang w:eastAsia="zh-CN"/>
                </w:rPr>
                <w:delText>06 护照</w:delText>
              </w:r>
            </w:del>
            <w:del w:id="6132" w:author="吴媛媛" w:date="2019-10-29T08:57:00Z">
              <w:r>
                <w:rPr>
                  <w:rFonts w:hint="eastAsia" w:ascii="仿宋_GB2312" w:hAnsi="仿宋_GB2312" w:cs="仿宋_GB2312"/>
                  <w:color w:val="000000"/>
                  <w:sz w:val="21"/>
                  <w:szCs w:val="21"/>
                  <w:lang w:eastAsia="zh-CN"/>
                </w:rPr>
                <w:br w:type="textWrapping"/>
              </w:r>
            </w:del>
            <w:del w:id="6133" w:author="吴媛媛" w:date="2019-10-29T08:57:00Z">
              <w:r>
                <w:rPr>
                  <w:rFonts w:hint="eastAsia" w:ascii="仿宋_GB2312" w:hAnsi="仿宋_GB2312" w:cs="仿宋_GB2312"/>
                  <w:color w:val="000000"/>
                  <w:sz w:val="21"/>
                  <w:szCs w:val="21"/>
                  <w:lang w:eastAsia="zh-CN"/>
                </w:rPr>
                <w:delText>07 文职干部证</w:delText>
              </w:r>
            </w:del>
            <w:del w:id="6134" w:author="吴媛媛" w:date="2019-10-29T08:57:00Z">
              <w:r>
                <w:rPr>
                  <w:rFonts w:hint="eastAsia" w:ascii="仿宋_GB2312" w:hAnsi="仿宋_GB2312" w:cs="仿宋_GB2312"/>
                  <w:color w:val="000000"/>
                  <w:sz w:val="21"/>
                  <w:szCs w:val="21"/>
                  <w:lang w:eastAsia="zh-CN"/>
                </w:rPr>
                <w:br w:type="textWrapping"/>
              </w:r>
            </w:del>
            <w:del w:id="6135" w:author="吴媛媛" w:date="2019-10-29T08:57:00Z">
              <w:r>
                <w:rPr>
                  <w:rFonts w:hint="eastAsia" w:ascii="仿宋_GB2312" w:hAnsi="仿宋_GB2312" w:cs="仿宋_GB2312"/>
                  <w:color w:val="000000"/>
                  <w:sz w:val="21"/>
                  <w:szCs w:val="21"/>
                  <w:lang w:eastAsia="zh-CN"/>
                </w:rPr>
                <w:delText>08 武警士兵证</w:delText>
              </w:r>
            </w:del>
            <w:del w:id="6136" w:author="吴媛媛" w:date="2019-10-29T08:57:00Z">
              <w:r>
                <w:rPr>
                  <w:rFonts w:hint="eastAsia" w:ascii="仿宋_GB2312" w:hAnsi="仿宋_GB2312" w:cs="仿宋_GB2312"/>
                  <w:color w:val="000000"/>
                  <w:sz w:val="21"/>
                  <w:szCs w:val="21"/>
                  <w:lang w:eastAsia="zh-CN"/>
                </w:rPr>
                <w:br w:type="textWrapping"/>
              </w:r>
            </w:del>
            <w:del w:id="6137" w:author="吴媛媛" w:date="2019-10-29T08:57:00Z">
              <w:r>
                <w:rPr>
                  <w:rFonts w:hint="eastAsia" w:ascii="仿宋_GB2312" w:hAnsi="仿宋_GB2312" w:cs="仿宋_GB2312"/>
                  <w:color w:val="000000"/>
                  <w:sz w:val="21"/>
                  <w:szCs w:val="21"/>
                  <w:lang w:eastAsia="zh-CN"/>
                </w:rPr>
                <w:delText>09 港澳居民来往内地通行证</w:delText>
              </w:r>
            </w:del>
            <w:del w:id="6138" w:author="吴媛媛" w:date="2019-10-29T08:57:00Z">
              <w:r>
                <w:rPr>
                  <w:rFonts w:hint="eastAsia" w:ascii="仿宋_GB2312" w:hAnsi="仿宋_GB2312" w:cs="仿宋_GB2312"/>
                  <w:color w:val="000000"/>
                  <w:sz w:val="21"/>
                  <w:szCs w:val="21"/>
                  <w:lang w:eastAsia="zh-CN"/>
                </w:rPr>
                <w:br w:type="textWrapping"/>
              </w:r>
            </w:del>
            <w:del w:id="6139" w:author="吴媛媛" w:date="2019-10-29T08:57:00Z">
              <w:r>
                <w:rPr>
                  <w:rFonts w:hint="eastAsia" w:ascii="仿宋_GB2312" w:hAnsi="仿宋_GB2312" w:cs="仿宋_GB2312"/>
                  <w:color w:val="000000"/>
                  <w:sz w:val="21"/>
                  <w:szCs w:val="21"/>
                  <w:lang w:eastAsia="zh-CN"/>
                </w:rPr>
                <w:delText>10 港澳居民居住证</w:delText>
              </w:r>
            </w:del>
            <w:del w:id="6140" w:author="吴媛媛" w:date="2019-10-29T08:57:00Z">
              <w:r>
                <w:rPr>
                  <w:rFonts w:hint="eastAsia" w:ascii="仿宋_GB2312" w:hAnsi="仿宋_GB2312" w:cs="仿宋_GB2312"/>
                  <w:color w:val="000000"/>
                  <w:sz w:val="21"/>
                  <w:szCs w:val="21"/>
                  <w:lang w:eastAsia="zh-CN"/>
                </w:rPr>
                <w:br w:type="textWrapping"/>
              </w:r>
            </w:del>
            <w:del w:id="6141" w:author="吴媛媛" w:date="2019-10-29T08:57:00Z">
              <w:r>
                <w:rPr>
                  <w:rFonts w:hint="eastAsia" w:ascii="仿宋_GB2312" w:hAnsi="仿宋_GB2312" w:cs="仿宋_GB2312"/>
                  <w:color w:val="000000"/>
                  <w:sz w:val="21"/>
                  <w:szCs w:val="21"/>
                  <w:lang w:eastAsia="zh-CN"/>
                </w:rPr>
                <w:delText>11 台湾居民来往内地通行证</w:delText>
              </w:r>
            </w:del>
            <w:del w:id="6142" w:author="吴媛媛" w:date="2019-10-29T08:57:00Z">
              <w:r>
                <w:rPr>
                  <w:rFonts w:hint="eastAsia" w:ascii="仿宋_GB2312" w:hAnsi="仿宋_GB2312" w:cs="仿宋_GB2312"/>
                  <w:color w:val="000000"/>
                  <w:sz w:val="21"/>
                  <w:szCs w:val="21"/>
                  <w:lang w:eastAsia="zh-CN"/>
                </w:rPr>
                <w:br w:type="textWrapping"/>
              </w:r>
            </w:del>
            <w:del w:id="6143" w:author="吴媛媛" w:date="2019-10-29T08:57:00Z">
              <w:r>
                <w:rPr>
                  <w:rFonts w:hint="eastAsia" w:ascii="仿宋_GB2312" w:hAnsi="仿宋_GB2312" w:cs="仿宋_GB2312"/>
                  <w:color w:val="000000"/>
                  <w:sz w:val="21"/>
                  <w:szCs w:val="21"/>
                  <w:lang w:eastAsia="zh-CN"/>
                </w:rPr>
                <w:delText>12 台湾居民居住证</w:delText>
              </w:r>
            </w:del>
            <w:del w:id="6144" w:author="吴媛媛" w:date="2019-10-29T08:57:00Z">
              <w:r>
                <w:rPr>
                  <w:rFonts w:hint="eastAsia" w:ascii="仿宋_GB2312" w:hAnsi="仿宋_GB2312" w:cs="仿宋_GB2312"/>
                  <w:color w:val="000000"/>
                  <w:sz w:val="21"/>
                  <w:szCs w:val="21"/>
                  <w:lang w:eastAsia="zh-CN"/>
                </w:rPr>
                <w:br w:type="textWrapping"/>
              </w:r>
            </w:del>
            <w:del w:id="6145" w:author="吴媛媛" w:date="2019-10-29T08:57:00Z">
              <w:r>
                <w:rPr>
                  <w:rFonts w:hint="eastAsia" w:ascii="仿宋_GB2312" w:hAnsi="仿宋_GB2312" w:cs="仿宋_GB2312"/>
                  <w:color w:val="000000"/>
                  <w:sz w:val="21"/>
                  <w:szCs w:val="21"/>
                  <w:lang w:eastAsia="zh-CN"/>
                </w:rPr>
                <w:delText>13 外国人永久居留证</w:delText>
              </w:r>
            </w:del>
            <w:bookmarkStart w:id="178" w:name="_Toc23319459"/>
            <w:bookmarkEnd w:id="178"/>
          </w:p>
          <w:p>
            <w:pPr>
              <w:spacing w:line="240" w:lineRule="auto"/>
              <w:jc w:val="both"/>
              <w:outlineLvl w:val="2"/>
              <w:rPr>
                <w:del w:id="6146" w:author="吴媛媛" w:date="2019-10-29T08:57:00Z"/>
                <w:rFonts w:ascii="仿宋_GB2312" w:hAnsi="仿宋_GB2312" w:cs="仿宋_GB2312"/>
                <w:color w:val="000000"/>
                <w:sz w:val="21"/>
                <w:szCs w:val="21"/>
                <w:lang w:eastAsia="zh-CN"/>
              </w:rPr>
            </w:pPr>
            <w:ins w:id="6147" w:author="user" w:date="2019-10-24T11:27:00Z">
              <w:del w:id="6148" w:author="吴媛媛" w:date="2019-10-29T08:57:00Z">
                <w:r>
                  <w:rPr>
                    <w:rFonts w:ascii="仿宋_GB2312" w:hAnsi="仿宋_GB2312" w:cs="仿宋_GB2312"/>
                    <w:color w:val="000000"/>
                    <w:sz w:val="21"/>
                    <w:szCs w:val="21"/>
                    <w:lang w:eastAsia="zh-CN"/>
                  </w:rPr>
                  <w:delText>99</w:delText>
                </w:r>
              </w:del>
            </w:ins>
            <w:ins w:id="6149" w:author="user" w:date="2019-10-24T11:27:00Z">
              <w:del w:id="6150" w:author="吴媛媛" w:date="2019-10-29T08:57:00Z">
                <w:r>
                  <w:rPr>
                    <w:rFonts w:hint="eastAsia" w:ascii="仿宋_GB2312" w:hAnsi="仿宋_GB2312" w:cs="仿宋_GB2312"/>
                    <w:color w:val="000000"/>
                    <w:sz w:val="21"/>
                    <w:szCs w:val="21"/>
                    <w:lang w:eastAsia="zh-CN"/>
                  </w:rPr>
                  <w:delText>其他证件</w:delText>
                </w:r>
              </w:del>
            </w:ins>
            <w:ins w:id="6151" w:author="user" w:date="2019-10-24T11:27:00Z">
              <w:del w:id="6152" w:author="吴媛媛" w:date="2019-10-29T08:57:00Z">
                <w:r>
                  <w:rPr>
                    <w:rFonts w:ascii="仿宋_GB2312" w:hAnsi="仿宋_GB2312" w:cs="仿宋_GB2312"/>
                    <w:color w:val="000000"/>
                    <w:sz w:val="21"/>
                    <w:szCs w:val="21"/>
                    <w:lang w:eastAsia="zh-CN"/>
                  </w:rPr>
                  <w:delText>类型</w:delText>
                </w:r>
              </w:del>
            </w:ins>
            <w:bookmarkStart w:id="179" w:name="_Toc23319460"/>
            <w:bookmarkEnd w:id="179"/>
          </w:p>
        </w:tc>
        <w:bookmarkStart w:id="180" w:name="_Toc23319461"/>
        <w:bookmarkEnd w:id="180"/>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153"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154" w:author="吴媛媛" w:date="2019-10-29T08:57:00Z"/>
                <w:rFonts w:ascii="仿宋_GB2312" w:hAnsi="仿宋_GB2312" w:cs="仿宋_GB2312"/>
                <w:color w:val="000000"/>
                <w:sz w:val="21"/>
                <w:szCs w:val="21"/>
                <w:lang w:eastAsia="zh-CN"/>
              </w:rPr>
            </w:pPr>
            <w:del w:id="6155" w:author="吴媛媛" w:date="2019-10-29T08:57:00Z">
              <w:r>
                <w:rPr>
                  <w:rFonts w:hint="eastAsia" w:ascii="仿宋_GB2312" w:hAnsi="仿宋_GB2312" w:cs="仿宋_GB2312"/>
                  <w:color w:val="000000"/>
                  <w:sz w:val="21"/>
                  <w:szCs w:val="21"/>
                  <w:lang w:eastAsia="zh-CN"/>
                </w:rPr>
                <w:delText>6</w:delText>
              </w:r>
            </w:del>
            <w:bookmarkStart w:id="181" w:name="_Toc23319462"/>
            <w:bookmarkEnd w:id="181"/>
          </w:p>
        </w:tc>
        <w:tc>
          <w:tcPr>
            <w:tcW w:w="853" w:type="dxa"/>
            <w:vAlign w:val="center"/>
          </w:tcPr>
          <w:p>
            <w:pPr>
              <w:widowControl w:val="0"/>
              <w:spacing w:line="240" w:lineRule="auto"/>
              <w:jc w:val="center"/>
              <w:outlineLvl w:val="2"/>
              <w:rPr>
                <w:del w:id="6156" w:author="吴媛媛" w:date="2019-10-29T08:57:00Z"/>
                <w:rFonts w:ascii="仿宋_GB2312" w:hAnsi="仿宋_GB2312" w:cs="仿宋_GB2312"/>
                <w:color w:val="000000"/>
                <w:sz w:val="21"/>
                <w:szCs w:val="21"/>
                <w:lang w:eastAsia="zh-CN"/>
              </w:rPr>
            </w:pPr>
            <w:del w:id="6157" w:author="吴媛媛" w:date="2019-10-29T08:57:00Z">
              <w:r>
                <w:rPr>
                  <w:rFonts w:hint="eastAsia" w:ascii="仿宋_GB2312" w:hAnsi="仿宋_GB2312" w:cs="仿宋_GB2312"/>
                  <w:color w:val="000000"/>
                  <w:sz w:val="21"/>
                  <w:szCs w:val="21"/>
                  <w:lang w:eastAsia="zh-CN"/>
                </w:rPr>
                <w:delText>--</w:delText>
              </w:r>
            </w:del>
            <w:bookmarkStart w:id="182" w:name="_Toc23319463"/>
            <w:bookmarkEnd w:id="182"/>
          </w:p>
        </w:tc>
        <w:tc>
          <w:tcPr>
            <w:tcW w:w="1564" w:type="dxa"/>
            <w:vAlign w:val="center"/>
          </w:tcPr>
          <w:p>
            <w:pPr>
              <w:spacing w:line="240" w:lineRule="auto"/>
              <w:jc w:val="center"/>
              <w:outlineLvl w:val="2"/>
              <w:rPr>
                <w:del w:id="6158" w:author="吴媛媛" w:date="2019-10-29T08:57:00Z"/>
                <w:rFonts w:ascii="仿宋_GB2312" w:hAnsi="仿宋_GB2312" w:cs="仿宋_GB2312"/>
                <w:color w:val="000000"/>
                <w:sz w:val="21"/>
                <w:szCs w:val="21"/>
                <w:lang w:eastAsia="zh-CN"/>
              </w:rPr>
            </w:pPr>
            <w:del w:id="6159" w:author="吴媛媛" w:date="2019-10-29T08:57:00Z">
              <w:r>
                <w:rPr>
                  <w:rFonts w:hint="eastAsia" w:ascii="仿宋_GB2312" w:hAnsi="仿宋_GB2312" w:cs="仿宋_GB2312"/>
                  <w:color w:val="000000"/>
                  <w:sz w:val="21"/>
                  <w:szCs w:val="21"/>
                  <w:lang w:eastAsia="zh-CN"/>
                </w:rPr>
                <w:delText>存款人代码</w:delText>
              </w:r>
            </w:del>
            <w:bookmarkStart w:id="183" w:name="_Toc23319464"/>
            <w:bookmarkEnd w:id="183"/>
          </w:p>
        </w:tc>
        <w:tc>
          <w:tcPr>
            <w:tcW w:w="1137" w:type="dxa"/>
            <w:vAlign w:val="center"/>
          </w:tcPr>
          <w:p>
            <w:pPr>
              <w:spacing w:line="240" w:lineRule="auto"/>
              <w:jc w:val="center"/>
              <w:outlineLvl w:val="2"/>
              <w:rPr>
                <w:del w:id="6160" w:author="吴媛媛" w:date="2019-10-29T08:57:00Z"/>
                <w:rFonts w:ascii="仿宋_GB2312" w:hAnsi="仿宋_GB2312" w:cs="仿宋_GB2312"/>
                <w:color w:val="000000"/>
                <w:sz w:val="21"/>
                <w:szCs w:val="21"/>
                <w:lang w:eastAsia="zh-CN"/>
              </w:rPr>
            </w:pPr>
            <w:del w:id="6161" w:author="吴媛媛" w:date="2019-10-29T08:57:00Z">
              <w:r>
                <w:rPr>
                  <w:rFonts w:hint="eastAsia" w:ascii="仿宋_GB2312" w:hAnsi="仿宋_GB2312" w:cs="仿宋_GB2312"/>
                  <w:color w:val="000000"/>
                  <w:sz w:val="21"/>
                  <w:szCs w:val="21"/>
                  <w:lang w:eastAsia="zh-CN"/>
                </w:rPr>
                <w:delText>an..50</w:delText>
              </w:r>
            </w:del>
            <w:bookmarkStart w:id="184" w:name="_Toc23319465"/>
            <w:bookmarkEnd w:id="184"/>
          </w:p>
        </w:tc>
        <w:tc>
          <w:tcPr>
            <w:tcW w:w="4213" w:type="dxa"/>
            <w:tcMar>
              <w:top w:w="15" w:type="dxa"/>
              <w:left w:w="15" w:type="dxa"/>
              <w:bottom w:w="0" w:type="dxa"/>
              <w:right w:w="15" w:type="dxa"/>
            </w:tcMar>
            <w:vAlign w:val="center"/>
          </w:tcPr>
          <w:p>
            <w:pPr>
              <w:spacing w:line="240" w:lineRule="auto"/>
              <w:jc w:val="both"/>
              <w:outlineLvl w:val="2"/>
              <w:rPr>
                <w:del w:id="6162" w:author="吴媛媛" w:date="2019-10-29T08:57:00Z"/>
                <w:rFonts w:ascii="仿宋_GB2312" w:hAnsi="仿宋_GB2312" w:cs="仿宋_GB2312"/>
                <w:color w:val="000000"/>
                <w:sz w:val="21"/>
                <w:szCs w:val="21"/>
                <w:lang w:eastAsia="zh-CN"/>
              </w:rPr>
            </w:pPr>
            <w:del w:id="6163" w:author="吴媛媛" w:date="2019-10-29T08:57:00Z">
              <w:r>
                <w:rPr>
                  <w:rFonts w:hint="eastAsia" w:ascii="仿宋_GB2312" w:hAnsi="仿宋_GB2312" w:cs="仿宋_GB2312"/>
                  <w:color w:val="000000"/>
                  <w:sz w:val="21"/>
                  <w:szCs w:val="21"/>
                  <w:lang w:eastAsia="zh-CN"/>
                </w:rPr>
                <w:delText>1.指存款人使用的有效身份证件的编号。</w:delText>
              </w:r>
            </w:del>
            <w:bookmarkStart w:id="185" w:name="_Toc23319466"/>
            <w:bookmarkEnd w:id="185"/>
          </w:p>
          <w:p>
            <w:pPr>
              <w:spacing w:line="240" w:lineRule="auto"/>
              <w:jc w:val="both"/>
              <w:outlineLvl w:val="2"/>
              <w:rPr>
                <w:del w:id="6164" w:author="吴媛媛" w:date="2019-10-29T08:57:00Z"/>
                <w:rFonts w:ascii="仿宋_GB2312" w:hAnsi="仿宋_GB2312" w:cs="仿宋_GB2312"/>
                <w:color w:val="000000"/>
                <w:sz w:val="21"/>
                <w:szCs w:val="21"/>
                <w:lang w:eastAsia="zh-CN"/>
              </w:rPr>
            </w:pPr>
            <w:del w:id="6165" w:author="吴媛媛" w:date="2019-10-29T08:57:00Z">
              <w:r>
                <w:rPr>
                  <w:rFonts w:hint="eastAsia" w:ascii="仿宋_GB2312" w:hAnsi="仿宋_GB2312" w:cs="仿宋_GB2312"/>
                  <w:color w:val="000000"/>
                  <w:sz w:val="21"/>
                  <w:szCs w:val="21"/>
                  <w:lang w:eastAsia="zh-CN"/>
                </w:rPr>
                <w:delText>2.单位活期存款和活期储蓄存款两个产品类别下的存款汇总报送，该字段为空。境内机构填报工商部门为其颁发的统一社会信用代码或组织机构代码；境外机构填报金融机构设定的唯一编码；个人填报脱敏处理后的有效身份证件号码、军官证、士兵证或护照号码，脱敏规则参见3.7节。数据更新的频率为月度。</w:delText>
              </w:r>
            </w:del>
            <w:bookmarkStart w:id="186" w:name="_Toc23319467"/>
            <w:bookmarkEnd w:id="186"/>
          </w:p>
          <w:p>
            <w:pPr>
              <w:spacing w:line="240" w:lineRule="auto"/>
              <w:jc w:val="both"/>
              <w:outlineLvl w:val="2"/>
              <w:rPr>
                <w:del w:id="6166" w:author="吴媛媛" w:date="2019-10-29T08:57:00Z"/>
                <w:rFonts w:ascii="仿宋_GB2312" w:hAnsi="仿宋_GB2312" w:cs="仿宋_GB2312"/>
                <w:color w:val="000000"/>
                <w:sz w:val="21"/>
                <w:szCs w:val="21"/>
                <w:lang w:eastAsia="zh-CN"/>
              </w:rPr>
            </w:pPr>
            <w:del w:id="6167" w:author="吴媛媛" w:date="2019-10-29T08:57:00Z">
              <w:r>
                <w:rPr>
                  <w:rFonts w:hint="eastAsia" w:ascii="仿宋_GB2312" w:hAnsi="仿宋_GB2312" w:cs="仿宋_GB2312"/>
                  <w:color w:val="000000"/>
                  <w:sz w:val="21"/>
                  <w:szCs w:val="21"/>
                  <w:lang w:eastAsia="zh-CN"/>
                </w:rPr>
                <w:delText>3.值域：/</w:delText>
              </w:r>
            </w:del>
            <w:bookmarkStart w:id="187" w:name="_Toc23319468"/>
            <w:bookmarkEnd w:id="187"/>
          </w:p>
        </w:tc>
        <w:bookmarkStart w:id="188" w:name="_Toc23319469"/>
        <w:bookmarkEnd w:id="188"/>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168"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169" w:author="吴媛媛" w:date="2019-10-29T08:57:00Z"/>
                <w:rFonts w:ascii="仿宋_GB2312" w:hAnsi="仿宋_GB2312" w:cs="仿宋_GB2312"/>
                <w:color w:val="000000"/>
                <w:sz w:val="21"/>
                <w:szCs w:val="21"/>
                <w:lang w:eastAsia="zh-CN"/>
              </w:rPr>
            </w:pPr>
            <w:del w:id="6170" w:author="吴媛媛" w:date="2019-10-29T08:57:00Z">
              <w:r>
                <w:rPr>
                  <w:rFonts w:hint="eastAsia" w:ascii="仿宋_GB2312" w:hAnsi="仿宋_GB2312" w:cs="仿宋_GB2312"/>
                  <w:color w:val="000000"/>
                  <w:sz w:val="21"/>
                  <w:szCs w:val="21"/>
                  <w:lang w:eastAsia="zh-CN"/>
                </w:rPr>
                <w:delText>7</w:delText>
              </w:r>
            </w:del>
            <w:bookmarkStart w:id="189" w:name="_Toc23319470"/>
            <w:bookmarkEnd w:id="189"/>
          </w:p>
        </w:tc>
        <w:tc>
          <w:tcPr>
            <w:tcW w:w="853" w:type="dxa"/>
            <w:vAlign w:val="center"/>
          </w:tcPr>
          <w:p>
            <w:pPr>
              <w:widowControl w:val="0"/>
              <w:spacing w:line="240" w:lineRule="auto"/>
              <w:jc w:val="center"/>
              <w:outlineLvl w:val="2"/>
              <w:rPr>
                <w:del w:id="6171" w:author="吴媛媛" w:date="2019-10-29T08:57:00Z"/>
                <w:rFonts w:ascii="仿宋_GB2312" w:hAnsi="仿宋_GB2312" w:cs="仿宋_GB2312"/>
                <w:color w:val="000000"/>
                <w:sz w:val="21"/>
                <w:szCs w:val="21"/>
                <w:lang w:eastAsia="zh-CN"/>
              </w:rPr>
            </w:pPr>
            <w:del w:id="6172" w:author="吴媛媛" w:date="2019-10-29T08:57:00Z">
              <w:r>
                <w:rPr>
                  <w:rFonts w:hint="eastAsia" w:ascii="仿宋_GB2312" w:hAnsi="仿宋_GB2312" w:cs="仿宋_GB2312"/>
                  <w:color w:val="000000"/>
                  <w:sz w:val="21"/>
                  <w:szCs w:val="21"/>
                  <w:lang w:eastAsia="zh-CN"/>
                </w:rPr>
                <w:delText>3010</w:delText>
              </w:r>
            </w:del>
            <w:bookmarkStart w:id="190" w:name="_Toc23319471"/>
            <w:bookmarkEnd w:id="190"/>
          </w:p>
        </w:tc>
        <w:tc>
          <w:tcPr>
            <w:tcW w:w="1564" w:type="dxa"/>
            <w:vAlign w:val="center"/>
          </w:tcPr>
          <w:p>
            <w:pPr>
              <w:spacing w:line="240" w:lineRule="auto"/>
              <w:jc w:val="center"/>
              <w:outlineLvl w:val="2"/>
              <w:rPr>
                <w:del w:id="6173" w:author="吴媛媛" w:date="2019-10-29T08:57:00Z"/>
                <w:rFonts w:ascii="仿宋_GB2312" w:hAnsi="仿宋_GB2312" w:cs="仿宋_GB2312"/>
                <w:color w:val="000000"/>
                <w:sz w:val="21"/>
                <w:szCs w:val="21"/>
                <w:lang w:eastAsia="zh-CN"/>
              </w:rPr>
            </w:pPr>
            <w:del w:id="6174" w:author="吴媛媛" w:date="2019-10-29T08:57:00Z">
              <w:r>
                <w:rPr>
                  <w:rFonts w:hint="eastAsia" w:ascii="仿宋_GB2312" w:hAnsi="仿宋_GB2312" w:cs="仿宋_GB2312"/>
                  <w:color w:val="000000"/>
                  <w:sz w:val="21"/>
                  <w:szCs w:val="21"/>
                  <w:lang w:eastAsia="zh-CN"/>
                </w:rPr>
                <w:delText>存款账户代码</w:delText>
              </w:r>
            </w:del>
            <w:bookmarkStart w:id="191" w:name="_Toc23319472"/>
            <w:bookmarkEnd w:id="191"/>
          </w:p>
        </w:tc>
        <w:tc>
          <w:tcPr>
            <w:tcW w:w="1137" w:type="dxa"/>
            <w:vAlign w:val="center"/>
          </w:tcPr>
          <w:p>
            <w:pPr>
              <w:spacing w:line="240" w:lineRule="auto"/>
              <w:jc w:val="center"/>
              <w:outlineLvl w:val="2"/>
              <w:rPr>
                <w:del w:id="6175" w:author="吴媛媛" w:date="2019-10-29T08:57:00Z"/>
                <w:rFonts w:ascii="仿宋_GB2312" w:hAnsi="仿宋_GB2312" w:cs="仿宋_GB2312"/>
                <w:color w:val="000000"/>
                <w:sz w:val="21"/>
                <w:szCs w:val="21"/>
                <w:lang w:eastAsia="zh-CN"/>
              </w:rPr>
            </w:pPr>
            <w:del w:id="6176" w:author="吴媛媛" w:date="2019-10-29T08:57:00Z">
              <w:r>
                <w:rPr>
                  <w:rFonts w:hint="eastAsia" w:ascii="仿宋_GB2312" w:hAnsi="仿宋_GB2312" w:cs="仿宋_GB2312"/>
                  <w:color w:val="000000"/>
                  <w:sz w:val="21"/>
                  <w:szCs w:val="21"/>
                  <w:lang w:eastAsia="zh-CN"/>
                </w:rPr>
                <w:delText>n..100</w:delText>
              </w:r>
            </w:del>
            <w:bookmarkStart w:id="192" w:name="_Toc23319473"/>
            <w:bookmarkEnd w:id="192"/>
          </w:p>
        </w:tc>
        <w:tc>
          <w:tcPr>
            <w:tcW w:w="4213" w:type="dxa"/>
            <w:tcMar>
              <w:top w:w="15" w:type="dxa"/>
              <w:left w:w="15" w:type="dxa"/>
              <w:bottom w:w="0" w:type="dxa"/>
              <w:right w:w="15" w:type="dxa"/>
            </w:tcMar>
            <w:vAlign w:val="center"/>
          </w:tcPr>
          <w:p>
            <w:pPr>
              <w:spacing w:line="240" w:lineRule="auto"/>
              <w:jc w:val="both"/>
              <w:outlineLvl w:val="2"/>
              <w:rPr>
                <w:del w:id="6177" w:author="吴媛媛" w:date="2019-10-29T08:57:00Z"/>
                <w:rFonts w:ascii="仿宋_GB2312" w:hAnsi="仿宋_GB2312" w:cs="仿宋_GB2312"/>
                <w:color w:val="000000"/>
                <w:sz w:val="21"/>
                <w:szCs w:val="21"/>
                <w:lang w:eastAsia="zh-CN"/>
              </w:rPr>
            </w:pPr>
            <w:del w:id="6178" w:author="吴媛媛" w:date="2019-10-29T08:57:00Z">
              <w:r>
                <w:rPr>
                  <w:rFonts w:hint="eastAsia" w:ascii="仿宋_GB2312" w:hAnsi="仿宋_GB2312" w:cs="仿宋_GB2312"/>
                  <w:color w:val="000000"/>
                  <w:sz w:val="21"/>
                  <w:szCs w:val="21"/>
                  <w:lang w:eastAsia="zh-CN"/>
                </w:rPr>
                <w:delText>1.指存款人按照有关法律法规在金融机构开立或使用的存款账户编码。</w:delText>
              </w:r>
            </w:del>
            <w:bookmarkStart w:id="193" w:name="_Toc23319474"/>
            <w:bookmarkEnd w:id="193"/>
          </w:p>
          <w:p>
            <w:pPr>
              <w:spacing w:line="240" w:lineRule="auto"/>
              <w:jc w:val="both"/>
              <w:outlineLvl w:val="2"/>
              <w:rPr>
                <w:del w:id="6179" w:author="吴媛媛" w:date="2019-10-29T08:57:00Z"/>
                <w:rFonts w:ascii="仿宋_GB2312" w:hAnsi="仿宋_GB2312" w:cs="仿宋_GB2312"/>
                <w:color w:val="000000"/>
                <w:sz w:val="21"/>
                <w:szCs w:val="21"/>
                <w:lang w:eastAsia="zh-CN"/>
              </w:rPr>
            </w:pPr>
            <w:del w:id="6180" w:author="吴媛媛" w:date="2019-10-29T08:57:00Z">
              <w:r>
                <w:rPr>
                  <w:rFonts w:hint="eastAsia" w:ascii="仿宋_GB2312" w:hAnsi="仿宋_GB2312" w:cs="仿宋_GB2312"/>
                  <w:color w:val="000000"/>
                  <w:sz w:val="21"/>
                  <w:szCs w:val="21"/>
                  <w:lang w:eastAsia="zh-CN"/>
                </w:rPr>
                <w:delText>2.单位活期存款和活期储蓄存款两个产品类别下的存款汇总报送，该字段为空。数据更新频率为月度。</w:delText>
              </w:r>
            </w:del>
            <w:bookmarkStart w:id="194" w:name="_Toc23319475"/>
            <w:bookmarkEnd w:id="194"/>
          </w:p>
          <w:p>
            <w:pPr>
              <w:spacing w:line="240" w:lineRule="auto"/>
              <w:jc w:val="both"/>
              <w:outlineLvl w:val="2"/>
              <w:rPr>
                <w:del w:id="6181" w:author="吴媛媛" w:date="2019-10-29T08:57:00Z"/>
                <w:rFonts w:ascii="仿宋_GB2312" w:hAnsi="仿宋_GB2312" w:cs="仿宋_GB2312"/>
                <w:color w:val="000000"/>
                <w:sz w:val="21"/>
                <w:szCs w:val="21"/>
                <w:lang w:eastAsia="zh-CN"/>
              </w:rPr>
            </w:pPr>
            <w:del w:id="6182" w:author="吴媛媛" w:date="2019-10-29T08:57:00Z">
              <w:r>
                <w:rPr>
                  <w:rFonts w:hint="eastAsia" w:ascii="仿宋_GB2312" w:hAnsi="仿宋_GB2312" w:cs="仿宋_GB2312"/>
                  <w:color w:val="000000"/>
                  <w:sz w:val="21"/>
                  <w:szCs w:val="21"/>
                  <w:lang w:eastAsia="zh-CN"/>
                </w:rPr>
                <w:delText>3.值域：/</w:delText>
              </w:r>
            </w:del>
            <w:bookmarkStart w:id="195" w:name="_Toc23319476"/>
            <w:bookmarkEnd w:id="195"/>
          </w:p>
        </w:tc>
        <w:bookmarkStart w:id="196" w:name="_Toc23319477"/>
        <w:bookmarkEnd w:id="196"/>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183"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184" w:author="吴媛媛" w:date="2019-10-29T08:57:00Z"/>
                <w:rFonts w:ascii="仿宋_GB2312" w:hAnsi="仿宋_GB2312" w:cs="仿宋_GB2312"/>
                <w:color w:val="000000"/>
                <w:sz w:val="21"/>
                <w:szCs w:val="21"/>
                <w:lang w:eastAsia="zh-CN"/>
              </w:rPr>
            </w:pPr>
            <w:del w:id="6185" w:author="吴媛媛" w:date="2019-10-29T08:57:00Z">
              <w:r>
                <w:rPr>
                  <w:rFonts w:hint="eastAsia" w:ascii="仿宋_GB2312" w:hAnsi="仿宋_GB2312" w:cs="仿宋_GB2312"/>
                  <w:color w:val="000000"/>
                  <w:sz w:val="21"/>
                  <w:szCs w:val="21"/>
                  <w:lang w:eastAsia="zh-CN"/>
                </w:rPr>
                <w:delText>8</w:delText>
              </w:r>
            </w:del>
            <w:bookmarkStart w:id="197" w:name="_Toc23319478"/>
            <w:bookmarkEnd w:id="197"/>
          </w:p>
        </w:tc>
        <w:tc>
          <w:tcPr>
            <w:tcW w:w="853" w:type="dxa"/>
            <w:vAlign w:val="center"/>
          </w:tcPr>
          <w:p>
            <w:pPr>
              <w:widowControl w:val="0"/>
              <w:spacing w:line="240" w:lineRule="auto"/>
              <w:jc w:val="center"/>
              <w:outlineLvl w:val="2"/>
              <w:rPr>
                <w:del w:id="6186" w:author="吴媛媛" w:date="2019-10-29T08:57:00Z"/>
                <w:rFonts w:ascii="仿宋_GB2312" w:hAnsi="仿宋_GB2312" w:cs="仿宋_GB2312"/>
                <w:color w:val="000000"/>
                <w:sz w:val="21"/>
                <w:szCs w:val="21"/>
                <w:lang w:eastAsia="zh-CN"/>
              </w:rPr>
            </w:pPr>
            <w:del w:id="6187" w:author="吴媛媛" w:date="2019-10-29T08:57:00Z">
              <w:r>
                <w:rPr>
                  <w:rFonts w:hint="eastAsia" w:ascii="仿宋_GB2312" w:hAnsi="仿宋_GB2312" w:cs="仿宋_GB2312"/>
                  <w:color w:val="000000"/>
                  <w:sz w:val="21"/>
                  <w:szCs w:val="21"/>
                  <w:lang w:eastAsia="zh-CN"/>
                </w:rPr>
                <w:delText>3040</w:delText>
              </w:r>
            </w:del>
            <w:bookmarkStart w:id="198" w:name="_Toc23319479"/>
            <w:bookmarkEnd w:id="198"/>
          </w:p>
        </w:tc>
        <w:tc>
          <w:tcPr>
            <w:tcW w:w="1564" w:type="dxa"/>
            <w:vAlign w:val="center"/>
          </w:tcPr>
          <w:p>
            <w:pPr>
              <w:spacing w:line="240" w:lineRule="auto"/>
              <w:jc w:val="center"/>
              <w:outlineLvl w:val="2"/>
              <w:rPr>
                <w:del w:id="6188" w:author="吴媛媛" w:date="2019-10-29T08:57:00Z"/>
                <w:rFonts w:ascii="仿宋_GB2312" w:hAnsi="仿宋_GB2312" w:cs="仿宋_GB2312"/>
                <w:color w:val="000000"/>
                <w:sz w:val="21"/>
                <w:szCs w:val="21"/>
                <w:lang w:eastAsia="zh-CN"/>
              </w:rPr>
            </w:pPr>
            <w:del w:id="6189" w:author="吴媛媛" w:date="2019-10-29T08:57:00Z">
              <w:r>
                <w:rPr>
                  <w:rFonts w:hint="eastAsia" w:ascii="仿宋_GB2312" w:hAnsi="仿宋_GB2312" w:cs="仿宋_GB2312"/>
                  <w:color w:val="000000"/>
                  <w:sz w:val="21"/>
                  <w:szCs w:val="21"/>
                  <w:lang w:eastAsia="zh-CN"/>
                </w:rPr>
                <w:delText>存款协议代码</w:delText>
              </w:r>
            </w:del>
            <w:bookmarkStart w:id="199" w:name="_Toc23319480"/>
            <w:bookmarkEnd w:id="199"/>
          </w:p>
        </w:tc>
        <w:tc>
          <w:tcPr>
            <w:tcW w:w="1137" w:type="dxa"/>
            <w:vAlign w:val="center"/>
          </w:tcPr>
          <w:p>
            <w:pPr>
              <w:spacing w:line="240" w:lineRule="auto"/>
              <w:jc w:val="center"/>
              <w:outlineLvl w:val="2"/>
              <w:rPr>
                <w:del w:id="6190" w:author="吴媛媛" w:date="2019-10-29T08:57:00Z"/>
                <w:rFonts w:ascii="仿宋_GB2312" w:hAnsi="仿宋_GB2312" w:cs="仿宋_GB2312"/>
                <w:color w:val="000000"/>
                <w:sz w:val="21"/>
                <w:szCs w:val="21"/>
                <w:lang w:eastAsia="zh-CN"/>
              </w:rPr>
            </w:pPr>
            <w:del w:id="6191" w:author="吴媛媛" w:date="2019-10-29T08:57:00Z">
              <w:r>
                <w:rPr>
                  <w:rFonts w:hint="eastAsia" w:ascii="仿宋_GB2312" w:hAnsi="仿宋_GB2312" w:cs="仿宋_GB2312"/>
                  <w:color w:val="000000"/>
                  <w:sz w:val="21"/>
                  <w:szCs w:val="21"/>
                  <w:lang w:eastAsia="zh-CN"/>
                </w:rPr>
                <w:delText>anc..100</w:delText>
              </w:r>
            </w:del>
            <w:bookmarkStart w:id="200" w:name="_Toc23319481"/>
            <w:bookmarkEnd w:id="200"/>
          </w:p>
        </w:tc>
        <w:tc>
          <w:tcPr>
            <w:tcW w:w="4213" w:type="dxa"/>
            <w:tcMar>
              <w:top w:w="15" w:type="dxa"/>
              <w:left w:w="15" w:type="dxa"/>
              <w:bottom w:w="0" w:type="dxa"/>
              <w:right w:w="15" w:type="dxa"/>
            </w:tcMar>
            <w:vAlign w:val="center"/>
          </w:tcPr>
          <w:p>
            <w:pPr>
              <w:spacing w:line="240" w:lineRule="auto"/>
              <w:jc w:val="both"/>
              <w:outlineLvl w:val="2"/>
              <w:rPr>
                <w:del w:id="6192" w:author="吴媛媛" w:date="2019-10-29T08:57:00Z"/>
                <w:rFonts w:ascii="仿宋_GB2312" w:hAnsi="仿宋_GB2312" w:cs="仿宋_GB2312"/>
                <w:color w:val="000000"/>
                <w:sz w:val="21"/>
                <w:szCs w:val="21"/>
                <w:lang w:eastAsia="zh-CN"/>
              </w:rPr>
            </w:pPr>
            <w:del w:id="6193" w:author="吴媛媛" w:date="2019-10-29T08:57:00Z">
              <w:r>
                <w:rPr>
                  <w:rFonts w:hint="eastAsia" w:ascii="仿宋_GB2312" w:hAnsi="仿宋_GB2312" w:cs="仿宋_GB2312"/>
                  <w:color w:val="000000"/>
                  <w:sz w:val="21"/>
                  <w:szCs w:val="21"/>
                  <w:lang w:eastAsia="zh-CN"/>
                </w:rPr>
                <w:delText>1.指存款吸收机构定义和使用的，用于标识同一存款账户下不同笔存款的唯一编码。</w:delText>
              </w:r>
            </w:del>
            <w:del w:id="6194" w:author="吴媛媛" w:date="2019-10-29T08:57:00Z">
              <w:r>
                <w:rPr>
                  <w:rFonts w:hint="eastAsia" w:ascii="仿宋_GB2312" w:hAnsi="仿宋_GB2312" w:cs="仿宋_GB2312"/>
                  <w:color w:val="000000"/>
                  <w:sz w:val="21"/>
                  <w:szCs w:val="21"/>
                  <w:lang w:eastAsia="zh-CN"/>
                </w:rPr>
                <w:br w:type="textWrapping"/>
              </w:r>
            </w:del>
            <w:del w:id="6195" w:author="吴媛媛" w:date="2019-10-29T08:57:00Z">
              <w:r>
                <w:rPr>
                  <w:rFonts w:hint="eastAsia" w:ascii="仿宋_GB2312" w:hAnsi="仿宋_GB2312" w:cs="仿宋_GB2312"/>
                  <w:color w:val="000000"/>
                  <w:sz w:val="21"/>
                  <w:szCs w:val="21"/>
                  <w:lang w:eastAsia="zh-CN"/>
                </w:rPr>
                <w:delText>2.</w:delText>
              </w:r>
            </w:del>
            <w:ins w:id="6196" w:author="user" w:date="2019-10-21T15:06:00Z">
              <w:del w:id="6197" w:author="吴媛媛" w:date="2019-10-29T08:57:00Z">
                <w:r>
                  <w:rPr>
                    <w:rFonts w:hint="eastAsia" w:ascii="仿宋_GB2312" w:hAnsi="仿宋_GB2312" w:cs="仿宋_GB2312"/>
                    <w:color w:val="000000"/>
                    <w:sz w:val="21"/>
                    <w:szCs w:val="21"/>
                    <w:lang w:eastAsia="zh-CN"/>
                  </w:rPr>
                  <w:delText xml:space="preserve"> 单位活期存款和活期储蓄存款两个产品类别下的存款汇总报送，该字段为空。</w:delText>
                </w:r>
              </w:del>
            </w:ins>
            <w:del w:id="6198" w:author="吴媛媛" w:date="2019-10-29T08:57:00Z">
              <w:r>
                <w:rPr>
                  <w:rFonts w:hint="eastAsia" w:ascii="仿宋_GB2312" w:hAnsi="仿宋_GB2312" w:cs="仿宋_GB2312"/>
                  <w:color w:val="000000"/>
                  <w:sz w:val="21"/>
                  <w:szCs w:val="21"/>
                  <w:lang w:eastAsia="zh-CN"/>
                </w:rPr>
                <w:delText>数据更新频率为月度。</w:delText>
              </w:r>
            </w:del>
            <w:del w:id="6199" w:author="吴媛媛" w:date="2019-10-29T08:57:00Z">
              <w:r>
                <w:rPr>
                  <w:rFonts w:hint="eastAsia" w:ascii="仿宋_GB2312" w:hAnsi="仿宋_GB2312" w:cs="仿宋_GB2312"/>
                  <w:color w:val="000000"/>
                  <w:sz w:val="21"/>
                  <w:szCs w:val="21"/>
                  <w:lang w:eastAsia="zh-CN"/>
                </w:rPr>
                <w:br w:type="textWrapping"/>
              </w:r>
            </w:del>
            <w:del w:id="6200" w:author="吴媛媛" w:date="2019-10-29T08:57:00Z">
              <w:r>
                <w:rPr>
                  <w:rFonts w:hint="eastAsia" w:ascii="仿宋_GB2312" w:hAnsi="仿宋_GB2312" w:cs="仿宋_GB2312"/>
                  <w:color w:val="000000"/>
                  <w:sz w:val="21"/>
                  <w:szCs w:val="21"/>
                  <w:lang w:eastAsia="zh-CN"/>
                </w:rPr>
                <w:delText>3.值域：/</w:delText>
              </w:r>
            </w:del>
            <w:bookmarkStart w:id="201" w:name="_Toc23319482"/>
            <w:bookmarkEnd w:id="201"/>
          </w:p>
        </w:tc>
        <w:bookmarkStart w:id="202" w:name="_Toc23319483"/>
        <w:bookmarkEnd w:id="202"/>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201"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202" w:author="吴媛媛" w:date="2019-10-29T08:57:00Z"/>
                <w:rFonts w:ascii="仿宋_GB2312" w:hAnsi="仿宋_GB2312" w:cs="仿宋_GB2312"/>
                <w:color w:val="000000"/>
                <w:sz w:val="21"/>
                <w:szCs w:val="21"/>
                <w:lang w:eastAsia="zh-CN"/>
              </w:rPr>
            </w:pPr>
            <w:del w:id="6203" w:author="吴媛媛" w:date="2019-10-29T08:57:00Z">
              <w:r>
                <w:rPr>
                  <w:rFonts w:hint="eastAsia" w:ascii="仿宋_GB2312" w:hAnsi="仿宋_GB2312" w:cs="仿宋_GB2312"/>
                  <w:color w:val="000000"/>
                  <w:sz w:val="21"/>
                  <w:szCs w:val="21"/>
                  <w:lang w:eastAsia="zh-CN"/>
                </w:rPr>
                <w:delText>9</w:delText>
              </w:r>
            </w:del>
            <w:bookmarkStart w:id="203" w:name="_Toc23319484"/>
            <w:bookmarkEnd w:id="203"/>
          </w:p>
        </w:tc>
        <w:tc>
          <w:tcPr>
            <w:tcW w:w="853" w:type="dxa"/>
            <w:vAlign w:val="center"/>
          </w:tcPr>
          <w:p>
            <w:pPr>
              <w:widowControl w:val="0"/>
              <w:spacing w:line="240" w:lineRule="auto"/>
              <w:jc w:val="center"/>
              <w:outlineLvl w:val="2"/>
              <w:rPr>
                <w:del w:id="6204" w:author="吴媛媛" w:date="2019-10-29T08:57:00Z"/>
                <w:rFonts w:ascii="仿宋_GB2312" w:hAnsi="仿宋_GB2312" w:cs="仿宋_GB2312"/>
                <w:color w:val="000000"/>
                <w:sz w:val="21"/>
                <w:szCs w:val="21"/>
                <w:lang w:eastAsia="zh-CN"/>
              </w:rPr>
            </w:pPr>
            <w:del w:id="6205" w:author="吴媛媛" w:date="2019-10-29T08:57:00Z">
              <w:r>
                <w:rPr>
                  <w:rFonts w:hint="eastAsia" w:ascii="仿宋_GB2312" w:hAnsi="仿宋_GB2312" w:cs="仿宋_GB2312"/>
                  <w:color w:val="000000"/>
                  <w:sz w:val="21"/>
                  <w:szCs w:val="21"/>
                  <w:lang w:eastAsia="zh-CN"/>
                </w:rPr>
                <w:delText>3060</w:delText>
              </w:r>
            </w:del>
            <w:bookmarkStart w:id="204" w:name="_Toc23319485"/>
            <w:bookmarkEnd w:id="204"/>
          </w:p>
        </w:tc>
        <w:tc>
          <w:tcPr>
            <w:tcW w:w="1564" w:type="dxa"/>
            <w:vAlign w:val="center"/>
          </w:tcPr>
          <w:p>
            <w:pPr>
              <w:spacing w:line="240" w:lineRule="auto"/>
              <w:jc w:val="center"/>
              <w:outlineLvl w:val="2"/>
              <w:rPr>
                <w:del w:id="6206" w:author="吴媛媛" w:date="2019-10-29T08:57:00Z"/>
                <w:rFonts w:ascii="仿宋_GB2312" w:hAnsi="仿宋_GB2312" w:cs="仿宋_GB2312"/>
                <w:color w:val="000000"/>
                <w:sz w:val="21"/>
                <w:szCs w:val="21"/>
                <w:lang w:eastAsia="zh-CN"/>
              </w:rPr>
            </w:pPr>
            <w:del w:id="6207" w:author="吴媛媛" w:date="2019-10-29T08:57:00Z">
              <w:r>
                <w:rPr>
                  <w:rFonts w:hint="eastAsia" w:ascii="仿宋_GB2312" w:hAnsi="仿宋_GB2312" w:cs="仿宋_GB2312"/>
                  <w:color w:val="000000"/>
                  <w:sz w:val="21"/>
                  <w:szCs w:val="21"/>
                  <w:lang w:eastAsia="zh-CN"/>
                </w:rPr>
                <w:delText>存款产品类别</w:delText>
              </w:r>
            </w:del>
            <w:bookmarkStart w:id="205" w:name="_Toc23319486"/>
            <w:bookmarkEnd w:id="205"/>
          </w:p>
        </w:tc>
        <w:tc>
          <w:tcPr>
            <w:tcW w:w="1137" w:type="dxa"/>
            <w:vAlign w:val="center"/>
          </w:tcPr>
          <w:p>
            <w:pPr>
              <w:spacing w:line="240" w:lineRule="auto"/>
              <w:jc w:val="center"/>
              <w:outlineLvl w:val="2"/>
              <w:rPr>
                <w:del w:id="6208" w:author="吴媛媛" w:date="2019-10-29T08:57:00Z"/>
                <w:rFonts w:ascii="仿宋_GB2312" w:hAnsi="仿宋_GB2312" w:cs="仿宋_GB2312"/>
                <w:color w:val="000000"/>
                <w:sz w:val="21"/>
                <w:szCs w:val="21"/>
                <w:lang w:eastAsia="zh-CN"/>
              </w:rPr>
            </w:pPr>
            <w:del w:id="6209" w:author="吴媛媛" w:date="2019-10-29T08:57:00Z">
              <w:r>
                <w:rPr>
                  <w:rFonts w:hint="eastAsia" w:ascii="仿宋_GB2312" w:hAnsi="仿宋_GB2312" w:cs="仿宋_GB2312"/>
                  <w:color w:val="000000"/>
                  <w:sz w:val="21"/>
                  <w:szCs w:val="21"/>
                  <w:lang w:eastAsia="zh-CN"/>
                </w:rPr>
                <w:delText>an3..5</w:delText>
              </w:r>
            </w:del>
            <w:bookmarkStart w:id="206" w:name="_Toc23319487"/>
            <w:bookmarkEnd w:id="206"/>
          </w:p>
        </w:tc>
        <w:tc>
          <w:tcPr>
            <w:tcW w:w="4213" w:type="dxa"/>
            <w:tcMar>
              <w:top w:w="15" w:type="dxa"/>
              <w:left w:w="15" w:type="dxa"/>
              <w:bottom w:w="0" w:type="dxa"/>
              <w:right w:w="15" w:type="dxa"/>
            </w:tcMar>
            <w:vAlign w:val="center"/>
          </w:tcPr>
          <w:p>
            <w:pPr>
              <w:spacing w:line="240" w:lineRule="auto"/>
              <w:jc w:val="both"/>
              <w:outlineLvl w:val="2"/>
              <w:rPr>
                <w:del w:id="6210" w:author="吴媛媛" w:date="2019-10-29T08:57:00Z"/>
                <w:rFonts w:ascii="仿宋_GB2312" w:hAnsi="仿宋_GB2312" w:cs="仿宋_GB2312"/>
                <w:color w:val="000000"/>
                <w:sz w:val="21"/>
                <w:szCs w:val="21"/>
                <w:lang w:eastAsia="zh-CN"/>
              </w:rPr>
            </w:pPr>
            <w:del w:id="6211" w:author="吴媛媛" w:date="2019-10-29T08:57:00Z">
              <w:r>
                <w:rPr>
                  <w:rFonts w:hint="eastAsia" w:ascii="仿宋_GB2312" w:hAnsi="仿宋_GB2312" w:cs="仿宋_GB2312"/>
                  <w:color w:val="000000"/>
                  <w:sz w:val="21"/>
                  <w:szCs w:val="21"/>
                  <w:lang w:eastAsia="zh-CN"/>
                </w:rPr>
                <w:delText>1.指对归属于存款工具的金融合约按特定契约特性进行分类。</w:delText>
              </w:r>
            </w:del>
            <w:bookmarkStart w:id="207" w:name="_Toc23319488"/>
            <w:bookmarkEnd w:id="207"/>
          </w:p>
          <w:p>
            <w:pPr>
              <w:spacing w:line="240" w:lineRule="auto"/>
              <w:jc w:val="both"/>
              <w:outlineLvl w:val="2"/>
              <w:rPr>
                <w:del w:id="6212" w:author="吴媛媛" w:date="2019-10-29T08:57:00Z"/>
                <w:rFonts w:ascii="仿宋_GB2312" w:hAnsi="仿宋_GB2312" w:cs="仿宋_GB2312"/>
                <w:color w:val="000000"/>
                <w:sz w:val="21"/>
                <w:szCs w:val="21"/>
                <w:lang w:eastAsia="zh-CN"/>
              </w:rPr>
            </w:pPr>
            <w:del w:id="6213" w:author="吴媛媛" w:date="2019-10-29T08:57:00Z">
              <w:r>
                <w:rPr>
                  <w:rFonts w:hint="eastAsia" w:ascii="仿宋_GB2312" w:hAnsi="仿宋_GB2312" w:cs="仿宋_GB2312"/>
                  <w:color w:val="000000"/>
                  <w:sz w:val="21"/>
                  <w:szCs w:val="21"/>
                  <w:lang w:eastAsia="zh-CN"/>
                </w:rPr>
                <w:delText>2.根据客户在金融机构存款类型进行划分。数据更新频率为月度。</w:delText>
              </w:r>
            </w:del>
            <w:bookmarkStart w:id="208" w:name="_Toc23319489"/>
            <w:bookmarkEnd w:id="208"/>
          </w:p>
          <w:p>
            <w:pPr>
              <w:spacing w:line="240" w:lineRule="auto"/>
              <w:jc w:val="both"/>
              <w:outlineLvl w:val="2"/>
              <w:rPr>
                <w:del w:id="6214" w:author="吴媛媛" w:date="2019-10-29T08:57:00Z"/>
                <w:rFonts w:ascii="仿宋_GB2312" w:hAnsi="仿宋_GB2312" w:cs="仿宋_GB2312"/>
                <w:color w:val="000000"/>
                <w:sz w:val="21"/>
                <w:szCs w:val="21"/>
                <w:lang w:eastAsia="zh-CN"/>
              </w:rPr>
            </w:pPr>
            <w:del w:id="6215" w:author="吴媛媛" w:date="2019-10-29T08:57:00Z">
              <w:r>
                <w:rPr>
                  <w:rFonts w:hint="eastAsia" w:ascii="仿宋_GB2312" w:hAnsi="仿宋_GB2312" w:cs="仿宋_GB2312"/>
                  <w:color w:val="000000"/>
                  <w:sz w:val="21"/>
                  <w:szCs w:val="21"/>
                  <w:lang w:eastAsia="zh-CN"/>
                </w:rPr>
                <w:delText>3.值域：</w:delText>
              </w:r>
            </w:del>
            <w:bookmarkStart w:id="209" w:name="_Toc23319490"/>
            <w:bookmarkEnd w:id="209"/>
          </w:p>
          <w:p>
            <w:pPr>
              <w:spacing w:line="240" w:lineRule="auto"/>
              <w:jc w:val="both"/>
              <w:outlineLvl w:val="2"/>
              <w:rPr>
                <w:del w:id="6216" w:author="吴媛媛" w:date="2019-10-29T08:57:00Z"/>
                <w:rFonts w:ascii="仿宋_GB2312" w:hAnsi="仿宋_GB2312" w:cs="仿宋_GB2312"/>
                <w:color w:val="000000"/>
                <w:sz w:val="21"/>
                <w:szCs w:val="21"/>
                <w:lang w:eastAsia="zh-CN"/>
              </w:rPr>
            </w:pPr>
            <w:del w:id="6217" w:author="吴媛媛" w:date="2019-10-29T08:57:00Z">
              <w:r>
                <w:rPr>
                  <w:rFonts w:hint="eastAsia" w:ascii="仿宋_GB2312" w:hAnsi="仿宋_GB2312" w:cs="仿宋_GB2312"/>
                  <w:color w:val="000000"/>
                  <w:sz w:val="21"/>
                  <w:szCs w:val="21"/>
                  <w:lang w:eastAsia="zh-CN"/>
                </w:rPr>
                <w:delText>D01 普通存款</w:delText>
              </w:r>
            </w:del>
            <w:bookmarkStart w:id="210" w:name="_Toc23319491"/>
            <w:bookmarkEnd w:id="210"/>
          </w:p>
          <w:p>
            <w:pPr>
              <w:spacing w:line="240" w:lineRule="auto"/>
              <w:jc w:val="both"/>
              <w:outlineLvl w:val="2"/>
              <w:rPr>
                <w:del w:id="6218" w:author="吴媛媛" w:date="2019-10-29T08:57:00Z"/>
                <w:rFonts w:ascii="仿宋_GB2312" w:hAnsi="仿宋_GB2312" w:cs="仿宋_GB2312"/>
                <w:color w:val="000000"/>
                <w:sz w:val="21"/>
                <w:szCs w:val="21"/>
                <w:lang w:eastAsia="zh-CN"/>
              </w:rPr>
            </w:pPr>
            <w:del w:id="6219" w:author="吴媛媛" w:date="2019-10-29T08:57:00Z">
              <w:r>
                <w:rPr>
                  <w:rFonts w:hint="eastAsia" w:ascii="仿宋_GB2312" w:hAnsi="仿宋_GB2312" w:cs="仿宋_GB2312"/>
                  <w:color w:val="000000"/>
                  <w:sz w:val="21"/>
                  <w:szCs w:val="21"/>
                  <w:lang w:eastAsia="zh-CN"/>
                </w:rPr>
                <w:delText>D011 单位活期存款</w:delText>
              </w:r>
            </w:del>
            <w:bookmarkStart w:id="211" w:name="_Toc23319492"/>
            <w:bookmarkEnd w:id="211"/>
          </w:p>
          <w:p>
            <w:pPr>
              <w:spacing w:line="240" w:lineRule="auto"/>
              <w:jc w:val="both"/>
              <w:outlineLvl w:val="2"/>
              <w:rPr>
                <w:del w:id="6220" w:author="吴媛媛" w:date="2019-10-29T08:57:00Z"/>
                <w:rFonts w:ascii="仿宋_GB2312" w:hAnsi="仿宋_GB2312" w:cs="仿宋_GB2312"/>
                <w:color w:val="000000"/>
                <w:sz w:val="21"/>
                <w:szCs w:val="21"/>
                <w:lang w:eastAsia="zh-CN"/>
              </w:rPr>
            </w:pPr>
            <w:del w:id="6221" w:author="吴媛媛" w:date="2019-10-29T08:57:00Z">
              <w:r>
                <w:rPr>
                  <w:rFonts w:hint="eastAsia" w:ascii="仿宋_GB2312" w:hAnsi="仿宋_GB2312" w:cs="仿宋_GB2312"/>
                  <w:color w:val="000000"/>
                  <w:sz w:val="21"/>
                  <w:szCs w:val="21"/>
                  <w:lang w:eastAsia="zh-CN"/>
                </w:rPr>
                <w:delText>D012 单位定期存款</w:delText>
              </w:r>
            </w:del>
            <w:bookmarkStart w:id="212" w:name="_Toc23319493"/>
            <w:bookmarkEnd w:id="212"/>
          </w:p>
          <w:p>
            <w:pPr>
              <w:spacing w:line="240" w:lineRule="auto"/>
              <w:jc w:val="both"/>
              <w:outlineLvl w:val="2"/>
              <w:rPr>
                <w:del w:id="6222" w:author="吴媛媛" w:date="2019-10-29T08:57:00Z"/>
                <w:rFonts w:ascii="仿宋_GB2312" w:hAnsi="仿宋_GB2312" w:cs="仿宋_GB2312"/>
                <w:color w:val="000000"/>
                <w:sz w:val="21"/>
                <w:szCs w:val="21"/>
                <w:lang w:eastAsia="zh-CN"/>
              </w:rPr>
            </w:pPr>
            <w:del w:id="6223" w:author="吴媛媛" w:date="2019-10-29T08:57:00Z">
              <w:r>
                <w:rPr>
                  <w:rFonts w:hint="eastAsia" w:ascii="仿宋_GB2312" w:hAnsi="仿宋_GB2312" w:cs="仿宋_GB2312"/>
                  <w:color w:val="000000"/>
                  <w:sz w:val="21"/>
                  <w:szCs w:val="21"/>
                  <w:lang w:eastAsia="zh-CN"/>
                </w:rPr>
                <w:delText>D013 活期储蓄存款</w:delText>
              </w:r>
            </w:del>
            <w:bookmarkStart w:id="213" w:name="_Toc23319494"/>
            <w:bookmarkEnd w:id="213"/>
          </w:p>
          <w:p>
            <w:pPr>
              <w:spacing w:line="240" w:lineRule="auto"/>
              <w:jc w:val="both"/>
              <w:outlineLvl w:val="2"/>
              <w:rPr>
                <w:del w:id="6224" w:author="吴媛媛" w:date="2019-10-29T08:57:00Z"/>
                <w:rFonts w:ascii="仿宋_GB2312" w:hAnsi="仿宋_GB2312" w:cs="仿宋_GB2312"/>
                <w:color w:val="000000"/>
                <w:sz w:val="21"/>
                <w:szCs w:val="21"/>
                <w:lang w:eastAsia="zh-CN"/>
              </w:rPr>
            </w:pPr>
            <w:del w:id="6225" w:author="吴媛媛" w:date="2019-10-29T08:57:00Z">
              <w:r>
                <w:rPr>
                  <w:rFonts w:hint="eastAsia" w:ascii="仿宋_GB2312" w:hAnsi="仿宋_GB2312" w:cs="仿宋_GB2312"/>
                  <w:color w:val="000000"/>
                  <w:sz w:val="21"/>
                  <w:szCs w:val="21"/>
                  <w:lang w:eastAsia="zh-CN"/>
                </w:rPr>
                <w:delText>D014 定期储蓄存款</w:delText>
              </w:r>
            </w:del>
            <w:bookmarkStart w:id="214" w:name="_Toc23319495"/>
            <w:bookmarkEnd w:id="214"/>
          </w:p>
          <w:p>
            <w:pPr>
              <w:spacing w:line="240" w:lineRule="auto"/>
              <w:jc w:val="both"/>
              <w:outlineLvl w:val="2"/>
              <w:rPr>
                <w:del w:id="6226" w:author="吴媛媛" w:date="2019-10-29T08:57:00Z"/>
                <w:rFonts w:ascii="仿宋_GB2312" w:hAnsi="仿宋_GB2312" w:cs="仿宋_GB2312"/>
                <w:color w:val="000000"/>
                <w:sz w:val="21"/>
                <w:szCs w:val="21"/>
                <w:lang w:eastAsia="zh-CN"/>
              </w:rPr>
            </w:pPr>
            <w:del w:id="6227" w:author="吴媛媛" w:date="2019-10-29T08:57:00Z">
              <w:r>
                <w:rPr>
                  <w:rFonts w:hint="eastAsia" w:ascii="仿宋_GB2312" w:hAnsi="仿宋_GB2312" w:cs="仿宋_GB2312"/>
                  <w:color w:val="000000"/>
                  <w:sz w:val="21"/>
                  <w:szCs w:val="21"/>
                  <w:lang w:eastAsia="zh-CN"/>
                </w:rPr>
                <w:delText>D02 定活两便存款</w:delText>
              </w:r>
            </w:del>
            <w:bookmarkStart w:id="215" w:name="_Toc23319496"/>
            <w:bookmarkEnd w:id="215"/>
          </w:p>
          <w:p>
            <w:pPr>
              <w:spacing w:line="240" w:lineRule="auto"/>
              <w:jc w:val="both"/>
              <w:outlineLvl w:val="2"/>
              <w:rPr>
                <w:del w:id="6228" w:author="吴媛媛" w:date="2019-10-29T08:57:00Z"/>
                <w:rFonts w:ascii="仿宋_GB2312" w:hAnsi="仿宋_GB2312" w:cs="仿宋_GB2312"/>
                <w:color w:val="000000"/>
                <w:sz w:val="21"/>
                <w:szCs w:val="21"/>
                <w:lang w:eastAsia="zh-CN"/>
              </w:rPr>
            </w:pPr>
            <w:del w:id="6229" w:author="吴媛媛" w:date="2019-10-29T08:57:00Z">
              <w:r>
                <w:rPr>
                  <w:rFonts w:hint="eastAsia" w:ascii="仿宋_GB2312" w:hAnsi="仿宋_GB2312" w:cs="仿宋_GB2312"/>
                  <w:color w:val="000000"/>
                  <w:sz w:val="21"/>
                  <w:szCs w:val="21"/>
                  <w:lang w:eastAsia="zh-CN"/>
                </w:rPr>
                <w:delText>D03 通知存款</w:delText>
              </w:r>
            </w:del>
            <w:bookmarkStart w:id="216" w:name="_Toc23319497"/>
            <w:bookmarkEnd w:id="216"/>
          </w:p>
          <w:p>
            <w:pPr>
              <w:spacing w:line="240" w:lineRule="auto"/>
              <w:jc w:val="both"/>
              <w:outlineLvl w:val="2"/>
              <w:rPr>
                <w:del w:id="6230" w:author="吴媛媛" w:date="2019-10-29T08:57:00Z"/>
                <w:rFonts w:ascii="仿宋_GB2312" w:hAnsi="仿宋_GB2312" w:cs="仿宋_GB2312"/>
                <w:color w:val="000000"/>
                <w:sz w:val="21"/>
                <w:szCs w:val="21"/>
                <w:lang w:eastAsia="zh-CN"/>
              </w:rPr>
            </w:pPr>
            <w:del w:id="6231" w:author="吴媛媛" w:date="2019-10-29T08:57:00Z">
              <w:r>
                <w:rPr>
                  <w:rFonts w:hint="eastAsia" w:ascii="仿宋_GB2312" w:hAnsi="仿宋_GB2312" w:cs="仿宋_GB2312"/>
                  <w:color w:val="000000"/>
                  <w:sz w:val="21"/>
                  <w:szCs w:val="21"/>
                  <w:lang w:eastAsia="zh-CN"/>
                </w:rPr>
                <w:delText>D04 协议存款</w:delText>
              </w:r>
            </w:del>
            <w:bookmarkStart w:id="217" w:name="_Toc23319498"/>
            <w:bookmarkEnd w:id="217"/>
          </w:p>
          <w:p>
            <w:pPr>
              <w:spacing w:line="240" w:lineRule="auto"/>
              <w:jc w:val="both"/>
              <w:outlineLvl w:val="2"/>
              <w:rPr>
                <w:del w:id="6232" w:author="吴媛媛" w:date="2019-10-29T08:57:00Z"/>
                <w:rFonts w:ascii="仿宋_GB2312" w:hAnsi="仿宋_GB2312" w:cs="仿宋_GB2312"/>
                <w:color w:val="000000"/>
                <w:sz w:val="21"/>
                <w:szCs w:val="21"/>
                <w:lang w:eastAsia="zh-CN"/>
              </w:rPr>
            </w:pPr>
            <w:del w:id="6233" w:author="吴媛媛" w:date="2019-10-29T08:57:00Z">
              <w:r>
                <w:rPr>
                  <w:rFonts w:hint="eastAsia" w:ascii="仿宋_GB2312" w:hAnsi="仿宋_GB2312" w:cs="仿宋_GB2312"/>
                  <w:color w:val="000000"/>
                  <w:sz w:val="21"/>
                  <w:szCs w:val="21"/>
                  <w:lang w:eastAsia="zh-CN"/>
                </w:rPr>
                <w:delText>D05 协定存款</w:delText>
              </w:r>
            </w:del>
            <w:bookmarkStart w:id="218" w:name="_Toc23319499"/>
            <w:bookmarkEnd w:id="218"/>
          </w:p>
          <w:p>
            <w:pPr>
              <w:spacing w:line="240" w:lineRule="auto"/>
              <w:jc w:val="both"/>
              <w:outlineLvl w:val="2"/>
              <w:rPr>
                <w:del w:id="6234" w:author="吴媛媛" w:date="2019-10-29T08:57:00Z"/>
                <w:rFonts w:ascii="仿宋_GB2312" w:hAnsi="仿宋_GB2312" w:cs="仿宋_GB2312"/>
                <w:color w:val="000000"/>
                <w:sz w:val="21"/>
                <w:szCs w:val="21"/>
                <w:lang w:eastAsia="zh-CN"/>
              </w:rPr>
            </w:pPr>
            <w:del w:id="6235" w:author="吴媛媛" w:date="2019-10-29T08:57:00Z">
              <w:r>
                <w:rPr>
                  <w:rFonts w:hint="eastAsia" w:ascii="仿宋_GB2312" w:hAnsi="仿宋_GB2312" w:cs="仿宋_GB2312"/>
                  <w:color w:val="000000"/>
                  <w:sz w:val="21"/>
                  <w:szCs w:val="21"/>
                  <w:lang w:eastAsia="zh-CN"/>
                </w:rPr>
                <w:delText>D051 结算户存款</w:delText>
              </w:r>
            </w:del>
            <w:bookmarkStart w:id="219" w:name="_Toc23319500"/>
            <w:bookmarkEnd w:id="219"/>
          </w:p>
          <w:p>
            <w:pPr>
              <w:spacing w:line="240" w:lineRule="auto"/>
              <w:jc w:val="both"/>
              <w:outlineLvl w:val="2"/>
              <w:rPr>
                <w:del w:id="6236" w:author="吴媛媛" w:date="2019-10-29T08:57:00Z"/>
                <w:rFonts w:ascii="仿宋_GB2312" w:hAnsi="仿宋_GB2312" w:cs="仿宋_GB2312"/>
                <w:color w:val="000000"/>
                <w:sz w:val="21"/>
                <w:szCs w:val="21"/>
                <w:lang w:eastAsia="zh-CN"/>
              </w:rPr>
            </w:pPr>
            <w:del w:id="6237" w:author="吴媛媛" w:date="2019-10-29T08:57:00Z">
              <w:r>
                <w:rPr>
                  <w:rFonts w:hint="eastAsia" w:ascii="仿宋_GB2312" w:hAnsi="仿宋_GB2312" w:cs="仿宋_GB2312"/>
                  <w:color w:val="000000"/>
                  <w:sz w:val="21"/>
                  <w:szCs w:val="21"/>
                  <w:lang w:eastAsia="zh-CN"/>
                </w:rPr>
                <w:delText>D052 协定户存款</w:delText>
              </w:r>
            </w:del>
            <w:bookmarkStart w:id="220" w:name="_Toc23319501"/>
            <w:bookmarkEnd w:id="220"/>
          </w:p>
          <w:p>
            <w:pPr>
              <w:spacing w:line="240" w:lineRule="auto"/>
              <w:jc w:val="both"/>
              <w:outlineLvl w:val="2"/>
              <w:rPr>
                <w:del w:id="6238" w:author="吴媛媛" w:date="2019-10-29T08:57:00Z"/>
                <w:rFonts w:ascii="仿宋_GB2312" w:hAnsi="仿宋_GB2312" w:cs="仿宋_GB2312"/>
                <w:color w:val="000000"/>
                <w:sz w:val="21"/>
                <w:szCs w:val="21"/>
                <w:lang w:eastAsia="zh-CN"/>
              </w:rPr>
            </w:pPr>
            <w:del w:id="6239" w:author="吴媛媛" w:date="2019-10-29T08:57:00Z">
              <w:r>
                <w:rPr>
                  <w:rFonts w:hint="eastAsia" w:ascii="仿宋_GB2312" w:hAnsi="仿宋_GB2312" w:cs="仿宋_GB2312"/>
                  <w:color w:val="000000"/>
                  <w:sz w:val="21"/>
                  <w:szCs w:val="21"/>
                  <w:lang w:eastAsia="zh-CN"/>
                </w:rPr>
                <w:delText>D06 保证金存款</w:delText>
              </w:r>
            </w:del>
            <w:bookmarkStart w:id="221" w:name="_Toc23319502"/>
            <w:bookmarkEnd w:id="221"/>
          </w:p>
          <w:p>
            <w:pPr>
              <w:spacing w:line="240" w:lineRule="auto"/>
              <w:jc w:val="both"/>
              <w:outlineLvl w:val="2"/>
              <w:rPr>
                <w:del w:id="6240" w:author="吴媛媛" w:date="2019-10-29T08:57:00Z"/>
                <w:rFonts w:ascii="仿宋_GB2312" w:hAnsi="仿宋_GB2312" w:cs="仿宋_GB2312"/>
                <w:color w:val="000000"/>
                <w:sz w:val="21"/>
                <w:szCs w:val="21"/>
                <w:lang w:eastAsia="zh-CN"/>
              </w:rPr>
            </w:pPr>
            <w:del w:id="6241" w:author="吴媛媛" w:date="2019-10-29T08:57:00Z">
              <w:r>
                <w:rPr>
                  <w:rFonts w:hint="eastAsia" w:ascii="仿宋_GB2312" w:hAnsi="仿宋_GB2312" w:cs="仿宋_GB2312"/>
                  <w:color w:val="000000"/>
                  <w:sz w:val="21"/>
                  <w:szCs w:val="21"/>
                  <w:lang w:eastAsia="zh-CN"/>
                </w:rPr>
                <w:delText>D061 银行承兑汇票保证金存款</w:delText>
              </w:r>
            </w:del>
            <w:bookmarkStart w:id="222" w:name="_Toc23319503"/>
            <w:bookmarkEnd w:id="222"/>
          </w:p>
          <w:p>
            <w:pPr>
              <w:spacing w:line="240" w:lineRule="auto"/>
              <w:jc w:val="both"/>
              <w:outlineLvl w:val="2"/>
              <w:rPr>
                <w:del w:id="6242" w:author="吴媛媛" w:date="2019-10-29T08:57:00Z"/>
                <w:rFonts w:ascii="仿宋_GB2312" w:hAnsi="仿宋_GB2312" w:cs="仿宋_GB2312"/>
                <w:color w:val="000000"/>
                <w:sz w:val="21"/>
                <w:szCs w:val="21"/>
                <w:lang w:eastAsia="zh-CN"/>
              </w:rPr>
            </w:pPr>
            <w:del w:id="6243" w:author="吴媛媛" w:date="2019-10-29T08:57:00Z">
              <w:r>
                <w:rPr>
                  <w:rFonts w:hint="eastAsia" w:ascii="仿宋_GB2312" w:hAnsi="仿宋_GB2312" w:cs="仿宋_GB2312"/>
                  <w:color w:val="000000"/>
                  <w:sz w:val="21"/>
                  <w:szCs w:val="21"/>
                  <w:lang w:eastAsia="zh-CN"/>
                </w:rPr>
                <w:delText>D062 信用证保证金存款</w:delText>
              </w:r>
            </w:del>
            <w:bookmarkStart w:id="223" w:name="_Toc23319504"/>
            <w:bookmarkEnd w:id="223"/>
          </w:p>
          <w:p>
            <w:pPr>
              <w:spacing w:line="240" w:lineRule="auto"/>
              <w:jc w:val="both"/>
              <w:outlineLvl w:val="2"/>
              <w:rPr>
                <w:del w:id="6244" w:author="吴媛媛" w:date="2019-10-29T08:57:00Z"/>
                <w:rFonts w:ascii="仿宋_GB2312" w:hAnsi="仿宋_GB2312" w:cs="仿宋_GB2312"/>
                <w:color w:val="000000"/>
                <w:sz w:val="21"/>
                <w:szCs w:val="21"/>
                <w:lang w:eastAsia="zh-CN"/>
              </w:rPr>
            </w:pPr>
            <w:del w:id="6245" w:author="吴媛媛" w:date="2019-10-29T08:57:00Z">
              <w:r>
                <w:rPr>
                  <w:rFonts w:hint="eastAsia" w:ascii="仿宋_GB2312" w:hAnsi="仿宋_GB2312" w:cs="仿宋_GB2312"/>
                  <w:color w:val="000000"/>
                  <w:sz w:val="21"/>
                  <w:szCs w:val="21"/>
                  <w:lang w:eastAsia="zh-CN"/>
                </w:rPr>
                <w:delText>D063 保函保证金存款</w:delText>
              </w:r>
            </w:del>
            <w:bookmarkStart w:id="224" w:name="_Toc23319505"/>
            <w:bookmarkEnd w:id="224"/>
          </w:p>
          <w:p>
            <w:pPr>
              <w:spacing w:line="240" w:lineRule="auto"/>
              <w:jc w:val="both"/>
              <w:outlineLvl w:val="2"/>
              <w:rPr>
                <w:del w:id="6246" w:author="吴媛媛" w:date="2019-10-29T08:57:00Z"/>
                <w:rFonts w:ascii="仿宋_GB2312" w:hAnsi="仿宋_GB2312" w:cs="仿宋_GB2312"/>
                <w:color w:val="000000"/>
                <w:sz w:val="21"/>
                <w:szCs w:val="21"/>
                <w:lang w:eastAsia="zh-CN"/>
              </w:rPr>
            </w:pPr>
            <w:del w:id="6247" w:author="吴媛媛" w:date="2019-10-29T08:57:00Z">
              <w:r>
                <w:rPr>
                  <w:rFonts w:hint="eastAsia" w:ascii="仿宋_GB2312" w:hAnsi="仿宋_GB2312" w:cs="仿宋_GB2312"/>
                  <w:color w:val="000000"/>
                  <w:sz w:val="21"/>
                  <w:szCs w:val="21"/>
                  <w:lang w:eastAsia="zh-CN"/>
                </w:rPr>
                <w:delText>D064 银行本票保证金存款</w:delText>
              </w:r>
            </w:del>
            <w:bookmarkStart w:id="225" w:name="_Toc23319506"/>
            <w:bookmarkEnd w:id="225"/>
          </w:p>
          <w:p>
            <w:pPr>
              <w:spacing w:line="240" w:lineRule="auto"/>
              <w:jc w:val="both"/>
              <w:outlineLvl w:val="2"/>
              <w:rPr>
                <w:del w:id="6248" w:author="吴媛媛" w:date="2019-10-29T08:57:00Z"/>
                <w:rFonts w:ascii="仿宋_GB2312" w:hAnsi="仿宋_GB2312" w:cs="仿宋_GB2312"/>
                <w:color w:val="000000"/>
                <w:sz w:val="21"/>
                <w:szCs w:val="21"/>
                <w:lang w:eastAsia="zh-CN"/>
              </w:rPr>
            </w:pPr>
            <w:del w:id="6249" w:author="吴媛媛" w:date="2019-10-29T08:57:00Z">
              <w:r>
                <w:rPr>
                  <w:rFonts w:hint="eastAsia" w:ascii="仿宋_GB2312" w:hAnsi="仿宋_GB2312" w:cs="仿宋_GB2312"/>
                  <w:color w:val="000000"/>
                  <w:sz w:val="21"/>
                  <w:szCs w:val="21"/>
                  <w:lang w:eastAsia="zh-CN"/>
                </w:rPr>
                <w:delText>D065 信用卡保证金存款</w:delText>
              </w:r>
            </w:del>
            <w:bookmarkStart w:id="226" w:name="_Toc23319507"/>
            <w:bookmarkEnd w:id="226"/>
          </w:p>
          <w:p>
            <w:pPr>
              <w:spacing w:line="240" w:lineRule="auto"/>
              <w:jc w:val="both"/>
              <w:outlineLvl w:val="2"/>
              <w:rPr>
                <w:del w:id="6250" w:author="吴媛媛" w:date="2019-10-29T08:57:00Z"/>
                <w:rFonts w:ascii="仿宋_GB2312" w:hAnsi="仿宋_GB2312" w:cs="仿宋_GB2312"/>
                <w:color w:val="000000"/>
                <w:sz w:val="21"/>
                <w:szCs w:val="21"/>
                <w:lang w:eastAsia="zh-CN"/>
              </w:rPr>
            </w:pPr>
            <w:del w:id="6251" w:author="吴媛媛" w:date="2019-10-29T08:57:00Z">
              <w:r>
                <w:rPr>
                  <w:rFonts w:hint="eastAsia" w:ascii="仿宋_GB2312" w:hAnsi="仿宋_GB2312" w:cs="仿宋_GB2312"/>
                  <w:color w:val="000000"/>
                  <w:sz w:val="21"/>
                  <w:szCs w:val="21"/>
                  <w:lang w:eastAsia="zh-CN"/>
                </w:rPr>
                <w:delText>D066 金融衍生产品交易保证金存款</w:delText>
              </w:r>
            </w:del>
            <w:bookmarkStart w:id="227" w:name="_Toc23319508"/>
            <w:bookmarkEnd w:id="227"/>
          </w:p>
          <w:p>
            <w:pPr>
              <w:spacing w:line="240" w:lineRule="auto"/>
              <w:jc w:val="both"/>
              <w:outlineLvl w:val="2"/>
              <w:rPr>
                <w:del w:id="6252" w:author="吴媛媛" w:date="2019-10-29T08:57:00Z"/>
                <w:rFonts w:ascii="仿宋_GB2312" w:hAnsi="仿宋_GB2312" w:cs="仿宋_GB2312"/>
                <w:color w:val="000000"/>
                <w:sz w:val="21"/>
                <w:szCs w:val="21"/>
                <w:lang w:eastAsia="zh-CN"/>
              </w:rPr>
            </w:pPr>
            <w:del w:id="6253" w:author="吴媛媛" w:date="2019-10-29T08:57:00Z">
              <w:r>
                <w:rPr>
                  <w:rFonts w:hint="eastAsia" w:ascii="仿宋_GB2312" w:hAnsi="仿宋_GB2312" w:cs="仿宋_GB2312"/>
                  <w:color w:val="000000"/>
                  <w:sz w:val="21"/>
                  <w:szCs w:val="21"/>
                  <w:lang w:eastAsia="zh-CN"/>
                </w:rPr>
                <w:delText>D067 黄金交易保证金存款</w:delText>
              </w:r>
            </w:del>
            <w:bookmarkStart w:id="228" w:name="_Toc23319509"/>
            <w:bookmarkEnd w:id="228"/>
          </w:p>
          <w:p>
            <w:pPr>
              <w:spacing w:line="240" w:lineRule="auto"/>
              <w:jc w:val="both"/>
              <w:outlineLvl w:val="2"/>
              <w:rPr>
                <w:del w:id="6254" w:author="吴媛媛" w:date="2019-10-29T08:57:00Z"/>
                <w:rFonts w:ascii="仿宋_GB2312" w:hAnsi="仿宋_GB2312" w:cs="仿宋_GB2312"/>
                <w:color w:val="000000"/>
                <w:sz w:val="21"/>
                <w:szCs w:val="21"/>
                <w:lang w:eastAsia="zh-CN"/>
              </w:rPr>
            </w:pPr>
            <w:del w:id="6255" w:author="吴媛媛" w:date="2019-10-29T08:57:00Z">
              <w:r>
                <w:rPr>
                  <w:rFonts w:hint="eastAsia" w:ascii="仿宋_GB2312" w:hAnsi="仿宋_GB2312" w:cs="仿宋_GB2312"/>
                  <w:color w:val="000000"/>
                  <w:sz w:val="21"/>
                  <w:szCs w:val="21"/>
                  <w:lang w:eastAsia="zh-CN"/>
                </w:rPr>
                <w:delText>D068 证券交易保证金</w:delText>
              </w:r>
            </w:del>
            <w:bookmarkStart w:id="229" w:name="_Toc23319510"/>
            <w:bookmarkEnd w:id="229"/>
          </w:p>
          <w:p>
            <w:pPr>
              <w:spacing w:line="240" w:lineRule="auto"/>
              <w:jc w:val="both"/>
              <w:outlineLvl w:val="2"/>
              <w:rPr>
                <w:del w:id="6256" w:author="吴媛媛" w:date="2019-10-29T08:57:00Z"/>
                <w:rFonts w:ascii="仿宋_GB2312" w:hAnsi="仿宋_GB2312" w:cs="仿宋_GB2312"/>
                <w:color w:val="000000"/>
                <w:sz w:val="21"/>
                <w:szCs w:val="21"/>
                <w:lang w:eastAsia="zh-CN"/>
              </w:rPr>
            </w:pPr>
            <w:del w:id="6257" w:author="吴媛媛" w:date="2019-10-29T08:57:00Z">
              <w:r>
                <w:rPr>
                  <w:rFonts w:hint="eastAsia" w:ascii="仿宋_GB2312" w:hAnsi="仿宋_GB2312" w:cs="仿宋_GB2312"/>
                  <w:color w:val="000000"/>
                  <w:sz w:val="21"/>
                  <w:szCs w:val="21"/>
                  <w:lang w:eastAsia="zh-CN"/>
                </w:rPr>
                <w:delText>D069 其他保证金存款</w:delText>
              </w:r>
            </w:del>
            <w:bookmarkStart w:id="230" w:name="_Toc23319511"/>
            <w:bookmarkEnd w:id="230"/>
          </w:p>
          <w:p>
            <w:pPr>
              <w:spacing w:line="240" w:lineRule="auto"/>
              <w:jc w:val="both"/>
              <w:outlineLvl w:val="2"/>
              <w:rPr>
                <w:del w:id="6258" w:author="吴媛媛" w:date="2019-10-29T08:57:00Z"/>
                <w:rFonts w:ascii="仿宋_GB2312" w:hAnsi="仿宋_GB2312" w:cs="仿宋_GB2312"/>
                <w:color w:val="000000"/>
                <w:sz w:val="21"/>
                <w:szCs w:val="21"/>
                <w:lang w:eastAsia="zh-CN"/>
              </w:rPr>
            </w:pPr>
            <w:del w:id="6259" w:author="吴媛媛" w:date="2019-10-29T08:57:00Z">
              <w:r>
                <w:rPr>
                  <w:rFonts w:hint="eastAsia" w:ascii="仿宋_GB2312" w:hAnsi="仿宋_GB2312" w:cs="仿宋_GB2312"/>
                  <w:color w:val="000000"/>
                  <w:sz w:val="21"/>
                  <w:szCs w:val="21"/>
                  <w:lang w:eastAsia="zh-CN"/>
                </w:rPr>
                <w:delText>D07 应解汇款及临时存款</w:delText>
              </w:r>
            </w:del>
            <w:bookmarkStart w:id="231" w:name="_Toc23319512"/>
            <w:bookmarkEnd w:id="231"/>
          </w:p>
          <w:p>
            <w:pPr>
              <w:spacing w:line="240" w:lineRule="auto"/>
              <w:jc w:val="both"/>
              <w:outlineLvl w:val="2"/>
              <w:rPr>
                <w:del w:id="6260" w:author="吴媛媛" w:date="2019-10-29T08:57:00Z"/>
                <w:rFonts w:ascii="仿宋_GB2312" w:hAnsi="仿宋_GB2312" w:cs="仿宋_GB2312"/>
                <w:color w:val="000000"/>
                <w:sz w:val="21"/>
                <w:szCs w:val="21"/>
                <w:lang w:eastAsia="zh-CN"/>
              </w:rPr>
            </w:pPr>
            <w:del w:id="6261" w:author="吴媛媛" w:date="2019-10-29T08:57:00Z">
              <w:r>
                <w:rPr>
                  <w:rFonts w:hint="eastAsia" w:ascii="仿宋_GB2312" w:hAnsi="仿宋_GB2312" w:cs="仿宋_GB2312"/>
                  <w:color w:val="000000"/>
                  <w:sz w:val="21"/>
                  <w:szCs w:val="21"/>
                  <w:lang w:eastAsia="zh-CN"/>
                </w:rPr>
                <w:delText>D08 结构性存款</w:delText>
              </w:r>
            </w:del>
            <w:bookmarkStart w:id="232" w:name="_Toc23319513"/>
            <w:bookmarkEnd w:id="232"/>
          </w:p>
          <w:p>
            <w:pPr>
              <w:spacing w:line="240" w:lineRule="auto"/>
              <w:jc w:val="both"/>
              <w:outlineLvl w:val="2"/>
              <w:rPr>
                <w:del w:id="6262" w:author="吴媛媛" w:date="2019-10-29T08:57:00Z"/>
                <w:rFonts w:ascii="仿宋_GB2312" w:hAnsi="仿宋_GB2312" w:cs="仿宋_GB2312"/>
                <w:color w:val="000000"/>
                <w:sz w:val="21"/>
                <w:szCs w:val="21"/>
                <w:lang w:eastAsia="zh-CN"/>
              </w:rPr>
            </w:pPr>
            <w:del w:id="6263" w:author="吴媛媛" w:date="2019-10-29T08:57:00Z">
              <w:r>
                <w:rPr>
                  <w:rFonts w:hint="eastAsia" w:ascii="仿宋_GB2312" w:hAnsi="仿宋_GB2312" w:cs="仿宋_GB2312"/>
                  <w:color w:val="000000"/>
                  <w:sz w:val="21"/>
                  <w:szCs w:val="21"/>
                  <w:lang w:eastAsia="zh-CN"/>
                </w:rPr>
                <w:delText>D09 信用卡存款</w:delText>
              </w:r>
            </w:del>
            <w:bookmarkStart w:id="233" w:name="_Toc23319514"/>
            <w:bookmarkEnd w:id="233"/>
          </w:p>
          <w:p>
            <w:pPr>
              <w:spacing w:line="240" w:lineRule="auto"/>
              <w:jc w:val="both"/>
              <w:outlineLvl w:val="2"/>
              <w:rPr>
                <w:del w:id="6264" w:author="吴媛媛" w:date="2019-10-29T08:57:00Z"/>
                <w:rFonts w:ascii="仿宋_GB2312" w:hAnsi="仿宋_GB2312" w:cs="仿宋_GB2312"/>
                <w:color w:val="000000"/>
                <w:sz w:val="21"/>
                <w:szCs w:val="21"/>
                <w:lang w:eastAsia="zh-CN"/>
              </w:rPr>
            </w:pPr>
            <w:del w:id="6265" w:author="吴媛媛" w:date="2019-10-29T08:57:00Z">
              <w:r>
                <w:rPr>
                  <w:rFonts w:hint="eastAsia" w:ascii="仿宋_GB2312" w:hAnsi="仿宋_GB2312" w:cs="仿宋_GB2312"/>
                  <w:color w:val="000000"/>
                  <w:sz w:val="21"/>
                  <w:szCs w:val="21"/>
                  <w:lang w:eastAsia="zh-CN"/>
                </w:rPr>
                <w:delText>D091 贷记卡存款</w:delText>
              </w:r>
            </w:del>
            <w:bookmarkStart w:id="234" w:name="_Toc23319515"/>
            <w:bookmarkEnd w:id="234"/>
          </w:p>
          <w:p>
            <w:pPr>
              <w:spacing w:line="240" w:lineRule="auto"/>
              <w:jc w:val="both"/>
              <w:outlineLvl w:val="2"/>
              <w:rPr>
                <w:del w:id="6266" w:author="吴媛媛" w:date="2019-10-29T08:57:00Z"/>
                <w:rFonts w:ascii="仿宋_GB2312" w:hAnsi="仿宋_GB2312" w:cs="仿宋_GB2312"/>
                <w:color w:val="000000"/>
                <w:sz w:val="21"/>
                <w:szCs w:val="21"/>
                <w:lang w:eastAsia="zh-CN"/>
              </w:rPr>
            </w:pPr>
            <w:del w:id="6267" w:author="吴媛媛" w:date="2019-10-29T08:57:00Z">
              <w:r>
                <w:rPr>
                  <w:rFonts w:hint="eastAsia" w:ascii="仿宋_GB2312" w:hAnsi="仿宋_GB2312" w:cs="仿宋_GB2312"/>
                  <w:color w:val="000000"/>
                  <w:sz w:val="21"/>
                  <w:szCs w:val="21"/>
                  <w:lang w:eastAsia="zh-CN"/>
                </w:rPr>
                <w:delText>D092 准贷记卡存款</w:delText>
              </w:r>
            </w:del>
            <w:bookmarkStart w:id="235" w:name="_Toc23319516"/>
            <w:bookmarkEnd w:id="235"/>
          </w:p>
          <w:p>
            <w:pPr>
              <w:spacing w:line="240" w:lineRule="auto"/>
              <w:jc w:val="both"/>
              <w:outlineLvl w:val="2"/>
              <w:rPr>
                <w:del w:id="6268" w:author="吴媛媛" w:date="2019-10-29T08:57:00Z"/>
                <w:rFonts w:ascii="仿宋_GB2312" w:hAnsi="仿宋_GB2312" w:cs="仿宋_GB2312"/>
                <w:color w:val="000000"/>
                <w:sz w:val="21"/>
                <w:szCs w:val="21"/>
                <w:lang w:eastAsia="zh-CN"/>
              </w:rPr>
            </w:pPr>
            <w:del w:id="6269" w:author="吴媛媛" w:date="2019-10-29T08:57:00Z">
              <w:r>
                <w:rPr>
                  <w:rFonts w:hint="eastAsia" w:ascii="仿宋_GB2312" w:hAnsi="仿宋_GB2312" w:cs="仿宋_GB2312"/>
                  <w:color w:val="000000"/>
                  <w:sz w:val="21"/>
                  <w:szCs w:val="21"/>
                  <w:lang w:eastAsia="zh-CN"/>
                </w:rPr>
                <w:delText>D10 财政性存款</w:delText>
              </w:r>
            </w:del>
            <w:bookmarkStart w:id="236" w:name="_Toc23319517"/>
            <w:bookmarkEnd w:id="236"/>
          </w:p>
          <w:p>
            <w:pPr>
              <w:spacing w:line="240" w:lineRule="auto"/>
              <w:jc w:val="both"/>
              <w:outlineLvl w:val="2"/>
              <w:rPr>
                <w:del w:id="6270" w:author="吴媛媛" w:date="2019-10-29T08:57:00Z"/>
                <w:rFonts w:ascii="仿宋_GB2312" w:hAnsi="仿宋_GB2312" w:cs="仿宋_GB2312"/>
                <w:color w:val="000000"/>
                <w:sz w:val="21"/>
                <w:szCs w:val="21"/>
                <w:lang w:eastAsia="zh-CN"/>
              </w:rPr>
            </w:pPr>
            <w:del w:id="6271" w:author="吴媛媛" w:date="2019-10-29T08:57:00Z">
              <w:r>
                <w:rPr>
                  <w:rFonts w:hint="eastAsia" w:ascii="仿宋_GB2312" w:hAnsi="仿宋_GB2312" w:cs="仿宋_GB2312"/>
                  <w:color w:val="000000"/>
                  <w:sz w:val="21"/>
                  <w:szCs w:val="21"/>
                  <w:lang w:eastAsia="zh-CN"/>
                </w:rPr>
                <w:delText>D101 国库存款</w:delText>
              </w:r>
            </w:del>
            <w:bookmarkStart w:id="237" w:name="_Toc23319518"/>
            <w:bookmarkEnd w:id="237"/>
          </w:p>
          <w:p>
            <w:pPr>
              <w:spacing w:line="240" w:lineRule="auto"/>
              <w:jc w:val="both"/>
              <w:outlineLvl w:val="2"/>
              <w:rPr>
                <w:del w:id="6272" w:author="吴媛媛" w:date="2019-10-29T08:57:00Z"/>
                <w:rFonts w:ascii="仿宋_GB2312" w:hAnsi="仿宋_GB2312" w:cs="仿宋_GB2312"/>
                <w:color w:val="000000"/>
                <w:sz w:val="21"/>
                <w:szCs w:val="21"/>
                <w:lang w:eastAsia="zh-CN"/>
              </w:rPr>
            </w:pPr>
            <w:del w:id="6273" w:author="吴媛媛" w:date="2019-10-29T08:57:00Z">
              <w:r>
                <w:rPr>
                  <w:rFonts w:hint="eastAsia" w:ascii="仿宋_GB2312" w:hAnsi="仿宋_GB2312" w:cs="仿宋_GB2312"/>
                  <w:color w:val="000000"/>
                  <w:sz w:val="21"/>
                  <w:szCs w:val="21"/>
                  <w:lang w:eastAsia="zh-CN"/>
                </w:rPr>
                <w:delText>D1011 财政库款</w:delText>
              </w:r>
            </w:del>
            <w:bookmarkStart w:id="238" w:name="_Toc23319519"/>
            <w:bookmarkEnd w:id="238"/>
          </w:p>
          <w:p>
            <w:pPr>
              <w:spacing w:line="240" w:lineRule="auto"/>
              <w:jc w:val="both"/>
              <w:outlineLvl w:val="2"/>
              <w:rPr>
                <w:del w:id="6274" w:author="吴媛媛" w:date="2019-10-29T08:57:00Z"/>
                <w:rFonts w:ascii="仿宋_GB2312" w:hAnsi="仿宋_GB2312" w:cs="仿宋_GB2312"/>
                <w:color w:val="000000"/>
                <w:sz w:val="21"/>
                <w:szCs w:val="21"/>
                <w:lang w:eastAsia="zh-CN"/>
              </w:rPr>
            </w:pPr>
            <w:del w:id="6275" w:author="吴媛媛" w:date="2019-10-29T08:57:00Z">
              <w:r>
                <w:rPr>
                  <w:rFonts w:hint="eastAsia" w:ascii="仿宋_GB2312" w:hAnsi="仿宋_GB2312" w:cs="仿宋_GB2312"/>
                  <w:color w:val="000000"/>
                  <w:sz w:val="21"/>
                  <w:szCs w:val="21"/>
                  <w:lang w:eastAsia="zh-CN"/>
                </w:rPr>
                <w:delText>D1012 财政过渡存款</w:delText>
              </w:r>
            </w:del>
            <w:bookmarkStart w:id="239" w:name="_Toc23319520"/>
            <w:bookmarkEnd w:id="239"/>
          </w:p>
          <w:p>
            <w:pPr>
              <w:spacing w:line="240" w:lineRule="auto"/>
              <w:jc w:val="both"/>
              <w:outlineLvl w:val="2"/>
              <w:rPr>
                <w:del w:id="6276" w:author="吴媛媛" w:date="2019-10-29T08:57:00Z"/>
                <w:rFonts w:ascii="仿宋_GB2312" w:hAnsi="仿宋_GB2312" w:cs="仿宋_GB2312"/>
                <w:color w:val="000000"/>
                <w:sz w:val="21"/>
                <w:szCs w:val="21"/>
                <w:lang w:eastAsia="zh-CN"/>
              </w:rPr>
            </w:pPr>
            <w:del w:id="6277" w:author="吴媛媛" w:date="2019-10-29T08:57:00Z">
              <w:r>
                <w:rPr>
                  <w:rFonts w:hint="eastAsia" w:ascii="仿宋_GB2312" w:hAnsi="仿宋_GB2312" w:cs="仿宋_GB2312"/>
                  <w:color w:val="000000"/>
                  <w:sz w:val="21"/>
                  <w:szCs w:val="21"/>
                  <w:lang w:eastAsia="zh-CN"/>
                </w:rPr>
                <w:delText>D109 其他财政存款</w:delText>
              </w:r>
            </w:del>
            <w:bookmarkStart w:id="240" w:name="_Toc23319521"/>
            <w:bookmarkEnd w:id="240"/>
          </w:p>
          <w:p>
            <w:pPr>
              <w:spacing w:line="240" w:lineRule="auto"/>
              <w:jc w:val="both"/>
              <w:outlineLvl w:val="2"/>
              <w:rPr>
                <w:del w:id="6278" w:author="吴媛媛" w:date="2019-10-29T08:57:00Z"/>
                <w:rFonts w:ascii="仿宋_GB2312" w:hAnsi="仿宋_GB2312" w:cs="仿宋_GB2312"/>
                <w:color w:val="000000"/>
                <w:sz w:val="21"/>
                <w:szCs w:val="21"/>
                <w:lang w:eastAsia="zh-CN"/>
              </w:rPr>
            </w:pPr>
            <w:del w:id="6279" w:author="吴媛媛" w:date="2019-10-29T08:57:00Z">
              <w:r>
                <w:rPr>
                  <w:rFonts w:hint="eastAsia" w:ascii="仿宋_GB2312" w:hAnsi="仿宋_GB2312" w:cs="仿宋_GB2312"/>
                  <w:color w:val="000000"/>
                  <w:sz w:val="21"/>
                  <w:szCs w:val="21"/>
                  <w:lang w:eastAsia="zh-CN"/>
                </w:rPr>
                <w:delText>D1091 划缴财政存款</w:delText>
              </w:r>
            </w:del>
            <w:bookmarkStart w:id="241" w:name="_Toc23319522"/>
            <w:bookmarkEnd w:id="241"/>
          </w:p>
          <w:p>
            <w:pPr>
              <w:spacing w:line="240" w:lineRule="auto"/>
              <w:jc w:val="both"/>
              <w:outlineLvl w:val="2"/>
              <w:rPr>
                <w:del w:id="6280" w:author="吴媛媛" w:date="2019-10-29T08:57:00Z"/>
                <w:rFonts w:ascii="仿宋_GB2312" w:hAnsi="仿宋_GB2312" w:cs="仿宋_GB2312"/>
                <w:color w:val="000000"/>
                <w:sz w:val="21"/>
                <w:szCs w:val="21"/>
                <w:lang w:eastAsia="zh-CN"/>
              </w:rPr>
            </w:pPr>
            <w:del w:id="6281" w:author="吴媛媛" w:date="2019-10-29T08:57:00Z">
              <w:r>
                <w:rPr>
                  <w:rFonts w:hint="eastAsia" w:ascii="仿宋_GB2312" w:hAnsi="仿宋_GB2312" w:cs="仿宋_GB2312"/>
                  <w:color w:val="000000"/>
                  <w:sz w:val="21"/>
                  <w:szCs w:val="21"/>
                  <w:lang w:eastAsia="zh-CN"/>
                </w:rPr>
                <w:delText>D1092 待结算财政款项</w:delText>
              </w:r>
            </w:del>
            <w:bookmarkStart w:id="242" w:name="_Toc23319523"/>
            <w:bookmarkEnd w:id="242"/>
          </w:p>
          <w:p>
            <w:pPr>
              <w:spacing w:line="240" w:lineRule="auto"/>
              <w:jc w:val="both"/>
              <w:outlineLvl w:val="2"/>
              <w:rPr>
                <w:del w:id="6282" w:author="吴媛媛" w:date="2019-10-29T08:57:00Z"/>
                <w:rFonts w:ascii="仿宋_GB2312" w:hAnsi="仿宋_GB2312" w:cs="仿宋_GB2312"/>
                <w:color w:val="000000"/>
                <w:sz w:val="21"/>
                <w:szCs w:val="21"/>
                <w:lang w:eastAsia="zh-CN"/>
              </w:rPr>
            </w:pPr>
            <w:del w:id="6283" w:author="吴媛媛" w:date="2019-10-29T08:57:00Z">
              <w:r>
                <w:rPr>
                  <w:rFonts w:hint="eastAsia" w:ascii="仿宋_GB2312" w:hAnsi="仿宋_GB2312" w:cs="仿宋_GB2312"/>
                  <w:color w:val="000000"/>
                  <w:sz w:val="21"/>
                  <w:szCs w:val="21"/>
                  <w:lang w:eastAsia="zh-CN"/>
                </w:rPr>
                <w:delText>D1093 财政专用基金存款</w:delText>
              </w:r>
            </w:del>
            <w:bookmarkStart w:id="243" w:name="_Toc23319524"/>
            <w:bookmarkEnd w:id="243"/>
          </w:p>
          <w:p>
            <w:pPr>
              <w:spacing w:line="240" w:lineRule="auto"/>
              <w:jc w:val="both"/>
              <w:outlineLvl w:val="2"/>
              <w:rPr>
                <w:del w:id="6284" w:author="吴媛媛" w:date="2019-10-29T08:57:00Z"/>
                <w:rFonts w:ascii="仿宋_GB2312" w:hAnsi="仿宋_GB2312" w:cs="仿宋_GB2312"/>
                <w:color w:val="000000"/>
                <w:sz w:val="21"/>
                <w:szCs w:val="21"/>
                <w:lang w:eastAsia="zh-CN"/>
              </w:rPr>
            </w:pPr>
            <w:del w:id="6285" w:author="吴媛媛" w:date="2019-10-29T08:57:00Z">
              <w:r>
                <w:rPr>
                  <w:rFonts w:hint="eastAsia" w:ascii="仿宋_GB2312" w:hAnsi="仿宋_GB2312" w:cs="仿宋_GB2312"/>
                  <w:color w:val="000000"/>
                  <w:sz w:val="21"/>
                  <w:szCs w:val="21"/>
                  <w:lang w:eastAsia="zh-CN"/>
                </w:rPr>
                <w:delText>D1094 财政预算外存款</w:delText>
              </w:r>
            </w:del>
            <w:bookmarkStart w:id="244" w:name="_Toc23319525"/>
            <w:bookmarkEnd w:id="244"/>
          </w:p>
          <w:p>
            <w:pPr>
              <w:spacing w:line="240" w:lineRule="auto"/>
              <w:jc w:val="both"/>
              <w:outlineLvl w:val="2"/>
              <w:rPr>
                <w:del w:id="6286" w:author="吴媛媛" w:date="2019-10-29T08:57:00Z"/>
                <w:rFonts w:ascii="仿宋_GB2312" w:hAnsi="仿宋_GB2312" w:cs="仿宋_GB2312"/>
                <w:color w:val="000000"/>
                <w:sz w:val="21"/>
                <w:szCs w:val="21"/>
                <w:lang w:eastAsia="zh-CN"/>
              </w:rPr>
            </w:pPr>
            <w:del w:id="6287" w:author="吴媛媛" w:date="2019-10-29T08:57:00Z">
              <w:r>
                <w:rPr>
                  <w:rFonts w:hint="eastAsia" w:ascii="仿宋_GB2312" w:hAnsi="仿宋_GB2312" w:cs="仿宋_GB2312"/>
                  <w:color w:val="000000"/>
                  <w:sz w:val="21"/>
                  <w:szCs w:val="21"/>
                  <w:lang w:eastAsia="zh-CN"/>
                </w:rPr>
                <w:delText>D1095 国库定期存款</w:delText>
              </w:r>
            </w:del>
            <w:bookmarkStart w:id="245" w:name="_Toc23319526"/>
            <w:bookmarkEnd w:id="245"/>
          </w:p>
          <w:p>
            <w:pPr>
              <w:spacing w:line="240" w:lineRule="auto"/>
              <w:jc w:val="both"/>
              <w:outlineLvl w:val="2"/>
              <w:rPr>
                <w:del w:id="6288" w:author="吴媛媛" w:date="2019-10-29T08:57:00Z"/>
                <w:rFonts w:ascii="仿宋_GB2312" w:hAnsi="仿宋_GB2312" w:cs="仿宋_GB2312"/>
                <w:color w:val="000000"/>
                <w:sz w:val="21"/>
                <w:szCs w:val="21"/>
                <w:lang w:eastAsia="zh-CN"/>
              </w:rPr>
            </w:pPr>
            <w:del w:id="6289" w:author="吴媛媛" w:date="2019-10-29T08:57:00Z">
              <w:r>
                <w:rPr>
                  <w:rFonts w:hint="eastAsia" w:ascii="仿宋_GB2312" w:hAnsi="仿宋_GB2312" w:cs="仿宋_GB2312"/>
                  <w:color w:val="000000"/>
                  <w:sz w:val="21"/>
                  <w:szCs w:val="21"/>
                  <w:lang w:eastAsia="zh-CN"/>
                </w:rPr>
                <w:delText>D11 第三方存管存款</w:delText>
              </w:r>
            </w:del>
            <w:bookmarkStart w:id="246" w:name="_Toc23319527"/>
            <w:bookmarkEnd w:id="246"/>
          </w:p>
          <w:p>
            <w:pPr>
              <w:spacing w:line="240" w:lineRule="auto"/>
              <w:jc w:val="both"/>
              <w:outlineLvl w:val="2"/>
              <w:rPr>
                <w:del w:id="6290" w:author="吴媛媛" w:date="2019-10-29T08:57:00Z"/>
                <w:rFonts w:ascii="仿宋_GB2312" w:hAnsi="仿宋_GB2312" w:cs="仿宋_GB2312"/>
                <w:color w:val="000000"/>
                <w:sz w:val="21"/>
                <w:szCs w:val="21"/>
                <w:lang w:eastAsia="zh-CN"/>
              </w:rPr>
            </w:pPr>
            <w:del w:id="6291" w:author="吴媛媛" w:date="2019-10-29T08:57:00Z">
              <w:r>
                <w:rPr>
                  <w:rFonts w:hint="eastAsia" w:ascii="仿宋_GB2312" w:hAnsi="仿宋_GB2312" w:cs="仿宋_GB2312"/>
                  <w:color w:val="000000"/>
                  <w:sz w:val="21"/>
                  <w:szCs w:val="21"/>
                  <w:lang w:eastAsia="zh-CN"/>
                </w:rPr>
                <w:delText>D12 准备金存款</w:delText>
              </w:r>
            </w:del>
            <w:bookmarkStart w:id="247" w:name="_Toc23319528"/>
            <w:bookmarkEnd w:id="247"/>
          </w:p>
          <w:p>
            <w:pPr>
              <w:spacing w:line="240" w:lineRule="auto"/>
              <w:jc w:val="both"/>
              <w:outlineLvl w:val="2"/>
              <w:rPr>
                <w:del w:id="6292" w:author="吴媛媛" w:date="2019-10-29T08:57:00Z"/>
                <w:rFonts w:ascii="仿宋_GB2312" w:hAnsi="仿宋_GB2312" w:cs="仿宋_GB2312"/>
                <w:color w:val="000000"/>
                <w:sz w:val="21"/>
                <w:szCs w:val="21"/>
                <w:lang w:eastAsia="zh-CN"/>
              </w:rPr>
            </w:pPr>
            <w:del w:id="6293" w:author="吴媛媛" w:date="2019-10-29T08:57:00Z">
              <w:r>
                <w:rPr>
                  <w:rFonts w:hint="eastAsia" w:ascii="仿宋_GB2312" w:hAnsi="仿宋_GB2312" w:cs="仿宋_GB2312"/>
                  <w:color w:val="000000"/>
                  <w:sz w:val="21"/>
                  <w:szCs w:val="21"/>
                  <w:lang w:eastAsia="zh-CN"/>
                </w:rPr>
                <w:delText>D13 存放</w:delText>
              </w:r>
            </w:del>
            <w:bookmarkStart w:id="248" w:name="_Toc23319529"/>
            <w:bookmarkEnd w:id="248"/>
          </w:p>
          <w:p>
            <w:pPr>
              <w:spacing w:line="240" w:lineRule="auto"/>
              <w:jc w:val="both"/>
              <w:outlineLvl w:val="2"/>
              <w:rPr>
                <w:del w:id="6294" w:author="吴媛媛" w:date="2019-10-29T08:57:00Z"/>
                <w:rFonts w:ascii="仿宋_GB2312" w:hAnsi="仿宋_GB2312" w:cs="仿宋_GB2312"/>
                <w:color w:val="000000"/>
                <w:sz w:val="21"/>
                <w:szCs w:val="21"/>
                <w:lang w:eastAsia="zh-CN"/>
              </w:rPr>
            </w:pPr>
            <w:del w:id="6295" w:author="吴媛媛" w:date="2019-10-29T08:57:00Z">
              <w:r>
                <w:rPr>
                  <w:rFonts w:hint="eastAsia" w:ascii="仿宋_GB2312" w:hAnsi="仿宋_GB2312" w:cs="仿宋_GB2312"/>
                  <w:color w:val="000000"/>
                  <w:sz w:val="21"/>
                  <w:szCs w:val="21"/>
                  <w:lang w:eastAsia="zh-CN"/>
                </w:rPr>
                <w:delText>D14 特种存款</w:delText>
              </w:r>
            </w:del>
            <w:bookmarkStart w:id="249" w:name="_Toc23319530"/>
            <w:bookmarkEnd w:id="249"/>
          </w:p>
          <w:p>
            <w:pPr>
              <w:spacing w:line="240" w:lineRule="auto"/>
              <w:jc w:val="both"/>
              <w:outlineLvl w:val="2"/>
              <w:rPr>
                <w:del w:id="6296" w:author="吴媛媛" w:date="2019-10-29T08:57:00Z"/>
                <w:rFonts w:ascii="仿宋_GB2312" w:hAnsi="仿宋_GB2312" w:cs="仿宋_GB2312"/>
                <w:color w:val="000000"/>
                <w:sz w:val="21"/>
                <w:szCs w:val="21"/>
                <w:lang w:eastAsia="zh-CN"/>
              </w:rPr>
            </w:pPr>
            <w:del w:id="6297" w:author="吴媛媛" w:date="2019-10-29T08:57:00Z">
              <w:r>
                <w:rPr>
                  <w:rFonts w:hint="eastAsia" w:ascii="仿宋_GB2312" w:hAnsi="仿宋_GB2312" w:cs="仿宋_GB2312"/>
                  <w:color w:val="000000"/>
                  <w:sz w:val="21"/>
                  <w:szCs w:val="21"/>
                  <w:lang w:eastAsia="zh-CN"/>
                </w:rPr>
                <w:delText>D15 委托资金存款（净）</w:delText>
              </w:r>
            </w:del>
            <w:bookmarkStart w:id="250" w:name="_Toc23319531"/>
            <w:bookmarkEnd w:id="250"/>
          </w:p>
          <w:p>
            <w:pPr>
              <w:spacing w:line="240" w:lineRule="auto"/>
              <w:jc w:val="both"/>
              <w:outlineLvl w:val="2"/>
              <w:rPr>
                <w:del w:id="6298" w:author="吴媛媛" w:date="2019-10-29T08:57:00Z"/>
                <w:rFonts w:ascii="仿宋_GB2312" w:hAnsi="仿宋_GB2312" w:cs="仿宋_GB2312"/>
                <w:color w:val="000000"/>
                <w:sz w:val="21"/>
                <w:szCs w:val="21"/>
                <w:lang w:eastAsia="zh-CN"/>
              </w:rPr>
            </w:pPr>
            <w:del w:id="6299" w:author="吴媛媛" w:date="2019-10-29T08:57:00Z">
              <w:r>
                <w:rPr>
                  <w:rFonts w:hint="eastAsia" w:ascii="仿宋_GB2312" w:hAnsi="仿宋_GB2312" w:cs="仿宋_GB2312"/>
                  <w:color w:val="000000"/>
                  <w:sz w:val="21"/>
                  <w:szCs w:val="21"/>
                  <w:lang w:eastAsia="zh-CN"/>
                </w:rPr>
                <w:delText>D99 其他存款</w:delText>
              </w:r>
            </w:del>
            <w:bookmarkStart w:id="251" w:name="_Toc23319532"/>
            <w:bookmarkEnd w:id="251"/>
          </w:p>
        </w:tc>
        <w:bookmarkStart w:id="252" w:name="_Toc23319533"/>
        <w:bookmarkEnd w:id="252"/>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300"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301" w:author="吴媛媛" w:date="2019-10-29T08:57:00Z"/>
                <w:rFonts w:ascii="仿宋_GB2312" w:hAnsi="仿宋_GB2312" w:cs="仿宋_GB2312"/>
                <w:color w:val="000000"/>
                <w:sz w:val="21"/>
                <w:szCs w:val="21"/>
                <w:lang w:eastAsia="zh-CN"/>
              </w:rPr>
            </w:pPr>
            <w:del w:id="6302" w:author="吴媛媛" w:date="2019-10-29T08:57:00Z">
              <w:r>
                <w:rPr>
                  <w:rFonts w:hint="eastAsia" w:ascii="仿宋_GB2312" w:hAnsi="仿宋_GB2312" w:cs="仿宋_GB2312"/>
                  <w:color w:val="000000"/>
                  <w:sz w:val="21"/>
                  <w:szCs w:val="21"/>
                  <w:lang w:eastAsia="zh-CN"/>
                </w:rPr>
                <w:delText>10</w:delText>
              </w:r>
            </w:del>
            <w:bookmarkStart w:id="253" w:name="_Toc23319534"/>
            <w:bookmarkEnd w:id="253"/>
          </w:p>
        </w:tc>
        <w:tc>
          <w:tcPr>
            <w:tcW w:w="853" w:type="dxa"/>
            <w:vAlign w:val="center"/>
          </w:tcPr>
          <w:p>
            <w:pPr>
              <w:widowControl w:val="0"/>
              <w:spacing w:line="240" w:lineRule="auto"/>
              <w:jc w:val="center"/>
              <w:outlineLvl w:val="2"/>
              <w:rPr>
                <w:del w:id="6303" w:author="吴媛媛" w:date="2019-10-29T08:57:00Z"/>
                <w:rFonts w:ascii="仿宋_GB2312" w:hAnsi="仿宋_GB2312" w:cs="仿宋_GB2312"/>
                <w:color w:val="000000"/>
                <w:sz w:val="21"/>
                <w:szCs w:val="21"/>
                <w:lang w:eastAsia="zh-CN"/>
              </w:rPr>
            </w:pPr>
            <w:del w:id="6304" w:author="吴媛媛" w:date="2019-10-29T08:57:00Z">
              <w:r>
                <w:rPr>
                  <w:rFonts w:hint="eastAsia" w:ascii="仿宋_GB2312" w:hAnsi="仿宋_GB2312" w:cs="仿宋_GB2312"/>
                  <w:color w:val="000000"/>
                  <w:sz w:val="21"/>
                  <w:szCs w:val="21"/>
                  <w:lang w:eastAsia="zh-CN"/>
                </w:rPr>
                <w:delText>3090</w:delText>
              </w:r>
            </w:del>
            <w:bookmarkStart w:id="254" w:name="_Toc23319535"/>
            <w:bookmarkEnd w:id="254"/>
          </w:p>
        </w:tc>
        <w:tc>
          <w:tcPr>
            <w:tcW w:w="1564" w:type="dxa"/>
            <w:vAlign w:val="center"/>
          </w:tcPr>
          <w:p>
            <w:pPr>
              <w:spacing w:line="240" w:lineRule="auto"/>
              <w:jc w:val="center"/>
              <w:outlineLvl w:val="2"/>
              <w:rPr>
                <w:del w:id="6305" w:author="吴媛媛" w:date="2019-10-29T08:57:00Z"/>
                <w:rFonts w:ascii="仿宋_GB2312" w:hAnsi="仿宋_GB2312" w:cs="仿宋_GB2312"/>
                <w:color w:val="000000"/>
                <w:sz w:val="21"/>
                <w:szCs w:val="21"/>
                <w:lang w:eastAsia="zh-CN"/>
              </w:rPr>
            </w:pPr>
            <w:del w:id="6306" w:author="吴媛媛" w:date="2019-10-29T08:57:00Z">
              <w:r>
                <w:rPr>
                  <w:rFonts w:hint="eastAsia" w:ascii="仿宋_GB2312" w:hAnsi="仿宋_GB2312" w:cs="仿宋_GB2312"/>
                  <w:color w:val="000000"/>
                  <w:sz w:val="21"/>
                  <w:szCs w:val="21"/>
                  <w:lang w:eastAsia="zh-CN"/>
                </w:rPr>
                <w:delText>存款协议起始日期</w:delText>
              </w:r>
            </w:del>
            <w:bookmarkStart w:id="255" w:name="_Toc23319536"/>
            <w:bookmarkEnd w:id="255"/>
          </w:p>
        </w:tc>
        <w:tc>
          <w:tcPr>
            <w:tcW w:w="1137" w:type="dxa"/>
            <w:vAlign w:val="center"/>
          </w:tcPr>
          <w:p>
            <w:pPr>
              <w:spacing w:line="240" w:lineRule="auto"/>
              <w:jc w:val="center"/>
              <w:outlineLvl w:val="2"/>
              <w:rPr>
                <w:del w:id="6307" w:author="吴媛媛" w:date="2019-10-29T08:57:00Z"/>
                <w:rFonts w:ascii="仿宋_GB2312" w:hAnsi="仿宋_GB2312" w:cs="仿宋_GB2312"/>
                <w:color w:val="000000"/>
                <w:sz w:val="21"/>
                <w:szCs w:val="21"/>
                <w:lang w:eastAsia="zh-CN"/>
              </w:rPr>
            </w:pPr>
            <w:del w:id="6308" w:author="吴媛媛" w:date="2019-10-29T08:57:00Z">
              <w:r>
                <w:rPr>
                  <w:rFonts w:hint="eastAsia" w:ascii="仿宋_GB2312" w:hAnsi="仿宋_GB2312" w:cs="仿宋_GB2312"/>
                  <w:color w:val="000000"/>
                  <w:sz w:val="21"/>
                  <w:szCs w:val="21"/>
                  <w:lang w:eastAsia="zh-CN"/>
                </w:rPr>
                <w:delText>YYYY-MM-DD</w:delText>
              </w:r>
            </w:del>
            <w:bookmarkStart w:id="256" w:name="_Toc23319537"/>
            <w:bookmarkEnd w:id="256"/>
          </w:p>
        </w:tc>
        <w:tc>
          <w:tcPr>
            <w:tcW w:w="4213" w:type="dxa"/>
            <w:tcMar>
              <w:top w:w="15" w:type="dxa"/>
              <w:left w:w="15" w:type="dxa"/>
              <w:bottom w:w="0" w:type="dxa"/>
              <w:right w:w="15" w:type="dxa"/>
            </w:tcMar>
            <w:vAlign w:val="center"/>
          </w:tcPr>
          <w:p>
            <w:pPr>
              <w:spacing w:line="240" w:lineRule="auto"/>
              <w:jc w:val="both"/>
              <w:outlineLvl w:val="2"/>
              <w:rPr>
                <w:del w:id="6309" w:author="吴媛媛" w:date="2019-10-29T08:57:00Z"/>
                <w:rFonts w:ascii="仿宋_GB2312" w:hAnsi="仿宋_GB2312" w:cs="仿宋_GB2312"/>
                <w:color w:val="000000"/>
                <w:sz w:val="21"/>
                <w:szCs w:val="21"/>
                <w:lang w:eastAsia="zh-CN"/>
              </w:rPr>
            </w:pPr>
            <w:del w:id="6310" w:author="吴媛媛" w:date="2019-10-29T08:57:00Z">
              <w:r>
                <w:rPr>
                  <w:rFonts w:hint="eastAsia" w:ascii="仿宋_GB2312" w:hAnsi="仿宋_GB2312" w:cs="仿宋_GB2312"/>
                  <w:color w:val="000000"/>
                  <w:sz w:val="21"/>
                  <w:szCs w:val="21"/>
                  <w:lang w:eastAsia="zh-CN"/>
                </w:rPr>
                <w:delText>1.指存款协议的生效日期。</w:delText>
              </w:r>
            </w:del>
            <w:del w:id="6311" w:author="吴媛媛" w:date="2019-10-29T08:57:00Z">
              <w:r>
                <w:rPr>
                  <w:rFonts w:hint="eastAsia" w:ascii="仿宋_GB2312" w:hAnsi="仿宋_GB2312" w:cs="仿宋_GB2312"/>
                  <w:color w:val="000000"/>
                  <w:sz w:val="21"/>
                  <w:szCs w:val="21"/>
                  <w:lang w:eastAsia="zh-CN"/>
                </w:rPr>
                <w:br w:type="textWrapping"/>
              </w:r>
            </w:del>
            <w:del w:id="6312" w:author="吴媛媛" w:date="2019-10-29T08:57:00Z">
              <w:r>
                <w:rPr>
                  <w:rFonts w:hint="eastAsia" w:ascii="仿宋_GB2312" w:hAnsi="仿宋_GB2312" w:cs="仿宋_GB2312"/>
                  <w:color w:val="000000"/>
                  <w:sz w:val="21"/>
                  <w:szCs w:val="21"/>
                  <w:lang w:eastAsia="zh-CN"/>
                </w:rPr>
                <w:delText>2.按照“YYYY-MM-DD”格式填写，应介于1900.01.01-录入当日，数据更新的频率为月度。</w:delText>
              </w:r>
            </w:del>
            <w:del w:id="6313" w:author="吴媛媛" w:date="2019-10-29T08:57:00Z">
              <w:r>
                <w:rPr>
                  <w:rFonts w:hint="eastAsia" w:ascii="仿宋_GB2312" w:hAnsi="仿宋_GB2312" w:cs="仿宋_GB2312"/>
                  <w:color w:val="000000"/>
                  <w:sz w:val="21"/>
                  <w:szCs w:val="21"/>
                  <w:lang w:eastAsia="zh-CN"/>
                </w:rPr>
                <w:br w:type="textWrapping"/>
              </w:r>
            </w:del>
            <w:del w:id="6314" w:author="吴媛媛" w:date="2019-10-29T08:57:00Z">
              <w:r>
                <w:rPr>
                  <w:rFonts w:hint="eastAsia" w:ascii="仿宋_GB2312" w:hAnsi="仿宋_GB2312" w:cs="仿宋_GB2312"/>
                  <w:color w:val="000000"/>
                  <w:sz w:val="21"/>
                  <w:szCs w:val="21"/>
                  <w:lang w:eastAsia="zh-CN"/>
                </w:rPr>
                <w:delText>3.值域：0000-01-01到9999-12-31</w:delText>
              </w:r>
            </w:del>
            <w:bookmarkStart w:id="257" w:name="_Toc23319538"/>
            <w:bookmarkEnd w:id="257"/>
          </w:p>
        </w:tc>
        <w:bookmarkStart w:id="258" w:name="_Toc23319539"/>
        <w:bookmarkEnd w:id="258"/>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315"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316" w:author="吴媛媛" w:date="2019-10-29T08:57:00Z"/>
                <w:rFonts w:ascii="仿宋_GB2312" w:hAnsi="仿宋_GB2312" w:cs="仿宋_GB2312"/>
                <w:color w:val="000000"/>
                <w:sz w:val="21"/>
                <w:szCs w:val="21"/>
                <w:lang w:eastAsia="zh-CN"/>
              </w:rPr>
            </w:pPr>
            <w:del w:id="6317" w:author="吴媛媛" w:date="2019-10-29T08:57:00Z">
              <w:r>
                <w:rPr>
                  <w:rFonts w:hint="eastAsia" w:ascii="仿宋_GB2312" w:hAnsi="仿宋_GB2312" w:cs="仿宋_GB2312"/>
                  <w:color w:val="000000"/>
                  <w:sz w:val="21"/>
                  <w:szCs w:val="21"/>
                  <w:lang w:eastAsia="zh-CN"/>
                </w:rPr>
                <w:delText>11</w:delText>
              </w:r>
            </w:del>
            <w:bookmarkStart w:id="259" w:name="_Toc23319540"/>
            <w:bookmarkEnd w:id="259"/>
          </w:p>
        </w:tc>
        <w:tc>
          <w:tcPr>
            <w:tcW w:w="853" w:type="dxa"/>
            <w:vAlign w:val="center"/>
          </w:tcPr>
          <w:p>
            <w:pPr>
              <w:widowControl w:val="0"/>
              <w:spacing w:line="240" w:lineRule="auto"/>
              <w:jc w:val="center"/>
              <w:outlineLvl w:val="2"/>
              <w:rPr>
                <w:del w:id="6318" w:author="吴媛媛" w:date="2019-10-29T08:57:00Z"/>
                <w:rFonts w:ascii="仿宋_GB2312" w:hAnsi="仿宋_GB2312" w:cs="仿宋_GB2312"/>
                <w:color w:val="000000"/>
                <w:sz w:val="21"/>
                <w:szCs w:val="21"/>
                <w:lang w:eastAsia="zh-CN"/>
              </w:rPr>
            </w:pPr>
            <w:del w:id="6319" w:author="吴媛媛" w:date="2019-10-29T08:57:00Z">
              <w:r>
                <w:rPr>
                  <w:rFonts w:hint="eastAsia" w:ascii="仿宋_GB2312" w:hAnsi="仿宋_GB2312" w:cs="仿宋_GB2312"/>
                  <w:color w:val="000000"/>
                  <w:sz w:val="21"/>
                  <w:szCs w:val="21"/>
                  <w:lang w:eastAsia="zh-CN"/>
                </w:rPr>
                <w:delText>3100</w:delText>
              </w:r>
            </w:del>
            <w:bookmarkStart w:id="260" w:name="_Toc23319541"/>
            <w:bookmarkEnd w:id="260"/>
          </w:p>
        </w:tc>
        <w:tc>
          <w:tcPr>
            <w:tcW w:w="1564" w:type="dxa"/>
            <w:vAlign w:val="center"/>
          </w:tcPr>
          <w:p>
            <w:pPr>
              <w:spacing w:line="240" w:lineRule="auto"/>
              <w:jc w:val="center"/>
              <w:outlineLvl w:val="2"/>
              <w:rPr>
                <w:del w:id="6320" w:author="吴媛媛" w:date="2019-10-29T08:57:00Z"/>
                <w:rFonts w:ascii="仿宋_GB2312" w:hAnsi="仿宋_GB2312" w:cs="仿宋_GB2312"/>
                <w:color w:val="000000"/>
                <w:sz w:val="21"/>
                <w:szCs w:val="21"/>
                <w:lang w:eastAsia="zh-CN"/>
              </w:rPr>
            </w:pPr>
            <w:del w:id="6321" w:author="吴媛媛" w:date="2019-10-29T08:57:00Z">
              <w:r>
                <w:rPr>
                  <w:rFonts w:hint="eastAsia" w:ascii="仿宋_GB2312" w:hAnsi="仿宋_GB2312" w:cs="仿宋_GB2312"/>
                  <w:color w:val="000000"/>
                  <w:sz w:val="21"/>
                  <w:szCs w:val="21"/>
                  <w:lang w:eastAsia="zh-CN"/>
                </w:rPr>
                <w:delText>存款协议到期日期</w:delText>
              </w:r>
            </w:del>
            <w:bookmarkStart w:id="261" w:name="_Toc23319542"/>
            <w:bookmarkEnd w:id="261"/>
          </w:p>
        </w:tc>
        <w:tc>
          <w:tcPr>
            <w:tcW w:w="1137" w:type="dxa"/>
            <w:vAlign w:val="center"/>
          </w:tcPr>
          <w:p>
            <w:pPr>
              <w:spacing w:line="240" w:lineRule="auto"/>
              <w:jc w:val="center"/>
              <w:outlineLvl w:val="2"/>
              <w:rPr>
                <w:del w:id="6322" w:author="吴媛媛" w:date="2019-10-29T08:57:00Z"/>
                <w:rFonts w:ascii="仿宋_GB2312" w:hAnsi="仿宋_GB2312" w:cs="仿宋_GB2312"/>
                <w:color w:val="000000"/>
                <w:sz w:val="21"/>
                <w:szCs w:val="21"/>
                <w:lang w:eastAsia="zh-CN"/>
              </w:rPr>
            </w:pPr>
            <w:del w:id="6323" w:author="吴媛媛" w:date="2019-10-29T08:57:00Z">
              <w:r>
                <w:rPr>
                  <w:rFonts w:hint="eastAsia" w:ascii="仿宋_GB2312" w:hAnsi="仿宋_GB2312" w:cs="仿宋_GB2312"/>
                  <w:color w:val="000000"/>
                  <w:sz w:val="21"/>
                  <w:szCs w:val="21"/>
                  <w:lang w:eastAsia="zh-CN"/>
                </w:rPr>
                <w:delText>YYYY-MM-DD</w:delText>
              </w:r>
            </w:del>
            <w:bookmarkStart w:id="262" w:name="_Toc23319543"/>
            <w:bookmarkEnd w:id="262"/>
          </w:p>
        </w:tc>
        <w:tc>
          <w:tcPr>
            <w:tcW w:w="4213" w:type="dxa"/>
            <w:tcMar>
              <w:top w:w="15" w:type="dxa"/>
              <w:left w:w="15" w:type="dxa"/>
              <w:bottom w:w="0" w:type="dxa"/>
              <w:right w:w="15" w:type="dxa"/>
            </w:tcMar>
            <w:vAlign w:val="center"/>
          </w:tcPr>
          <w:p>
            <w:pPr>
              <w:spacing w:line="240" w:lineRule="auto"/>
              <w:jc w:val="both"/>
              <w:outlineLvl w:val="2"/>
              <w:rPr>
                <w:del w:id="6324" w:author="吴媛媛" w:date="2019-10-29T08:57:00Z"/>
                <w:rFonts w:ascii="仿宋_GB2312" w:hAnsi="仿宋_GB2312" w:cs="仿宋_GB2312"/>
                <w:color w:val="000000"/>
                <w:sz w:val="21"/>
                <w:szCs w:val="21"/>
                <w:lang w:eastAsia="zh-CN"/>
              </w:rPr>
            </w:pPr>
            <w:del w:id="6325" w:author="吴媛媛" w:date="2019-10-29T08:57:00Z">
              <w:r>
                <w:rPr>
                  <w:rFonts w:hint="eastAsia" w:ascii="仿宋_GB2312" w:hAnsi="仿宋_GB2312" w:cs="仿宋_GB2312"/>
                  <w:color w:val="000000"/>
                  <w:sz w:val="21"/>
                  <w:szCs w:val="21"/>
                  <w:lang w:eastAsia="zh-CN"/>
                </w:rPr>
                <w:delText>1.指存款协议约定的终止日期。</w:delText>
              </w:r>
            </w:del>
            <w:del w:id="6326" w:author="吴媛媛" w:date="2019-10-29T08:57:00Z">
              <w:r>
                <w:rPr>
                  <w:rFonts w:hint="eastAsia" w:ascii="仿宋_GB2312" w:hAnsi="仿宋_GB2312" w:cs="仿宋_GB2312"/>
                  <w:color w:val="000000"/>
                  <w:sz w:val="21"/>
                  <w:szCs w:val="21"/>
                  <w:lang w:eastAsia="zh-CN"/>
                </w:rPr>
                <w:br w:type="textWrapping"/>
              </w:r>
            </w:del>
            <w:del w:id="6327" w:author="吴媛媛" w:date="2019-10-29T08:57:00Z">
              <w:r>
                <w:rPr>
                  <w:rFonts w:hint="eastAsia" w:ascii="仿宋_GB2312" w:hAnsi="仿宋_GB2312" w:cs="仿宋_GB2312"/>
                  <w:color w:val="000000"/>
                  <w:sz w:val="21"/>
                  <w:szCs w:val="21"/>
                  <w:lang w:eastAsia="zh-CN"/>
                </w:rPr>
                <w:delText>2.按照“YYYY-MM-DD”格式填写，对于无法确定存款协议到期日的，为空，如：产品类别为定活两便的记录，到期日为空。数据更新的频率为月度。</w:delText>
              </w:r>
            </w:del>
            <w:del w:id="6328" w:author="吴媛媛" w:date="2019-10-29T08:57:00Z">
              <w:r>
                <w:rPr>
                  <w:rFonts w:hint="eastAsia" w:ascii="仿宋_GB2312" w:hAnsi="仿宋_GB2312" w:cs="仿宋_GB2312"/>
                  <w:color w:val="000000"/>
                  <w:sz w:val="21"/>
                  <w:szCs w:val="21"/>
                  <w:lang w:eastAsia="zh-CN"/>
                </w:rPr>
                <w:br w:type="textWrapping"/>
              </w:r>
            </w:del>
            <w:del w:id="6329" w:author="吴媛媛" w:date="2019-10-29T08:57:00Z">
              <w:r>
                <w:rPr>
                  <w:rFonts w:hint="eastAsia" w:ascii="仿宋_GB2312" w:hAnsi="仿宋_GB2312" w:cs="仿宋_GB2312"/>
                  <w:color w:val="000000"/>
                  <w:sz w:val="21"/>
                  <w:szCs w:val="21"/>
                  <w:lang w:eastAsia="zh-CN"/>
                </w:rPr>
                <w:delText>3.值域：0000-01-01到9999-12-31</w:delText>
              </w:r>
            </w:del>
            <w:bookmarkStart w:id="263" w:name="_Toc23319544"/>
            <w:bookmarkEnd w:id="263"/>
          </w:p>
        </w:tc>
        <w:bookmarkStart w:id="264" w:name="_Toc23319545"/>
        <w:bookmarkEnd w:id="264"/>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330"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331" w:author="吴媛媛" w:date="2019-10-29T08:57:00Z"/>
                <w:rFonts w:ascii="仿宋_GB2312" w:hAnsi="仿宋_GB2312" w:cs="仿宋_GB2312"/>
                <w:color w:val="000000"/>
                <w:sz w:val="21"/>
                <w:szCs w:val="21"/>
                <w:lang w:eastAsia="zh-CN"/>
              </w:rPr>
            </w:pPr>
            <w:del w:id="6332" w:author="吴媛媛" w:date="2019-10-29T08:57:00Z">
              <w:r>
                <w:rPr>
                  <w:rFonts w:hint="eastAsia" w:ascii="仿宋_GB2312" w:hAnsi="仿宋_GB2312" w:cs="仿宋_GB2312"/>
                  <w:color w:val="000000"/>
                  <w:sz w:val="21"/>
                  <w:szCs w:val="21"/>
                  <w:lang w:eastAsia="zh-CN"/>
                </w:rPr>
                <w:delText>12</w:delText>
              </w:r>
            </w:del>
            <w:bookmarkStart w:id="265" w:name="_Toc23319546"/>
            <w:bookmarkEnd w:id="265"/>
          </w:p>
        </w:tc>
        <w:tc>
          <w:tcPr>
            <w:tcW w:w="853" w:type="dxa"/>
            <w:vAlign w:val="center"/>
          </w:tcPr>
          <w:p>
            <w:pPr>
              <w:widowControl w:val="0"/>
              <w:spacing w:line="240" w:lineRule="auto"/>
              <w:jc w:val="center"/>
              <w:outlineLvl w:val="2"/>
              <w:rPr>
                <w:del w:id="6333" w:author="吴媛媛" w:date="2019-10-29T08:57:00Z"/>
                <w:rFonts w:ascii="仿宋_GB2312" w:hAnsi="仿宋_GB2312" w:cs="仿宋_GB2312"/>
                <w:color w:val="000000"/>
                <w:sz w:val="21"/>
                <w:szCs w:val="21"/>
                <w:lang w:eastAsia="zh-CN"/>
              </w:rPr>
            </w:pPr>
            <w:del w:id="6334" w:author="吴媛媛" w:date="2019-10-29T08:57:00Z">
              <w:r>
                <w:rPr>
                  <w:rFonts w:hint="eastAsia" w:ascii="仿宋_GB2312" w:hAnsi="仿宋_GB2312" w:cs="仿宋_GB2312"/>
                  <w:color w:val="000000"/>
                  <w:sz w:val="21"/>
                  <w:szCs w:val="21"/>
                  <w:lang w:eastAsia="zh-CN"/>
                </w:rPr>
                <w:delText>--</w:delText>
              </w:r>
            </w:del>
            <w:bookmarkStart w:id="266" w:name="_Toc23319547"/>
            <w:bookmarkEnd w:id="266"/>
          </w:p>
        </w:tc>
        <w:tc>
          <w:tcPr>
            <w:tcW w:w="1564" w:type="dxa"/>
            <w:vAlign w:val="center"/>
          </w:tcPr>
          <w:p>
            <w:pPr>
              <w:spacing w:line="240" w:lineRule="auto"/>
              <w:jc w:val="center"/>
              <w:outlineLvl w:val="2"/>
              <w:rPr>
                <w:del w:id="6335" w:author="吴媛媛" w:date="2019-10-29T08:57:00Z"/>
                <w:rFonts w:ascii="仿宋_GB2312" w:hAnsi="仿宋_GB2312" w:cs="仿宋_GB2312"/>
                <w:color w:val="000000"/>
                <w:sz w:val="21"/>
                <w:szCs w:val="21"/>
                <w:lang w:eastAsia="zh-CN"/>
              </w:rPr>
            </w:pPr>
            <w:del w:id="6336" w:author="吴媛媛" w:date="2019-10-29T08:57:00Z">
              <w:r>
                <w:rPr>
                  <w:rFonts w:hint="eastAsia" w:ascii="仿宋_GB2312" w:hAnsi="仿宋_GB2312" w:cs="仿宋_GB2312"/>
                  <w:color w:val="000000"/>
                  <w:sz w:val="21"/>
                  <w:szCs w:val="21"/>
                  <w:lang w:eastAsia="zh-CN"/>
                </w:rPr>
                <w:delText>存款协议实际到期日</w:delText>
              </w:r>
            </w:del>
            <w:bookmarkStart w:id="267" w:name="_Toc23319548"/>
            <w:bookmarkEnd w:id="267"/>
          </w:p>
        </w:tc>
        <w:tc>
          <w:tcPr>
            <w:tcW w:w="1137" w:type="dxa"/>
            <w:vAlign w:val="center"/>
          </w:tcPr>
          <w:p>
            <w:pPr>
              <w:spacing w:line="240" w:lineRule="auto"/>
              <w:jc w:val="center"/>
              <w:outlineLvl w:val="2"/>
              <w:rPr>
                <w:del w:id="6337" w:author="吴媛媛" w:date="2019-10-29T08:57:00Z"/>
                <w:rFonts w:ascii="仿宋_GB2312" w:hAnsi="仿宋_GB2312" w:cs="仿宋_GB2312"/>
                <w:color w:val="000000"/>
                <w:sz w:val="21"/>
                <w:szCs w:val="21"/>
                <w:lang w:eastAsia="zh-CN"/>
              </w:rPr>
            </w:pPr>
            <w:del w:id="6338" w:author="吴媛媛" w:date="2019-10-29T08:57:00Z">
              <w:r>
                <w:rPr>
                  <w:rFonts w:hint="eastAsia" w:ascii="仿宋_GB2312" w:hAnsi="仿宋_GB2312" w:cs="仿宋_GB2312"/>
                  <w:color w:val="000000"/>
                  <w:sz w:val="21"/>
                  <w:szCs w:val="21"/>
                  <w:lang w:eastAsia="zh-CN"/>
                </w:rPr>
                <w:delText>YYYY-MM-DD</w:delText>
              </w:r>
            </w:del>
            <w:bookmarkStart w:id="268" w:name="_Toc23319549"/>
            <w:bookmarkEnd w:id="268"/>
          </w:p>
        </w:tc>
        <w:tc>
          <w:tcPr>
            <w:tcW w:w="4213" w:type="dxa"/>
            <w:tcMar>
              <w:top w:w="15" w:type="dxa"/>
              <w:left w:w="15" w:type="dxa"/>
              <w:bottom w:w="0" w:type="dxa"/>
              <w:right w:w="15" w:type="dxa"/>
            </w:tcMar>
            <w:vAlign w:val="center"/>
          </w:tcPr>
          <w:p>
            <w:pPr>
              <w:spacing w:line="240" w:lineRule="auto"/>
              <w:jc w:val="both"/>
              <w:outlineLvl w:val="2"/>
              <w:rPr>
                <w:del w:id="6339" w:author="吴媛媛" w:date="2019-10-29T08:57:00Z"/>
                <w:rFonts w:ascii="仿宋_GB2312" w:hAnsi="仿宋_GB2312" w:cs="仿宋_GB2312"/>
                <w:color w:val="000000"/>
                <w:sz w:val="21"/>
                <w:szCs w:val="21"/>
                <w:lang w:eastAsia="zh-CN"/>
              </w:rPr>
            </w:pPr>
            <w:del w:id="6340" w:author="吴媛媛" w:date="2019-10-29T08:57:00Z">
              <w:r>
                <w:rPr>
                  <w:rFonts w:hint="eastAsia" w:ascii="仿宋_GB2312" w:hAnsi="仿宋_GB2312" w:cs="仿宋_GB2312"/>
                  <w:color w:val="000000"/>
                  <w:sz w:val="21"/>
                  <w:szCs w:val="21"/>
                  <w:lang w:eastAsia="zh-CN"/>
                </w:rPr>
                <w:delText>1.指存款合同实际支取日期。</w:delText>
              </w:r>
            </w:del>
            <w:del w:id="6341" w:author="吴媛媛" w:date="2019-10-29T08:57:00Z">
              <w:r>
                <w:rPr>
                  <w:rFonts w:hint="eastAsia" w:ascii="仿宋_GB2312" w:hAnsi="仿宋_GB2312" w:cs="仿宋_GB2312"/>
                  <w:color w:val="000000"/>
                  <w:sz w:val="21"/>
                  <w:szCs w:val="21"/>
                  <w:lang w:eastAsia="zh-CN"/>
                </w:rPr>
                <w:br w:type="textWrapping"/>
              </w:r>
            </w:del>
            <w:del w:id="6342" w:author="吴媛媛" w:date="2019-10-29T08:57:00Z">
              <w:r>
                <w:rPr>
                  <w:rFonts w:hint="eastAsia" w:ascii="仿宋_GB2312" w:hAnsi="仿宋_GB2312" w:cs="仿宋_GB2312"/>
                  <w:color w:val="000000"/>
                  <w:sz w:val="21"/>
                  <w:szCs w:val="21"/>
                  <w:lang w:eastAsia="zh-CN"/>
                </w:rPr>
                <w:delText>2.</w:delText>
              </w:r>
            </w:del>
            <w:ins w:id="6343" w:author="user" w:date="2019-09-26T10:28:00Z">
              <w:del w:id="6344" w:author="吴媛媛" w:date="2019-10-29T08:57:00Z">
                <w:r>
                  <w:rPr>
                    <w:rFonts w:hint="eastAsia" w:ascii="仿宋_GB2312" w:hAnsi="仿宋_GB2312" w:cs="仿宋_GB2312"/>
                    <w:color w:val="000000"/>
                    <w:sz w:val="21"/>
                    <w:szCs w:val="21"/>
                    <w:lang w:eastAsia="zh-CN"/>
                  </w:rPr>
                  <w:delText xml:space="preserve"> 若协议</w:delText>
                </w:r>
              </w:del>
            </w:ins>
            <w:ins w:id="6345" w:author="user" w:date="2019-09-26T10:28:00Z">
              <w:del w:id="6346" w:author="吴媛媛" w:date="2019-10-29T08:57:00Z">
                <w:r>
                  <w:rPr>
                    <w:rFonts w:ascii="仿宋_GB2312" w:hAnsi="仿宋_GB2312" w:cs="仿宋_GB2312"/>
                    <w:color w:val="000000"/>
                    <w:sz w:val="21"/>
                    <w:szCs w:val="21"/>
                    <w:lang w:eastAsia="zh-CN"/>
                  </w:rPr>
                  <w:delText>还在存续</w:delText>
                </w:r>
              </w:del>
            </w:ins>
            <w:ins w:id="6347" w:author="user" w:date="2019-09-26T10:28:00Z">
              <w:del w:id="6348" w:author="吴媛媛" w:date="2019-10-29T08:57:00Z">
                <w:r>
                  <w:rPr>
                    <w:rFonts w:hint="eastAsia" w:ascii="仿宋_GB2312" w:hAnsi="仿宋_GB2312" w:cs="仿宋_GB2312"/>
                    <w:color w:val="000000"/>
                    <w:sz w:val="21"/>
                    <w:szCs w:val="21"/>
                    <w:lang w:eastAsia="zh-CN"/>
                  </w:rPr>
                  <w:delText>期间</w:delText>
                </w:r>
              </w:del>
            </w:ins>
            <w:ins w:id="6349" w:author="user" w:date="2019-09-26T10:28:00Z">
              <w:del w:id="6350" w:author="吴媛媛" w:date="2019-10-29T08:57:00Z">
                <w:r>
                  <w:rPr>
                    <w:rFonts w:ascii="仿宋_GB2312" w:hAnsi="仿宋_GB2312" w:cs="仿宋_GB2312"/>
                    <w:color w:val="000000"/>
                    <w:sz w:val="21"/>
                    <w:szCs w:val="21"/>
                    <w:lang w:eastAsia="zh-CN"/>
                  </w:rPr>
                  <w:delText>，该字段为空。</w:delText>
                </w:r>
              </w:del>
            </w:ins>
            <w:del w:id="6351" w:author="吴媛媛" w:date="2019-10-29T08:57:00Z">
              <w:r>
                <w:rPr>
                  <w:rFonts w:hint="eastAsia" w:ascii="仿宋_GB2312" w:hAnsi="仿宋_GB2312" w:cs="仿宋_GB2312"/>
                  <w:color w:val="000000"/>
                  <w:sz w:val="21"/>
                  <w:szCs w:val="21"/>
                  <w:lang w:eastAsia="zh-CN"/>
                </w:rPr>
                <w:delText>按照“YYYY-MM-DD”格式填写，数据更新的频率为月度。</w:delText>
              </w:r>
            </w:del>
            <w:del w:id="6352" w:author="吴媛媛" w:date="2019-10-29T08:57:00Z">
              <w:r>
                <w:rPr>
                  <w:rFonts w:hint="eastAsia" w:ascii="仿宋_GB2312" w:hAnsi="仿宋_GB2312" w:cs="仿宋_GB2312"/>
                  <w:color w:val="000000"/>
                  <w:sz w:val="21"/>
                  <w:szCs w:val="21"/>
                  <w:lang w:eastAsia="zh-CN"/>
                </w:rPr>
                <w:br w:type="textWrapping"/>
              </w:r>
            </w:del>
            <w:del w:id="6353" w:author="吴媛媛" w:date="2019-10-29T08:57:00Z">
              <w:r>
                <w:rPr>
                  <w:rFonts w:hint="eastAsia" w:ascii="仿宋_GB2312" w:hAnsi="仿宋_GB2312" w:cs="仿宋_GB2312"/>
                  <w:color w:val="000000"/>
                  <w:sz w:val="21"/>
                  <w:szCs w:val="21"/>
                  <w:lang w:eastAsia="zh-CN"/>
                </w:rPr>
                <w:delText>3.值域：0000-01-01到9999-12-31</w:delText>
              </w:r>
            </w:del>
            <w:bookmarkStart w:id="269" w:name="_Toc23319550"/>
            <w:bookmarkEnd w:id="269"/>
          </w:p>
        </w:tc>
        <w:bookmarkStart w:id="270" w:name="_Toc23319551"/>
        <w:bookmarkEnd w:id="270"/>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354"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355" w:author="吴媛媛" w:date="2019-10-29T08:57:00Z"/>
                <w:rFonts w:ascii="仿宋_GB2312" w:hAnsi="仿宋_GB2312" w:cs="仿宋_GB2312"/>
                <w:color w:val="000000"/>
                <w:sz w:val="21"/>
                <w:szCs w:val="21"/>
                <w:lang w:eastAsia="zh-CN"/>
              </w:rPr>
            </w:pPr>
            <w:del w:id="6356" w:author="吴媛媛" w:date="2019-10-29T08:57:00Z">
              <w:r>
                <w:rPr>
                  <w:rFonts w:hint="eastAsia" w:ascii="仿宋_GB2312" w:hAnsi="仿宋_GB2312" w:cs="仿宋_GB2312"/>
                  <w:color w:val="000000"/>
                  <w:sz w:val="21"/>
                  <w:szCs w:val="21"/>
                  <w:lang w:eastAsia="zh-CN"/>
                </w:rPr>
                <w:delText>13</w:delText>
              </w:r>
            </w:del>
            <w:bookmarkStart w:id="271" w:name="_Toc23319552"/>
            <w:bookmarkEnd w:id="271"/>
          </w:p>
        </w:tc>
        <w:tc>
          <w:tcPr>
            <w:tcW w:w="853" w:type="dxa"/>
            <w:vAlign w:val="center"/>
          </w:tcPr>
          <w:p>
            <w:pPr>
              <w:widowControl w:val="0"/>
              <w:spacing w:line="240" w:lineRule="auto"/>
              <w:jc w:val="center"/>
              <w:outlineLvl w:val="2"/>
              <w:rPr>
                <w:del w:id="6357" w:author="吴媛媛" w:date="2019-10-29T08:57:00Z"/>
                <w:rFonts w:ascii="仿宋_GB2312" w:hAnsi="仿宋_GB2312" w:cs="仿宋_GB2312"/>
                <w:color w:val="000000"/>
                <w:sz w:val="21"/>
                <w:szCs w:val="21"/>
                <w:lang w:eastAsia="zh-CN"/>
              </w:rPr>
            </w:pPr>
            <w:del w:id="6358" w:author="吴媛媛" w:date="2019-10-29T08:57:00Z">
              <w:r>
                <w:rPr>
                  <w:rFonts w:hint="eastAsia" w:ascii="仿宋_GB2312" w:hAnsi="仿宋_GB2312" w:cs="仿宋_GB2312"/>
                  <w:color w:val="000000"/>
                  <w:sz w:val="21"/>
                  <w:szCs w:val="21"/>
                  <w:lang w:eastAsia="zh-CN"/>
                </w:rPr>
                <w:delText>3120</w:delText>
              </w:r>
            </w:del>
            <w:bookmarkStart w:id="272" w:name="_Toc23319553"/>
            <w:bookmarkEnd w:id="272"/>
          </w:p>
        </w:tc>
        <w:tc>
          <w:tcPr>
            <w:tcW w:w="1564" w:type="dxa"/>
            <w:vAlign w:val="center"/>
          </w:tcPr>
          <w:p>
            <w:pPr>
              <w:spacing w:line="240" w:lineRule="auto"/>
              <w:jc w:val="center"/>
              <w:outlineLvl w:val="2"/>
              <w:rPr>
                <w:del w:id="6359" w:author="吴媛媛" w:date="2019-10-29T08:57:00Z"/>
                <w:rFonts w:ascii="仿宋_GB2312" w:hAnsi="仿宋_GB2312" w:cs="仿宋_GB2312"/>
                <w:color w:val="000000"/>
                <w:sz w:val="21"/>
                <w:szCs w:val="21"/>
                <w:lang w:eastAsia="zh-CN"/>
              </w:rPr>
            </w:pPr>
            <w:del w:id="6360" w:author="吴媛媛" w:date="2019-10-29T08:57:00Z">
              <w:r>
                <w:rPr>
                  <w:rFonts w:hint="eastAsia" w:ascii="仿宋_GB2312" w:hAnsi="仿宋_GB2312" w:cs="仿宋_GB2312"/>
                  <w:color w:val="000000"/>
                  <w:sz w:val="21"/>
                  <w:szCs w:val="21"/>
                  <w:lang w:eastAsia="zh-CN"/>
                </w:rPr>
                <w:delText>币种</w:delText>
              </w:r>
            </w:del>
            <w:bookmarkStart w:id="273" w:name="_Toc23319554"/>
            <w:bookmarkEnd w:id="273"/>
          </w:p>
        </w:tc>
        <w:tc>
          <w:tcPr>
            <w:tcW w:w="1137" w:type="dxa"/>
            <w:vAlign w:val="center"/>
          </w:tcPr>
          <w:p>
            <w:pPr>
              <w:spacing w:line="240" w:lineRule="auto"/>
              <w:jc w:val="center"/>
              <w:outlineLvl w:val="2"/>
              <w:rPr>
                <w:del w:id="6361" w:author="吴媛媛" w:date="2019-10-29T08:57:00Z"/>
                <w:rFonts w:ascii="仿宋_GB2312" w:hAnsi="仿宋_GB2312" w:cs="仿宋_GB2312"/>
                <w:color w:val="000000"/>
                <w:sz w:val="21"/>
                <w:szCs w:val="21"/>
                <w:lang w:eastAsia="zh-CN"/>
              </w:rPr>
            </w:pPr>
            <w:del w:id="6362" w:author="吴媛媛" w:date="2019-10-29T08:57:00Z">
              <w:r>
                <w:rPr>
                  <w:rFonts w:hint="eastAsia" w:ascii="仿宋_GB2312" w:hAnsi="仿宋_GB2312" w:cs="仿宋_GB2312"/>
                  <w:color w:val="000000"/>
                  <w:sz w:val="21"/>
                  <w:szCs w:val="21"/>
                  <w:lang w:eastAsia="zh-CN"/>
                </w:rPr>
                <w:delText>3!a</w:delText>
              </w:r>
            </w:del>
            <w:bookmarkStart w:id="274" w:name="_Toc23319555"/>
            <w:bookmarkEnd w:id="274"/>
          </w:p>
        </w:tc>
        <w:tc>
          <w:tcPr>
            <w:tcW w:w="4213" w:type="dxa"/>
            <w:tcMar>
              <w:top w:w="15" w:type="dxa"/>
              <w:left w:w="15" w:type="dxa"/>
              <w:bottom w:w="0" w:type="dxa"/>
              <w:right w:w="15" w:type="dxa"/>
            </w:tcMar>
            <w:vAlign w:val="center"/>
          </w:tcPr>
          <w:p>
            <w:pPr>
              <w:spacing w:line="240" w:lineRule="auto"/>
              <w:jc w:val="both"/>
              <w:outlineLvl w:val="2"/>
              <w:rPr>
                <w:del w:id="6363" w:author="吴媛媛" w:date="2019-10-29T08:57:00Z"/>
                <w:rFonts w:ascii="仿宋_GB2312" w:hAnsi="仿宋_GB2312" w:cs="仿宋_GB2312"/>
                <w:color w:val="000000"/>
                <w:sz w:val="21"/>
                <w:szCs w:val="21"/>
                <w:lang w:eastAsia="zh-CN"/>
              </w:rPr>
            </w:pPr>
            <w:del w:id="6364" w:author="吴媛媛" w:date="2019-10-29T08:57:00Z">
              <w:r>
                <w:rPr>
                  <w:rFonts w:hint="eastAsia" w:ascii="仿宋_GB2312" w:hAnsi="仿宋_GB2312" w:cs="仿宋_GB2312"/>
                  <w:color w:val="000000"/>
                  <w:sz w:val="21"/>
                  <w:szCs w:val="21"/>
                  <w:lang w:eastAsia="zh-CN"/>
                </w:rPr>
                <w:delText>1.指金融合约的交易币种。</w:delText>
              </w:r>
            </w:del>
            <w:del w:id="6365" w:author="吴媛媛" w:date="2019-10-29T08:57:00Z">
              <w:r>
                <w:rPr>
                  <w:rFonts w:hint="eastAsia" w:ascii="仿宋_GB2312" w:hAnsi="仿宋_GB2312" w:cs="仿宋_GB2312"/>
                  <w:color w:val="000000"/>
                  <w:sz w:val="21"/>
                  <w:szCs w:val="21"/>
                  <w:lang w:eastAsia="zh-CN"/>
                </w:rPr>
                <w:br w:type="textWrapping"/>
              </w:r>
            </w:del>
            <w:del w:id="6366" w:author="吴媛媛" w:date="2019-10-29T08:57:00Z">
              <w:r>
                <w:rPr>
                  <w:rFonts w:hint="eastAsia" w:ascii="仿宋_GB2312" w:hAnsi="仿宋_GB2312" w:cs="仿宋_GB2312"/>
                  <w:color w:val="000000"/>
                  <w:sz w:val="21"/>
                  <w:szCs w:val="21"/>
                  <w:lang w:eastAsia="zh-CN"/>
                </w:rPr>
                <w:delText>2.采用《表示货币和资金的代码》（GB/T 12406）中的三位字母型代码。货币代码的最左边两位字符提供了分配给货币管理机构的唯一代码；第三位字符是一个指示符，也称助记符，依据主要的货币单位或资金的名称制定。数据更新频率为月度。</w:delText>
              </w:r>
            </w:del>
            <w:del w:id="6367" w:author="吴媛媛" w:date="2019-10-29T08:57:00Z">
              <w:r>
                <w:rPr>
                  <w:rFonts w:hint="eastAsia" w:ascii="仿宋_GB2312" w:hAnsi="仿宋_GB2312" w:cs="仿宋_GB2312"/>
                  <w:color w:val="000000"/>
                  <w:sz w:val="21"/>
                  <w:szCs w:val="21"/>
                  <w:lang w:eastAsia="zh-CN"/>
                </w:rPr>
                <w:br w:type="textWrapping"/>
              </w:r>
            </w:del>
            <w:del w:id="6368" w:author="吴媛媛" w:date="2019-10-29T08:57:00Z">
              <w:r>
                <w:rPr>
                  <w:rFonts w:hint="eastAsia" w:ascii="仿宋_GB2312" w:hAnsi="仿宋_GB2312" w:cs="仿宋_GB2312"/>
                  <w:color w:val="000000"/>
                  <w:sz w:val="21"/>
                  <w:szCs w:val="21"/>
                  <w:lang w:eastAsia="zh-CN"/>
                </w:rPr>
                <w:delText>3.值域：</w:delText>
              </w:r>
            </w:del>
            <w:bookmarkStart w:id="275" w:name="_Toc23319556"/>
            <w:bookmarkEnd w:id="275"/>
          </w:p>
          <w:p>
            <w:pPr>
              <w:spacing w:line="240" w:lineRule="auto"/>
              <w:jc w:val="both"/>
              <w:outlineLvl w:val="2"/>
              <w:rPr>
                <w:del w:id="6369" w:author="吴媛媛" w:date="2019-10-29T08:57:00Z"/>
                <w:rFonts w:ascii="仿宋_GB2312" w:hAnsi="仿宋_GB2312" w:cs="仿宋_GB2312"/>
                <w:color w:val="000000"/>
                <w:sz w:val="21"/>
                <w:szCs w:val="21"/>
                <w:lang w:eastAsia="zh-CN"/>
              </w:rPr>
            </w:pPr>
            <w:del w:id="6370" w:author="吴媛媛" w:date="2019-10-29T08:57:00Z">
              <w:r>
                <w:rPr>
                  <w:rFonts w:hint="eastAsia" w:ascii="仿宋_GB2312" w:hAnsi="仿宋_GB2312" w:cs="仿宋_GB2312"/>
                  <w:color w:val="000000"/>
                  <w:sz w:val="21"/>
                  <w:szCs w:val="21"/>
                  <w:lang w:eastAsia="zh-CN"/>
                </w:rPr>
                <w:delText>ADP 安道尔比塞塔</w:delText>
              </w:r>
            </w:del>
            <w:del w:id="6371" w:author="吴媛媛" w:date="2019-10-29T08:57:00Z">
              <w:r>
                <w:rPr>
                  <w:rFonts w:hint="eastAsia" w:ascii="仿宋_GB2312" w:hAnsi="仿宋_GB2312" w:cs="仿宋_GB2312"/>
                  <w:color w:val="000000"/>
                  <w:sz w:val="21"/>
                  <w:szCs w:val="21"/>
                  <w:lang w:eastAsia="zh-CN"/>
                </w:rPr>
                <w:br w:type="textWrapping"/>
              </w:r>
            </w:del>
            <w:del w:id="6372" w:author="吴媛媛" w:date="2019-10-29T08:57:00Z">
              <w:r>
                <w:rPr>
                  <w:rFonts w:hint="eastAsia" w:ascii="仿宋_GB2312" w:hAnsi="仿宋_GB2312" w:cs="仿宋_GB2312"/>
                  <w:color w:val="000000"/>
                  <w:sz w:val="21"/>
                  <w:szCs w:val="21"/>
                  <w:lang w:eastAsia="zh-CN"/>
                </w:rPr>
                <w:delText>AED UAE迪拉姆</w:delText>
              </w:r>
            </w:del>
            <w:del w:id="6373" w:author="吴媛媛" w:date="2019-10-29T08:57:00Z">
              <w:r>
                <w:rPr>
                  <w:rFonts w:hint="eastAsia" w:ascii="仿宋_GB2312" w:hAnsi="仿宋_GB2312" w:cs="仿宋_GB2312"/>
                  <w:color w:val="000000"/>
                  <w:sz w:val="21"/>
                  <w:szCs w:val="21"/>
                  <w:lang w:eastAsia="zh-CN"/>
                </w:rPr>
                <w:br w:type="textWrapping"/>
              </w:r>
            </w:del>
            <w:del w:id="6374" w:author="吴媛媛" w:date="2019-10-29T08:57:00Z">
              <w:r>
                <w:rPr>
                  <w:rFonts w:hint="eastAsia" w:ascii="仿宋_GB2312" w:hAnsi="仿宋_GB2312" w:cs="仿宋_GB2312"/>
                  <w:color w:val="000000"/>
                  <w:sz w:val="21"/>
                  <w:szCs w:val="21"/>
                  <w:lang w:eastAsia="zh-CN"/>
                </w:rPr>
                <w:delText>AFA 阿富汗尼</w:delText>
              </w:r>
            </w:del>
            <w:del w:id="6375" w:author="吴媛媛" w:date="2019-10-29T08:57:00Z">
              <w:r>
                <w:rPr>
                  <w:rFonts w:hint="eastAsia" w:ascii="仿宋_GB2312" w:hAnsi="仿宋_GB2312" w:cs="仿宋_GB2312"/>
                  <w:color w:val="000000"/>
                  <w:sz w:val="21"/>
                  <w:szCs w:val="21"/>
                  <w:lang w:eastAsia="zh-CN"/>
                </w:rPr>
                <w:br w:type="textWrapping"/>
              </w:r>
            </w:del>
            <w:del w:id="6376" w:author="吴媛媛" w:date="2019-10-29T08:57:00Z">
              <w:r>
                <w:rPr>
                  <w:rFonts w:hint="eastAsia" w:ascii="仿宋_GB2312" w:hAnsi="仿宋_GB2312" w:cs="仿宋_GB2312"/>
                  <w:color w:val="000000"/>
                  <w:sz w:val="21"/>
                  <w:szCs w:val="21"/>
                  <w:lang w:eastAsia="zh-CN"/>
                </w:rPr>
                <w:delText>… ……</w:delText>
              </w:r>
            </w:del>
            <w:del w:id="6377" w:author="吴媛媛" w:date="2019-10-29T08:57:00Z">
              <w:r>
                <w:rPr>
                  <w:rFonts w:hint="eastAsia" w:ascii="仿宋_GB2312" w:hAnsi="仿宋_GB2312" w:cs="仿宋_GB2312"/>
                  <w:color w:val="000000"/>
                  <w:sz w:val="21"/>
                  <w:szCs w:val="21"/>
                  <w:lang w:eastAsia="zh-CN"/>
                </w:rPr>
                <w:br w:type="textWrapping"/>
              </w:r>
            </w:del>
            <w:del w:id="6378" w:author="吴媛媛" w:date="2019-10-29T08:57:00Z">
              <w:r>
                <w:rPr>
                  <w:rFonts w:hint="eastAsia" w:ascii="仿宋_GB2312" w:hAnsi="仿宋_GB2312" w:cs="仿宋_GB2312"/>
                  <w:color w:val="000000"/>
                  <w:sz w:val="21"/>
                  <w:szCs w:val="21"/>
                  <w:lang w:eastAsia="zh-CN"/>
                </w:rPr>
                <w:delText>ZWD 津巴布韦元</w:delText>
              </w:r>
            </w:del>
            <w:bookmarkStart w:id="276" w:name="_Toc23319557"/>
            <w:bookmarkEnd w:id="276"/>
          </w:p>
        </w:tc>
        <w:bookmarkStart w:id="277" w:name="_Toc23319558"/>
        <w:bookmarkEnd w:id="277"/>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379"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380" w:author="吴媛媛" w:date="2019-10-29T08:57:00Z"/>
                <w:rFonts w:ascii="仿宋_GB2312" w:hAnsi="仿宋_GB2312" w:cs="仿宋_GB2312"/>
                <w:color w:val="000000"/>
                <w:sz w:val="21"/>
                <w:szCs w:val="21"/>
                <w:lang w:eastAsia="zh-CN"/>
              </w:rPr>
            </w:pPr>
            <w:del w:id="6381" w:author="吴媛媛" w:date="2019-10-29T08:57:00Z">
              <w:r>
                <w:rPr>
                  <w:rFonts w:hint="eastAsia" w:ascii="仿宋_GB2312" w:hAnsi="仿宋_GB2312" w:cs="仿宋_GB2312"/>
                  <w:color w:val="000000"/>
                  <w:sz w:val="21"/>
                  <w:szCs w:val="21"/>
                  <w:lang w:eastAsia="zh-CN"/>
                </w:rPr>
                <w:delText>14</w:delText>
              </w:r>
            </w:del>
            <w:bookmarkStart w:id="278" w:name="_Toc23319559"/>
            <w:bookmarkEnd w:id="278"/>
          </w:p>
        </w:tc>
        <w:tc>
          <w:tcPr>
            <w:tcW w:w="853" w:type="dxa"/>
            <w:vAlign w:val="center"/>
          </w:tcPr>
          <w:p>
            <w:pPr>
              <w:widowControl w:val="0"/>
              <w:spacing w:line="240" w:lineRule="auto"/>
              <w:jc w:val="center"/>
              <w:outlineLvl w:val="2"/>
              <w:rPr>
                <w:del w:id="6382" w:author="吴媛媛" w:date="2019-10-29T08:57:00Z"/>
                <w:rFonts w:ascii="仿宋_GB2312" w:hAnsi="仿宋_GB2312" w:cs="仿宋_GB2312"/>
                <w:color w:val="000000"/>
                <w:sz w:val="21"/>
                <w:szCs w:val="21"/>
                <w:lang w:eastAsia="zh-CN"/>
              </w:rPr>
            </w:pPr>
            <w:del w:id="6383" w:author="吴媛媛" w:date="2019-10-29T08:57:00Z">
              <w:r>
                <w:rPr>
                  <w:rFonts w:hint="eastAsia" w:ascii="仿宋_GB2312" w:hAnsi="仿宋_GB2312" w:cs="仿宋_GB2312"/>
                  <w:color w:val="000000"/>
                  <w:sz w:val="21"/>
                  <w:szCs w:val="21"/>
                  <w:lang w:eastAsia="zh-CN"/>
                </w:rPr>
                <w:delText>--</w:delText>
              </w:r>
            </w:del>
            <w:bookmarkStart w:id="279" w:name="_Toc23319560"/>
            <w:bookmarkEnd w:id="279"/>
          </w:p>
        </w:tc>
        <w:tc>
          <w:tcPr>
            <w:tcW w:w="1564" w:type="dxa"/>
            <w:vAlign w:val="center"/>
          </w:tcPr>
          <w:p>
            <w:pPr>
              <w:spacing w:line="240" w:lineRule="auto"/>
              <w:jc w:val="center"/>
              <w:outlineLvl w:val="2"/>
              <w:rPr>
                <w:del w:id="6384" w:author="吴媛媛" w:date="2019-10-29T08:57:00Z"/>
                <w:rFonts w:ascii="仿宋_GB2312" w:hAnsi="仿宋_GB2312" w:cs="仿宋_GB2312"/>
                <w:color w:val="000000"/>
                <w:sz w:val="21"/>
                <w:szCs w:val="21"/>
                <w:lang w:eastAsia="zh-CN"/>
              </w:rPr>
            </w:pPr>
            <w:del w:id="6385" w:author="吴媛媛" w:date="2019-10-29T08:57:00Z">
              <w:r>
                <w:rPr>
                  <w:rFonts w:hint="eastAsia" w:ascii="仿宋_GB2312" w:hAnsi="仿宋_GB2312" w:cs="仿宋_GB2312"/>
                  <w:color w:val="000000"/>
                  <w:sz w:val="21"/>
                  <w:szCs w:val="21"/>
                  <w:lang w:eastAsia="zh-CN"/>
                </w:rPr>
                <w:delText>存/取标识</w:delText>
              </w:r>
            </w:del>
            <w:bookmarkStart w:id="280" w:name="_Toc23319561"/>
            <w:bookmarkEnd w:id="280"/>
          </w:p>
        </w:tc>
        <w:tc>
          <w:tcPr>
            <w:tcW w:w="1137" w:type="dxa"/>
            <w:vAlign w:val="center"/>
          </w:tcPr>
          <w:p>
            <w:pPr>
              <w:spacing w:line="240" w:lineRule="auto"/>
              <w:jc w:val="center"/>
              <w:outlineLvl w:val="2"/>
              <w:rPr>
                <w:del w:id="6386" w:author="吴媛媛" w:date="2019-10-29T08:57:00Z"/>
                <w:rFonts w:ascii="仿宋_GB2312" w:hAnsi="仿宋_GB2312" w:cs="仿宋_GB2312"/>
                <w:color w:val="000000"/>
                <w:sz w:val="21"/>
                <w:szCs w:val="21"/>
                <w:lang w:eastAsia="zh-CN"/>
              </w:rPr>
            </w:pPr>
            <w:del w:id="6387" w:author="吴媛媛" w:date="2019-10-29T08:57:00Z">
              <w:r>
                <w:rPr>
                  <w:rFonts w:hint="eastAsia" w:ascii="仿宋_GB2312" w:hAnsi="仿宋_GB2312" w:cs="仿宋_GB2312"/>
                  <w:color w:val="000000"/>
                  <w:sz w:val="21"/>
                  <w:szCs w:val="21"/>
                  <w:lang w:eastAsia="zh-CN"/>
                </w:rPr>
                <w:delText>2!n</w:delText>
              </w:r>
            </w:del>
            <w:bookmarkStart w:id="281" w:name="_Toc23319562"/>
            <w:bookmarkEnd w:id="281"/>
          </w:p>
        </w:tc>
        <w:tc>
          <w:tcPr>
            <w:tcW w:w="4213" w:type="dxa"/>
            <w:tcMar>
              <w:top w:w="15" w:type="dxa"/>
              <w:left w:w="15" w:type="dxa"/>
              <w:bottom w:w="0" w:type="dxa"/>
              <w:right w:w="15" w:type="dxa"/>
            </w:tcMar>
            <w:vAlign w:val="center"/>
          </w:tcPr>
          <w:p>
            <w:pPr>
              <w:spacing w:line="240" w:lineRule="auto"/>
              <w:jc w:val="both"/>
              <w:outlineLvl w:val="2"/>
              <w:rPr>
                <w:del w:id="6388" w:author="吴媛媛" w:date="2019-10-29T08:57:00Z"/>
                <w:rFonts w:ascii="仿宋_GB2312" w:hAnsi="仿宋_GB2312" w:cs="仿宋_GB2312"/>
                <w:color w:val="000000"/>
                <w:sz w:val="21"/>
                <w:szCs w:val="21"/>
                <w:lang w:eastAsia="zh-CN"/>
              </w:rPr>
            </w:pPr>
            <w:del w:id="6389" w:author="吴媛媛" w:date="2019-10-29T08:57:00Z">
              <w:r>
                <w:rPr>
                  <w:rFonts w:hint="eastAsia" w:ascii="仿宋_GB2312" w:hAnsi="仿宋_GB2312" w:cs="仿宋_GB2312"/>
                  <w:color w:val="000000"/>
                  <w:sz w:val="21"/>
                  <w:szCs w:val="21"/>
                  <w:lang w:eastAsia="zh-CN"/>
                </w:rPr>
                <w:delText>1.指金融合约的交易方向。</w:delText>
              </w:r>
            </w:del>
            <w:del w:id="6390" w:author="吴媛媛" w:date="2019-10-29T08:57:00Z">
              <w:r>
                <w:rPr>
                  <w:rFonts w:hint="eastAsia" w:ascii="仿宋_GB2312" w:hAnsi="仿宋_GB2312" w:cs="仿宋_GB2312"/>
                  <w:color w:val="000000"/>
                  <w:sz w:val="21"/>
                  <w:szCs w:val="21"/>
                  <w:lang w:eastAsia="zh-CN"/>
                </w:rPr>
                <w:br w:type="textWrapping"/>
              </w:r>
            </w:del>
            <w:del w:id="6391" w:author="吴媛媛" w:date="2019-10-29T08:57:00Z">
              <w:r>
                <w:rPr>
                  <w:rFonts w:hint="eastAsia" w:ascii="仿宋_GB2312" w:hAnsi="仿宋_GB2312" w:cs="仿宋_GB2312"/>
                  <w:color w:val="000000"/>
                  <w:sz w:val="21"/>
                  <w:szCs w:val="21"/>
                  <w:lang w:eastAsia="zh-CN"/>
                </w:rPr>
                <w:delText>2.存取标志分为存和取，数据更新频率为月度。</w:delText>
              </w:r>
            </w:del>
            <w:del w:id="6392" w:author="吴媛媛" w:date="2019-10-29T08:57:00Z">
              <w:r>
                <w:rPr>
                  <w:rFonts w:hint="eastAsia" w:ascii="仿宋_GB2312" w:hAnsi="仿宋_GB2312" w:cs="仿宋_GB2312"/>
                  <w:color w:val="000000"/>
                  <w:sz w:val="21"/>
                  <w:szCs w:val="21"/>
                  <w:lang w:eastAsia="zh-CN"/>
                </w:rPr>
                <w:br w:type="textWrapping"/>
              </w:r>
            </w:del>
            <w:del w:id="6393" w:author="吴媛媛" w:date="2019-10-29T08:57:00Z">
              <w:r>
                <w:rPr>
                  <w:rFonts w:hint="eastAsia" w:ascii="仿宋_GB2312" w:hAnsi="仿宋_GB2312" w:cs="仿宋_GB2312"/>
                  <w:color w:val="000000"/>
                  <w:sz w:val="21"/>
                  <w:szCs w:val="21"/>
                  <w:lang w:eastAsia="zh-CN"/>
                </w:rPr>
                <w:delText>3.值域：01 存</w:delText>
              </w:r>
            </w:del>
            <w:del w:id="6394" w:author="吴媛媛" w:date="2019-10-29T08:57:00Z">
              <w:r>
                <w:rPr>
                  <w:rFonts w:ascii="仿宋_GB2312" w:hAnsi="仿宋_GB2312" w:cs="仿宋_GB2312"/>
                  <w:color w:val="000000"/>
                  <w:sz w:val="21"/>
                  <w:szCs w:val="21"/>
                  <w:lang w:eastAsia="zh-CN"/>
                </w:rPr>
                <w:delText xml:space="preserve">    </w:delText>
              </w:r>
            </w:del>
            <w:del w:id="6395" w:author="吴媛媛" w:date="2019-10-29T08:57:00Z">
              <w:r>
                <w:rPr>
                  <w:rFonts w:hint="eastAsia" w:ascii="仿宋_GB2312" w:hAnsi="仿宋_GB2312" w:cs="仿宋_GB2312"/>
                  <w:color w:val="000000"/>
                  <w:sz w:val="21"/>
                  <w:szCs w:val="21"/>
                  <w:lang w:eastAsia="zh-CN"/>
                </w:rPr>
                <w:delText>02 取</w:delText>
              </w:r>
            </w:del>
            <w:bookmarkStart w:id="282" w:name="_Toc23319563"/>
            <w:bookmarkEnd w:id="282"/>
          </w:p>
        </w:tc>
        <w:bookmarkStart w:id="283" w:name="_Toc23319564"/>
        <w:bookmarkEnd w:id="283"/>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396"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397" w:author="吴媛媛" w:date="2019-10-29T08:57:00Z"/>
                <w:rFonts w:ascii="仿宋_GB2312" w:hAnsi="仿宋_GB2312" w:cs="仿宋_GB2312"/>
                <w:color w:val="000000"/>
                <w:sz w:val="21"/>
                <w:szCs w:val="21"/>
                <w:lang w:eastAsia="zh-CN"/>
              </w:rPr>
            </w:pPr>
            <w:del w:id="6398" w:author="吴媛媛" w:date="2019-10-29T08:57:00Z">
              <w:r>
                <w:rPr>
                  <w:rFonts w:hint="eastAsia" w:ascii="仿宋_GB2312" w:hAnsi="仿宋_GB2312" w:cs="仿宋_GB2312"/>
                  <w:color w:val="000000"/>
                  <w:sz w:val="21"/>
                  <w:szCs w:val="21"/>
                  <w:lang w:eastAsia="zh-CN"/>
                </w:rPr>
                <w:delText>15</w:delText>
              </w:r>
            </w:del>
            <w:bookmarkStart w:id="284" w:name="_Toc23319565"/>
            <w:bookmarkEnd w:id="284"/>
          </w:p>
        </w:tc>
        <w:tc>
          <w:tcPr>
            <w:tcW w:w="853" w:type="dxa"/>
            <w:vAlign w:val="center"/>
          </w:tcPr>
          <w:p>
            <w:pPr>
              <w:widowControl w:val="0"/>
              <w:spacing w:line="240" w:lineRule="auto"/>
              <w:jc w:val="center"/>
              <w:outlineLvl w:val="2"/>
              <w:rPr>
                <w:del w:id="6399" w:author="吴媛媛" w:date="2019-10-29T08:57:00Z"/>
                <w:rFonts w:ascii="仿宋_GB2312" w:hAnsi="仿宋_GB2312" w:cs="仿宋_GB2312"/>
                <w:color w:val="000000"/>
                <w:sz w:val="21"/>
                <w:szCs w:val="21"/>
                <w:lang w:eastAsia="zh-CN"/>
              </w:rPr>
            </w:pPr>
            <w:del w:id="6400" w:author="吴媛媛" w:date="2019-10-29T08:57:00Z">
              <w:r>
                <w:rPr>
                  <w:rFonts w:hint="eastAsia" w:ascii="仿宋_GB2312" w:hAnsi="仿宋_GB2312" w:cs="仿宋_GB2312"/>
                  <w:color w:val="000000"/>
                  <w:sz w:val="21"/>
                  <w:szCs w:val="21"/>
                  <w:lang w:eastAsia="zh-CN"/>
                </w:rPr>
                <w:delText>3130</w:delText>
              </w:r>
            </w:del>
            <w:bookmarkStart w:id="285" w:name="_Toc23319566"/>
            <w:bookmarkEnd w:id="285"/>
          </w:p>
        </w:tc>
        <w:tc>
          <w:tcPr>
            <w:tcW w:w="1564" w:type="dxa"/>
            <w:vAlign w:val="center"/>
          </w:tcPr>
          <w:p>
            <w:pPr>
              <w:spacing w:line="240" w:lineRule="auto"/>
              <w:jc w:val="center"/>
              <w:outlineLvl w:val="2"/>
              <w:rPr>
                <w:del w:id="6401" w:author="吴媛媛" w:date="2019-10-29T08:57:00Z"/>
                <w:rFonts w:ascii="仿宋_GB2312" w:hAnsi="仿宋_GB2312" w:cs="仿宋_GB2312"/>
                <w:color w:val="000000"/>
                <w:sz w:val="21"/>
                <w:szCs w:val="21"/>
                <w:lang w:eastAsia="zh-CN"/>
              </w:rPr>
            </w:pPr>
            <w:del w:id="6402" w:author="吴媛媛" w:date="2019-10-29T08:57:00Z">
              <w:r>
                <w:rPr>
                  <w:rFonts w:hint="eastAsia" w:ascii="仿宋_GB2312" w:hAnsi="仿宋_GB2312" w:cs="仿宋_GB2312"/>
                  <w:color w:val="000000"/>
                  <w:sz w:val="21"/>
                  <w:szCs w:val="21"/>
                  <w:lang w:eastAsia="zh-CN"/>
                </w:rPr>
                <w:delText>存款发生金额</w:delText>
              </w:r>
            </w:del>
            <w:bookmarkStart w:id="286" w:name="_Toc23319567"/>
            <w:bookmarkEnd w:id="286"/>
          </w:p>
        </w:tc>
        <w:tc>
          <w:tcPr>
            <w:tcW w:w="1137" w:type="dxa"/>
            <w:vAlign w:val="center"/>
          </w:tcPr>
          <w:p>
            <w:pPr>
              <w:spacing w:line="240" w:lineRule="auto"/>
              <w:jc w:val="center"/>
              <w:outlineLvl w:val="2"/>
              <w:rPr>
                <w:del w:id="6403" w:author="吴媛媛" w:date="2019-10-29T08:57:00Z"/>
                <w:rFonts w:ascii="仿宋_GB2312" w:hAnsi="仿宋_GB2312" w:cs="仿宋_GB2312"/>
                <w:color w:val="000000"/>
                <w:sz w:val="21"/>
                <w:szCs w:val="21"/>
                <w:lang w:eastAsia="zh-CN"/>
              </w:rPr>
            </w:pPr>
            <w:del w:id="6404" w:author="吴媛媛" w:date="2019-10-29T08:57:00Z">
              <w:r>
                <w:rPr>
                  <w:rFonts w:hint="eastAsia" w:ascii="仿宋_GB2312" w:hAnsi="仿宋_GB2312" w:cs="仿宋_GB2312"/>
                  <w:color w:val="000000"/>
                  <w:sz w:val="21"/>
                  <w:szCs w:val="21"/>
                  <w:lang w:eastAsia="zh-CN"/>
                </w:rPr>
                <w:delText>20(2)</w:delText>
              </w:r>
            </w:del>
            <w:bookmarkStart w:id="287" w:name="_Toc23319568"/>
            <w:bookmarkEnd w:id="287"/>
          </w:p>
        </w:tc>
        <w:tc>
          <w:tcPr>
            <w:tcW w:w="4213" w:type="dxa"/>
            <w:tcMar>
              <w:top w:w="15" w:type="dxa"/>
              <w:left w:w="15" w:type="dxa"/>
              <w:bottom w:w="0" w:type="dxa"/>
              <w:right w:w="15" w:type="dxa"/>
            </w:tcMar>
            <w:vAlign w:val="center"/>
          </w:tcPr>
          <w:p>
            <w:pPr>
              <w:spacing w:line="240" w:lineRule="auto"/>
              <w:jc w:val="both"/>
              <w:outlineLvl w:val="2"/>
              <w:rPr>
                <w:del w:id="6405" w:author="吴媛媛" w:date="2019-10-29T08:57:00Z"/>
                <w:rFonts w:ascii="仿宋_GB2312" w:hAnsi="仿宋_GB2312" w:cs="仿宋_GB2312"/>
                <w:color w:val="000000"/>
                <w:sz w:val="21"/>
                <w:szCs w:val="21"/>
                <w:lang w:eastAsia="zh-CN"/>
              </w:rPr>
            </w:pPr>
            <w:del w:id="6406" w:author="吴媛媛" w:date="2019-10-29T08:57:00Z">
              <w:r>
                <w:rPr>
                  <w:rFonts w:hint="eastAsia" w:ascii="仿宋_GB2312" w:hAnsi="仿宋_GB2312" w:cs="仿宋_GB2312"/>
                  <w:color w:val="000000"/>
                  <w:sz w:val="21"/>
                  <w:szCs w:val="21"/>
                  <w:lang w:eastAsia="zh-CN"/>
                </w:rPr>
                <w:delText>1.指单笔交易报告期内存入或取出的金额。</w:delText>
              </w:r>
            </w:del>
            <w:del w:id="6407" w:author="吴媛媛" w:date="2019-10-29T08:57:00Z">
              <w:r>
                <w:rPr>
                  <w:rFonts w:hint="eastAsia" w:ascii="仿宋_GB2312" w:hAnsi="仿宋_GB2312" w:cs="仿宋_GB2312"/>
                  <w:color w:val="000000"/>
                  <w:sz w:val="21"/>
                  <w:szCs w:val="21"/>
                  <w:lang w:eastAsia="zh-CN"/>
                </w:rPr>
                <w:br w:type="textWrapping"/>
              </w:r>
            </w:del>
            <w:del w:id="6408" w:author="吴媛媛" w:date="2019-10-29T08:57:00Z">
              <w:r>
                <w:rPr>
                  <w:rFonts w:hint="eastAsia" w:ascii="仿宋_GB2312" w:hAnsi="仿宋_GB2312" w:cs="仿宋_GB2312"/>
                  <w:color w:val="000000"/>
                  <w:sz w:val="21"/>
                  <w:szCs w:val="21"/>
                  <w:lang w:eastAsia="zh-CN"/>
                </w:rPr>
                <w:delText>2.本币填报单位为人民币，外币为外币折美元，折算汇率为报告期末时点汇率。数据更新频率为月度。</w:delText>
              </w:r>
            </w:del>
            <w:del w:id="6409" w:author="吴媛媛" w:date="2019-10-29T08:57:00Z">
              <w:r>
                <w:rPr>
                  <w:rFonts w:hint="eastAsia" w:ascii="仿宋_GB2312" w:hAnsi="仿宋_GB2312" w:cs="仿宋_GB2312"/>
                  <w:color w:val="000000"/>
                  <w:sz w:val="21"/>
                  <w:szCs w:val="21"/>
                  <w:lang w:eastAsia="zh-CN"/>
                </w:rPr>
                <w:br w:type="textWrapping"/>
              </w:r>
            </w:del>
            <w:del w:id="6410" w:author="吴媛媛" w:date="2019-10-29T08:57:00Z">
              <w:r>
                <w:rPr>
                  <w:rFonts w:hint="eastAsia" w:ascii="仿宋_GB2312" w:hAnsi="仿宋_GB2312" w:cs="仿宋_GB2312"/>
                  <w:color w:val="000000"/>
                  <w:sz w:val="21"/>
                  <w:szCs w:val="21"/>
                  <w:lang w:eastAsia="zh-CN"/>
                </w:rPr>
                <w:delText>3.值域：存款发生金额＞0</w:delText>
              </w:r>
            </w:del>
            <w:bookmarkStart w:id="288" w:name="_Toc23319569"/>
            <w:bookmarkEnd w:id="288"/>
          </w:p>
        </w:tc>
        <w:bookmarkStart w:id="289" w:name="_Toc23319570"/>
        <w:bookmarkEnd w:id="289"/>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411"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412" w:author="吴媛媛" w:date="2019-10-29T08:57:00Z"/>
                <w:rFonts w:ascii="仿宋_GB2312" w:hAnsi="仿宋_GB2312" w:cs="仿宋_GB2312"/>
                <w:color w:val="000000"/>
                <w:sz w:val="21"/>
                <w:szCs w:val="21"/>
                <w:lang w:eastAsia="zh-CN"/>
              </w:rPr>
            </w:pPr>
            <w:del w:id="6413" w:author="吴媛媛" w:date="2019-10-29T08:57:00Z">
              <w:r>
                <w:rPr>
                  <w:rFonts w:hint="eastAsia" w:ascii="仿宋_GB2312" w:hAnsi="仿宋_GB2312" w:cs="仿宋_GB2312"/>
                  <w:color w:val="000000"/>
                  <w:sz w:val="21"/>
                  <w:szCs w:val="21"/>
                  <w:lang w:eastAsia="zh-CN"/>
                </w:rPr>
                <w:delText>16</w:delText>
              </w:r>
            </w:del>
            <w:bookmarkStart w:id="290" w:name="_Toc23319571"/>
            <w:bookmarkEnd w:id="290"/>
          </w:p>
        </w:tc>
        <w:tc>
          <w:tcPr>
            <w:tcW w:w="853" w:type="dxa"/>
            <w:vAlign w:val="center"/>
          </w:tcPr>
          <w:p>
            <w:pPr>
              <w:widowControl w:val="0"/>
              <w:spacing w:line="240" w:lineRule="auto"/>
              <w:jc w:val="center"/>
              <w:outlineLvl w:val="2"/>
              <w:rPr>
                <w:del w:id="6414" w:author="吴媛媛" w:date="2019-10-29T08:57:00Z"/>
                <w:rFonts w:ascii="仿宋_GB2312" w:hAnsi="仿宋_GB2312" w:cs="仿宋_GB2312"/>
                <w:color w:val="000000"/>
                <w:sz w:val="21"/>
                <w:szCs w:val="21"/>
                <w:lang w:eastAsia="zh-CN"/>
              </w:rPr>
            </w:pPr>
            <w:del w:id="6415" w:author="吴媛媛" w:date="2019-10-29T08:57:00Z">
              <w:r>
                <w:rPr>
                  <w:rFonts w:hint="eastAsia" w:ascii="仿宋_GB2312" w:hAnsi="仿宋_GB2312" w:cs="仿宋_GB2312"/>
                  <w:color w:val="000000"/>
                  <w:sz w:val="21"/>
                  <w:szCs w:val="21"/>
                  <w:lang w:eastAsia="zh-CN"/>
                </w:rPr>
                <w:delText>4010</w:delText>
              </w:r>
            </w:del>
            <w:bookmarkStart w:id="291" w:name="_Toc23319572"/>
            <w:bookmarkEnd w:id="291"/>
          </w:p>
        </w:tc>
        <w:tc>
          <w:tcPr>
            <w:tcW w:w="1564" w:type="dxa"/>
            <w:vAlign w:val="center"/>
          </w:tcPr>
          <w:p>
            <w:pPr>
              <w:spacing w:line="240" w:lineRule="auto"/>
              <w:jc w:val="center"/>
              <w:outlineLvl w:val="2"/>
              <w:rPr>
                <w:del w:id="6416" w:author="吴媛媛" w:date="2019-10-29T08:57:00Z"/>
                <w:rFonts w:ascii="仿宋_GB2312" w:hAnsi="仿宋_GB2312" w:cs="仿宋_GB2312"/>
                <w:color w:val="000000"/>
                <w:sz w:val="21"/>
                <w:szCs w:val="21"/>
                <w:lang w:eastAsia="zh-CN"/>
              </w:rPr>
            </w:pPr>
            <w:del w:id="6417" w:author="吴媛媛" w:date="2019-10-29T08:57:00Z">
              <w:r>
                <w:rPr>
                  <w:rFonts w:hint="eastAsia" w:ascii="仿宋_GB2312" w:hAnsi="仿宋_GB2312" w:cs="仿宋_GB2312"/>
                  <w:color w:val="000000"/>
                  <w:sz w:val="21"/>
                  <w:szCs w:val="21"/>
                  <w:lang w:eastAsia="zh-CN"/>
                </w:rPr>
                <w:delText>利率是否固定</w:delText>
              </w:r>
            </w:del>
            <w:bookmarkStart w:id="292" w:name="_Toc23319573"/>
            <w:bookmarkEnd w:id="292"/>
          </w:p>
        </w:tc>
        <w:tc>
          <w:tcPr>
            <w:tcW w:w="1137" w:type="dxa"/>
            <w:vAlign w:val="center"/>
          </w:tcPr>
          <w:p>
            <w:pPr>
              <w:spacing w:line="240" w:lineRule="auto"/>
              <w:jc w:val="center"/>
              <w:outlineLvl w:val="2"/>
              <w:rPr>
                <w:del w:id="6418" w:author="吴媛媛" w:date="2019-10-29T08:57:00Z"/>
                <w:rFonts w:ascii="仿宋_GB2312" w:hAnsi="仿宋_GB2312" w:cs="仿宋_GB2312"/>
                <w:color w:val="000000"/>
                <w:sz w:val="21"/>
                <w:szCs w:val="21"/>
                <w:lang w:eastAsia="zh-CN"/>
              </w:rPr>
            </w:pPr>
            <w:del w:id="6419" w:author="吴媛媛" w:date="2019-10-29T08:57:00Z">
              <w:r>
                <w:rPr>
                  <w:rFonts w:hint="eastAsia" w:ascii="仿宋_GB2312" w:hAnsi="仿宋_GB2312" w:cs="仿宋_GB2312"/>
                  <w:color w:val="000000"/>
                  <w:sz w:val="21"/>
                  <w:szCs w:val="21"/>
                  <w:lang w:eastAsia="zh-CN"/>
                </w:rPr>
                <w:delText>4!an</w:delText>
              </w:r>
            </w:del>
            <w:bookmarkStart w:id="293" w:name="_Toc23319574"/>
            <w:bookmarkEnd w:id="293"/>
          </w:p>
        </w:tc>
        <w:tc>
          <w:tcPr>
            <w:tcW w:w="4213" w:type="dxa"/>
            <w:tcMar>
              <w:top w:w="15" w:type="dxa"/>
              <w:left w:w="15" w:type="dxa"/>
              <w:bottom w:w="0" w:type="dxa"/>
              <w:right w:w="15" w:type="dxa"/>
            </w:tcMar>
            <w:vAlign w:val="center"/>
          </w:tcPr>
          <w:p>
            <w:pPr>
              <w:spacing w:line="240" w:lineRule="auto"/>
              <w:jc w:val="both"/>
              <w:outlineLvl w:val="2"/>
              <w:rPr>
                <w:del w:id="6420" w:author="吴媛媛" w:date="2019-10-29T08:57:00Z"/>
                <w:rFonts w:ascii="仿宋_GB2312" w:hAnsi="仿宋_GB2312" w:cs="仿宋_GB2312"/>
                <w:color w:val="000000"/>
                <w:sz w:val="21"/>
                <w:szCs w:val="21"/>
                <w:lang w:eastAsia="zh-CN"/>
              </w:rPr>
            </w:pPr>
            <w:del w:id="6421" w:author="吴媛媛" w:date="2019-10-29T08:57:00Z">
              <w:r>
                <w:rPr>
                  <w:rFonts w:hint="eastAsia" w:ascii="仿宋_GB2312" w:hAnsi="仿宋_GB2312" w:cs="仿宋_GB2312"/>
                  <w:color w:val="000000"/>
                  <w:sz w:val="21"/>
                  <w:szCs w:val="21"/>
                  <w:lang w:eastAsia="zh-CN"/>
                </w:rPr>
                <w:delText>1.指金融合约交易是否在合约期内利率水平可以变动。</w:delText>
              </w:r>
            </w:del>
            <w:del w:id="6422" w:author="吴媛媛" w:date="2019-10-29T08:57:00Z">
              <w:r>
                <w:rPr>
                  <w:rFonts w:hint="eastAsia" w:ascii="仿宋_GB2312" w:hAnsi="仿宋_GB2312" w:cs="仿宋_GB2312"/>
                  <w:color w:val="000000"/>
                  <w:sz w:val="21"/>
                  <w:szCs w:val="21"/>
                  <w:lang w:eastAsia="zh-CN"/>
                </w:rPr>
                <w:br w:type="textWrapping"/>
              </w:r>
            </w:del>
            <w:del w:id="6423" w:author="吴媛媛" w:date="2019-10-29T08:57:00Z">
              <w:r>
                <w:rPr>
                  <w:rFonts w:hint="eastAsia" w:ascii="仿宋_GB2312" w:hAnsi="仿宋_GB2312" w:cs="仿宋_GB2312"/>
                  <w:color w:val="000000"/>
                  <w:sz w:val="21"/>
                  <w:szCs w:val="21"/>
                  <w:lang w:eastAsia="zh-CN"/>
                </w:rPr>
                <w:delText>2.RF01 固定利率：指金融合约交易双方明确约定在该合约持续期间执行固定不变的利率。RF02 浮动利率：指依据金融合约交易双方约定或法律法规规定，在合约期间，可根据特定条件一次或多次变更利率。数据更新频率为月度。</w:delText>
              </w:r>
            </w:del>
            <w:bookmarkStart w:id="294" w:name="_Toc23319575"/>
            <w:bookmarkEnd w:id="294"/>
          </w:p>
          <w:p>
            <w:pPr>
              <w:spacing w:line="240" w:lineRule="auto"/>
              <w:jc w:val="both"/>
              <w:outlineLvl w:val="2"/>
              <w:rPr>
                <w:del w:id="6424" w:author="吴媛媛" w:date="2019-10-29T08:57:00Z"/>
                <w:rFonts w:ascii="仿宋_GB2312" w:hAnsi="仿宋_GB2312" w:cs="仿宋_GB2312"/>
                <w:color w:val="000000"/>
                <w:sz w:val="21"/>
                <w:szCs w:val="21"/>
                <w:lang w:eastAsia="zh-CN"/>
              </w:rPr>
            </w:pPr>
            <w:del w:id="6425" w:author="吴媛媛" w:date="2019-10-29T08:57:00Z">
              <w:r>
                <w:rPr>
                  <w:rFonts w:hint="eastAsia" w:ascii="仿宋_GB2312" w:hAnsi="仿宋_GB2312" w:cs="仿宋_GB2312"/>
                  <w:color w:val="000000"/>
                  <w:sz w:val="21"/>
                  <w:szCs w:val="21"/>
                  <w:lang w:eastAsia="zh-CN"/>
                </w:rPr>
                <w:delText>3.值域：</w:delText>
              </w:r>
            </w:del>
            <w:bookmarkStart w:id="295" w:name="_Toc23319576"/>
            <w:bookmarkEnd w:id="295"/>
          </w:p>
          <w:p>
            <w:pPr>
              <w:spacing w:line="240" w:lineRule="auto"/>
              <w:jc w:val="both"/>
              <w:outlineLvl w:val="2"/>
              <w:rPr>
                <w:del w:id="6426" w:author="吴媛媛" w:date="2019-10-29T08:57:00Z"/>
                <w:rFonts w:ascii="仿宋_GB2312" w:hAnsi="仿宋_GB2312" w:cs="仿宋_GB2312"/>
                <w:color w:val="000000"/>
                <w:sz w:val="21"/>
                <w:szCs w:val="21"/>
                <w:lang w:eastAsia="zh-CN"/>
              </w:rPr>
            </w:pPr>
            <w:del w:id="6427" w:author="吴媛媛" w:date="2019-10-29T08:57:00Z">
              <w:r>
                <w:rPr>
                  <w:rFonts w:hint="eastAsia" w:ascii="仿宋_GB2312" w:hAnsi="仿宋_GB2312" w:cs="仿宋_GB2312"/>
                  <w:color w:val="000000"/>
                  <w:sz w:val="21"/>
                  <w:szCs w:val="21"/>
                  <w:lang w:eastAsia="zh-CN"/>
                </w:rPr>
                <w:delText>RF01 固定利率</w:delText>
              </w:r>
            </w:del>
            <w:del w:id="6428" w:author="吴媛媛" w:date="2019-10-29T08:57:00Z">
              <w:r>
                <w:rPr>
                  <w:rFonts w:ascii="仿宋_GB2312" w:hAnsi="仿宋_GB2312" w:cs="仿宋_GB2312"/>
                  <w:color w:val="000000"/>
                  <w:sz w:val="21"/>
                  <w:szCs w:val="21"/>
                  <w:lang w:eastAsia="zh-CN"/>
                </w:rPr>
                <w:delText xml:space="preserve"> </w:delText>
              </w:r>
            </w:del>
            <w:del w:id="6429" w:author="吴媛媛" w:date="2019-10-29T08:57:00Z">
              <w:r>
                <w:rPr>
                  <w:rFonts w:hint="eastAsia" w:ascii="仿宋_GB2312" w:hAnsi="仿宋_GB2312" w:cs="仿宋_GB2312"/>
                  <w:color w:val="000000"/>
                  <w:sz w:val="21"/>
                  <w:szCs w:val="21"/>
                  <w:lang w:eastAsia="zh-CN"/>
                </w:rPr>
                <w:delText>RF02 浮动利率</w:delText>
              </w:r>
            </w:del>
            <w:bookmarkStart w:id="296" w:name="_Toc23319577"/>
            <w:bookmarkEnd w:id="296"/>
          </w:p>
        </w:tc>
        <w:bookmarkStart w:id="297" w:name="_Toc23319578"/>
        <w:bookmarkEnd w:id="297"/>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430"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431" w:author="吴媛媛" w:date="2019-10-29T08:57:00Z"/>
                <w:rFonts w:ascii="仿宋_GB2312" w:hAnsi="仿宋_GB2312" w:cs="仿宋_GB2312"/>
                <w:color w:val="000000"/>
                <w:sz w:val="21"/>
                <w:szCs w:val="21"/>
                <w:lang w:eastAsia="zh-CN"/>
              </w:rPr>
            </w:pPr>
            <w:del w:id="6432" w:author="吴媛媛" w:date="2019-10-29T08:57:00Z">
              <w:r>
                <w:rPr>
                  <w:rFonts w:hint="eastAsia" w:ascii="仿宋_GB2312" w:hAnsi="仿宋_GB2312" w:cs="仿宋_GB2312"/>
                  <w:color w:val="000000"/>
                  <w:sz w:val="21"/>
                  <w:szCs w:val="21"/>
                  <w:lang w:eastAsia="zh-CN"/>
                </w:rPr>
                <w:delText>17</w:delText>
              </w:r>
            </w:del>
            <w:bookmarkStart w:id="298" w:name="_Toc23319579"/>
            <w:bookmarkEnd w:id="298"/>
          </w:p>
        </w:tc>
        <w:tc>
          <w:tcPr>
            <w:tcW w:w="853" w:type="dxa"/>
            <w:vAlign w:val="center"/>
          </w:tcPr>
          <w:p>
            <w:pPr>
              <w:widowControl w:val="0"/>
              <w:spacing w:line="240" w:lineRule="auto"/>
              <w:jc w:val="center"/>
              <w:outlineLvl w:val="2"/>
              <w:rPr>
                <w:del w:id="6433" w:author="吴媛媛" w:date="2019-10-29T08:57:00Z"/>
                <w:rFonts w:ascii="仿宋_GB2312" w:hAnsi="仿宋_GB2312" w:cs="仿宋_GB2312"/>
                <w:color w:val="000000"/>
                <w:sz w:val="21"/>
                <w:szCs w:val="21"/>
                <w:lang w:eastAsia="zh-CN"/>
              </w:rPr>
            </w:pPr>
            <w:del w:id="6434" w:author="吴媛媛" w:date="2019-10-29T08:57:00Z">
              <w:r>
                <w:rPr>
                  <w:rFonts w:hint="eastAsia" w:ascii="仿宋_GB2312" w:hAnsi="仿宋_GB2312" w:cs="仿宋_GB2312"/>
                  <w:color w:val="000000"/>
                  <w:sz w:val="21"/>
                  <w:szCs w:val="21"/>
                  <w:lang w:eastAsia="zh-CN"/>
                </w:rPr>
                <w:delText>4020</w:delText>
              </w:r>
            </w:del>
            <w:bookmarkStart w:id="299" w:name="_Toc23319580"/>
            <w:bookmarkEnd w:id="299"/>
          </w:p>
        </w:tc>
        <w:tc>
          <w:tcPr>
            <w:tcW w:w="1564" w:type="dxa"/>
            <w:vAlign w:val="center"/>
          </w:tcPr>
          <w:p>
            <w:pPr>
              <w:spacing w:line="240" w:lineRule="auto"/>
              <w:jc w:val="center"/>
              <w:outlineLvl w:val="2"/>
              <w:rPr>
                <w:del w:id="6435" w:author="吴媛媛" w:date="2019-10-29T08:57:00Z"/>
                <w:rFonts w:ascii="仿宋_GB2312" w:hAnsi="仿宋_GB2312" w:cs="仿宋_GB2312"/>
                <w:color w:val="000000"/>
                <w:sz w:val="21"/>
                <w:szCs w:val="21"/>
                <w:lang w:eastAsia="zh-CN"/>
              </w:rPr>
            </w:pPr>
            <w:del w:id="6436" w:author="吴媛媛" w:date="2019-10-29T08:57:00Z">
              <w:r>
                <w:rPr>
                  <w:rFonts w:hint="eastAsia" w:ascii="仿宋_GB2312" w:hAnsi="仿宋_GB2312" w:cs="仿宋_GB2312"/>
                  <w:color w:val="000000"/>
                  <w:sz w:val="21"/>
                  <w:szCs w:val="21"/>
                  <w:lang w:eastAsia="zh-CN"/>
                </w:rPr>
                <w:delText>利率水平</w:delText>
              </w:r>
            </w:del>
            <w:bookmarkStart w:id="300" w:name="_Toc23319581"/>
            <w:bookmarkEnd w:id="300"/>
          </w:p>
        </w:tc>
        <w:tc>
          <w:tcPr>
            <w:tcW w:w="1137" w:type="dxa"/>
            <w:vAlign w:val="center"/>
          </w:tcPr>
          <w:p>
            <w:pPr>
              <w:spacing w:line="240" w:lineRule="auto"/>
              <w:jc w:val="center"/>
              <w:outlineLvl w:val="2"/>
              <w:rPr>
                <w:del w:id="6437" w:author="吴媛媛" w:date="2019-10-29T08:57:00Z"/>
                <w:rFonts w:ascii="仿宋_GB2312" w:hAnsi="仿宋_GB2312" w:cs="仿宋_GB2312"/>
                <w:color w:val="000000"/>
                <w:sz w:val="21"/>
                <w:szCs w:val="21"/>
                <w:lang w:eastAsia="zh-CN"/>
              </w:rPr>
            </w:pPr>
            <w:del w:id="6438" w:author="吴媛媛" w:date="2019-10-29T08:57:00Z">
              <w:r>
                <w:rPr>
                  <w:rFonts w:hint="eastAsia" w:ascii="仿宋_GB2312" w:hAnsi="仿宋_GB2312" w:cs="仿宋_GB2312"/>
                  <w:color w:val="000000"/>
                  <w:sz w:val="21"/>
                  <w:szCs w:val="21"/>
                  <w:lang w:eastAsia="zh-CN"/>
                </w:rPr>
                <w:delText>13(5)</w:delText>
              </w:r>
            </w:del>
            <w:bookmarkStart w:id="301" w:name="_Toc23319582"/>
            <w:bookmarkEnd w:id="301"/>
          </w:p>
        </w:tc>
        <w:tc>
          <w:tcPr>
            <w:tcW w:w="4213" w:type="dxa"/>
            <w:tcMar>
              <w:top w:w="15" w:type="dxa"/>
              <w:left w:w="15" w:type="dxa"/>
              <w:bottom w:w="0" w:type="dxa"/>
              <w:right w:w="15" w:type="dxa"/>
            </w:tcMar>
            <w:vAlign w:val="center"/>
          </w:tcPr>
          <w:p>
            <w:pPr>
              <w:spacing w:line="240" w:lineRule="auto"/>
              <w:jc w:val="both"/>
              <w:outlineLvl w:val="2"/>
              <w:rPr>
                <w:del w:id="6439" w:author="吴媛媛" w:date="2019-10-29T08:57:00Z"/>
                <w:rFonts w:ascii="仿宋_GB2312" w:hAnsi="仿宋_GB2312" w:cs="仿宋_GB2312"/>
                <w:color w:val="000000"/>
                <w:sz w:val="21"/>
                <w:szCs w:val="21"/>
                <w:lang w:eastAsia="zh-CN"/>
              </w:rPr>
            </w:pPr>
            <w:del w:id="6440" w:author="吴媛媛" w:date="2019-10-29T08:57:00Z">
              <w:r>
                <w:rPr>
                  <w:rFonts w:hint="eastAsia" w:ascii="仿宋_GB2312" w:hAnsi="仿宋_GB2312" w:cs="仿宋_GB2312"/>
                  <w:color w:val="000000"/>
                  <w:sz w:val="21"/>
                  <w:szCs w:val="21"/>
                  <w:lang w:eastAsia="zh-CN"/>
                </w:rPr>
                <w:delText>1.指金融合约中规定的实际执行的年利率水平。</w:delText>
              </w:r>
            </w:del>
            <w:del w:id="6441" w:author="吴媛媛" w:date="2019-10-29T08:57:00Z">
              <w:r>
                <w:rPr>
                  <w:rFonts w:hint="eastAsia" w:ascii="仿宋_GB2312" w:hAnsi="仿宋_GB2312" w:cs="仿宋_GB2312"/>
                  <w:color w:val="000000"/>
                  <w:sz w:val="21"/>
                  <w:szCs w:val="21"/>
                  <w:lang w:eastAsia="zh-CN"/>
                </w:rPr>
                <w:br w:type="textWrapping"/>
              </w:r>
            </w:del>
            <w:del w:id="6442" w:author="吴媛媛" w:date="2019-10-29T08:57:00Z">
              <w:r>
                <w:rPr>
                  <w:rFonts w:hint="eastAsia" w:ascii="仿宋_GB2312" w:hAnsi="仿宋_GB2312" w:cs="仿宋_GB2312"/>
                  <w:color w:val="000000"/>
                  <w:sz w:val="21"/>
                  <w:szCs w:val="21"/>
                  <w:lang w:eastAsia="zh-CN"/>
                </w:rPr>
                <w:delText>2.利率水平填写报告日的实际年化利率水平，例如年利率5.2%，则填报5.20000。数据更新频率为月度。</w:delText>
              </w:r>
            </w:del>
            <w:del w:id="6443" w:author="吴媛媛" w:date="2019-10-29T08:57:00Z">
              <w:r>
                <w:rPr>
                  <w:rFonts w:hint="eastAsia" w:ascii="仿宋_GB2312" w:hAnsi="仿宋_GB2312" w:cs="仿宋_GB2312"/>
                  <w:color w:val="000000"/>
                  <w:sz w:val="21"/>
                  <w:szCs w:val="21"/>
                  <w:lang w:eastAsia="zh-CN"/>
                </w:rPr>
                <w:br w:type="textWrapping"/>
              </w:r>
            </w:del>
            <w:del w:id="6444" w:author="吴媛媛" w:date="2019-10-29T08:57:00Z">
              <w:r>
                <w:rPr>
                  <w:rFonts w:hint="eastAsia" w:ascii="仿宋_GB2312" w:hAnsi="仿宋_GB2312" w:cs="仿宋_GB2312"/>
                  <w:color w:val="000000"/>
                  <w:sz w:val="21"/>
                  <w:szCs w:val="21"/>
                  <w:lang w:eastAsia="zh-CN"/>
                </w:rPr>
                <w:delText>3.值域：</w:delText>
              </w:r>
            </w:del>
            <w:bookmarkStart w:id="302" w:name="_Toc23319583"/>
            <w:bookmarkEnd w:id="302"/>
          </w:p>
          <w:p>
            <w:pPr>
              <w:spacing w:line="240" w:lineRule="auto"/>
              <w:jc w:val="both"/>
              <w:outlineLvl w:val="2"/>
              <w:rPr>
                <w:del w:id="6445" w:author="吴媛媛" w:date="2019-10-29T08:57:00Z"/>
                <w:rFonts w:ascii="仿宋_GB2312" w:hAnsi="仿宋_GB2312" w:cs="仿宋_GB2312"/>
                <w:color w:val="000000"/>
                <w:sz w:val="21"/>
                <w:szCs w:val="21"/>
                <w:lang w:eastAsia="zh-CN"/>
              </w:rPr>
            </w:pPr>
            <w:del w:id="6446" w:author="吴媛媛" w:date="2019-10-29T08:57:00Z">
              <w:r>
                <w:rPr>
                  <w:rFonts w:hint="eastAsia" w:ascii="仿宋_GB2312" w:hAnsi="仿宋_GB2312" w:cs="仿宋_GB2312"/>
                  <w:color w:val="000000"/>
                  <w:sz w:val="21"/>
                  <w:szCs w:val="21"/>
                  <w:lang w:eastAsia="zh-CN"/>
                </w:rPr>
                <w:delText>0.00000≤利率水平≤1000000.00000</w:delText>
              </w:r>
            </w:del>
            <w:bookmarkStart w:id="303" w:name="_Toc23319584"/>
            <w:bookmarkEnd w:id="303"/>
          </w:p>
        </w:tc>
        <w:bookmarkStart w:id="304" w:name="_Toc23319585"/>
        <w:bookmarkEnd w:id="304"/>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6447" w:author="吴媛媛" w:date="2019-10-29T08:57:00Z"/>
        </w:trPr>
        <w:tc>
          <w:tcPr>
            <w:tcW w:w="569" w:type="dxa"/>
            <w:tcMar>
              <w:top w:w="15" w:type="dxa"/>
              <w:left w:w="15" w:type="dxa"/>
              <w:bottom w:w="0" w:type="dxa"/>
              <w:right w:w="15" w:type="dxa"/>
            </w:tcMar>
            <w:vAlign w:val="center"/>
          </w:tcPr>
          <w:p>
            <w:pPr>
              <w:widowControl w:val="0"/>
              <w:spacing w:line="240" w:lineRule="auto"/>
              <w:jc w:val="center"/>
              <w:outlineLvl w:val="2"/>
              <w:rPr>
                <w:del w:id="6448" w:author="吴媛媛" w:date="2019-10-29T08:57:00Z"/>
                <w:rFonts w:ascii="仿宋_GB2312" w:hAnsi="仿宋_GB2312" w:cs="仿宋_GB2312"/>
                <w:color w:val="000000"/>
                <w:sz w:val="21"/>
                <w:szCs w:val="21"/>
                <w:lang w:eastAsia="zh-CN"/>
              </w:rPr>
            </w:pPr>
            <w:del w:id="6449" w:author="吴媛媛" w:date="2019-10-29T08:57:00Z">
              <w:r>
                <w:rPr>
                  <w:rFonts w:hint="eastAsia" w:ascii="仿宋_GB2312" w:hAnsi="仿宋_GB2312" w:cs="仿宋_GB2312"/>
                  <w:color w:val="000000"/>
                  <w:sz w:val="21"/>
                  <w:szCs w:val="21"/>
                  <w:lang w:eastAsia="zh-CN"/>
                </w:rPr>
                <w:delText>18</w:delText>
              </w:r>
            </w:del>
            <w:bookmarkStart w:id="305" w:name="_Toc23319586"/>
            <w:bookmarkEnd w:id="305"/>
          </w:p>
        </w:tc>
        <w:tc>
          <w:tcPr>
            <w:tcW w:w="853" w:type="dxa"/>
            <w:vAlign w:val="center"/>
          </w:tcPr>
          <w:p>
            <w:pPr>
              <w:widowControl w:val="0"/>
              <w:spacing w:line="240" w:lineRule="auto"/>
              <w:jc w:val="center"/>
              <w:outlineLvl w:val="2"/>
              <w:rPr>
                <w:del w:id="6450" w:author="吴媛媛" w:date="2019-10-29T08:57:00Z"/>
                <w:rFonts w:ascii="仿宋_GB2312" w:hAnsi="仿宋_GB2312" w:cs="仿宋_GB2312"/>
                <w:color w:val="000000"/>
                <w:sz w:val="21"/>
                <w:szCs w:val="21"/>
                <w:lang w:eastAsia="zh-CN"/>
              </w:rPr>
            </w:pPr>
            <w:del w:id="6451" w:author="吴媛媛" w:date="2019-10-29T08:57:00Z">
              <w:r>
                <w:rPr>
                  <w:rFonts w:hint="eastAsia" w:ascii="仿宋_GB2312" w:hAnsi="仿宋_GB2312" w:cs="仿宋_GB2312"/>
                  <w:color w:val="000000"/>
                  <w:sz w:val="21"/>
                  <w:szCs w:val="21"/>
                  <w:lang w:eastAsia="zh-CN"/>
                </w:rPr>
                <w:delText>--</w:delText>
              </w:r>
            </w:del>
            <w:bookmarkStart w:id="306" w:name="_Toc23319587"/>
            <w:bookmarkEnd w:id="306"/>
          </w:p>
        </w:tc>
        <w:tc>
          <w:tcPr>
            <w:tcW w:w="1564" w:type="dxa"/>
            <w:vAlign w:val="center"/>
          </w:tcPr>
          <w:p>
            <w:pPr>
              <w:spacing w:line="240" w:lineRule="auto"/>
              <w:jc w:val="center"/>
              <w:outlineLvl w:val="2"/>
              <w:rPr>
                <w:del w:id="6452" w:author="吴媛媛" w:date="2019-10-29T08:57:00Z"/>
                <w:rFonts w:ascii="仿宋_GB2312" w:hAnsi="仿宋_GB2312" w:cs="仿宋_GB2312"/>
                <w:color w:val="000000"/>
                <w:sz w:val="21"/>
                <w:szCs w:val="21"/>
                <w:lang w:eastAsia="zh-CN"/>
              </w:rPr>
            </w:pPr>
            <w:del w:id="6453" w:author="吴媛媛" w:date="2019-10-29T08:57:00Z">
              <w:r>
                <w:rPr>
                  <w:rFonts w:hint="eastAsia" w:ascii="仿宋_GB2312" w:hAnsi="仿宋_GB2312" w:cs="仿宋_GB2312"/>
                  <w:color w:val="000000"/>
                  <w:sz w:val="21"/>
                  <w:szCs w:val="21"/>
                  <w:lang w:eastAsia="zh-CN"/>
                </w:rPr>
                <w:delText>存款期限类型</w:delText>
              </w:r>
            </w:del>
            <w:bookmarkStart w:id="307" w:name="_Toc23319588"/>
            <w:bookmarkEnd w:id="307"/>
          </w:p>
        </w:tc>
        <w:tc>
          <w:tcPr>
            <w:tcW w:w="1137" w:type="dxa"/>
            <w:vAlign w:val="center"/>
          </w:tcPr>
          <w:p>
            <w:pPr>
              <w:spacing w:line="240" w:lineRule="auto"/>
              <w:jc w:val="center"/>
              <w:outlineLvl w:val="2"/>
              <w:rPr>
                <w:del w:id="6454" w:author="吴媛媛" w:date="2019-10-29T08:57:00Z"/>
                <w:rFonts w:ascii="仿宋_GB2312" w:hAnsi="仿宋_GB2312" w:cs="仿宋_GB2312"/>
                <w:color w:val="000000"/>
                <w:sz w:val="21"/>
                <w:szCs w:val="21"/>
                <w:lang w:eastAsia="zh-CN"/>
              </w:rPr>
            </w:pPr>
            <w:del w:id="6455" w:author="吴媛媛" w:date="2019-10-29T08:57:00Z">
              <w:r>
                <w:rPr>
                  <w:rFonts w:hint="eastAsia" w:ascii="仿宋_GB2312" w:hAnsi="仿宋_GB2312" w:cs="仿宋_GB2312"/>
                  <w:color w:val="000000"/>
                  <w:sz w:val="21"/>
                  <w:szCs w:val="21"/>
                  <w:lang w:eastAsia="zh-CN"/>
                </w:rPr>
                <w:delText>4!an</w:delText>
              </w:r>
            </w:del>
            <w:bookmarkStart w:id="308" w:name="_Toc23319589"/>
            <w:bookmarkEnd w:id="308"/>
          </w:p>
        </w:tc>
        <w:tc>
          <w:tcPr>
            <w:tcW w:w="4213" w:type="dxa"/>
            <w:tcMar>
              <w:top w:w="15" w:type="dxa"/>
              <w:left w:w="15" w:type="dxa"/>
              <w:bottom w:w="0" w:type="dxa"/>
              <w:right w:w="15" w:type="dxa"/>
            </w:tcMar>
            <w:vAlign w:val="center"/>
          </w:tcPr>
          <w:p>
            <w:pPr>
              <w:spacing w:line="240" w:lineRule="auto"/>
              <w:jc w:val="both"/>
              <w:outlineLvl w:val="2"/>
              <w:rPr>
                <w:del w:id="6456" w:author="吴媛媛" w:date="2019-10-29T08:57:00Z"/>
                <w:rFonts w:ascii="仿宋_GB2312" w:hAnsi="仿宋_GB2312" w:cs="仿宋_GB2312"/>
                <w:color w:val="000000"/>
                <w:sz w:val="21"/>
                <w:szCs w:val="21"/>
                <w:lang w:eastAsia="zh-CN"/>
              </w:rPr>
            </w:pPr>
            <w:del w:id="6457" w:author="吴媛媛" w:date="2019-10-29T08:57:00Z">
              <w:r>
                <w:rPr>
                  <w:rFonts w:hint="eastAsia" w:ascii="仿宋_GB2312" w:hAnsi="仿宋_GB2312" w:cs="仿宋_GB2312"/>
                  <w:color w:val="000000"/>
                  <w:sz w:val="21"/>
                  <w:szCs w:val="21"/>
                  <w:lang w:eastAsia="zh-CN"/>
                </w:rPr>
                <w:delText>1.指存款人与金融机构在存款合同中事先约定的存款期限类型或提前通知期限类型。</w:delText>
              </w:r>
            </w:del>
            <w:del w:id="6458" w:author="吴媛媛" w:date="2019-10-29T08:57:00Z">
              <w:r>
                <w:rPr>
                  <w:rFonts w:hint="eastAsia" w:ascii="仿宋_GB2312" w:hAnsi="仿宋_GB2312" w:cs="仿宋_GB2312"/>
                  <w:color w:val="000000"/>
                  <w:sz w:val="21"/>
                  <w:szCs w:val="21"/>
                  <w:lang w:eastAsia="zh-CN"/>
                </w:rPr>
                <w:br w:type="textWrapping"/>
              </w:r>
            </w:del>
            <w:del w:id="6459" w:author="吴媛媛" w:date="2019-10-29T08:57:00Z">
              <w:r>
                <w:rPr>
                  <w:rFonts w:hint="eastAsia" w:ascii="仿宋_GB2312" w:hAnsi="仿宋_GB2312" w:cs="仿宋_GB2312"/>
                  <w:color w:val="000000"/>
                  <w:sz w:val="21"/>
                  <w:szCs w:val="21"/>
                  <w:lang w:eastAsia="zh-CN"/>
                </w:rPr>
                <w:delText>2.参考《存款统计分类及编码》（JR/T 0134-2016），期限类型进行划分。数据更新频率为月度。</w:delText>
              </w:r>
            </w:del>
            <w:bookmarkStart w:id="309" w:name="_Toc23319590"/>
            <w:bookmarkEnd w:id="309"/>
          </w:p>
          <w:p>
            <w:pPr>
              <w:spacing w:line="240" w:lineRule="auto"/>
              <w:jc w:val="both"/>
              <w:outlineLvl w:val="2"/>
              <w:rPr>
                <w:del w:id="6460" w:author="吴媛媛" w:date="2019-10-29T08:57:00Z"/>
                <w:rFonts w:ascii="仿宋_GB2312" w:hAnsi="仿宋_GB2312" w:cs="仿宋_GB2312"/>
                <w:color w:val="000000"/>
                <w:sz w:val="21"/>
                <w:szCs w:val="21"/>
                <w:lang w:eastAsia="zh-CN"/>
              </w:rPr>
            </w:pPr>
            <w:del w:id="6461" w:author="吴媛媛" w:date="2019-10-29T08:57:00Z">
              <w:r>
                <w:rPr>
                  <w:rFonts w:ascii="仿宋_GB2312" w:hAnsi="仿宋_GB2312" w:cs="仿宋_GB2312"/>
                  <w:color w:val="000000"/>
                  <w:sz w:val="21"/>
                  <w:szCs w:val="21"/>
                  <w:lang w:eastAsia="zh-CN"/>
                </w:rPr>
                <w:delText>3</w:delText>
              </w:r>
            </w:del>
            <w:del w:id="6462" w:author="吴媛媛" w:date="2019-10-29T08:57:00Z">
              <w:r>
                <w:rPr>
                  <w:rFonts w:hint="eastAsia" w:ascii="仿宋_GB2312" w:hAnsi="仿宋_GB2312" w:cs="仿宋_GB2312"/>
                  <w:color w:val="000000"/>
                  <w:sz w:val="21"/>
                  <w:szCs w:val="21"/>
                  <w:lang w:eastAsia="zh-CN"/>
                </w:rPr>
                <w:delText>.值域：</w:delText>
              </w:r>
            </w:del>
            <w:del w:id="6463" w:author="吴媛媛" w:date="2019-10-29T08:57:00Z">
              <w:r>
                <w:rPr>
                  <w:rFonts w:hint="eastAsia" w:ascii="仿宋_GB2312" w:hAnsi="仿宋_GB2312" w:cs="仿宋_GB2312"/>
                  <w:color w:val="000000"/>
                  <w:sz w:val="21"/>
                  <w:szCs w:val="21"/>
                  <w:lang w:eastAsia="zh-CN"/>
                </w:rPr>
                <w:br w:type="textWrapping"/>
              </w:r>
            </w:del>
            <w:del w:id="6464" w:author="吴媛媛" w:date="2019-10-29T08:57:00Z">
              <w:r>
                <w:rPr>
                  <w:rFonts w:hint="eastAsia" w:ascii="仿宋_GB2312" w:hAnsi="仿宋_GB2312" w:cs="仿宋_GB2312"/>
                  <w:color w:val="000000"/>
                  <w:sz w:val="21"/>
                  <w:szCs w:val="21"/>
                  <w:lang w:eastAsia="zh-CN"/>
                </w:rPr>
                <w:delText>DT01 未定期限</w:delText>
              </w:r>
            </w:del>
            <w:del w:id="6465" w:author="吴媛媛" w:date="2019-10-29T08:57:00Z">
              <w:r>
                <w:rPr>
                  <w:rFonts w:hint="eastAsia" w:ascii="仿宋_GB2312" w:hAnsi="仿宋_GB2312" w:cs="仿宋_GB2312"/>
                  <w:color w:val="000000"/>
                  <w:sz w:val="21"/>
                  <w:szCs w:val="21"/>
                  <w:lang w:eastAsia="zh-CN"/>
                </w:rPr>
                <w:br w:type="textWrapping"/>
              </w:r>
            </w:del>
            <w:del w:id="6466" w:author="吴媛媛" w:date="2019-10-29T08:57:00Z">
              <w:r>
                <w:rPr>
                  <w:rFonts w:hint="eastAsia" w:ascii="仿宋_GB2312" w:hAnsi="仿宋_GB2312" w:cs="仿宋_GB2312"/>
                  <w:color w:val="000000"/>
                  <w:sz w:val="21"/>
                  <w:szCs w:val="21"/>
                  <w:lang w:eastAsia="zh-CN"/>
                </w:rPr>
                <w:delText>DT02 一天(提前)</w:delText>
              </w:r>
            </w:del>
            <w:del w:id="6467" w:author="吴媛媛" w:date="2019-10-29T08:57:00Z">
              <w:r>
                <w:rPr>
                  <w:rFonts w:hint="eastAsia" w:ascii="仿宋_GB2312" w:hAnsi="仿宋_GB2312" w:cs="仿宋_GB2312"/>
                  <w:color w:val="000000"/>
                  <w:sz w:val="21"/>
                  <w:szCs w:val="21"/>
                  <w:lang w:eastAsia="zh-CN"/>
                </w:rPr>
                <w:br w:type="textWrapping"/>
              </w:r>
            </w:del>
            <w:del w:id="6468" w:author="吴媛媛" w:date="2019-10-29T08:57:00Z">
              <w:r>
                <w:rPr>
                  <w:rFonts w:hint="eastAsia" w:ascii="仿宋_GB2312" w:hAnsi="仿宋_GB2312" w:cs="仿宋_GB2312"/>
                  <w:color w:val="000000"/>
                  <w:sz w:val="21"/>
                  <w:szCs w:val="21"/>
                  <w:lang w:eastAsia="zh-CN"/>
                </w:rPr>
                <w:delText>DT03 七天(提前)</w:delText>
              </w:r>
            </w:del>
            <w:del w:id="6469" w:author="吴媛媛" w:date="2019-10-29T08:57:00Z">
              <w:r>
                <w:rPr>
                  <w:rFonts w:hint="eastAsia" w:ascii="仿宋_GB2312" w:hAnsi="仿宋_GB2312" w:cs="仿宋_GB2312"/>
                  <w:color w:val="000000"/>
                  <w:sz w:val="21"/>
                  <w:szCs w:val="21"/>
                  <w:lang w:eastAsia="zh-CN"/>
                </w:rPr>
                <w:br w:type="textWrapping"/>
              </w:r>
            </w:del>
            <w:del w:id="6470" w:author="吴媛媛" w:date="2019-10-29T08:57:00Z">
              <w:r>
                <w:rPr>
                  <w:rFonts w:hint="eastAsia" w:ascii="仿宋_GB2312" w:hAnsi="仿宋_GB2312" w:cs="仿宋_GB2312"/>
                  <w:color w:val="000000"/>
                  <w:sz w:val="21"/>
                  <w:szCs w:val="21"/>
                  <w:lang w:eastAsia="zh-CN"/>
                </w:rPr>
                <w:delText>DT04 一个月</w:delText>
              </w:r>
            </w:del>
            <w:del w:id="6471" w:author="吴媛媛" w:date="2019-10-29T08:57:00Z">
              <w:r>
                <w:rPr>
                  <w:rFonts w:hint="eastAsia" w:ascii="仿宋_GB2312" w:hAnsi="仿宋_GB2312" w:cs="仿宋_GB2312"/>
                  <w:color w:val="000000"/>
                  <w:sz w:val="21"/>
                  <w:szCs w:val="21"/>
                  <w:lang w:eastAsia="zh-CN"/>
                </w:rPr>
                <w:br w:type="textWrapping"/>
              </w:r>
            </w:del>
            <w:del w:id="6472" w:author="吴媛媛" w:date="2019-10-29T08:57:00Z">
              <w:r>
                <w:rPr>
                  <w:rFonts w:hint="eastAsia" w:ascii="仿宋_GB2312" w:hAnsi="仿宋_GB2312" w:cs="仿宋_GB2312"/>
                  <w:color w:val="000000"/>
                  <w:sz w:val="21"/>
                  <w:szCs w:val="21"/>
                  <w:lang w:eastAsia="zh-CN"/>
                </w:rPr>
                <w:delText>DT05 三个月</w:delText>
              </w:r>
            </w:del>
            <w:del w:id="6473" w:author="吴媛媛" w:date="2019-10-29T08:57:00Z">
              <w:r>
                <w:rPr>
                  <w:rFonts w:hint="eastAsia" w:ascii="仿宋_GB2312" w:hAnsi="仿宋_GB2312" w:cs="仿宋_GB2312"/>
                  <w:color w:val="000000"/>
                  <w:sz w:val="21"/>
                  <w:szCs w:val="21"/>
                  <w:lang w:eastAsia="zh-CN"/>
                </w:rPr>
                <w:br w:type="textWrapping"/>
              </w:r>
            </w:del>
            <w:del w:id="6474" w:author="吴媛媛" w:date="2019-10-29T08:57:00Z">
              <w:r>
                <w:rPr>
                  <w:rFonts w:hint="eastAsia" w:ascii="仿宋_GB2312" w:hAnsi="仿宋_GB2312" w:cs="仿宋_GB2312"/>
                  <w:color w:val="000000"/>
                  <w:sz w:val="21"/>
                  <w:szCs w:val="21"/>
                  <w:lang w:eastAsia="zh-CN"/>
                </w:rPr>
                <w:delText>DT06 半年</w:delText>
              </w:r>
            </w:del>
            <w:del w:id="6475" w:author="吴媛媛" w:date="2019-10-29T08:57:00Z">
              <w:r>
                <w:rPr>
                  <w:rFonts w:hint="eastAsia" w:ascii="仿宋_GB2312" w:hAnsi="仿宋_GB2312" w:cs="仿宋_GB2312"/>
                  <w:color w:val="000000"/>
                  <w:sz w:val="21"/>
                  <w:szCs w:val="21"/>
                  <w:lang w:eastAsia="zh-CN"/>
                </w:rPr>
                <w:br w:type="textWrapping"/>
              </w:r>
            </w:del>
            <w:del w:id="6476" w:author="吴媛媛" w:date="2019-10-29T08:57:00Z">
              <w:r>
                <w:rPr>
                  <w:rFonts w:hint="eastAsia" w:ascii="仿宋_GB2312" w:hAnsi="仿宋_GB2312" w:cs="仿宋_GB2312"/>
                  <w:color w:val="000000"/>
                  <w:sz w:val="21"/>
                  <w:szCs w:val="21"/>
                  <w:lang w:eastAsia="zh-CN"/>
                </w:rPr>
                <w:delText>DT07 一年</w:delText>
              </w:r>
            </w:del>
            <w:del w:id="6477" w:author="吴媛媛" w:date="2019-10-29T08:57:00Z">
              <w:r>
                <w:rPr>
                  <w:rFonts w:hint="eastAsia" w:ascii="仿宋_GB2312" w:hAnsi="仿宋_GB2312" w:cs="仿宋_GB2312"/>
                  <w:color w:val="000000"/>
                  <w:sz w:val="21"/>
                  <w:szCs w:val="21"/>
                  <w:lang w:eastAsia="zh-CN"/>
                </w:rPr>
                <w:br w:type="textWrapping"/>
              </w:r>
            </w:del>
            <w:del w:id="6478" w:author="吴媛媛" w:date="2019-10-29T08:57:00Z">
              <w:r>
                <w:rPr>
                  <w:rFonts w:hint="eastAsia" w:ascii="仿宋_GB2312" w:hAnsi="仿宋_GB2312" w:cs="仿宋_GB2312"/>
                  <w:color w:val="000000"/>
                  <w:sz w:val="21"/>
                  <w:szCs w:val="21"/>
                  <w:lang w:eastAsia="zh-CN"/>
                </w:rPr>
                <w:delText>DT08 两年</w:delText>
              </w:r>
            </w:del>
            <w:del w:id="6479" w:author="吴媛媛" w:date="2019-10-29T08:57:00Z">
              <w:r>
                <w:rPr>
                  <w:rFonts w:hint="eastAsia" w:ascii="仿宋_GB2312" w:hAnsi="仿宋_GB2312" w:cs="仿宋_GB2312"/>
                  <w:color w:val="000000"/>
                  <w:sz w:val="21"/>
                  <w:szCs w:val="21"/>
                  <w:lang w:eastAsia="zh-CN"/>
                </w:rPr>
                <w:br w:type="textWrapping"/>
              </w:r>
            </w:del>
            <w:del w:id="6480" w:author="吴媛媛" w:date="2019-10-29T08:57:00Z">
              <w:r>
                <w:rPr>
                  <w:rFonts w:hint="eastAsia" w:ascii="仿宋_GB2312" w:hAnsi="仿宋_GB2312" w:cs="仿宋_GB2312"/>
                  <w:color w:val="000000"/>
                  <w:sz w:val="21"/>
                  <w:szCs w:val="21"/>
                  <w:lang w:eastAsia="zh-CN"/>
                </w:rPr>
                <w:delText>DT09 三年</w:delText>
              </w:r>
            </w:del>
            <w:del w:id="6481" w:author="吴媛媛" w:date="2019-10-29T08:57:00Z">
              <w:r>
                <w:rPr>
                  <w:rFonts w:hint="eastAsia" w:ascii="仿宋_GB2312" w:hAnsi="仿宋_GB2312" w:cs="仿宋_GB2312"/>
                  <w:color w:val="000000"/>
                  <w:sz w:val="21"/>
                  <w:szCs w:val="21"/>
                  <w:lang w:eastAsia="zh-CN"/>
                </w:rPr>
                <w:br w:type="textWrapping"/>
              </w:r>
            </w:del>
            <w:del w:id="6482" w:author="吴媛媛" w:date="2019-10-29T08:57:00Z">
              <w:r>
                <w:rPr>
                  <w:rFonts w:hint="eastAsia" w:ascii="仿宋_GB2312" w:hAnsi="仿宋_GB2312" w:cs="仿宋_GB2312"/>
                  <w:color w:val="000000"/>
                  <w:sz w:val="21"/>
                  <w:szCs w:val="21"/>
                  <w:lang w:eastAsia="zh-CN"/>
                </w:rPr>
                <w:delText>DT10 五年</w:delText>
              </w:r>
            </w:del>
            <w:del w:id="6483" w:author="吴媛媛" w:date="2019-10-29T08:57:00Z">
              <w:r>
                <w:rPr>
                  <w:rFonts w:hint="eastAsia" w:ascii="仿宋_GB2312" w:hAnsi="仿宋_GB2312" w:cs="仿宋_GB2312"/>
                  <w:color w:val="000000"/>
                  <w:sz w:val="21"/>
                  <w:szCs w:val="21"/>
                  <w:lang w:eastAsia="zh-CN"/>
                </w:rPr>
                <w:br w:type="textWrapping"/>
              </w:r>
            </w:del>
            <w:del w:id="6484" w:author="吴媛媛" w:date="2019-10-29T08:57:00Z">
              <w:r>
                <w:rPr>
                  <w:rFonts w:hint="eastAsia" w:ascii="仿宋_GB2312" w:hAnsi="仿宋_GB2312" w:cs="仿宋_GB2312"/>
                  <w:color w:val="000000"/>
                  <w:sz w:val="21"/>
                  <w:szCs w:val="21"/>
                  <w:lang w:eastAsia="zh-CN"/>
                </w:rPr>
                <w:delText>DT99 其他协定期限</w:delText>
              </w:r>
            </w:del>
            <w:bookmarkStart w:id="310" w:name="_Toc23319591"/>
            <w:bookmarkEnd w:id="310"/>
          </w:p>
        </w:tc>
        <w:bookmarkStart w:id="311" w:name="_Toc23319592"/>
        <w:bookmarkEnd w:id="311"/>
      </w:tr>
    </w:tbl>
    <w:p>
      <w:pPr>
        <w:pStyle w:val="4"/>
        <w:spacing w:line="240" w:lineRule="auto"/>
        <w:ind w:left="1161" w:hanging="1161"/>
        <w:rPr>
          <w:rFonts w:ascii="仿宋_GB2312" w:hAnsi="仿宋_GB2312" w:cs="仿宋_GB2312"/>
        </w:rPr>
      </w:pPr>
      <w:bookmarkStart w:id="312" w:name="_Toc14252355"/>
      <w:bookmarkStart w:id="313" w:name="_Toc23319593"/>
      <w:bookmarkStart w:id="314" w:name="_Toc32336"/>
      <w:bookmarkStart w:id="315" w:name="_Toc29324"/>
      <w:bookmarkStart w:id="316" w:name="_Toc27690"/>
      <w:r>
        <w:rPr>
          <w:rFonts w:hint="eastAsia" w:ascii="仿宋_GB2312" w:hAnsi="仿宋_GB2312" w:cs="仿宋_GB2312"/>
        </w:rPr>
        <w:t>同业存单余额</w:t>
      </w:r>
      <w:r>
        <w:rPr>
          <w:rFonts w:hint="eastAsia" w:ascii="仿宋_GB2312" w:hAnsi="仿宋_GB2312" w:cs="仿宋_GB2312"/>
          <w:lang w:eastAsia="zh-CN"/>
        </w:rPr>
        <w:t>报文</w:t>
      </w:r>
      <w:bookmarkEnd w:id="312"/>
      <w:bookmarkEnd w:id="313"/>
      <w:bookmarkEnd w:id="314"/>
      <w:bookmarkEnd w:id="315"/>
      <w:bookmarkEnd w:id="316"/>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5"/>
        <w:gridCol w:w="113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交易对手</w:t>
            </w:r>
            <w:del w:id="6485" w:author="user" w:date="2019-10-09T09:52:00Z">
              <w:r>
                <w:rPr>
                  <w:rFonts w:hint="eastAsia" w:ascii="仿宋_GB2312" w:hAnsi="仿宋_GB2312" w:cs="仿宋_GB2312"/>
                  <w:color w:val="000000"/>
                  <w:sz w:val="21"/>
                  <w:szCs w:val="21"/>
                  <w:lang w:eastAsia="zh-CN"/>
                </w:rPr>
                <w:delText>金融机构编码</w:delText>
              </w:r>
            </w:del>
            <w:ins w:id="6486" w:author="user" w:date="2019-10-09T09:52:00Z">
              <w:r>
                <w:rPr>
                  <w:rFonts w:hint="eastAsia" w:ascii="仿宋_GB2312" w:hAnsi="仿宋_GB2312" w:cs="仿宋_GB2312"/>
                  <w:color w:val="000000"/>
                  <w:sz w:val="21"/>
                  <w:szCs w:val="21"/>
                  <w:lang w:eastAsia="zh-CN"/>
                </w:rPr>
                <w:t>名称</w:t>
              </w:r>
            </w:ins>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ins w:id="6487" w:author="user" w:date="2019-10-11T14:10:00Z">
              <w:r>
                <w:rPr>
                  <w:rFonts w:hint="eastAsia" w:ascii="仿宋_GB2312" w:hAnsi="仿宋_GB2312" w:cs="仿宋_GB2312"/>
                  <w:color w:val="000000"/>
                  <w:sz w:val="21"/>
                  <w:szCs w:val="21"/>
                </w:rPr>
                <w:t>anc1..100</w:t>
              </w:r>
            </w:ins>
            <w:del w:id="6488" w:author="user" w:date="2019-10-11T14:10:00Z">
              <w:r>
                <w:rPr>
                  <w:rFonts w:hint="eastAsia" w:ascii="仿宋_GB2312" w:hAnsi="仿宋_GB2312" w:cs="仿宋_GB2312"/>
                  <w:color w:val="000000"/>
                  <w:sz w:val="21"/>
                  <w:szCs w:val="21"/>
                </w:rPr>
                <w:delText>14!an</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w:t>
            </w:r>
            <w:del w:id="6489" w:author="罗斌" w:date="2019-10-09T10:15:00Z">
              <w:r>
                <w:rPr>
                  <w:rFonts w:hint="eastAsia" w:ascii="仿宋_GB2312" w:hAnsi="仿宋_GB2312" w:cs="仿宋_GB2312"/>
                  <w:color w:val="000000"/>
                  <w:sz w:val="21"/>
                  <w:szCs w:val="21"/>
                  <w:lang w:eastAsia="zh-CN"/>
                </w:rPr>
                <w:delText>同业存单</w:delText>
              </w:r>
            </w:del>
            <w:r>
              <w:rPr>
                <w:rFonts w:hint="eastAsia" w:ascii="仿宋_GB2312" w:hAnsi="仿宋_GB2312" w:cs="仿宋_GB2312"/>
                <w:color w:val="000000"/>
                <w:sz w:val="21"/>
                <w:szCs w:val="21"/>
                <w:lang w:eastAsia="zh-CN"/>
              </w:rPr>
              <w:t>交易对手的</w:t>
            </w:r>
            <w:del w:id="6490" w:author="user" w:date="2019-10-09T09:54:00Z">
              <w:r>
                <w:rPr>
                  <w:rFonts w:hint="eastAsia" w:ascii="仿宋_GB2312" w:hAnsi="仿宋_GB2312" w:cs="仿宋_GB2312"/>
                  <w:color w:val="000000"/>
                  <w:sz w:val="21"/>
                  <w:szCs w:val="21"/>
                  <w:lang w:eastAsia="zh-CN"/>
                </w:rPr>
                <w:delText>金融机构唯一标准编码</w:delText>
              </w:r>
            </w:del>
            <w:ins w:id="6491" w:author="user" w:date="2019-10-09T09:54:00Z">
              <w:r>
                <w:rPr>
                  <w:rFonts w:hint="eastAsia" w:ascii="仿宋_GB2312" w:hAnsi="仿宋_GB2312" w:cs="仿宋_GB2312"/>
                  <w:color w:val="000000"/>
                  <w:sz w:val="21"/>
                  <w:szCs w:val="21"/>
                  <w:lang w:eastAsia="zh-CN"/>
                </w:rPr>
                <w:t>名称，</w:t>
              </w:r>
            </w:ins>
            <w:ins w:id="6492" w:author="user" w:date="2019-10-09T09:55:00Z">
              <w:r>
                <w:rPr>
                  <w:rFonts w:hint="eastAsia" w:ascii="仿宋_GB2312" w:hAnsi="仿宋_GB2312" w:cs="仿宋_GB2312"/>
                  <w:color w:val="000000"/>
                  <w:sz w:val="21"/>
                  <w:szCs w:val="21"/>
                  <w:lang w:eastAsia="zh-CN"/>
                </w:rPr>
                <w:t>该名称</w:t>
              </w:r>
            </w:ins>
            <w:ins w:id="6493" w:author="user" w:date="2019-10-09T09:55:00Z">
              <w:r>
                <w:rPr>
                  <w:rFonts w:ascii="仿宋_GB2312" w:hAnsi="仿宋_GB2312" w:cs="仿宋_GB2312"/>
                  <w:color w:val="000000"/>
                  <w:sz w:val="21"/>
                  <w:szCs w:val="21"/>
                  <w:lang w:eastAsia="zh-CN"/>
                </w:rPr>
                <w:t>是指</w:t>
              </w:r>
            </w:ins>
            <w:ins w:id="6494" w:author="user" w:date="2019-10-09T09:54:00Z">
              <w:r>
                <w:rPr>
                  <w:rFonts w:hint="eastAsia" w:ascii="仿宋_GB2312" w:hAnsi="仿宋_GB2312" w:cs="仿宋_GB2312"/>
                  <w:color w:val="000000"/>
                  <w:sz w:val="21"/>
                  <w:szCs w:val="21"/>
                  <w:lang w:eastAsia="zh-CN"/>
                </w:rPr>
                <w:t>金融机构的代码证或相关成立批文中载明的机构名称全称</w:t>
              </w:r>
            </w:ins>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6495" w:author="user" w:date="2019-10-09T09:56:00Z">
              <w:r>
                <w:rPr>
                  <w:rFonts w:hint="eastAsia" w:ascii="仿宋_GB2312" w:hAnsi="仿宋_GB2312" w:cs="仿宋_GB2312"/>
                  <w:color w:val="000000"/>
                  <w:sz w:val="21"/>
                  <w:szCs w:val="21"/>
                  <w:lang w:eastAsia="zh-CN"/>
                </w:rPr>
                <w:t xml:space="preserve"> 境内、外机构均采用中文进行描述</w:t>
              </w:r>
            </w:ins>
            <w:del w:id="6496" w:author="user" w:date="2019-10-09T09:56:00Z">
              <w:r>
                <w:rPr>
                  <w:rFonts w:hint="eastAsia" w:ascii="仿宋_GB2312" w:hAnsi="仿宋_GB2312" w:cs="仿宋_GB2312"/>
                  <w:color w:val="000000"/>
                  <w:sz w:val="21"/>
                  <w:szCs w:val="21"/>
                  <w:lang w:eastAsia="zh-CN"/>
                </w:rPr>
                <w:delText>采用《金融机构编码规范》（JR/T 0124）编发的代码</w:delText>
              </w:r>
            </w:del>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ins w:id="6497" w:author="user" w:date="2019-10-23T10:43:00Z">
              <w:r>
                <w:rPr>
                  <w:rFonts w:hint="eastAsia" w:ascii="仿宋_GB2312" w:hAnsi="仿宋_GB2312" w:cs="仿宋_GB2312"/>
                  <w:color w:val="000000"/>
                  <w:sz w:val="21"/>
                  <w:szCs w:val="21"/>
                </w:rPr>
                <w:t>存单</w:t>
              </w:r>
            </w:ins>
            <w:ins w:id="6498" w:author="user" w:date="2019-10-23T10:48:00Z">
              <w:r>
                <w:rPr>
                  <w:rFonts w:hint="eastAsia" w:ascii="仿宋_GB2312" w:hAnsi="仿宋_GB2312" w:cs="仿宋_GB2312"/>
                  <w:color w:val="000000"/>
                  <w:sz w:val="21"/>
                  <w:szCs w:val="21"/>
                  <w:lang w:eastAsia="zh-CN"/>
                </w:rPr>
                <w:t>协议</w:t>
              </w:r>
            </w:ins>
            <w:ins w:id="6499" w:author="user" w:date="2019-10-23T10:43:00Z">
              <w:r>
                <w:rPr>
                  <w:rFonts w:hint="eastAsia" w:ascii="仿宋_GB2312" w:hAnsi="仿宋_GB2312" w:cs="仿宋_GB2312"/>
                  <w:color w:val="000000"/>
                  <w:sz w:val="21"/>
                  <w:szCs w:val="21"/>
                </w:rPr>
                <w:t>代码</w:t>
              </w:r>
            </w:ins>
            <w:del w:id="6500" w:author="user" w:date="2019-10-23T10:43:00Z">
              <w:r>
                <w:rPr>
                  <w:rFonts w:hint="eastAsia" w:ascii="仿宋_GB2312" w:hAnsi="仿宋_GB2312" w:cs="仿宋_GB2312"/>
                  <w:color w:val="000000"/>
                  <w:sz w:val="21"/>
                  <w:szCs w:val="21"/>
                </w:rPr>
                <w:delText>存单协议代码</w:delText>
              </w:r>
            </w:del>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anc2..50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1.指发行存单的商业银行机构按一定规则编制的号码。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6501" w:author="user" w:date="2019-10-23T10:44:00Z">
              <w:r>
                <w:rPr>
                  <w:rFonts w:hint="eastAsia" w:ascii="仿宋_GB2312" w:hAnsi="仿宋_GB2312" w:cs="仿宋_GB2312"/>
                  <w:color w:val="000000"/>
                  <w:sz w:val="21"/>
                  <w:szCs w:val="21"/>
                  <w:lang w:eastAsia="zh-CN"/>
                </w:rPr>
                <w:t>指存单发行成功后，全国银行间同业拆借中心交易系统生成的存单唯一代码</w:t>
              </w:r>
            </w:ins>
            <w:del w:id="6502" w:author="user" w:date="2019-10-23T10:44:00Z">
              <w:r>
                <w:rPr>
                  <w:rFonts w:hint="eastAsia" w:ascii="仿宋_GB2312" w:hAnsi="仿宋_GB2312" w:cs="仿宋_GB2312"/>
                  <w:color w:val="000000"/>
                  <w:sz w:val="21"/>
                  <w:szCs w:val="21"/>
                  <w:lang w:eastAsia="zh-CN"/>
                </w:rPr>
                <w:delText>一般由商业银行机构编码和</w:delText>
              </w:r>
            </w:del>
            <w:del w:id="6503" w:author="user" w:date="2019-10-11T15:28:00Z">
              <w:r>
                <w:rPr>
                  <w:rFonts w:hint="eastAsia" w:ascii="仿宋_GB2312" w:hAnsi="仿宋_GB2312" w:cs="仿宋_GB2312"/>
                  <w:color w:val="000000"/>
                  <w:sz w:val="21"/>
                  <w:szCs w:val="21"/>
                  <w:lang w:eastAsia="zh-CN"/>
                </w:rPr>
                <w:delText>担保合同</w:delText>
              </w:r>
            </w:del>
            <w:del w:id="6504" w:author="user" w:date="2019-10-23T10:44:00Z">
              <w:r>
                <w:rPr>
                  <w:rFonts w:hint="eastAsia" w:ascii="仿宋_GB2312" w:hAnsi="仿宋_GB2312" w:cs="仿宋_GB2312"/>
                  <w:color w:val="000000"/>
                  <w:sz w:val="21"/>
                  <w:szCs w:val="21"/>
                  <w:lang w:eastAsia="zh-CN"/>
                </w:rPr>
                <w:delText>编号构成，商业银行机构编码应按《金融机构编码规范》（JR/T 0124）规定。一家商业银行应保证</w:delText>
              </w:r>
            </w:del>
            <w:del w:id="6505" w:author="user" w:date="2019-10-11T15:28:00Z">
              <w:r>
                <w:rPr>
                  <w:rFonts w:hint="eastAsia" w:ascii="仿宋_GB2312" w:hAnsi="仿宋_GB2312" w:cs="仿宋_GB2312"/>
                  <w:color w:val="000000"/>
                  <w:sz w:val="21"/>
                  <w:szCs w:val="21"/>
                  <w:lang w:eastAsia="zh-CN"/>
                </w:rPr>
                <w:delText>担保合同编号</w:delText>
              </w:r>
            </w:del>
            <w:del w:id="6506" w:author="user" w:date="2019-10-23T10:44:00Z">
              <w:r>
                <w:rPr>
                  <w:rFonts w:hint="eastAsia" w:ascii="仿宋_GB2312" w:hAnsi="仿宋_GB2312" w:cs="仿宋_GB2312"/>
                  <w:color w:val="000000"/>
                  <w:sz w:val="21"/>
                  <w:szCs w:val="21"/>
                  <w:lang w:eastAsia="zh-CN"/>
                </w:rPr>
                <w:delText>的唯一性</w:delText>
              </w:r>
            </w:del>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1.指存单全称。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2.参照“XX金融机构股份有限公司XX年第XXX期同业/大额存单”范式编制。数据更新的频率为月度。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存单协议起始日期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1.指客户与金融机构在存单协议中事先约定的存单协议生效日期。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存单协议到期日期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1.指客户与金融机构在存单协议中事先约定的存单协议到期日期。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存单实际到期日期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1.指存单协议的实际支取日期。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w:t>
            </w:r>
            <w:ins w:id="6507" w:author="user" w:date="2019-09-26T10:25:00Z">
              <w:r>
                <w:rPr>
                  <w:rFonts w:hint="eastAsia" w:ascii="仿宋_GB2312" w:hAnsi="仿宋_GB2312" w:cs="仿宋_GB2312"/>
                  <w:color w:val="000000"/>
                  <w:sz w:val="21"/>
                  <w:szCs w:val="21"/>
                  <w:lang w:eastAsia="zh-CN"/>
                </w:rPr>
                <w:t>若存单</w:t>
              </w:r>
            </w:ins>
            <w:ins w:id="6508" w:author="user" w:date="2019-09-26T10:25:00Z">
              <w:r>
                <w:rPr>
                  <w:rFonts w:ascii="仿宋_GB2312" w:hAnsi="仿宋_GB2312" w:cs="仿宋_GB2312"/>
                  <w:color w:val="000000"/>
                  <w:sz w:val="21"/>
                  <w:szCs w:val="21"/>
                  <w:lang w:eastAsia="zh-CN"/>
                </w:rPr>
                <w:t>还在</w:t>
              </w:r>
            </w:ins>
            <w:ins w:id="6509" w:author="user" w:date="2019-09-26T10:26:00Z">
              <w:r>
                <w:rPr>
                  <w:rFonts w:ascii="仿宋_GB2312" w:hAnsi="仿宋_GB2312" w:cs="仿宋_GB2312"/>
                  <w:color w:val="000000"/>
                  <w:sz w:val="21"/>
                  <w:szCs w:val="21"/>
                  <w:lang w:eastAsia="zh-CN"/>
                </w:rPr>
                <w:t>存续</w:t>
              </w:r>
            </w:ins>
            <w:ins w:id="6510" w:author="user" w:date="2019-09-26T10:27:00Z">
              <w:r>
                <w:rPr>
                  <w:rFonts w:hint="eastAsia" w:ascii="仿宋_GB2312" w:hAnsi="仿宋_GB2312" w:cs="仿宋_GB2312"/>
                  <w:color w:val="000000"/>
                  <w:sz w:val="21"/>
                  <w:szCs w:val="21"/>
                  <w:lang w:eastAsia="zh-CN"/>
                </w:rPr>
                <w:t>期间</w:t>
              </w:r>
            </w:ins>
            <w:ins w:id="6511" w:author="user" w:date="2019-09-26T10:27:00Z">
              <w:r>
                <w:rPr>
                  <w:rFonts w:ascii="仿宋_GB2312" w:hAnsi="仿宋_GB2312" w:cs="仿宋_GB2312"/>
                  <w:color w:val="000000"/>
                  <w:sz w:val="21"/>
                  <w:szCs w:val="21"/>
                  <w:lang w:eastAsia="zh-CN"/>
                </w:rPr>
                <w:t>，该字段为空。</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币种</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存单发行规模</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1.指当期存单计划发行的规模</w:t>
            </w:r>
            <w:ins w:id="6512" w:author="user" w:date="2019-10-22T09:26:00Z">
              <w:r>
                <w:rPr>
                  <w:rFonts w:hint="eastAsia" w:ascii="仿宋_GB2312" w:hAnsi="仿宋_GB2312" w:cs="仿宋_GB2312"/>
                  <w:color w:val="000000"/>
                  <w:sz w:val="21"/>
                  <w:szCs w:val="21"/>
                  <w:lang w:eastAsia="zh-CN"/>
                </w:rPr>
                <w:t>，为向</w:t>
              </w:r>
            </w:ins>
            <w:ins w:id="6513" w:author="user" w:date="2019-10-22T09:26:00Z">
              <w:r>
                <w:rPr>
                  <w:rFonts w:ascii="仿宋_GB2312" w:hAnsi="仿宋_GB2312" w:cs="仿宋_GB2312"/>
                  <w:color w:val="000000"/>
                  <w:sz w:val="21"/>
                  <w:szCs w:val="21"/>
                  <w:lang w:eastAsia="zh-CN"/>
                </w:rPr>
                <w:t>人行</w:t>
              </w:r>
            </w:ins>
            <w:ins w:id="6514" w:author="user" w:date="2019-10-22T09:26:00Z">
              <w:r>
                <w:rPr>
                  <w:rFonts w:hint="eastAsia" w:ascii="仿宋_GB2312" w:hAnsi="仿宋_GB2312" w:cs="仿宋_GB2312"/>
                  <w:color w:val="000000"/>
                  <w:sz w:val="21"/>
                  <w:szCs w:val="21"/>
                  <w:lang w:eastAsia="zh-CN"/>
                </w:rPr>
                <w:t>报备</w:t>
              </w:r>
            </w:ins>
            <w:ins w:id="6515" w:author="user" w:date="2019-10-22T09:26:00Z">
              <w:r>
                <w:rPr>
                  <w:rFonts w:ascii="仿宋_GB2312" w:hAnsi="仿宋_GB2312" w:cs="仿宋_GB2312"/>
                  <w:color w:val="000000"/>
                  <w:sz w:val="21"/>
                  <w:szCs w:val="21"/>
                  <w:lang w:eastAsia="zh-CN"/>
                </w:rPr>
                <w:t>的年度发行计划</w:t>
              </w:r>
            </w:ins>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3.值域：存单发行规模＞0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11</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利率是否固定</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1.指金融合约交易是否在合约期内利率水平可以变动。</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2.RF01 固定利率：指金融合约交易双方明确约定在该合约持续期间执行固定不变的利率。RF02 浮动利率：指依据金融合约交易双方约定或法律法规规定，在合约期间，可根据特定条件一次或多次变更利率。数据更新频率为月度。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12</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利率水平</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13(5)</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1.指金融合约中规定的实际执行的年利率水平。</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2.利率水平填写报告日的实际年化利率水平，例如年利率5.2%，则填报5.20000。</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0.00000≤利率水平≤1000000.00000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13</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同业存单期限类型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1.指客户与金融机构在同业存单协议中事先约定的存单期限类型。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2.同业存单期限类型包括1个月、3个月、6个月、9个月、1年、2年和3年。数据更新频率为月度。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1个月</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02 3个月</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6个月</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04 9个月</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1年</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06 2年</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3年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14</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基准利率种类</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1.指存单发行时参考的基准利率种类。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2.根据存单发行时参考的基准利率填写，包括人行基准利率、上海金融机构间同业拆放利率（Shibor）和其他。数据更新的频率为月度。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6516" w:author="user" w:date="2019-11-13T15:26: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人行基准利率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上海银行间同业拆放利率（Shibor）</w:t>
            </w:r>
          </w:p>
          <w:p>
            <w:pPr>
              <w:spacing w:line="240" w:lineRule="auto"/>
              <w:jc w:val="both"/>
              <w:rPr>
                <w:rFonts w:ascii="仿宋_GB2312" w:hAnsi="仿宋_GB2312" w:cs="仿宋_GB2312"/>
                <w:color w:val="000000"/>
                <w:sz w:val="21"/>
                <w:szCs w:val="21"/>
                <w:lang w:eastAsia="zh-CN"/>
              </w:rPr>
            </w:pPr>
            <w:ins w:id="6517" w:author="user" w:date="2019-11-13T15:26:00Z">
              <w:r>
                <w:rPr>
                  <w:rFonts w:hint="eastAsia" w:ascii="仿宋_GB2312" w:hAnsi="仿宋_GB2312" w:cs="仿宋_GB2312"/>
                  <w:color w:val="000000"/>
                  <w:sz w:val="21"/>
                  <w:szCs w:val="21"/>
                  <w:lang w:eastAsia="zh-CN"/>
                </w:rPr>
                <w:t xml:space="preserve">03 </w:t>
              </w:r>
            </w:ins>
            <w:ins w:id="6518" w:author="user" w:date="2019-11-13T15:26:00Z">
              <w:r>
                <w:rPr>
                  <w:rFonts w:ascii="仿宋_GB2312" w:hAnsi="仿宋_GB2312" w:cs="仿宋_GB2312"/>
                  <w:color w:val="000000"/>
                  <w:sz w:val="21"/>
                  <w:szCs w:val="21"/>
                  <w:lang w:eastAsia="zh-CN"/>
                </w:rPr>
                <w:t>LPR</w:t>
              </w:r>
            </w:ins>
            <w:r>
              <w:rPr>
                <w:rFonts w:hint="eastAsia" w:ascii="仿宋_GB2312" w:hAnsi="仿宋_GB2312" w:cs="仿宋_GB2312"/>
                <w:color w:val="000000"/>
                <w:sz w:val="21"/>
                <w:szCs w:val="21"/>
                <w:lang w:eastAsia="zh-CN"/>
              </w:rPr>
              <w:br w:type="textWrapping"/>
            </w:r>
            <w:del w:id="6519" w:author="user" w:date="2019-11-13T15:26:00Z">
              <w:r>
                <w:rPr>
                  <w:rFonts w:hint="eastAsia" w:ascii="仿宋_GB2312" w:hAnsi="仿宋_GB2312" w:cs="仿宋_GB2312"/>
                  <w:color w:val="000000"/>
                  <w:sz w:val="21"/>
                  <w:szCs w:val="21"/>
                  <w:lang w:eastAsia="zh-CN"/>
                </w:rPr>
                <w:delText xml:space="preserve">03 </w:delText>
              </w:r>
            </w:del>
            <w:ins w:id="6520" w:author="user" w:date="2019-11-13T15:26:00Z">
              <w:r>
                <w:rPr>
                  <w:rFonts w:ascii="仿宋_GB2312" w:hAnsi="仿宋_GB2312" w:cs="仿宋_GB2312"/>
                  <w:color w:val="000000"/>
                  <w:sz w:val="21"/>
                  <w:szCs w:val="21"/>
                  <w:lang w:eastAsia="zh-CN"/>
                </w:rPr>
                <w:t>99</w:t>
              </w:r>
            </w:ins>
            <w:ins w:id="6521" w:author="user" w:date="2019-11-13T15:26:00Z">
              <w:r>
                <w:rPr>
                  <w:rFonts w:hint="eastAsia" w:ascii="仿宋_GB2312" w:hAnsi="仿宋_GB2312" w:cs="仿宋_GB2312"/>
                  <w:color w:val="000000"/>
                  <w:sz w:val="21"/>
                  <w:szCs w:val="21"/>
                  <w:lang w:eastAsia="zh-CN"/>
                </w:rPr>
                <w:t xml:space="preserve"> </w:t>
              </w:r>
            </w:ins>
            <w:r>
              <w:rPr>
                <w:rFonts w:hint="eastAsia" w:ascii="仿宋_GB2312" w:hAnsi="仿宋_GB2312" w:cs="仿宋_GB2312"/>
                <w:color w:val="000000"/>
                <w:sz w:val="21"/>
                <w:szCs w:val="21"/>
                <w:lang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w:t>
            </w:r>
            <w:r>
              <w:rPr>
                <w:rFonts w:hint="eastAsia" w:ascii="仿宋_GB2312" w:hAnsi="仿宋_GB2312" w:cs="仿宋_GB2312"/>
                <w:color w:val="000000"/>
                <w:sz w:val="21"/>
                <w:szCs w:val="21"/>
                <w:lang w:eastAsia="zh-CN"/>
              </w:rPr>
              <w:t>5</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付息频率</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1.指存单支付利息的频率。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2.付息频率包括按月付息、按季付息、按半年年付息、按年付息、到期还本付息和零息。数据更新的频率为月度。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 xml:space="preserve">01按月付息 </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02按季付息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03按半年年付息</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04按年付息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05到期还本付息</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99不付息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w:t>
            </w:r>
            <w:r>
              <w:rPr>
                <w:rFonts w:hint="eastAsia" w:ascii="仿宋_GB2312" w:hAnsi="仿宋_GB2312" w:cs="仿宋_GB2312"/>
                <w:color w:val="000000"/>
                <w:sz w:val="21"/>
                <w:szCs w:val="21"/>
                <w:lang w:eastAsia="zh-CN"/>
              </w:rPr>
              <w:t>6</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存单余额</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1.指报告日存单余额。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3.值域：存单余额</w:t>
            </w:r>
            <w:del w:id="6522" w:author="罗斌" w:date="2019-10-09T11:32:00Z">
              <w:r>
                <w:rPr>
                  <w:rFonts w:hint="eastAsia" w:ascii="仿宋_GB2312" w:hAnsi="仿宋_GB2312" w:cs="仿宋_GB2312"/>
                  <w:color w:val="000000"/>
                  <w:sz w:val="21"/>
                  <w:szCs w:val="21"/>
                </w:rPr>
                <w:delText>＞</w:delText>
              </w:r>
            </w:del>
            <w:ins w:id="6523" w:author="罗斌" w:date="2019-10-09T11:11: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rPr>
              <w:t>0</w:t>
            </w:r>
          </w:p>
        </w:tc>
      </w:tr>
    </w:tbl>
    <w:p>
      <w:pPr>
        <w:pStyle w:val="4"/>
        <w:spacing w:line="240" w:lineRule="auto"/>
        <w:ind w:left="1161" w:hanging="1161"/>
        <w:rPr>
          <w:rFonts w:ascii="仿宋_GB2312" w:hAnsi="仿宋_GB2312" w:cs="仿宋_GB2312"/>
        </w:rPr>
      </w:pPr>
      <w:bookmarkStart w:id="317" w:name="_Toc18682"/>
      <w:bookmarkStart w:id="318" w:name="_Toc3187"/>
      <w:bookmarkStart w:id="319" w:name="_Toc23319594"/>
      <w:bookmarkStart w:id="320" w:name="_Toc14252356"/>
      <w:bookmarkStart w:id="321" w:name="_Toc7556"/>
      <w:r>
        <w:rPr>
          <w:rFonts w:hint="eastAsia" w:ascii="仿宋_GB2312" w:hAnsi="仿宋_GB2312" w:cs="仿宋_GB2312"/>
          <w:lang w:eastAsia="zh-CN"/>
        </w:rPr>
        <w:t>同业</w:t>
      </w:r>
      <w:r>
        <w:rPr>
          <w:rFonts w:hint="eastAsia" w:ascii="仿宋_GB2312" w:hAnsi="仿宋_GB2312" w:cs="仿宋_GB2312"/>
        </w:rPr>
        <w:t>存单</w:t>
      </w:r>
      <w:r>
        <w:rPr>
          <w:rFonts w:hint="eastAsia" w:ascii="仿宋_GB2312" w:hAnsi="仿宋_GB2312" w:cs="仿宋_GB2312"/>
          <w:lang w:eastAsia="zh-CN"/>
        </w:rPr>
        <w:t>发生额报文</w:t>
      </w:r>
      <w:bookmarkEnd w:id="317"/>
      <w:bookmarkEnd w:id="318"/>
      <w:bookmarkEnd w:id="319"/>
      <w:bookmarkEnd w:id="320"/>
      <w:bookmarkEnd w:id="321"/>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5"/>
        <w:gridCol w:w="113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交易对手</w:t>
            </w:r>
            <w:del w:id="6524" w:author="user" w:date="2019-10-09T09:56:00Z">
              <w:r>
                <w:rPr>
                  <w:rFonts w:hint="eastAsia" w:ascii="仿宋_GB2312" w:hAnsi="仿宋_GB2312" w:cs="仿宋_GB2312"/>
                  <w:color w:val="000000"/>
                  <w:sz w:val="21"/>
                  <w:szCs w:val="21"/>
                  <w:lang w:eastAsia="zh-CN"/>
                </w:rPr>
                <w:delText>金融机构编码</w:delText>
              </w:r>
            </w:del>
            <w:ins w:id="6525" w:author="user" w:date="2019-10-09T09:56:00Z">
              <w:r>
                <w:rPr>
                  <w:rFonts w:hint="eastAsia" w:ascii="仿宋_GB2312" w:hAnsi="仿宋_GB2312" w:cs="仿宋_GB2312"/>
                  <w:color w:val="000000"/>
                  <w:sz w:val="21"/>
                  <w:szCs w:val="21"/>
                  <w:lang w:eastAsia="zh-CN"/>
                </w:rPr>
                <w:t>名称</w:t>
              </w:r>
            </w:ins>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ins w:id="6526" w:author="user" w:date="2019-10-11T14:10:00Z">
              <w:r>
                <w:rPr>
                  <w:rFonts w:hint="eastAsia" w:ascii="仿宋_GB2312" w:hAnsi="仿宋_GB2312" w:cs="仿宋_GB2312"/>
                  <w:color w:val="000000"/>
                  <w:sz w:val="21"/>
                  <w:szCs w:val="21"/>
                </w:rPr>
                <w:t>anc1..100</w:t>
              </w:r>
            </w:ins>
            <w:del w:id="6527" w:author="user" w:date="2019-10-11T14:10:00Z">
              <w:r>
                <w:rPr>
                  <w:rFonts w:hint="eastAsia" w:ascii="仿宋_GB2312" w:hAnsi="仿宋_GB2312" w:cs="仿宋_GB2312"/>
                  <w:color w:val="000000"/>
                  <w:sz w:val="21"/>
                  <w:szCs w:val="21"/>
                </w:rPr>
                <w:delText>14!an</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w:t>
            </w:r>
            <w:del w:id="6528" w:author="罗斌" w:date="2019-10-09T10:17:00Z">
              <w:r>
                <w:rPr>
                  <w:rFonts w:hint="eastAsia" w:ascii="仿宋_GB2312" w:hAnsi="仿宋_GB2312" w:cs="仿宋_GB2312"/>
                  <w:color w:val="000000"/>
                  <w:sz w:val="21"/>
                  <w:szCs w:val="21"/>
                  <w:lang w:eastAsia="zh-CN"/>
                </w:rPr>
                <w:delText>同业存单</w:delText>
              </w:r>
            </w:del>
            <w:r>
              <w:rPr>
                <w:rFonts w:hint="eastAsia" w:ascii="仿宋_GB2312" w:hAnsi="仿宋_GB2312" w:cs="仿宋_GB2312"/>
                <w:color w:val="000000"/>
                <w:sz w:val="21"/>
                <w:szCs w:val="21"/>
                <w:lang w:eastAsia="zh-CN"/>
              </w:rPr>
              <w:t>交易对手的</w:t>
            </w:r>
            <w:ins w:id="6529" w:author="user" w:date="2019-10-09T09:56:00Z">
              <w:r>
                <w:rPr>
                  <w:rFonts w:hint="eastAsia" w:ascii="仿宋_GB2312" w:hAnsi="仿宋_GB2312" w:cs="仿宋_GB2312"/>
                  <w:color w:val="000000"/>
                  <w:sz w:val="21"/>
                  <w:szCs w:val="21"/>
                  <w:lang w:eastAsia="zh-CN"/>
                </w:rPr>
                <w:t>名称，该名称</w:t>
              </w:r>
            </w:ins>
            <w:ins w:id="6530" w:author="user" w:date="2019-10-09T09:56:00Z">
              <w:r>
                <w:rPr>
                  <w:rFonts w:ascii="仿宋_GB2312" w:hAnsi="仿宋_GB2312" w:cs="仿宋_GB2312"/>
                  <w:color w:val="000000"/>
                  <w:sz w:val="21"/>
                  <w:szCs w:val="21"/>
                  <w:lang w:eastAsia="zh-CN"/>
                </w:rPr>
                <w:t>是指</w:t>
              </w:r>
            </w:ins>
            <w:ins w:id="6531" w:author="user" w:date="2019-10-09T09:56:00Z">
              <w:r>
                <w:rPr>
                  <w:rFonts w:hint="eastAsia" w:ascii="仿宋_GB2312" w:hAnsi="仿宋_GB2312" w:cs="仿宋_GB2312"/>
                  <w:color w:val="000000"/>
                  <w:sz w:val="21"/>
                  <w:szCs w:val="21"/>
                  <w:lang w:eastAsia="zh-CN"/>
                </w:rPr>
                <w:t>金融机构的代码证或相关成立批文中载明的机构名称全称</w:t>
              </w:r>
            </w:ins>
            <w:del w:id="6532" w:author="user" w:date="2019-10-09T09:56:00Z">
              <w:r>
                <w:rPr>
                  <w:rFonts w:hint="eastAsia" w:ascii="仿宋_GB2312" w:hAnsi="仿宋_GB2312" w:cs="仿宋_GB2312"/>
                  <w:color w:val="000000"/>
                  <w:sz w:val="21"/>
                  <w:szCs w:val="21"/>
                  <w:lang w:eastAsia="zh-CN"/>
                </w:rPr>
                <w:delText>金融机构唯一标准编码</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6533" w:author="user" w:date="2019-10-09T09:57:00Z">
              <w:r>
                <w:rPr>
                  <w:rFonts w:hint="eastAsia" w:ascii="仿宋_GB2312" w:hAnsi="仿宋_GB2312" w:cs="仿宋_GB2312"/>
                  <w:color w:val="000000"/>
                  <w:sz w:val="21"/>
                  <w:szCs w:val="21"/>
                  <w:lang w:eastAsia="zh-CN"/>
                </w:rPr>
                <w:t xml:space="preserve"> 境内、外机构均采用中文进行描述</w:t>
              </w:r>
            </w:ins>
            <w:del w:id="6534" w:author="user" w:date="2019-10-09T09:57:00Z">
              <w:r>
                <w:rPr>
                  <w:rFonts w:hint="eastAsia" w:ascii="仿宋_GB2312" w:hAnsi="仿宋_GB2312" w:cs="仿宋_GB2312"/>
                  <w:color w:val="000000"/>
                  <w:sz w:val="21"/>
                  <w:szCs w:val="21"/>
                  <w:lang w:eastAsia="zh-CN"/>
                </w:rPr>
                <w:delText>采用《金融机构编码规范》（JR/T 0124）编发的代码</w:delText>
              </w:r>
            </w:del>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ins w:id="6535" w:author="user" w:date="2019-10-23T10:43:00Z">
              <w:r>
                <w:rPr>
                  <w:rFonts w:hint="eastAsia" w:ascii="仿宋_GB2312" w:hAnsi="仿宋_GB2312" w:cs="仿宋_GB2312"/>
                  <w:color w:val="000000"/>
                  <w:sz w:val="21"/>
                  <w:szCs w:val="21"/>
                </w:rPr>
                <w:t>存单</w:t>
              </w:r>
            </w:ins>
            <w:ins w:id="6536" w:author="user" w:date="2019-10-23T10:48:00Z">
              <w:r>
                <w:rPr>
                  <w:rFonts w:hint="eastAsia" w:ascii="仿宋_GB2312" w:hAnsi="仿宋_GB2312" w:cs="仿宋_GB2312"/>
                  <w:color w:val="000000"/>
                  <w:sz w:val="21"/>
                  <w:szCs w:val="21"/>
                  <w:lang w:eastAsia="zh-CN"/>
                </w:rPr>
                <w:t>协议</w:t>
              </w:r>
            </w:ins>
            <w:ins w:id="6537" w:author="user" w:date="2019-10-23T10:43:00Z">
              <w:r>
                <w:rPr>
                  <w:rFonts w:hint="eastAsia" w:ascii="仿宋_GB2312" w:hAnsi="仿宋_GB2312" w:cs="仿宋_GB2312"/>
                  <w:color w:val="000000"/>
                  <w:sz w:val="21"/>
                  <w:szCs w:val="21"/>
                </w:rPr>
                <w:t>代码</w:t>
              </w:r>
            </w:ins>
            <w:del w:id="6538" w:author="user" w:date="2019-10-23T10:43:00Z">
              <w:r>
                <w:rPr>
                  <w:rFonts w:hint="eastAsia" w:ascii="仿宋_GB2312" w:hAnsi="仿宋_GB2312" w:cs="仿宋_GB2312"/>
                  <w:color w:val="000000"/>
                  <w:sz w:val="21"/>
                  <w:szCs w:val="21"/>
                </w:rPr>
                <w:delText>存单协议代码</w:delText>
              </w:r>
            </w:del>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anc2..50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1.指发行存单的商业银行机构按一定规则编制的号码。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6539" w:author="user" w:date="2019-10-23T10:44:00Z">
              <w:r>
                <w:rPr>
                  <w:rFonts w:hint="eastAsia" w:ascii="仿宋_GB2312" w:hAnsi="仿宋_GB2312" w:cs="仿宋_GB2312"/>
                  <w:color w:val="000000"/>
                  <w:sz w:val="21"/>
                  <w:szCs w:val="21"/>
                  <w:lang w:eastAsia="zh-CN"/>
                </w:rPr>
                <w:t>指存单发行成功后，全国银行间同业拆借中心交易系统生成的存单唯一代码</w:t>
              </w:r>
            </w:ins>
            <w:del w:id="6540" w:author="user" w:date="2019-10-23T10:44:00Z">
              <w:r>
                <w:rPr>
                  <w:rFonts w:hint="eastAsia" w:ascii="仿宋_GB2312" w:hAnsi="仿宋_GB2312" w:cs="仿宋_GB2312"/>
                  <w:color w:val="000000"/>
                  <w:sz w:val="21"/>
                  <w:szCs w:val="21"/>
                  <w:lang w:eastAsia="zh-CN"/>
                </w:rPr>
                <w:delText>一般由商业银行机构编码和</w:delText>
              </w:r>
            </w:del>
            <w:del w:id="6541" w:author="user" w:date="2019-10-11T15:29:00Z">
              <w:r>
                <w:rPr>
                  <w:rFonts w:hint="eastAsia" w:ascii="仿宋_GB2312" w:hAnsi="仿宋_GB2312" w:cs="仿宋_GB2312"/>
                  <w:color w:val="000000"/>
                  <w:sz w:val="21"/>
                  <w:szCs w:val="21"/>
                  <w:lang w:eastAsia="zh-CN"/>
                </w:rPr>
                <w:delText>担保合同</w:delText>
              </w:r>
            </w:del>
            <w:del w:id="6542" w:author="user" w:date="2019-10-23T10:44:00Z">
              <w:r>
                <w:rPr>
                  <w:rFonts w:hint="eastAsia" w:ascii="仿宋_GB2312" w:hAnsi="仿宋_GB2312" w:cs="仿宋_GB2312"/>
                  <w:color w:val="000000"/>
                  <w:sz w:val="21"/>
                  <w:szCs w:val="21"/>
                  <w:lang w:eastAsia="zh-CN"/>
                </w:rPr>
                <w:delText>编号构成，商业银行机构编码应按《金融机构编码规范》（JR/T 0124）规定。一家商业银行应保证</w:delText>
              </w:r>
            </w:del>
            <w:del w:id="6543" w:author="user" w:date="2019-10-11T15:29:00Z">
              <w:r>
                <w:rPr>
                  <w:rFonts w:hint="eastAsia" w:ascii="仿宋_GB2312" w:hAnsi="仿宋_GB2312" w:cs="仿宋_GB2312"/>
                  <w:color w:val="000000"/>
                  <w:sz w:val="21"/>
                  <w:szCs w:val="21"/>
                  <w:lang w:eastAsia="zh-CN"/>
                </w:rPr>
                <w:delText>担保合同编号</w:delText>
              </w:r>
            </w:del>
            <w:del w:id="6544" w:author="user" w:date="2019-10-23T10:44:00Z">
              <w:r>
                <w:rPr>
                  <w:rFonts w:hint="eastAsia" w:ascii="仿宋_GB2312" w:hAnsi="仿宋_GB2312" w:cs="仿宋_GB2312"/>
                  <w:color w:val="000000"/>
                  <w:sz w:val="21"/>
                  <w:szCs w:val="21"/>
                  <w:lang w:eastAsia="zh-CN"/>
                </w:rPr>
                <w:delText>的唯一性</w:delText>
              </w:r>
            </w:del>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5</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存单名称</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1.指存单全称。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2.参照“XX金融机构股份有限公司XX年第XXX期同业/大额存单”范式编制。数据更新的频率为月度。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6</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存单协议起始日期</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1.指客户与金融机构在存单协议中事先约定的存单协议生效日期。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7</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存单协议到期日期</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1.指客户与金融机构在存单协议中事先约定的存单协议到期日期。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8</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存单实际到期日期</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1.指存单协议的实际支取日期。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w:t>
            </w:r>
            <w:ins w:id="6545" w:author="user" w:date="2019-09-26T10:27:00Z">
              <w:r>
                <w:rPr>
                  <w:rFonts w:hint="eastAsia" w:ascii="仿宋_GB2312" w:hAnsi="仿宋_GB2312" w:cs="仿宋_GB2312"/>
                  <w:color w:val="000000"/>
                  <w:sz w:val="21"/>
                  <w:szCs w:val="21"/>
                  <w:lang w:eastAsia="zh-CN"/>
                </w:rPr>
                <w:t>若存单</w:t>
              </w:r>
            </w:ins>
            <w:ins w:id="6546" w:author="user" w:date="2019-09-26T10:27:00Z">
              <w:r>
                <w:rPr>
                  <w:rFonts w:ascii="仿宋_GB2312" w:hAnsi="仿宋_GB2312" w:cs="仿宋_GB2312"/>
                  <w:color w:val="000000"/>
                  <w:sz w:val="21"/>
                  <w:szCs w:val="21"/>
                  <w:lang w:eastAsia="zh-CN"/>
                </w:rPr>
                <w:t>还在存续</w:t>
              </w:r>
            </w:ins>
            <w:ins w:id="6547" w:author="user" w:date="2019-09-26T10:27:00Z">
              <w:r>
                <w:rPr>
                  <w:rFonts w:hint="eastAsia" w:ascii="仿宋_GB2312" w:hAnsi="仿宋_GB2312" w:cs="仿宋_GB2312"/>
                  <w:color w:val="000000"/>
                  <w:sz w:val="21"/>
                  <w:szCs w:val="21"/>
                  <w:lang w:eastAsia="zh-CN"/>
                </w:rPr>
                <w:t>期间</w:t>
              </w:r>
            </w:ins>
            <w:ins w:id="6548" w:author="user" w:date="2019-09-26T10:27:00Z">
              <w:r>
                <w:rPr>
                  <w:rFonts w:ascii="仿宋_GB2312" w:hAnsi="仿宋_GB2312" w:cs="仿宋_GB2312"/>
                  <w:color w:val="000000"/>
                  <w:sz w:val="21"/>
                  <w:szCs w:val="21"/>
                  <w:lang w:eastAsia="zh-CN"/>
                </w:rPr>
                <w:t>，该字段为空。</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9</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币种</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10</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存单发行规模</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1.指当期存单计划发行的规模</w:t>
            </w:r>
            <w:ins w:id="6549" w:author="user" w:date="2019-10-22T09:27:00Z">
              <w:r>
                <w:rPr>
                  <w:rFonts w:hint="eastAsia" w:ascii="仿宋_GB2312" w:hAnsi="仿宋_GB2312" w:cs="仿宋_GB2312"/>
                  <w:color w:val="000000"/>
                  <w:sz w:val="21"/>
                  <w:szCs w:val="21"/>
                  <w:lang w:eastAsia="zh-CN"/>
                </w:rPr>
                <w:t>，为向</w:t>
              </w:r>
            </w:ins>
            <w:ins w:id="6550" w:author="user" w:date="2019-10-22T09:27:00Z">
              <w:r>
                <w:rPr>
                  <w:rFonts w:ascii="仿宋_GB2312" w:hAnsi="仿宋_GB2312" w:cs="仿宋_GB2312"/>
                  <w:color w:val="000000"/>
                  <w:sz w:val="21"/>
                  <w:szCs w:val="21"/>
                  <w:lang w:eastAsia="zh-CN"/>
                </w:rPr>
                <w:t>人行</w:t>
              </w:r>
            </w:ins>
            <w:ins w:id="6551" w:author="user" w:date="2019-10-22T09:27:00Z">
              <w:r>
                <w:rPr>
                  <w:rFonts w:hint="eastAsia" w:ascii="仿宋_GB2312" w:hAnsi="仿宋_GB2312" w:cs="仿宋_GB2312"/>
                  <w:color w:val="000000"/>
                  <w:sz w:val="21"/>
                  <w:szCs w:val="21"/>
                  <w:lang w:eastAsia="zh-CN"/>
                </w:rPr>
                <w:t>报备</w:t>
              </w:r>
            </w:ins>
            <w:ins w:id="6552" w:author="user" w:date="2019-10-22T09:27:00Z">
              <w:r>
                <w:rPr>
                  <w:rFonts w:ascii="仿宋_GB2312" w:hAnsi="仿宋_GB2312" w:cs="仿宋_GB2312"/>
                  <w:color w:val="000000"/>
                  <w:sz w:val="21"/>
                  <w:szCs w:val="21"/>
                  <w:lang w:eastAsia="zh-CN"/>
                </w:rPr>
                <w:t>的年度发行计划</w:t>
              </w:r>
            </w:ins>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3.值域：存单发行规模＞0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11</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利率是否固定</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1.指金融合约交易是否在合约期内利率水平可以变动。</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2.RF01 固定利率：指金融合约交易双方明确约定在该合约持续期间执行固定不变的利率。RF02 浮动利率：指依据金融合约交易双方约定或法律法规规定，在合约期间，可根据特定条件一次或多次变更利率。数据更新频率为月度。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12</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利率水平</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13(5)</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1.指金融合约中规定的实际执行的年利率水平。</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2.利率水平填写报告日的实际年化利率水平，例如年利率5.2%，则填报5.20000。</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rPr>
              <w:t>0.00000≤利率水平≤1000000.00000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13</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同业存单期限类型</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1.指客户与金融机构在同业存单协议中事先约定的存单期限类型。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2.同业存单期限类型包括1个月、3个月、6个月、9个月、1年、2年和3年。数据更新频率为月度。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 xml:space="preserve">01 1个月 </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02 3个月</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6个月</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04 9个月</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1年</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06 2年</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3年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14</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基准利率种类</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1.指存单发行时参考的基准利率种类。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2.根据存单发行时参考的基准利率填写，包括人行基准利率、上海金融机构间同业拆放利率（Shibor）和其他。数据更新的频率为月度。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ins w:id="6553" w:author="user" w:date="2019-11-13T15:27: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人行基准利率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上海银行间同业拆放利率（Shibor）</w:t>
            </w:r>
          </w:p>
          <w:p>
            <w:pPr>
              <w:spacing w:line="240" w:lineRule="auto"/>
              <w:rPr>
                <w:rFonts w:ascii="仿宋_GB2312" w:hAnsi="仿宋_GB2312" w:cs="仿宋_GB2312"/>
                <w:color w:val="000000"/>
                <w:sz w:val="21"/>
                <w:szCs w:val="21"/>
                <w:lang w:eastAsia="zh-CN"/>
              </w:rPr>
            </w:pPr>
            <w:ins w:id="6554" w:author="user" w:date="2019-11-13T15:27:00Z">
              <w:r>
                <w:rPr>
                  <w:rFonts w:hint="eastAsia" w:ascii="仿宋_GB2312" w:hAnsi="仿宋_GB2312" w:cs="仿宋_GB2312"/>
                  <w:color w:val="000000"/>
                  <w:sz w:val="21"/>
                  <w:szCs w:val="21"/>
                  <w:lang w:eastAsia="zh-CN"/>
                </w:rPr>
                <w:t>03</w:t>
              </w:r>
            </w:ins>
            <w:ins w:id="6555" w:author="user" w:date="2019-11-13T15:27:00Z">
              <w:r>
                <w:rPr>
                  <w:rFonts w:ascii="仿宋_GB2312" w:hAnsi="仿宋_GB2312" w:cs="仿宋_GB2312"/>
                  <w:color w:val="000000"/>
                  <w:sz w:val="21"/>
                  <w:szCs w:val="21"/>
                  <w:lang w:eastAsia="zh-CN"/>
                </w:rPr>
                <w:t xml:space="preserve"> </w:t>
              </w:r>
            </w:ins>
            <w:ins w:id="6556" w:author="user" w:date="2019-11-13T15:27:00Z">
              <w:r>
                <w:rPr>
                  <w:rFonts w:hint="eastAsia" w:ascii="仿宋_GB2312" w:hAnsi="仿宋_GB2312" w:cs="仿宋_GB2312"/>
                  <w:color w:val="000000"/>
                  <w:sz w:val="21"/>
                  <w:szCs w:val="21"/>
                  <w:lang w:eastAsia="zh-CN"/>
                </w:rPr>
                <w:t xml:space="preserve"> </w:t>
              </w:r>
            </w:ins>
            <w:ins w:id="6557" w:author="user" w:date="2019-11-13T15:27:00Z">
              <w:r>
                <w:rPr>
                  <w:rFonts w:ascii="仿宋_GB2312" w:hAnsi="仿宋_GB2312" w:cs="仿宋_GB2312"/>
                  <w:color w:val="000000"/>
                  <w:sz w:val="21"/>
                  <w:szCs w:val="21"/>
                  <w:lang w:eastAsia="zh-CN"/>
                </w:rPr>
                <w:t>LPR</w:t>
              </w:r>
            </w:ins>
            <w:r>
              <w:rPr>
                <w:rFonts w:hint="eastAsia" w:ascii="仿宋_GB2312" w:hAnsi="仿宋_GB2312" w:cs="仿宋_GB2312"/>
                <w:color w:val="000000"/>
                <w:sz w:val="21"/>
                <w:szCs w:val="21"/>
                <w:lang w:eastAsia="zh-CN"/>
              </w:rPr>
              <w:br w:type="textWrapping"/>
            </w:r>
            <w:del w:id="6558" w:author="user" w:date="2019-11-13T15:27:00Z">
              <w:r>
                <w:rPr>
                  <w:rFonts w:hint="eastAsia" w:ascii="仿宋_GB2312" w:hAnsi="仿宋_GB2312" w:cs="仿宋_GB2312"/>
                  <w:color w:val="000000"/>
                  <w:sz w:val="21"/>
                  <w:szCs w:val="21"/>
                  <w:lang w:eastAsia="zh-CN"/>
                </w:rPr>
                <w:delText xml:space="preserve">03 </w:delText>
              </w:r>
            </w:del>
            <w:ins w:id="6559" w:author="user" w:date="2019-11-13T15:27:00Z">
              <w:r>
                <w:rPr>
                  <w:rFonts w:ascii="仿宋_GB2312" w:hAnsi="仿宋_GB2312" w:cs="仿宋_GB2312"/>
                  <w:color w:val="000000"/>
                  <w:sz w:val="21"/>
                  <w:szCs w:val="21"/>
                  <w:lang w:eastAsia="zh-CN"/>
                </w:rPr>
                <w:t>99</w:t>
              </w:r>
            </w:ins>
            <w:ins w:id="6560" w:author="user" w:date="2019-11-13T15:27:00Z">
              <w:r>
                <w:rPr>
                  <w:rFonts w:hint="eastAsia" w:ascii="仿宋_GB2312" w:hAnsi="仿宋_GB2312" w:cs="仿宋_GB2312"/>
                  <w:color w:val="000000"/>
                  <w:sz w:val="21"/>
                  <w:szCs w:val="21"/>
                  <w:lang w:eastAsia="zh-CN"/>
                </w:rPr>
                <w:t xml:space="preserve"> </w:t>
              </w:r>
            </w:ins>
            <w:r>
              <w:rPr>
                <w:rFonts w:hint="eastAsia" w:ascii="仿宋_GB2312" w:hAnsi="仿宋_GB2312" w:cs="仿宋_GB2312"/>
                <w:color w:val="000000"/>
                <w:sz w:val="21"/>
                <w:szCs w:val="21"/>
                <w:lang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15</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付息频率</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1.指存单支付利息的频率。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2.付息频率包括按月付息、按季付息、按半年年付息、按年付息、到期还本付息和零息。数据更新的频率为月度。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 xml:space="preserve">01按月付息 </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02按季付息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03按半年年付息</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04按年付息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05到期还本付息</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99不付息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16</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存单发生类型</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1.指存单业务发生时所属类型。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2.包括发行、到期兑付和提前支取等。数据更新的频率为月度。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发行</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到期兑付</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提前支取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17</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同业存单兑付本金</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1.指发行人赎回或提前支取同业存单本金的金额。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当“存单发生类型”为“发行”时，该字段为空；当“存单发生类型”为“到期兑付”或“提前支取”时，本字段为非空。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3.值域：同业存单兑付本金≥0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18</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同业存单兑付利息</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1.指发行人赎回或提前支取同业存单利息的金额。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当“存单发生类型”为“发行”时，该字段为空；当“存单发生类型”为“到期兑付”或“提前支取”时，本字段为非空。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3.值域：同业存单兑付利息≥0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19</w:t>
            </w:r>
          </w:p>
        </w:tc>
        <w:tc>
          <w:tcPr>
            <w:tcW w:w="85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存单发生金额</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1.指当期存单发行、赎回或提前支取的金额。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3.值域：存单发生金额＞0</w:t>
            </w:r>
          </w:p>
        </w:tc>
      </w:tr>
    </w:tbl>
    <w:p>
      <w:pPr>
        <w:pStyle w:val="4"/>
        <w:spacing w:line="240" w:lineRule="auto"/>
        <w:ind w:left="1161" w:hanging="1161"/>
        <w:rPr>
          <w:rFonts w:ascii="仿宋_GB2312" w:hAnsi="仿宋_GB2312" w:cs="仿宋_GB2312"/>
        </w:rPr>
      </w:pPr>
      <w:bookmarkStart w:id="322" w:name="_Toc14252357"/>
      <w:bookmarkStart w:id="323" w:name="_Toc23319595"/>
      <w:bookmarkStart w:id="324" w:name="_Toc12726"/>
      <w:bookmarkStart w:id="325" w:name="_Toc12988"/>
      <w:bookmarkStart w:id="326" w:name="_Toc10959"/>
      <w:r>
        <w:rPr>
          <w:rFonts w:hint="eastAsia" w:ascii="仿宋_GB2312" w:hAnsi="仿宋_GB2312" w:cs="仿宋_GB2312"/>
        </w:rPr>
        <w:t>大额存单余额</w:t>
      </w:r>
      <w:r>
        <w:rPr>
          <w:rFonts w:hint="eastAsia" w:ascii="仿宋_GB2312" w:hAnsi="仿宋_GB2312" w:cs="仿宋_GB2312"/>
          <w:lang w:eastAsia="zh-CN"/>
        </w:rPr>
        <w:t>报文</w:t>
      </w:r>
      <w:bookmarkEnd w:id="322"/>
      <w:bookmarkEnd w:id="323"/>
      <w:bookmarkEnd w:id="324"/>
      <w:bookmarkEnd w:id="325"/>
      <w:bookmarkEnd w:id="326"/>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41"/>
        <w:gridCol w:w="1577"/>
        <w:gridCol w:w="113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4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77"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客户类型</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1.指与金融机构间建立业务关系对象的类型。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2.根据与金融机构间建立业务关系对象的性质分为单位客户和个人客户。数据更新频率为月度。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 单位客户</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1 个人客户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客户名称</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客户证件类型</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2.按记录在国家授权部门颁发给客户的证件上记载的证件类型采集，若客户为个人，证件类型为身份证、军官证、护照等</w:t>
            </w:r>
            <w:ins w:id="6561" w:author="user" w:date="2019-10-24T14:15:00Z">
              <w:r>
                <w:rPr>
                  <w:rFonts w:hint="eastAsia" w:ascii="仿宋_GB2312" w:hAnsi="仿宋_GB2312" w:cs="仿宋_GB2312"/>
                  <w:color w:val="000000"/>
                  <w:sz w:val="21"/>
                  <w:szCs w:val="21"/>
                  <w:lang w:eastAsia="zh-CN"/>
                </w:rPr>
                <w:t>，户口</w:t>
              </w:r>
            </w:ins>
            <w:ins w:id="6562" w:author="user" w:date="2019-10-24T14:15:00Z">
              <w:r>
                <w:rPr>
                  <w:rFonts w:ascii="仿宋_GB2312" w:hAnsi="仿宋_GB2312" w:cs="仿宋_GB2312"/>
                  <w:color w:val="000000"/>
                  <w:sz w:val="21"/>
                  <w:szCs w:val="21"/>
                  <w:lang w:eastAsia="zh-CN"/>
                </w:rPr>
                <w:t>簿和临时身份证请</w:t>
              </w:r>
            </w:ins>
            <w:ins w:id="6563" w:author="user" w:date="2019-10-24T14:15:00Z">
              <w:r>
                <w:rPr>
                  <w:rFonts w:hint="eastAsia" w:ascii="仿宋_GB2312" w:hAnsi="仿宋_GB2312" w:cs="仿宋_GB2312"/>
                  <w:color w:val="000000"/>
                  <w:sz w:val="21"/>
                  <w:szCs w:val="21"/>
                  <w:lang w:eastAsia="zh-CN"/>
                </w:rPr>
                <w:t>选择03居民</w:t>
              </w:r>
            </w:ins>
            <w:ins w:id="6564" w:author="user" w:date="2019-10-24T14:15: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；若客户为非个人，证件类型为统一社会信用代码、组织机构代码等。数据更新的频率为月度。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6565" w:author="user" w:date="2019-10-24T14:15: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6566" w:author="user" w:date="2019-10-24T14:15:00Z">
              <w:r>
                <w:rPr>
                  <w:rFonts w:hint="eastAsia" w:ascii="仿宋_GB2312" w:hAnsi="仿宋_GB2312" w:cs="仿宋_GB2312"/>
                  <w:color w:val="000000"/>
                  <w:sz w:val="21"/>
                  <w:szCs w:val="21"/>
                  <w:lang w:eastAsia="zh-CN"/>
                </w:rPr>
                <w:t>99其他</w:t>
              </w:r>
            </w:ins>
            <w:ins w:id="6567" w:author="user" w:date="2019-10-24T14:15: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客户证件号码</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numPr>
                <w:ilvl w:val="0"/>
                <w:numId w:val="8"/>
              </w:num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指客户在开立账户或办理业务时使用的有效证件的编号。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2.按记录在国家授权部门颁发给客户的证件上记载的唯一标识身份的编码。数据更新的频率为月度。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6568" w:author="罗斌" w:date="2019-10-30T16:39:00Z">
              <w:r>
                <w:rPr>
                  <w:rFonts w:hint="eastAsia" w:ascii="仿宋_GB2312" w:hAnsi="仿宋_GB2312" w:cs="仿宋_GB2312"/>
                  <w:color w:val="000000"/>
                  <w:sz w:val="21"/>
                  <w:szCs w:val="21"/>
                  <w:lang w:eastAsia="zh-CN"/>
                </w:rPr>
                <w:delText>7</w:delText>
              </w:r>
            </w:del>
            <w:ins w:id="6569" w:author="罗斌" w:date="2019-10-30T16:39: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地区行政区划代码（存单发行人注册地）</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1.指存单发行人注册地对应的行政区划信息。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2.根据《统计用区划代码》，统一填报12位地区编码信息。境外地区采用《世界各国和地区名称代码》（GB/T 2659）的3位国别阿拉伯数字代码（港澳台编码暂采用该标准编码），并在前面填充“000000000”。数据更新的频率为月度。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3.值域：采用《统计用区划代码》的乡（镇）级数字码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存单协议代码</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anc2..50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1.指发行存单的商业银行机构按一定规则编制的号码。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2.一般由商业银行机构编码和</w:t>
            </w:r>
            <w:del w:id="6570" w:author="user" w:date="2019-10-11T15:30:00Z">
              <w:r>
                <w:rPr>
                  <w:rFonts w:hint="eastAsia" w:ascii="仿宋_GB2312" w:hAnsi="仿宋_GB2312" w:cs="仿宋_GB2312"/>
                  <w:color w:val="000000"/>
                  <w:sz w:val="21"/>
                  <w:szCs w:val="21"/>
                  <w:lang w:eastAsia="zh-CN"/>
                </w:rPr>
                <w:delText>担保合同</w:delText>
              </w:r>
            </w:del>
            <w:ins w:id="6571" w:author="user" w:date="2019-10-11T15:30:00Z">
              <w:r>
                <w:rPr>
                  <w:rFonts w:hint="eastAsia" w:ascii="仿宋_GB2312" w:hAnsi="仿宋_GB2312" w:cs="仿宋_GB2312"/>
                  <w:color w:val="000000"/>
                  <w:sz w:val="21"/>
                  <w:szCs w:val="21"/>
                  <w:lang w:eastAsia="zh-CN"/>
                </w:rPr>
                <w:t>存单协议</w:t>
              </w:r>
            </w:ins>
            <w:r>
              <w:rPr>
                <w:rFonts w:hint="eastAsia" w:ascii="仿宋_GB2312" w:hAnsi="仿宋_GB2312" w:cs="仿宋_GB2312"/>
                <w:color w:val="000000"/>
                <w:sz w:val="21"/>
                <w:szCs w:val="21"/>
                <w:lang w:eastAsia="zh-CN"/>
              </w:rPr>
              <w:t>编号构成，商业银行机构编码应按《金融机构编码规范》（JR/T 0124）规定。一家商业银行应保证</w:t>
            </w:r>
            <w:del w:id="6572" w:author="user" w:date="2019-10-11T15:30:00Z">
              <w:r>
                <w:rPr>
                  <w:rFonts w:hint="eastAsia" w:ascii="仿宋_GB2312" w:hAnsi="仿宋_GB2312" w:cs="仿宋_GB2312"/>
                  <w:color w:val="000000"/>
                  <w:sz w:val="21"/>
                  <w:szCs w:val="21"/>
                  <w:lang w:eastAsia="zh-CN"/>
                </w:rPr>
                <w:delText>担保合同编号</w:delText>
              </w:r>
            </w:del>
            <w:ins w:id="6573" w:author="user" w:date="2019-10-11T15:30:00Z">
              <w:r>
                <w:rPr>
                  <w:rFonts w:hint="eastAsia" w:ascii="仿宋_GB2312" w:hAnsi="仿宋_GB2312" w:cs="仿宋_GB2312"/>
                  <w:color w:val="000000"/>
                  <w:sz w:val="21"/>
                  <w:szCs w:val="21"/>
                  <w:lang w:eastAsia="zh-CN"/>
                </w:rPr>
                <w:t>存单</w:t>
              </w:r>
            </w:ins>
            <w:ins w:id="6574" w:author="user" w:date="2019-10-11T15:30:00Z">
              <w:r>
                <w:rPr>
                  <w:rFonts w:ascii="仿宋_GB2312" w:hAnsi="仿宋_GB2312" w:cs="仿宋_GB2312"/>
                  <w:color w:val="000000"/>
                  <w:sz w:val="21"/>
                  <w:szCs w:val="21"/>
                  <w:lang w:eastAsia="zh-CN"/>
                </w:rPr>
                <w:t>协议代码</w:t>
              </w:r>
            </w:ins>
            <w:r>
              <w:rPr>
                <w:rFonts w:hint="eastAsia" w:ascii="仿宋_GB2312" w:hAnsi="仿宋_GB2312" w:cs="仿宋_GB2312"/>
                <w:color w:val="000000"/>
                <w:sz w:val="21"/>
                <w:szCs w:val="21"/>
                <w:lang w:eastAsia="zh-CN"/>
              </w:rPr>
              <w:t>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存单名称</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1.指存单全称。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2.参照“XX金融机构股份有限公司XX年第XXX期同业/大额存单”范式编制。数据更新的频率为月度。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存单协议起始日期</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1.指客户与金融机构在存单协议中事先约定的存单协议生效日期。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11</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存单协议到期日期</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1.指客户与金融机构在存单协议中事先约定的存单协议到期日期。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12</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存单实际到期日期</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1.指存单协议的实际支取日期。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w:t>
            </w:r>
            <w:ins w:id="6575" w:author="user" w:date="2019-09-26T10:27:00Z">
              <w:r>
                <w:rPr>
                  <w:rFonts w:hint="eastAsia" w:ascii="仿宋_GB2312" w:hAnsi="仿宋_GB2312" w:cs="仿宋_GB2312"/>
                  <w:color w:val="000000"/>
                  <w:sz w:val="21"/>
                  <w:szCs w:val="21"/>
                  <w:lang w:eastAsia="zh-CN"/>
                </w:rPr>
                <w:t>若存单</w:t>
              </w:r>
            </w:ins>
            <w:ins w:id="6576" w:author="user" w:date="2019-09-26T10:27:00Z">
              <w:r>
                <w:rPr>
                  <w:rFonts w:ascii="仿宋_GB2312" w:hAnsi="仿宋_GB2312" w:cs="仿宋_GB2312"/>
                  <w:color w:val="000000"/>
                  <w:sz w:val="21"/>
                  <w:szCs w:val="21"/>
                  <w:lang w:eastAsia="zh-CN"/>
                </w:rPr>
                <w:t>还在存续</w:t>
              </w:r>
            </w:ins>
            <w:ins w:id="6577" w:author="user" w:date="2019-09-26T10:27:00Z">
              <w:r>
                <w:rPr>
                  <w:rFonts w:hint="eastAsia" w:ascii="仿宋_GB2312" w:hAnsi="仿宋_GB2312" w:cs="仿宋_GB2312"/>
                  <w:color w:val="000000"/>
                  <w:sz w:val="21"/>
                  <w:szCs w:val="21"/>
                  <w:lang w:eastAsia="zh-CN"/>
                </w:rPr>
                <w:t>期间</w:t>
              </w:r>
            </w:ins>
            <w:ins w:id="6578" w:author="user" w:date="2019-09-26T10:27:00Z">
              <w:r>
                <w:rPr>
                  <w:rFonts w:ascii="仿宋_GB2312" w:hAnsi="仿宋_GB2312" w:cs="仿宋_GB2312"/>
                  <w:color w:val="000000"/>
                  <w:sz w:val="21"/>
                  <w:szCs w:val="21"/>
                  <w:lang w:eastAsia="zh-CN"/>
                </w:rPr>
                <w:t>，该字段为空。</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13</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币种</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14</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存单发行规模</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1.指当期存单计划发行的规模</w:t>
            </w:r>
            <w:ins w:id="6579" w:author="user" w:date="2019-10-22T09:27:00Z">
              <w:r>
                <w:rPr>
                  <w:rFonts w:hint="eastAsia" w:ascii="仿宋_GB2312" w:hAnsi="仿宋_GB2312" w:cs="仿宋_GB2312"/>
                  <w:color w:val="000000"/>
                  <w:sz w:val="21"/>
                  <w:szCs w:val="21"/>
                  <w:lang w:eastAsia="zh-CN"/>
                </w:rPr>
                <w:t>，为向</w:t>
              </w:r>
            </w:ins>
            <w:ins w:id="6580" w:author="user" w:date="2019-10-22T09:27:00Z">
              <w:r>
                <w:rPr>
                  <w:rFonts w:ascii="仿宋_GB2312" w:hAnsi="仿宋_GB2312" w:cs="仿宋_GB2312"/>
                  <w:color w:val="000000"/>
                  <w:sz w:val="21"/>
                  <w:szCs w:val="21"/>
                  <w:lang w:eastAsia="zh-CN"/>
                </w:rPr>
                <w:t>人行</w:t>
              </w:r>
            </w:ins>
            <w:ins w:id="6581" w:author="user" w:date="2019-10-22T09:27:00Z">
              <w:r>
                <w:rPr>
                  <w:rFonts w:hint="eastAsia" w:ascii="仿宋_GB2312" w:hAnsi="仿宋_GB2312" w:cs="仿宋_GB2312"/>
                  <w:color w:val="000000"/>
                  <w:sz w:val="21"/>
                  <w:szCs w:val="21"/>
                  <w:lang w:eastAsia="zh-CN"/>
                </w:rPr>
                <w:t>报备</w:t>
              </w:r>
            </w:ins>
            <w:ins w:id="6582" w:author="user" w:date="2019-10-22T09:27:00Z">
              <w:r>
                <w:rPr>
                  <w:rFonts w:ascii="仿宋_GB2312" w:hAnsi="仿宋_GB2312" w:cs="仿宋_GB2312"/>
                  <w:color w:val="000000"/>
                  <w:sz w:val="21"/>
                  <w:szCs w:val="21"/>
                  <w:lang w:eastAsia="zh-CN"/>
                </w:rPr>
                <w:t>的年度发行计划</w:t>
              </w:r>
            </w:ins>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del w:id="6583" w:author="user" w:date="2019-11-12T16:44:00Z">
              <w:r>
                <w:rPr>
                  <w:rFonts w:hint="eastAsia" w:ascii="仿宋_GB2312" w:hAnsi="仿宋_GB2312" w:cs="仿宋_GB2312"/>
                  <w:color w:val="000000"/>
                  <w:sz w:val="21"/>
                  <w:szCs w:val="21"/>
                  <w:lang w:eastAsia="zh-CN"/>
                </w:rPr>
                <w:delText>按发行期限汇总。</w:delText>
              </w:r>
            </w:del>
            <w:r>
              <w:rPr>
                <w:rFonts w:hint="eastAsia" w:ascii="仿宋_GB2312" w:hAnsi="仿宋_GB2312" w:cs="仿宋_GB2312"/>
                <w:color w:val="000000"/>
                <w:sz w:val="21"/>
                <w:szCs w:val="21"/>
                <w:lang w:eastAsia="zh-CN"/>
              </w:rPr>
              <w:t>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3.值域：存单发行规模＞0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15</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利率是否固定</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1.指金融合约交易是否在合约期内利率水平可以变动。</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2.RF01 固定利率：指金融合约交易双方明确约定在该合约持续期间执行固定不变的利率。RF02 浮动利率：指依据金融合约交易双方约定或法律法规规定，在合约期间，可根据特定条件一次或多次变更利率。数据更新频率为月度。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RF01 固定利率</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RF02 浮动利率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16</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利率水平</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13(5)</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1.指金融合约中规定的实际执行的年利率水平。</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2.利率水平填写报告日的实际年化利率水平，例如年利率5.2%，则填报5.20000。</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0.00000≤利率水平≤1000000.00000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17</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大额存单期限类型</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1.指客户与金融机构在大额存单协议中事先约定的存单期限类型。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2.大额存单期限类型包括1个月、3个月、6个月、9个月、1年、18个月、2年、3年和5年。数据更新频率为月度。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 xml:space="preserve">01 1个月 </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02 3个月</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6个月</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04 9个月</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1年</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06 18个月</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2年</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08 3年</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5年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18</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基准利率种类</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1.指存单发行时参考的基准利率种类。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2.根据存单发行时参考的基准利率填写，包括人行基准利率、上海金融机构间同业拆放利率（Shibor）和其他。数据更新的频率为月度。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6584" w:author="user" w:date="2019-11-13T15:27: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人行基准利率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上海银行间同业拆放利率（Shibor）</w:t>
            </w:r>
          </w:p>
          <w:p>
            <w:pPr>
              <w:spacing w:line="240" w:lineRule="auto"/>
              <w:jc w:val="both"/>
              <w:rPr>
                <w:rFonts w:ascii="仿宋_GB2312" w:hAnsi="仿宋_GB2312" w:cs="仿宋_GB2312"/>
                <w:color w:val="000000"/>
                <w:sz w:val="21"/>
                <w:szCs w:val="21"/>
                <w:lang w:eastAsia="zh-CN"/>
              </w:rPr>
            </w:pPr>
            <w:ins w:id="6585" w:author="user" w:date="2019-11-13T15:27:00Z">
              <w:r>
                <w:rPr>
                  <w:rFonts w:hint="eastAsia" w:ascii="仿宋_GB2312" w:hAnsi="仿宋_GB2312" w:cs="仿宋_GB2312"/>
                  <w:color w:val="000000"/>
                  <w:sz w:val="21"/>
                  <w:szCs w:val="21"/>
                  <w:lang w:eastAsia="zh-CN"/>
                </w:rPr>
                <w:t>03</w:t>
              </w:r>
            </w:ins>
            <w:ins w:id="6586" w:author="user" w:date="2019-11-13T15:27:00Z">
              <w:r>
                <w:rPr>
                  <w:rFonts w:ascii="仿宋_GB2312" w:hAnsi="仿宋_GB2312" w:cs="仿宋_GB2312"/>
                  <w:color w:val="000000"/>
                  <w:sz w:val="21"/>
                  <w:szCs w:val="21"/>
                  <w:lang w:eastAsia="zh-CN"/>
                </w:rPr>
                <w:t xml:space="preserve"> </w:t>
              </w:r>
            </w:ins>
            <w:ins w:id="6587" w:author="user" w:date="2019-11-13T15:27:00Z">
              <w:r>
                <w:rPr>
                  <w:rFonts w:hint="eastAsia" w:ascii="仿宋_GB2312" w:hAnsi="仿宋_GB2312" w:cs="仿宋_GB2312"/>
                  <w:color w:val="000000"/>
                  <w:sz w:val="21"/>
                  <w:szCs w:val="21"/>
                  <w:lang w:eastAsia="zh-CN"/>
                </w:rPr>
                <w:t xml:space="preserve"> </w:t>
              </w:r>
            </w:ins>
            <w:ins w:id="6588" w:author="user" w:date="2019-11-13T15:27:00Z">
              <w:r>
                <w:rPr>
                  <w:rFonts w:ascii="仿宋_GB2312" w:hAnsi="仿宋_GB2312" w:cs="仿宋_GB2312"/>
                  <w:color w:val="000000"/>
                  <w:sz w:val="21"/>
                  <w:szCs w:val="21"/>
                  <w:lang w:eastAsia="zh-CN"/>
                </w:rPr>
                <w:t>LPR</w:t>
              </w:r>
            </w:ins>
            <w:r>
              <w:rPr>
                <w:rFonts w:hint="eastAsia" w:ascii="仿宋_GB2312" w:hAnsi="仿宋_GB2312" w:cs="仿宋_GB2312"/>
                <w:color w:val="000000"/>
                <w:sz w:val="21"/>
                <w:szCs w:val="21"/>
                <w:lang w:eastAsia="zh-CN"/>
              </w:rPr>
              <w:br w:type="textWrapping"/>
            </w:r>
            <w:del w:id="6589" w:author="user" w:date="2019-11-13T15:28:00Z">
              <w:r>
                <w:rPr>
                  <w:rFonts w:hint="eastAsia" w:ascii="仿宋_GB2312" w:hAnsi="仿宋_GB2312" w:cs="仿宋_GB2312"/>
                  <w:color w:val="000000"/>
                  <w:sz w:val="21"/>
                  <w:szCs w:val="21"/>
                  <w:lang w:eastAsia="zh-CN"/>
                </w:rPr>
                <w:delText xml:space="preserve">03 </w:delText>
              </w:r>
            </w:del>
            <w:ins w:id="6590" w:author="user" w:date="2019-11-13T15:28:00Z">
              <w:r>
                <w:rPr>
                  <w:rFonts w:ascii="仿宋_GB2312" w:hAnsi="仿宋_GB2312" w:cs="仿宋_GB2312"/>
                  <w:color w:val="000000"/>
                  <w:sz w:val="21"/>
                  <w:szCs w:val="21"/>
                  <w:lang w:eastAsia="zh-CN"/>
                </w:rPr>
                <w:t>99</w:t>
              </w:r>
            </w:ins>
            <w:ins w:id="6591" w:author="user" w:date="2019-11-13T15:28:00Z">
              <w:r>
                <w:rPr>
                  <w:rFonts w:hint="eastAsia" w:ascii="仿宋_GB2312" w:hAnsi="仿宋_GB2312" w:cs="仿宋_GB2312"/>
                  <w:color w:val="000000"/>
                  <w:sz w:val="21"/>
                  <w:szCs w:val="21"/>
                  <w:lang w:eastAsia="zh-CN"/>
                </w:rPr>
                <w:t xml:space="preserve"> </w:t>
              </w:r>
            </w:ins>
            <w:r>
              <w:rPr>
                <w:rFonts w:hint="eastAsia" w:ascii="仿宋_GB2312" w:hAnsi="仿宋_GB2312" w:cs="仿宋_GB2312"/>
                <w:color w:val="000000"/>
                <w:sz w:val="21"/>
                <w:szCs w:val="21"/>
                <w:lang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19</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付息频率</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1.指存单支付利息的频率。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2.付息频率包括按月付息、按季付息、按半年年付息、按年付息、到期还本付息和零息。数据更新的频率为月度。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 xml:space="preserve">01按月付息 </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02按季付息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03按半年年付息</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04按年付息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05到期还本付息</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99不付息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20</w:t>
            </w:r>
          </w:p>
        </w:tc>
        <w:tc>
          <w:tcPr>
            <w:tcW w:w="841"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77"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存单余额</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1.指报告日存单余额。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3.值域：存单余额</w:t>
            </w:r>
            <w:ins w:id="6592" w:author="罗斌" w:date="2019-10-09T11:32:00Z">
              <w:r>
                <w:rPr>
                  <w:rFonts w:hint="eastAsia" w:ascii="仿宋_GB2312" w:hAnsi="仿宋_GB2312" w:cs="仿宋_GB2312"/>
                  <w:color w:val="000000"/>
                  <w:sz w:val="21"/>
                  <w:szCs w:val="21"/>
                  <w:rPrChange w:id="6593" w:author="罗斌" w:date="2019-10-09T11:32:00Z">
                    <w:rPr>
                      <w:rFonts w:hint="eastAsia"/>
                    </w:rPr>
                  </w:rPrChange>
                </w:rPr>
                <w:t>≥</w:t>
              </w:r>
            </w:ins>
            <w:del w:id="6594" w:author="罗斌" w:date="2019-10-09T11:32:00Z">
              <w:r>
                <w:rPr>
                  <w:rFonts w:hint="eastAsia" w:ascii="仿宋_GB2312" w:hAnsi="仿宋_GB2312" w:cs="仿宋_GB2312"/>
                  <w:color w:val="000000"/>
                  <w:sz w:val="21"/>
                  <w:szCs w:val="21"/>
                </w:rPr>
                <w:delText>＞</w:delText>
              </w:r>
            </w:del>
            <w:r>
              <w:rPr>
                <w:rFonts w:hint="eastAsia" w:ascii="仿宋_GB2312" w:hAnsi="仿宋_GB2312" w:cs="仿宋_GB2312"/>
                <w:color w:val="000000"/>
                <w:sz w:val="21"/>
                <w:szCs w:val="21"/>
              </w:rPr>
              <w:t>0</w:t>
            </w:r>
          </w:p>
        </w:tc>
      </w:tr>
    </w:tbl>
    <w:p>
      <w:pPr>
        <w:pStyle w:val="4"/>
        <w:spacing w:line="240" w:lineRule="auto"/>
        <w:ind w:left="1161" w:hanging="1161"/>
        <w:rPr>
          <w:rFonts w:ascii="仿宋_GB2312" w:hAnsi="仿宋_GB2312" w:cs="仿宋_GB2312"/>
        </w:rPr>
      </w:pPr>
      <w:bookmarkStart w:id="327" w:name="_Toc23319596"/>
      <w:bookmarkStart w:id="328" w:name="_Toc17492"/>
      <w:bookmarkStart w:id="329" w:name="_Toc22147"/>
      <w:bookmarkStart w:id="330" w:name="_Toc24469"/>
      <w:bookmarkStart w:id="331" w:name="_Toc14252358"/>
      <w:r>
        <w:rPr>
          <w:rFonts w:hint="eastAsia" w:ascii="仿宋_GB2312" w:hAnsi="仿宋_GB2312" w:cs="仿宋_GB2312"/>
          <w:lang w:eastAsia="zh-CN"/>
        </w:rPr>
        <w:t>大额存单发生额报文</w:t>
      </w:r>
      <w:bookmarkEnd w:id="327"/>
      <w:bookmarkEnd w:id="328"/>
      <w:bookmarkEnd w:id="329"/>
      <w:bookmarkEnd w:id="330"/>
      <w:bookmarkEnd w:id="331"/>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5"/>
        <w:gridCol w:w="113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客户类型</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1.指与金融机构间建立业务关系对象的类型。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2.根据与金融机构间建立业务关系对象的性质分为单位客户和个人客户。数据更新频率为月度。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 单位客户</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1 个人客户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客户名称</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客户证件类型</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2.按记录在国家授权部门颁发给客户的证件上记载的证件类型采集，若客户为个人，证件类型为身份证、军官证、护照等</w:t>
            </w:r>
            <w:ins w:id="6595" w:author="user" w:date="2019-10-24T14:15:00Z">
              <w:r>
                <w:rPr>
                  <w:rFonts w:hint="eastAsia" w:ascii="仿宋_GB2312" w:hAnsi="仿宋_GB2312" w:cs="仿宋_GB2312"/>
                  <w:color w:val="000000"/>
                  <w:sz w:val="21"/>
                  <w:szCs w:val="21"/>
                  <w:lang w:eastAsia="zh-CN"/>
                </w:rPr>
                <w:t>，户口</w:t>
              </w:r>
            </w:ins>
            <w:ins w:id="6596" w:author="user" w:date="2019-10-24T14:15:00Z">
              <w:r>
                <w:rPr>
                  <w:rFonts w:ascii="仿宋_GB2312" w:hAnsi="仿宋_GB2312" w:cs="仿宋_GB2312"/>
                  <w:color w:val="000000"/>
                  <w:sz w:val="21"/>
                  <w:szCs w:val="21"/>
                  <w:lang w:eastAsia="zh-CN"/>
                </w:rPr>
                <w:t>簿和临时身份证请</w:t>
              </w:r>
            </w:ins>
            <w:ins w:id="6597" w:author="user" w:date="2019-10-24T14:15:00Z">
              <w:r>
                <w:rPr>
                  <w:rFonts w:hint="eastAsia" w:ascii="仿宋_GB2312" w:hAnsi="仿宋_GB2312" w:cs="仿宋_GB2312"/>
                  <w:color w:val="000000"/>
                  <w:sz w:val="21"/>
                  <w:szCs w:val="21"/>
                  <w:lang w:eastAsia="zh-CN"/>
                </w:rPr>
                <w:t>选择03居民</w:t>
              </w:r>
            </w:ins>
            <w:ins w:id="6598" w:author="user" w:date="2019-10-24T14:15: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；若客户为非个人，证件类型为统一社会信用代码、组织机构代码等。数据更新的频率为月度。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6599" w:author="user" w:date="2019-10-24T14:15: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6600" w:author="user" w:date="2019-10-24T14:15:00Z">
              <w:r>
                <w:rPr>
                  <w:rFonts w:hint="eastAsia" w:ascii="仿宋_GB2312" w:hAnsi="仿宋_GB2312" w:cs="仿宋_GB2312"/>
                  <w:color w:val="000000"/>
                  <w:sz w:val="21"/>
                  <w:szCs w:val="21"/>
                  <w:lang w:eastAsia="zh-CN"/>
                </w:rPr>
                <w:t>99其他</w:t>
              </w:r>
            </w:ins>
            <w:ins w:id="6601" w:author="user" w:date="2019-10-24T14:15: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客户证件号码</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numPr>
                <w:ilvl w:val="0"/>
                <w:numId w:val="9"/>
              </w:num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指客户在开立账户或办理业务时使用的有效证件的编号。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2.按记录在国家授权部门颁发给客户的证件上记载的唯一标识身份的编码。数据更新的频率为月度。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6602" w:author="罗斌" w:date="2019-10-30T16:39:00Z">
              <w:r>
                <w:rPr>
                  <w:rFonts w:hint="eastAsia" w:ascii="仿宋_GB2312" w:hAnsi="仿宋_GB2312" w:cs="仿宋_GB2312"/>
                  <w:color w:val="000000"/>
                  <w:sz w:val="21"/>
                  <w:szCs w:val="21"/>
                  <w:lang w:eastAsia="zh-CN"/>
                </w:rPr>
                <w:delText>7</w:delText>
              </w:r>
            </w:del>
            <w:ins w:id="6603" w:author="罗斌" w:date="2019-10-30T16:39: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地区行政区划代码（存单发行人注册地）</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12!n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1.指存单发行人注册地对应的行政区划信息。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2.根据《统计用区划代码》，统一填报12位地区编码信息。境外地区采用《世界各国和地区名称代码》（GB/T 2659）的3位国别阿拉伯数字代码（港澳台编码暂采用该标准编码），并在前面填充“000000000”。数据更新的频率为月度。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3.值域：采用《统计用区划代码》的乡（镇）级数字码。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存单协议代码</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anc2..50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1.指发行存单的商业银行机构按一定规则编制的号码。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2.一般由商业银行机构编码和</w:t>
            </w:r>
            <w:del w:id="6604" w:author="user" w:date="2019-10-11T15:30:00Z">
              <w:r>
                <w:rPr>
                  <w:rFonts w:hint="eastAsia" w:ascii="仿宋_GB2312" w:hAnsi="仿宋_GB2312" w:cs="仿宋_GB2312"/>
                  <w:color w:val="000000"/>
                  <w:sz w:val="21"/>
                  <w:szCs w:val="21"/>
                  <w:lang w:eastAsia="zh-CN"/>
                </w:rPr>
                <w:delText>担保合同</w:delText>
              </w:r>
            </w:del>
            <w:ins w:id="6605" w:author="user" w:date="2019-10-11T15:30:00Z">
              <w:r>
                <w:rPr>
                  <w:rFonts w:hint="eastAsia" w:ascii="仿宋_GB2312" w:hAnsi="仿宋_GB2312" w:cs="仿宋_GB2312"/>
                  <w:color w:val="000000"/>
                  <w:sz w:val="21"/>
                  <w:szCs w:val="21"/>
                  <w:lang w:eastAsia="zh-CN"/>
                </w:rPr>
                <w:t>存单协议</w:t>
              </w:r>
            </w:ins>
            <w:r>
              <w:rPr>
                <w:rFonts w:hint="eastAsia" w:ascii="仿宋_GB2312" w:hAnsi="仿宋_GB2312" w:cs="仿宋_GB2312"/>
                <w:color w:val="000000"/>
                <w:sz w:val="21"/>
                <w:szCs w:val="21"/>
                <w:lang w:eastAsia="zh-CN"/>
              </w:rPr>
              <w:t>编号构成，商业银行机构编码应按《金融机构编码规范》（JR/T 0124）规定。一家商业银行应保证</w:t>
            </w:r>
            <w:del w:id="6606" w:author="user" w:date="2019-10-11T15:30:00Z">
              <w:r>
                <w:rPr>
                  <w:rFonts w:hint="eastAsia" w:ascii="仿宋_GB2312" w:hAnsi="仿宋_GB2312" w:cs="仿宋_GB2312"/>
                  <w:color w:val="000000"/>
                  <w:sz w:val="21"/>
                  <w:szCs w:val="21"/>
                  <w:lang w:eastAsia="zh-CN"/>
                </w:rPr>
                <w:delText>担保合同编号</w:delText>
              </w:r>
            </w:del>
            <w:ins w:id="6607" w:author="user" w:date="2019-10-11T15:30:00Z">
              <w:r>
                <w:rPr>
                  <w:rFonts w:hint="eastAsia" w:ascii="仿宋_GB2312" w:hAnsi="仿宋_GB2312" w:cs="仿宋_GB2312"/>
                  <w:color w:val="000000"/>
                  <w:sz w:val="21"/>
                  <w:szCs w:val="21"/>
                  <w:lang w:eastAsia="zh-CN"/>
                </w:rPr>
                <w:t>存单协议代码</w:t>
              </w:r>
            </w:ins>
            <w:r>
              <w:rPr>
                <w:rFonts w:hint="eastAsia" w:ascii="仿宋_GB2312" w:hAnsi="仿宋_GB2312" w:cs="仿宋_GB2312"/>
                <w:color w:val="000000"/>
                <w:sz w:val="21"/>
                <w:szCs w:val="21"/>
                <w:lang w:eastAsia="zh-CN"/>
              </w:rPr>
              <w:t>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存单名称</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1.指存单全称。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2.参照“XX金融机构股份有限公司XX年第XXX期同业/大额存单”范式编制。数据更新的频率为月度。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存单协议起始日期</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1.指客户与金融机构在存单协议中事先约定的存单协议生效日期。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11</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存单协议到期日期</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1.指客户与金融机构在存单协议中事先约定的存单协议到期日期。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12</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存单实际到期日期</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1.指存单协议的实际支取日期。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w:t>
            </w:r>
            <w:ins w:id="6608" w:author="user" w:date="2019-09-26T10:27:00Z">
              <w:r>
                <w:rPr>
                  <w:rFonts w:hint="eastAsia" w:ascii="仿宋_GB2312" w:hAnsi="仿宋_GB2312" w:cs="仿宋_GB2312"/>
                  <w:color w:val="000000"/>
                  <w:sz w:val="21"/>
                  <w:szCs w:val="21"/>
                  <w:lang w:eastAsia="zh-CN"/>
                </w:rPr>
                <w:t>若存单</w:t>
              </w:r>
            </w:ins>
            <w:ins w:id="6609" w:author="user" w:date="2019-09-26T10:27:00Z">
              <w:r>
                <w:rPr>
                  <w:rFonts w:ascii="仿宋_GB2312" w:hAnsi="仿宋_GB2312" w:cs="仿宋_GB2312"/>
                  <w:color w:val="000000"/>
                  <w:sz w:val="21"/>
                  <w:szCs w:val="21"/>
                  <w:lang w:eastAsia="zh-CN"/>
                </w:rPr>
                <w:t>还在存续</w:t>
              </w:r>
            </w:ins>
            <w:ins w:id="6610" w:author="user" w:date="2019-09-26T10:27:00Z">
              <w:r>
                <w:rPr>
                  <w:rFonts w:hint="eastAsia" w:ascii="仿宋_GB2312" w:hAnsi="仿宋_GB2312" w:cs="仿宋_GB2312"/>
                  <w:color w:val="000000"/>
                  <w:sz w:val="21"/>
                  <w:szCs w:val="21"/>
                  <w:lang w:eastAsia="zh-CN"/>
                </w:rPr>
                <w:t>期间</w:t>
              </w:r>
            </w:ins>
            <w:ins w:id="6611" w:author="user" w:date="2019-09-26T10:27:00Z">
              <w:r>
                <w:rPr>
                  <w:rFonts w:ascii="仿宋_GB2312" w:hAnsi="仿宋_GB2312" w:cs="仿宋_GB2312"/>
                  <w:color w:val="000000"/>
                  <w:sz w:val="21"/>
                  <w:szCs w:val="21"/>
                  <w:lang w:eastAsia="zh-CN"/>
                </w:rPr>
                <w:t>，该字段为空。</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13</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币种</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14</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存单发行规模</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1.指当期存单计划发行的规模</w:t>
            </w:r>
            <w:ins w:id="6612" w:author="user" w:date="2019-10-22T09:27:00Z">
              <w:r>
                <w:rPr>
                  <w:rFonts w:hint="eastAsia" w:ascii="仿宋_GB2312" w:hAnsi="仿宋_GB2312" w:cs="仿宋_GB2312"/>
                  <w:color w:val="000000"/>
                  <w:sz w:val="21"/>
                  <w:szCs w:val="21"/>
                  <w:lang w:eastAsia="zh-CN"/>
                </w:rPr>
                <w:t>，为向</w:t>
              </w:r>
            </w:ins>
            <w:ins w:id="6613" w:author="user" w:date="2019-10-22T09:27:00Z">
              <w:r>
                <w:rPr>
                  <w:rFonts w:ascii="仿宋_GB2312" w:hAnsi="仿宋_GB2312" w:cs="仿宋_GB2312"/>
                  <w:color w:val="000000"/>
                  <w:sz w:val="21"/>
                  <w:szCs w:val="21"/>
                  <w:lang w:eastAsia="zh-CN"/>
                </w:rPr>
                <w:t>人行</w:t>
              </w:r>
            </w:ins>
            <w:ins w:id="6614" w:author="user" w:date="2019-10-22T09:27:00Z">
              <w:r>
                <w:rPr>
                  <w:rFonts w:hint="eastAsia" w:ascii="仿宋_GB2312" w:hAnsi="仿宋_GB2312" w:cs="仿宋_GB2312"/>
                  <w:color w:val="000000"/>
                  <w:sz w:val="21"/>
                  <w:szCs w:val="21"/>
                  <w:lang w:eastAsia="zh-CN"/>
                </w:rPr>
                <w:t>报备</w:t>
              </w:r>
            </w:ins>
            <w:ins w:id="6615" w:author="user" w:date="2019-10-22T09:27:00Z">
              <w:r>
                <w:rPr>
                  <w:rFonts w:ascii="仿宋_GB2312" w:hAnsi="仿宋_GB2312" w:cs="仿宋_GB2312"/>
                  <w:color w:val="000000"/>
                  <w:sz w:val="21"/>
                  <w:szCs w:val="21"/>
                  <w:lang w:eastAsia="zh-CN"/>
                </w:rPr>
                <w:t>的年度发行计划</w:t>
              </w:r>
            </w:ins>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del w:id="6616" w:author="user" w:date="2019-11-12T16:45:00Z">
              <w:r>
                <w:rPr>
                  <w:rFonts w:hint="eastAsia" w:ascii="仿宋_GB2312" w:hAnsi="仿宋_GB2312" w:cs="仿宋_GB2312"/>
                  <w:color w:val="000000"/>
                  <w:sz w:val="21"/>
                  <w:szCs w:val="21"/>
                  <w:lang w:eastAsia="zh-CN"/>
                </w:rPr>
                <w:delText>按发行期限汇总。</w:delText>
              </w:r>
            </w:del>
            <w:r>
              <w:rPr>
                <w:rFonts w:hint="eastAsia" w:ascii="仿宋_GB2312" w:hAnsi="仿宋_GB2312" w:cs="仿宋_GB2312"/>
                <w:color w:val="000000"/>
                <w:sz w:val="21"/>
                <w:szCs w:val="21"/>
                <w:lang w:eastAsia="zh-CN"/>
              </w:rPr>
              <w:t>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3.值域：存单发行规模＞0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15</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利率是否固定</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1.指金融合约交易是否在合约期内利率水平可以变动。</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2.RF01 固定利率：指金融合约交易双方明确约定在该合约持续期间执行固定不变的利率。RF02 浮动利率：指依据金融合约交易双方约定或法律法规规定，在合约期间，可根据特定条件一次或多次变更利率。数据更新频率为月度。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16</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利率水平</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13(5)</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1.指金融合约中规定的实际执行的年利率水平。</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2.利率水平填写报告日的实际年化利率水平，例如年利率5.2%，则填报5.20000。</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0.00000≤利率水平≤1000000.00000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17</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大额存单期限类型</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1.指客户与金融机构在大额存单协议中事先约定的存单期限类型。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2.大额存单期限类型包括1个月、3个月、6个月、9个月、1年、18个月、2年、3年和5年。数据更新频率为月度。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1个月</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02 3个月</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03 6个月 </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04 9个月</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1年</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06 18个月</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2年</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08 3年</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5年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18</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基准利率种类</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1.指存单发行时参考的基准利率种类。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2.根据存单发行时参考的基准利率填写，包括人行基准利率、上海金融机构间同业拆放利率（Shibor）和其他。数据更新的频率为月度。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人行基准利率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上海银行间同业拆放利率（Shibor）</w:t>
            </w:r>
            <w:r>
              <w:rPr>
                <w:rFonts w:hint="eastAsia" w:ascii="仿宋_GB2312" w:hAnsi="仿宋_GB2312" w:cs="仿宋_GB2312"/>
                <w:color w:val="000000"/>
                <w:sz w:val="21"/>
                <w:szCs w:val="21"/>
                <w:lang w:eastAsia="zh-CN"/>
              </w:rPr>
              <w:br w:type="textWrapping"/>
            </w:r>
            <w:ins w:id="6617" w:author="user" w:date="2019-11-13T15:28:00Z">
              <w:r>
                <w:rPr>
                  <w:rFonts w:ascii="仿宋_GB2312" w:hAnsi="仿宋_GB2312" w:cs="仿宋_GB2312"/>
                  <w:color w:val="000000"/>
                  <w:sz w:val="21"/>
                  <w:szCs w:val="21"/>
                  <w:lang w:eastAsia="zh-CN"/>
                </w:rPr>
                <w:t>03  LPR</w:t>
              </w:r>
            </w:ins>
            <w:ins w:id="6618" w:author="user" w:date="2019-11-13T15:28:00Z">
              <w:r>
                <w:rPr>
                  <w:rFonts w:hint="eastAsia" w:ascii="仿宋_GB2312" w:hAnsi="仿宋_GB2312" w:cs="仿宋_GB2312"/>
                  <w:color w:val="000000"/>
                  <w:sz w:val="21"/>
                  <w:szCs w:val="21"/>
                  <w:lang w:eastAsia="zh-CN"/>
                </w:rPr>
                <w:br w:type="textWrapping"/>
              </w:r>
            </w:ins>
            <w:del w:id="6619" w:author="user" w:date="2019-11-13T15:28:00Z">
              <w:r>
                <w:rPr>
                  <w:rFonts w:hint="eastAsia" w:ascii="仿宋_GB2312" w:hAnsi="仿宋_GB2312" w:cs="仿宋_GB2312"/>
                  <w:color w:val="000000"/>
                  <w:sz w:val="21"/>
                  <w:szCs w:val="21"/>
                  <w:lang w:eastAsia="zh-CN"/>
                </w:rPr>
                <w:delText xml:space="preserve">03 </w:delText>
              </w:r>
            </w:del>
            <w:ins w:id="6620" w:author="user" w:date="2019-11-13T15:28:00Z">
              <w:r>
                <w:rPr>
                  <w:rFonts w:ascii="仿宋_GB2312" w:hAnsi="仿宋_GB2312" w:cs="仿宋_GB2312"/>
                  <w:color w:val="000000"/>
                  <w:sz w:val="21"/>
                  <w:szCs w:val="21"/>
                  <w:lang w:eastAsia="zh-CN"/>
                </w:rPr>
                <w:t>99</w:t>
              </w:r>
            </w:ins>
            <w:ins w:id="6621" w:author="user" w:date="2019-11-13T15:28:00Z">
              <w:r>
                <w:rPr>
                  <w:rFonts w:hint="eastAsia" w:ascii="仿宋_GB2312" w:hAnsi="仿宋_GB2312" w:cs="仿宋_GB2312"/>
                  <w:color w:val="000000"/>
                  <w:sz w:val="21"/>
                  <w:szCs w:val="21"/>
                  <w:lang w:eastAsia="zh-CN"/>
                </w:rPr>
                <w:t xml:space="preserve"> </w:t>
              </w:r>
            </w:ins>
            <w:r>
              <w:rPr>
                <w:rFonts w:hint="eastAsia" w:ascii="仿宋_GB2312" w:hAnsi="仿宋_GB2312" w:cs="仿宋_GB2312"/>
                <w:color w:val="000000"/>
                <w:sz w:val="21"/>
                <w:szCs w:val="21"/>
                <w:lang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19</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付息频率</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1.指存单支付利息的频率。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2.付息频率包括按月付息、按季付息、按半年年付息、按年付息、到期还本付息和零息。数据更新的频率为月度。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 xml:space="preserve">01按月付息 </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02按季付息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03按半年年付息</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04按年付息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05到期还本付息</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99不付息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20</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存单发生类型</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1.指存单业务发生时所属类型。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2.包括发行、到期兑付和提前支取等。数据更新的频率为月度。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发行</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到期兑付</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提前支取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21</w:t>
            </w:r>
          </w:p>
        </w:tc>
        <w:tc>
          <w:tcPr>
            <w:tcW w:w="85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存单发生金额</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1.指当期存单发行、赎回或提前支取的金额。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3.值域：存单发生金额＞0</w:t>
            </w:r>
          </w:p>
        </w:tc>
      </w:tr>
    </w:tbl>
    <w:p>
      <w:pPr>
        <w:pStyle w:val="4"/>
        <w:spacing w:line="240" w:lineRule="auto"/>
        <w:ind w:left="1161" w:hanging="1161"/>
        <w:rPr>
          <w:rFonts w:ascii="仿宋_GB2312" w:hAnsi="仿宋_GB2312" w:cs="仿宋_GB2312"/>
        </w:rPr>
      </w:pPr>
      <w:bookmarkStart w:id="332" w:name="_Toc23319597"/>
      <w:bookmarkStart w:id="333" w:name="_Toc3963"/>
      <w:bookmarkStart w:id="334" w:name="_Toc14252359"/>
      <w:bookmarkStart w:id="335" w:name="_Toc10561"/>
      <w:bookmarkStart w:id="336" w:name="_Toc28918"/>
      <w:r>
        <w:rPr>
          <w:rFonts w:hint="eastAsia" w:ascii="仿宋_GB2312" w:hAnsi="仿宋_GB2312" w:cs="仿宋_GB2312"/>
          <w:lang w:eastAsia="zh-CN"/>
        </w:rPr>
        <w:t>授信合同报文</w:t>
      </w:r>
      <w:bookmarkEnd w:id="332"/>
      <w:bookmarkEnd w:id="333"/>
      <w:bookmarkEnd w:id="334"/>
      <w:bookmarkEnd w:id="335"/>
      <w:bookmarkEnd w:id="336"/>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5"/>
        <w:gridCol w:w="113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sz w:val="21"/>
                <w:szCs w:val="21"/>
              </w:rPr>
            </w:pPr>
            <w:r>
              <w:rPr>
                <w:rFonts w:hint="eastAsia" w:ascii="仿宋_GB2312" w:hAnsi="仿宋_GB2312" w:cs="仿宋_GB2312"/>
                <w:sz w:val="21"/>
                <w:szCs w:val="21"/>
              </w:rPr>
              <w:t>授信合同编号</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1.指金融机构向客户直接提供资金支持，或对客户在有关经济活动中的信用向第三方作出保证的合同编号。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2.授信合同编号一般由商业银行机构编码和授信合同编号构成，商业银行机构编码应按《金融机构编码》（JR/T 0124）规定。一家商业银行应保证授信合同编号的唯一性。数据更新的频率为月度。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客户类型</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1.指与金融机构间建立业务关系对象的类型。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2.根据与金融机构间建立业务关系对象的性质分为单位客户和个人客户。数据更新频率为月度。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 单位客户</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1 个人客户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sz w:val="21"/>
                <w:szCs w:val="21"/>
              </w:rPr>
            </w:pPr>
            <w:r>
              <w:rPr>
                <w:rFonts w:hint="eastAsia" w:ascii="仿宋_GB2312" w:hAnsi="仿宋_GB2312" w:cs="仿宋_GB2312"/>
                <w:sz w:val="21"/>
                <w:szCs w:val="21"/>
              </w:rPr>
              <w:t>客户名称</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sz w:val="21"/>
                <w:szCs w:val="21"/>
              </w:rPr>
            </w:pPr>
            <w:r>
              <w:rPr>
                <w:rFonts w:hint="eastAsia" w:ascii="仿宋_GB2312" w:hAnsi="仿宋_GB2312" w:cs="仿宋_GB2312"/>
                <w:sz w:val="21"/>
                <w:szCs w:val="21"/>
              </w:rPr>
              <w:t>客户编号</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1.指各金融机构为统一管理，根据既定规则生成并分配给客户的一个编码。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客户证件类型</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2.按记录在国家授权部门颁发给客户的证件上记载的证件类型采集，若客户为个人，证件类型为身份证、军官证、护照等</w:t>
            </w:r>
            <w:ins w:id="6622" w:author="user" w:date="2019-10-24T14:15:00Z">
              <w:r>
                <w:rPr>
                  <w:rFonts w:hint="eastAsia" w:ascii="仿宋_GB2312" w:hAnsi="仿宋_GB2312" w:cs="仿宋_GB2312"/>
                  <w:color w:val="000000"/>
                  <w:sz w:val="21"/>
                  <w:szCs w:val="21"/>
                  <w:lang w:eastAsia="zh-CN"/>
                </w:rPr>
                <w:t>，户口</w:t>
              </w:r>
            </w:ins>
            <w:ins w:id="6623" w:author="user" w:date="2019-10-24T14:15:00Z">
              <w:r>
                <w:rPr>
                  <w:rFonts w:ascii="仿宋_GB2312" w:hAnsi="仿宋_GB2312" w:cs="仿宋_GB2312"/>
                  <w:color w:val="000000"/>
                  <w:sz w:val="21"/>
                  <w:szCs w:val="21"/>
                  <w:lang w:eastAsia="zh-CN"/>
                </w:rPr>
                <w:t>簿和临时身份证请</w:t>
              </w:r>
            </w:ins>
            <w:ins w:id="6624" w:author="user" w:date="2019-10-24T14:15:00Z">
              <w:r>
                <w:rPr>
                  <w:rFonts w:hint="eastAsia" w:ascii="仿宋_GB2312" w:hAnsi="仿宋_GB2312" w:cs="仿宋_GB2312"/>
                  <w:color w:val="000000"/>
                  <w:sz w:val="21"/>
                  <w:szCs w:val="21"/>
                  <w:lang w:eastAsia="zh-CN"/>
                </w:rPr>
                <w:t>选择03居民</w:t>
              </w:r>
            </w:ins>
            <w:ins w:id="6625" w:author="user" w:date="2019-10-24T14:15: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；若客户为非个人，证件类型为统一社会信用代码、组织机构代码等。数据更新的频率为月度。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6626" w:author="user" w:date="2019-10-24T14:16: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6627" w:author="user" w:date="2019-10-24T14:16:00Z">
              <w:r>
                <w:rPr>
                  <w:rFonts w:hint="eastAsia" w:ascii="仿宋_GB2312" w:hAnsi="仿宋_GB2312" w:cs="仿宋_GB2312"/>
                  <w:color w:val="000000"/>
                  <w:sz w:val="21"/>
                  <w:szCs w:val="21"/>
                  <w:lang w:eastAsia="zh-CN"/>
                </w:rPr>
                <w:t>99其他</w:t>
              </w:r>
            </w:ins>
            <w:ins w:id="6628" w:author="user" w:date="2019-10-24T14:16: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客户证件号码</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numPr>
                <w:ilvl w:val="0"/>
                <w:numId w:val="10"/>
              </w:num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指客户在开立账户或办理业务时使用的有效证件的编号。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2.按记录在国家授权部门颁发给客户的证件上记载的唯一标识身份的编码。数据更新的频率为月度。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6629" w:author="罗斌" w:date="2019-10-30T16:39:00Z">
              <w:r>
                <w:rPr>
                  <w:rFonts w:hint="eastAsia" w:ascii="仿宋_GB2312" w:hAnsi="仿宋_GB2312" w:cs="仿宋_GB2312"/>
                  <w:color w:val="000000"/>
                  <w:sz w:val="21"/>
                  <w:szCs w:val="21"/>
                  <w:lang w:eastAsia="zh-CN"/>
                </w:rPr>
                <w:delText>7</w:delText>
              </w:r>
            </w:del>
            <w:ins w:id="6630" w:author="罗斌" w:date="2019-10-30T16:39: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bottom"/>
          </w:tcPr>
          <w:p>
            <w:pPr>
              <w:spacing w:line="38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授信类型</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n2..4</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1.指授信协议中规定可使用授信贷款额度的信贷业务类型。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2.包括流动资金贷款、固定资产贷款、金融机构承兑汇票、保函、贴现等，</w:t>
            </w:r>
            <w:ins w:id="6631" w:author="user" w:date="2019-09-23T17:19:00Z">
              <w:r>
                <w:rPr>
                  <w:rFonts w:hint="eastAsia" w:ascii="仿宋_GB2312" w:hAnsi="仿宋_GB2312" w:cs="仿宋_GB2312"/>
                  <w:color w:val="000000"/>
                  <w:sz w:val="21"/>
                  <w:szCs w:val="21"/>
                  <w:lang w:eastAsia="zh-CN"/>
                </w:rPr>
                <w:t>若</w:t>
              </w:r>
            </w:ins>
            <w:ins w:id="6632" w:author="user" w:date="2019-09-23T17:19:00Z">
              <w:r>
                <w:rPr>
                  <w:rFonts w:ascii="仿宋_GB2312" w:hAnsi="仿宋_GB2312" w:cs="仿宋_GB2312"/>
                  <w:color w:val="000000"/>
                  <w:sz w:val="21"/>
                  <w:szCs w:val="21"/>
                  <w:lang w:eastAsia="zh-CN"/>
                </w:rPr>
                <w:t>本机构按照</w:t>
              </w:r>
            </w:ins>
            <w:ins w:id="6633" w:author="user" w:date="2019-09-23T17:20:00Z">
              <w:r>
                <w:rPr>
                  <w:rFonts w:hint="eastAsia" w:ascii="仿宋_GB2312" w:hAnsi="仿宋_GB2312" w:cs="仿宋_GB2312"/>
                  <w:color w:val="000000"/>
                  <w:sz w:val="21"/>
                  <w:szCs w:val="21"/>
                  <w:lang w:eastAsia="zh-CN"/>
                </w:rPr>
                <w:t>统一授信的总额度</w:t>
              </w:r>
            </w:ins>
            <w:ins w:id="6634" w:author="user" w:date="2019-09-23T17:19:00Z">
              <w:r>
                <w:rPr>
                  <w:rFonts w:ascii="仿宋_GB2312" w:hAnsi="仿宋_GB2312" w:cs="仿宋_GB2312"/>
                  <w:color w:val="000000"/>
                  <w:sz w:val="21"/>
                  <w:szCs w:val="21"/>
                  <w:lang w:eastAsia="zh-CN"/>
                </w:rPr>
                <w:t>进行管理，该字段为空。</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流动资金贷款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0201 项目贷款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0202 一般固定资产贷款（非项目贷款）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银行承兑汇票</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保函</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贴现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债券承销</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sz w:val="21"/>
                <w:szCs w:val="21"/>
              </w:rPr>
            </w:pPr>
            <w:r>
              <w:rPr>
                <w:rFonts w:hint="eastAsia" w:ascii="仿宋_GB2312" w:hAnsi="仿宋_GB2312" w:cs="仿宋_GB2312"/>
                <w:sz w:val="21"/>
                <w:szCs w:val="21"/>
              </w:rPr>
              <w:t>币种</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11</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sz w:val="21"/>
                <w:szCs w:val="21"/>
              </w:rPr>
            </w:pPr>
            <w:r>
              <w:rPr>
                <w:rFonts w:hint="eastAsia" w:ascii="仿宋_GB2312" w:hAnsi="仿宋_GB2312" w:cs="仿宋_GB2312"/>
                <w:sz w:val="21"/>
                <w:szCs w:val="21"/>
              </w:rPr>
              <w:t>授信金额</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1.指用于记录报告日金融机构向借款人授信对应类型的总金额。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2.本币填报单位为人民币，外币为外币折人民币，折算汇率为报告期末时点汇率。</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3.值域：授信金额＞0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12</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sz w:val="21"/>
                <w:szCs w:val="21"/>
              </w:rPr>
            </w:pPr>
            <w:r>
              <w:rPr>
                <w:rFonts w:hint="eastAsia" w:ascii="仿宋_GB2312" w:hAnsi="仿宋_GB2312" w:cs="仿宋_GB2312"/>
                <w:sz w:val="21"/>
                <w:szCs w:val="21"/>
              </w:rPr>
              <w:t>授信开始日期</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1.指客户与金融机构在授信协议中事先约定的授信协议生效日期。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13</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sz w:val="21"/>
                <w:szCs w:val="21"/>
              </w:rPr>
            </w:pPr>
            <w:r>
              <w:rPr>
                <w:rFonts w:hint="eastAsia" w:ascii="仿宋_GB2312" w:hAnsi="仿宋_GB2312" w:cs="仿宋_GB2312"/>
                <w:sz w:val="21"/>
                <w:szCs w:val="21"/>
              </w:rPr>
              <w:t>授信到期日期</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1.指客户与金融机构在授信协议中事先约定的授信协议到期日期。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14</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sz w:val="21"/>
                <w:szCs w:val="21"/>
              </w:rPr>
            </w:pPr>
            <w:r>
              <w:rPr>
                <w:rFonts w:hint="eastAsia" w:ascii="仿宋_GB2312" w:hAnsi="仿宋_GB2312" w:cs="仿宋_GB2312"/>
                <w:sz w:val="21"/>
                <w:szCs w:val="21"/>
              </w:rPr>
              <w:t>是否循环额度</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1!a</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1.指金融机构给予客户授信额度能否循环使用的标志。</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2.按照“1 是 0 否”格式填写，数据更新的频率为月度。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 xml:space="preserve">3.值域：1 是 </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w:t>
            </w:r>
            <w:r>
              <w:rPr>
                <w:rFonts w:hint="eastAsia" w:ascii="仿宋_GB2312" w:hAnsi="仿宋_GB2312" w:cs="仿宋_GB2312"/>
                <w:color w:val="000000"/>
                <w:sz w:val="21"/>
                <w:szCs w:val="21"/>
                <w:lang w:eastAsia="zh-CN"/>
              </w:rPr>
              <w:t>5</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sz w:val="21"/>
                <w:szCs w:val="21"/>
              </w:rPr>
            </w:pPr>
            <w:r>
              <w:rPr>
                <w:rFonts w:hint="eastAsia" w:ascii="仿宋_GB2312" w:hAnsi="仿宋_GB2312" w:cs="仿宋_GB2312"/>
                <w:sz w:val="21"/>
                <w:szCs w:val="21"/>
              </w:rPr>
              <w:t>是否临时额度</w:t>
            </w:r>
          </w:p>
        </w:tc>
        <w:tc>
          <w:tcPr>
            <w:tcW w:w="1138"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1!a</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1.指金融机构给予客户授信额度是否为临时额度的标志。</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2.按照“1 是 0 否”格式填写，数据更新的频率为月度。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 xml:space="preserve">3.值域：1 是 </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 否</w:t>
            </w:r>
          </w:p>
        </w:tc>
      </w:tr>
    </w:tbl>
    <w:p>
      <w:pPr>
        <w:pStyle w:val="4"/>
        <w:spacing w:before="0" w:after="0" w:line="240" w:lineRule="auto"/>
        <w:ind w:left="0" w:firstLine="0"/>
        <w:rPr>
          <w:rFonts w:ascii="仿宋_GB2312" w:hAnsi="仿宋_GB2312" w:cs="仿宋_GB2312"/>
        </w:rPr>
      </w:pPr>
      <w:bookmarkStart w:id="337" w:name="_Toc24919"/>
      <w:bookmarkStart w:id="338" w:name="_Toc23319598"/>
      <w:bookmarkStart w:id="339" w:name="_Toc23162"/>
      <w:bookmarkStart w:id="340" w:name="_Toc14993"/>
      <w:bookmarkStart w:id="341" w:name="_Toc14252360"/>
      <w:r>
        <w:rPr>
          <w:rFonts w:hint="eastAsia" w:ascii="仿宋_GB2312" w:hAnsi="仿宋_GB2312" w:cs="仿宋_GB2312"/>
          <w:lang w:eastAsia="zh-CN"/>
        </w:rPr>
        <w:t>信</w:t>
      </w:r>
      <w:r>
        <w:rPr>
          <w:rFonts w:hint="eastAsia" w:ascii="仿宋_GB2312" w:hAnsi="仿宋_GB2312" w:cs="仿宋_GB2312"/>
        </w:rPr>
        <w:t>贷合同报文</w:t>
      </w:r>
      <w:bookmarkEnd w:id="337"/>
      <w:bookmarkEnd w:id="338"/>
      <w:bookmarkEnd w:id="339"/>
      <w:bookmarkEnd w:id="340"/>
      <w:bookmarkEnd w:id="341"/>
    </w:p>
    <w:tbl>
      <w:tblPr>
        <w:tblStyle w:val="20"/>
        <w:tblW w:w="83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Change w:id="6635" w:author="user" w:date="2019-09-24T11:26:00Z">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PrChange>
      </w:tblPr>
      <w:tblGrid>
        <w:gridCol w:w="648"/>
        <w:gridCol w:w="774"/>
        <w:gridCol w:w="1565"/>
        <w:gridCol w:w="1138"/>
        <w:gridCol w:w="4215"/>
        <w:tblGridChange w:id="6636">
          <w:tblGrid>
            <w:gridCol w:w="648"/>
            <w:gridCol w:w="774"/>
            <w:gridCol w:w="1565"/>
            <w:gridCol w:w="1138"/>
            <w:gridCol w:w="4215"/>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637"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trPrChange w:id="6637" w:author="user" w:date="2019-09-24T11:26: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Change w:id="6638"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774" w:type="dxa"/>
            <w:tcBorders>
              <w:top w:val="single" w:color="auto" w:sz="4" w:space="0"/>
              <w:left w:val="single" w:color="auto" w:sz="4" w:space="0"/>
              <w:bottom w:val="single" w:color="auto" w:sz="4" w:space="0"/>
              <w:right w:val="single" w:color="auto" w:sz="4" w:space="0"/>
            </w:tcBorders>
            <w:shd w:val="clear" w:color="auto" w:fill="BFBFBF"/>
            <w:vAlign w:val="center"/>
            <w:tcPrChange w:id="6639"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Change w:id="6640"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Change w:id="6641"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Change w:id="6642"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643"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trPrChange w:id="6643" w:author="user" w:date="2019-09-24T11:26: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644"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645"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646"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647"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648"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649"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trPrChange w:id="6649" w:author="user" w:date="2019-09-24T11:26: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650"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651"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652"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653"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654"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655"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462" w:hRule="atLeast"/>
          <w:trPrChange w:id="6655" w:author="user" w:date="2019-09-24T11:26:00Z">
            <w:trPr>
              <w:trHeight w:val="462"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656"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657"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658"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信贷合同编号</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659"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660"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1.指以金融机构作为贷与人与公民或法人缔结的贷款协议编号。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2.信贷合同编号一般由商业银行机构编码和信贷合同编号构成，商业银行机构编码应按《金融机构编码》（JR/T 0124）规定。一家商业银行应保证信贷合同编号的唯一性。数据更新的频率为月度。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661"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trPrChange w:id="6661" w:author="user" w:date="2019-09-24T11:26: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662"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663"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664"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客户编号</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665"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666"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1.指各金融机构为统一管理，根据既定规则生成并分配给客户的一个编码。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667"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trPrChange w:id="6667" w:author="user" w:date="2019-09-24T11:26: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668"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5</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669"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670"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客户名称</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671"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672"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673"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trPrChange w:id="6673" w:author="user" w:date="2019-09-24T11:26: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674"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6</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675"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676"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客户类型</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677"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1!n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678"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1.指与金融机构间建立业务关系对象的类型。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2.根据与金融机构间建立业务关系对象的性质分为单位客户和个人客户。数据更新频率为月度。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 单位客户</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1 个人客户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679"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trPrChange w:id="6679" w:author="user" w:date="2019-09-24T11:26: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680"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7</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681"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682"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客户证件类型</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683"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684"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2.按记录在国家授权部门颁发给客户的证件上记载的证件类型采集，若客户为个人，证件类型为身份证、军官证、护照等</w:t>
            </w:r>
            <w:ins w:id="6685" w:author="user" w:date="2019-10-24T14:16:00Z">
              <w:r>
                <w:rPr>
                  <w:rFonts w:hint="eastAsia" w:ascii="仿宋_GB2312" w:hAnsi="仿宋_GB2312" w:cs="仿宋_GB2312"/>
                  <w:color w:val="000000"/>
                  <w:sz w:val="21"/>
                  <w:szCs w:val="21"/>
                  <w:lang w:eastAsia="zh-CN"/>
                </w:rPr>
                <w:t>，户口</w:t>
              </w:r>
            </w:ins>
            <w:ins w:id="6686" w:author="user" w:date="2019-10-24T14:16:00Z">
              <w:r>
                <w:rPr>
                  <w:rFonts w:ascii="仿宋_GB2312" w:hAnsi="仿宋_GB2312" w:cs="仿宋_GB2312"/>
                  <w:color w:val="000000"/>
                  <w:sz w:val="21"/>
                  <w:szCs w:val="21"/>
                  <w:lang w:eastAsia="zh-CN"/>
                </w:rPr>
                <w:t>簿和临时身份证请</w:t>
              </w:r>
            </w:ins>
            <w:ins w:id="6687" w:author="user" w:date="2019-10-24T14:16:00Z">
              <w:r>
                <w:rPr>
                  <w:rFonts w:hint="eastAsia" w:ascii="仿宋_GB2312" w:hAnsi="仿宋_GB2312" w:cs="仿宋_GB2312"/>
                  <w:color w:val="000000"/>
                  <w:sz w:val="21"/>
                  <w:szCs w:val="21"/>
                  <w:lang w:eastAsia="zh-CN"/>
                </w:rPr>
                <w:t>选择03居民</w:t>
              </w:r>
            </w:ins>
            <w:ins w:id="6688" w:author="user" w:date="2019-10-24T14:16: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；若客户为非个人，证件类型为统一社会信用代码、组织机构代码等。数据更新的频率为月度。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6689" w:author="user" w:date="2019-10-24T14:16: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6690" w:author="user" w:date="2019-10-24T14:16:00Z">
              <w:r>
                <w:rPr>
                  <w:rFonts w:hint="eastAsia" w:ascii="仿宋_GB2312" w:hAnsi="仿宋_GB2312" w:cs="仿宋_GB2312"/>
                  <w:color w:val="000000"/>
                  <w:sz w:val="21"/>
                  <w:szCs w:val="21"/>
                  <w:lang w:eastAsia="zh-CN"/>
                </w:rPr>
                <w:t>99其他</w:t>
              </w:r>
            </w:ins>
            <w:ins w:id="6691" w:author="user" w:date="2019-10-24T14:16: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692"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trPrChange w:id="6692" w:author="user" w:date="2019-09-24T11:26: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693"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8</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694"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695"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客户证件号码</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696"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697"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numPr>
                <w:ilvl w:val="0"/>
                <w:numId w:val="11"/>
              </w:num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指客户在开立账户或办理业务时使用的有效证件的编号。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2.按记录在国家授权部门颁发给客户的证件上记载的唯一标识身份的编码。数据更新的频率为月度。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6698" w:author="罗斌" w:date="2019-10-30T16:39:00Z">
              <w:r>
                <w:rPr>
                  <w:rFonts w:hint="eastAsia" w:ascii="仿宋_GB2312" w:hAnsi="仿宋_GB2312" w:cs="仿宋_GB2312"/>
                  <w:color w:val="000000"/>
                  <w:sz w:val="21"/>
                  <w:szCs w:val="21"/>
                  <w:lang w:eastAsia="zh-CN"/>
                </w:rPr>
                <w:delText>7</w:delText>
              </w:r>
            </w:del>
            <w:ins w:id="6699" w:author="罗斌" w:date="2019-10-30T16:39: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700"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90" w:hRule="atLeast"/>
          <w:trPrChange w:id="6700" w:author="user" w:date="2019-09-24T11:26:00Z">
            <w:trPr>
              <w:trHeight w:val="9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701"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9</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702"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703"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授信合同编号</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704"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705"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1.指金融机构向客户直接提供资金支持，或对客户在有关经济活动中的信用向第三方作出保证的合同编号。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6706" w:author="user" w:date="2019-10-23T11:12:00Z">
              <w:r>
                <w:rPr>
                  <w:rFonts w:hint="eastAsia" w:ascii="仿宋_GB2312" w:hAnsi="仿宋_GB2312" w:cs="仿宋_GB2312"/>
                  <w:color w:val="000000"/>
                  <w:sz w:val="21"/>
                  <w:szCs w:val="21"/>
                  <w:lang w:eastAsia="zh-CN"/>
                </w:rPr>
                <w:t>若为</w:t>
              </w:r>
            </w:ins>
            <w:ins w:id="6707" w:author="user" w:date="2019-10-23T11:12:00Z">
              <w:r>
                <w:rPr>
                  <w:rFonts w:ascii="仿宋_GB2312" w:hAnsi="仿宋_GB2312" w:cs="仿宋_GB2312"/>
                  <w:color w:val="000000"/>
                  <w:sz w:val="21"/>
                  <w:szCs w:val="21"/>
                  <w:lang w:eastAsia="zh-CN"/>
                </w:rPr>
                <w:t>委托贷款</w:t>
              </w:r>
            </w:ins>
            <w:ins w:id="6708" w:author="user" w:date="2019-10-23T11:12:00Z">
              <w:r>
                <w:rPr>
                  <w:rFonts w:hint="eastAsia" w:ascii="仿宋_GB2312" w:hAnsi="仿宋_GB2312" w:cs="仿宋_GB2312"/>
                  <w:color w:val="000000"/>
                  <w:sz w:val="21"/>
                  <w:szCs w:val="21"/>
                  <w:lang w:eastAsia="zh-CN"/>
                </w:rPr>
                <w:t>无需</w:t>
              </w:r>
            </w:ins>
            <w:ins w:id="6709" w:author="user" w:date="2019-10-23T11:12:00Z">
              <w:r>
                <w:rPr>
                  <w:rFonts w:ascii="仿宋_GB2312" w:hAnsi="仿宋_GB2312" w:cs="仿宋_GB2312"/>
                  <w:color w:val="000000"/>
                  <w:sz w:val="21"/>
                  <w:szCs w:val="21"/>
                  <w:lang w:eastAsia="zh-CN"/>
                </w:rPr>
                <w:t>填写，该字段为空。</w:t>
              </w:r>
            </w:ins>
            <w:r>
              <w:rPr>
                <w:rFonts w:hint="eastAsia" w:ascii="仿宋_GB2312" w:hAnsi="仿宋_GB2312" w:cs="仿宋_GB2312"/>
                <w:color w:val="000000"/>
                <w:sz w:val="21"/>
                <w:szCs w:val="21"/>
                <w:lang w:eastAsia="zh-CN"/>
              </w:rPr>
              <w:t>授信合同编号一般由商业银行机构编码和授信合同编号构成，商业银行机构编码应按《金融机构编码》（JR/T 0124）规定。一家商业银行应保证授信合同编号的唯一性。数据更新的频率为月度。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711"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4086" w:hRule="atLeast"/>
          <w:del w:id="6710" w:author="user" w:date="2019-09-24T11:26:00Z"/>
          <w:trPrChange w:id="6711" w:author="user" w:date="2019-09-24T11:26:00Z">
            <w:trPr>
              <w:trHeight w:val="4086"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712"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del w:id="6713" w:author="user" w:date="2019-09-24T11:26:00Z"/>
                <w:rFonts w:ascii="仿宋_GB2312" w:hAnsi="仿宋_GB2312" w:cs="仿宋_GB2312"/>
                <w:color w:val="000000"/>
                <w:sz w:val="21"/>
                <w:szCs w:val="21"/>
                <w:lang w:eastAsia="zh-CN"/>
              </w:rPr>
            </w:pPr>
            <w:del w:id="6714" w:author="user" w:date="2019-09-24T11:26:00Z">
              <w:r>
                <w:rPr>
                  <w:rFonts w:hint="eastAsia" w:ascii="仿宋_GB2312" w:hAnsi="仿宋_GB2312" w:cs="仿宋_GB2312"/>
                  <w:color w:val="000000"/>
                  <w:sz w:val="21"/>
                  <w:szCs w:val="21"/>
                  <w:lang w:eastAsia="zh-CN"/>
                </w:rPr>
                <w:delText>10</w:delText>
              </w:r>
            </w:del>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715"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del w:id="6716" w:author="user" w:date="2019-09-24T11:26:00Z"/>
                <w:rFonts w:ascii="仿宋_GB2312" w:hAnsi="仿宋_GB2312" w:cs="仿宋_GB2312"/>
                <w:color w:val="000000"/>
                <w:sz w:val="21"/>
                <w:szCs w:val="21"/>
                <w:lang w:eastAsia="zh-CN"/>
              </w:rPr>
            </w:pPr>
            <w:del w:id="6717" w:author="user" w:date="2019-09-24T11:26:00Z">
              <w:r>
                <w:rPr>
                  <w:rFonts w:hint="eastAsia" w:ascii="仿宋_GB2312" w:hAnsi="仿宋_GB2312" w:cs="仿宋_GB2312"/>
                  <w:color w:val="000000"/>
                  <w:sz w:val="21"/>
                  <w:szCs w:val="21"/>
                  <w:lang w:eastAsia="zh-CN"/>
                </w:rPr>
                <w:delText>--</w:delText>
              </w:r>
            </w:del>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718"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spacing w:line="2400" w:lineRule="auto"/>
              <w:jc w:val="center"/>
              <w:rPr>
                <w:del w:id="6719" w:author="user" w:date="2019-09-24T11:26:00Z"/>
                <w:rFonts w:ascii="仿宋_GB2312" w:hAnsi="仿宋_GB2312" w:cs="仿宋_GB2312"/>
                <w:color w:val="000000"/>
                <w:sz w:val="21"/>
                <w:szCs w:val="21"/>
              </w:rPr>
            </w:pPr>
            <w:del w:id="6720" w:author="user" w:date="2019-09-24T11:26:00Z">
              <w:r>
                <w:rPr>
                  <w:rFonts w:hint="eastAsia" w:ascii="仿宋_GB2312" w:hAnsi="仿宋_GB2312" w:cs="仿宋_GB2312"/>
                  <w:color w:val="000000"/>
                  <w:sz w:val="21"/>
                  <w:szCs w:val="21"/>
                </w:rPr>
                <w:delText>担保合同编号</w:delText>
              </w:r>
            </w:del>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721"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del w:id="6722" w:author="user" w:date="2019-09-24T11:26:00Z"/>
                <w:rFonts w:ascii="仿宋_GB2312" w:hAnsi="仿宋_GB2312" w:cs="仿宋_GB2312"/>
                <w:color w:val="000000"/>
                <w:sz w:val="21"/>
                <w:szCs w:val="21"/>
              </w:rPr>
            </w:pPr>
            <w:del w:id="6723" w:author="user" w:date="2019-09-24T11:26:00Z">
              <w:r>
                <w:rPr>
                  <w:rFonts w:hint="eastAsia" w:ascii="仿宋_GB2312" w:hAnsi="仿宋_GB2312" w:cs="仿宋_GB2312"/>
                  <w:color w:val="000000"/>
                  <w:sz w:val="21"/>
                  <w:szCs w:val="21"/>
                </w:rPr>
                <w:delText>anc2..40</w:delText>
              </w:r>
            </w:del>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724"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rPr>
                <w:del w:id="6725" w:author="user" w:date="2019-09-24T11:26:00Z"/>
                <w:rFonts w:ascii="仿宋_GB2312" w:hAnsi="仿宋_GB2312" w:cs="仿宋_GB2312"/>
                <w:color w:val="000000"/>
                <w:sz w:val="21"/>
                <w:szCs w:val="21"/>
              </w:rPr>
            </w:pPr>
            <w:del w:id="6726" w:author="user" w:date="2019-09-24T11:26:00Z">
              <w:r>
                <w:rPr>
                  <w:rFonts w:hint="eastAsia" w:ascii="仿宋_GB2312" w:hAnsi="仿宋_GB2312" w:cs="仿宋_GB2312"/>
                  <w:color w:val="000000"/>
                  <w:sz w:val="21"/>
                  <w:szCs w:val="21"/>
                  <w:lang w:eastAsia="zh-CN"/>
                </w:rPr>
                <w:delText>1.指担保合同的编号。是为促使债务人履行其债务，保障债权人的债权得以实现，而在债权人（同时也是担保权人）和债务人之间，或在债权人、债务人和第三人（即担保人）之间协商形成的，当债务人不履行或无法履行债务时，以一定方式保证债权人债权得以实现的协议的编号。</w:delText>
              </w:r>
            </w:del>
            <w:del w:id="6727" w:author="user" w:date="2019-09-24T11:26:00Z">
              <w:r>
                <w:rPr>
                  <w:rFonts w:hint="eastAsia" w:ascii="仿宋_GB2312" w:hAnsi="仿宋_GB2312" w:cs="仿宋_GB2312"/>
                  <w:color w:val="000000"/>
                  <w:sz w:val="21"/>
                  <w:szCs w:val="21"/>
                  <w:lang w:eastAsia="zh-CN"/>
                </w:rPr>
                <w:br w:type="textWrapping"/>
              </w:r>
            </w:del>
            <w:del w:id="6728" w:author="user" w:date="2019-09-24T11:26:00Z">
              <w:r>
                <w:rPr>
                  <w:rFonts w:hint="eastAsia" w:ascii="仿宋_GB2312" w:hAnsi="仿宋_GB2312" w:cs="仿宋_GB2312"/>
                  <w:color w:val="000000"/>
                  <w:sz w:val="21"/>
                  <w:szCs w:val="21"/>
                  <w:lang w:eastAsia="zh-CN"/>
                </w:rPr>
                <w:delText>2.担保合同编号一般由商业银行机构编码和担保合同编号构成，商业银行机构编码应按《金融机构编码》（JR/T 0124）规定。一家商业银行应保证担保合同编号的唯一性。数据更新的频率为月度。</w:delText>
              </w:r>
            </w:del>
            <w:del w:id="6729" w:author="user" w:date="2019-09-24T11:26:00Z">
              <w:r>
                <w:rPr>
                  <w:rFonts w:hint="eastAsia" w:ascii="仿宋_GB2312" w:hAnsi="仿宋_GB2312" w:cs="仿宋_GB2312"/>
                  <w:color w:val="000000"/>
                  <w:sz w:val="21"/>
                  <w:szCs w:val="21"/>
                  <w:lang w:eastAsia="zh-CN"/>
                </w:rPr>
                <w:br w:type="textWrapping"/>
              </w:r>
            </w:del>
            <w:del w:id="6730" w:author="user" w:date="2019-09-24T11:26:00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731"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968" w:hRule="atLeast"/>
          <w:trPrChange w:id="6731" w:author="user" w:date="2019-09-24T11:26:00Z">
            <w:trPr>
              <w:trHeight w:val="968"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732"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rFonts w:ascii="仿宋_GB2312" w:hAnsi="仿宋_GB2312" w:cs="仿宋_GB2312"/>
                <w:color w:val="000000"/>
                <w:sz w:val="21"/>
                <w:szCs w:val="21"/>
                <w:lang w:eastAsia="zh-CN"/>
              </w:rPr>
            </w:pPr>
            <w:del w:id="6733" w:author="user" w:date="2019-09-24T11:27:00Z">
              <w:r>
                <w:rPr>
                  <w:rFonts w:hint="eastAsia" w:ascii="仿宋_GB2312" w:hAnsi="仿宋_GB2312" w:cs="仿宋_GB2312"/>
                  <w:color w:val="000000"/>
                  <w:sz w:val="21"/>
                  <w:szCs w:val="21"/>
                  <w:lang w:eastAsia="zh-CN"/>
                </w:rPr>
                <w:delText>11</w:delText>
              </w:r>
            </w:del>
            <w:ins w:id="6734" w:author="user" w:date="2019-09-24T11:27:00Z">
              <w:r>
                <w:rPr>
                  <w:rFonts w:hint="eastAsia" w:ascii="仿宋_GB2312" w:hAnsi="仿宋_GB2312" w:cs="仿宋_GB2312"/>
                  <w:color w:val="000000"/>
                  <w:sz w:val="21"/>
                  <w:szCs w:val="21"/>
                  <w:lang w:eastAsia="zh-CN"/>
                </w:rPr>
                <w:t>1</w:t>
              </w:r>
            </w:ins>
            <w:ins w:id="6735" w:author="user" w:date="2019-09-24T11:27:00Z">
              <w:r>
                <w:rPr>
                  <w:rFonts w:ascii="仿宋_GB2312" w:hAnsi="仿宋_GB2312" w:cs="仿宋_GB2312"/>
                  <w:color w:val="000000"/>
                  <w:sz w:val="21"/>
                  <w:szCs w:val="21"/>
                  <w:lang w:eastAsia="zh-CN"/>
                </w:rPr>
                <w:t>0</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736"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737"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hint="eastAsia" w:ascii="仿宋_GB2312" w:hAnsi="仿宋_GB2312" w:eastAsia="仿宋_GB2312" w:cs="仿宋_GB2312"/>
                <w:color w:val="000000"/>
                <w:sz w:val="21"/>
                <w:szCs w:val="21"/>
                <w:lang w:eastAsia="zh-CN"/>
              </w:rPr>
            </w:pPr>
            <w:r>
              <w:rPr>
                <w:rFonts w:hint="eastAsia" w:ascii="仿宋_GB2312" w:hAnsi="仿宋_GB2312" w:cs="仿宋_GB2312"/>
                <w:color w:val="000000"/>
                <w:sz w:val="21"/>
                <w:szCs w:val="21"/>
              </w:rPr>
              <w:t>产品</w:t>
            </w:r>
            <w:del w:id="6738" w:author="oauser" w:date="2019-12-05T15:08:21Z">
              <w:r>
                <w:rPr>
                  <w:rFonts w:hint="eastAsia" w:ascii="仿宋_GB2312" w:hAnsi="仿宋_GB2312" w:cs="仿宋_GB2312"/>
                  <w:color w:val="000000"/>
                  <w:sz w:val="21"/>
                  <w:szCs w:val="21"/>
                </w:rPr>
                <w:delText>类别</w:delText>
              </w:r>
            </w:del>
            <w:ins w:id="6739" w:author="oauser" w:date="2019-12-05T15:08:21Z">
              <w:r>
                <w:rPr>
                  <w:rFonts w:hint="eastAsia" w:ascii="仿宋_GB2312" w:hAnsi="仿宋_GB2312" w:cs="仿宋_GB2312"/>
                  <w:color w:val="000000"/>
                  <w:sz w:val="21"/>
                  <w:szCs w:val="21"/>
                  <w:lang w:eastAsia="zh-CN"/>
                </w:rPr>
                <w:t>细项</w:t>
              </w:r>
            </w:ins>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740"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an3..</w:t>
            </w:r>
            <w:del w:id="6741" w:author="user" w:date="2019-09-26T15:01:00Z">
              <w:r>
                <w:rPr>
                  <w:rFonts w:hint="eastAsia" w:ascii="仿宋_GB2312" w:hAnsi="仿宋_GB2312" w:cs="仿宋_GB2312"/>
                  <w:color w:val="000000"/>
                  <w:sz w:val="21"/>
                  <w:szCs w:val="21"/>
                </w:rPr>
                <w:delText>7</w:delText>
              </w:r>
            </w:del>
            <w:ins w:id="6742" w:author="user" w:date="2019-09-26T15:01:00Z">
              <w:r>
                <w:rPr>
                  <w:rFonts w:ascii="仿宋_GB2312" w:hAnsi="仿宋_GB2312" w:cs="仿宋_GB2312"/>
                  <w:color w:val="000000"/>
                  <w:sz w:val="21"/>
                  <w:szCs w:val="21"/>
                </w:rPr>
                <w:t>10</w:t>
              </w:r>
            </w:ins>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743"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1.指根据契约特征的分类。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2.包含再贷款、普通贷款、拆借和透支等。数据更新的频率为月度。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6744" w:author="user" w:date="2019-09-23T17:25: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F01 再贷款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 普通贷款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 消费贷款</w:t>
            </w:r>
            <w:del w:id="6745" w:author="user" w:date="2019-09-23T17:24:00Z">
              <w:r>
                <w:rPr>
                  <w:rFonts w:hint="eastAsia" w:ascii="仿宋_GB2312" w:hAnsi="仿宋_GB2312" w:cs="仿宋_GB2312"/>
                  <w:color w:val="000000"/>
                  <w:sz w:val="21"/>
                  <w:szCs w:val="21"/>
                  <w:lang w:eastAsia="zh-CN"/>
                </w:rPr>
                <w:br w:type="textWrapping"/>
              </w:r>
            </w:del>
            <w:del w:id="6746" w:author="user" w:date="2019-09-23T17:24:00Z">
              <w:r>
                <w:rPr>
                  <w:rFonts w:hint="eastAsia" w:ascii="仿宋_GB2312" w:hAnsi="仿宋_GB2312" w:cs="仿宋_GB2312"/>
                  <w:color w:val="000000"/>
                  <w:sz w:val="21"/>
                  <w:szCs w:val="21"/>
                  <w:lang w:eastAsia="zh-CN"/>
                </w:rPr>
                <w:delText xml:space="preserve">F0211 个人购房贷款 </w:delText>
              </w:r>
            </w:del>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w:t>
            </w:r>
            <w:del w:id="6747" w:author="user" w:date="2019-09-23T17:24:00Z">
              <w:r>
                <w:rPr>
                  <w:rFonts w:hint="eastAsia" w:ascii="仿宋_GB2312" w:hAnsi="仿宋_GB2312" w:cs="仿宋_GB2312"/>
                  <w:color w:val="000000"/>
                  <w:sz w:val="21"/>
                  <w:szCs w:val="21"/>
                  <w:lang w:eastAsia="zh-CN"/>
                </w:rPr>
                <w:delText>1</w:delText>
              </w:r>
            </w:del>
            <w:r>
              <w:rPr>
                <w:rFonts w:hint="eastAsia" w:ascii="仿宋_GB2312" w:hAnsi="仿宋_GB2312" w:cs="仿宋_GB2312"/>
                <w:color w:val="000000"/>
                <w:sz w:val="21"/>
                <w:szCs w:val="21"/>
                <w:lang w:eastAsia="zh-CN"/>
              </w:rPr>
              <w:t xml:space="preserve"> 个人住房贷款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F02111</w:t>
            </w:r>
            <w:del w:id="6748" w:author="user" w:date="2019-09-23T17:24:00Z">
              <w:r>
                <w:rPr>
                  <w:rFonts w:hint="eastAsia" w:ascii="仿宋_GB2312" w:hAnsi="仿宋_GB2312" w:cs="仿宋_GB2312"/>
                  <w:color w:val="000000"/>
                  <w:sz w:val="21"/>
                  <w:szCs w:val="21"/>
                  <w:lang w:eastAsia="zh-CN"/>
                </w:rPr>
                <w:delText>1</w:delText>
              </w:r>
            </w:del>
            <w:r>
              <w:rPr>
                <w:rFonts w:hint="eastAsia" w:ascii="仿宋_GB2312" w:hAnsi="仿宋_GB2312" w:cs="仿宋_GB2312"/>
                <w:color w:val="000000"/>
                <w:sz w:val="21"/>
                <w:szCs w:val="21"/>
                <w:lang w:eastAsia="zh-CN"/>
              </w:rPr>
              <w:t xml:space="preserve">  新建房贷款 </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w:t>
            </w:r>
            <w:del w:id="6749" w:author="user" w:date="2019-09-23T17:24:00Z">
              <w:r>
                <w:rPr>
                  <w:rFonts w:hint="eastAsia" w:ascii="仿宋_GB2312" w:hAnsi="仿宋_GB2312" w:cs="仿宋_GB2312"/>
                  <w:color w:val="000000"/>
                  <w:sz w:val="21"/>
                  <w:szCs w:val="21"/>
                  <w:lang w:eastAsia="zh-CN"/>
                </w:rPr>
                <w:delText>1</w:delText>
              </w:r>
            </w:del>
            <w:r>
              <w:rPr>
                <w:rFonts w:hint="eastAsia" w:ascii="仿宋_GB2312" w:hAnsi="仿宋_GB2312" w:cs="仿宋_GB2312"/>
                <w:color w:val="000000"/>
                <w:sz w:val="21"/>
                <w:szCs w:val="21"/>
                <w:lang w:eastAsia="zh-CN"/>
              </w:rPr>
              <w:t>2  再交易房贷款</w:t>
            </w:r>
            <w:del w:id="6750" w:author="user" w:date="2019-09-23T17:25:00Z">
              <w:r>
                <w:rPr>
                  <w:rFonts w:hint="eastAsia" w:ascii="仿宋_GB2312" w:hAnsi="仿宋_GB2312" w:cs="仿宋_GB2312"/>
                  <w:color w:val="000000"/>
                  <w:sz w:val="21"/>
                  <w:szCs w:val="21"/>
                  <w:lang w:eastAsia="zh-CN"/>
                </w:rPr>
                <w:br w:type="textWrapping"/>
              </w:r>
            </w:del>
            <w:del w:id="6751" w:author="user" w:date="2019-09-23T17:25:00Z">
              <w:r>
                <w:rPr>
                  <w:rFonts w:hint="eastAsia" w:ascii="仿宋_GB2312" w:hAnsi="仿宋_GB2312" w:cs="仿宋_GB2312"/>
                  <w:color w:val="000000"/>
                  <w:sz w:val="21"/>
                  <w:szCs w:val="21"/>
                  <w:lang w:eastAsia="zh-CN"/>
                </w:rPr>
                <w:delText>F02112 个人商业用房贷款</w:delText>
              </w:r>
            </w:del>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F0212 个人汽车消费贷款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 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 国家助学贷款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F021311高校政策性助学贷款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F021312生源地政策性助学贷款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F021313其他政策性助学贷款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 一般商业性助学贷款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F021321高校商业助学贷款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F021322生源地商业助学贷款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F021323其他商业助学贷款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F0219 其他消费贷款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F022 经营贷款</w:t>
            </w:r>
          </w:p>
          <w:p>
            <w:pPr>
              <w:spacing w:line="240" w:lineRule="auto"/>
              <w:jc w:val="both"/>
              <w:rPr>
                <w:ins w:id="6752" w:author="user" w:date="2019-09-23T17:25:00Z"/>
                <w:rFonts w:ascii="仿宋_GB2312" w:hAnsi="仿宋_GB2312" w:cs="仿宋_GB2312"/>
                <w:color w:val="000000"/>
                <w:sz w:val="21"/>
                <w:szCs w:val="21"/>
                <w:lang w:eastAsia="zh-CN"/>
              </w:rPr>
            </w:pPr>
            <w:ins w:id="6753" w:author="user" w:date="2019-09-23T17:25:00Z">
              <w:r>
                <w:rPr>
                  <w:rFonts w:hint="eastAsia" w:ascii="仿宋_GB2312" w:hAnsi="仿宋_GB2312" w:cs="仿宋_GB2312"/>
                  <w:color w:val="000000"/>
                  <w:sz w:val="21"/>
                  <w:szCs w:val="21"/>
                  <w:lang w:eastAsia="zh-CN"/>
                </w:rPr>
                <w:t>F0221 个人商业用房贷款</w:t>
              </w:r>
            </w:ins>
          </w:p>
          <w:p>
            <w:pPr>
              <w:spacing w:line="240" w:lineRule="auto"/>
              <w:jc w:val="both"/>
              <w:rPr>
                <w:rFonts w:ascii="仿宋_GB2312" w:hAnsi="仿宋_GB2312" w:cs="仿宋_GB2312"/>
                <w:color w:val="000000"/>
                <w:sz w:val="21"/>
                <w:szCs w:val="21"/>
                <w:lang w:eastAsia="zh-CN"/>
              </w:rPr>
            </w:pPr>
            <w:ins w:id="6754" w:author="user" w:date="2019-09-23T17:25:00Z">
              <w:r>
                <w:rPr>
                  <w:rFonts w:hint="eastAsia" w:ascii="仿宋_GB2312" w:hAnsi="仿宋_GB2312" w:cs="仿宋_GB2312"/>
                  <w:color w:val="000000"/>
                  <w:sz w:val="21"/>
                  <w:szCs w:val="21"/>
                  <w:lang w:eastAsia="zh-CN"/>
                </w:rPr>
                <w:t>F0222</w:t>
              </w:r>
            </w:ins>
            <w:ins w:id="6755" w:author="user" w:date="2019-09-23T17:25:00Z">
              <w:r>
                <w:rPr>
                  <w:rFonts w:ascii="仿宋_GB2312" w:hAnsi="仿宋_GB2312" w:cs="仿宋_GB2312"/>
                  <w:color w:val="000000"/>
                  <w:sz w:val="21"/>
                  <w:szCs w:val="21"/>
                  <w:lang w:eastAsia="zh-CN"/>
                </w:rPr>
                <w:t xml:space="preserve"> </w:t>
              </w:r>
            </w:ins>
            <w:ins w:id="6756" w:author="user" w:date="2019-09-23T17:25:00Z">
              <w:r>
                <w:rPr>
                  <w:rFonts w:hint="eastAsia" w:ascii="仿宋_GB2312" w:hAnsi="仿宋_GB2312" w:cs="仿宋_GB2312"/>
                  <w:color w:val="000000"/>
                  <w:sz w:val="21"/>
                  <w:szCs w:val="21"/>
                  <w:lang w:eastAsia="zh-CN"/>
                </w:rPr>
                <w:t>其他经营贷款</w:t>
              </w:r>
            </w:ins>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 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 项目贷款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F023101 基本建设贷款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F023102 技术改造贷款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F023103 科技开发贷款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F023104 商业网点贷款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F023105 地产开发贷款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F0231051 政府土地储备机构贷款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 房产开发贷款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F0231061住房开发贷款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F02310611保障性住房开发贷款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F0231062商业用房开发贷款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F0231063其他房产开发贷款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F023199其他项目贷款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 一般固定资产贷款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 企业购房贷款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F0232011 商业用房贷款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F0232012 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   机关团体购房贷款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F0232021  机关团体商业用房贷款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F0232022  机关团体住房贷款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F023299  其他一般固定资产贷款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F03 拆借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 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F041 账户透支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F042 贷记卡透支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F043 准贷记卡透支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 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F051 承兑垫款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F052 担保垫款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F053 信用证垫款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F059 其他垫款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 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F061 债券回购/返售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F062 票据回购/返售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F063 贷款回购/返售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F064 股票及其他股权回购/返售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F065 黄金回购/返售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F069 其他资产回购/返售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 黄金、证券借贷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F071 债券借贷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F072 票据借贷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F073 股票及其他股权借贷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F074 黄金借贷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F079 其他资产借贷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 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F081 国际贸易融资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F082 国内贸易融资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F09 融资租赁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F10 打包信贷受让资产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F11 转贷款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F12 并购贷款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F99 其他贷款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757"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803" w:hRule="atLeast"/>
          <w:trPrChange w:id="6757" w:author="user" w:date="2019-09-24T11:26:00Z">
            <w:trPr>
              <w:trHeight w:val="3803"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758"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rFonts w:ascii="仿宋_GB2312" w:hAnsi="仿宋_GB2312" w:cs="仿宋_GB2312"/>
                <w:color w:val="000000"/>
                <w:sz w:val="21"/>
                <w:szCs w:val="21"/>
                <w:lang w:eastAsia="zh-CN"/>
              </w:rPr>
            </w:pPr>
            <w:del w:id="6759" w:author="user" w:date="2019-09-24T11:27:00Z">
              <w:r>
                <w:rPr>
                  <w:rFonts w:hint="eastAsia" w:ascii="仿宋_GB2312" w:hAnsi="仿宋_GB2312" w:cs="仿宋_GB2312"/>
                  <w:color w:val="000000"/>
                  <w:sz w:val="21"/>
                  <w:szCs w:val="21"/>
                  <w:lang w:eastAsia="zh-CN"/>
                </w:rPr>
                <w:delText>12</w:delText>
              </w:r>
            </w:del>
            <w:ins w:id="6760" w:author="user" w:date="2019-09-24T11:27:00Z">
              <w:r>
                <w:rPr>
                  <w:rFonts w:hint="eastAsia" w:ascii="仿宋_GB2312" w:hAnsi="仿宋_GB2312" w:cs="仿宋_GB2312"/>
                  <w:color w:val="000000"/>
                  <w:sz w:val="21"/>
                  <w:szCs w:val="21"/>
                  <w:lang w:eastAsia="zh-CN"/>
                </w:rPr>
                <w:t>1</w:t>
              </w:r>
            </w:ins>
            <w:ins w:id="6761" w:author="user" w:date="2019-09-24T11:27:00Z">
              <w:r>
                <w:rPr>
                  <w:rFonts w:ascii="仿宋_GB2312" w:hAnsi="仿宋_GB2312" w:cs="仿宋_GB2312"/>
                  <w:color w:val="000000"/>
                  <w:sz w:val="21"/>
                  <w:szCs w:val="21"/>
                  <w:lang w:eastAsia="zh-CN"/>
                </w:rPr>
                <w:t>1</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762"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763"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币种</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764"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765"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766"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1280" w:hRule="atLeast"/>
          <w:trPrChange w:id="6766" w:author="user" w:date="2019-09-24T11:26:00Z">
            <w:trPr>
              <w:trHeight w:val="128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767"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rFonts w:ascii="仿宋_GB2312" w:hAnsi="仿宋_GB2312" w:cs="仿宋_GB2312"/>
                <w:color w:val="000000"/>
                <w:sz w:val="21"/>
                <w:szCs w:val="21"/>
                <w:lang w:eastAsia="zh-CN"/>
              </w:rPr>
            </w:pPr>
            <w:del w:id="6768" w:author="user" w:date="2019-09-24T11:27:00Z">
              <w:r>
                <w:rPr>
                  <w:rFonts w:hint="eastAsia" w:ascii="仿宋_GB2312" w:hAnsi="仿宋_GB2312" w:cs="仿宋_GB2312"/>
                  <w:color w:val="000000"/>
                  <w:sz w:val="21"/>
                  <w:szCs w:val="21"/>
                  <w:lang w:eastAsia="zh-CN"/>
                </w:rPr>
                <w:delText>13</w:delText>
              </w:r>
            </w:del>
            <w:ins w:id="6769" w:author="user" w:date="2019-09-24T11:27:00Z">
              <w:r>
                <w:rPr>
                  <w:rFonts w:hint="eastAsia" w:ascii="仿宋_GB2312" w:hAnsi="仿宋_GB2312" w:cs="仿宋_GB2312"/>
                  <w:color w:val="000000"/>
                  <w:sz w:val="21"/>
                  <w:szCs w:val="21"/>
                  <w:lang w:eastAsia="zh-CN"/>
                </w:rPr>
                <w:t>1</w:t>
              </w:r>
            </w:ins>
            <w:ins w:id="6770" w:author="user" w:date="2019-09-24T11:27:00Z">
              <w:r>
                <w:rPr>
                  <w:rFonts w:ascii="仿宋_GB2312" w:hAnsi="仿宋_GB2312" w:cs="仿宋_GB2312"/>
                  <w:color w:val="000000"/>
                  <w:sz w:val="21"/>
                  <w:szCs w:val="21"/>
                  <w:lang w:eastAsia="zh-CN"/>
                </w:rPr>
                <w:t>2</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771"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772"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贷款合同金额</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773"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774"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1.指贷款合同签订的合同金额。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3.值域：贷款合同金额＞0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775"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1760" w:hRule="atLeast"/>
          <w:trPrChange w:id="6775" w:author="user" w:date="2019-09-24T11:26:00Z">
            <w:trPr>
              <w:trHeight w:val="176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776"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rFonts w:ascii="仿宋_GB2312" w:hAnsi="仿宋_GB2312" w:cs="仿宋_GB2312"/>
                <w:color w:val="000000"/>
                <w:sz w:val="21"/>
                <w:szCs w:val="21"/>
                <w:lang w:eastAsia="zh-CN"/>
              </w:rPr>
            </w:pPr>
            <w:del w:id="6777" w:author="user" w:date="2019-09-24T11:27:00Z">
              <w:r>
                <w:rPr>
                  <w:rFonts w:hint="eastAsia" w:ascii="仿宋_GB2312" w:hAnsi="仿宋_GB2312" w:cs="仿宋_GB2312"/>
                  <w:color w:val="000000"/>
                  <w:sz w:val="21"/>
                  <w:szCs w:val="21"/>
                  <w:lang w:eastAsia="zh-CN"/>
                </w:rPr>
                <w:delText>14</w:delText>
              </w:r>
            </w:del>
            <w:ins w:id="6778" w:author="user" w:date="2019-09-24T11:27:00Z">
              <w:r>
                <w:rPr>
                  <w:rFonts w:hint="eastAsia" w:ascii="仿宋_GB2312" w:hAnsi="仿宋_GB2312" w:cs="仿宋_GB2312"/>
                  <w:color w:val="000000"/>
                  <w:sz w:val="21"/>
                  <w:szCs w:val="21"/>
                  <w:lang w:eastAsia="zh-CN"/>
                </w:rPr>
                <w:t>1</w:t>
              </w:r>
            </w:ins>
            <w:ins w:id="6779" w:author="user" w:date="2019-09-24T11:27:00Z">
              <w:r>
                <w:rPr>
                  <w:rFonts w:ascii="仿宋_GB2312" w:hAnsi="仿宋_GB2312" w:cs="仿宋_GB2312"/>
                  <w:color w:val="000000"/>
                  <w:sz w:val="21"/>
                  <w:szCs w:val="21"/>
                  <w:lang w:eastAsia="zh-CN"/>
                </w:rPr>
                <w:t>3</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780"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781"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贷款实际投向</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782"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4!n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783"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1.指贷款合同上载明的实际用途。</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2.行业采用《国民经济行业分类》（GB/T 4754-2017）中的4位小类编码。境外贷款主体暂不填报实际投向行业。数据更新的频率为月度。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0111 稻谷种植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0112 小麦种植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9700 国际组织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9800 个人，借款人为境内个人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9900 境外，借款人为非居民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784"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trPrChange w:id="6784" w:author="user" w:date="2019-09-24T11:26: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Change w:id="6785" w:author="user" w:date="2019-09-24T11:26:00Z">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tcPrChange>
          </w:tcPr>
          <w:p>
            <w:pPr>
              <w:jc w:val="center"/>
              <w:textAlignment w:val="center"/>
              <w:rPr>
                <w:rFonts w:ascii="仿宋_GB2312" w:hAnsi="仿宋_GB2312" w:cs="仿宋_GB2312"/>
                <w:color w:val="000000"/>
                <w:sz w:val="21"/>
                <w:szCs w:val="21"/>
                <w:lang w:eastAsia="zh-CN"/>
              </w:rPr>
            </w:pPr>
            <w:del w:id="6786" w:author="user" w:date="2019-09-24T11:27:00Z">
              <w:r>
                <w:rPr>
                  <w:rFonts w:hint="eastAsia" w:ascii="仿宋_GB2312" w:hAnsi="仿宋_GB2312" w:cs="仿宋_GB2312"/>
                  <w:color w:val="000000"/>
                  <w:sz w:val="21"/>
                  <w:szCs w:val="21"/>
                  <w:lang w:eastAsia="zh-CN"/>
                </w:rPr>
                <w:delText>15</w:delText>
              </w:r>
            </w:del>
            <w:ins w:id="6787" w:author="user" w:date="2019-09-24T11:27:00Z">
              <w:r>
                <w:rPr>
                  <w:rFonts w:hint="eastAsia" w:ascii="仿宋_GB2312" w:hAnsi="仿宋_GB2312" w:cs="仿宋_GB2312"/>
                  <w:color w:val="000000"/>
                  <w:sz w:val="21"/>
                  <w:szCs w:val="21"/>
                  <w:lang w:eastAsia="zh-CN"/>
                </w:rPr>
                <w:t>1</w:t>
              </w:r>
            </w:ins>
            <w:ins w:id="6788" w:author="user" w:date="2019-09-24T11:27:00Z">
              <w:r>
                <w:rPr>
                  <w:rFonts w:ascii="仿宋_GB2312" w:hAnsi="仿宋_GB2312" w:cs="仿宋_GB2312"/>
                  <w:color w:val="000000"/>
                  <w:sz w:val="21"/>
                  <w:szCs w:val="21"/>
                  <w:lang w:eastAsia="zh-CN"/>
                </w:rPr>
                <w:t>4</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Change w:id="6789" w:author="user" w:date="2019-09-24T11:26:00Z">
              <w:tcPr>
                <w:tcW w:w="774"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Change w:id="6790" w:author="user" w:date="2019-09-24T11:26:00Z">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贷款用途</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Change w:id="6791" w:author="user" w:date="2019-09-24T11:26:00Z">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tcPrChange>
          </w:tcPr>
          <w:p>
            <w:pPr>
              <w:jc w:val="center"/>
              <w:rPr>
                <w:rFonts w:ascii="仿宋_GB2312" w:hAnsi="仿宋_GB2312" w:cs="仿宋_GB2312"/>
                <w:color w:val="000000"/>
                <w:sz w:val="21"/>
                <w:szCs w:val="21"/>
              </w:rPr>
            </w:pPr>
            <w:ins w:id="6792" w:author="user" w:date="2019-09-29T11:30:00Z">
              <w:r>
                <w:rPr>
                  <w:rFonts w:ascii="仿宋_GB2312" w:hAnsi="仿宋_GB2312" w:cs="仿宋_GB2312"/>
                  <w:color w:val="000000"/>
                  <w:sz w:val="21"/>
                  <w:szCs w:val="21"/>
                </w:rPr>
                <w:t>anc1...500</w:t>
              </w:r>
            </w:ins>
            <w:del w:id="6793" w:author="user" w:date="2019-09-29T11:30:00Z">
              <w:r>
                <w:rPr>
                  <w:rFonts w:hint="eastAsia" w:ascii="仿宋_GB2312" w:hAnsi="仿宋_GB2312" w:cs="仿宋_GB2312"/>
                  <w:color w:val="000000"/>
                  <w:sz w:val="21"/>
                  <w:szCs w:val="21"/>
                </w:rPr>
                <w:delText>anc1..100</w:delText>
              </w:r>
            </w:del>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Change w:id="6794" w:author="user" w:date="2019-09-24T11:26:00Z">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1.指贷款的实际用途。</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795"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2258" w:hRule="atLeast"/>
          <w:trPrChange w:id="6795" w:author="user" w:date="2019-09-24T11:26:00Z">
            <w:trPr>
              <w:trHeight w:val="2258" w:hRule="atLeast"/>
            </w:trPr>
          </w:trPrChange>
        </w:trPr>
        <w:tc>
          <w:tcPr>
            <w:tcW w:w="648" w:type="dxa"/>
            <w:shd w:val="clear" w:color="auto" w:fill="auto"/>
            <w:vAlign w:val="center"/>
            <w:tcPrChange w:id="6796" w:author="user" w:date="2019-09-24T11:26:00Z">
              <w:tcPr>
                <w:tcW w:w="648" w:type="dxa"/>
                <w:shd w:val="clear" w:color="auto" w:fill="auto"/>
                <w:vAlign w:val="center"/>
              </w:tcPr>
            </w:tcPrChange>
          </w:tcPr>
          <w:p>
            <w:pPr>
              <w:jc w:val="center"/>
              <w:textAlignment w:val="center"/>
              <w:rPr>
                <w:rFonts w:ascii="仿宋_GB2312" w:hAnsi="仿宋_GB2312" w:cs="仿宋_GB2312"/>
                <w:color w:val="000000"/>
                <w:sz w:val="21"/>
                <w:szCs w:val="21"/>
                <w:lang w:eastAsia="zh-CN"/>
              </w:rPr>
            </w:pPr>
            <w:del w:id="6797" w:author="user" w:date="2019-09-24T11:27:00Z">
              <w:r>
                <w:rPr>
                  <w:rFonts w:hint="eastAsia" w:ascii="仿宋_GB2312" w:hAnsi="仿宋_GB2312" w:cs="仿宋_GB2312"/>
                  <w:color w:val="000000"/>
                  <w:sz w:val="21"/>
                  <w:szCs w:val="21"/>
                  <w:lang w:eastAsia="zh-CN"/>
                </w:rPr>
                <w:delText>16</w:delText>
              </w:r>
            </w:del>
            <w:ins w:id="6798" w:author="user" w:date="2019-09-24T11:27:00Z">
              <w:r>
                <w:rPr>
                  <w:rFonts w:hint="eastAsia" w:ascii="仿宋_GB2312" w:hAnsi="仿宋_GB2312" w:cs="仿宋_GB2312"/>
                  <w:color w:val="000000"/>
                  <w:sz w:val="21"/>
                  <w:szCs w:val="21"/>
                  <w:lang w:eastAsia="zh-CN"/>
                </w:rPr>
                <w:t>1</w:t>
              </w:r>
            </w:ins>
            <w:ins w:id="6799" w:author="user" w:date="2019-09-24T11:27:00Z">
              <w:r>
                <w:rPr>
                  <w:rFonts w:ascii="仿宋_GB2312" w:hAnsi="仿宋_GB2312" w:cs="仿宋_GB2312"/>
                  <w:color w:val="000000"/>
                  <w:sz w:val="21"/>
                  <w:szCs w:val="21"/>
                  <w:lang w:eastAsia="zh-CN"/>
                </w:rPr>
                <w:t>5</w:t>
              </w:r>
            </w:ins>
          </w:p>
        </w:tc>
        <w:tc>
          <w:tcPr>
            <w:tcW w:w="774" w:type="dxa"/>
            <w:shd w:val="clear" w:color="auto" w:fill="auto"/>
            <w:vAlign w:val="center"/>
            <w:tcPrChange w:id="6800" w:author="user" w:date="2019-09-24T11:26:00Z">
              <w:tcPr>
                <w:tcW w:w="774" w:type="dxa"/>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Change w:id="6801" w:author="user" w:date="2019-09-24T11:26:00Z">
              <w:tcPr>
                <w:tcW w:w="1565" w:type="dxa"/>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合同起始日期</w:t>
            </w:r>
          </w:p>
        </w:tc>
        <w:tc>
          <w:tcPr>
            <w:tcW w:w="1138" w:type="dxa"/>
            <w:shd w:val="clear" w:color="auto" w:fill="FFFFFF"/>
            <w:vAlign w:val="center"/>
            <w:tcPrChange w:id="6802" w:author="user" w:date="2019-09-24T11:26:00Z">
              <w:tcPr>
                <w:tcW w:w="1138" w:type="dxa"/>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shd w:val="clear" w:color="auto" w:fill="FFFFFF"/>
            <w:vAlign w:val="center"/>
            <w:tcPrChange w:id="6803" w:author="user" w:date="2019-09-24T11:26:00Z">
              <w:tcPr>
                <w:tcW w:w="4215" w:type="dxa"/>
                <w:shd w:val="clear" w:color="auto" w:fill="FFFFFF"/>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1.指客户与金融机构在信贷合同中事先约定的信贷合同生效日期。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804"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trPrChange w:id="6804" w:author="user" w:date="2019-09-24T11:26:00Z">
            <w:trPr>
              <w:trHeight w:val="360" w:hRule="atLeast"/>
            </w:trPr>
          </w:trPrChange>
        </w:trPr>
        <w:tc>
          <w:tcPr>
            <w:tcW w:w="648" w:type="dxa"/>
            <w:shd w:val="clear" w:color="auto" w:fill="auto"/>
            <w:vAlign w:val="center"/>
            <w:tcPrChange w:id="6805" w:author="user" w:date="2019-09-24T11:26:00Z">
              <w:tcPr>
                <w:tcW w:w="648" w:type="dxa"/>
                <w:shd w:val="clear" w:color="auto" w:fill="auto"/>
                <w:vAlign w:val="center"/>
              </w:tcPr>
            </w:tcPrChange>
          </w:tcPr>
          <w:p>
            <w:pPr>
              <w:jc w:val="center"/>
              <w:textAlignment w:val="center"/>
              <w:rPr>
                <w:rFonts w:ascii="仿宋_GB2312" w:hAnsi="仿宋_GB2312" w:cs="仿宋_GB2312"/>
                <w:color w:val="000000"/>
                <w:sz w:val="21"/>
                <w:szCs w:val="21"/>
                <w:lang w:eastAsia="zh-CN"/>
              </w:rPr>
            </w:pPr>
            <w:del w:id="6806" w:author="user" w:date="2019-09-24T11:27:00Z">
              <w:r>
                <w:rPr>
                  <w:rFonts w:hint="eastAsia" w:ascii="仿宋_GB2312" w:hAnsi="仿宋_GB2312" w:cs="仿宋_GB2312"/>
                  <w:color w:val="000000"/>
                  <w:sz w:val="21"/>
                  <w:szCs w:val="21"/>
                  <w:lang w:eastAsia="zh-CN"/>
                </w:rPr>
                <w:delText>17</w:delText>
              </w:r>
            </w:del>
            <w:ins w:id="6807" w:author="user" w:date="2019-09-24T11:27:00Z">
              <w:r>
                <w:rPr>
                  <w:rFonts w:hint="eastAsia" w:ascii="仿宋_GB2312" w:hAnsi="仿宋_GB2312" w:cs="仿宋_GB2312"/>
                  <w:color w:val="000000"/>
                  <w:sz w:val="21"/>
                  <w:szCs w:val="21"/>
                  <w:lang w:eastAsia="zh-CN"/>
                </w:rPr>
                <w:t>1</w:t>
              </w:r>
            </w:ins>
            <w:ins w:id="6808" w:author="user" w:date="2019-09-24T11:27:00Z">
              <w:r>
                <w:rPr>
                  <w:rFonts w:ascii="仿宋_GB2312" w:hAnsi="仿宋_GB2312" w:cs="仿宋_GB2312"/>
                  <w:color w:val="000000"/>
                  <w:sz w:val="21"/>
                  <w:szCs w:val="21"/>
                  <w:lang w:eastAsia="zh-CN"/>
                </w:rPr>
                <w:t>6</w:t>
              </w:r>
            </w:ins>
          </w:p>
        </w:tc>
        <w:tc>
          <w:tcPr>
            <w:tcW w:w="774" w:type="dxa"/>
            <w:shd w:val="clear" w:color="auto" w:fill="auto"/>
            <w:vAlign w:val="center"/>
            <w:tcPrChange w:id="6809" w:author="user" w:date="2019-09-24T11:26:00Z">
              <w:tcPr>
                <w:tcW w:w="774" w:type="dxa"/>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Change w:id="6810" w:author="user" w:date="2019-09-24T11:26:00Z">
              <w:tcPr>
                <w:tcW w:w="1565" w:type="dxa"/>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合同到期日期</w:t>
            </w:r>
          </w:p>
        </w:tc>
        <w:tc>
          <w:tcPr>
            <w:tcW w:w="1138" w:type="dxa"/>
            <w:shd w:val="clear" w:color="auto" w:fill="FFFFFF"/>
            <w:vAlign w:val="center"/>
            <w:tcPrChange w:id="6811" w:author="user" w:date="2019-09-24T11:26:00Z">
              <w:tcPr>
                <w:tcW w:w="1138" w:type="dxa"/>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shd w:val="clear" w:color="auto" w:fill="FFFFFF"/>
            <w:vAlign w:val="center"/>
            <w:tcPrChange w:id="6812" w:author="user" w:date="2019-09-24T11:26:00Z">
              <w:tcPr>
                <w:tcW w:w="4215" w:type="dxa"/>
                <w:shd w:val="clear" w:color="auto" w:fill="FFFFFF"/>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1.指客户与金融机构在信贷合同中事先约定的信贷合同到期日期。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813"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trPrChange w:id="6813" w:author="user" w:date="2019-09-24T11:26:00Z">
            <w:trPr>
              <w:trHeight w:val="360" w:hRule="atLeast"/>
            </w:trPr>
          </w:trPrChange>
        </w:trPr>
        <w:tc>
          <w:tcPr>
            <w:tcW w:w="648" w:type="dxa"/>
            <w:shd w:val="clear" w:color="auto" w:fill="auto"/>
            <w:vAlign w:val="center"/>
            <w:tcPrChange w:id="6814" w:author="user" w:date="2019-09-24T11:26:00Z">
              <w:tcPr>
                <w:tcW w:w="648" w:type="dxa"/>
                <w:shd w:val="clear" w:color="auto" w:fill="auto"/>
                <w:vAlign w:val="center"/>
              </w:tcPr>
            </w:tcPrChange>
          </w:tcPr>
          <w:p>
            <w:pPr>
              <w:jc w:val="center"/>
              <w:textAlignment w:val="center"/>
              <w:rPr>
                <w:rFonts w:ascii="仿宋_GB2312" w:hAnsi="仿宋_GB2312" w:cs="仿宋_GB2312"/>
                <w:color w:val="000000"/>
                <w:sz w:val="21"/>
                <w:szCs w:val="21"/>
                <w:lang w:eastAsia="zh-CN"/>
              </w:rPr>
            </w:pPr>
            <w:del w:id="6815" w:author="user" w:date="2019-09-24T11:27:00Z">
              <w:r>
                <w:rPr>
                  <w:rFonts w:hint="eastAsia" w:ascii="仿宋_GB2312" w:hAnsi="仿宋_GB2312" w:cs="仿宋_GB2312"/>
                  <w:color w:val="000000"/>
                  <w:sz w:val="21"/>
                  <w:szCs w:val="21"/>
                  <w:lang w:eastAsia="zh-CN"/>
                </w:rPr>
                <w:delText>18</w:delText>
              </w:r>
            </w:del>
            <w:ins w:id="6816" w:author="user" w:date="2019-09-24T11:27:00Z">
              <w:r>
                <w:rPr>
                  <w:rFonts w:hint="eastAsia" w:ascii="仿宋_GB2312" w:hAnsi="仿宋_GB2312" w:cs="仿宋_GB2312"/>
                  <w:color w:val="000000"/>
                  <w:sz w:val="21"/>
                  <w:szCs w:val="21"/>
                  <w:lang w:eastAsia="zh-CN"/>
                </w:rPr>
                <w:t>1</w:t>
              </w:r>
            </w:ins>
            <w:ins w:id="6817" w:author="user" w:date="2019-09-24T11:27:00Z">
              <w:r>
                <w:rPr>
                  <w:rFonts w:ascii="仿宋_GB2312" w:hAnsi="仿宋_GB2312" w:cs="仿宋_GB2312"/>
                  <w:color w:val="000000"/>
                  <w:sz w:val="21"/>
                  <w:szCs w:val="21"/>
                  <w:lang w:eastAsia="zh-CN"/>
                </w:rPr>
                <w:t>7</w:t>
              </w:r>
            </w:ins>
          </w:p>
        </w:tc>
        <w:tc>
          <w:tcPr>
            <w:tcW w:w="774" w:type="dxa"/>
            <w:shd w:val="clear" w:color="auto" w:fill="auto"/>
            <w:vAlign w:val="center"/>
            <w:tcPrChange w:id="6818" w:author="user" w:date="2019-09-24T11:26:00Z">
              <w:tcPr>
                <w:tcW w:w="774" w:type="dxa"/>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Change w:id="6819" w:author="user" w:date="2019-09-24T11:26:00Z">
              <w:tcPr>
                <w:tcW w:w="1565" w:type="dxa"/>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还款方式</w:t>
            </w:r>
          </w:p>
        </w:tc>
        <w:tc>
          <w:tcPr>
            <w:tcW w:w="1138" w:type="dxa"/>
            <w:shd w:val="clear" w:color="auto" w:fill="FFFFFF"/>
            <w:vAlign w:val="center"/>
            <w:tcPrChange w:id="6820" w:author="user" w:date="2019-09-24T11:26:00Z">
              <w:tcPr>
                <w:tcW w:w="1138" w:type="dxa"/>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shd w:val="clear" w:color="auto" w:fill="FFFFFF"/>
            <w:vAlign w:val="center"/>
            <w:tcPrChange w:id="6821" w:author="user" w:date="2019-09-24T11:26:00Z">
              <w:tcPr>
                <w:tcW w:w="4215" w:type="dxa"/>
                <w:shd w:val="clear" w:color="auto" w:fill="FFFFFF"/>
                <w:vAlign w:val="center"/>
              </w:tcPr>
            </w:tcPrChange>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1.指信贷合同中约定的债务人偿还金融机构贷款的方式。</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2.根据债务人偿还贷款的方式划分为等额本金、等额本息、利随本清等。数据更新的频率为月度。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等额本金</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等额本息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利随本清</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定期结息不定期还本</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定期结息到期一次性还本</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822"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169" w:hRule="atLeast"/>
          <w:trPrChange w:id="6822" w:author="user" w:date="2019-09-24T11:26:00Z">
            <w:trPr>
              <w:trHeight w:val="3169" w:hRule="atLeast"/>
            </w:trPr>
          </w:trPrChange>
        </w:trPr>
        <w:tc>
          <w:tcPr>
            <w:tcW w:w="648" w:type="dxa"/>
            <w:shd w:val="clear" w:color="auto" w:fill="auto"/>
            <w:vAlign w:val="center"/>
            <w:tcPrChange w:id="6823" w:author="user" w:date="2019-09-24T11:26:00Z">
              <w:tcPr>
                <w:tcW w:w="648" w:type="dxa"/>
                <w:shd w:val="clear" w:color="auto" w:fill="auto"/>
                <w:vAlign w:val="center"/>
              </w:tcPr>
            </w:tcPrChange>
          </w:tcPr>
          <w:p>
            <w:pPr>
              <w:jc w:val="center"/>
              <w:textAlignment w:val="center"/>
              <w:rPr>
                <w:rFonts w:ascii="仿宋_GB2312" w:hAnsi="仿宋_GB2312" w:cs="仿宋_GB2312"/>
                <w:color w:val="000000"/>
                <w:sz w:val="21"/>
                <w:szCs w:val="21"/>
                <w:lang w:eastAsia="zh-CN"/>
              </w:rPr>
            </w:pPr>
            <w:del w:id="6824" w:author="user" w:date="2019-09-24T11:27:00Z">
              <w:r>
                <w:rPr>
                  <w:rFonts w:hint="eastAsia" w:ascii="仿宋_GB2312" w:hAnsi="仿宋_GB2312" w:cs="仿宋_GB2312"/>
                  <w:color w:val="000000"/>
                  <w:sz w:val="21"/>
                  <w:szCs w:val="21"/>
                  <w:lang w:eastAsia="zh-CN"/>
                </w:rPr>
                <w:delText>19</w:delText>
              </w:r>
            </w:del>
            <w:ins w:id="6825" w:author="user" w:date="2019-09-24T11:27:00Z">
              <w:r>
                <w:rPr>
                  <w:rFonts w:hint="eastAsia" w:ascii="仿宋_GB2312" w:hAnsi="仿宋_GB2312" w:cs="仿宋_GB2312"/>
                  <w:color w:val="000000"/>
                  <w:sz w:val="21"/>
                  <w:szCs w:val="21"/>
                  <w:lang w:eastAsia="zh-CN"/>
                </w:rPr>
                <w:t>1</w:t>
              </w:r>
            </w:ins>
            <w:ins w:id="6826" w:author="user" w:date="2019-09-24T11:27:00Z">
              <w:r>
                <w:rPr>
                  <w:rFonts w:ascii="仿宋_GB2312" w:hAnsi="仿宋_GB2312" w:cs="仿宋_GB2312"/>
                  <w:color w:val="000000"/>
                  <w:sz w:val="21"/>
                  <w:szCs w:val="21"/>
                  <w:lang w:eastAsia="zh-CN"/>
                </w:rPr>
                <w:t>8</w:t>
              </w:r>
            </w:ins>
          </w:p>
        </w:tc>
        <w:tc>
          <w:tcPr>
            <w:tcW w:w="774" w:type="dxa"/>
            <w:shd w:val="clear" w:color="auto" w:fill="auto"/>
            <w:vAlign w:val="center"/>
            <w:tcPrChange w:id="6827" w:author="user" w:date="2019-09-24T11:26:00Z">
              <w:tcPr>
                <w:tcW w:w="774" w:type="dxa"/>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Change w:id="6828" w:author="user" w:date="2019-09-24T11:26:00Z">
              <w:tcPr>
                <w:tcW w:w="1565" w:type="dxa"/>
                <w:shd w:val="clear" w:color="auto" w:fill="FFFFFF"/>
                <w:vAlign w:val="center"/>
              </w:tcPr>
            </w:tcPrChange>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个人住房按揭贷款类型</w:t>
            </w:r>
          </w:p>
        </w:tc>
        <w:tc>
          <w:tcPr>
            <w:tcW w:w="1138" w:type="dxa"/>
            <w:shd w:val="clear" w:color="auto" w:fill="FFFFFF"/>
            <w:vAlign w:val="center"/>
            <w:tcPrChange w:id="6829" w:author="user" w:date="2019-09-24T11:26:00Z">
              <w:tcPr>
                <w:tcW w:w="1138" w:type="dxa"/>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shd w:val="clear" w:color="auto" w:fill="FFFFFF"/>
            <w:vAlign w:val="center"/>
            <w:tcPrChange w:id="6830" w:author="user" w:date="2019-09-24T11:26:00Z">
              <w:tcPr>
                <w:tcW w:w="4215" w:type="dxa"/>
                <w:shd w:val="clear" w:color="auto" w:fill="FFFFFF"/>
                <w:vAlign w:val="center"/>
              </w:tcPr>
            </w:tcPrChange>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1.指金融机构向符合按揭条件的债务人发放的用于购买住房的贷款类型。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2.根据抵押住房数量划分为首套、二套、三套及以上、非个人住房按揭贷款。其中首套房指购买仅拥有一套住房。数据更新的频率为月度。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首套</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二套</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三套及以上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 非个人住房按揭贷款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831"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trPrChange w:id="6831" w:author="user" w:date="2019-09-24T11:26:00Z">
            <w:trPr>
              <w:trHeight w:val="360" w:hRule="atLeast"/>
            </w:trPr>
          </w:trPrChange>
        </w:trPr>
        <w:tc>
          <w:tcPr>
            <w:tcW w:w="648" w:type="dxa"/>
            <w:shd w:val="clear" w:color="auto" w:fill="auto"/>
            <w:vAlign w:val="center"/>
            <w:tcPrChange w:id="6832" w:author="user" w:date="2019-09-24T11:26:00Z">
              <w:tcPr>
                <w:tcW w:w="648" w:type="dxa"/>
                <w:shd w:val="clear" w:color="auto" w:fill="auto"/>
                <w:vAlign w:val="center"/>
              </w:tcPr>
            </w:tcPrChange>
          </w:tcPr>
          <w:p>
            <w:pPr>
              <w:jc w:val="center"/>
              <w:textAlignment w:val="center"/>
              <w:rPr>
                <w:rFonts w:ascii="仿宋_GB2312" w:hAnsi="仿宋_GB2312" w:cs="仿宋_GB2312"/>
                <w:color w:val="000000"/>
                <w:sz w:val="21"/>
                <w:szCs w:val="21"/>
                <w:lang w:eastAsia="zh-CN"/>
              </w:rPr>
            </w:pPr>
            <w:del w:id="6833" w:author="user" w:date="2019-09-24T11:27:00Z">
              <w:r>
                <w:rPr>
                  <w:rFonts w:hint="eastAsia" w:ascii="仿宋_GB2312" w:hAnsi="仿宋_GB2312" w:cs="仿宋_GB2312"/>
                  <w:color w:val="000000"/>
                  <w:sz w:val="21"/>
                  <w:szCs w:val="21"/>
                  <w:lang w:eastAsia="zh-CN"/>
                </w:rPr>
                <w:delText>20</w:delText>
              </w:r>
            </w:del>
            <w:ins w:id="6834" w:author="user" w:date="2019-09-24T11:27:00Z">
              <w:r>
                <w:rPr>
                  <w:rFonts w:ascii="仿宋_GB2312" w:hAnsi="仿宋_GB2312" w:cs="仿宋_GB2312"/>
                  <w:color w:val="000000"/>
                  <w:sz w:val="21"/>
                  <w:szCs w:val="21"/>
                  <w:lang w:eastAsia="zh-CN"/>
                </w:rPr>
                <w:t>19</w:t>
              </w:r>
            </w:ins>
          </w:p>
        </w:tc>
        <w:tc>
          <w:tcPr>
            <w:tcW w:w="774" w:type="dxa"/>
            <w:shd w:val="clear" w:color="auto" w:fill="auto"/>
            <w:vAlign w:val="center"/>
            <w:tcPrChange w:id="6835" w:author="user" w:date="2019-09-24T11:26:00Z">
              <w:tcPr>
                <w:tcW w:w="774" w:type="dxa"/>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Change w:id="6836" w:author="user" w:date="2019-09-24T11:26:00Z">
              <w:tcPr>
                <w:tcW w:w="1565" w:type="dxa"/>
                <w:shd w:val="clear" w:color="auto" w:fill="FFFFFF"/>
                <w:vAlign w:val="center"/>
              </w:tcPr>
            </w:tcPrChange>
          </w:tcPr>
          <w:p>
            <w:pPr>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个人住房按揭贷款购房总价</w:t>
            </w:r>
          </w:p>
        </w:tc>
        <w:tc>
          <w:tcPr>
            <w:tcW w:w="1138" w:type="dxa"/>
            <w:shd w:val="clear" w:color="auto" w:fill="FFFFFF"/>
            <w:vAlign w:val="center"/>
            <w:tcPrChange w:id="6837" w:author="user" w:date="2019-09-24T11:26:00Z">
              <w:tcPr>
                <w:tcW w:w="1138" w:type="dxa"/>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shd w:val="clear" w:color="auto" w:fill="FFFFFF"/>
            <w:vAlign w:val="center"/>
            <w:tcPrChange w:id="6838" w:author="user" w:date="2019-09-24T11:26:00Z">
              <w:tcPr>
                <w:tcW w:w="4215" w:type="dxa"/>
                <w:shd w:val="clear" w:color="auto" w:fill="FFFFFF"/>
                <w:vAlign w:val="center"/>
              </w:tcPr>
            </w:tcPrChange>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1.指个人住房按揭贷款合同上载明的购房总价。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w:t>
            </w:r>
            <w:ins w:id="6839" w:author="user" w:date="2019-09-29T11:24:00Z">
              <w:r>
                <w:rPr>
                  <w:rFonts w:hint="eastAsia" w:ascii="仿宋_GB2312" w:hAnsi="仿宋_GB2312" w:cs="仿宋_GB2312"/>
                  <w:color w:val="000000"/>
                  <w:sz w:val="21"/>
                  <w:szCs w:val="21"/>
                  <w:lang w:eastAsia="zh-CN"/>
                </w:rPr>
                <w:t>若贷款合同</w:t>
              </w:r>
            </w:ins>
            <w:ins w:id="6840" w:author="user" w:date="2019-09-29T11:24:00Z">
              <w:r>
                <w:rPr>
                  <w:rFonts w:ascii="仿宋_GB2312" w:hAnsi="仿宋_GB2312" w:cs="仿宋_GB2312"/>
                  <w:color w:val="000000"/>
                  <w:sz w:val="21"/>
                  <w:szCs w:val="21"/>
                  <w:lang w:eastAsia="zh-CN"/>
                </w:rPr>
                <w:t>非</w:t>
              </w:r>
            </w:ins>
            <w:ins w:id="6841" w:author="user" w:date="2019-09-29T11:25:00Z">
              <w:r>
                <w:rPr>
                  <w:rFonts w:ascii="仿宋_GB2312" w:hAnsi="仿宋_GB2312" w:cs="仿宋_GB2312"/>
                  <w:color w:val="000000"/>
                  <w:sz w:val="21"/>
                  <w:szCs w:val="21"/>
                  <w:lang w:eastAsia="zh-CN"/>
                </w:rPr>
                <w:t>个人住房按揭贷款合同，该字段为空。</w:t>
              </w:r>
            </w:ins>
            <w:r>
              <w:rPr>
                <w:rFonts w:hint="eastAsia" w:ascii="仿宋_GB2312" w:hAnsi="仿宋_GB2312" w:cs="仿宋_GB2312"/>
                <w:color w:val="000000"/>
                <w:sz w:val="21"/>
                <w:szCs w:val="21"/>
                <w:lang w:eastAsia="zh-CN"/>
              </w:rPr>
              <w:t>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3.值域：个人住房按揭贷款购房总价＞0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843"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6842" w:author="user" w:date="2019-10-24T10:09:00Z"/>
        </w:trPr>
        <w:tc>
          <w:tcPr>
            <w:tcW w:w="648" w:type="dxa"/>
            <w:shd w:val="clear" w:color="auto" w:fill="auto"/>
            <w:vAlign w:val="center"/>
            <w:tcPrChange w:id="6844" w:author="user" w:date="2019-09-24T11:26:00Z">
              <w:tcPr>
                <w:tcW w:w="648" w:type="dxa"/>
                <w:shd w:val="clear" w:color="auto" w:fill="auto"/>
                <w:vAlign w:val="center"/>
              </w:tcPr>
            </w:tcPrChange>
          </w:tcPr>
          <w:p>
            <w:pPr>
              <w:jc w:val="center"/>
              <w:textAlignment w:val="center"/>
              <w:rPr>
                <w:ins w:id="6845" w:author="user" w:date="2019-10-24T10:09:00Z"/>
                <w:rFonts w:ascii="仿宋_GB2312" w:hAnsi="仿宋_GB2312" w:cs="仿宋_GB2312"/>
                <w:color w:val="000000"/>
                <w:sz w:val="21"/>
                <w:szCs w:val="21"/>
                <w:lang w:eastAsia="zh-CN"/>
              </w:rPr>
            </w:pPr>
            <w:ins w:id="6846" w:author="user" w:date="2019-10-24T10:10:00Z">
              <w:r>
                <w:rPr>
                  <w:rFonts w:ascii="仿宋_GB2312" w:hAnsi="仿宋_GB2312" w:cs="仿宋_GB2312"/>
                  <w:color w:val="000000"/>
                  <w:sz w:val="21"/>
                  <w:szCs w:val="21"/>
                  <w:lang w:eastAsia="zh-CN"/>
                </w:rPr>
                <w:t>20</w:t>
              </w:r>
            </w:ins>
          </w:p>
        </w:tc>
        <w:tc>
          <w:tcPr>
            <w:tcW w:w="774" w:type="dxa"/>
            <w:shd w:val="clear" w:color="auto" w:fill="auto"/>
            <w:vAlign w:val="center"/>
            <w:tcPrChange w:id="6847" w:author="user" w:date="2019-09-24T11:26:00Z">
              <w:tcPr>
                <w:tcW w:w="774" w:type="dxa"/>
                <w:shd w:val="clear" w:color="auto" w:fill="auto"/>
                <w:vAlign w:val="center"/>
              </w:tcPr>
            </w:tcPrChange>
          </w:tcPr>
          <w:p>
            <w:pPr>
              <w:jc w:val="center"/>
              <w:textAlignment w:val="center"/>
              <w:rPr>
                <w:ins w:id="6848" w:author="user" w:date="2019-10-24T10:09:00Z"/>
                <w:rFonts w:ascii="仿宋_GB2312" w:hAnsi="仿宋_GB2312" w:cs="仿宋_GB2312"/>
                <w:color w:val="000000"/>
                <w:sz w:val="21"/>
                <w:szCs w:val="21"/>
                <w:lang w:eastAsia="zh-CN"/>
              </w:rPr>
            </w:pPr>
            <w:ins w:id="6849" w:author="user" w:date="2019-10-24T10:10:00Z">
              <w:r>
                <w:rPr>
                  <w:rFonts w:hint="eastAsia" w:ascii="仿宋_GB2312" w:hAnsi="仿宋_GB2312" w:cs="仿宋_GB2312"/>
                  <w:color w:val="000000"/>
                  <w:sz w:val="21"/>
                  <w:szCs w:val="21"/>
                  <w:lang w:eastAsia="zh-CN"/>
                </w:rPr>
                <w:t>--</w:t>
              </w:r>
            </w:ins>
          </w:p>
        </w:tc>
        <w:tc>
          <w:tcPr>
            <w:tcW w:w="1565" w:type="dxa"/>
            <w:shd w:val="clear" w:color="auto" w:fill="FFFFFF"/>
            <w:vAlign w:val="center"/>
            <w:tcPrChange w:id="6850" w:author="user" w:date="2019-09-24T11:26:00Z">
              <w:tcPr>
                <w:tcW w:w="1565" w:type="dxa"/>
                <w:shd w:val="clear" w:color="auto" w:fill="FFFFFF"/>
                <w:vAlign w:val="center"/>
              </w:tcPr>
            </w:tcPrChange>
          </w:tcPr>
          <w:p>
            <w:pPr>
              <w:jc w:val="center"/>
              <w:rPr>
                <w:ins w:id="6851" w:author="user" w:date="2019-10-24T10:09:00Z"/>
                <w:rFonts w:ascii="仿宋_GB2312" w:hAnsi="仿宋_GB2312" w:cs="仿宋_GB2312"/>
                <w:color w:val="000000"/>
                <w:sz w:val="21"/>
                <w:szCs w:val="21"/>
                <w:lang w:eastAsia="zh-CN"/>
              </w:rPr>
            </w:pPr>
            <w:ins w:id="6852" w:author="user" w:date="2019-10-24T10:10:00Z">
              <w:r>
                <w:rPr>
                  <w:rFonts w:hint="eastAsia" w:ascii="仿宋_GB2312" w:hAnsi="仿宋_GB2312" w:cs="仿宋_GB2312"/>
                  <w:color w:val="000000"/>
                  <w:sz w:val="21"/>
                  <w:szCs w:val="21"/>
                  <w:lang w:eastAsia="zh-CN"/>
                </w:rPr>
                <w:t>是否政府担保基金</w:t>
              </w:r>
            </w:ins>
            <w:ins w:id="6853" w:author="罗斌" w:date="2019-10-28T09:48:00Z">
              <w:r>
                <w:rPr>
                  <w:rFonts w:hint="eastAsia" w:ascii="仿宋_GB2312" w:hAnsi="仿宋_GB2312" w:cs="仿宋_GB2312"/>
                  <w:color w:val="000000"/>
                  <w:sz w:val="21"/>
                  <w:szCs w:val="21"/>
                  <w:lang w:eastAsia="zh-CN"/>
                </w:rPr>
                <w:t>担保</w:t>
              </w:r>
            </w:ins>
          </w:p>
        </w:tc>
        <w:tc>
          <w:tcPr>
            <w:tcW w:w="1138" w:type="dxa"/>
            <w:shd w:val="clear" w:color="auto" w:fill="FFFFFF"/>
            <w:vAlign w:val="center"/>
            <w:tcPrChange w:id="6854" w:author="user" w:date="2019-09-24T11:26:00Z">
              <w:tcPr>
                <w:tcW w:w="1138" w:type="dxa"/>
                <w:shd w:val="clear" w:color="auto" w:fill="FFFFFF"/>
                <w:vAlign w:val="center"/>
              </w:tcPr>
            </w:tcPrChange>
          </w:tcPr>
          <w:p>
            <w:pPr>
              <w:jc w:val="center"/>
              <w:rPr>
                <w:ins w:id="6855" w:author="user" w:date="2019-10-24T10:09:00Z"/>
                <w:rFonts w:ascii="仿宋_GB2312" w:hAnsi="仿宋_GB2312" w:cs="仿宋_GB2312"/>
                <w:color w:val="000000"/>
                <w:sz w:val="21"/>
                <w:szCs w:val="21"/>
              </w:rPr>
            </w:pPr>
            <w:ins w:id="6856" w:author="user" w:date="2019-10-24T10:10:00Z">
              <w:r>
                <w:rPr>
                  <w:rFonts w:hint="eastAsia" w:ascii="仿宋_GB2312" w:hAnsi="仿宋_GB2312" w:cs="仿宋_GB2312"/>
                  <w:color w:val="000000"/>
                  <w:sz w:val="21"/>
                  <w:szCs w:val="21"/>
                </w:rPr>
                <w:t>1!a</w:t>
              </w:r>
            </w:ins>
          </w:p>
        </w:tc>
        <w:tc>
          <w:tcPr>
            <w:tcW w:w="4215" w:type="dxa"/>
            <w:shd w:val="clear" w:color="auto" w:fill="FFFFFF"/>
            <w:vAlign w:val="center"/>
            <w:tcPrChange w:id="6857" w:author="user" w:date="2019-09-24T11:26:00Z">
              <w:tcPr>
                <w:tcW w:w="4215" w:type="dxa"/>
                <w:shd w:val="clear" w:color="auto" w:fill="FFFFFF"/>
                <w:vAlign w:val="center"/>
              </w:tcPr>
            </w:tcPrChange>
          </w:tcPr>
          <w:p>
            <w:pPr>
              <w:spacing w:line="240" w:lineRule="auto"/>
              <w:jc w:val="both"/>
              <w:rPr>
                <w:ins w:id="6858" w:author="user" w:date="2019-10-24T10:10:00Z"/>
                <w:rFonts w:ascii="仿宋_GB2312" w:hAnsi="仿宋_GB2312" w:cs="仿宋_GB2312"/>
                <w:color w:val="000000"/>
                <w:sz w:val="21"/>
                <w:szCs w:val="21"/>
                <w:lang w:eastAsia="zh-CN"/>
              </w:rPr>
            </w:pPr>
            <w:ins w:id="6859" w:author="user" w:date="2019-10-24T10:10:00Z">
              <w:r>
                <w:rPr>
                  <w:rFonts w:hint="eastAsia" w:ascii="仿宋_GB2312" w:hAnsi="仿宋_GB2312" w:cs="仿宋_GB2312"/>
                  <w:color w:val="000000"/>
                  <w:sz w:val="21"/>
                  <w:szCs w:val="21"/>
                  <w:lang w:eastAsia="zh-CN"/>
                </w:rPr>
                <w:t>1.指某笔贷款的担保条件中是否包含政府担保基金担保。政府担保基金指由政府设立相关基金或资金池，作为贷款的担保条件。</w:t>
              </w:r>
            </w:ins>
            <w:ins w:id="6860" w:author="user" w:date="2019-10-24T10:10:00Z">
              <w:r>
                <w:rPr>
                  <w:rFonts w:hint="eastAsia" w:ascii="仿宋_GB2312" w:hAnsi="仿宋_GB2312" w:cs="仿宋_GB2312"/>
                  <w:color w:val="000000"/>
                  <w:sz w:val="21"/>
                  <w:szCs w:val="21"/>
                  <w:lang w:eastAsia="zh-CN"/>
                </w:rPr>
                <w:br w:type="textWrapping"/>
              </w:r>
            </w:ins>
            <w:ins w:id="6861" w:author="user" w:date="2019-10-24T10:10:00Z">
              <w:r>
                <w:rPr>
                  <w:rFonts w:hint="eastAsia" w:ascii="仿宋_GB2312" w:hAnsi="仿宋_GB2312" w:cs="仿宋_GB2312"/>
                  <w:color w:val="000000"/>
                  <w:sz w:val="21"/>
                  <w:szCs w:val="21"/>
                  <w:lang w:eastAsia="zh-CN"/>
                </w:rPr>
                <w:t>2.按照“1 是 0 否”格式填写，数据更新的频率为月度。</w:t>
              </w:r>
            </w:ins>
          </w:p>
          <w:p>
            <w:pPr>
              <w:spacing w:line="240" w:lineRule="auto"/>
              <w:jc w:val="both"/>
              <w:rPr>
                <w:ins w:id="6862" w:author="user" w:date="2019-10-24T10:09:00Z"/>
                <w:rFonts w:ascii="仿宋_GB2312" w:hAnsi="仿宋_GB2312" w:cs="仿宋_GB2312"/>
                <w:color w:val="000000"/>
                <w:sz w:val="21"/>
                <w:szCs w:val="21"/>
                <w:lang w:eastAsia="zh-CN"/>
              </w:rPr>
            </w:pPr>
            <w:ins w:id="6863" w:author="user" w:date="2019-10-24T10:10:00Z">
              <w:r>
                <w:rPr>
                  <w:rFonts w:hint="eastAsia" w:ascii="仿宋_GB2312" w:hAnsi="仿宋_GB2312" w:cs="仿宋_GB2312"/>
                  <w:color w:val="000000"/>
                  <w:sz w:val="21"/>
                  <w:szCs w:val="21"/>
                  <w:lang w:eastAsia="zh-CN"/>
                </w:rPr>
                <w:t>3.值域：1 是 0 否</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864" w:author="user" w:date="2019-09-24T11:2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trPrChange w:id="6864" w:author="user" w:date="2019-09-24T11:26:00Z">
            <w:trPr>
              <w:trHeight w:val="360" w:hRule="atLeast"/>
            </w:trPr>
          </w:trPrChange>
        </w:trPr>
        <w:tc>
          <w:tcPr>
            <w:tcW w:w="648" w:type="dxa"/>
            <w:shd w:val="clear" w:color="auto" w:fill="auto"/>
            <w:vAlign w:val="center"/>
            <w:tcPrChange w:id="6865" w:author="user" w:date="2019-09-24T11:26:00Z">
              <w:tcPr>
                <w:tcW w:w="648" w:type="dxa"/>
                <w:shd w:val="clear" w:color="auto" w:fill="auto"/>
                <w:vAlign w:val="center"/>
              </w:tcPr>
            </w:tcPrChange>
          </w:tcPr>
          <w:p>
            <w:pPr>
              <w:jc w:val="center"/>
              <w:textAlignment w:val="center"/>
              <w:rPr>
                <w:rFonts w:ascii="仿宋_GB2312" w:hAnsi="仿宋_GB2312" w:cs="仿宋_GB2312"/>
                <w:color w:val="000000"/>
                <w:sz w:val="21"/>
                <w:szCs w:val="21"/>
                <w:lang w:eastAsia="zh-CN"/>
              </w:rPr>
            </w:pPr>
            <w:del w:id="6866" w:author="user" w:date="2019-09-24T11:27:00Z">
              <w:r>
                <w:rPr>
                  <w:rFonts w:hint="eastAsia" w:ascii="仿宋_GB2312" w:hAnsi="仿宋_GB2312" w:cs="仿宋_GB2312"/>
                  <w:color w:val="000000"/>
                  <w:sz w:val="21"/>
                  <w:szCs w:val="21"/>
                  <w:lang w:eastAsia="zh-CN"/>
                </w:rPr>
                <w:delText>21</w:delText>
              </w:r>
            </w:del>
            <w:ins w:id="6867" w:author="user" w:date="2019-09-24T11:27:00Z">
              <w:r>
                <w:rPr>
                  <w:rFonts w:ascii="仿宋_GB2312" w:hAnsi="仿宋_GB2312" w:cs="仿宋_GB2312"/>
                  <w:color w:val="000000"/>
                  <w:sz w:val="21"/>
                  <w:szCs w:val="21"/>
                  <w:lang w:eastAsia="zh-CN"/>
                </w:rPr>
                <w:t>2</w:t>
              </w:r>
            </w:ins>
            <w:ins w:id="6868" w:author="user" w:date="2019-10-24T10:10:00Z">
              <w:r>
                <w:rPr>
                  <w:rFonts w:ascii="仿宋_GB2312" w:hAnsi="仿宋_GB2312" w:cs="仿宋_GB2312"/>
                  <w:color w:val="000000"/>
                  <w:sz w:val="21"/>
                  <w:szCs w:val="21"/>
                  <w:lang w:eastAsia="zh-CN"/>
                </w:rPr>
                <w:t>1</w:t>
              </w:r>
            </w:ins>
          </w:p>
        </w:tc>
        <w:tc>
          <w:tcPr>
            <w:tcW w:w="774" w:type="dxa"/>
            <w:shd w:val="clear" w:color="auto" w:fill="auto"/>
            <w:vAlign w:val="center"/>
            <w:tcPrChange w:id="6869" w:author="user" w:date="2019-09-24T11:26:00Z">
              <w:tcPr>
                <w:tcW w:w="774" w:type="dxa"/>
                <w:shd w:val="clear" w:color="auto" w:fill="auto"/>
                <w:vAlign w:val="center"/>
              </w:tcPr>
            </w:tcPrChange>
          </w:tcPr>
          <w:p>
            <w:pPr>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Change w:id="6870" w:author="user" w:date="2019-09-24T11:26:00Z">
              <w:tcPr>
                <w:tcW w:w="1565" w:type="dxa"/>
                <w:shd w:val="clear" w:color="auto" w:fill="FFFFFF"/>
                <w:vAlign w:val="center"/>
              </w:tcPr>
            </w:tcPrChange>
          </w:tcPr>
          <w:p>
            <w:pPr>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人民银行贷款专项监测标识</w:t>
            </w:r>
          </w:p>
        </w:tc>
        <w:tc>
          <w:tcPr>
            <w:tcW w:w="1138" w:type="dxa"/>
            <w:shd w:val="clear" w:color="auto" w:fill="FFFFFF"/>
            <w:vAlign w:val="center"/>
            <w:tcPrChange w:id="6871" w:author="user" w:date="2019-09-24T11:26:00Z">
              <w:tcPr>
                <w:tcW w:w="1138" w:type="dxa"/>
                <w:shd w:val="clear" w:color="auto" w:fill="FFFFFF"/>
                <w:vAlign w:val="center"/>
              </w:tcPr>
            </w:tcPrChange>
          </w:tcPr>
          <w:p>
            <w:pPr>
              <w:jc w:val="center"/>
              <w:rPr>
                <w:rFonts w:ascii="仿宋_GB2312" w:hAnsi="仿宋_GB2312" w:cs="仿宋_GB2312"/>
                <w:color w:val="000000"/>
                <w:sz w:val="21"/>
                <w:szCs w:val="21"/>
              </w:rPr>
            </w:pPr>
            <w:r>
              <w:rPr>
                <w:rFonts w:hint="eastAsia" w:ascii="仿宋_GB2312" w:hAnsi="仿宋_GB2312" w:cs="仿宋_GB2312"/>
                <w:color w:val="000000"/>
                <w:sz w:val="21"/>
                <w:szCs w:val="21"/>
              </w:rPr>
              <w:t>50!n</w:t>
            </w:r>
          </w:p>
        </w:tc>
        <w:tc>
          <w:tcPr>
            <w:tcW w:w="4215" w:type="dxa"/>
            <w:shd w:val="clear" w:color="auto" w:fill="FFFFFF"/>
            <w:vAlign w:val="center"/>
            <w:tcPrChange w:id="6872" w:author="user" w:date="2019-09-24T11:26:00Z">
              <w:tcPr>
                <w:tcW w:w="4215" w:type="dxa"/>
                <w:shd w:val="clear" w:color="auto" w:fill="FFFFFF"/>
                <w:vAlign w:val="center"/>
              </w:tcPr>
            </w:tcPrChange>
          </w:tcPr>
          <w:p>
            <w:pPr>
              <w:spacing w:line="240" w:lineRule="auto"/>
              <w:jc w:val="both"/>
              <w:rPr>
                <w:ins w:id="6873" w:author="user" w:date="2019-10-15T10:55: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1.指根据人民银行贷款专项监测制度进行分类的属性标识。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2.根据人民银行关于贷款的各类监测制度进行填写。总位数为50位，目前已经明确的有前6位，后期将根据监测需要明确后44位的填写要求，数据更新频率为月度。现要求如下：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第1位表示是否涉农</w:t>
            </w:r>
            <w:del w:id="6874" w:author="user" w:date="2019-11-06T14:28:00Z">
              <w:r>
                <w:rPr>
                  <w:rFonts w:hint="eastAsia" w:ascii="仿宋_GB2312" w:hAnsi="仿宋_GB2312" w:cs="仿宋_GB2312"/>
                  <w:color w:val="000000"/>
                  <w:sz w:val="21"/>
                  <w:szCs w:val="21"/>
                  <w:lang w:eastAsia="zh-CN"/>
                </w:rPr>
                <w:delText>,</w:delText>
              </w:r>
            </w:del>
            <w:ins w:id="6875"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第2位表示是否银团贷款</w:t>
            </w:r>
            <w:del w:id="6876" w:author="user" w:date="2019-11-06T14:28:00Z">
              <w:r>
                <w:rPr>
                  <w:rFonts w:hint="eastAsia" w:ascii="仿宋_GB2312" w:hAnsi="仿宋_GB2312" w:cs="仿宋_GB2312"/>
                  <w:color w:val="000000"/>
                  <w:sz w:val="21"/>
                  <w:szCs w:val="21"/>
                  <w:lang w:eastAsia="zh-CN"/>
                </w:rPr>
                <w:delText>,</w:delText>
              </w:r>
            </w:del>
            <w:ins w:id="6877"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第3位表示是否首贷户</w:t>
            </w:r>
            <w:del w:id="6878" w:author="user" w:date="2019-11-06T14:28:00Z">
              <w:r>
                <w:rPr>
                  <w:rFonts w:hint="eastAsia" w:ascii="仿宋_GB2312" w:hAnsi="仿宋_GB2312" w:cs="仿宋_GB2312"/>
                  <w:color w:val="000000"/>
                  <w:sz w:val="21"/>
                  <w:szCs w:val="21"/>
                  <w:lang w:eastAsia="zh-CN"/>
                </w:rPr>
                <w:delText>,</w:delText>
              </w:r>
            </w:del>
            <w:ins w:id="6879"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第4位表示是否为扶贫小额信贷</w:t>
            </w:r>
            <w:del w:id="6880" w:author="user" w:date="2019-11-06T14:28:00Z">
              <w:r>
                <w:rPr>
                  <w:rFonts w:hint="eastAsia" w:ascii="仿宋_GB2312" w:hAnsi="仿宋_GB2312" w:cs="仿宋_GB2312"/>
                  <w:color w:val="000000"/>
                  <w:sz w:val="21"/>
                  <w:szCs w:val="21"/>
                  <w:lang w:eastAsia="zh-CN"/>
                </w:rPr>
                <w:delText>,</w:delText>
              </w:r>
            </w:del>
            <w:ins w:id="6881"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第5位表示是否绿色</w:t>
            </w:r>
            <w:del w:id="6882" w:author="user" w:date="2019-11-06T14:28:00Z">
              <w:r>
                <w:rPr>
                  <w:rFonts w:hint="eastAsia" w:ascii="仿宋_GB2312" w:hAnsi="仿宋_GB2312" w:cs="仿宋_GB2312"/>
                  <w:color w:val="000000"/>
                  <w:sz w:val="21"/>
                  <w:szCs w:val="21"/>
                  <w:lang w:eastAsia="zh-CN"/>
                </w:rPr>
                <w:delText>,</w:delText>
              </w:r>
            </w:del>
            <w:ins w:id="6883"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第6位表示是否涉林</w:t>
            </w:r>
            <w:del w:id="6884" w:author="user" w:date="2019-11-06T14:28:00Z">
              <w:r>
                <w:rPr>
                  <w:rFonts w:hint="eastAsia" w:ascii="仿宋_GB2312" w:hAnsi="仿宋_GB2312" w:cs="仿宋_GB2312"/>
                  <w:color w:val="000000"/>
                  <w:sz w:val="21"/>
                  <w:szCs w:val="21"/>
                  <w:lang w:eastAsia="zh-CN"/>
                </w:rPr>
                <w:delText>,</w:delText>
              </w:r>
            </w:del>
            <w:ins w:id="6885"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1是，0否；后44位以0填充。</w:t>
            </w:r>
          </w:p>
          <w:p>
            <w:pPr>
              <w:spacing w:line="240" w:lineRule="auto"/>
              <w:jc w:val="both"/>
              <w:rPr>
                <w:rFonts w:ascii="仿宋_GB2312" w:hAnsi="仿宋_GB2312" w:cs="仿宋_GB2312"/>
                <w:color w:val="000000"/>
                <w:sz w:val="21"/>
                <w:szCs w:val="21"/>
                <w:lang w:eastAsia="zh-CN"/>
              </w:rPr>
            </w:pPr>
            <w:ins w:id="6886" w:author="user" w:date="2019-10-15T10:55:00Z">
              <w:r>
                <w:rPr>
                  <w:rFonts w:hint="eastAsia" w:ascii="仿宋_GB2312" w:hAnsi="仿宋_GB2312" w:cs="仿宋_GB2312"/>
                  <w:color w:val="000000"/>
                  <w:sz w:val="21"/>
                  <w:szCs w:val="21"/>
                  <w:lang w:eastAsia="zh-CN"/>
                </w:rPr>
                <w:t>第7位</w:t>
              </w:r>
            </w:ins>
            <w:ins w:id="6887" w:author="user" w:date="2019-10-15T10:55:00Z">
              <w:r>
                <w:rPr>
                  <w:rFonts w:ascii="仿宋_GB2312" w:hAnsi="仿宋_GB2312" w:cs="仿宋_GB2312"/>
                  <w:color w:val="000000"/>
                  <w:sz w:val="21"/>
                  <w:szCs w:val="21"/>
                  <w:lang w:eastAsia="zh-CN"/>
                </w:rPr>
                <w:t>表示是否参考LPR定价，</w:t>
              </w:r>
            </w:ins>
            <w:ins w:id="6888" w:author="user" w:date="2019-10-15T10:55:00Z">
              <w:r>
                <w:rPr>
                  <w:rFonts w:hint="eastAsia" w:ascii="仿宋_GB2312" w:hAnsi="仿宋_GB2312" w:cs="仿宋_GB2312"/>
                  <w:color w:val="000000"/>
                  <w:sz w:val="21"/>
                  <w:szCs w:val="21"/>
                  <w:lang w:eastAsia="zh-CN"/>
                </w:rPr>
                <w:t>1是</w:t>
              </w:r>
            </w:ins>
            <w:ins w:id="6889" w:author="user" w:date="2019-10-15T10:55:00Z">
              <w:r>
                <w:rPr>
                  <w:rFonts w:ascii="仿宋_GB2312" w:hAnsi="仿宋_GB2312" w:cs="仿宋_GB2312"/>
                  <w:color w:val="000000"/>
                  <w:sz w:val="21"/>
                  <w:szCs w:val="21"/>
                  <w:lang w:eastAsia="zh-CN"/>
                </w:rPr>
                <w:t>，</w:t>
              </w:r>
            </w:ins>
            <w:ins w:id="6890" w:author="user" w:date="2019-10-15T10:55:00Z">
              <w:r>
                <w:rPr>
                  <w:rFonts w:hint="eastAsia" w:ascii="仿宋_GB2312" w:hAnsi="仿宋_GB2312" w:cs="仿宋_GB2312"/>
                  <w:color w:val="000000"/>
                  <w:sz w:val="21"/>
                  <w:szCs w:val="21"/>
                  <w:lang w:eastAsia="zh-CN"/>
                </w:rPr>
                <w:t>0否</w:t>
              </w:r>
            </w:ins>
            <w:ins w:id="6891" w:author="user" w:date="2019-10-15T10:55:00Z">
              <w:r>
                <w:rPr>
                  <w:rFonts w:ascii="仿宋_GB2312" w:hAnsi="仿宋_GB2312" w:cs="仿宋_GB2312"/>
                  <w:color w:val="000000"/>
                  <w:sz w:val="21"/>
                  <w:szCs w:val="21"/>
                  <w:lang w:eastAsia="zh-CN"/>
                </w:rPr>
                <w:t>；后</w:t>
              </w:r>
            </w:ins>
            <w:ins w:id="6892" w:author="user" w:date="2019-10-15T10:55:00Z">
              <w:r>
                <w:rPr>
                  <w:rFonts w:hint="eastAsia" w:ascii="仿宋_GB2312" w:hAnsi="仿宋_GB2312" w:cs="仿宋_GB2312"/>
                  <w:color w:val="000000"/>
                  <w:sz w:val="21"/>
                  <w:szCs w:val="21"/>
                  <w:lang w:eastAsia="zh-CN"/>
                </w:rPr>
                <w:t>43位以0填</w:t>
              </w:r>
            </w:ins>
            <w:ins w:id="6893" w:author="user" w:date="2019-10-15T10:55:00Z">
              <w:r>
                <w:rPr>
                  <w:rFonts w:ascii="仿宋_GB2312" w:hAnsi="仿宋_GB2312" w:cs="仿宋_GB2312"/>
                  <w:color w:val="000000"/>
                  <w:sz w:val="21"/>
                  <w:szCs w:val="21"/>
                  <w:lang w:eastAsia="zh-CN"/>
                </w:rPr>
                <w:t>充。</w:t>
              </w:r>
            </w:ins>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00000000000000000000000000000000000000000000000000-99999999999999999999999999999999999999999999999999</w:t>
            </w:r>
          </w:p>
        </w:tc>
      </w:tr>
    </w:tbl>
    <w:p>
      <w:pPr>
        <w:pStyle w:val="4"/>
        <w:spacing w:line="240" w:lineRule="auto"/>
        <w:ind w:left="1161" w:hanging="1161"/>
        <w:rPr>
          <w:rFonts w:ascii="仿宋_GB2312" w:hAnsi="仿宋_GB2312" w:cs="仿宋_GB2312"/>
        </w:rPr>
      </w:pPr>
      <w:bookmarkStart w:id="342" w:name="_Toc30824"/>
      <w:bookmarkStart w:id="343" w:name="_Toc14252361"/>
      <w:bookmarkStart w:id="344" w:name="_Toc23319599"/>
      <w:bookmarkStart w:id="345" w:name="_Toc14447"/>
      <w:bookmarkStart w:id="346" w:name="_Toc2440"/>
      <w:r>
        <w:rPr>
          <w:rFonts w:hint="eastAsia" w:ascii="仿宋_GB2312" w:hAnsi="仿宋_GB2312" w:cs="仿宋_GB2312"/>
          <w:lang w:eastAsia="zh-CN"/>
        </w:rPr>
        <w:t>担保合同报文</w:t>
      </w:r>
      <w:bookmarkEnd w:id="342"/>
      <w:bookmarkEnd w:id="343"/>
      <w:bookmarkEnd w:id="344"/>
      <w:bookmarkEnd w:id="345"/>
      <w:bookmarkEnd w:id="346"/>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48"/>
        <w:gridCol w:w="774"/>
        <w:gridCol w:w="1565"/>
        <w:gridCol w:w="113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774"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p>
        </w:tc>
        <w:tc>
          <w:tcPr>
            <w:tcW w:w="774" w:type="dxa"/>
            <w:tcBorders>
              <w:top w:val="single" w:color="auto" w:sz="4" w:space="0"/>
              <w:left w:val="single" w:color="auto" w:sz="4" w:space="0"/>
              <w:bottom w:val="single" w:color="auto" w:sz="4" w:space="0"/>
              <w:right w:val="single" w:color="auto" w:sz="4" w:space="0"/>
            </w:tcBorders>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p>
        </w:tc>
        <w:tc>
          <w:tcPr>
            <w:tcW w:w="774" w:type="dxa"/>
            <w:tcBorders>
              <w:top w:val="single" w:color="auto" w:sz="4" w:space="0"/>
              <w:left w:val="single" w:color="auto" w:sz="4" w:space="0"/>
              <w:bottom w:val="single" w:color="auto" w:sz="4" w:space="0"/>
              <w:right w:val="single" w:color="auto" w:sz="4" w:space="0"/>
            </w:tcBorders>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w:t>
            </w:r>
          </w:p>
        </w:tc>
        <w:tc>
          <w:tcPr>
            <w:tcW w:w="774" w:type="dxa"/>
            <w:tcBorders>
              <w:top w:val="single" w:color="auto" w:sz="4" w:space="0"/>
              <w:left w:val="single" w:color="auto" w:sz="4" w:space="0"/>
              <w:bottom w:val="single" w:color="auto" w:sz="4" w:space="0"/>
              <w:right w:val="single" w:color="auto" w:sz="4" w:space="0"/>
            </w:tcBorders>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担保合同编号</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anc2..40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担保合同的编号。是为促使债务人履行其债务，保障债权人的债权得以实现，而在债权人（同时也是担保权人）和债务人之间，或在债权人、债务人和第三人（即担保人）之间协商形成的，当债务人不履行或无法履行债务时，以一定方式保证债权人债权得以实现的协议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2.担保合同编号一般由商业银行机构编码和担保合同编号构成，商业银行机构编码应按《金融机构编码》（JR/T 0124）规定。一家商业银行应保证担保合同编号的唯一性。数据更新的频率为月度。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w:t>
            </w:r>
          </w:p>
        </w:tc>
        <w:tc>
          <w:tcPr>
            <w:tcW w:w="774" w:type="dxa"/>
            <w:tcBorders>
              <w:top w:val="single" w:color="auto" w:sz="4" w:space="0"/>
              <w:left w:val="single" w:color="auto" w:sz="4" w:space="0"/>
              <w:bottom w:val="single" w:color="auto" w:sz="4" w:space="0"/>
              <w:right w:val="single" w:color="auto" w:sz="4" w:space="0"/>
            </w:tcBorders>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担保合同类型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1.指根据担保合同对应的担保债项确定性进行的分类。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2.分为一般担保合同和最高额担保合同。数据更新的频率为月度。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一般担保合同</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最高额担保合同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5</w:t>
            </w:r>
          </w:p>
        </w:tc>
        <w:tc>
          <w:tcPr>
            <w:tcW w:w="774" w:type="dxa"/>
            <w:tcBorders>
              <w:top w:val="single" w:color="auto" w:sz="4" w:space="0"/>
              <w:left w:val="single" w:color="auto" w:sz="4" w:space="0"/>
              <w:bottom w:val="single" w:color="auto" w:sz="4" w:space="0"/>
              <w:right w:val="single" w:color="auto" w:sz="4" w:space="0"/>
            </w:tcBorders>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信贷合同编号</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1.指以金融机构作为贷与人与公民或法人缔结的贷款协议编号。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2.信贷合同编号一般由商业银行机构编码和信贷合同编号构成，商业银行机构编码应按《金融机构编码》（JR/T 0124）规定。一家商业银行应保证信贷合同编号的唯一性。数据更新的频率为月度。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6</w:t>
            </w:r>
          </w:p>
        </w:tc>
        <w:tc>
          <w:tcPr>
            <w:tcW w:w="774" w:type="dxa"/>
            <w:tcBorders>
              <w:top w:val="single" w:color="auto" w:sz="4" w:space="0"/>
              <w:left w:val="single" w:color="auto" w:sz="4" w:space="0"/>
              <w:bottom w:val="single" w:color="auto" w:sz="4" w:space="0"/>
              <w:right w:val="single" w:color="auto" w:sz="4" w:space="0"/>
            </w:tcBorders>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担保起始日期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1.指客户与金融机构在担保合同中事先约定的担保合同生效日期。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7</w:t>
            </w:r>
          </w:p>
        </w:tc>
        <w:tc>
          <w:tcPr>
            <w:tcW w:w="774" w:type="dxa"/>
            <w:tcBorders>
              <w:top w:val="single" w:color="auto" w:sz="4" w:space="0"/>
              <w:left w:val="single" w:color="auto" w:sz="4" w:space="0"/>
              <w:bottom w:val="single" w:color="auto" w:sz="4" w:space="0"/>
              <w:right w:val="single" w:color="auto" w:sz="4" w:space="0"/>
            </w:tcBorders>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担保到期日期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1.指客户与金融机构在担保合同中事先约定的担保合同到期日期。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8</w:t>
            </w:r>
          </w:p>
        </w:tc>
        <w:tc>
          <w:tcPr>
            <w:tcW w:w="774" w:type="dxa"/>
            <w:tcBorders>
              <w:top w:val="single" w:color="auto" w:sz="4" w:space="0"/>
              <w:left w:val="single" w:color="auto" w:sz="4" w:space="0"/>
              <w:bottom w:val="single" w:color="auto" w:sz="4" w:space="0"/>
              <w:right w:val="single" w:color="auto" w:sz="4" w:space="0"/>
            </w:tcBorders>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币种</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9</w:t>
            </w:r>
          </w:p>
        </w:tc>
        <w:tc>
          <w:tcPr>
            <w:tcW w:w="774" w:type="dxa"/>
            <w:tcBorders>
              <w:top w:val="single" w:color="auto" w:sz="4" w:space="0"/>
              <w:left w:val="single" w:color="auto" w:sz="4" w:space="0"/>
              <w:bottom w:val="single" w:color="auto" w:sz="4" w:space="0"/>
              <w:right w:val="single" w:color="auto" w:sz="4" w:space="0"/>
            </w:tcBorders>
            <w:vAlign w:val="center"/>
          </w:tcPr>
          <w:p>
            <w:pPr>
              <w:spacing w:line="240" w:lineRule="auto"/>
              <w:jc w:val="center"/>
              <w:textAlignment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担保总金额</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1.指担保主合同的标的金额。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3.值域：担保总金额＞0</w:t>
            </w:r>
          </w:p>
        </w:tc>
      </w:tr>
    </w:tbl>
    <w:p>
      <w:pPr>
        <w:pStyle w:val="4"/>
        <w:spacing w:line="240" w:lineRule="auto"/>
        <w:ind w:left="1161" w:hanging="1161"/>
        <w:rPr>
          <w:rFonts w:ascii="仿宋_GB2312" w:hAnsi="仿宋_GB2312" w:cs="仿宋_GB2312"/>
        </w:rPr>
      </w:pPr>
      <w:bookmarkStart w:id="347" w:name="_Toc4921"/>
      <w:bookmarkStart w:id="348" w:name="_Toc17530"/>
      <w:bookmarkStart w:id="349" w:name="_Toc14252362"/>
      <w:bookmarkStart w:id="350" w:name="_Toc23319600"/>
      <w:bookmarkStart w:id="351" w:name="_Toc11230"/>
      <w:r>
        <w:rPr>
          <w:rFonts w:hint="eastAsia" w:ascii="仿宋_GB2312" w:hAnsi="仿宋_GB2312" w:cs="仿宋_GB2312"/>
          <w:lang w:eastAsia="zh-CN"/>
        </w:rPr>
        <w:t>担保物信息报文</w:t>
      </w:r>
      <w:bookmarkEnd w:id="347"/>
      <w:bookmarkEnd w:id="348"/>
      <w:bookmarkEnd w:id="349"/>
      <w:bookmarkEnd w:id="350"/>
      <w:bookmarkEnd w:id="351"/>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48"/>
        <w:gridCol w:w="774"/>
        <w:gridCol w:w="1565"/>
        <w:gridCol w:w="113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774"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担保合同编号</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anc2..40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担保合同的编号。是为促使债务人履行其债务，保障债权人的债权得以实现，而在债权人（同时也是担保权人）和债务人之间，或在债权人、债务人和第三人（即担保人）之间协商形成的，当债务人不履行或无法履行债务时，以一定方式保证债权人债权得以实现的协议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2.担保合同编号一般由商业银行机构编码和担保合同编号构成，商业银行机构编码应按《金融机构编码》（JR/T 0124）规定。一家商业银行应保证担保合同编号的唯一性。数据更新的频率为月度。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贷款担保方式</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an1..3</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1.指借款人根据要求提供的贷款保证的方式。</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2.包含质押贷款、抵押贷款、保证贷款、信用/免担保贷款、组合担保和其他等。数据更新的频率为月度。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 质押贷款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 抵押贷款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 房地产抵押贷款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B99 其他抵押贷款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C 保证贷款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C01 联保贷款（2个及以上的联合保证人）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C99 其他保证贷款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D 信用/免担保贷款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E 组合担保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Z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del w:id="6894" w:author="user" w:date="2019-10-24T10:11:00Z"/>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del w:id="6895" w:author="user" w:date="2019-10-24T10:11:00Z"/>
                <w:rFonts w:ascii="仿宋_GB2312" w:hAnsi="仿宋_GB2312" w:cs="仿宋_GB2312"/>
                <w:color w:val="000000"/>
                <w:sz w:val="21"/>
                <w:szCs w:val="21"/>
                <w:lang w:eastAsia="zh-CN"/>
              </w:rPr>
            </w:pPr>
            <w:del w:id="6896" w:author="user" w:date="2019-10-24T10:10:00Z">
              <w:r>
                <w:rPr>
                  <w:rFonts w:hint="eastAsia" w:ascii="仿宋_GB2312" w:hAnsi="仿宋_GB2312" w:cs="仿宋_GB2312"/>
                  <w:color w:val="000000"/>
                  <w:sz w:val="21"/>
                  <w:szCs w:val="21"/>
                  <w:lang w:eastAsia="zh-CN"/>
                </w:rPr>
                <w:delText>5</w:delText>
              </w:r>
            </w:del>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del w:id="6897" w:author="user" w:date="2019-10-24T10:11:00Z"/>
                <w:rFonts w:ascii="仿宋_GB2312" w:hAnsi="仿宋_GB2312" w:cs="仿宋_GB2312"/>
                <w:color w:val="000000"/>
                <w:sz w:val="21"/>
                <w:szCs w:val="21"/>
                <w:lang w:eastAsia="zh-CN"/>
              </w:rPr>
            </w:pPr>
            <w:del w:id="6898" w:author="user" w:date="2019-10-24T10:10:00Z">
              <w:r>
                <w:rPr>
                  <w:rFonts w:hint="eastAsia" w:ascii="仿宋_GB2312" w:hAnsi="仿宋_GB2312" w:cs="仿宋_GB2312"/>
                  <w:color w:val="000000"/>
                  <w:sz w:val="21"/>
                  <w:szCs w:val="21"/>
                  <w:lang w:eastAsia="zh-CN"/>
                </w:rPr>
                <w:delText>--</w:delText>
              </w:r>
            </w:del>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del w:id="6899" w:author="user" w:date="2019-10-24T10:11:00Z"/>
                <w:rFonts w:ascii="仿宋_GB2312" w:hAnsi="仿宋_GB2312" w:cs="仿宋_GB2312"/>
                <w:color w:val="000000"/>
                <w:sz w:val="21"/>
                <w:szCs w:val="21"/>
                <w:lang w:eastAsia="zh-CN"/>
              </w:rPr>
            </w:pPr>
            <w:del w:id="6900" w:author="user" w:date="2019-10-24T10:10:00Z">
              <w:r>
                <w:rPr>
                  <w:rFonts w:hint="eastAsia" w:ascii="仿宋_GB2312" w:hAnsi="仿宋_GB2312" w:cs="仿宋_GB2312"/>
                  <w:color w:val="000000"/>
                  <w:sz w:val="21"/>
                  <w:szCs w:val="21"/>
                  <w:lang w:eastAsia="zh-CN"/>
                </w:rPr>
                <w:delText>是否政府担保基金</w:delText>
              </w:r>
            </w:del>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del w:id="6901" w:author="user" w:date="2019-10-24T10:11:00Z"/>
                <w:rFonts w:ascii="仿宋_GB2312" w:hAnsi="仿宋_GB2312" w:cs="仿宋_GB2312"/>
                <w:color w:val="000000"/>
                <w:sz w:val="21"/>
                <w:szCs w:val="21"/>
                <w:lang w:eastAsia="zh-CN"/>
              </w:rPr>
            </w:pPr>
            <w:del w:id="6902" w:author="user" w:date="2019-10-24T10:10:00Z">
              <w:r>
                <w:rPr>
                  <w:rFonts w:hint="eastAsia" w:ascii="仿宋_GB2312" w:hAnsi="仿宋_GB2312" w:cs="仿宋_GB2312"/>
                  <w:color w:val="000000"/>
                  <w:sz w:val="21"/>
                  <w:szCs w:val="21"/>
                  <w:lang w:eastAsia="zh-CN"/>
                </w:rPr>
                <w:delText>1!a</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del w:id="6903" w:author="user" w:date="2019-10-24T10:10:00Z"/>
                <w:rFonts w:ascii="仿宋_GB2312" w:hAnsi="仿宋_GB2312" w:cs="仿宋_GB2312"/>
                <w:color w:val="000000"/>
                <w:sz w:val="21"/>
                <w:szCs w:val="21"/>
                <w:lang w:eastAsia="zh-CN"/>
              </w:rPr>
            </w:pPr>
            <w:del w:id="6904" w:author="user" w:date="2019-10-24T10:10:00Z">
              <w:r>
                <w:rPr>
                  <w:rFonts w:hint="eastAsia" w:ascii="仿宋_GB2312" w:hAnsi="仿宋_GB2312" w:cs="仿宋_GB2312"/>
                  <w:color w:val="000000"/>
                  <w:sz w:val="21"/>
                  <w:szCs w:val="21"/>
                  <w:lang w:eastAsia="zh-CN"/>
                </w:rPr>
                <w:delText>1.指某笔贷款的担保条件中是否包含政府担保基金担保。政府担保基金指由政府设立相关基金或资金池，作为贷款的担保条件。</w:delText>
              </w:r>
            </w:del>
            <w:del w:id="6905" w:author="user" w:date="2019-10-24T10:10:00Z">
              <w:r>
                <w:rPr>
                  <w:rFonts w:hint="eastAsia" w:ascii="仿宋_GB2312" w:hAnsi="仿宋_GB2312" w:cs="仿宋_GB2312"/>
                  <w:color w:val="000000"/>
                  <w:sz w:val="21"/>
                  <w:szCs w:val="21"/>
                  <w:lang w:eastAsia="zh-CN"/>
                </w:rPr>
                <w:br w:type="textWrapping"/>
              </w:r>
            </w:del>
            <w:del w:id="6906" w:author="user" w:date="2019-10-24T10:10:00Z">
              <w:r>
                <w:rPr>
                  <w:rFonts w:hint="eastAsia" w:ascii="仿宋_GB2312" w:hAnsi="仿宋_GB2312" w:cs="仿宋_GB2312"/>
                  <w:color w:val="000000"/>
                  <w:sz w:val="21"/>
                  <w:szCs w:val="21"/>
                  <w:lang w:eastAsia="zh-CN"/>
                </w:rPr>
                <w:delText>2.按照“1 是 0 否”格式填写，数据更新的频率为月度。</w:delText>
              </w:r>
            </w:del>
          </w:p>
          <w:p>
            <w:pPr>
              <w:spacing w:line="240" w:lineRule="auto"/>
              <w:jc w:val="both"/>
              <w:rPr>
                <w:del w:id="6907" w:author="user" w:date="2019-10-24T10:11:00Z"/>
                <w:rFonts w:ascii="仿宋_GB2312" w:hAnsi="仿宋_GB2312" w:cs="仿宋_GB2312"/>
                <w:color w:val="000000"/>
                <w:sz w:val="21"/>
                <w:szCs w:val="21"/>
                <w:lang w:eastAsia="zh-CN"/>
              </w:rPr>
            </w:pPr>
            <w:del w:id="6908" w:author="user" w:date="2019-10-24T10:10:00Z">
              <w:r>
                <w:rPr>
                  <w:rFonts w:hint="eastAsia" w:ascii="仿宋_GB2312" w:hAnsi="仿宋_GB2312" w:cs="仿宋_GB2312"/>
                  <w:color w:val="000000"/>
                  <w:sz w:val="21"/>
                  <w:szCs w:val="21"/>
                  <w:lang w:eastAsia="zh-CN"/>
                </w:rPr>
                <w:delText>3.值域：1 是 0 否</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59"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6909" w:author="user" w:date="2019-10-24T10:11:00Z">
              <w:r>
                <w:rPr>
                  <w:rFonts w:hint="eastAsia" w:ascii="仿宋_GB2312" w:hAnsi="仿宋_GB2312" w:cs="仿宋_GB2312"/>
                  <w:color w:val="000000"/>
                  <w:sz w:val="21"/>
                  <w:szCs w:val="21"/>
                  <w:lang w:eastAsia="zh-CN"/>
                </w:rPr>
                <w:delText>6</w:delText>
              </w:r>
            </w:del>
            <w:ins w:id="6910" w:author="user" w:date="2019-10-24T10:11:00Z">
              <w:r>
                <w:rPr>
                  <w:rFonts w:ascii="仿宋_GB2312" w:hAnsi="仿宋_GB2312" w:cs="仿宋_GB2312"/>
                  <w:color w:val="000000"/>
                  <w:sz w:val="21"/>
                  <w:szCs w:val="21"/>
                  <w:lang w:eastAsia="zh-CN"/>
                </w:rPr>
                <w:t>5</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押品编号</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1.指各金融机构为统一管理，根据既定规则生成的抵/质押物编号。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2.若贷款担保方式为保证贷款或信用/免担保贷款无需填写，该字段为空。数据更新的频率为月度。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6911" w:author="user" w:date="2019-10-24T10:11:00Z">
              <w:r>
                <w:rPr>
                  <w:rFonts w:hint="eastAsia" w:ascii="仿宋_GB2312" w:hAnsi="仿宋_GB2312" w:cs="仿宋_GB2312"/>
                  <w:color w:val="000000"/>
                  <w:sz w:val="21"/>
                  <w:szCs w:val="21"/>
                  <w:lang w:eastAsia="zh-CN"/>
                </w:rPr>
                <w:delText>7</w:delText>
              </w:r>
            </w:del>
            <w:ins w:id="6912" w:author="user" w:date="2019-10-24T10:11:00Z">
              <w:r>
                <w:rPr>
                  <w:rFonts w:ascii="仿宋_GB2312" w:hAnsi="仿宋_GB2312" w:cs="仿宋_GB2312"/>
                  <w:color w:val="000000"/>
                  <w:sz w:val="21"/>
                  <w:szCs w:val="21"/>
                  <w:lang w:eastAsia="zh-CN"/>
                </w:rPr>
                <w:t>6</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押品名称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1.指担保合同上载明的抵/质押物名称。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2.若贷款担保方式为保证贷款或信用/免担保贷款无需填写，该字段为空。数据更新的频率为月度。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6913" w:author="user" w:date="2019-10-24T10:11:00Z">
              <w:r>
                <w:rPr>
                  <w:rFonts w:hint="eastAsia" w:ascii="仿宋_GB2312" w:hAnsi="仿宋_GB2312" w:cs="仿宋_GB2312"/>
                  <w:color w:val="000000"/>
                  <w:sz w:val="21"/>
                  <w:szCs w:val="21"/>
                  <w:lang w:eastAsia="zh-CN"/>
                </w:rPr>
                <w:delText>8</w:delText>
              </w:r>
            </w:del>
            <w:ins w:id="6914" w:author="user" w:date="2019-10-24T10:11:00Z">
              <w:r>
                <w:rPr>
                  <w:rFonts w:ascii="仿宋_GB2312" w:hAnsi="仿宋_GB2312" w:cs="仿宋_GB2312"/>
                  <w:color w:val="000000"/>
                  <w:sz w:val="21"/>
                  <w:szCs w:val="21"/>
                  <w:lang w:eastAsia="zh-CN"/>
                </w:rPr>
                <w:t>7</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押品类型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a2..4</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1.指按照抵/质押物的属性进行的分类。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2.若贷款担保方式为保证贷款或信用/免担保贷款无需填写，该字段为空。主要包括金融质押品、商用房地产和居住用房地产、应收账款、其他押品等，数据更新的频率为月度。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金融质押品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0101 现金及其等价物</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0102 贵金属</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0103 债券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0104 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0105 股票（权）/基金</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0106 保单</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0199 其他金融质押品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商用房地产和居住用房地产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0201 商用房地产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0202 商用建设用地使用权</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0203 居住用房地产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0204 居住用建设用地使用权</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0205 房产类在建工程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0299 其他商用房地产和居住用房地产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应收账款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0301 交易类应收账款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0302 应收租金</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0399 其他应收账款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收费权</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0401 公路收费权</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0402 农村电网建设与改造工程电费收费权</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0499 其他收费权</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其他押品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0501 出口退税账户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0502 机器设备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0503 交通运输设备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0504 设施类在建工程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0505 林权</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0506 农村土地经营权</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0507 农村土地收益权</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0508 存货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0509 知识产权质押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6915" w:author="user" w:date="2019-10-24T10:11:00Z">
              <w:r>
                <w:rPr>
                  <w:rFonts w:hint="eastAsia" w:ascii="仿宋_GB2312" w:hAnsi="仿宋_GB2312" w:cs="仿宋_GB2312"/>
                  <w:color w:val="000000"/>
                  <w:sz w:val="21"/>
                  <w:szCs w:val="21"/>
                  <w:lang w:eastAsia="zh-CN"/>
                </w:rPr>
                <w:delText>9</w:delText>
              </w:r>
            </w:del>
            <w:ins w:id="6916" w:author="user" w:date="2019-10-24T10:11:00Z">
              <w:r>
                <w:rPr>
                  <w:rFonts w:ascii="仿宋_GB2312" w:hAnsi="仿宋_GB2312" w:cs="仿宋_GB2312"/>
                  <w:color w:val="000000"/>
                  <w:sz w:val="21"/>
                  <w:szCs w:val="21"/>
                  <w:lang w:eastAsia="zh-CN"/>
                </w:rPr>
                <w:t>8</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担保物价值</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1.指金融机构对担保物进行评估后认定的价值。</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2.若贷款担保方式为保证贷款或信用/免担保贷款无需填写，该字段为空。本币填报单位为人民币，外币为外币折美元，折算汇率为报告期末时点汇率。数据更新频率为月度。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3.值域：担保物价值≥0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6917" w:author="user" w:date="2019-10-24T10:11:00Z">
              <w:r>
                <w:rPr>
                  <w:rFonts w:hint="eastAsia" w:ascii="仿宋_GB2312" w:hAnsi="仿宋_GB2312" w:cs="仿宋_GB2312"/>
                  <w:color w:val="000000"/>
                  <w:sz w:val="21"/>
                  <w:szCs w:val="21"/>
                  <w:lang w:eastAsia="zh-CN"/>
                </w:rPr>
                <w:delText>10</w:delText>
              </w:r>
            </w:del>
            <w:ins w:id="6918" w:author="user" w:date="2019-10-24T10:11:00Z">
              <w:r>
                <w:rPr>
                  <w:rFonts w:ascii="仿宋_GB2312" w:hAnsi="仿宋_GB2312" w:cs="仿宋_GB2312"/>
                  <w:color w:val="000000"/>
                  <w:sz w:val="21"/>
                  <w:szCs w:val="21"/>
                  <w:lang w:eastAsia="zh-CN"/>
                </w:rPr>
                <w:t>9</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币种</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6919" w:author="user" w:date="2019-10-24T10:11:00Z">
              <w:r>
                <w:rPr>
                  <w:rFonts w:hint="eastAsia" w:ascii="仿宋_GB2312" w:hAnsi="仿宋_GB2312" w:cs="仿宋_GB2312"/>
                  <w:color w:val="000000"/>
                  <w:sz w:val="21"/>
                  <w:szCs w:val="21"/>
                  <w:lang w:eastAsia="zh-CN"/>
                </w:rPr>
                <w:delText>11</w:delText>
              </w:r>
            </w:del>
            <w:ins w:id="6920" w:author="user" w:date="2019-10-24T10:11:00Z">
              <w:r>
                <w:rPr>
                  <w:rFonts w:ascii="仿宋_GB2312" w:hAnsi="仿宋_GB2312" w:cs="仿宋_GB2312"/>
                  <w:color w:val="000000"/>
                  <w:sz w:val="21"/>
                  <w:szCs w:val="21"/>
                  <w:lang w:eastAsia="zh-CN"/>
                </w:rPr>
                <w:t>10</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抵质押率</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13(5)</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1.指押品担保本金余额与押品估值的比率。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2.若贷款担保方式为保证贷款或信用/免担保贷款无需填写，该字段为空。抵质押率=押品担保本金余额÷押品估值×100%，例如抵质押率为65.2%，则填报65.20000。</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3.值域：抵质押率≥0.00000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36"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6921" w:author="user" w:date="2019-10-24T10:11:00Z">
              <w:r>
                <w:rPr>
                  <w:rFonts w:hint="eastAsia" w:ascii="仿宋_GB2312" w:hAnsi="仿宋_GB2312" w:cs="仿宋_GB2312"/>
                  <w:color w:val="000000"/>
                  <w:sz w:val="21"/>
                  <w:szCs w:val="21"/>
                  <w:lang w:eastAsia="zh-CN"/>
                </w:rPr>
                <w:delText>12</w:delText>
              </w:r>
            </w:del>
            <w:ins w:id="6922" w:author="user" w:date="2019-10-24T10:11:00Z">
              <w:r>
                <w:rPr>
                  <w:rFonts w:ascii="仿宋_GB2312" w:hAnsi="仿宋_GB2312" w:cs="仿宋_GB2312"/>
                  <w:color w:val="000000"/>
                  <w:sz w:val="21"/>
                  <w:szCs w:val="21"/>
                  <w:lang w:eastAsia="zh-CN"/>
                </w:rPr>
                <w:t>11</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保证人名称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1.指与金融机构签订担保合同的保证人全称，该名称一般记录在国家授权部门颁发给保证人的证件上，在法律上受到认可。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贷款担保方式为抵/质押贷款或信用/免担保贷款无需填写，该字段为空。按记录在国家授权部门颁发给保证人的证件上记载的名称采集保证人名称可以为简体中文、繁体中文、英文以及其他语言文字。在保证人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86"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6923" w:author="user" w:date="2019-10-24T10:11:00Z">
              <w:r>
                <w:rPr>
                  <w:rFonts w:hint="eastAsia" w:ascii="仿宋_GB2312" w:hAnsi="仿宋_GB2312" w:cs="仿宋_GB2312"/>
                  <w:color w:val="000000"/>
                  <w:sz w:val="21"/>
                  <w:szCs w:val="21"/>
                  <w:lang w:eastAsia="zh-CN"/>
                </w:rPr>
                <w:delText>13</w:delText>
              </w:r>
            </w:del>
            <w:ins w:id="6924" w:author="user" w:date="2019-10-24T10:11:00Z">
              <w:r>
                <w:rPr>
                  <w:rFonts w:ascii="仿宋_GB2312" w:hAnsi="仿宋_GB2312" w:cs="仿宋_GB2312"/>
                  <w:color w:val="000000"/>
                  <w:sz w:val="21"/>
                  <w:szCs w:val="21"/>
                  <w:lang w:eastAsia="zh-CN"/>
                </w:rPr>
                <w:t>12</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保证人证件类型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1.指与金融机构签订担保合同的保证人证件类型。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2.若贷款担保方式为抵/质押贷款或信用/免担保贷款无需填写，该字段为空。按记录在国家授权部门颁发给保证人的证件上记载的证件类型采集，若保证人为个人，证件类型为身份证、军官证、护照等</w:t>
            </w:r>
            <w:ins w:id="6925" w:author="user" w:date="2019-10-24T14:16:00Z">
              <w:r>
                <w:rPr>
                  <w:rFonts w:hint="eastAsia" w:ascii="仿宋_GB2312" w:hAnsi="仿宋_GB2312" w:cs="仿宋_GB2312"/>
                  <w:color w:val="000000"/>
                  <w:sz w:val="21"/>
                  <w:szCs w:val="21"/>
                  <w:lang w:eastAsia="zh-CN"/>
                </w:rPr>
                <w:t>，户口</w:t>
              </w:r>
            </w:ins>
            <w:ins w:id="6926" w:author="user" w:date="2019-10-24T14:16:00Z">
              <w:r>
                <w:rPr>
                  <w:rFonts w:ascii="仿宋_GB2312" w:hAnsi="仿宋_GB2312" w:cs="仿宋_GB2312"/>
                  <w:color w:val="000000"/>
                  <w:sz w:val="21"/>
                  <w:szCs w:val="21"/>
                  <w:lang w:eastAsia="zh-CN"/>
                </w:rPr>
                <w:t>簿和临时身份证请</w:t>
              </w:r>
            </w:ins>
            <w:ins w:id="6927" w:author="user" w:date="2019-10-24T14:16:00Z">
              <w:r>
                <w:rPr>
                  <w:rFonts w:hint="eastAsia" w:ascii="仿宋_GB2312" w:hAnsi="仿宋_GB2312" w:cs="仿宋_GB2312"/>
                  <w:color w:val="000000"/>
                  <w:sz w:val="21"/>
                  <w:szCs w:val="21"/>
                  <w:lang w:eastAsia="zh-CN"/>
                </w:rPr>
                <w:t>选择03居民</w:t>
              </w:r>
            </w:ins>
            <w:ins w:id="6928" w:author="user" w:date="2019-10-24T14:16: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；若保证人为非个人，证件类型为统一社会信用代码、组织机构代码等。数据更新的频率为月度。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6929" w:author="user" w:date="2019-10-24T14:16: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6930" w:author="user" w:date="2019-10-24T14:16:00Z">
              <w:r>
                <w:rPr>
                  <w:rFonts w:hint="eastAsia" w:ascii="仿宋_GB2312" w:hAnsi="仿宋_GB2312" w:cs="仿宋_GB2312"/>
                  <w:color w:val="000000"/>
                  <w:sz w:val="21"/>
                  <w:szCs w:val="21"/>
                  <w:lang w:eastAsia="zh-CN"/>
                </w:rPr>
                <w:t>99其他</w:t>
              </w:r>
            </w:ins>
            <w:ins w:id="6931" w:author="user" w:date="2019-10-24T14:16: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6932" w:author="user" w:date="2019-10-24T10:11:00Z">
              <w:r>
                <w:rPr>
                  <w:rFonts w:hint="eastAsia" w:ascii="仿宋_GB2312" w:hAnsi="仿宋_GB2312" w:cs="仿宋_GB2312"/>
                  <w:color w:val="000000"/>
                  <w:sz w:val="21"/>
                  <w:szCs w:val="21"/>
                  <w:lang w:eastAsia="zh-CN"/>
                </w:rPr>
                <w:delText>14</w:delText>
              </w:r>
            </w:del>
            <w:ins w:id="6933" w:author="user" w:date="2019-10-24T10:11:00Z">
              <w:r>
                <w:rPr>
                  <w:rFonts w:ascii="仿宋_GB2312" w:hAnsi="仿宋_GB2312" w:cs="仿宋_GB2312"/>
                  <w:color w:val="000000"/>
                  <w:sz w:val="21"/>
                  <w:szCs w:val="21"/>
                  <w:lang w:eastAsia="zh-CN"/>
                </w:rPr>
                <w:t>13</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保证人证件号码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numPr>
                <w:ilvl w:val="0"/>
                <w:numId w:val="12"/>
              </w:num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指保证人与金融机构签订保证合同时使用的有效证件的编号。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2.若贷款担保方式为抵/质押贷款或信用/免担保贷款无需填写，该字段为空。按记录在国家授权部门颁发给保证人的证件上记载的唯一标识身份的编码。数据更新的频率为月度。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6934" w:author="罗斌" w:date="2019-10-30T16:39:00Z">
              <w:r>
                <w:rPr>
                  <w:rFonts w:hint="eastAsia" w:ascii="仿宋_GB2312" w:hAnsi="仿宋_GB2312" w:cs="仿宋_GB2312"/>
                  <w:color w:val="000000"/>
                  <w:sz w:val="21"/>
                  <w:szCs w:val="21"/>
                  <w:lang w:eastAsia="zh-CN"/>
                </w:rPr>
                <w:delText>7</w:delText>
              </w:r>
            </w:del>
            <w:ins w:id="6935" w:author="罗斌" w:date="2019-10-30T16:39: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bl>
    <w:p>
      <w:pPr>
        <w:pStyle w:val="4"/>
        <w:spacing w:line="240" w:lineRule="auto"/>
        <w:ind w:left="1161" w:hanging="1161"/>
        <w:rPr>
          <w:rFonts w:ascii="仿宋_GB2312" w:hAnsi="仿宋_GB2312" w:cs="仿宋_GB2312"/>
        </w:rPr>
      </w:pPr>
      <w:bookmarkStart w:id="352" w:name="_Toc23319601"/>
      <w:bookmarkStart w:id="353" w:name="_Toc6235"/>
      <w:bookmarkStart w:id="354" w:name="_Toc14252363"/>
      <w:bookmarkStart w:id="355" w:name="_Toc3913"/>
      <w:bookmarkStart w:id="356" w:name="_Toc18151"/>
      <w:r>
        <w:rPr>
          <w:rFonts w:hint="eastAsia" w:ascii="仿宋_GB2312" w:hAnsi="仿宋_GB2312" w:cs="仿宋_GB2312"/>
          <w:lang w:eastAsia="zh-CN"/>
        </w:rPr>
        <w:t>贷款余额</w:t>
      </w:r>
      <w:ins w:id="6936" w:author="user" w:date="2019-09-25T15:31:00Z">
        <w:r>
          <w:rPr>
            <w:rFonts w:hint="eastAsia" w:ascii="仿宋_GB2312" w:hAnsi="仿宋_GB2312" w:cs="仿宋_GB2312"/>
            <w:lang w:eastAsia="zh-CN"/>
          </w:rPr>
          <w:t>扩展</w:t>
        </w:r>
      </w:ins>
      <w:r>
        <w:rPr>
          <w:rFonts w:hint="eastAsia" w:ascii="仿宋_GB2312" w:hAnsi="仿宋_GB2312" w:cs="仿宋_GB2312"/>
          <w:lang w:eastAsia="zh-CN"/>
        </w:rPr>
        <w:t>报文</w:t>
      </w:r>
      <w:bookmarkEnd w:id="352"/>
      <w:bookmarkEnd w:id="353"/>
      <w:bookmarkEnd w:id="354"/>
      <w:bookmarkEnd w:id="355"/>
      <w:bookmarkEnd w:id="356"/>
    </w:p>
    <w:tbl>
      <w:tblPr>
        <w:tblStyle w:val="20"/>
        <w:tblW w:w="8340" w:type="dxa"/>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Change w:id="6937" w:author="user" w:date="2019-09-25T15:36:00Z">
          <w:tblPr>
            <w:tblStyle w:val="20"/>
            <w:tblW w:w="842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PrChange>
      </w:tblPr>
      <w:tblGrid>
        <w:gridCol w:w="648"/>
        <w:gridCol w:w="774"/>
        <w:gridCol w:w="1565"/>
        <w:gridCol w:w="1138"/>
        <w:gridCol w:w="4215"/>
        <w:tblGridChange w:id="6938">
          <w:tblGrid>
            <w:gridCol w:w="80"/>
            <w:gridCol w:w="568"/>
            <w:gridCol w:w="80"/>
            <w:gridCol w:w="694"/>
            <w:gridCol w:w="80"/>
            <w:gridCol w:w="1485"/>
            <w:gridCol w:w="80"/>
            <w:gridCol w:w="1058"/>
            <w:gridCol w:w="80"/>
            <w:gridCol w:w="4135"/>
            <w:gridCol w:w="80"/>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939"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6939"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Change w:id="6940" w:author="user" w:date="2019-09-25T15:36:00Z">
              <w:tcPr>
                <w:tcW w:w="648" w:type="dxa"/>
                <w:gridSpan w:val="2"/>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774" w:type="dxa"/>
            <w:tcBorders>
              <w:top w:val="single" w:color="auto" w:sz="4" w:space="0"/>
              <w:left w:val="single" w:color="auto" w:sz="4" w:space="0"/>
              <w:bottom w:val="single" w:color="auto" w:sz="4" w:space="0"/>
              <w:right w:val="single" w:color="auto" w:sz="4" w:space="0"/>
            </w:tcBorders>
            <w:shd w:val="clear" w:color="auto" w:fill="BFBFBF"/>
            <w:vAlign w:val="center"/>
            <w:tcPrChange w:id="6941" w:author="user" w:date="2019-09-25T15:36:00Z">
              <w:tcPr>
                <w:tcW w:w="774" w:type="dxa"/>
                <w:gridSpan w:val="2"/>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Change w:id="6942" w:author="user" w:date="2019-09-25T15:36:00Z">
              <w:tcPr>
                <w:tcW w:w="1565" w:type="dxa"/>
                <w:gridSpan w:val="2"/>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Change w:id="6943" w:author="user" w:date="2019-09-25T15:36:00Z">
              <w:tcPr>
                <w:tcW w:w="1138" w:type="dxa"/>
                <w:gridSpan w:val="2"/>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Change w:id="6944" w:author="user" w:date="2019-09-25T15:36:00Z">
              <w:tcPr>
                <w:tcW w:w="4215" w:type="dxa"/>
                <w:gridSpan w:val="2"/>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945"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6945"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6946"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774" w:type="dxa"/>
            <w:tcBorders>
              <w:top w:val="single" w:color="auto" w:sz="4" w:space="0"/>
              <w:left w:val="single" w:color="auto" w:sz="4" w:space="0"/>
              <w:bottom w:val="single" w:color="auto" w:sz="4" w:space="0"/>
              <w:right w:val="single" w:color="auto" w:sz="4" w:space="0"/>
            </w:tcBorders>
            <w:vAlign w:val="center"/>
            <w:tcPrChange w:id="6947"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5" w:type="dxa"/>
            <w:tcBorders>
              <w:top w:val="single" w:color="auto" w:sz="4" w:space="0"/>
              <w:left w:val="single" w:color="auto" w:sz="4" w:space="0"/>
              <w:bottom w:val="single" w:color="auto" w:sz="4" w:space="0"/>
              <w:right w:val="single" w:color="auto" w:sz="4" w:space="0"/>
            </w:tcBorders>
            <w:vAlign w:val="center"/>
            <w:tcPrChange w:id="6948"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vAlign w:val="center"/>
            <w:tcPrChange w:id="6949"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6950"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951"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6951"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6952"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774" w:type="dxa"/>
            <w:tcBorders>
              <w:top w:val="single" w:color="auto" w:sz="4" w:space="0"/>
              <w:left w:val="single" w:color="auto" w:sz="4" w:space="0"/>
              <w:bottom w:val="single" w:color="auto" w:sz="4" w:space="0"/>
              <w:right w:val="single" w:color="auto" w:sz="4" w:space="0"/>
            </w:tcBorders>
            <w:vAlign w:val="center"/>
            <w:tcPrChange w:id="6953"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1010</w:t>
            </w:r>
          </w:p>
        </w:tc>
        <w:tc>
          <w:tcPr>
            <w:tcW w:w="1565" w:type="dxa"/>
            <w:tcBorders>
              <w:top w:val="single" w:color="auto" w:sz="4" w:space="0"/>
              <w:left w:val="single" w:color="auto" w:sz="4" w:space="0"/>
              <w:bottom w:val="single" w:color="auto" w:sz="4" w:space="0"/>
              <w:right w:val="single" w:color="auto" w:sz="4" w:space="0"/>
            </w:tcBorders>
            <w:vAlign w:val="center"/>
            <w:tcPrChange w:id="6954"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vAlign w:val="center"/>
            <w:tcPrChange w:id="6955"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6956"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958"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6957" w:author="user" w:date="2019-09-25T15:32:00Z"/>
          <w:trPrChange w:id="6958"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6959"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6960" w:author="user" w:date="2019-09-25T15:32:00Z"/>
                <w:rFonts w:ascii="仿宋_GB2312" w:hAnsi="仿宋_GB2312" w:cs="仿宋_GB2312"/>
                <w:color w:val="000000"/>
                <w:sz w:val="21"/>
                <w:szCs w:val="21"/>
              </w:rPr>
            </w:pPr>
            <w:del w:id="6961" w:author="user" w:date="2019-09-25T15:32:00Z">
              <w:r>
                <w:rPr>
                  <w:rFonts w:hint="eastAsia" w:ascii="仿宋_GB2312" w:hAnsi="仿宋_GB2312" w:cs="仿宋_GB2312"/>
                  <w:color w:val="000000"/>
                  <w:sz w:val="21"/>
                  <w:szCs w:val="21"/>
                </w:rPr>
                <w:delText>3</w:delText>
              </w:r>
            </w:del>
          </w:p>
        </w:tc>
        <w:tc>
          <w:tcPr>
            <w:tcW w:w="774" w:type="dxa"/>
            <w:tcBorders>
              <w:top w:val="single" w:color="auto" w:sz="4" w:space="0"/>
              <w:left w:val="single" w:color="auto" w:sz="4" w:space="0"/>
              <w:bottom w:val="single" w:color="auto" w:sz="4" w:space="0"/>
              <w:right w:val="single" w:color="auto" w:sz="4" w:space="0"/>
            </w:tcBorders>
            <w:vAlign w:val="center"/>
            <w:tcPrChange w:id="6962"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6963" w:author="user" w:date="2019-09-25T15:32:00Z"/>
                <w:rFonts w:ascii="仿宋_GB2312" w:hAnsi="仿宋_GB2312" w:cs="仿宋_GB2312"/>
                <w:color w:val="000000"/>
                <w:sz w:val="21"/>
                <w:szCs w:val="21"/>
              </w:rPr>
            </w:pPr>
            <w:del w:id="6964" w:author="user" w:date="2019-09-25T15:32:00Z">
              <w:r>
                <w:rPr>
                  <w:rFonts w:hint="eastAsia" w:ascii="仿宋_GB2312" w:hAnsi="仿宋_GB2312" w:cs="仿宋_GB2312"/>
                  <w:color w:val="000000"/>
                  <w:sz w:val="21"/>
                  <w:szCs w:val="21"/>
                </w:rPr>
                <w:delText>--</w:delText>
              </w:r>
            </w:del>
          </w:p>
        </w:tc>
        <w:tc>
          <w:tcPr>
            <w:tcW w:w="1565" w:type="dxa"/>
            <w:tcBorders>
              <w:top w:val="single" w:color="auto" w:sz="4" w:space="0"/>
              <w:left w:val="single" w:color="auto" w:sz="4" w:space="0"/>
              <w:bottom w:val="single" w:color="auto" w:sz="4" w:space="0"/>
              <w:right w:val="single" w:color="auto" w:sz="4" w:space="0"/>
            </w:tcBorders>
            <w:vAlign w:val="center"/>
            <w:tcPrChange w:id="6965"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6966" w:author="user" w:date="2019-09-25T15:32:00Z"/>
                <w:rFonts w:ascii="仿宋_GB2312" w:hAnsi="仿宋_GB2312" w:cs="仿宋_GB2312"/>
                <w:color w:val="000000"/>
                <w:sz w:val="21"/>
                <w:szCs w:val="21"/>
              </w:rPr>
            </w:pPr>
            <w:del w:id="6967" w:author="user" w:date="2019-09-25T15:32:00Z">
              <w:r>
                <w:rPr>
                  <w:rFonts w:hint="eastAsia" w:ascii="仿宋_GB2312" w:hAnsi="仿宋_GB2312" w:cs="仿宋_GB2312"/>
                  <w:color w:val="000000"/>
                  <w:sz w:val="21"/>
                  <w:szCs w:val="21"/>
                </w:rPr>
                <w:delText>客户类型</w:delText>
              </w:r>
            </w:del>
          </w:p>
        </w:tc>
        <w:tc>
          <w:tcPr>
            <w:tcW w:w="1138" w:type="dxa"/>
            <w:tcBorders>
              <w:top w:val="single" w:color="auto" w:sz="4" w:space="0"/>
              <w:left w:val="single" w:color="auto" w:sz="4" w:space="0"/>
              <w:bottom w:val="single" w:color="auto" w:sz="4" w:space="0"/>
              <w:right w:val="single" w:color="auto" w:sz="4" w:space="0"/>
            </w:tcBorders>
            <w:vAlign w:val="center"/>
            <w:tcPrChange w:id="6968"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6969" w:author="user" w:date="2019-09-25T15:32:00Z"/>
                <w:rFonts w:ascii="仿宋_GB2312" w:hAnsi="仿宋_GB2312" w:cs="仿宋_GB2312"/>
                <w:color w:val="000000"/>
                <w:sz w:val="21"/>
                <w:szCs w:val="21"/>
              </w:rPr>
            </w:pPr>
            <w:del w:id="6970" w:author="user" w:date="2019-09-25T15:32:00Z">
              <w:r>
                <w:rPr>
                  <w:rFonts w:hint="eastAsia" w:ascii="仿宋_GB2312" w:hAnsi="仿宋_GB2312" w:cs="仿宋_GB2312"/>
                  <w:color w:val="000000"/>
                  <w:sz w:val="21"/>
                  <w:szCs w:val="21"/>
                </w:rPr>
                <w:delText>1!n</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6971"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del w:id="6972" w:author="user" w:date="2019-09-25T15:32:00Z"/>
                <w:rFonts w:ascii="仿宋_GB2312" w:hAnsi="仿宋_GB2312" w:cs="仿宋_GB2312"/>
                <w:color w:val="000000"/>
                <w:sz w:val="21"/>
                <w:szCs w:val="21"/>
              </w:rPr>
            </w:pPr>
            <w:del w:id="6973" w:author="user" w:date="2019-09-25T15:32:00Z">
              <w:r>
                <w:rPr>
                  <w:rFonts w:hint="eastAsia" w:ascii="仿宋_GB2312" w:hAnsi="仿宋_GB2312" w:cs="仿宋_GB2312"/>
                  <w:color w:val="000000"/>
                  <w:sz w:val="21"/>
                  <w:szCs w:val="21"/>
                  <w:lang w:eastAsia="zh-CN"/>
                </w:rPr>
                <w:delText>1.指与金融机构间建立业务关系对象的类型。</w:delText>
              </w:r>
            </w:del>
            <w:del w:id="6974" w:author="user" w:date="2019-09-25T15:32:00Z">
              <w:r>
                <w:rPr>
                  <w:rFonts w:hint="eastAsia" w:ascii="仿宋_GB2312" w:hAnsi="仿宋_GB2312" w:cs="仿宋_GB2312"/>
                  <w:color w:val="000000"/>
                  <w:sz w:val="21"/>
                  <w:szCs w:val="21"/>
                  <w:lang w:eastAsia="zh-CN"/>
                </w:rPr>
                <w:br w:type="textWrapping"/>
              </w:r>
            </w:del>
            <w:del w:id="6975" w:author="user" w:date="2019-09-25T15:32:00Z">
              <w:r>
                <w:rPr>
                  <w:rFonts w:hint="eastAsia" w:ascii="仿宋_GB2312" w:hAnsi="仿宋_GB2312" w:cs="仿宋_GB2312"/>
                  <w:color w:val="000000"/>
                  <w:sz w:val="21"/>
                  <w:szCs w:val="21"/>
                  <w:lang w:eastAsia="zh-CN"/>
                </w:rPr>
                <w:delText>2.根据与金融机构间建立业务关系对象的性质分为单位客户和个人客户。数据更新频率为月度。</w:delText>
              </w:r>
            </w:del>
            <w:del w:id="6976" w:author="user" w:date="2019-09-25T15:32:00Z">
              <w:r>
                <w:rPr>
                  <w:rFonts w:hint="eastAsia" w:ascii="仿宋_GB2312" w:hAnsi="仿宋_GB2312" w:cs="仿宋_GB2312"/>
                  <w:color w:val="000000"/>
                  <w:sz w:val="21"/>
                  <w:szCs w:val="21"/>
                  <w:lang w:eastAsia="zh-CN"/>
                </w:rPr>
                <w:br w:type="textWrapping"/>
              </w:r>
            </w:del>
            <w:del w:id="6977" w:author="user" w:date="2019-09-25T15:32:00Z">
              <w:r>
                <w:rPr>
                  <w:rFonts w:hint="eastAsia" w:ascii="仿宋_GB2312" w:hAnsi="仿宋_GB2312" w:cs="仿宋_GB2312"/>
                  <w:color w:val="000000"/>
                  <w:sz w:val="21"/>
                  <w:szCs w:val="21"/>
                </w:rPr>
                <w:delText>3.值域：0 单位客户</w:delText>
              </w:r>
            </w:del>
            <w:del w:id="6978" w:author="user" w:date="2019-09-25T15:32:00Z">
              <w:r>
                <w:rPr>
                  <w:rFonts w:ascii="仿宋_GB2312" w:hAnsi="仿宋_GB2312" w:cs="仿宋_GB2312"/>
                  <w:color w:val="000000"/>
                  <w:sz w:val="21"/>
                  <w:szCs w:val="21"/>
                </w:rPr>
                <w:delText xml:space="preserve">   </w:delText>
              </w:r>
            </w:del>
            <w:del w:id="6979" w:author="user" w:date="2019-09-25T15:32:00Z">
              <w:r>
                <w:rPr>
                  <w:rFonts w:hint="eastAsia" w:ascii="仿宋_GB2312" w:hAnsi="仿宋_GB2312" w:cs="仿宋_GB2312"/>
                  <w:color w:val="000000"/>
                  <w:sz w:val="21"/>
                  <w:szCs w:val="21"/>
                </w:rPr>
                <w:delText>1 个人客户</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6981"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Before w:w="0" w:type="auto"/>
          <w:trHeight w:val="360" w:hRule="atLeast"/>
          <w:ins w:id="6980" w:author="user" w:date="2019-09-25T15:36:00Z"/>
          <w:trPrChange w:id="6981" w:author="user" w:date="2019-09-25T15:36:00Z">
            <w:trPr>
              <w:gridBefore w:val="1"/>
              <w:wBefore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6982"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6983" w:author="user" w:date="2019-09-25T15:36:00Z"/>
                <w:rFonts w:ascii="仿宋_GB2312" w:hAnsi="仿宋_GB2312" w:cs="仿宋_GB2312"/>
                <w:color w:val="000000"/>
                <w:sz w:val="21"/>
                <w:szCs w:val="21"/>
                <w:lang w:eastAsia="zh-CN"/>
              </w:rPr>
            </w:pPr>
            <w:ins w:id="6984" w:author="user" w:date="2019-09-25T15:36:00Z">
              <w:r>
                <w:rPr>
                  <w:rFonts w:ascii="仿宋_GB2312" w:hAnsi="仿宋_GB2312" w:cs="仿宋_GB2312"/>
                  <w:color w:val="000000"/>
                  <w:sz w:val="21"/>
                  <w:szCs w:val="21"/>
                  <w:lang w:eastAsia="zh-CN"/>
                </w:rPr>
                <w:t>3</w:t>
              </w:r>
            </w:ins>
          </w:p>
        </w:tc>
        <w:tc>
          <w:tcPr>
            <w:tcW w:w="774" w:type="dxa"/>
            <w:tcBorders>
              <w:top w:val="single" w:color="auto" w:sz="4" w:space="0"/>
              <w:left w:val="single" w:color="auto" w:sz="4" w:space="0"/>
              <w:bottom w:val="single" w:color="auto" w:sz="4" w:space="0"/>
              <w:right w:val="single" w:color="auto" w:sz="4" w:space="0"/>
            </w:tcBorders>
            <w:vAlign w:val="center"/>
            <w:tcPrChange w:id="6985"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6986" w:author="user" w:date="2019-09-25T15:36:00Z"/>
                <w:rFonts w:ascii="仿宋_GB2312" w:hAnsi="仿宋_GB2312" w:cs="仿宋_GB2312"/>
                <w:color w:val="000000"/>
                <w:sz w:val="21"/>
                <w:szCs w:val="21"/>
              </w:rPr>
            </w:pPr>
            <w:ins w:id="6987" w:author="user" w:date="2019-09-25T15:36:00Z">
              <w:r>
                <w:rPr>
                  <w:rFonts w:hint="eastAsia" w:ascii="仿宋_GB2312" w:hAnsi="仿宋_GB2312" w:cs="仿宋_GB2312"/>
                  <w:color w:val="000000"/>
                  <w:sz w:val="21"/>
                  <w:szCs w:val="21"/>
                </w:rPr>
                <w:t>3010</w:t>
              </w:r>
            </w:ins>
          </w:p>
        </w:tc>
        <w:tc>
          <w:tcPr>
            <w:tcW w:w="1565" w:type="dxa"/>
            <w:tcBorders>
              <w:top w:val="single" w:color="auto" w:sz="4" w:space="0"/>
              <w:left w:val="single" w:color="auto" w:sz="4" w:space="0"/>
              <w:bottom w:val="single" w:color="auto" w:sz="4" w:space="0"/>
              <w:right w:val="single" w:color="auto" w:sz="4" w:space="0"/>
            </w:tcBorders>
            <w:vAlign w:val="center"/>
            <w:tcPrChange w:id="6988"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6989" w:author="user" w:date="2019-09-25T15:36:00Z"/>
                <w:rFonts w:ascii="仿宋_GB2312" w:hAnsi="仿宋_GB2312" w:cs="仿宋_GB2312"/>
                <w:color w:val="000000"/>
                <w:sz w:val="21"/>
                <w:szCs w:val="21"/>
              </w:rPr>
            </w:pPr>
            <w:ins w:id="6990" w:author="user" w:date="2019-09-25T15:36:00Z">
              <w:r>
                <w:rPr>
                  <w:rFonts w:hint="eastAsia" w:ascii="仿宋_GB2312" w:hAnsi="仿宋_GB2312" w:cs="仿宋_GB2312"/>
                  <w:color w:val="000000"/>
                  <w:sz w:val="21"/>
                  <w:szCs w:val="21"/>
                </w:rPr>
                <w:t>贷款借据编码</w:t>
              </w:r>
            </w:ins>
          </w:p>
        </w:tc>
        <w:tc>
          <w:tcPr>
            <w:tcW w:w="1138" w:type="dxa"/>
            <w:tcBorders>
              <w:top w:val="single" w:color="auto" w:sz="4" w:space="0"/>
              <w:left w:val="single" w:color="auto" w:sz="4" w:space="0"/>
              <w:bottom w:val="single" w:color="auto" w:sz="4" w:space="0"/>
              <w:right w:val="single" w:color="auto" w:sz="4" w:space="0"/>
            </w:tcBorders>
            <w:vAlign w:val="center"/>
            <w:tcPrChange w:id="6991"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6992" w:author="user" w:date="2019-09-25T15:36:00Z"/>
                <w:rFonts w:hint="default" w:ascii="仿宋_GB2312" w:hAnsi="仿宋_GB2312" w:eastAsia="仿宋_GB2312" w:cs="仿宋_GB2312"/>
                <w:color w:val="000000"/>
                <w:sz w:val="21"/>
                <w:szCs w:val="21"/>
                <w:lang w:val="en-US" w:eastAsia="zh-CN"/>
              </w:rPr>
            </w:pPr>
            <w:ins w:id="6993" w:author="user" w:date="2019-09-25T15:36:00Z">
              <w:r>
                <w:rPr>
                  <w:rFonts w:hint="eastAsia" w:ascii="仿宋_GB2312" w:hAnsi="仿宋_GB2312" w:cs="仿宋_GB2312"/>
                  <w:color w:val="000000"/>
                  <w:sz w:val="21"/>
                  <w:szCs w:val="21"/>
                </w:rPr>
                <w:t>anc..</w:t>
              </w:r>
            </w:ins>
            <w:ins w:id="6994" w:author="user" w:date="2019-09-25T15:36:00Z">
              <w:del w:id="6995" w:author="oauser" w:date="2019-12-05T14:29:21Z">
                <w:r>
                  <w:rPr>
                    <w:rFonts w:hint="default" w:ascii="仿宋_GB2312" w:hAnsi="仿宋_GB2312" w:cs="仿宋_GB2312"/>
                    <w:color w:val="000000"/>
                    <w:sz w:val="21"/>
                    <w:szCs w:val="21"/>
                    <w:lang w:val="en-US"/>
                  </w:rPr>
                  <w:delText>100</w:delText>
                </w:r>
              </w:del>
            </w:ins>
            <w:ins w:id="6996" w:author="oauser" w:date="2019-12-05T14:29:21Z">
              <w:r>
                <w:rPr>
                  <w:rFonts w:hint="eastAsia" w:ascii="仿宋_GB2312" w:hAnsi="仿宋_GB2312" w:cs="仿宋_GB2312"/>
                  <w:color w:val="000000"/>
                  <w:sz w:val="21"/>
                  <w:szCs w:val="21"/>
                  <w:lang w:val="en-US" w:eastAsia="zh-CN"/>
                </w:rPr>
                <w:t>35</w:t>
              </w:r>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6997"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6998" w:author="user" w:date="2019-09-25T15:36:00Z"/>
                <w:rFonts w:ascii="仿宋_GB2312" w:hAnsi="仿宋_GB2312" w:cs="仿宋_GB2312"/>
                <w:color w:val="000000"/>
                <w:sz w:val="21"/>
                <w:szCs w:val="21"/>
                <w:lang w:eastAsia="zh-CN"/>
              </w:rPr>
            </w:pPr>
            <w:ins w:id="6999" w:author="user" w:date="2019-09-25T15:36:00Z">
              <w:r>
                <w:rPr>
                  <w:rFonts w:hint="eastAsia" w:ascii="仿宋_GB2312" w:hAnsi="仿宋_GB2312" w:cs="仿宋_GB2312"/>
                  <w:color w:val="000000"/>
                  <w:sz w:val="21"/>
                  <w:szCs w:val="21"/>
                  <w:lang w:eastAsia="zh-CN"/>
                </w:rPr>
                <w:t>1.指贷款机构向借款人发放贷款时签订的借款凭证编码。</w:t>
              </w:r>
            </w:ins>
            <w:ins w:id="7000" w:author="user" w:date="2019-09-25T15:36:00Z">
              <w:r>
                <w:rPr>
                  <w:rFonts w:hint="eastAsia" w:ascii="仿宋_GB2312" w:hAnsi="仿宋_GB2312" w:cs="仿宋_GB2312"/>
                  <w:color w:val="000000"/>
                  <w:sz w:val="21"/>
                  <w:szCs w:val="21"/>
                  <w:lang w:eastAsia="zh-CN"/>
                </w:rPr>
                <w:br w:type="textWrapping"/>
              </w:r>
            </w:ins>
            <w:ins w:id="7001" w:author="user" w:date="2019-09-25T15:36:00Z">
              <w:r>
                <w:rPr>
                  <w:rFonts w:hint="eastAsia" w:ascii="仿宋_GB2312" w:hAnsi="仿宋_GB2312" w:cs="仿宋_GB2312"/>
                  <w:color w:val="000000"/>
                  <w:sz w:val="21"/>
                  <w:szCs w:val="21"/>
                  <w:lang w:eastAsia="zh-CN"/>
                </w:rPr>
                <w:t>2.数据更新的频率为月度。</w:t>
              </w:r>
            </w:ins>
            <w:ins w:id="7002" w:author="user" w:date="2019-09-25T15:36:00Z">
              <w:r>
                <w:rPr>
                  <w:rFonts w:hint="eastAsia" w:ascii="仿宋_GB2312" w:hAnsi="仿宋_GB2312" w:cs="仿宋_GB2312"/>
                  <w:color w:val="000000"/>
                  <w:sz w:val="21"/>
                  <w:szCs w:val="21"/>
                  <w:lang w:eastAsia="zh-CN"/>
                </w:rPr>
                <w:br w:type="textWrapping"/>
              </w:r>
            </w:ins>
            <w:ins w:id="7003" w:author="user" w:date="2019-09-25T15:36:00Z">
              <w:r>
                <w:rPr>
                  <w:rFonts w:hint="eastAsia" w:ascii="仿宋_GB2312" w:hAnsi="仿宋_GB2312" w:cs="仿宋_GB2312"/>
                  <w:color w:val="000000"/>
                  <w:sz w:val="21"/>
                  <w:szCs w:val="21"/>
                </w:rPr>
                <w:t>3.值域：/</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004"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004"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005"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w:t>
            </w:r>
          </w:p>
        </w:tc>
        <w:tc>
          <w:tcPr>
            <w:tcW w:w="774" w:type="dxa"/>
            <w:tcBorders>
              <w:top w:val="single" w:color="auto" w:sz="4" w:space="0"/>
              <w:left w:val="single" w:color="auto" w:sz="4" w:space="0"/>
              <w:bottom w:val="single" w:color="auto" w:sz="4" w:space="0"/>
              <w:right w:val="single" w:color="auto" w:sz="4" w:space="0"/>
            </w:tcBorders>
            <w:vAlign w:val="center"/>
            <w:tcPrChange w:id="7006"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5" w:type="dxa"/>
            <w:tcBorders>
              <w:top w:val="single" w:color="auto" w:sz="4" w:space="0"/>
              <w:left w:val="single" w:color="auto" w:sz="4" w:space="0"/>
              <w:bottom w:val="single" w:color="auto" w:sz="4" w:space="0"/>
              <w:right w:val="single" w:color="auto" w:sz="4" w:space="0"/>
            </w:tcBorders>
            <w:vAlign w:val="center"/>
            <w:tcPrChange w:id="7007"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客户证件类型</w:t>
            </w:r>
          </w:p>
        </w:tc>
        <w:tc>
          <w:tcPr>
            <w:tcW w:w="1138" w:type="dxa"/>
            <w:tcBorders>
              <w:top w:val="single" w:color="auto" w:sz="4" w:space="0"/>
              <w:left w:val="single" w:color="auto" w:sz="4" w:space="0"/>
              <w:bottom w:val="single" w:color="auto" w:sz="4" w:space="0"/>
              <w:right w:val="single" w:color="auto" w:sz="4" w:space="0"/>
            </w:tcBorders>
            <w:vAlign w:val="center"/>
            <w:tcPrChange w:id="7008"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009"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2.按记录在国家授权部门颁发给客户的证件上记载的证件类型采集，若客户为个人，证件类型为身份证、军官证、护照等</w:t>
            </w:r>
            <w:ins w:id="7010" w:author="user" w:date="2019-10-24T14:16:00Z">
              <w:r>
                <w:rPr>
                  <w:rFonts w:hint="eastAsia" w:ascii="仿宋_GB2312" w:hAnsi="仿宋_GB2312" w:cs="仿宋_GB2312"/>
                  <w:color w:val="000000"/>
                  <w:sz w:val="21"/>
                  <w:szCs w:val="21"/>
                  <w:lang w:eastAsia="zh-CN"/>
                </w:rPr>
                <w:t>，户口</w:t>
              </w:r>
            </w:ins>
            <w:ins w:id="7011" w:author="user" w:date="2019-10-24T14:16:00Z">
              <w:r>
                <w:rPr>
                  <w:rFonts w:ascii="仿宋_GB2312" w:hAnsi="仿宋_GB2312" w:cs="仿宋_GB2312"/>
                  <w:color w:val="000000"/>
                  <w:sz w:val="21"/>
                  <w:szCs w:val="21"/>
                  <w:lang w:eastAsia="zh-CN"/>
                </w:rPr>
                <w:t>簿和临时身份证请</w:t>
              </w:r>
            </w:ins>
            <w:ins w:id="7012" w:author="user" w:date="2019-10-24T14:16:00Z">
              <w:r>
                <w:rPr>
                  <w:rFonts w:hint="eastAsia" w:ascii="仿宋_GB2312" w:hAnsi="仿宋_GB2312" w:cs="仿宋_GB2312"/>
                  <w:color w:val="000000"/>
                  <w:sz w:val="21"/>
                  <w:szCs w:val="21"/>
                  <w:lang w:eastAsia="zh-CN"/>
                </w:rPr>
                <w:t>选择03居民</w:t>
              </w:r>
            </w:ins>
            <w:ins w:id="7013" w:author="user" w:date="2019-10-24T14:16: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；若客户为非个人，证件类型为统一社会信用代码、组织机构代码等。数据更新的频率为月度。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7014" w:author="user" w:date="2019-10-24T14:17: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7015" w:author="user" w:date="2019-10-24T14:17:00Z">
              <w:r>
                <w:rPr>
                  <w:rFonts w:hint="eastAsia" w:ascii="仿宋_GB2312" w:hAnsi="仿宋_GB2312" w:cs="仿宋_GB2312"/>
                  <w:color w:val="000000"/>
                  <w:sz w:val="21"/>
                  <w:szCs w:val="21"/>
                  <w:lang w:eastAsia="zh-CN"/>
                </w:rPr>
                <w:t>99其他</w:t>
              </w:r>
            </w:ins>
            <w:ins w:id="7016" w:author="user" w:date="2019-10-24T14:17: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018"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017" w:author="user" w:date="2019-09-25T15:32:00Z"/>
          <w:trPrChange w:id="7018"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019"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020" w:author="user" w:date="2019-09-25T15:32:00Z"/>
                <w:rFonts w:ascii="仿宋_GB2312" w:hAnsi="仿宋_GB2312" w:cs="仿宋_GB2312"/>
                <w:color w:val="000000"/>
                <w:sz w:val="21"/>
                <w:szCs w:val="21"/>
                <w:lang w:eastAsia="zh-CN"/>
              </w:rPr>
            </w:pPr>
            <w:del w:id="7021" w:author="user" w:date="2019-09-25T15:32:00Z">
              <w:r>
                <w:rPr>
                  <w:rFonts w:hint="eastAsia" w:ascii="仿宋_GB2312" w:hAnsi="仿宋_GB2312" w:cs="仿宋_GB2312"/>
                  <w:color w:val="000000"/>
                  <w:sz w:val="21"/>
                  <w:szCs w:val="21"/>
                  <w:lang w:eastAsia="zh-CN"/>
                </w:rPr>
                <w:delText>5</w:delText>
              </w:r>
            </w:del>
          </w:p>
        </w:tc>
        <w:tc>
          <w:tcPr>
            <w:tcW w:w="774" w:type="dxa"/>
            <w:tcBorders>
              <w:top w:val="single" w:color="auto" w:sz="4" w:space="0"/>
              <w:left w:val="single" w:color="auto" w:sz="4" w:space="0"/>
              <w:bottom w:val="single" w:color="auto" w:sz="4" w:space="0"/>
              <w:right w:val="single" w:color="auto" w:sz="4" w:space="0"/>
            </w:tcBorders>
            <w:vAlign w:val="center"/>
            <w:tcPrChange w:id="7022"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023" w:author="user" w:date="2019-09-25T15:32:00Z"/>
                <w:rFonts w:ascii="仿宋_GB2312" w:hAnsi="仿宋_GB2312" w:cs="仿宋_GB2312"/>
                <w:color w:val="000000"/>
                <w:sz w:val="21"/>
                <w:szCs w:val="21"/>
                <w:lang w:eastAsia="zh-CN"/>
              </w:rPr>
            </w:pPr>
            <w:del w:id="7024" w:author="user" w:date="2019-09-25T15:32:00Z">
              <w:r>
                <w:rPr>
                  <w:rFonts w:hint="eastAsia" w:ascii="仿宋_GB2312" w:hAnsi="仿宋_GB2312" w:cs="仿宋_GB2312"/>
                  <w:color w:val="000000"/>
                  <w:sz w:val="21"/>
                  <w:szCs w:val="21"/>
                  <w:lang w:eastAsia="zh-CN"/>
                </w:rPr>
                <w:delText>--</w:delText>
              </w:r>
            </w:del>
          </w:p>
        </w:tc>
        <w:tc>
          <w:tcPr>
            <w:tcW w:w="1565" w:type="dxa"/>
            <w:tcBorders>
              <w:top w:val="single" w:color="auto" w:sz="4" w:space="0"/>
              <w:left w:val="single" w:color="auto" w:sz="4" w:space="0"/>
              <w:bottom w:val="single" w:color="auto" w:sz="4" w:space="0"/>
              <w:right w:val="single" w:color="auto" w:sz="4" w:space="0"/>
            </w:tcBorders>
            <w:vAlign w:val="center"/>
            <w:tcPrChange w:id="7025"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026" w:author="user" w:date="2019-09-25T15:32:00Z"/>
                <w:rFonts w:ascii="仿宋_GB2312" w:hAnsi="仿宋_GB2312" w:cs="仿宋_GB2312"/>
                <w:color w:val="000000"/>
                <w:sz w:val="21"/>
                <w:szCs w:val="21"/>
                <w:lang w:eastAsia="zh-CN"/>
              </w:rPr>
            </w:pPr>
            <w:del w:id="7027" w:author="user" w:date="2019-09-25T15:32:00Z">
              <w:r>
                <w:rPr>
                  <w:rFonts w:hint="eastAsia" w:ascii="仿宋_GB2312" w:hAnsi="仿宋_GB2312" w:cs="仿宋_GB2312"/>
                  <w:color w:val="000000"/>
                  <w:sz w:val="21"/>
                  <w:szCs w:val="21"/>
                  <w:lang w:eastAsia="zh-CN"/>
                </w:rPr>
                <w:delText>借款人代码</w:delText>
              </w:r>
            </w:del>
          </w:p>
        </w:tc>
        <w:tc>
          <w:tcPr>
            <w:tcW w:w="1138" w:type="dxa"/>
            <w:tcBorders>
              <w:top w:val="single" w:color="auto" w:sz="4" w:space="0"/>
              <w:left w:val="single" w:color="auto" w:sz="4" w:space="0"/>
              <w:bottom w:val="single" w:color="auto" w:sz="4" w:space="0"/>
              <w:right w:val="single" w:color="auto" w:sz="4" w:space="0"/>
            </w:tcBorders>
            <w:vAlign w:val="center"/>
            <w:tcPrChange w:id="7028"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029" w:author="user" w:date="2019-09-25T15:32:00Z"/>
                <w:rFonts w:ascii="仿宋_GB2312" w:hAnsi="仿宋_GB2312" w:cs="仿宋_GB2312"/>
                <w:color w:val="000000"/>
                <w:sz w:val="21"/>
                <w:szCs w:val="21"/>
                <w:lang w:eastAsia="zh-CN"/>
              </w:rPr>
            </w:pPr>
            <w:del w:id="7030" w:author="user" w:date="2019-09-25T15:32:00Z">
              <w:r>
                <w:rPr>
                  <w:rFonts w:hint="eastAsia" w:ascii="仿宋_GB2312" w:hAnsi="仿宋_GB2312" w:cs="仿宋_GB2312"/>
                  <w:color w:val="000000"/>
                  <w:sz w:val="21"/>
                  <w:szCs w:val="21"/>
                  <w:lang w:eastAsia="zh-CN"/>
                </w:rPr>
                <w:delText>an..50</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031"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del w:id="7032" w:author="user" w:date="2019-09-25T15:32:00Z"/>
                <w:rFonts w:ascii="仿宋_GB2312" w:hAnsi="仿宋_GB2312" w:cs="仿宋_GB2312"/>
                <w:color w:val="000000"/>
                <w:sz w:val="21"/>
                <w:szCs w:val="21"/>
                <w:lang w:eastAsia="zh-CN"/>
              </w:rPr>
            </w:pPr>
            <w:del w:id="7033" w:author="user" w:date="2019-09-25T15:32:00Z">
              <w:r>
                <w:rPr>
                  <w:rFonts w:hint="eastAsia" w:ascii="仿宋_GB2312" w:hAnsi="仿宋_GB2312" w:cs="仿宋_GB2312"/>
                  <w:color w:val="000000"/>
                  <w:sz w:val="21"/>
                  <w:szCs w:val="21"/>
                  <w:lang w:eastAsia="zh-CN"/>
                </w:rPr>
                <w:delText>1.指借款人使用的有效身份证件的编号。</w:delText>
              </w:r>
            </w:del>
            <w:del w:id="7034" w:author="user" w:date="2019-09-25T15:32:00Z">
              <w:r>
                <w:rPr>
                  <w:rFonts w:hint="eastAsia" w:ascii="仿宋_GB2312" w:hAnsi="仿宋_GB2312" w:cs="仿宋_GB2312"/>
                  <w:color w:val="000000"/>
                  <w:sz w:val="21"/>
                  <w:szCs w:val="21"/>
                  <w:lang w:eastAsia="zh-CN"/>
                </w:rPr>
                <w:br w:type="textWrapping"/>
              </w:r>
            </w:del>
            <w:del w:id="7035" w:author="user" w:date="2019-09-25T15:32:00Z">
              <w:r>
                <w:rPr>
                  <w:rFonts w:hint="eastAsia" w:ascii="仿宋_GB2312" w:hAnsi="仿宋_GB2312" w:cs="仿宋_GB2312"/>
                  <w:color w:val="000000"/>
                  <w:sz w:val="21"/>
                  <w:szCs w:val="21"/>
                  <w:lang w:eastAsia="zh-CN"/>
                </w:rPr>
                <w:delText>2.境内借款机构填报工商部门为其颁发的统一社会信用代码或组织机构代码；境外借款机构填报金融机构自行设定的唯一编码；个人借款人填报脱敏处理后的有效身份证件号码、军官证、士兵证或护照，脱敏规则参见3.7节。数据更新的频率为月度。</w:delText>
              </w:r>
            </w:del>
            <w:del w:id="7036" w:author="user" w:date="2019-09-25T15:32:00Z">
              <w:r>
                <w:rPr>
                  <w:rFonts w:hint="eastAsia" w:ascii="仿宋_GB2312" w:hAnsi="仿宋_GB2312" w:cs="仿宋_GB2312"/>
                  <w:color w:val="000000"/>
                  <w:sz w:val="21"/>
                  <w:szCs w:val="21"/>
                  <w:lang w:eastAsia="zh-CN"/>
                </w:rPr>
                <w:br w:type="textWrapping"/>
              </w:r>
            </w:del>
            <w:del w:id="7037" w:author="user" w:date="2019-09-25T15:32:00Z">
              <w:r>
                <w:rPr>
                  <w:rFonts w:hint="eastAsia" w:ascii="仿宋_GB2312" w:hAnsi="仿宋_GB2312" w:cs="仿宋_GB2312"/>
                  <w:color w:val="000000"/>
                  <w:sz w:val="21"/>
                  <w:szCs w:val="21"/>
                  <w:lang w:eastAsia="zh-CN"/>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039"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038" w:author="user" w:date="2019-09-25T15:32:00Z"/>
          <w:trPrChange w:id="7039"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040"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041" w:author="user" w:date="2019-09-25T15:32:00Z"/>
                <w:rFonts w:ascii="仿宋_GB2312" w:hAnsi="仿宋_GB2312" w:cs="仿宋_GB2312"/>
                <w:color w:val="000000"/>
                <w:sz w:val="21"/>
                <w:szCs w:val="21"/>
                <w:lang w:eastAsia="zh-CN"/>
              </w:rPr>
            </w:pPr>
            <w:del w:id="7042" w:author="user" w:date="2019-09-25T15:32:00Z">
              <w:r>
                <w:rPr>
                  <w:rFonts w:hint="eastAsia" w:ascii="仿宋_GB2312" w:hAnsi="仿宋_GB2312" w:cs="仿宋_GB2312"/>
                  <w:color w:val="000000"/>
                  <w:sz w:val="21"/>
                  <w:szCs w:val="21"/>
                  <w:lang w:eastAsia="zh-CN"/>
                </w:rPr>
                <w:delText>6</w:delText>
              </w:r>
            </w:del>
          </w:p>
        </w:tc>
        <w:tc>
          <w:tcPr>
            <w:tcW w:w="774" w:type="dxa"/>
            <w:tcBorders>
              <w:top w:val="single" w:color="auto" w:sz="4" w:space="0"/>
              <w:left w:val="single" w:color="auto" w:sz="4" w:space="0"/>
              <w:bottom w:val="single" w:color="auto" w:sz="4" w:space="0"/>
              <w:right w:val="single" w:color="auto" w:sz="4" w:space="0"/>
            </w:tcBorders>
            <w:vAlign w:val="center"/>
            <w:tcPrChange w:id="7043"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044" w:author="user" w:date="2019-09-25T15:32:00Z"/>
                <w:rFonts w:ascii="仿宋_GB2312" w:hAnsi="仿宋_GB2312" w:cs="仿宋_GB2312"/>
                <w:color w:val="000000"/>
                <w:sz w:val="21"/>
                <w:szCs w:val="21"/>
                <w:lang w:eastAsia="zh-CN"/>
              </w:rPr>
            </w:pPr>
            <w:del w:id="7045" w:author="user" w:date="2019-09-25T15:32:00Z">
              <w:r>
                <w:rPr>
                  <w:rFonts w:hint="eastAsia" w:ascii="仿宋_GB2312" w:hAnsi="仿宋_GB2312" w:cs="仿宋_GB2312"/>
                  <w:color w:val="000000"/>
                  <w:sz w:val="21"/>
                  <w:szCs w:val="21"/>
                  <w:lang w:eastAsia="zh-CN"/>
                </w:rPr>
                <w:delText>2080</w:delText>
              </w:r>
            </w:del>
          </w:p>
        </w:tc>
        <w:tc>
          <w:tcPr>
            <w:tcW w:w="1565" w:type="dxa"/>
            <w:tcBorders>
              <w:top w:val="single" w:color="auto" w:sz="4" w:space="0"/>
              <w:left w:val="single" w:color="auto" w:sz="4" w:space="0"/>
              <w:bottom w:val="single" w:color="auto" w:sz="4" w:space="0"/>
              <w:right w:val="single" w:color="auto" w:sz="4" w:space="0"/>
            </w:tcBorders>
            <w:vAlign w:val="center"/>
            <w:tcPrChange w:id="7046"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047" w:author="user" w:date="2019-09-25T15:32:00Z"/>
                <w:rFonts w:ascii="仿宋_GB2312" w:hAnsi="仿宋_GB2312" w:cs="仿宋_GB2312"/>
                <w:color w:val="000000"/>
                <w:sz w:val="21"/>
                <w:szCs w:val="21"/>
                <w:lang w:eastAsia="zh-CN"/>
              </w:rPr>
            </w:pPr>
            <w:del w:id="7048" w:author="user" w:date="2019-09-25T15:32:00Z">
              <w:r>
                <w:rPr>
                  <w:rFonts w:hint="eastAsia" w:ascii="仿宋_GB2312" w:hAnsi="仿宋_GB2312" w:cs="仿宋_GB2312"/>
                  <w:color w:val="000000"/>
                  <w:sz w:val="21"/>
                  <w:szCs w:val="21"/>
                  <w:lang w:eastAsia="zh-CN"/>
                </w:rPr>
                <w:delText>贷款主体行业类别</w:delText>
              </w:r>
            </w:del>
          </w:p>
        </w:tc>
        <w:tc>
          <w:tcPr>
            <w:tcW w:w="1138" w:type="dxa"/>
            <w:tcBorders>
              <w:top w:val="single" w:color="auto" w:sz="4" w:space="0"/>
              <w:left w:val="single" w:color="auto" w:sz="4" w:space="0"/>
              <w:bottom w:val="single" w:color="auto" w:sz="4" w:space="0"/>
              <w:right w:val="single" w:color="auto" w:sz="4" w:space="0"/>
            </w:tcBorders>
            <w:vAlign w:val="center"/>
            <w:tcPrChange w:id="7049"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050" w:author="user" w:date="2019-09-25T15:32:00Z"/>
                <w:rFonts w:ascii="仿宋_GB2312" w:hAnsi="仿宋_GB2312" w:cs="仿宋_GB2312"/>
                <w:color w:val="000000"/>
                <w:sz w:val="21"/>
                <w:szCs w:val="21"/>
                <w:lang w:eastAsia="zh-CN"/>
              </w:rPr>
            </w:pPr>
            <w:del w:id="7051" w:author="user" w:date="2019-09-12T10:38:00Z">
              <w:r>
                <w:rPr>
                  <w:rFonts w:hint="eastAsia" w:ascii="仿宋_GB2312" w:hAnsi="仿宋_GB2312" w:cs="仿宋_GB2312"/>
                  <w:color w:val="000000"/>
                  <w:sz w:val="21"/>
                  <w:szCs w:val="21"/>
                  <w:lang w:eastAsia="zh-CN"/>
                </w:rPr>
                <w:delText>4</w:delText>
              </w:r>
            </w:del>
            <w:del w:id="7052" w:author="user" w:date="2019-09-25T15:32:00Z">
              <w:r>
                <w:rPr>
                  <w:rFonts w:hint="eastAsia" w:ascii="仿宋_GB2312" w:hAnsi="仿宋_GB2312" w:cs="仿宋_GB2312"/>
                  <w:color w:val="000000"/>
                  <w:sz w:val="21"/>
                  <w:szCs w:val="21"/>
                  <w:lang w:eastAsia="zh-CN"/>
                </w:rPr>
                <w:delText>!n</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053"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del w:id="7054" w:author="user" w:date="2019-09-25T15:32:00Z"/>
                <w:rFonts w:ascii="仿宋_GB2312" w:hAnsi="仿宋_GB2312" w:cs="仿宋_GB2312"/>
                <w:color w:val="000000"/>
                <w:sz w:val="21"/>
                <w:szCs w:val="21"/>
                <w:lang w:eastAsia="zh-CN"/>
              </w:rPr>
            </w:pPr>
            <w:del w:id="7055" w:author="user" w:date="2019-09-25T15:32:00Z">
              <w:r>
                <w:rPr>
                  <w:rFonts w:hint="eastAsia" w:ascii="仿宋_GB2312" w:hAnsi="仿宋_GB2312" w:cs="仿宋_GB2312"/>
                  <w:color w:val="000000"/>
                  <w:sz w:val="21"/>
                  <w:szCs w:val="21"/>
                  <w:lang w:eastAsia="zh-CN"/>
                </w:rPr>
                <w:delText>1.指借款人在有关部门登记注册的或主要从事的行业。</w:delText>
              </w:r>
            </w:del>
            <w:del w:id="7056" w:author="user" w:date="2019-09-25T15:32:00Z">
              <w:r>
                <w:rPr>
                  <w:rFonts w:hint="eastAsia" w:ascii="仿宋_GB2312" w:hAnsi="仿宋_GB2312" w:cs="仿宋_GB2312"/>
                  <w:color w:val="000000"/>
                  <w:sz w:val="21"/>
                  <w:szCs w:val="21"/>
                  <w:lang w:eastAsia="zh-CN"/>
                </w:rPr>
                <w:br w:type="textWrapping"/>
              </w:r>
            </w:del>
            <w:del w:id="7057" w:author="user" w:date="2019-09-25T15:32:00Z">
              <w:r>
                <w:rPr>
                  <w:rFonts w:hint="eastAsia" w:ascii="仿宋_GB2312" w:hAnsi="仿宋_GB2312" w:cs="仿宋_GB2312"/>
                  <w:color w:val="000000"/>
                  <w:sz w:val="21"/>
                  <w:szCs w:val="21"/>
                  <w:lang w:eastAsia="zh-CN"/>
                </w:rPr>
                <w:delText>2.参照行业采用《国民经济行业分类》（GB/T4754-2017）标准的门类，填写</w:delText>
              </w:r>
            </w:del>
            <w:del w:id="7058" w:author="user" w:date="2019-09-12T10:21:00Z">
              <w:r>
                <w:rPr>
                  <w:rFonts w:hint="eastAsia" w:ascii="仿宋_GB2312" w:hAnsi="仿宋_GB2312" w:cs="仿宋_GB2312"/>
                  <w:color w:val="000000"/>
                  <w:sz w:val="21"/>
                  <w:szCs w:val="21"/>
                  <w:lang w:eastAsia="zh-CN"/>
                </w:rPr>
                <w:delText>四</w:delText>
              </w:r>
            </w:del>
            <w:del w:id="7059" w:author="user" w:date="2019-09-25T15:32:00Z">
              <w:r>
                <w:rPr>
                  <w:rFonts w:hint="eastAsia" w:ascii="仿宋_GB2312" w:hAnsi="仿宋_GB2312" w:cs="仿宋_GB2312"/>
                  <w:color w:val="000000"/>
                  <w:sz w:val="21"/>
                  <w:szCs w:val="21"/>
                  <w:lang w:eastAsia="zh-CN"/>
                </w:rPr>
                <w:delText>位</w:delText>
              </w:r>
            </w:del>
            <w:del w:id="7060" w:author="user" w:date="2019-09-12T10:21:00Z">
              <w:r>
                <w:rPr>
                  <w:rFonts w:hint="eastAsia" w:ascii="仿宋_GB2312" w:hAnsi="仿宋_GB2312" w:cs="仿宋_GB2312"/>
                  <w:color w:val="000000"/>
                  <w:sz w:val="21"/>
                  <w:szCs w:val="21"/>
                  <w:lang w:eastAsia="zh-CN"/>
                </w:rPr>
                <w:delText>小</w:delText>
              </w:r>
            </w:del>
            <w:del w:id="7061" w:author="user" w:date="2019-09-25T15:32:00Z">
              <w:r>
                <w:rPr>
                  <w:rFonts w:hint="eastAsia" w:ascii="仿宋_GB2312" w:hAnsi="仿宋_GB2312" w:cs="仿宋_GB2312"/>
                  <w:color w:val="000000"/>
                  <w:sz w:val="21"/>
                  <w:szCs w:val="21"/>
                  <w:lang w:eastAsia="zh-CN"/>
                </w:rPr>
                <w:delText>类编码。数据更新的频率为月度。</w:delText>
              </w:r>
            </w:del>
            <w:del w:id="7062" w:author="user" w:date="2019-09-25T15:32:00Z">
              <w:r>
                <w:rPr>
                  <w:rFonts w:hint="eastAsia" w:ascii="仿宋_GB2312" w:hAnsi="仿宋_GB2312" w:cs="仿宋_GB2312"/>
                  <w:color w:val="000000"/>
                  <w:sz w:val="21"/>
                  <w:szCs w:val="21"/>
                  <w:lang w:eastAsia="zh-CN"/>
                </w:rPr>
                <w:br w:type="textWrapping"/>
              </w:r>
            </w:del>
            <w:del w:id="7063" w:author="user" w:date="2019-09-25T15:32:00Z">
              <w:r>
                <w:rPr>
                  <w:rFonts w:hint="eastAsia" w:ascii="仿宋_GB2312" w:hAnsi="仿宋_GB2312" w:cs="仿宋_GB2312"/>
                  <w:color w:val="000000"/>
                  <w:sz w:val="21"/>
                  <w:szCs w:val="21"/>
                  <w:lang w:eastAsia="zh-CN"/>
                </w:rPr>
                <w:delText>3.值域：</w:delText>
              </w:r>
            </w:del>
          </w:p>
          <w:p>
            <w:pPr>
              <w:spacing w:line="240" w:lineRule="auto"/>
              <w:jc w:val="both"/>
              <w:rPr>
                <w:del w:id="7064" w:author="user" w:date="2019-09-25T15:32:00Z"/>
                <w:rFonts w:ascii="仿宋_GB2312" w:hAnsi="仿宋_GB2312" w:cs="仿宋_GB2312"/>
                <w:color w:val="000000"/>
                <w:sz w:val="21"/>
                <w:szCs w:val="21"/>
                <w:lang w:eastAsia="zh-CN"/>
              </w:rPr>
            </w:pPr>
            <w:del w:id="7065" w:author="user" w:date="2019-09-12T10:21:00Z">
              <w:r>
                <w:rPr>
                  <w:rFonts w:hint="eastAsia" w:ascii="仿宋_GB2312" w:hAnsi="仿宋_GB2312" w:cs="仿宋_GB2312"/>
                  <w:color w:val="000000"/>
                  <w:sz w:val="21"/>
                  <w:szCs w:val="21"/>
                  <w:lang w:eastAsia="zh-CN"/>
                </w:rPr>
                <w:delText>0111 稻谷种植</w:delText>
              </w:r>
            </w:del>
            <w:del w:id="7066" w:author="user" w:date="2019-09-12T10:21:00Z">
              <w:r>
                <w:rPr>
                  <w:rFonts w:hint="eastAsia" w:ascii="仿宋_GB2312" w:hAnsi="仿宋_GB2312" w:cs="仿宋_GB2312"/>
                  <w:color w:val="000000"/>
                  <w:sz w:val="21"/>
                  <w:szCs w:val="21"/>
                  <w:lang w:eastAsia="zh-CN"/>
                </w:rPr>
                <w:br w:type="textWrapping"/>
              </w:r>
            </w:del>
            <w:del w:id="7067" w:author="user" w:date="2019-09-12T10:21:00Z">
              <w:r>
                <w:rPr>
                  <w:rFonts w:hint="eastAsia" w:ascii="仿宋_GB2312" w:hAnsi="仿宋_GB2312" w:cs="仿宋_GB2312"/>
                  <w:color w:val="000000"/>
                  <w:sz w:val="21"/>
                  <w:szCs w:val="21"/>
                  <w:lang w:eastAsia="zh-CN"/>
                </w:rPr>
                <w:delText>0112 小麦种植</w:delText>
              </w:r>
            </w:del>
            <w:del w:id="7068" w:author="user" w:date="2019-09-12T10:21:00Z">
              <w:r>
                <w:rPr>
                  <w:rFonts w:hint="eastAsia" w:ascii="仿宋_GB2312" w:hAnsi="仿宋_GB2312" w:cs="仿宋_GB2312"/>
                  <w:color w:val="000000"/>
                  <w:sz w:val="21"/>
                  <w:szCs w:val="21"/>
                  <w:lang w:eastAsia="zh-CN"/>
                </w:rPr>
                <w:br w:type="textWrapping"/>
              </w:r>
            </w:del>
            <w:del w:id="7069" w:author="user" w:date="2019-09-12T10:21:00Z">
              <w:r>
                <w:rPr>
                  <w:rFonts w:hint="eastAsia" w:ascii="仿宋_GB2312" w:hAnsi="仿宋_GB2312" w:cs="仿宋_GB2312"/>
                  <w:color w:val="000000"/>
                  <w:sz w:val="21"/>
                  <w:szCs w:val="21"/>
                  <w:lang w:eastAsia="zh-CN"/>
                </w:rPr>
                <w:delText>…… ……</w:delText>
              </w:r>
            </w:del>
            <w:del w:id="7070" w:author="user" w:date="2019-09-12T10:21:00Z">
              <w:r>
                <w:rPr>
                  <w:rFonts w:hint="eastAsia" w:ascii="仿宋_GB2312" w:hAnsi="仿宋_GB2312" w:cs="仿宋_GB2312"/>
                  <w:color w:val="000000"/>
                  <w:sz w:val="21"/>
                  <w:szCs w:val="21"/>
                  <w:lang w:eastAsia="zh-CN"/>
                </w:rPr>
                <w:br w:type="textWrapping"/>
              </w:r>
            </w:del>
            <w:del w:id="7071" w:author="user" w:date="2019-09-12T10:21:00Z">
              <w:r>
                <w:rPr>
                  <w:rFonts w:hint="eastAsia" w:ascii="仿宋_GB2312" w:hAnsi="仿宋_GB2312" w:cs="仿宋_GB2312"/>
                  <w:color w:val="000000"/>
                  <w:sz w:val="21"/>
                  <w:szCs w:val="21"/>
                  <w:lang w:eastAsia="zh-CN"/>
                </w:rPr>
                <w:delText>9700 国际组织</w:delText>
              </w:r>
            </w:del>
            <w:del w:id="7072" w:author="user" w:date="2019-09-12T10:21:00Z">
              <w:r>
                <w:rPr>
                  <w:rFonts w:hint="eastAsia" w:ascii="仿宋_GB2312" w:hAnsi="仿宋_GB2312" w:cs="仿宋_GB2312"/>
                  <w:color w:val="000000"/>
                  <w:sz w:val="21"/>
                  <w:szCs w:val="21"/>
                  <w:lang w:eastAsia="zh-CN"/>
                </w:rPr>
                <w:br w:type="textWrapping"/>
              </w:r>
            </w:del>
            <w:del w:id="7073" w:author="user" w:date="2019-09-12T10:21:00Z">
              <w:r>
                <w:rPr>
                  <w:rFonts w:hint="eastAsia" w:ascii="仿宋_GB2312" w:hAnsi="仿宋_GB2312" w:cs="仿宋_GB2312"/>
                  <w:color w:val="000000"/>
                  <w:sz w:val="21"/>
                  <w:szCs w:val="21"/>
                  <w:lang w:eastAsia="zh-CN"/>
                </w:rPr>
                <w:delText>9800 个人</w:delText>
              </w:r>
            </w:del>
            <w:del w:id="7074" w:author="user" w:date="2019-09-12T10:21:00Z">
              <w:r>
                <w:rPr>
                  <w:rFonts w:hint="eastAsia" w:ascii="仿宋_GB2312" w:hAnsi="仿宋_GB2312" w:cs="仿宋_GB2312"/>
                  <w:color w:val="000000"/>
                  <w:sz w:val="21"/>
                  <w:szCs w:val="21"/>
                  <w:lang w:eastAsia="zh-CN"/>
                </w:rPr>
                <w:br w:type="textWrapping"/>
              </w:r>
            </w:del>
            <w:del w:id="7075" w:author="user" w:date="2019-09-12T10:21:00Z">
              <w:r>
                <w:rPr>
                  <w:rFonts w:hint="eastAsia" w:ascii="仿宋_GB2312" w:hAnsi="仿宋_GB2312" w:cs="仿宋_GB2312"/>
                  <w:color w:val="000000"/>
                  <w:sz w:val="21"/>
                  <w:szCs w:val="21"/>
                  <w:lang w:eastAsia="zh-CN"/>
                </w:rPr>
                <w:delText>9900 境外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076"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076"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077"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rFonts w:ascii="仿宋_GB2312" w:hAnsi="仿宋_GB2312" w:cs="仿宋_GB2312"/>
                <w:color w:val="000000"/>
                <w:sz w:val="21"/>
                <w:szCs w:val="21"/>
                <w:lang w:eastAsia="zh-CN"/>
              </w:rPr>
            </w:pPr>
            <w:del w:id="7078" w:author="user" w:date="2019-09-25T15:36:00Z">
              <w:r>
                <w:rPr>
                  <w:rFonts w:hint="eastAsia" w:ascii="仿宋_GB2312" w:hAnsi="仿宋_GB2312" w:cs="仿宋_GB2312"/>
                  <w:color w:val="000000"/>
                  <w:sz w:val="21"/>
                  <w:szCs w:val="21"/>
                  <w:lang w:eastAsia="zh-CN"/>
                </w:rPr>
                <w:delText>7</w:delText>
              </w:r>
            </w:del>
            <w:ins w:id="7079" w:author="user" w:date="2019-09-25T15:36:00Z">
              <w:r>
                <w:rPr>
                  <w:rFonts w:ascii="仿宋_GB2312" w:hAnsi="仿宋_GB2312" w:cs="仿宋_GB2312"/>
                  <w:color w:val="000000"/>
                  <w:sz w:val="21"/>
                  <w:szCs w:val="21"/>
                  <w:lang w:eastAsia="zh-CN"/>
                </w:rPr>
                <w:t>5</w:t>
              </w:r>
            </w:ins>
          </w:p>
        </w:tc>
        <w:tc>
          <w:tcPr>
            <w:tcW w:w="774" w:type="dxa"/>
            <w:tcBorders>
              <w:top w:val="single" w:color="auto" w:sz="4" w:space="0"/>
              <w:left w:val="single" w:color="auto" w:sz="4" w:space="0"/>
              <w:bottom w:val="single" w:color="auto" w:sz="4" w:space="0"/>
              <w:right w:val="single" w:color="auto" w:sz="4" w:space="0"/>
            </w:tcBorders>
            <w:vAlign w:val="center"/>
            <w:tcPrChange w:id="7080"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rFonts w:ascii="仿宋_GB2312" w:hAnsi="仿宋_GB2312" w:cs="仿宋_GB2312"/>
                <w:color w:val="000000"/>
                <w:sz w:val="21"/>
                <w:szCs w:val="21"/>
              </w:rPr>
            </w:pPr>
            <w:ins w:id="7081" w:author="oauser" w:date="2019-12-05T14:52:00Z">
              <w:r>
                <w:rPr>
                  <w:rFonts w:hint="eastAsia" w:ascii="仿宋_GB2312" w:hAnsi="仿宋_GB2312" w:cs="仿宋_GB2312"/>
                  <w:color w:val="000000"/>
                  <w:sz w:val="21"/>
                  <w:szCs w:val="21"/>
                  <w:rPrChange w:id="7082" w:author="oauser" w:date="2019-12-05T14:52:00Z">
                    <w:rPr>
                      <w:rFonts w:hint="eastAsia"/>
                    </w:rPr>
                  </w:rPrChange>
                </w:rPr>
                <w:t>--</w:t>
              </w:r>
            </w:ins>
            <w:del w:id="7083" w:author="oauser" w:date="2019-12-05T14:52:00Z">
              <w:r>
                <w:rPr>
                  <w:rFonts w:hint="eastAsia" w:ascii="仿宋_GB2312" w:hAnsi="仿宋_GB2312" w:cs="仿宋_GB2312"/>
                  <w:color w:val="000000"/>
                  <w:sz w:val="21"/>
                  <w:szCs w:val="21"/>
                </w:rPr>
                <w:delText>2090</w:delText>
              </w:r>
            </w:del>
          </w:p>
        </w:tc>
        <w:tc>
          <w:tcPr>
            <w:tcW w:w="1565" w:type="dxa"/>
            <w:tcBorders>
              <w:top w:val="single" w:color="auto" w:sz="4" w:space="0"/>
              <w:left w:val="single" w:color="auto" w:sz="4" w:space="0"/>
              <w:bottom w:val="single" w:color="auto" w:sz="4" w:space="0"/>
              <w:right w:val="single" w:color="auto" w:sz="4" w:space="0"/>
            </w:tcBorders>
            <w:vAlign w:val="center"/>
            <w:tcPrChange w:id="7084"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ins w:id="7085" w:author="oauser" w:date="2019-12-05T14:52:02Z">
              <w:r>
                <w:rPr>
                  <w:rFonts w:hint="eastAsia" w:ascii="仿宋_GB2312" w:hAnsi="仿宋_GB2312" w:cs="仿宋_GB2312"/>
                  <w:color w:val="000000"/>
                  <w:sz w:val="21"/>
                  <w:szCs w:val="21"/>
                  <w:lang w:val="en-US" w:eastAsia="zh-CN"/>
                </w:rPr>
                <w:t>12</w:t>
              </w:r>
            </w:ins>
            <w:ins w:id="7086" w:author="oauser" w:date="2019-12-05T14:52:04Z">
              <w:r>
                <w:rPr>
                  <w:rFonts w:hint="eastAsia" w:ascii="仿宋_GB2312" w:hAnsi="仿宋_GB2312" w:cs="仿宋_GB2312"/>
                  <w:color w:val="000000"/>
                  <w:sz w:val="21"/>
                  <w:szCs w:val="21"/>
                  <w:lang w:val="en-US" w:eastAsia="zh-CN"/>
                </w:rPr>
                <w:t>位</w:t>
              </w:r>
            </w:ins>
            <w:r>
              <w:rPr>
                <w:rFonts w:hint="eastAsia" w:ascii="仿宋_GB2312" w:hAnsi="仿宋_GB2312" w:cs="仿宋_GB2312"/>
                <w:color w:val="000000"/>
                <w:sz w:val="21"/>
                <w:szCs w:val="21"/>
              </w:rPr>
              <w:t>借款人注册地编码</w:t>
            </w:r>
          </w:p>
        </w:tc>
        <w:tc>
          <w:tcPr>
            <w:tcW w:w="1138" w:type="dxa"/>
            <w:tcBorders>
              <w:top w:val="single" w:color="auto" w:sz="4" w:space="0"/>
              <w:left w:val="single" w:color="auto" w:sz="4" w:space="0"/>
              <w:bottom w:val="single" w:color="auto" w:sz="4" w:space="0"/>
              <w:right w:val="single" w:color="auto" w:sz="4" w:space="0"/>
            </w:tcBorders>
            <w:vAlign w:val="center"/>
            <w:tcPrChange w:id="7087"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088"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1.指借款机构登记注册地。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2.若客户属于个人客户无需填写，该字段为空。企业客户根据《统计用区划代码》，统一填报12位地区编码信息。境外地区采用《世界各国和地区名称代码》（GB/T 2659）的3位国别阿拉伯数字代码（港澳台编码暂采用该标准编码），并在前面填充“000000000”。数据更新的频率为月度。</w:t>
            </w:r>
            <w:r>
              <w:rPr>
                <w:rFonts w:hint="eastAsia" w:ascii="仿宋_GB2312" w:hAnsi="仿宋_GB2312" w:cs="仿宋_GB2312"/>
                <w:color w:val="000000"/>
                <w:sz w:val="21"/>
                <w:szCs w:val="21"/>
                <w:lang w:eastAsia="zh-CN"/>
              </w:rPr>
              <w:br w:type="textWrapping"/>
            </w:r>
            <w:r>
              <w:rPr>
                <w:rFonts w:ascii="仿宋_GB2312" w:hAnsi="仿宋_GB2312" w:cs="仿宋_GB2312"/>
                <w:color w:val="000000"/>
                <w:sz w:val="21"/>
                <w:szCs w:val="21"/>
                <w:lang w:eastAsia="zh-CN"/>
              </w:rPr>
              <w:t>3</w:t>
            </w:r>
            <w:r>
              <w:rPr>
                <w:rFonts w:hint="eastAsia" w:ascii="仿宋_GB2312" w:hAnsi="仿宋_GB2312" w:cs="仿宋_GB2312"/>
                <w:color w:val="000000"/>
                <w:sz w:val="21"/>
                <w:szCs w:val="21"/>
                <w:lang w:eastAsia="zh-CN"/>
              </w:rPr>
              <w:t>.值域：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境内：采用《统计用区划代码》的乡（镇）级数字码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境外：前9位用“000000000”填充，后3位采用《世界各国和地区名称代码》（GB/T 2659）的3位国别阿拉伯数字代码（港澳台编码暂采用该标准编码）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090"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089" w:author="user" w:date="2019-09-25T15:34:00Z"/>
          <w:trPrChange w:id="7090"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091"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092" w:author="user" w:date="2019-09-25T15:34:00Z"/>
                <w:rFonts w:ascii="仿宋_GB2312" w:hAnsi="仿宋_GB2312" w:cs="仿宋_GB2312"/>
                <w:color w:val="000000"/>
                <w:sz w:val="21"/>
                <w:szCs w:val="21"/>
                <w:lang w:eastAsia="zh-CN"/>
              </w:rPr>
            </w:pPr>
            <w:del w:id="7093" w:author="user" w:date="2019-09-25T15:34:00Z">
              <w:r>
                <w:rPr>
                  <w:rFonts w:hint="eastAsia" w:ascii="仿宋_GB2312" w:hAnsi="仿宋_GB2312" w:cs="仿宋_GB2312"/>
                  <w:color w:val="000000"/>
                  <w:sz w:val="21"/>
                  <w:szCs w:val="21"/>
                  <w:lang w:eastAsia="zh-CN"/>
                </w:rPr>
                <w:delText>8</w:delText>
              </w:r>
            </w:del>
          </w:p>
        </w:tc>
        <w:tc>
          <w:tcPr>
            <w:tcW w:w="774" w:type="dxa"/>
            <w:tcBorders>
              <w:top w:val="single" w:color="auto" w:sz="4" w:space="0"/>
              <w:left w:val="single" w:color="auto" w:sz="4" w:space="0"/>
              <w:bottom w:val="single" w:color="auto" w:sz="4" w:space="0"/>
              <w:right w:val="single" w:color="auto" w:sz="4" w:space="0"/>
            </w:tcBorders>
            <w:vAlign w:val="center"/>
            <w:tcPrChange w:id="7094"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095" w:author="user" w:date="2019-09-25T15:34:00Z"/>
                <w:rFonts w:ascii="仿宋_GB2312" w:hAnsi="仿宋_GB2312" w:cs="仿宋_GB2312"/>
                <w:color w:val="000000"/>
                <w:sz w:val="21"/>
                <w:szCs w:val="21"/>
                <w:lang w:eastAsia="zh-CN"/>
              </w:rPr>
            </w:pPr>
            <w:del w:id="7096" w:author="user" w:date="2019-09-25T15:34:00Z">
              <w:r>
                <w:rPr>
                  <w:rFonts w:hint="eastAsia" w:ascii="仿宋_GB2312" w:hAnsi="仿宋_GB2312" w:cs="仿宋_GB2312"/>
                  <w:color w:val="000000"/>
                  <w:sz w:val="21"/>
                  <w:szCs w:val="21"/>
                  <w:lang w:eastAsia="zh-CN"/>
                </w:rPr>
                <w:delText>2100</w:delText>
              </w:r>
            </w:del>
          </w:p>
        </w:tc>
        <w:tc>
          <w:tcPr>
            <w:tcW w:w="1565" w:type="dxa"/>
            <w:tcBorders>
              <w:top w:val="single" w:color="auto" w:sz="4" w:space="0"/>
              <w:left w:val="single" w:color="auto" w:sz="4" w:space="0"/>
              <w:bottom w:val="single" w:color="auto" w:sz="4" w:space="0"/>
              <w:right w:val="single" w:color="auto" w:sz="4" w:space="0"/>
            </w:tcBorders>
            <w:vAlign w:val="center"/>
            <w:tcPrChange w:id="7097"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098" w:author="user" w:date="2019-09-25T15:34:00Z"/>
                <w:rFonts w:ascii="仿宋_GB2312" w:hAnsi="仿宋_GB2312" w:cs="仿宋_GB2312"/>
                <w:color w:val="000000"/>
                <w:sz w:val="21"/>
                <w:szCs w:val="21"/>
                <w:lang w:eastAsia="zh-CN"/>
              </w:rPr>
            </w:pPr>
            <w:del w:id="7099" w:author="user" w:date="2019-09-25T15:34:00Z">
              <w:r>
                <w:rPr>
                  <w:rFonts w:hint="eastAsia" w:ascii="仿宋_GB2312" w:hAnsi="仿宋_GB2312" w:cs="仿宋_GB2312"/>
                  <w:color w:val="000000"/>
                  <w:sz w:val="21"/>
                  <w:szCs w:val="21"/>
                  <w:lang w:eastAsia="zh-CN"/>
                </w:rPr>
                <w:delText>企业出资人经济成分</w:delText>
              </w:r>
            </w:del>
          </w:p>
        </w:tc>
        <w:tc>
          <w:tcPr>
            <w:tcW w:w="1138" w:type="dxa"/>
            <w:tcBorders>
              <w:top w:val="single" w:color="auto" w:sz="4" w:space="0"/>
              <w:left w:val="single" w:color="auto" w:sz="4" w:space="0"/>
              <w:bottom w:val="single" w:color="auto" w:sz="4" w:space="0"/>
              <w:right w:val="single" w:color="auto" w:sz="4" w:space="0"/>
            </w:tcBorders>
            <w:vAlign w:val="center"/>
            <w:tcPrChange w:id="7100"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101" w:author="user" w:date="2019-09-25T15:34:00Z"/>
                <w:rFonts w:ascii="仿宋_GB2312" w:hAnsi="仿宋_GB2312" w:cs="仿宋_GB2312"/>
                <w:color w:val="000000"/>
                <w:sz w:val="21"/>
                <w:szCs w:val="21"/>
                <w:lang w:eastAsia="zh-CN"/>
              </w:rPr>
            </w:pPr>
            <w:del w:id="7102" w:author="user" w:date="2019-09-25T15:34:00Z">
              <w:r>
                <w:rPr>
                  <w:rFonts w:hint="eastAsia" w:ascii="仿宋_GB2312" w:hAnsi="仿宋_GB2312" w:cs="仿宋_GB2312"/>
                  <w:color w:val="000000"/>
                  <w:sz w:val="21"/>
                  <w:szCs w:val="21"/>
                  <w:lang w:eastAsia="zh-CN"/>
                </w:rPr>
                <w:delText>an..5</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103"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del w:id="7104" w:author="user" w:date="2019-09-25T15:34:00Z"/>
                <w:rFonts w:ascii="仿宋_GB2312" w:hAnsi="仿宋_GB2312" w:cs="仿宋_GB2312"/>
                <w:color w:val="000000"/>
                <w:sz w:val="21"/>
                <w:szCs w:val="21"/>
                <w:lang w:eastAsia="zh-CN"/>
              </w:rPr>
            </w:pPr>
            <w:del w:id="7105" w:author="user" w:date="2019-09-25T15:34:00Z">
              <w:r>
                <w:rPr>
                  <w:rFonts w:hint="eastAsia" w:ascii="仿宋_GB2312" w:hAnsi="仿宋_GB2312" w:cs="仿宋_GB2312"/>
                  <w:color w:val="000000"/>
                  <w:sz w:val="21"/>
                  <w:szCs w:val="21"/>
                  <w:lang w:eastAsia="zh-CN"/>
                </w:rPr>
                <w:delText>1.指企业实际控股人的经济成分。</w:delText>
              </w:r>
            </w:del>
            <w:del w:id="7106" w:author="user" w:date="2019-09-25T15:34:00Z">
              <w:r>
                <w:rPr>
                  <w:rFonts w:hint="eastAsia" w:ascii="仿宋_GB2312" w:hAnsi="仿宋_GB2312" w:cs="仿宋_GB2312"/>
                  <w:color w:val="000000"/>
                  <w:sz w:val="21"/>
                  <w:szCs w:val="21"/>
                  <w:lang w:eastAsia="zh-CN"/>
                </w:rPr>
                <w:br w:type="textWrapping"/>
              </w:r>
            </w:del>
            <w:del w:id="7107" w:author="user" w:date="2019-09-25T15:34:00Z">
              <w:r>
                <w:rPr>
                  <w:rFonts w:hint="eastAsia" w:ascii="仿宋_GB2312" w:hAnsi="仿宋_GB2312" w:cs="仿宋_GB2312"/>
                  <w:color w:val="000000"/>
                  <w:sz w:val="21"/>
                  <w:szCs w:val="21"/>
                  <w:lang w:eastAsia="zh-CN"/>
                </w:rPr>
                <w:delText>2.若客户属于境内个人、境外非居民、境内非企业类单位则无需填写，该字段为空。若属于企业，参考《贷款统计分类及编码》（JR/T 0135-2016）进行划分。数据更新的频率为月度。</w:delText>
              </w:r>
            </w:del>
          </w:p>
          <w:p>
            <w:pPr>
              <w:spacing w:line="240" w:lineRule="auto"/>
              <w:jc w:val="both"/>
              <w:rPr>
                <w:del w:id="7108" w:author="user" w:date="2019-09-25T15:34:00Z"/>
                <w:rFonts w:ascii="仿宋_GB2312" w:hAnsi="仿宋_GB2312" w:cs="仿宋_GB2312"/>
                <w:color w:val="000000"/>
                <w:sz w:val="21"/>
                <w:szCs w:val="21"/>
                <w:lang w:eastAsia="zh-CN"/>
              </w:rPr>
            </w:pPr>
            <w:del w:id="7109" w:author="user" w:date="2019-09-25T15:34:00Z">
              <w:r>
                <w:rPr>
                  <w:rFonts w:ascii="仿宋_GB2312" w:hAnsi="仿宋_GB2312" w:cs="仿宋_GB2312"/>
                  <w:color w:val="000000"/>
                  <w:sz w:val="21"/>
                  <w:szCs w:val="21"/>
                  <w:lang w:eastAsia="zh-CN"/>
                </w:rPr>
                <w:delText>3</w:delText>
              </w:r>
            </w:del>
            <w:del w:id="7110" w:author="user" w:date="2019-09-25T15:34:00Z">
              <w:r>
                <w:rPr>
                  <w:rFonts w:hint="eastAsia" w:ascii="仿宋_GB2312" w:hAnsi="仿宋_GB2312" w:cs="仿宋_GB2312"/>
                  <w:color w:val="000000"/>
                  <w:sz w:val="21"/>
                  <w:szCs w:val="21"/>
                  <w:lang w:eastAsia="zh-CN"/>
                </w:rPr>
                <w:delText>.值域：</w:delText>
              </w:r>
            </w:del>
            <w:del w:id="7111" w:author="user" w:date="2019-09-25T15:34:00Z">
              <w:r>
                <w:rPr>
                  <w:rFonts w:hint="eastAsia" w:ascii="仿宋_GB2312" w:hAnsi="仿宋_GB2312" w:cs="仿宋_GB2312"/>
                  <w:color w:val="000000"/>
                  <w:sz w:val="21"/>
                  <w:szCs w:val="21"/>
                  <w:lang w:eastAsia="zh-CN"/>
                </w:rPr>
                <w:br w:type="textWrapping"/>
              </w:r>
            </w:del>
            <w:del w:id="7112" w:author="user" w:date="2019-09-25T15:34:00Z">
              <w:r>
                <w:rPr>
                  <w:rFonts w:hint="eastAsia" w:ascii="仿宋_GB2312" w:hAnsi="仿宋_GB2312" w:cs="仿宋_GB2312"/>
                  <w:color w:val="000000"/>
                  <w:sz w:val="21"/>
                  <w:szCs w:val="21"/>
                  <w:lang w:eastAsia="zh-CN"/>
                </w:rPr>
                <w:delText>A 公有控股经济</w:delText>
              </w:r>
            </w:del>
            <w:del w:id="7113" w:author="user" w:date="2019-09-25T15:34:00Z">
              <w:r>
                <w:rPr>
                  <w:rFonts w:hint="eastAsia" w:ascii="仿宋_GB2312" w:hAnsi="仿宋_GB2312" w:cs="仿宋_GB2312"/>
                  <w:color w:val="000000"/>
                  <w:sz w:val="21"/>
                  <w:szCs w:val="21"/>
                  <w:lang w:eastAsia="zh-CN"/>
                </w:rPr>
                <w:br w:type="textWrapping"/>
              </w:r>
            </w:del>
            <w:del w:id="7114" w:author="user" w:date="2019-09-25T15:34:00Z">
              <w:r>
                <w:rPr>
                  <w:rFonts w:hint="eastAsia" w:ascii="仿宋_GB2312" w:hAnsi="仿宋_GB2312" w:cs="仿宋_GB2312"/>
                  <w:color w:val="000000"/>
                  <w:sz w:val="21"/>
                  <w:szCs w:val="21"/>
                  <w:lang w:eastAsia="zh-CN"/>
                </w:rPr>
                <w:delText>A01 国有控股</w:delText>
              </w:r>
            </w:del>
            <w:del w:id="7115" w:author="user" w:date="2019-09-25T15:34:00Z">
              <w:r>
                <w:rPr>
                  <w:rFonts w:hint="eastAsia" w:ascii="仿宋_GB2312" w:hAnsi="仿宋_GB2312" w:cs="仿宋_GB2312"/>
                  <w:color w:val="000000"/>
                  <w:sz w:val="21"/>
                  <w:szCs w:val="21"/>
                  <w:lang w:eastAsia="zh-CN"/>
                </w:rPr>
                <w:br w:type="textWrapping"/>
              </w:r>
            </w:del>
            <w:del w:id="7116" w:author="user" w:date="2019-09-25T15:34:00Z">
              <w:r>
                <w:rPr>
                  <w:rFonts w:hint="eastAsia" w:ascii="仿宋_GB2312" w:hAnsi="仿宋_GB2312" w:cs="仿宋_GB2312"/>
                  <w:color w:val="000000"/>
                  <w:sz w:val="21"/>
                  <w:szCs w:val="21"/>
                  <w:lang w:eastAsia="zh-CN"/>
                </w:rPr>
                <w:delText>A0101 国有相对控股</w:delText>
              </w:r>
            </w:del>
            <w:del w:id="7117" w:author="user" w:date="2019-09-25T15:34:00Z">
              <w:r>
                <w:rPr>
                  <w:rFonts w:hint="eastAsia" w:ascii="仿宋_GB2312" w:hAnsi="仿宋_GB2312" w:cs="仿宋_GB2312"/>
                  <w:color w:val="000000"/>
                  <w:sz w:val="21"/>
                  <w:szCs w:val="21"/>
                  <w:lang w:eastAsia="zh-CN"/>
                </w:rPr>
                <w:br w:type="textWrapping"/>
              </w:r>
            </w:del>
            <w:del w:id="7118" w:author="user" w:date="2019-09-25T15:34:00Z">
              <w:r>
                <w:rPr>
                  <w:rFonts w:hint="eastAsia" w:ascii="仿宋_GB2312" w:hAnsi="仿宋_GB2312" w:cs="仿宋_GB2312"/>
                  <w:color w:val="000000"/>
                  <w:sz w:val="21"/>
                  <w:szCs w:val="21"/>
                  <w:lang w:eastAsia="zh-CN"/>
                </w:rPr>
                <w:delText>A0102 国有绝对控股</w:delText>
              </w:r>
            </w:del>
            <w:del w:id="7119" w:author="user" w:date="2019-09-25T15:34:00Z">
              <w:r>
                <w:rPr>
                  <w:rFonts w:hint="eastAsia" w:ascii="仿宋_GB2312" w:hAnsi="仿宋_GB2312" w:cs="仿宋_GB2312"/>
                  <w:color w:val="000000"/>
                  <w:sz w:val="21"/>
                  <w:szCs w:val="21"/>
                  <w:lang w:eastAsia="zh-CN"/>
                </w:rPr>
                <w:br w:type="textWrapping"/>
              </w:r>
            </w:del>
            <w:del w:id="7120" w:author="user" w:date="2019-09-25T15:34:00Z">
              <w:r>
                <w:rPr>
                  <w:rFonts w:hint="eastAsia" w:ascii="仿宋_GB2312" w:hAnsi="仿宋_GB2312" w:cs="仿宋_GB2312"/>
                  <w:color w:val="000000"/>
                  <w:sz w:val="21"/>
                  <w:szCs w:val="21"/>
                  <w:lang w:eastAsia="zh-CN"/>
                </w:rPr>
                <w:delText>A02 集体控股</w:delText>
              </w:r>
            </w:del>
            <w:del w:id="7121" w:author="user" w:date="2019-09-25T15:34:00Z">
              <w:r>
                <w:rPr>
                  <w:rFonts w:hint="eastAsia" w:ascii="仿宋_GB2312" w:hAnsi="仿宋_GB2312" w:cs="仿宋_GB2312"/>
                  <w:color w:val="000000"/>
                  <w:sz w:val="21"/>
                  <w:szCs w:val="21"/>
                  <w:lang w:eastAsia="zh-CN"/>
                </w:rPr>
                <w:br w:type="textWrapping"/>
              </w:r>
            </w:del>
            <w:del w:id="7122" w:author="user" w:date="2019-09-25T15:34:00Z">
              <w:r>
                <w:rPr>
                  <w:rFonts w:hint="eastAsia" w:ascii="仿宋_GB2312" w:hAnsi="仿宋_GB2312" w:cs="仿宋_GB2312"/>
                  <w:color w:val="000000"/>
                  <w:sz w:val="21"/>
                  <w:szCs w:val="21"/>
                  <w:lang w:eastAsia="zh-CN"/>
                </w:rPr>
                <w:delText>A0201 集体相对控股</w:delText>
              </w:r>
            </w:del>
            <w:del w:id="7123" w:author="user" w:date="2019-09-25T15:34:00Z">
              <w:r>
                <w:rPr>
                  <w:rFonts w:hint="eastAsia" w:ascii="仿宋_GB2312" w:hAnsi="仿宋_GB2312" w:cs="仿宋_GB2312"/>
                  <w:color w:val="000000"/>
                  <w:sz w:val="21"/>
                  <w:szCs w:val="21"/>
                  <w:lang w:eastAsia="zh-CN"/>
                </w:rPr>
                <w:br w:type="textWrapping"/>
              </w:r>
            </w:del>
            <w:del w:id="7124" w:author="user" w:date="2019-09-25T15:34:00Z">
              <w:r>
                <w:rPr>
                  <w:rFonts w:hint="eastAsia" w:ascii="仿宋_GB2312" w:hAnsi="仿宋_GB2312" w:cs="仿宋_GB2312"/>
                  <w:color w:val="000000"/>
                  <w:sz w:val="21"/>
                  <w:szCs w:val="21"/>
                  <w:lang w:eastAsia="zh-CN"/>
                </w:rPr>
                <w:delText>A0202 集体绝对控股</w:delText>
              </w:r>
            </w:del>
            <w:del w:id="7125" w:author="user" w:date="2019-09-25T15:34:00Z">
              <w:r>
                <w:rPr>
                  <w:rFonts w:hint="eastAsia" w:ascii="仿宋_GB2312" w:hAnsi="仿宋_GB2312" w:cs="仿宋_GB2312"/>
                  <w:color w:val="000000"/>
                  <w:sz w:val="21"/>
                  <w:szCs w:val="21"/>
                  <w:lang w:eastAsia="zh-CN"/>
                </w:rPr>
                <w:br w:type="textWrapping"/>
              </w:r>
            </w:del>
            <w:del w:id="7126" w:author="user" w:date="2019-09-25T15:34:00Z">
              <w:r>
                <w:rPr>
                  <w:rFonts w:hint="eastAsia" w:ascii="仿宋_GB2312" w:hAnsi="仿宋_GB2312" w:cs="仿宋_GB2312"/>
                  <w:color w:val="000000"/>
                  <w:sz w:val="21"/>
                  <w:szCs w:val="21"/>
                  <w:lang w:eastAsia="zh-CN"/>
                </w:rPr>
                <w:delText>B 非公有控股经济</w:delText>
              </w:r>
            </w:del>
            <w:del w:id="7127" w:author="user" w:date="2019-09-25T15:34:00Z">
              <w:r>
                <w:rPr>
                  <w:rFonts w:hint="eastAsia" w:ascii="仿宋_GB2312" w:hAnsi="仿宋_GB2312" w:cs="仿宋_GB2312"/>
                  <w:color w:val="000000"/>
                  <w:sz w:val="21"/>
                  <w:szCs w:val="21"/>
                  <w:lang w:eastAsia="zh-CN"/>
                </w:rPr>
                <w:br w:type="textWrapping"/>
              </w:r>
            </w:del>
            <w:del w:id="7128" w:author="user" w:date="2019-09-25T15:34:00Z">
              <w:r>
                <w:rPr>
                  <w:rFonts w:hint="eastAsia" w:ascii="仿宋_GB2312" w:hAnsi="仿宋_GB2312" w:cs="仿宋_GB2312"/>
                  <w:color w:val="000000"/>
                  <w:sz w:val="21"/>
                  <w:szCs w:val="21"/>
                  <w:lang w:eastAsia="zh-CN"/>
                </w:rPr>
                <w:delText>B01 私人控股</w:delText>
              </w:r>
            </w:del>
            <w:del w:id="7129" w:author="user" w:date="2019-09-25T15:34:00Z">
              <w:r>
                <w:rPr>
                  <w:rFonts w:hint="eastAsia" w:ascii="仿宋_GB2312" w:hAnsi="仿宋_GB2312" w:cs="仿宋_GB2312"/>
                  <w:color w:val="000000"/>
                  <w:sz w:val="21"/>
                  <w:szCs w:val="21"/>
                  <w:lang w:eastAsia="zh-CN"/>
                </w:rPr>
                <w:br w:type="textWrapping"/>
              </w:r>
            </w:del>
            <w:del w:id="7130" w:author="user" w:date="2019-09-25T15:34:00Z">
              <w:r>
                <w:rPr>
                  <w:rFonts w:hint="eastAsia" w:ascii="仿宋_GB2312" w:hAnsi="仿宋_GB2312" w:cs="仿宋_GB2312"/>
                  <w:color w:val="000000"/>
                  <w:sz w:val="21"/>
                  <w:szCs w:val="21"/>
                  <w:lang w:eastAsia="zh-CN"/>
                </w:rPr>
                <w:delText>B0101 私人相对控股</w:delText>
              </w:r>
            </w:del>
            <w:del w:id="7131" w:author="user" w:date="2019-09-25T15:34:00Z">
              <w:r>
                <w:rPr>
                  <w:rFonts w:hint="eastAsia" w:ascii="仿宋_GB2312" w:hAnsi="仿宋_GB2312" w:cs="仿宋_GB2312"/>
                  <w:color w:val="000000"/>
                  <w:sz w:val="21"/>
                  <w:szCs w:val="21"/>
                  <w:lang w:eastAsia="zh-CN"/>
                </w:rPr>
                <w:br w:type="textWrapping"/>
              </w:r>
            </w:del>
            <w:del w:id="7132" w:author="user" w:date="2019-09-25T15:34:00Z">
              <w:r>
                <w:rPr>
                  <w:rFonts w:hint="eastAsia" w:ascii="仿宋_GB2312" w:hAnsi="仿宋_GB2312" w:cs="仿宋_GB2312"/>
                  <w:color w:val="000000"/>
                  <w:sz w:val="21"/>
                  <w:szCs w:val="21"/>
                  <w:lang w:eastAsia="zh-CN"/>
                </w:rPr>
                <w:delText>B0102 私人绝对控股</w:delText>
              </w:r>
            </w:del>
            <w:del w:id="7133" w:author="user" w:date="2019-09-25T15:34:00Z">
              <w:r>
                <w:rPr>
                  <w:rFonts w:hint="eastAsia" w:ascii="仿宋_GB2312" w:hAnsi="仿宋_GB2312" w:cs="仿宋_GB2312"/>
                  <w:color w:val="000000"/>
                  <w:sz w:val="21"/>
                  <w:szCs w:val="21"/>
                  <w:lang w:eastAsia="zh-CN"/>
                </w:rPr>
                <w:br w:type="textWrapping"/>
              </w:r>
            </w:del>
            <w:del w:id="7134" w:author="user" w:date="2019-09-25T15:34:00Z">
              <w:r>
                <w:rPr>
                  <w:rFonts w:hint="eastAsia" w:ascii="仿宋_GB2312" w:hAnsi="仿宋_GB2312" w:cs="仿宋_GB2312"/>
                  <w:color w:val="000000"/>
                  <w:sz w:val="21"/>
                  <w:szCs w:val="21"/>
                  <w:lang w:eastAsia="zh-CN"/>
                </w:rPr>
                <w:delText>B02 港澳台控股</w:delText>
              </w:r>
            </w:del>
            <w:del w:id="7135" w:author="user" w:date="2019-09-25T15:34:00Z">
              <w:r>
                <w:rPr>
                  <w:rFonts w:hint="eastAsia" w:ascii="仿宋_GB2312" w:hAnsi="仿宋_GB2312" w:cs="仿宋_GB2312"/>
                  <w:color w:val="000000"/>
                  <w:sz w:val="21"/>
                  <w:szCs w:val="21"/>
                  <w:lang w:eastAsia="zh-CN"/>
                </w:rPr>
                <w:br w:type="textWrapping"/>
              </w:r>
            </w:del>
            <w:del w:id="7136" w:author="user" w:date="2019-09-25T15:34:00Z">
              <w:r>
                <w:rPr>
                  <w:rFonts w:hint="eastAsia" w:ascii="仿宋_GB2312" w:hAnsi="仿宋_GB2312" w:cs="仿宋_GB2312"/>
                  <w:color w:val="000000"/>
                  <w:sz w:val="21"/>
                  <w:szCs w:val="21"/>
                  <w:lang w:eastAsia="zh-CN"/>
                </w:rPr>
                <w:delText>B0201 港澳台相对控股</w:delText>
              </w:r>
            </w:del>
            <w:del w:id="7137" w:author="user" w:date="2019-09-25T15:34:00Z">
              <w:r>
                <w:rPr>
                  <w:rFonts w:hint="eastAsia" w:ascii="仿宋_GB2312" w:hAnsi="仿宋_GB2312" w:cs="仿宋_GB2312"/>
                  <w:color w:val="000000"/>
                  <w:sz w:val="21"/>
                  <w:szCs w:val="21"/>
                  <w:lang w:eastAsia="zh-CN"/>
                </w:rPr>
                <w:br w:type="textWrapping"/>
              </w:r>
            </w:del>
            <w:del w:id="7138" w:author="user" w:date="2019-09-25T15:34:00Z">
              <w:r>
                <w:rPr>
                  <w:rFonts w:hint="eastAsia" w:ascii="仿宋_GB2312" w:hAnsi="仿宋_GB2312" w:cs="仿宋_GB2312"/>
                  <w:color w:val="000000"/>
                  <w:sz w:val="21"/>
                  <w:szCs w:val="21"/>
                  <w:lang w:eastAsia="zh-CN"/>
                </w:rPr>
                <w:delText>B0202 港澳台绝对控股</w:delText>
              </w:r>
            </w:del>
            <w:del w:id="7139" w:author="user" w:date="2019-09-25T15:34:00Z">
              <w:r>
                <w:rPr>
                  <w:rFonts w:hint="eastAsia" w:ascii="仿宋_GB2312" w:hAnsi="仿宋_GB2312" w:cs="仿宋_GB2312"/>
                  <w:color w:val="000000"/>
                  <w:sz w:val="21"/>
                  <w:szCs w:val="21"/>
                  <w:lang w:eastAsia="zh-CN"/>
                </w:rPr>
                <w:br w:type="textWrapping"/>
              </w:r>
            </w:del>
            <w:del w:id="7140" w:author="user" w:date="2019-09-25T15:34:00Z">
              <w:r>
                <w:rPr>
                  <w:rFonts w:hint="eastAsia" w:ascii="仿宋_GB2312" w:hAnsi="仿宋_GB2312" w:cs="仿宋_GB2312"/>
                  <w:color w:val="000000"/>
                  <w:sz w:val="21"/>
                  <w:szCs w:val="21"/>
                  <w:lang w:eastAsia="zh-CN"/>
                </w:rPr>
                <w:delText>B03 外商控股</w:delText>
              </w:r>
            </w:del>
            <w:del w:id="7141" w:author="user" w:date="2019-09-25T15:34:00Z">
              <w:r>
                <w:rPr>
                  <w:rFonts w:hint="eastAsia" w:ascii="仿宋_GB2312" w:hAnsi="仿宋_GB2312" w:cs="仿宋_GB2312"/>
                  <w:color w:val="000000"/>
                  <w:sz w:val="21"/>
                  <w:szCs w:val="21"/>
                  <w:lang w:eastAsia="zh-CN"/>
                </w:rPr>
                <w:br w:type="textWrapping"/>
              </w:r>
            </w:del>
            <w:del w:id="7142" w:author="user" w:date="2019-09-25T15:34:00Z">
              <w:r>
                <w:rPr>
                  <w:rFonts w:hint="eastAsia" w:ascii="仿宋_GB2312" w:hAnsi="仿宋_GB2312" w:cs="仿宋_GB2312"/>
                  <w:color w:val="000000"/>
                  <w:sz w:val="21"/>
                  <w:szCs w:val="21"/>
                  <w:lang w:eastAsia="zh-CN"/>
                </w:rPr>
                <w:delText>B0301 外商相对控股</w:delText>
              </w:r>
            </w:del>
            <w:del w:id="7143" w:author="user" w:date="2019-09-25T15:34:00Z">
              <w:r>
                <w:rPr>
                  <w:rFonts w:hint="eastAsia" w:ascii="仿宋_GB2312" w:hAnsi="仿宋_GB2312" w:cs="仿宋_GB2312"/>
                  <w:color w:val="000000"/>
                  <w:sz w:val="21"/>
                  <w:szCs w:val="21"/>
                  <w:lang w:eastAsia="zh-CN"/>
                </w:rPr>
                <w:br w:type="textWrapping"/>
              </w:r>
            </w:del>
            <w:del w:id="7144" w:author="user" w:date="2019-09-25T15:34:00Z">
              <w:r>
                <w:rPr>
                  <w:rFonts w:hint="eastAsia" w:ascii="仿宋_GB2312" w:hAnsi="仿宋_GB2312" w:cs="仿宋_GB2312"/>
                  <w:color w:val="000000"/>
                  <w:sz w:val="21"/>
                  <w:szCs w:val="21"/>
                  <w:lang w:eastAsia="zh-CN"/>
                </w:rPr>
                <w:delText>B0302 外商绝对控股</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146"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145" w:author="user" w:date="2019-09-25T15:34:00Z"/>
          <w:trPrChange w:id="7146"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147"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148" w:author="user" w:date="2019-09-25T15:34:00Z"/>
                <w:rFonts w:ascii="仿宋_GB2312" w:hAnsi="仿宋_GB2312" w:cs="仿宋_GB2312"/>
                <w:color w:val="000000"/>
                <w:sz w:val="21"/>
                <w:szCs w:val="21"/>
                <w:lang w:eastAsia="zh-CN"/>
              </w:rPr>
            </w:pPr>
            <w:del w:id="7149" w:author="user" w:date="2019-09-25T15:34:00Z">
              <w:r>
                <w:rPr>
                  <w:rFonts w:hint="eastAsia" w:ascii="仿宋_GB2312" w:hAnsi="仿宋_GB2312" w:cs="仿宋_GB2312"/>
                  <w:color w:val="000000"/>
                  <w:sz w:val="21"/>
                  <w:szCs w:val="21"/>
                  <w:lang w:eastAsia="zh-CN"/>
                </w:rPr>
                <w:delText>9</w:delText>
              </w:r>
            </w:del>
          </w:p>
        </w:tc>
        <w:tc>
          <w:tcPr>
            <w:tcW w:w="774" w:type="dxa"/>
            <w:tcBorders>
              <w:top w:val="single" w:color="auto" w:sz="4" w:space="0"/>
              <w:left w:val="single" w:color="auto" w:sz="4" w:space="0"/>
              <w:bottom w:val="single" w:color="auto" w:sz="4" w:space="0"/>
              <w:right w:val="single" w:color="auto" w:sz="4" w:space="0"/>
            </w:tcBorders>
            <w:vAlign w:val="center"/>
            <w:tcPrChange w:id="7150"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151" w:author="user" w:date="2019-09-25T15:34:00Z"/>
                <w:rFonts w:ascii="仿宋_GB2312" w:hAnsi="仿宋_GB2312" w:cs="仿宋_GB2312"/>
                <w:color w:val="000000"/>
                <w:sz w:val="21"/>
                <w:szCs w:val="21"/>
                <w:lang w:eastAsia="zh-CN"/>
              </w:rPr>
            </w:pPr>
            <w:del w:id="7152" w:author="user" w:date="2019-09-25T15:34:00Z">
              <w:r>
                <w:rPr>
                  <w:rFonts w:hint="eastAsia" w:ascii="仿宋_GB2312" w:hAnsi="仿宋_GB2312" w:cs="仿宋_GB2312"/>
                  <w:color w:val="000000"/>
                  <w:sz w:val="21"/>
                  <w:szCs w:val="21"/>
                  <w:lang w:eastAsia="zh-CN"/>
                </w:rPr>
                <w:delText>2110</w:delText>
              </w:r>
            </w:del>
          </w:p>
        </w:tc>
        <w:tc>
          <w:tcPr>
            <w:tcW w:w="1565" w:type="dxa"/>
            <w:tcBorders>
              <w:top w:val="single" w:color="auto" w:sz="4" w:space="0"/>
              <w:left w:val="single" w:color="auto" w:sz="4" w:space="0"/>
              <w:bottom w:val="single" w:color="auto" w:sz="4" w:space="0"/>
              <w:right w:val="single" w:color="auto" w:sz="4" w:space="0"/>
            </w:tcBorders>
            <w:vAlign w:val="center"/>
            <w:tcPrChange w:id="7153"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154" w:author="user" w:date="2019-09-25T15:34:00Z"/>
                <w:rFonts w:ascii="仿宋_GB2312" w:hAnsi="仿宋_GB2312" w:cs="仿宋_GB2312"/>
                <w:color w:val="000000"/>
                <w:sz w:val="21"/>
                <w:szCs w:val="21"/>
                <w:lang w:eastAsia="zh-CN"/>
              </w:rPr>
            </w:pPr>
            <w:del w:id="7155" w:author="user" w:date="2019-09-25T15:34:00Z">
              <w:r>
                <w:rPr>
                  <w:rFonts w:hint="eastAsia" w:ascii="仿宋_GB2312" w:hAnsi="仿宋_GB2312" w:cs="仿宋_GB2312"/>
                  <w:color w:val="000000"/>
                  <w:sz w:val="21"/>
                  <w:szCs w:val="21"/>
                  <w:lang w:eastAsia="zh-CN"/>
                </w:rPr>
                <w:delText>企业规模</w:delText>
              </w:r>
            </w:del>
          </w:p>
        </w:tc>
        <w:tc>
          <w:tcPr>
            <w:tcW w:w="1138" w:type="dxa"/>
            <w:tcBorders>
              <w:top w:val="single" w:color="auto" w:sz="4" w:space="0"/>
              <w:left w:val="single" w:color="auto" w:sz="4" w:space="0"/>
              <w:bottom w:val="single" w:color="auto" w:sz="4" w:space="0"/>
              <w:right w:val="single" w:color="auto" w:sz="4" w:space="0"/>
            </w:tcBorders>
            <w:vAlign w:val="center"/>
            <w:tcPrChange w:id="7156"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157" w:author="user" w:date="2019-09-25T15:34:00Z"/>
                <w:rFonts w:ascii="仿宋_GB2312" w:hAnsi="仿宋_GB2312" w:cs="仿宋_GB2312"/>
                <w:color w:val="000000"/>
                <w:sz w:val="21"/>
                <w:szCs w:val="21"/>
                <w:lang w:eastAsia="zh-CN"/>
              </w:rPr>
            </w:pPr>
            <w:del w:id="7158" w:author="user" w:date="2019-09-25T15:34:00Z">
              <w:r>
                <w:rPr>
                  <w:rFonts w:hint="eastAsia" w:ascii="仿宋_GB2312" w:hAnsi="仿宋_GB2312" w:cs="仿宋_GB2312"/>
                  <w:color w:val="000000"/>
                  <w:sz w:val="21"/>
                  <w:szCs w:val="21"/>
                  <w:lang w:eastAsia="zh-CN"/>
                </w:rPr>
                <w:delText>4!an</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159"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del w:id="7160" w:author="user" w:date="2019-09-25T15:34:00Z"/>
                <w:rFonts w:ascii="仿宋_GB2312" w:hAnsi="仿宋_GB2312" w:cs="仿宋_GB2312"/>
                <w:color w:val="000000"/>
                <w:sz w:val="21"/>
                <w:szCs w:val="21"/>
                <w:lang w:eastAsia="zh-CN"/>
              </w:rPr>
            </w:pPr>
            <w:del w:id="7161" w:author="user" w:date="2019-09-25T15:34:00Z">
              <w:r>
                <w:rPr>
                  <w:rFonts w:hint="eastAsia" w:ascii="仿宋_GB2312" w:hAnsi="仿宋_GB2312" w:cs="仿宋_GB2312"/>
                  <w:color w:val="000000"/>
                  <w:sz w:val="21"/>
                  <w:szCs w:val="21"/>
                  <w:lang w:eastAsia="zh-CN"/>
                </w:rPr>
                <w:delText>1.指企</w:delText>
              </w:r>
            </w:del>
            <w:del w:id="7162" w:author="user" w:date="2019-09-24T14:29:00Z">
              <w:r>
                <w:rPr>
                  <w:rFonts w:hint="eastAsia" w:ascii="仿宋_GB2312" w:hAnsi="仿宋_GB2312" w:cs="仿宋_GB2312"/>
                  <w:color w:val="000000"/>
                  <w:sz w:val="21"/>
                  <w:szCs w:val="21"/>
                  <w:lang w:eastAsia="zh-CN"/>
                </w:rPr>
                <w:delText>事</w:delText>
              </w:r>
            </w:del>
            <w:del w:id="7163" w:author="user" w:date="2019-09-25T15:34:00Z">
              <w:r>
                <w:rPr>
                  <w:rFonts w:hint="eastAsia" w:ascii="仿宋_GB2312" w:hAnsi="仿宋_GB2312" w:cs="仿宋_GB2312"/>
                  <w:color w:val="000000"/>
                  <w:sz w:val="21"/>
                  <w:szCs w:val="21"/>
                  <w:lang w:eastAsia="zh-CN"/>
                </w:rPr>
                <w:delText>业</w:delText>
              </w:r>
            </w:del>
            <w:del w:id="7164" w:author="user" w:date="2019-09-24T14:29:00Z">
              <w:r>
                <w:rPr>
                  <w:rFonts w:hint="eastAsia" w:ascii="仿宋_GB2312" w:hAnsi="仿宋_GB2312" w:cs="仿宋_GB2312"/>
                  <w:color w:val="000000"/>
                  <w:sz w:val="21"/>
                  <w:szCs w:val="21"/>
                  <w:lang w:eastAsia="zh-CN"/>
                </w:rPr>
                <w:delText>单位</w:delText>
              </w:r>
            </w:del>
            <w:del w:id="7165" w:author="user" w:date="2019-09-25T15:34:00Z">
              <w:r>
                <w:rPr>
                  <w:rFonts w:hint="eastAsia" w:ascii="仿宋_GB2312" w:hAnsi="仿宋_GB2312" w:cs="仿宋_GB2312"/>
                  <w:color w:val="000000"/>
                  <w:sz w:val="21"/>
                  <w:szCs w:val="21"/>
                  <w:lang w:eastAsia="zh-CN"/>
                </w:rPr>
                <w:delText>的经营规模。</w:delText>
              </w:r>
            </w:del>
            <w:del w:id="7166" w:author="user" w:date="2019-09-25T15:34:00Z">
              <w:r>
                <w:rPr>
                  <w:rFonts w:hint="eastAsia" w:ascii="仿宋_GB2312" w:hAnsi="仿宋_GB2312" w:cs="仿宋_GB2312"/>
                  <w:color w:val="000000"/>
                  <w:sz w:val="21"/>
                  <w:szCs w:val="21"/>
                  <w:lang w:eastAsia="zh-CN"/>
                </w:rPr>
                <w:br w:type="textWrapping"/>
              </w:r>
            </w:del>
            <w:del w:id="7167" w:author="user" w:date="2019-09-25T15:34:00Z">
              <w:r>
                <w:rPr>
                  <w:rFonts w:hint="eastAsia" w:ascii="仿宋_GB2312" w:hAnsi="仿宋_GB2312" w:cs="仿宋_GB2312"/>
                  <w:color w:val="000000"/>
                  <w:sz w:val="21"/>
                  <w:szCs w:val="21"/>
                  <w:lang w:eastAsia="zh-CN"/>
                </w:rPr>
                <w:delText>2.若客户属于境内个人、境外非居民则无需填写，该字段为空。若属于企业，则根据“关于印发《统计上大中小微型企业划分办法（2017）》的通知（国统字〔2017〕213号”文件规定，根据从业人员、营业收入和资产总额等要素，一般分为大型、中型、小型、微型企业。非企业类单位属于不适用此标准，对应代码：CS</w:delText>
              </w:r>
            </w:del>
            <w:del w:id="7168" w:author="user" w:date="2019-09-25T15:34:00Z">
              <w:r>
                <w:rPr>
                  <w:rFonts w:ascii="仿宋_GB2312" w:hAnsi="仿宋_GB2312" w:cs="仿宋_GB2312"/>
                  <w:color w:val="000000"/>
                  <w:sz w:val="21"/>
                  <w:szCs w:val="21"/>
                  <w:lang w:eastAsia="zh-CN"/>
                </w:rPr>
                <w:delText>99</w:delText>
              </w:r>
            </w:del>
            <w:del w:id="7169" w:author="user" w:date="2019-09-25T15:34:00Z">
              <w:r>
                <w:rPr>
                  <w:rFonts w:hint="eastAsia" w:ascii="仿宋_GB2312" w:hAnsi="仿宋_GB2312" w:cs="仿宋_GB2312"/>
                  <w:color w:val="000000"/>
                  <w:sz w:val="21"/>
                  <w:szCs w:val="21"/>
                  <w:lang w:eastAsia="zh-CN"/>
                </w:rPr>
                <w:delText>。数据更新频率为月度。</w:delText>
              </w:r>
            </w:del>
            <w:del w:id="7170" w:author="user" w:date="2019-09-25T15:34:00Z">
              <w:r>
                <w:rPr>
                  <w:rFonts w:hint="eastAsia" w:ascii="仿宋_GB2312" w:hAnsi="仿宋_GB2312" w:cs="仿宋_GB2312"/>
                  <w:color w:val="000000"/>
                  <w:sz w:val="21"/>
                  <w:szCs w:val="21"/>
                  <w:lang w:eastAsia="zh-CN"/>
                </w:rPr>
                <w:br w:type="textWrapping"/>
              </w:r>
            </w:del>
            <w:del w:id="7171" w:author="user" w:date="2019-09-25T15:34:00Z">
              <w:r>
                <w:rPr>
                  <w:rFonts w:hint="eastAsia" w:ascii="仿宋_GB2312" w:hAnsi="仿宋_GB2312" w:cs="仿宋_GB2312"/>
                  <w:color w:val="000000"/>
                  <w:sz w:val="21"/>
                  <w:szCs w:val="21"/>
                  <w:lang w:eastAsia="zh-CN"/>
                </w:rPr>
                <w:delText>3.值域：</w:delText>
              </w:r>
            </w:del>
          </w:p>
          <w:p>
            <w:pPr>
              <w:spacing w:line="240" w:lineRule="auto"/>
              <w:jc w:val="both"/>
              <w:rPr>
                <w:del w:id="7172" w:author="user" w:date="2019-09-25T15:34:00Z"/>
                <w:rFonts w:ascii="仿宋_GB2312" w:hAnsi="仿宋_GB2312" w:cs="仿宋_GB2312"/>
                <w:color w:val="000000"/>
                <w:sz w:val="21"/>
                <w:szCs w:val="21"/>
                <w:lang w:eastAsia="zh-CN"/>
              </w:rPr>
            </w:pPr>
            <w:del w:id="7173" w:author="user" w:date="2019-09-25T15:34:00Z">
              <w:r>
                <w:rPr>
                  <w:rFonts w:hint="eastAsia" w:ascii="仿宋_GB2312" w:hAnsi="仿宋_GB2312" w:cs="仿宋_GB2312"/>
                  <w:color w:val="000000"/>
                  <w:sz w:val="21"/>
                  <w:szCs w:val="21"/>
                  <w:lang w:eastAsia="zh-CN"/>
                </w:rPr>
                <w:delText>CS01 大型</w:delText>
              </w:r>
            </w:del>
            <w:del w:id="7174" w:author="user" w:date="2019-09-25T15:34:00Z">
              <w:r>
                <w:rPr>
                  <w:rFonts w:ascii="仿宋_GB2312" w:hAnsi="仿宋_GB2312" w:cs="仿宋_GB2312"/>
                  <w:color w:val="000000"/>
                  <w:sz w:val="21"/>
                  <w:szCs w:val="21"/>
                  <w:lang w:eastAsia="zh-CN"/>
                </w:rPr>
                <w:delText xml:space="preserve">      </w:delText>
              </w:r>
            </w:del>
            <w:del w:id="7175" w:author="user" w:date="2019-09-25T15:34:00Z">
              <w:r>
                <w:rPr>
                  <w:rFonts w:hint="eastAsia" w:ascii="仿宋_GB2312" w:hAnsi="仿宋_GB2312" w:cs="仿宋_GB2312"/>
                  <w:color w:val="000000"/>
                  <w:sz w:val="21"/>
                  <w:szCs w:val="21"/>
                  <w:lang w:eastAsia="zh-CN"/>
                </w:rPr>
                <w:delText>CS02 中型</w:delText>
              </w:r>
            </w:del>
            <w:del w:id="7176" w:author="user" w:date="2019-09-25T15:34:00Z">
              <w:r>
                <w:rPr>
                  <w:rFonts w:hint="eastAsia" w:ascii="仿宋_GB2312" w:hAnsi="仿宋_GB2312" w:cs="仿宋_GB2312"/>
                  <w:color w:val="000000"/>
                  <w:sz w:val="21"/>
                  <w:szCs w:val="21"/>
                  <w:lang w:eastAsia="zh-CN"/>
                </w:rPr>
                <w:br w:type="textWrapping"/>
              </w:r>
            </w:del>
            <w:del w:id="7177" w:author="user" w:date="2019-09-25T15:34:00Z">
              <w:r>
                <w:rPr>
                  <w:rFonts w:hint="eastAsia" w:ascii="仿宋_GB2312" w:hAnsi="仿宋_GB2312" w:cs="仿宋_GB2312"/>
                  <w:color w:val="000000"/>
                  <w:sz w:val="21"/>
                  <w:szCs w:val="21"/>
                  <w:lang w:eastAsia="zh-CN"/>
                </w:rPr>
                <w:delText>CS03 小型</w:delText>
              </w:r>
            </w:del>
            <w:del w:id="7178" w:author="user" w:date="2019-09-25T15:34:00Z">
              <w:r>
                <w:rPr>
                  <w:rFonts w:ascii="仿宋_GB2312" w:hAnsi="仿宋_GB2312" w:cs="仿宋_GB2312"/>
                  <w:color w:val="000000"/>
                  <w:sz w:val="21"/>
                  <w:szCs w:val="21"/>
                  <w:lang w:eastAsia="zh-CN"/>
                </w:rPr>
                <w:delText xml:space="preserve">      </w:delText>
              </w:r>
            </w:del>
            <w:del w:id="7179" w:author="user" w:date="2019-09-25T15:34:00Z">
              <w:r>
                <w:rPr>
                  <w:rFonts w:hint="eastAsia" w:ascii="仿宋_GB2312" w:hAnsi="仿宋_GB2312" w:cs="仿宋_GB2312"/>
                  <w:color w:val="000000"/>
                  <w:sz w:val="21"/>
                  <w:szCs w:val="21"/>
                  <w:lang w:eastAsia="zh-CN"/>
                </w:rPr>
                <w:delText>CS04 微型</w:delText>
              </w:r>
            </w:del>
            <w:del w:id="7180" w:author="user" w:date="2019-09-25T15:34:00Z">
              <w:r>
                <w:rPr>
                  <w:rFonts w:hint="eastAsia" w:ascii="仿宋_GB2312" w:hAnsi="仿宋_GB2312" w:cs="仿宋_GB2312"/>
                  <w:color w:val="000000"/>
                  <w:sz w:val="21"/>
                  <w:szCs w:val="21"/>
                  <w:lang w:eastAsia="zh-CN"/>
                </w:rPr>
                <w:br w:type="textWrapping"/>
              </w:r>
            </w:del>
            <w:del w:id="7181" w:author="user" w:date="2019-09-25T15:34:00Z">
              <w:r>
                <w:rPr>
                  <w:rFonts w:hint="eastAsia" w:ascii="仿宋_GB2312" w:hAnsi="仿宋_GB2312" w:cs="仿宋_GB2312"/>
                  <w:color w:val="000000"/>
                  <w:sz w:val="21"/>
                  <w:szCs w:val="21"/>
                  <w:lang w:eastAsia="zh-CN"/>
                </w:rPr>
                <w:delText>CS99 不适用此标准</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183"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182" w:author="user" w:date="2019-09-25T15:36:00Z"/>
          <w:trPrChange w:id="7183"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184"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185" w:author="user" w:date="2019-09-25T15:36:00Z"/>
                <w:rFonts w:ascii="仿宋_GB2312" w:hAnsi="仿宋_GB2312" w:cs="仿宋_GB2312"/>
                <w:color w:val="000000"/>
                <w:sz w:val="21"/>
                <w:szCs w:val="21"/>
                <w:lang w:eastAsia="zh-CN"/>
              </w:rPr>
            </w:pPr>
            <w:del w:id="7186" w:author="user" w:date="2019-09-25T15:36:00Z">
              <w:r>
                <w:rPr>
                  <w:rFonts w:hint="eastAsia" w:ascii="仿宋_GB2312" w:hAnsi="仿宋_GB2312" w:cs="仿宋_GB2312"/>
                  <w:color w:val="000000"/>
                  <w:sz w:val="21"/>
                  <w:szCs w:val="21"/>
                  <w:lang w:eastAsia="zh-CN"/>
                </w:rPr>
                <w:delText>10</w:delText>
              </w:r>
            </w:del>
          </w:p>
        </w:tc>
        <w:tc>
          <w:tcPr>
            <w:tcW w:w="774" w:type="dxa"/>
            <w:tcBorders>
              <w:top w:val="single" w:color="auto" w:sz="4" w:space="0"/>
              <w:left w:val="single" w:color="auto" w:sz="4" w:space="0"/>
              <w:bottom w:val="single" w:color="auto" w:sz="4" w:space="0"/>
              <w:right w:val="single" w:color="auto" w:sz="4" w:space="0"/>
            </w:tcBorders>
            <w:vAlign w:val="center"/>
            <w:tcPrChange w:id="7187"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188" w:author="user" w:date="2019-09-25T15:36:00Z"/>
                <w:rFonts w:ascii="仿宋_GB2312" w:hAnsi="仿宋_GB2312" w:cs="仿宋_GB2312"/>
                <w:color w:val="000000"/>
                <w:sz w:val="21"/>
                <w:szCs w:val="21"/>
                <w:lang w:eastAsia="zh-CN"/>
              </w:rPr>
            </w:pPr>
            <w:del w:id="7189" w:author="user" w:date="2019-09-25T15:36:00Z">
              <w:r>
                <w:rPr>
                  <w:rFonts w:hint="eastAsia" w:ascii="仿宋_GB2312" w:hAnsi="仿宋_GB2312" w:cs="仿宋_GB2312"/>
                  <w:color w:val="000000"/>
                  <w:sz w:val="21"/>
                  <w:szCs w:val="21"/>
                  <w:lang w:eastAsia="zh-CN"/>
                </w:rPr>
                <w:delText>3010</w:delText>
              </w:r>
            </w:del>
          </w:p>
        </w:tc>
        <w:tc>
          <w:tcPr>
            <w:tcW w:w="1565" w:type="dxa"/>
            <w:tcBorders>
              <w:top w:val="single" w:color="auto" w:sz="4" w:space="0"/>
              <w:left w:val="single" w:color="auto" w:sz="4" w:space="0"/>
              <w:bottom w:val="single" w:color="auto" w:sz="4" w:space="0"/>
              <w:right w:val="single" w:color="auto" w:sz="4" w:space="0"/>
            </w:tcBorders>
            <w:vAlign w:val="center"/>
            <w:tcPrChange w:id="7190"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191" w:author="user" w:date="2019-09-25T15:36:00Z"/>
                <w:rFonts w:ascii="仿宋_GB2312" w:hAnsi="仿宋_GB2312" w:cs="仿宋_GB2312"/>
                <w:color w:val="000000"/>
                <w:sz w:val="21"/>
                <w:szCs w:val="21"/>
                <w:lang w:eastAsia="zh-CN"/>
              </w:rPr>
            </w:pPr>
            <w:del w:id="7192" w:author="user" w:date="2019-09-25T15:36:00Z">
              <w:r>
                <w:rPr>
                  <w:rFonts w:hint="eastAsia" w:ascii="仿宋_GB2312" w:hAnsi="仿宋_GB2312" w:cs="仿宋_GB2312"/>
                  <w:color w:val="000000"/>
                  <w:sz w:val="21"/>
                  <w:szCs w:val="21"/>
                  <w:lang w:eastAsia="zh-CN"/>
                </w:rPr>
                <w:delText>贷款借据编码</w:delText>
              </w:r>
            </w:del>
          </w:p>
        </w:tc>
        <w:tc>
          <w:tcPr>
            <w:tcW w:w="1138" w:type="dxa"/>
            <w:tcBorders>
              <w:top w:val="single" w:color="auto" w:sz="4" w:space="0"/>
              <w:left w:val="single" w:color="auto" w:sz="4" w:space="0"/>
              <w:bottom w:val="single" w:color="auto" w:sz="4" w:space="0"/>
              <w:right w:val="single" w:color="auto" w:sz="4" w:space="0"/>
            </w:tcBorders>
            <w:vAlign w:val="center"/>
            <w:tcPrChange w:id="7193"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194" w:author="user" w:date="2019-09-25T15:36:00Z"/>
                <w:rFonts w:ascii="仿宋_GB2312" w:hAnsi="仿宋_GB2312" w:cs="仿宋_GB2312"/>
                <w:color w:val="000000"/>
                <w:sz w:val="21"/>
                <w:szCs w:val="21"/>
                <w:lang w:eastAsia="zh-CN"/>
              </w:rPr>
            </w:pPr>
            <w:del w:id="7195" w:author="user" w:date="2019-09-25T15:36:00Z">
              <w:r>
                <w:rPr>
                  <w:rFonts w:hint="eastAsia" w:ascii="仿宋_GB2312" w:hAnsi="仿宋_GB2312" w:cs="仿宋_GB2312"/>
                  <w:color w:val="000000"/>
                  <w:sz w:val="21"/>
                  <w:szCs w:val="21"/>
                  <w:lang w:eastAsia="zh-CN"/>
                </w:rPr>
                <w:delText>anc..100</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196"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del w:id="7197" w:author="user" w:date="2019-09-25T15:36:00Z"/>
                <w:rFonts w:ascii="仿宋_GB2312" w:hAnsi="仿宋_GB2312" w:cs="仿宋_GB2312"/>
                <w:color w:val="000000"/>
                <w:sz w:val="21"/>
                <w:szCs w:val="21"/>
                <w:lang w:eastAsia="zh-CN"/>
              </w:rPr>
            </w:pPr>
            <w:del w:id="7198" w:author="user" w:date="2019-09-25T15:36:00Z">
              <w:r>
                <w:rPr>
                  <w:rFonts w:hint="eastAsia" w:ascii="仿宋_GB2312" w:hAnsi="仿宋_GB2312" w:cs="仿宋_GB2312"/>
                  <w:color w:val="000000"/>
                  <w:sz w:val="21"/>
                  <w:szCs w:val="21"/>
                  <w:lang w:eastAsia="zh-CN"/>
                </w:rPr>
                <w:delText>1.指贷款机构向借款人发放贷款时签订的借款凭证编码。</w:delText>
              </w:r>
            </w:del>
            <w:del w:id="7199" w:author="user" w:date="2019-09-25T15:36:00Z">
              <w:r>
                <w:rPr>
                  <w:rFonts w:hint="eastAsia" w:ascii="仿宋_GB2312" w:hAnsi="仿宋_GB2312" w:cs="仿宋_GB2312"/>
                  <w:color w:val="000000"/>
                  <w:sz w:val="21"/>
                  <w:szCs w:val="21"/>
                  <w:lang w:eastAsia="zh-CN"/>
                </w:rPr>
                <w:br w:type="textWrapping"/>
              </w:r>
            </w:del>
            <w:del w:id="7200" w:author="user" w:date="2019-09-25T15:36:00Z">
              <w:r>
                <w:rPr>
                  <w:rFonts w:hint="eastAsia" w:ascii="仿宋_GB2312" w:hAnsi="仿宋_GB2312" w:cs="仿宋_GB2312"/>
                  <w:color w:val="000000"/>
                  <w:sz w:val="21"/>
                  <w:szCs w:val="21"/>
                  <w:lang w:eastAsia="zh-CN"/>
                </w:rPr>
                <w:delText>2.数据更新的频率为月度。</w:delText>
              </w:r>
            </w:del>
            <w:del w:id="7201" w:author="user" w:date="2019-09-25T15:36:00Z">
              <w:r>
                <w:rPr>
                  <w:rFonts w:hint="eastAsia" w:ascii="仿宋_GB2312" w:hAnsi="仿宋_GB2312" w:cs="仿宋_GB2312"/>
                  <w:color w:val="000000"/>
                  <w:sz w:val="21"/>
                  <w:szCs w:val="21"/>
                  <w:lang w:eastAsia="zh-CN"/>
                </w:rPr>
                <w:br w:type="textWrapping"/>
              </w:r>
            </w:del>
            <w:del w:id="7202" w:author="user" w:date="2019-09-25T15:36:00Z">
              <w:r>
                <w:rPr>
                  <w:rFonts w:hint="eastAsia" w:ascii="仿宋_GB2312" w:hAnsi="仿宋_GB2312" w:cs="仿宋_GB2312"/>
                  <w:color w:val="000000"/>
                  <w:sz w:val="21"/>
                  <w:szCs w:val="21"/>
                  <w:lang w:eastAsia="zh-CN"/>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203"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203"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204"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rFonts w:ascii="仿宋_GB2312" w:hAnsi="仿宋_GB2312" w:cs="仿宋_GB2312"/>
                <w:color w:val="000000"/>
                <w:sz w:val="21"/>
                <w:szCs w:val="21"/>
                <w:lang w:eastAsia="zh-CN"/>
              </w:rPr>
            </w:pPr>
            <w:del w:id="7205" w:author="user" w:date="2019-09-25T15:37:00Z">
              <w:r>
                <w:rPr>
                  <w:rFonts w:hint="eastAsia" w:ascii="仿宋_GB2312" w:hAnsi="仿宋_GB2312" w:cs="仿宋_GB2312"/>
                  <w:color w:val="000000"/>
                  <w:sz w:val="21"/>
                  <w:szCs w:val="21"/>
                  <w:lang w:eastAsia="zh-CN"/>
                </w:rPr>
                <w:delText>11</w:delText>
              </w:r>
            </w:del>
            <w:ins w:id="7206" w:author="user" w:date="2019-09-25T15:37:00Z">
              <w:r>
                <w:rPr>
                  <w:rFonts w:ascii="仿宋_GB2312" w:hAnsi="仿宋_GB2312" w:cs="仿宋_GB2312"/>
                  <w:color w:val="000000"/>
                  <w:sz w:val="21"/>
                  <w:szCs w:val="21"/>
                  <w:lang w:eastAsia="zh-CN"/>
                </w:rPr>
                <w:t>6</w:t>
              </w:r>
            </w:ins>
          </w:p>
        </w:tc>
        <w:tc>
          <w:tcPr>
            <w:tcW w:w="774" w:type="dxa"/>
            <w:tcBorders>
              <w:top w:val="single" w:color="auto" w:sz="4" w:space="0"/>
              <w:left w:val="single" w:color="auto" w:sz="4" w:space="0"/>
              <w:bottom w:val="single" w:color="auto" w:sz="4" w:space="0"/>
              <w:right w:val="single" w:color="auto" w:sz="4" w:space="0"/>
            </w:tcBorders>
            <w:vAlign w:val="center"/>
            <w:tcPrChange w:id="7207"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Change w:id="7208"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信贷合同编号</w:t>
            </w:r>
          </w:p>
        </w:tc>
        <w:tc>
          <w:tcPr>
            <w:tcW w:w="1138" w:type="dxa"/>
            <w:tcBorders>
              <w:top w:val="single" w:color="auto" w:sz="4" w:space="0"/>
              <w:left w:val="single" w:color="auto" w:sz="4" w:space="0"/>
              <w:bottom w:val="single" w:color="auto" w:sz="4" w:space="0"/>
              <w:right w:val="single" w:color="auto" w:sz="4" w:space="0"/>
            </w:tcBorders>
            <w:vAlign w:val="center"/>
            <w:tcPrChange w:id="7209"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210"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1.指以金融机构作为贷与人与公民或法人缔结的贷款协议编号。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2.信贷合同编号一般由商业银行机构编码和信贷合同编号构成，商业银行机构编码应按《金融机构编码》（JR/T 0124）规定。一家商业银行应保证信贷合同编号的唯一性。数据更新的频率为月度。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211"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211"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212"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rFonts w:ascii="仿宋_GB2312" w:hAnsi="仿宋_GB2312" w:cs="仿宋_GB2312"/>
                <w:color w:val="000000"/>
                <w:sz w:val="21"/>
                <w:szCs w:val="21"/>
                <w:lang w:eastAsia="zh-CN"/>
              </w:rPr>
            </w:pPr>
            <w:del w:id="7213" w:author="user" w:date="2019-09-25T15:37:00Z">
              <w:r>
                <w:rPr>
                  <w:rFonts w:hint="eastAsia" w:ascii="仿宋_GB2312" w:hAnsi="仿宋_GB2312" w:cs="仿宋_GB2312"/>
                  <w:color w:val="000000"/>
                  <w:sz w:val="21"/>
                  <w:szCs w:val="21"/>
                  <w:lang w:eastAsia="zh-CN"/>
                </w:rPr>
                <w:delText>12</w:delText>
              </w:r>
            </w:del>
            <w:ins w:id="7214" w:author="user" w:date="2019-09-25T15:37:00Z">
              <w:r>
                <w:rPr>
                  <w:rFonts w:ascii="仿宋_GB2312" w:hAnsi="仿宋_GB2312" w:cs="仿宋_GB2312"/>
                  <w:color w:val="000000"/>
                  <w:sz w:val="21"/>
                  <w:szCs w:val="21"/>
                  <w:lang w:eastAsia="zh-CN"/>
                </w:rPr>
                <w:t>7</w:t>
              </w:r>
            </w:ins>
          </w:p>
        </w:tc>
        <w:tc>
          <w:tcPr>
            <w:tcW w:w="774" w:type="dxa"/>
            <w:tcBorders>
              <w:top w:val="single" w:color="auto" w:sz="4" w:space="0"/>
              <w:left w:val="single" w:color="auto" w:sz="4" w:space="0"/>
              <w:bottom w:val="single" w:color="auto" w:sz="4" w:space="0"/>
              <w:right w:val="single" w:color="auto" w:sz="4" w:space="0"/>
            </w:tcBorders>
            <w:vAlign w:val="center"/>
            <w:tcPrChange w:id="7215"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3030</w:t>
            </w:r>
          </w:p>
        </w:tc>
        <w:tc>
          <w:tcPr>
            <w:tcW w:w="1565" w:type="dxa"/>
            <w:tcBorders>
              <w:top w:val="single" w:color="auto" w:sz="4" w:space="0"/>
              <w:left w:val="single" w:color="auto" w:sz="4" w:space="0"/>
              <w:bottom w:val="single" w:color="auto" w:sz="4" w:space="0"/>
              <w:right w:val="single" w:color="auto" w:sz="4" w:space="0"/>
            </w:tcBorders>
            <w:vAlign w:val="center"/>
            <w:tcPrChange w:id="7216"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hint="eastAsia" w:ascii="仿宋_GB2312" w:hAnsi="仿宋_GB2312" w:eastAsia="仿宋_GB2312" w:cs="仿宋_GB2312"/>
                <w:color w:val="000000"/>
                <w:sz w:val="21"/>
                <w:szCs w:val="21"/>
                <w:lang w:eastAsia="zh-CN"/>
              </w:rPr>
            </w:pPr>
            <w:r>
              <w:rPr>
                <w:rFonts w:hint="eastAsia" w:ascii="仿宋_GB2312" w:hAnsi="仿宋_GB2312" w:cs="仿宋_GB2312"/>
                <w:color w:val="000000"/>
                <w:sz w:val="21"/>
                <w:szCs w:val="21"/>
              </w:rPr>
              <w:t>产品</w:t>
            </w:r>
            <w:del w:id="7217" w:author="oauser" w:date="2019-12-05T14:54:17Z">
              <w:r>
                <w:rPr>
                  <w:rFonts w:hint="eastAsia" w:ascii="仿宋_GB2312" w:hAnsi="仿宋_GB2312" w:cs="仿宋_GB2312"/>
                  <w:color w:val="000000"/>
                  <w:sz w:val="21"/>
                  <w:szCs w:val="21"/>
                </w:rPr>
                <w:delText>类别</w:delText>
              </w:r>
            </w:del>
            <w:ins w:id="7218" w:author="oauser" w:date="2019-12-05T14:54:17Z">
              <w:r>
                <w:rPr>
                  <w:rFonts w:hint="eastAsia" w:ascii="仿宋_GB2312" w:hAnsi="仿宋_GB2312" w:cs="仿宋_GB2312"/>
                  <w:color w:val="000000"/>
                  <w:sz w:val="21"/>
                  <w:szCs w:val="21"/>
                  <w:lang w:eastAsia="zh-CN"/>
                </w:rPr>
                <w:t>细项</w:t>
              </w:r>
            </w:ins>
          </w:p>
        </w:tc>
        <w:tc>
          <w:tcPr>
            <w:tcW w:w="1138" w:type="dxa"/>
            <w:tcBorders>
              <w:top w:val="single" w:color="auto" w:sz="4" w:space="0"/>
              <w:left w:val="single" w:color="auto" w:sz="4" w:space="0"/>
              <w:bottom w:val="single" w:color="auto" w:sz="4" w:space="0"/>
              <w:right w:val="single" w:color="auto" w:sz="4" w:space="0"/>
            </w:tcBorders>
            <w:vAlign w:val="center"/>
            <w:tcPrChange w:id="7219"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an3..</w:t>
            </w:r>
            <w:del w:id="7220" w:author="user" w:date="2019-09-26T15:01:00Z">
              <w:r>
                <w:rPr>
                  <w:rFonts w:hint="eastAsia" w:ascii="仿宋_GB2312" w:hAnsi="仿宋_GB2312" w:cs="仿宋_GB2312"/>
                  <w:color w:val="000000"/>
                  <w:sz w:val="21"/>
                  <w:szCs w:val="21"/>
                </w:rPr>
                <w:delText>7</w:delText>
              </w:r>
            </w:del>
            <w:ins w:id="7221" w:author="user" w:date="2019-09-26T15:01:00Z">
              <w:r>
                <w:rPr>
                  <w:rFonts w:ascii="仿宋_GB2312" w:hAnsi="仿宋_GB2312" w:cs="仿宋_GB2312"/>
                  <w:color w:val="000000"/>
                  <w:sz w:val="21"/>
                  <w:szCs w:val="21"/>
                </w:rPr>
                <w:t>10</w:t>
              </w:r>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222"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1.指根据契约特征的分类。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2.包含再贷款、普通贷款、拆借和透支等。数据更新的频率为月度。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7223" w:author="user" w:date="2019-09-23T17:26: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F01 再贷款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 普通贷款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 消费贷款</w:t>
            </w:r>
            <w:del w:id="7224" w:author="user" w:date="2019-09-23T17:26:00Z">
              <w:r>
                <w:rPr>
                  <w:rFonts w:hint="eastAsia" w:ascii="仿宋_GB2312" w:hAnsi="仿宋_GB2312" w:cs="仿宋_GB2312"/>
                  <w:color w:val="000000"/>
                  <w:sz w:val="21"/>
                  <w:szCs w:val="21"/>
                  <w:lang w:eastAsia="zh-CN"/>
                </w:rPr>
                <w:br w:type="textWrapping"/>
              </w:r>
            </w:del>
            <w:del w:id="7225" w:author="user" w:date="2019-09-23T17:26:00Z">
              <w:r>
                <w:rPr>
                  <w:rFonts w:hint="eastAsia" w:ascii="仿宋_GB2312" w:hAnsi="仿宋_GB2312" w:cs="仿宋_GB2312"/>
                  <w:color w:val="000000"/>
                  <w:sz w:val="21"/>
                  <w:szCs w:val="21"/>
                  <w:lang w:eastAsia="zh-CN"/>
                </w:rPr>
                <w:delText xml:space="preserve">F0211 个人购房贷款 </w:delText>
              </w:r>
            </w:del>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w:t>
            </w:r>
            <w:del w:id="7226" w:author="user" w:date="2019-09-23T17:26:00Z">
              <w:r>
                <w:rPr>
                  <w:rFonts w:hint="eastAsia" w:ascii="仿宋_GB2312" w:hAnsi="仿宋_GB2312" w:cs="仿宋_GB2312"/>
                  <w:color w:val="000000"/>
                  <w:sz w:val="21"/>
                  <w:szCs w:val="21"/>
                  <w:lang w:eastAsia="zh-CN"/>
                </w:rPr>
                <w:delText xml:space="preserve">1 </w:delText>
              </w:r>
            </w:del>
            <w:r>
              <w:rPr>
                <w:rFonts w:hint="eastAsia" w:ascii="仿宋_GB2312" w:hAnsi="仿宋_GB2312" w:cs="仿宋_GB2312"/>
                <w:color w:val="000000"/>
                <w:sz w:val="21"/>
                <w:szCs w:val="21"/>
                <w:lang w:eastAsia="zh-CN"/>
              </w:rPr>
              <w:t>个人住房贷款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w:t>
            </w:r>
            <w:del w:id="7227" w:author="user" w:date="2019-09-23T17:26:00Z">
              <w:r>
                <w:rPr>
                  <w:rFonts w:hint="eastAsia" w:ascii="仿宋_GB2312" w:hAnsi="仿宋_GB2312" w:cs="仿宋_GB2312"/>
                  <w:color w:val="000000"/>
                  <w:sz w:val="21"/>
                  <w:szCs w:val="21"/>
                  <w:lang w:eastAsia="zh-CN"/>
                </w:rPr>
                <w:delText>1</w:delText>
              </w:r>
            </w:del>
            <w:r>
              <w:rPr>
                <w:rFonts w:hint="eastAsia" w:ascii="仿宋_GB2312" w:hAnsi="仿宋_GB2312" w:cs="仿宋_GB2312"/>
                <w:color w:val="000000"/>
                <w:sz w:val="21"/>
                <w:szCs w:val="21"/>
                <w:lang w:eastAsia="zh-CN"/>
              </w:rPr>
              <w:t xml:space="preserve">1  新建房贷款 </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w:t>
            </w:r>
            <w:del w:id="7228" w:author="user" w:date="2019-09-23T17:26:00Z">
              <w:r>
                <w:rPr>
                  <w:rFonts w:hint="eastAsia" w:ascii="仿宋_GB2312" w:hAnsi="仿宋_GB2312" w:cs="仿宋_GB2312"/>
                  <w:color w:val="000000"/>
                  <w:sz w:val="21"/>
                  <w:szCs w:val="21"/>
                  <w:lang w:eastAsia="zh-CN"/>
                </w:rPr>
                <w:delText>1</w:delText>
              </w:r>
            </w:del>
            <w:r>
              <w:rPr>
                <w:rFonts w:hint="eastAsia" w:ascii="仿宋_GB2312" w:hAnsi="仿宋_GB2312" w:cs="仿宋_GB2312"/>
                <w:color w:val="000000"/>
                <w:sz w:val="21"/>
                <w:szCs w:val="21"/>
                <w:lang w:eastAsia="zh-CN"/>
              </w:rPr>
              <w:t>2  再交易房贷款</w:t>
            </w:r>
            <w:del w:id="7229" w:author="user" w:date="2019-09-24T15:30:00Z">
              <w:r>
                <w:rPr>
                  <w:rFonts w:hint="eastAsia" w:ascii="仿宋_GB2312" w:hAnsi="仿宋_GB2312" w:cs="仿宋_GB2312"/>
                  <w:color w:val="000000"/>
                  <w:sz w:val="21"/>
                  <w:szCs w:val="21"/>
                  <w:lang w:eastAsia="zh-CN"/>
                </w:rPr>
                <w:br w:type="textWrapping"/>
              </w:r>
            </w:del>
            <w:del w:id="7230" w:author="user" w:date="2019-09-24T15:30:00Z">
              <w:r>
                <w:rPr>
                  <w:rFonts w:hint="eastAsia" w:ascii="仿宋_GB2312" w:hAnsi="仿宋_GB2312" w:cs="仿宋_GB2312"/>
                  <w:color w:val="000000"/>
                  <w:sz w:val="21"/>
                  <w:szCs w:val="21"/>
                  <w:lang w:eastAsia="zh-CN"/>
                </w:rPr>
                <w:delText>F02112 个人商业用房贷款</w:delText>
              </w:r>
            </w:del>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F0212 个人汽车消费贷款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 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 国家助学贷款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F021311高校政策性助学贷款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F021312生源地政策性助学贷款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F021313其他政策性助学贷款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 一般商业性助学贷款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F021321高校商业助学贷款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F021322生源地商业助学贷款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F021323其他商业助学贷款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F0219 其他消费贷款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F022 经营贷款</w:t>
            </w:r>
          </w:p>
          <w:p>
            <w:pPr>
              <w:spacing w:line="240" w:lineRule="auto"/>
              <w:jc w:val="both"/>
              <w:rPr>
                <w:ins w:id="7231" w:author="user" w:date="2019-09-23T17:26:00Z"/>
                <w:rFonts w:ascii="仿宋_GB2312" w:hAnsi="仿宋_GB2312" w:cs="仿宋_GB2312"/>
                <w:color w:val="000000"/>
                <w:sz w:val="21"/>
                <w:szCs w:val="21"/>
                <w:lang w:eastAsia="zh-CN"/>
              </w:rPr>
            </w:pPr>
            <w:ins w:id="7232" w:author="user" w:date="2019-09-23T17:26:00Z">
              <w:r>
                <w:rPr>
                  <w:rFonts w:hint="eastAsia" w:ascii="仿宋_GB2312" w:hAnsi="仿宋_GB2312" w:cs="仿宋_GB2312"/>
                  <w:color w:val="000000"/>
                  <w:sz w:val="21"/>
                  <w:szCs w:val="21"/>
                  <w:lang w:eastAsia="zh-CN"/>
                </w:rPr>
                <w:t>F0221 个人商业用房贷款</w:t>
              </w:r>
            </w:ins>
          </w:p>
          <w:p>
            <w:pPr>
              <w:spacing w:line="240" w:lineRule="auto"/>
              <w:jc w:val="both"/>
              <w:rPr>
                <w:rFonts w:ascii="仿宋_GB2312" w:hAnsi="仿宋_GB2312" w:cs="仿宋_GB2312"/>
                <w:color w:val="000000"/>
                <w:sz w:val="21"/>
                <w:szCs w:val="21"/>
                <w:lang w:eastAsia="zh-CN"/>
              </w:rPr>
            </w:pPr>
            <w:ins w:id="7233" w:author="user" w:date="2019-09-23T17:26:00Z">
              <w:r>
                <w:rPr>
                  <w:rFonts w:hint="eastAsia" w:ascii="仿宋_GB2312" w:hAnsi="仿宋_GB2312" w:cs="仿宋_GB2312"/>
                  <w:color w:val="000000"/>
                  <w:sz w:val="21"/>
                  <w:szCs w:val="21"/>
                  <w:lang w:eastAsia="zh-CN"/>
                </w:rPr>
                <w:t>F0222</w:t>
              </w:r>
            </w:ins>
            <w:ins w:id="7234" w:author="user" w:date="2019-09-23T17:26:00Z">
              <w:r>
                <w:rPr>
                  <w:rFonts w:ascii="仿宋_GB2312" w:hAnsi="仿宋_GB2312" w:cs="仿宋_GB2312"/>
                  <w:color w:val="000000"/>
                  <w:sz w:val="21"/>
                  <w:szCs w:val="21"/>
                  <w:lang w:eastAsia="zh-CN"/>
                </w:rPr>
                <w:t xml:space="preserve"> </w:t>
              </w:r>
            </w:ins>
            <w:ins w:id="7235" w:author="user" w:date="2019-09-23T17:26:00Z">
              <w:r>
                <w:rPr>
                  <w:rFonts w:hint="eastAsia" w:ascii="仿宋_GB2312" w:hAnsi="仿宋_GB2312" w:cs="仿宋_GB2312"/>
                  <w:color w:val="000000"/>
                  <w:sz w:val="21"/>
                  <w:szCs w:val="21"/>
                  <w:lang w:eastAsia="zh-CN"/>
                </w:rPr>
                <w:t>其他经营贷款</w:t>
              </w:r>
            </w:ins>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 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 项目贷款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F023101 基本建设贷款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F023102 技术改造贷款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F023103 科技开发贷款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F023104 商业网点贷款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F023105 地产开发贷款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F0231051 政府土地储备机构贷款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 房产开发贷款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F0231061住房开发贷款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F02310611保障性住房开发贷款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F0231062商业用房开发贷款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F0231063其他房产开发贷款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F023199其他项目贷款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 一般固定资产贷款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 企业购房贷款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F0232011 商业用房贷款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F0232012 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   机关团体购房贷款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F0232021  机关团体商业用房贷款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F0232022  机关团体住房贷款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F023299  其他一般固定资产贷款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F03 拆借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 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F041 账户透支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F042 贷记卡透支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F043 准贷记卡透支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 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F051 承兑垫款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F052 担保垫款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F053 信用证垫款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F059 其他垫款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 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F061 债券回购/返售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F062 票据回购/返售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F063 贷款回购/返售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F064 股票及其他股权回购/返售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F065 黄金回购/返售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F069 其他资产回购/返售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 黄金、证券借贷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F071 债券借贷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F072 票据借贷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F073 股票及其他股权借贷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F074 黄金借贷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F079 其他资产借贷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 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F081 国际贸易融资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F082 国内贸易融资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F09 融资租赁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F10 打包信贷受让资产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F11 转贷款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F12 并购贷款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F99 其他贷款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237"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931" w:hRule="atLeast"/>
          <w:del w:id="7236" w:author="user" w:date="2019-09-25T15:34:00Z"/>
          <w:trPrChange w:id="7237" w:author="user" w:date="2019-09-25T15:36:00Z">
            <w:trPr>
              <w:gridAfter w:val="1"/>
              <w:wAfter w:w="80" w:type="dxa"/>
              <w:trHeight w:val="931"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238"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239" w:author="user" w:date="2019-09-25T15:34:00Z"/>
                <w:rFonts w:ascii="仿宋_GB2312" w:hAnsi="仿宋_GB2312" w:cs="仿宋_GB2312"/>
                <w:color w:val="000000"/>
                <w:sz w:val="21"/>
                <w:szCs w:val="21"/>
                <w:lang w:eastAsia="zh-CN"/>
              </w:rPr>
            </w:pPr>
            <w:del w:id="7240" w:author="user" w:date="2019-09-25T15:34:00Z">
              <w:r>
                <w:rPr>
                  <w:rFonts w:hint="eastAsia" w:ascii="仿宋_GB2312" w:hAnsi="仿宋_GB2312" w:cs="仿宋_GB2312"/>
                  <w:color w:val="000000"/>
                  <w:sz w:val="21"/>
                  <w:szCs w:val="21"/>
                  <w:lang w:eastAsia="zh-CN"/>
                </w:rPr>
                <w:delText>13</w:delText>
              </w:r>
            </w:del>
          </w:p>
        </w:tc>
        <w:tc>
          <w:tcPr>
            <w:tcW w:w="774" w:type="dxa"/>
            <w:tcBorders>
              <w:top w:val="single" w:color="auto" w:sz="4" w:space="0"/>
              <w:left w:val="single" w:color="auto" w:sz="4" w:space="0"/>
              <w:bottom w:val="single" w:color="auto" w:sz="4" w:space="0"/>
              <w:right w:val="single" w:color="auto" w:sz="4" w:space="0"/>
            </w:tcBorders>
            <w:vAlign w:val="center"/>
            <w:tcPrChange w:id="7241"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242" w:author="user" w:date="2019-09-25T15:34:00Z"/>
                <w:rFonts w:ascii="仿宋_GB2312" w:hAnsi="仿宋_GB2312" w:cs="仿宋_GB2312"/>
                <w:color w:val="000000"/>
                <w:sz w:val="21"/>
                <w:szCs w:val="21"/>
                <w:lang w:eastAsia="zh-CN"/>
              </w:rPr>
            </w:pPr>
            <w:del w:id="7243" w:author="user" w:date="2019-09-25T15:34:00Z">
              <w:r>
                <w:rPr>
                  <w:rFonts w:hint="eastAsia" w:ascii="仿宋_GB2312" w:hAnsi="仿宋_GB2312" w:cs="仿宋_GB2312"/>
                  <w:color w:val="000000"/>
                  <w:sz w:val="21"/>
                  <w:szCs w:val="21"/>
                  <w:lang w:eastAsia="zh-CN"/>
                </w:rPr>
                <w:delText>--</w:delText>
              </w:r>
            </w:del>
          </w:p>
        </w:tc>
        <w:tc>
          <w:tcPr>
            <w:tcW w:w="1565" w:type="dxa"/>
            <w:tcBorders>
              <w:top w:val="single" w:color="auto" w:sz="4" w:space="0"/>
              <w:left w:val="single" w:color="auto" w:sz="4" w:space="0"/>
              <w:bottom w:val="single" w:color="auto" w:sz="4" w:space="0"/>
              <w:right w:val="single" w:color="auto" w:sz="4" w:space="0"/>
            </w:tcBorders>
            <w:vAlign w:val="center"/>
            <w:tcPrChange w:id="7244"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245" w:author="user" w:date="2019-09-25T15:34:00Z"/>
                <w:rFonts w:ascii="仿宋_GB2312" w:hAnsi="仿宋_GB2312" w:cs="仿宋_GB2312"/>
                <w:color w:val="000000"/>
                <w:sz w:val="21"/>
                <w:szCs w:val="21"/>
                <w:lang w:eastAsia="zh-CN"/>
              </w:rPr>
            </w:pPr>
            <w:del w:id="7246" w:author="user" w:date="2019-09-25T15:34:00Z">
              <w:r>
                <w:rPr>
                  <w:rFonts w:hint="eastAsia" w:ascii="仿宋_GB2312" w:hAnsi="仿宋_GB2312" w:cs="仿宋_GB2312"/>
                  <w:color w:val="000000"/>
                  <w:sz w:val="21"/>
                  <w:szCs w:val="21"/>
                  <w:lang w:eastAsia="zh-CN"/>
                </w:rPr>
                <w:delText>贷款实际投向</w:delText>
              </w:r>
            </w:del>
          </w:p>
        </w:tc>
        <w:tc>
          <w:tcPr>
            <w:tcW w:w="1138" w:type="dxa"/>
            <w:tcBorders>
              <w:top w:val="single" w:color="auto" w:sz="4" w:space="0"/>
              <w:left w:val="single" w:color="auto" w:sz="4" w:space="0"/>
              <w:bottom w:val="single" w:color="auto" w:sz="4" w:space="0"/>
              <w:right w:val="single" w:color="auto" w:sz="4" w:space="0"/>
            </w:tcBorders>
            <w:vAlign w:val="center"/>
            <w:tcPrChange w:id="7247"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248" w:author="user" w:date="2019-09-25T15:34:00Z"/>
                <w:rFonts w:ascii="仿宋_GB2312" w:hAnsi="仿宋_GB2312" w:cs="仿宋_GB2312"/>
                <w:color w:val="000000"/>
                <w:sz w:val="21"/>
                <w:szCs w:val="21"/>
                <w:lang w:eastAsia="zh-CN"/>
              </w:rPr>
            </w:pPr>
            <w:del w:id="7249" w:author="user" w:date="2019-09-25T15:34:00Z">
              <w:r>
                <w:rPr>
                  <w:rFonts w:hint="eastAsia" w:ascii="仿宋_GB2312" w:hAnsi="仿宋_GB2312" w:cs="仿宋_GB2312"/>
                  <w:color w:val="000000"/>
                  <w:sz w:val="21"/>
                  <w:szCs w:val="21"/>
                  <w:lang w:eastAsia="zh-CN"/>
                </w:rPr>
                <w:delText>4!n</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250"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numPr>
                <w:ilvl w:val="0"/>
                <w:numId w:val="13"/>
              </w:numPr>
              <w:spacing w:line="240" w:lineRule="auto"/>
              <w:jc w:val="both"/>
              <w:rPr>
                <w:del w:id="7251" w:author="user" w:date="2019-09-25T15:34:00Z"/>
                <w:rFonts w:ascii="仿宋_GB2312" w:hAnsi="仿宋_GB2312" w:cs="仿宋_GB2312"/>
                <w:color w:val="000000"/>
                <w:sz w:val="21"/>
                <w:szCs w:val="21"/>
                <w:lang w:eastAsia="zh-CN"/>
              </w:rPr>
            </w:pPr>
            <w:del w:id="7252" w:author="user" w:date="2019-09-25T15:34:00Z">
              <w:r>
                <w:rPr>
                  <w:rFonts w:hint="eastAsia" w:ascii="仿宋_GB2312" w:hAnsi="仿宋_GB2312" w:cs="仿宋_GB2312"/>
                  <w:color w:val="000000"/>
                  <w:sz w:val="21"/>
                  <w:szCs w:val="21"/>
                  <w:lang w:eastAsia="zh-CN"/>
                </w:rPr>
                <w:delText>指贷款合同上载明的实际用途。</w:delText>
              </w:r>
            </w:del>
            <w:del w:id="7253" w:author="user" w:date="2019-09-25T15:34:00Z">
              <w:r>
                <w:rPr>
                  <w:rFonts w:hint="eastAsia" w:ascii="仿宋_GB2312" w:hAnsi="仿宋_GB2312" w:cs="仿宋_GB2312"/>
                  <w:color w:val="000000"/>
                  <w:sz w:val="21"/>
                  <w:szCs w:val="21"/>
                  <w:lang w:eastAsia="zh-CN"/>
                </w:rPr>
                <w:br w:type="textWrapping"/>
              </w:r>
            </w:del>
            <w:del w:id="7254" w:author="user" w:date="2019-09-25T15:34:00Z">
              <w:r>
                <w:rPr>
                  <w:rFonts w:hint="eastAsia" w:ascii="仿宋_GB2312" w:hAnsi="仿宋_GB2312" w:cs="仿宋_GB2312"/>
                  <w:color w:val="000000"/>
                  <w:sz w:val="21"/>
                  <w:szCs w:val="21"/>
                  <w:lang w:eastAsia="zh-CN"/>
                </w:rPr>
                <w:delText>2.行业采用《国民经济行业分类》（GB/T 4754-2017）中的4位小类编码。境外贷款主体暂不填报实际投向行业。数据更新的频率为月度。</w:delText>
              </w:r>
            </w:del>
            <w:del w:id="7255" w:author="user" w:date="2019-09-25T15:34:00Z">
              <w:r>
                <w:rPr>
                  <w:rFonts w:hint="eastAsia" w:ascii="仿宋_GB2312" w:hAnsi="仿宋_GB2312" w:cs="仿宋_GB2312"/>
                  <w:color w:val="000000"/>
                  <w:sz w:val="21"/>
                  <w:szCs w:val="21"/>
                  <w:lang w:eastAsia="zh-CN"/>
                </w:rPr>
                <w:br w:type="textWrapping"/>
              </w:r>
            </w:del>
            <w:del w:id="7256" w:author="user" w:date="2019-09-25T15:34:00Z">
              <w:r>
                <w:rPr>
                  <w:rFonts w:hint="eastAsia" w:ascii="仿宋_GB2312" w:hAnsi="仿宋_GB2312" w:cs="仿宋_GB2312"/>
                  <w:color w:val="000000"/>
                  <w:sz w:val="21"/>
                  <w:szCs w:val="21"/>
                  <w:lang w:eastAsia="zh-CN"/>
                </w:rPr>
                <w:delText>3.值域：</w:delText>
              </w:r>
            </w:del>
          </w:p>
          <w:p>
            <w:pPr>
              <w:spacing w:line="240" w:lineRule="auto"/>
              <w:jc w:val="both"/>
              <w:rPr>
                <w:del w:id="7257" w:author="user" w:date="2019-09-25T15:34:00Z"/>
                <w:rFonts w:ascii="仿宋_GB2312" w:hAnsi="仿宋_GB2312" w:cs="仿宋_GB2312"/>
                <w:color w:val="000000"/>
                <w:sz w:val="21"/>
                <w:szCs w:val="21"/>
                <w:lang w:eastAsia="zh-CN"/>
              </w:rPr>
            </w:pPr>
            <w:del w:id="7258" w:author="user" w:date="2019-09-25T15:34:00Z">
              <w:r>
                <w:rPr>
                  <w:rFonts w:hint="eastAsia" w:ascii="仿宋_GB2312" w:hAnsi="仿宋_GB2312" w:cs="仿宋_GB2312"/>
                  <w:color w:val="000000"/>
                  <w:sz w:val="21"/>
                  <w:szCs w:val="21"/>
                  <w:lang w:eastAsia="zh-CN"/>
                </w:rPr>
                <w:delText>0111 稻谷种植</w:delText>
              </w:r>
            </w:del>
            <w:del w:id="7259" w:author="user" w:date="2019-09-25T15:34:00Z">
              <w:r>
                <w:rPr>
                  <w:rFonts w:hint="eastAsia" w:ascii="仿宋_GB2312" w:hAnsi="仿宋_GB2312" w:cs="仿宋_GB2312"/>
                  <w:color w:val="000000"/>
                  <w:sz w:val="21"/>
                  <w:szCs w:val="21"/>
                  <w:lang w:eastAsia="zh-CN"/>
                </w:rPr>
                <w:br w:type="textWrapping"/>
              </w:r>
            </w:del>
            <w:del w:id="7260" w:author="user" w:date="2019-09-25T15:34:00Z">
              <w:r>
                <w:rPr>
                  <w:rFonts w:hint="eastAsia" w:ascii="仿宋_GB2312" w:hAnsi="仿宋_GB2312" w:cs="仿宋_GB2312"/>
                  <w:color w:val="000000"/>
                  <w:sz w:val="21"/>
                  <w:szCs w:val="21"/>
                  <w:lang w:eastAsia="zh-CN"/>
                </w:rPr>
                <w:delText>0112 小麦种植</w:delText>
              </w:r>
            </w:del>
            <w:del w:id="7261" w:author="user" w:date="2019-09-25T15:34:00Z">
              <w:r>
                <w:rPr>
                  <w:rFonts w:hint="eastAsia" w:ascii="仿宋_GB2312" w:hAnsi="仿宋_GB2312" w:cs="仿宋_GB2312"/>
                  <w:color w:val="000000"/>
                  <w:sz w:val="21"/>
                  <w:szCs w:val="21"/>
                  <w:lang w:eastAsia="zh-CN"/>
                </w:rPr>
                <w:br w:type="textWrapping"/>
              </w:r>
            </w:del>
            <w:del w:id="7262" w:author="user" w:date="2019-09-25T15:34:00Z">
              <w:r>
                <w:rPr>
                  <w:rFonts w:hint="eastAsia" w:ascii="仿宋_GB2312" w:hAnsi="仿宋_GB2312" w:cs="仿宋_GB2312"/>
                  <w:color w:val="000000"/>
                  <w:sz w:val="21"/>
                  <w:szCs w:val="21"/>
                  <w:lang w:eastAsia="zh-CN"/>
                </w:rPr>
                <w:delText>…… ……</w:delText>
              </w:r>
            </w:del>
            <w:del w:id="7263" w:author="user" w:date="2019-09-25T15:34:00Z">
              <w:r>
                <w:rPr>
                  <w:rFonts w:hint="eastAsia" w:ascii="仿宋_GB2312" w:hAnsi="仿宋_GB2312" w:cs="仿宋_GB2312"/>
                  <w:color w:val="000000"/>
                  <w:sz w:val="21"/>
                  <w:szCs w:val="21"/>
                  <w:lang w:eastAsia="zh-CN"/>
                </w:rPr>
                <w:br w:type="textWrapping"/>
              </w:r>
            </w:del>
            <w:del w:id="7264" w:author="user" w:date="2019-09-25T15:34:00Z">
              <w:r>
                <w:rPr>
                  <w:rFonts w:hint="eastAsia" w:ascii="仿宋_GB2312" w:hAnsi="仿宋_GB2312" w:cs="仿宋_GB2312"/>
                  <w:color w:val="000000"/>
                  <w:sz w:val="21"/>
                  <w:szCs w:val="21"/>
                  <w:lang w:eastAsia="zh-CN"/>
                </w:rPr>
                <w:delText>9700 国际组织</w:delText>
              </w:r>
            </w:del>
            <w:del w:id="7265" w:author="user" w:date="2019-09-25T15:34:00Z">
              <w:r>
                <w:rPr>
                  <w:rFonts w:hint="eastAsia" w:ascii="仿宋_GB2312" w:hAnsi="仿宋_GB2312" w:cs="仿宋_GB2312"/>
                  <w:color w:val="000000"/>
                  <w:sz w:val="21"/>
                  <w:szCs w:val="21"/>
                  <w:lang w:eastAsia="zh-CN"/>
                </w:rPr>
                <w:br w:type="textWrapping"/>
              </w:r>
            </w:del>
            <w:del w:id="7266" w:author="user" w:date="2019-09-25T15:34:00Z">
              <w:r>
                <w:rPr>
                  <w:rFonts w:hint="eastAsia" w:ascii="仿宋_GB2312" w:hAnsi="仿宋_GB2312" w:cs="仿宋_GB2312"/>
                  <w:color w:val="000000"/>
                  <w:sz w:val="21"/>
                  <w:szCs w:val="21"/>
                  <w:lang w:eastAsia="zh-CN"/>
                </w:rPr>
                <w:delText>9800 个人，借款人为境内个人</w:delText>
              </w:r>
            </w:del>
            <w:del w:id="7267" w:author="user" w:date="2019-09-25T15:34:00Z">
              <w:r>
                <w:rPr>
                  <w:rFonts w:hint="eastAsia" w:ascii="仿宋_GB2312" w:hAnsi="仿宋_GB2312" w:cs="仿宋_GB2312"/>
                  <w:color w:val="000000"/>
                  <w:sz w:val="21"/>
                  <w:szCs w:val="21"/>
                  <w:lang w:eastAsia="zh-CN"/>
                </w:rPr>
                <w:br w:type="textWrapping"/>
              </w:r>
            </w:del>
            <w:del w:id="7268" w:author="user" w:date="2019-09-25T15:34:00Z">
              <w:r>
                <w:rPr>
                  <w:rFonts w:hint="eastAsia" w:ascii="仿宋_GB2312" w:hAnsi="仿宋_GB2312" w:cs="仿宋_GB2312"/>
                  <w:color w:val="000000"/>
                  <w:sz w:val="21"/>
                  <w:szCs w:val="21"/>
                  <w:lang w:eastAsia="zh-CN"/>
                </w:rPr>
                <w:delText>9900 境外，借款人为非居民</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269"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269"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270"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rFonts w:ascii="仿宋_GB2312" w:hAnsi="仿宋_GB2312" w:cs="仿宋_GB2312"/>
                <w:color w:val="000000"/>
                <w:sz w:val="21"/>
                <w:szCs w:val="21"/>
                <w:lang w:eastAsia="zh-CN"/>
              </w:rPr>
            </w:pPr>
            <w:del w:id="7271" w:author="user" w:date="2019-09-25T15:37:00Z">
              <w:r>
                <w:rPr>
                  <w:rFonts w:hint="eastAsia" w:ascii="仿宋_GB2312" w:hAnsi="仿宋_GB2312" w:cs="仿宋_GB2312"/>
                  <w:color w:val="000000"/>
                  <w:sz w:val="21"/>
                  <w:szCs w:val="21"/>
                  <w:lang w:eastAsia="zh-CN"/>
                </w:rPr>
                <w:delText>14</w:delText>
              </w:r>
            </w:del>
            <w:ins w:id="7272" w:author="user" w:date="2019-09-25T15:37:00Z">
              <w:r>
                <w:rPr>
                  <w:rFonts w:ascii="仿宋_GB2312" w:hAnsi="仿宋_GB2312" w:cs="仿宋_GB2312"/>
                  <w:color w:val="000000"/>
                  <w:sz w:val="21"/>
                  <w:szCs w:val="21"/>
                  <w:lang w:eastAsia="zh-CN"/>
                </w:rPr>
                <w:t>8</w:t>
              </w:r>
            </w:ins>
          </w:p>
        </w:tc>
        <w:tc>
          <w:tcPr>
            <w:tcW w:w="774" w:type="dxa"/>
            <w:tcBorders>
              <w:top w:val="single" w:color="auto" w:sz="4" w:space="0"/>
              <w:left w:val="single" w:color="auto" w:sz="4" w:space="0"/>
              <w:bottom w:val="single" w:color="auto" w:sz="4" w:space="0"/>
              <w:right w:val="single" w:color="auto" w:sz="4" w:space="0"/>
            </w:tcBorders>
            <w:vAlign w:val="center"/>
            <w:tcPrChange w:id="7273"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rFonts w:ascii="仿宋_GB2312" w:hAnsi="仿宋_GB2312" w:cs="仿宋_GB2312"/>
                <w:color w:val="000000"/>
                <w:sz w:val="21"/>
                <w:szCs w:val="21"/>
              </w:rPr>
            </w:pPr>
            <w:ins w:id="7274" w:author="oauser" w:date="2019-12-05T14:54:40Z">
              <w:r>
                <w:rPr>
                  <w:rFonts w:hint="eastAsia" w:ascii="仿宋_GB2312" w:hAnsi="仿宋_GB2312" w:cs="仿宋_GB2312"/>
                  <w:color w:val="000000"/>
                  <w:sz w:val="21"/>
                  <w:szCs w:val="21"/>
                  <w:lang w:eastAsia="zh-CN"/>
                </w:rPr>
                <w:t>--</w:t>
              </w:r>
            </w:ins>
            <w:del w:id="7275" w:author="oauser" w:date="2019-12-05T14:54:40Z">
              <w:r>
                <w:rPr>
                  <w:rFonts w:hint="eastAsia" w:ascii="仿宋_GB2312" w:hAnsi="仿宋_GB2312" w:cs="仿宋_GB2312"/>
                  <w:color w:val="000000"/>
                  <w:sz w:val="21"/>
                  <w:szCs w:val="21"/>
                </w:rPr>
                <w:delText>3050</w:delText>
              </w:r>
            </w:del>
          </w:p>
        </w:tc>
        <w:tc>
          <w:tcPr>
            <w:tcW w:w="1565" w:type="dxa"/>
            <w:tcBorders>
              <w:top w:val="single" w:color="auto" w:sz="4" w:space="0"/>
              <w:left w:val="single" w:color="auto" w:sz="4" w:space="0"/>
              <w:bottom w:val="single" w:color="auto" w:sz="4" w:space="0"/>
              <w:right w:val="single" w:color="auto" w:sz="4" w:space="0"/>
            </w:tcBorders>
            <w:vAlign w:val="center"/>
            <w:tcPrChange w:id="7276"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贷款用途</w:t>
            </w:r>
          </w:p>
        </w:tc>
        <w:tc>
          <w:tcPr>
            <w:tcW w:w="1138" w:type="dxa"/>
            <w:tcBorders>
              <w:top w:val="single" w:color="auto" w:sz="4" w:space="0"/>
              <w:left w:val="single" w:color="auto" w:sz="4" w:space="0"/>
              <w:bottom w:val="single" w:color="auto" w:sz="4" w:space="0"/>
              <w:right w:val="single" w:color="auto" w:sz="4" w:space="0"/>
            </w:tcBorders>
            <w:vAlign w:val="center"/>
            <w:tcPrChange w:id="7277"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w:t>
            </w:r>
            <w:del w:id="7278" w:author="user" w:date="2019-10-21T15:24:00Z">
              <w:r>
                <w:rPr>
                  <w:rFonts w:hint="eastAsia" w:ascii="仿宋_GB2312" w:hAnsi="仿宋_GB2312" w:cs="仿宋_GB2312"/>
                  <w:color w:val="000000"/>
                  <w:sz w:val="21"/>
                  <w:szCs w:val="21"/>
                </w:rPr>
                <w:delText>100</w:delText>
              </w:r>
            </w:del>
            <w:ins w:id="7279" w:author="user" w:date="2019-10-21T15:24:00Z">
              <w:r>
                <w:rPr>
                  <w:rFonts w:ascii="仿宋_GB2312" w:hAnsi="仿宋_GB2312" w:cs="仿宋_GB2312"/>
                  <w:color w:val="000000"/>
                  <w:sz w:val="21"/>
                  <w:szCs w:val="21"/>
                </w:rPr>
                <w:t>5</w:t>
              </w:r>
            </w:ins>
            <w:ins w:id="7280" w:author="user" w:date="2019-10-21T15:24:00Z">
              <w:r>
                <w:rPr>
                  <w:rFonts w:hint="eastAsia" w:ascii="仿宋_GB2312" w:hAnsi="仿宋_GB2312" w:cs="仿宋_GB2312"/>
                  <w:color w:val="000000"/>
                  <w:sz w:val="21"/>
                  <w:szCs w:val="21"/>
                </w:rPr>
                <w:t>00</w:t>
              </w:r>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281"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1.指贷款的实际用途。</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283"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282" w:author="user" w:date="2019-09-25T15:35:00Z"/>
          <w:trPrChange w:id="7283" w:author="user" w:date="2019-09-25T15:36:00Z">
            <w:trPr>
              <w:gridAfter w:val="1"/>
              <w:wAfter w:w="8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284" w:author="user" w:date="2019-09-25T15:36: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285" w:author="user" w:date="2019-09-25T15:35:00Z"/>
                <w:rFonts w:ascii="仿宋_GB2312" w:hAnsi="仿宋_GB2312" w:cs="仿宋_GB2312"/>
                <w:color w:val="000000"/>
                <w:sz w:val="21"/>
                <w:szCs w:val="21"/>
                <w:lang w:eastAsia="zh-CN"/>
              </w:rPr>
            </w:pPr>
            <w:del w:id="7286" w:author="user" w:date="2019-09-25T15:35:00Z">
              <w:r>
                <w:rPr>
                  <w:rFonts w:hint="eastAsia" w:ascii="仿宋_GB2312" w:hAnsi="仿宋_GB2312" w:cs="仿宋_GB2312"/>
                  <w:color w:val="000000"/>
                  <w:sz w:val="21"/>
                  <w:szCs w:val="21"/>
                  <w:lang w:eastAsia="zh-CN"/>
                </w:rPr>
                <w:delText>15</w:delText>
              </w:r>
            </w:del>
          </w:p>
        </w:tc>
        <w:tc>
          <w:tcPr>
            <w:tcW w:w="774" w:type="dxa"/>
            <w:tcBorders>
              <w:top w:val="single" w:color="auto" w:sz="4" w:space="0"/>
              <w:left w:val="single" w:color="auto" w:sz="4" w:space="0"/>
              <w:bottom w:val="single" w:color="auto" w:sz="4" w:space="0"/>
              <w:right w:val="single" w:color="auto" w:sz="4" w:space="0"/>
            </w:tcBorders>
            <w:vAlign w:val="center"/>
            <w:tcPrChange w:id="7287" w:author="user" w:date="2019-09-25T15:36: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288" w:author="user" w:date="2019-09-25T15:35:00Z"/>
                <w:rFonts w:ascii="仿宋_GB2312" w:hAnsi="仿宋_GB2312" w:cs="仿宋_GB2312"/>
                <w:color w:val="000000"/>
                <w:sz w:val="21"/>
                <w:szCs w:val="21"/>
              </w:rPr>
            </w:pPr>
            <w:del w:id="7289" w:author="user" w:date="2019-09-25T15:35:00Z">
              <w:r>
                <w:rPr>
                  <w:rFonts w:hint="eastAsia" w:ascii="仿宋_GB2312" w:hAnsi="仿宋_GB2312" w:cs="仿宋_GB2312"/>
                  <w:color w:val="000000"/>
                  <w:sz w:val="21"/>
                  <w:szCs w:val="21"/>
                </w:rPr>
                <w:delText>3100</w:delText>
              </w:r>
            </w:del>
          </w:p>
        </w:tc>
        <w:tc>
          <w:tcPr>
            <w:tcW w:w="1565" w:type="dxa"/>
            <w:tcBorders>
              <w:top w:val="single" w:color="auto" w:sz="4" w:space="0"/>
              <w:left w:val="single" w:color="auto" w:sz="4" w:space="0"/>
              <w:bottom w:val="single" w:color="auto" w:sz="4" w:space="0"/>
              <w:right w:val="single" w:color="auto" w:sz="4" w:space="0"/>
            </w:tcBorders>
            <w:vAlign w:val="center"/>
            <w:tcPrChange w:id="7290" w:author="user" w:date="2019-09-25T15:36: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291" w:author="user" w:date="2019-09-25T15:35:00Z"/>
                <w:rFonts w:ascii="仿宋_GB2312" w:hAnsi="仿宋_GB2312" w:cs="仿宋_GB2312"/>
                <w:color w:val="000000"/>
                <w:sz w:val="21"/>
                <w:szCs w:val="21"/>
              </w:rPr>
            </w:pPr>
            <w:del w:id="7292" w:author="user" w:date="2019-09-25T15:35:00Z">
              <w:r>
                <w:rPr>
                  <w:rFonts w:hint="eastAsia" w:ascii="仿宋_GB2312" w:hAnsi="仿宋_GB2312" w:cs="仿宋_GB2312"/>
                  <w:color w:val="000000"/>
                  <w:sz w:val="21"/>
                  <w:szCs w:val="21"/>
                </w:rPr>
                <w:delText>贷款发放日期</w:delText>
              </w:r>
            </w:del>
          </w:p>
        </w:tc>
        <w:tc>
          <w:tcPr>
            <w:tcW w:w="1138" w:type="dxa"/>
            <w:tcBorders>
              <w:top w:val="single" w:color="auto" w:sz="4" w:space="0"/>
              <w:left w:val="single" w:color="auto" w:sz="4" w:space="0"/>
              <w:bottom w:val="single" w:color="auto" w:sz="4" w:space="0"/>
              <w:right w:val="single" w:color="auto" w:sz="4" w:space="0"/>
            </w:tcBorders>
            <w:vAlign w:val="center"/>
            <w:tcPrChange w:id="7293" w:author="user" w:date="2019-09-25T15:36: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294" w:author="user" w:date="2019-09-25T15:35:00Z"/>
                <w:rFonts w:ascii="仿宋_GB2312" w:hAnsi="仿宋_GB2312" w:cs="仿宋_GB2312"/>
                <w:color w:val="000000"/>
                <w:sz w:val="21"/>
                <w:szCs w:val="21"/>
              </w:rPr>
            </w:pPr>
            <w:del w:id="7295" w:author="user" w:date="2019-09-25T15:35:00Z">
              <w:r>
                <w:rPr>
                  <w:rFonts w:hint="eastAsia" w:ascii="仿宋_GB2312" w:hAnsi="仿宋_GB2312" w:cs="仿宋_GB2312"/>
                  <w:color w:val="000000"/>
                  <w:sz w:val="21"/>
                  <w:szCs w:val="21"/>
                </w:rPr>
                <w:delText>YYYY-MM-DD</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296" w:author="user" w:date="2019-09-25T15:36: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del w:id="7297" w:author="user" w:date="2019-09-25T15:35:00Z"/>
                <w:rFonts w:ascii="仿宋_GB2312" w:hAnsi="仿宋_GB2312" w:cs="仿宋_GB2312"/>
                <w:color w:val="000000"/>
                <w:sz w:val="21"/>
                <w:szCs w:val="21"/>
              </w:rPr>
            </w:pPr>
            <w:del w:id="7298" w:author="user" w:date="2019-09-25T15:35:00Z">
              <w:r>
                <w:rPr>
                  <w:rFonts w:hint="eastAsia" w:ascii="仿宋_GB2312" w:hAnsi="仿宋_GB2312" w:cs="仿宋_GB2312"/>
                  <w:color w:val="000000"/>
                  <w:sz w:val="21"/>
                  <w:szCs w:val="21"/>
                  <w:lang w:eastAsia="zh-CN"/>
                </w:rPr>
                <w:delText>1.指贷款借据中填写的贷款发放日期。转入贷款填报原贷款借据的发放日期。</w:delText>
              </w:r>
            </w:del>
            <w:del w:id="7299" w:author="user" w:date="2019-09-25T15:35:00Z">
              <w:r>
                <w:rPr>
                  <w:rFonts w:hint="eastAsia" w:ascii="仿宋_GB2312" w:hAnsi="仿宋_GB2312" w:cs="仿宋_GB2312"/>
                  <w:color w:val="000000"/>
                  <w:sz w:val="21"/>
                  <w:szCs w:val="21"/>
                  <w:lang w:eastAsia="zh-CN"/>
                </w:rPr>
                <w:br w:type="textWrapping"/>
              </w:r>
            </w:del>
            <w:del w:id="7300" w:author="user" w:date="2019-09-25T15:35:00Z">
              <w:r>
                <w:rPr>
                  <w:rFonts w:hint="eastAsia" w:ascii="仿宋_GB2312" w:hAnsi="仿宋_GB2312" w:cs="仿宋_GB2312"/>
                  <w:color w:val="000000"/>
                  <w:sz w:val="21"/>
                  <w:szCs w:val="21"/>
                  <w:lang w:eastAsia="zh-CN"/>
                </w:rPr>
                <w:delText>2.按照“YYYY-MM-DD”格式填写，应介于1900.01.01-录入当日，数据更新的频率为月度。</w:delText>
              </w:r>
            </w:del>
            <w:del w:id="7301" w:author="user" w:date="2019-09-25T15:35:00Z">
              <w:r>
                <w:rPr>
                  <w:rFonts w:hint="eastAsia" w:ascii="仿宋_GB2312" w:hAnsi="仿宋_GB2312" w:cs="仿宋_GB2312"/>
                  <w:color w:val="000000"/>
                  <w:sz w:val="21"/>
                  <w:szCs w:val="21"/>
                  <w:lang w:eastAsia="zh-CN"/>
                </w:rPr>
                <w:br w:type="textWrapping"/>
              </w:r>
            </w:del>
            <w:del w:id="7302" w:author="user" w:date="2019-09-25T15:35:00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303"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303" w:author="user" w:date="2019-09-25T15:36:00Z">
            <w:trPr>
              <w:gridAfter w:val="1"/>
              <w:wAfter w:w="80" w:type="dxa"/>
              <w:trHeight w:val="360" w:hRule="atLeast"/>
            </w:trPr>
          </w:trPrChange>
        </w:trPr>
        <w:tc>
          <w:tcPr>
            <w:tcW w:w="648" w:type="dxa"/>
            <w:vAlign w:val="center"/>
            <w:tcPrChange w:id="7304" w:author="user" w:date="2019-09-25T15:36:00Z">
              <w:tcPr>
                <w:tcW w:w="648" w:type="dxa"/>
                <w:gridSpan w:val="2"/>
                <w:vAlign w:val="center"/>
              </w:tcPr>
            </w:tcPrChange>
          </w:tcPr>
          <w:p>
            <w:pPr>
              <w:widowControl w:val="0"/>
              <w:spacing w:line="240" w:lineRule="auto"/>
              <w:jc w:val="center"/>
              <w:rPr>
                <w:rFonts w:ascii="仿宋_GB2312" w:hAnsi="仿宋_GB2312" w:cs="仿宋_GB2312"/>
                <w:color w:val="000000"/>
                <w:sz w:val="21"/>
                <w:szCs w:val="21"/>
                <w:lang w:eastAsia="zh-CN"/>
              </w:rPr>
            </w:pPr>
            <w:del w:id="7305" w:author="user" w:date="2019-09-25T15:37:00Z">
              <w:r>
                <w:rPr>
                  <w:rFonts w:hint="eastAsia" w:ascii="仿宋_GB2312" w:hAnsi="仿宋_GB2312" w:cs="仿宋_GB2312"/>
                  <w:color w:val="000000"/>
                  <w:sz w:val="21"/>
                  <w:szCs w:val="21"/>
                  <w:lang w:eastAsia="zh-CN"/>
                </w:rPr>
                <w:delText>16</w:delText>
              </w:r>
            </w:del>
            <w:ins w:id="7306" w:author="user" w:date="2019-09-25T15:37:00Z">
              <w:r>
                <w:rPr>
                  <w:rFonts w:ascii="仿宋_GB2312" w:hAnsi="仿宋_GB2312" w:cs="仿宋_GB2312"/>
                  <w:color w:val="000000"/>
                  <w:sz w:val="21"/>
                  <w:szCs w:val="21"/>
                  <w:lang w:eastAsia="zh-CN"/>
                </w:rPr>
                <w:t>9</w:t>
              </w:r>
            </w:ins>
          </w:p>
        </w:tc>
        <w:tc>
          <w:tcPr>
            <w:tcW w:w="774" w:type="dxa"/>
            <w:vAlign w:val="center"/>
            <w:tcPrChange w:id="7307" w:author="user" w:date="2019-09-25T15:36:00Z">
              <w:tcPr>
                <w:tcW w:w="774" w:type="dxa"/>
                <w:gridSpan w:val="2"/>
                <w:vAlign w:val="center"/>
              </w:tcPr>
            </w:tcPrChange>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Change w:id="7308" w:author="user" w:date="2019-09-25T15:36:00Z">
              <w:tcPr>
                <w:tcW w:w="1565" w:type="dxa"/>
                <w:gridSpan w:val="2"/>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发放方式</w:t>
            </w:r>
          </w:p>
        </w:tc>
        <w:tc>
          <w:tcPr>
            <w:tcW w:w="1138" w:type="dxa"/>
            <w:vAlign w:val="center"/>
            <w:tcPrChange w:id="7309" w:author="user" w:date="2019-09-25T15:36:00Z">
              <w:tcPr>
                <w:tcW w:w="1138" w:type="dxa"/>
                <w:gridSpan w:val="2"/>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vAlign w:val="center"/>
            <w:tcPrChange w:id="7310" w:author="user" w:date="2019-09-25T15:36:00Z">
              <w:tcPr>
                <w:tcW w:w="4215" w:type="dxa"/>
                <w:gridSpan w:val="2"/>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1.指贷款发放的渠道。</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2.包含线上、线下。数据更新的频率为月度。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01 线上</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02 线下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312"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311" w:author="user" w:date="2019-09-25T15:35:00Z"/>
          <w:trPrChange w:id="7312" w:author="user" w:date="2019-09-25T15:36:00Z">
            <w:trPr>
              <w:gridAfter w:val="1"/>
              <w:wAfter w:w="80" w:type="dxa"/>
              <w:trHeight w:val="360" w:hRule="atLeast"/>
            </w:trPr>
          </w:trPrChange>
        </w:trPr>
        <w:tc>
          <w:tcPr>
            <w:tcW w:w="648" w:type="dxa"/>
            <w:vAlign w:val="center"/>
            <w:tcPrChange w:id="7313" w:author="user" w:date="2019-09-25T15:36:00Z">
              <w:tcPr>
                <w:tcW w:w="648" w:type="dxa"/>
                <w:gridSpan w:val="2"/>
                <w:vAlign w:val="center"/>
              </w:tcPr>
            </w:tcPrChange>
          </w:tcPr>
          <w:p>
            <w:pPr>
              <w:widowControl w:val="0"/>
              <w:spacing w:line="240" w:lineRule="auto"/>
              <w:jc w:val="center"/>
              <w:rPr>
                <w:del w:id="7314" w:author="user" w:date="2019-09-25T15:35:00Z"/>
                <w:rFonts w:ascii="仿宋_GB2312" w:hAnsi="仿宋_GB2312" w:cs="仿宋_GB2312"/>
                <w:color w:val="000000"/>
                <w:sz w:val="21"/>
                <w:szCs w:val="21"/>
                <w:lang w:eastAsia="zh-CN"/>
              </w:rPr>
            </w:pPr>
            <w:del w:id="7315" w:author="user" w:date="2019-09-25T15:35:00Z">
              <w:r>
                <w:rPr>
                  <w:rFonts w:hint="eastAsia" w:ascii="仿宋_GB2312" w:hAnsi="仿宋_GB2312" w:cs="仿宋_GB2312"/>
                  <w:color w:val="000000"/>
                  <w:sz w:val="21"/>
                  <w:szCs w:val="21"/>
                  <w:lang w:eastAsia="zh-CN"/>
                </w:rPr>
                <w:delText>17</w:delText>
              </w:r>
            </w:del>
          </w:p>
        </w:tc>
        <w:tc>
          <w:tcPr>
            <w:tcW w:w="774" w:type="dxa"/>
            <w:vAlign w:val="center"/>
            <w:tcPrChange w:id="7316" w:author="user" w:date="2019-09-25T15:36:00Z">
              <w:tcPr>
                <w:tcW w:w="774" w:type="dxa"/>
                <w:gridSpan w:val="2"/>
                <w:vAlign w:val="center"/>
              </w:tcPr>
            </w:tcPrChange>
          </w:tcPr>
          <w:p>
            <w:pPr>
              <w:widowControl w:val="0"/>
              <w:spacing w:line="240" w:lineRule="auto"/>
              <w:jc w:val="center"/>
              <w:rPr>
                <w:del w:id="7317" w:author="user" w:date="2019-09-25T15:35:00Z"/>
                <w:rFonts w:ascii="仿宋_GB2312" w:hAnsi="仿宋_GB2312" w:cs="仿宋_GB2312"/>
                <w:color w:val="000000"/>
                <w:sz w:val="21"/>
                <w:szCs w:val="21"/>
              </w:rPr>
            </w:pPr>
            <w:del w:id="7318" w:author="user" w:date="2019-09-25T15:35:00Z">
              <w:r>
                <w:rPr>
                  <w:rFonts w:hint="eastAsia" w:ascii="仿宋_GB2312" w:hAnsi="仿宋_GB2312" w:cs="仿宋_GB2312"/>
                  <w:color w:val="000000"/>
                  <w:sz w:val="21"/>
                  <w:szCs w:val="21"/>
                </w:rPr>
                <w:delText>3110</w:delText>
              </w:r>
            </w:del>
          </w:p>
        </w:tc>
        <w:tc>
          <w:tcPr>
            <w:tcW w:w="1565" w:type="dxa"/>
            <w:vAlign w:val="center"/>
            <w:tcPrChange w:id="7319" w:author="user" w:date="2019-09-25T15:36:00Z">
              <w:tcPr>
                <w:tcW w:w="1565" w:type="dxa"/>
                <w:gridSpan w:val="2"/>
                <w:vAlign w:val="center"/>
              </w:tcPr>
            </w:tcPrChange>
          </w:tcPr>
          <w:p>
            <w:pPr>
              <w:spacing w:line="240" w:lineRule="auto"/>
              <w:jc w:val="center"/>
              <w:rPr>
                <w:del w:id="7320" w:author="user" w:date="2019-09-25T15:35:00Z"/>
                <w:rFonts w:ascii="仿宋_GB2312" w:hAnsi="仿宋_GB2312" w:cs="仿宋_GB2312"/>
                <w:color w:val="000000"/>
                <w:sz w:val="21"/>
                <w:szCs w:val="21"/>
              </w:rPr>
            </w:pPr>
            <w:del w:id="7321" w:author="user" w:date="2019-09-25T15:35:00Z">
              <w:r>
                <w:rPr>
                  <w:rFonts w:hint="eastAsia" w:ascii="仿宋_GB2312" w:hAnsi="仿宋_GB2312" w:cs="仿宋_GB2312"/>
                  <w:color w:val="000000"/>
                  <w:sz w:val="21"/>
                  <w:szCs w:val="21"/>
                </w:rPr>
                <w:delText>贷款到期日期</w:delText>
              </w:r>
            </w:del>
          </w:p>
        </w:tc>
        <w:tc>
          <w:tcPr>
            <w:tcW w:w="1138" w:type="dxa"/>
            <w:vAlign w:val="center"/>
            <w:tcPrChange w:id="7322" w:author="user" w:date="2019-09-25T15:36:00Z">
              <w:tcPr>
                <w:tcW w:w="1138" w:type="dxa"/>
                <w:gridSpan w:val="2"/>
                <w:vAlign w:val="center"/>
              </w:tcPr>
            </w:tcPrChange>
          </w:tcPr>
          <w:p>
            <w:pPr>
              <w:spacing w:line="240" w:lineRule="auto"/>
              <w:jc w:val="center"/>
              <w:rPr>
                <w:del w:id="7323" w:author="user" w:date="2019-09-25T15:35:00Z"/>
                <w:rFonts w:ascii="仿宋_GB2312" w:hAnsi="仿宋_GB2312" w:cs="仿宋_GB2312"/>
                <w:color w:val="000000"/>
                <w:sz w:val="21"/>
                <w:szCs w:val="21"/>
              </w:rPr>
            </w:pPr>
            <w:del w:id="7324" w:author="user" w:date="2019-09-25T15:35:00Z">
              <w:r>
                <w:rPr>
                  <w:rFonts w:hint="eastAsia" w:ascii="仿宋_GB2312" w:hAnsi="仿宋_GB2312" w:cs="仿宋_GB2312"/>
                  <w:color w:val="000000"/>
                  <w:sz w:val="21"/>
                  <w:szCs w:val="21"/>
                </w:rPr>
                <w:delText>YYYY-MM-DD</w:delText>
              </w:r>
            </w:del>
          </w:p>
        </w:tc>
        <w:tc>
          <w:tcPr>
            <w:tcW w:w="4215" w:type="dxa"/>
            <w:vAlign w:val="center"/>
            <w:tcPrChange w:id="7325" w:author="user" w:date="2019-09-25T15:36:00Z">
              <w:tcPr>
                <w:tcW w:w="4215" w:type="dxa"/>
                <w:gridSpan w:val="2"/>
                <w:vAlign w:val="center"/>
              </w:tcPr>
            </w:tcPrChange>
          </w:tcPr>
          <w:p>
            <w:pPr>
              <w:spacing w:line="240" w:lineRule="auto"/>
              <w:jc w:val="both"/>
              <w:rPr>
                <w:del w:id="7326" w:author="user" w:date="2019-09-25T15:35:00Z"/>
                <w:rFonts w:ascii="仿宋_GB2312" w:hAnsi="仿宋_GB2312" w:cs="仿宋_GB2312"/>
                <w:color w:val="000000"/>
                <w:sz w:val="21"/>
                <w:szCs w:val="21"/>
              </w:rPr>
            </w:pPr>
            <w:del w:id="7327" w:author="user" w:date="2019-09-25T15:35:00Z">
              <w:r>
                <w:rPr>
                  <w:rFonts w:hint="eastAsia" w:ascii="仿宋_GB2312" w:hAnsi="仿宋_GB2312" w:cs="仿宋_GB2312"/>
                  <w:color w:val="000000"/>
                  <w:sz w:val="21"/>
                  <w:szCs w:val="21"/>
                  <w:lang w:eastAsia="zh-CN"/>
                </w:rPr>
                <w:delText>1.指贷款借据中约定的贷款到期日期。</w:delText>
              </w:r>
            </w:del>
            <w:del w:id="7328" w:author="user" w:date="2019-09-25T15:35:00Z">
              <w:r>
                <w:rPr>
                  <w:rFonts w:hint="eastAsia" w:ascii="仿宋_GB2312" w:hAnsi="仿宋_GB2312" w:cs="仿宋_GB2312"/>
                  <w:color w:val="000000"/>
                  <w:sz w:val="21"/>
                  <w:szCs w:val="21"/>
                  <w:lang w:eastAsia="zh-CN"/>
                </w:rPr>
                <w:br w:type="textWrapping"/>
              </w:r>
            </w:del>
            <w:del w:id="7329" w:author="user" w:date="2019-09-25T15:35:00Z">
              <w:r>
                <w:rPr>
                  <w:rFonts w:hint="eastAsia" w:ascii="仿宋_GB2312" w:hAnsi="仿宋_GB2312" w:cs="仿宋_GB2312"/>
                  <w:color w:val="000000"/>
                  <w:sz w:val="21"/>
                  <w:szCs w:val="21"/>
                  <w:lang w:eastAsia="zh-CN"/>
                </w:rPr>
                <w:delText>2.按照“YYYY-MM-DD”格式填写，数据更新的频率为月度。</w:delText>
              </w:r>
            </w:del>
            <w:del w:id="7330" w:author="user" w:date="2019-09-25T15:35:00Z">
              <w:r>
                <w:rPr>
                  <w:rFonts w:hint="eastAsia" w:ascii="仿宋_GB2312" w:hAnsi="仿宋_GB2312" w:cs="仿宋_GB2312"/>
                  <w:color w:val="000000"/>
                  <w:sz w:val="21"/>
                  <w:szCs w:val="21"/>
                  <w:lang w:eastAsia="zh-CN"/>
                </w:rPr>
                <w:br w:type="textWrapping"/>
              </w:r>
            </w:del>
            <w:del w:id="7331" w:author="user" w:date="2019-09-25T15:35:00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333"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332" w:author="user" w:date="2019-09-25T15:35:00Z"/>
          <w:trPrChange w:id="7333" w:author="user" w:date="2019-09-25T15:36:00Z">
            <w:trPr>
              <w:gridAfter w:val="1"/>
              <w:wAfter w:w="80" w:type="dxa"/>
              <w:trHeight w:val="360" w:hRule="atLeast"/>
            </w:trPr>
          </w:trPrChange>
        </w:trPr>
        <w:tc>
          <w:tcPr>
            <w:tcW w:w="648" w:type="dxa"/>
            <w:vAlign w:val="center"/>
            <w:tcPrChange w:id="7334" w:author="user" w:date="2019-09-25T15:36:00Z">
              <w:tcPr>
                <w:tcW w:w="648" w:type="dxa"/>
                <w:gridSpan w:val="2"/>
                <w:vAlign w:val="center"/>
              </w:tcPr>
            </w:tcPrChange>
          </w:tcPr>
          <w:p>
            <w:pPr>
              <w:widowControl w:val="0"/>
              <w:spacing w:line="240" w:lineRule="auto"/>
              <w:jc w:val="center"/>
              <w:rPr>
                <w:del w:id="7335" w:author="user" w:date="2019-09-25T15:35:00Z"/>
                <w:rFonts w:ascii="仿宋_GB2312" w:hAnsi="仿宋_GB2312" w:cs="仿宋_GB2312"/>
                <w:color w:val="000000"/>
                <w:sz w:val="21"/>
                <w:szCs w:val="21"/>
                <w:lang w:eastAsia="zh-CN"/>
              </w:rPr>
            </w:pPr>
            <w:del w:id="7336" w:author="user" w:date="2019-09-25T15:35:00Z">
              <w:r>
                <w:rPr>
                  <w:rFonts w:hint="eastAsia" w:ascii="仿宋_GB2312" w:hAnsi="仿宋_GB2312" w:cs="仿宋_GB2312"/>
                  <w:color w:val="000000"/>
                  <w:sz w:val="21"/>
                  <w:szCs w:val="21"/>
                  <w:lang w:eastAsia="zh-CN"/>
                </w:rPr>
                <w:delText>18</w:delText>
              </w:r>
            </w:del>
          </w:p>
        </w:tc>
        <w:tc>
          <w:tcPr>
            <w:tcW w:w="774" w:type="dxa"/>
            <w:vAlign w:val="center"/>
            <w:tcPrChange w:id="7337" w:author="user" w:date="2019-09-25T15:36:00Z">
              <w:tcPr>
                <w:tcW w:w="774" w:type="dxa"/>
                <w:gridSpan w:val="2"/>
                <w:vAlign w:val="center"/>
              </w:tcPr>
            </w:tcPrChange>
          </w:tcPr>
          <w:p>
            <w:pPr>
              <w:widowControl w:val="0"/>
              <w:spacing w:line="240" w:lineRule="auto"/>
              <w:jc w:val="center"/>
              <w:rPr>
                <w:del w:id="7338" w:author="user" w:date="2019-09-25T15:35:00Z"/>
                <w:rFonts w:ascii="仿宋_GB2312" w:hAnsi="仿宋_GB2312" w:cs="仿宋_GB2312"/>
                <w:color w:val="000000"/>
                <w:sz w:val="21"/>
                <w:szCs w:val="21"/>
              </w:rPr>
            </w:pPr>
            <w:del w:id="7339" w:author="user" w:date="2019-09-25T15:35:00Z">
              <w:r>
                <w:rPr>
                  <w:rFonts w:hint="eastAsia" w:ascii="仿宋_GB2312" w:hAnsi="仿宋_GB2312" w:cs="仿宋_GB2312"/>
                  <w:color w:val="000000"/>
                  <w:sz w:val="21"/>
                  <w:szCs w:val="21"/>
                </w:rPr>
                <w:delText>3140</w:delText>
              </w:r>
            </w:del>
          </w:p>
        </w:tc>
        <w:tc>
          <w:tcPr>
            <w:tcW w:w="1565" w:type="dxa"/>
            <w:vAlign w:val="center"/>
            <w:tcPrChange w:id="7340" w:author="user" w:date="2019-09-25T15:36:00Z">
              <w:tcPr>
                <w:tcW w:w="1565" w:type="dxa"/>
                <w:gridSpan w:val="2"/>
                <w:vAlign w:val="center"/>
              </w:tcPr>
            </w:tcPrChange>
          </w:tcPr>
          <w:p>
            <w:pPr>
              <w:spacing w:line="240" w:lineRule="auto"/>
              <w:jc w:val="center"/>
              <w:rPr>
                <w:del w:id="7341" w:author="user" w:date="2019-09-25T15:35:00Z"/>
                <w:rFonts w:ascii="仿宋_GB2312" w:hAnsi="仿宋_GB2312" w:cs="仿宋_GB2312"/>
                <w:color w:val="000000"/>
                <w:sz w:val="21"/>
                <w:szCs w:val="21"/>
              </w:rPr>
            </w:pPr>
            <w:del w:id="7342" w:author="user" w:date="2019-09-25T15:35:00Z">
              <w:r>
                <w:rPr>
                  <w:rFonts w:hint="eastAsia" w:ascii="仿宋_GB2312" w:hAnsi="仿宋_GB2312" w:cs="仿宋_GB2312"/>
                  <w:color w:val="000000"/>
                  <w:sz w:val="21"/>
                  <w:szCs w:val="21"/>
                </w:rPr>
                <w:delText>展期到期日期</w:delText>
              </w:r>
            </w:del>
          </w:p>
        </w:tc>
        <w:tc>
          <w:tcPr>
            <w:tcW w:w="1138" w:type="dxa"/>
            <w:vAlign w:val="center"/>
            <w:tcPrChange w:id="7343" w:author="user" w:date="2019-09-25T15:36:00Z">
              <w:tcPr>
                <w:tcW w:w="1138" w:type="dxa"/>
                <w:gridSpan w:val="2"/>
                <w:vAlign w:val="center"/>
              </w:tcPr>
            </w:tcPrChange>
          </w:tcPr>
          <w:p>
            <w:pPr>
              <w:spacing w:line="240" w:lineRule="auto"/>
              <w:jc w:val="center"/>
              <w:rPr>
                <w:del w:id="7344" w:author="user" w:date="2019-09-25T15:35:00Z"/>
                <w:rFonts w:ascii="仿宋_GB2312" w:hAnsi="仿宋_GB2312" w:cs="仿宋_GB2312"/>
                <w:color w:val="000000"/>
                <w:sz w:val="21"/>
                <w:szCs w:val="21"/>
              </w:rPr>
            </w:pPr>
            <w:del w:id="7345" w:author="user" w:date="2019-09-25T15:35:00Z">
              <w:r>
                <w:rPr>
                  <w:rFonts w:hint="eastAsia" w:ascii="仿宋_GB2312" w:hAnsi="仿宋_GB2312" w:cs="仿宋_GB2312"/>
                  <w:color w:val="000000"/>
                  <w:sz w:val="21"/>
                  <w:szCs w:val="21"/>
                </w:rPr>
                <w:delText>YYYY-MM-DD</w:delText>
              </w:r>
            </w:del>
          </w:p>
        </w:tc>
        <w:tc>
          <w:tcPr>
            <w:tcW w:w="4215" w:type="dxa"/>
            <w:vAlign w:val="center"/>
            <w:tcPrChange w:id="7346" w:author="user" w:date="2019-09-25T15:36:00Z">
              <w:tcPr>
                <w:tcW w:w="4215" w:type="dxa"/>
                <w:gridSpan w:val="2"/>
                <w:vAlign w:val="center"/>
              </w:tcPr>
            </w:tcPrChange>
          </w:tcPr>
          <w:p>
            <w:pPr>
              <w:spacing w:line="240" w:lineRule="auto"/>
              <w:jc w:val="both"/>
              <w:rPr>
                <w:del w:id="7347" w:author="user" w:date="2019-09-25T15:35:00Z"/>
                <w:rFonts w:ascii="仿宋_GB2312" w:hAnsi="仿宋_GB2312" w:cs="仿宋_GB2312"/>
                <w:color w:val="000000"/>
                <w:sz w:val="21"/>
                <w:szCs w:val="21"/>
              </w:rPr>
            </w:pPr>
            <w:del w:id="7348" w:author="user" w:date="2019-09-25T15:35:00Z">
              <w:r>
                <w:rPr>
                  <w:rFonts w:hint="eastAsia" w:ascii="仿宋_GB2312" w:hAnsi="仿宋_GB2312" w:cs="仿宋_GB2312"/>
                  <w:color w:val="000000"/>
                  <w:sz w:val="21"/>
                  <w:szCs w:val="21"/>
                  <w:lang w:eastAsia="zh-CN"/>
                </w:rPr>
                <w:delText>1.指贷款借据中约定的贷款展期到期日期。</w:delText>
              </w:r>
            </w:del>
            <w:del w:id="7349" w:author="user" w:date="2019-09-25T15:35:00Z">
              <w:r>
                <w:rPr>
                  <w:rFonts w:hint="eastAsia" w:ascii="仿宋_GB2312" w:hAnsi="仿宋_GB2312" w:cs="仿宋_GB2312"/>
                  <w:color w:val="000000"/>
                  <w:sz w:val="21"/>
                  <w:szCs w:val="21"/>
                  <w:lang w:eastAsia="zh-CN"/>
                </w:rPr>
                <w:br w:type="textWrapping"/>
              </w:r>
            </w:del>
            <w:del w:id="7350" w:author="user" w:date="2019-09-25T15:35:00Z">
              <w:r>
                <w:rPr>
                  <w:rFonts w:hint="eastAsia" w:ascii="仿宋_GB2312" w:hAnsi="仿宋_GB2312" w:cs="仿宋_GB2312"/>
                  <w:color w:val="000000"/>
                  <w:sz w:val="21"/>
                  <w:szCs w:val="21"/>
                  <w:lang w:eastAsia="zh-CN"/>
                </w:rPr>
                <w:delText>2.按照“YYYY-MM-DD”格式填写，数据更新的频率为月度。</w:delText>
              </w:r>
            </w:del>
            <w:del w:id="7351" w:author="user" w:date="2019-09-25T15:35:00Z">
              <w:r>
                <w:rPr>
                  <w:rFonts w:hint="eastAsia" w:ascii="仿宋_GB2312" w:hAnsi="仿宋_GB2312" w:cs="仿宋_GB2312"/>
                  <w:color w:val="000000"/>
                  <w:sz w:val="21"/>
                  <w:szCs w:val="21"/>
                  <w:lang w:eastAsia="zh-CN"/>
                </w:rPr>
                <w:br w:type="textWrapping"/>
              </w:r>
            </w:del>
            <w:del w:id="7352" w:author="user" w:date="2019-09-25T15:35:00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354"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353" w:author="user" w:date="2019-09-25T15:35:00Z"/>
          <w:trPrChange w:id="7354" w:author="user" w:date="2019-09-25T15:36:00Z">
            <w:trPr>
              <w:gridAfter w:val="1"/>
              <w:wAfter w:w="80" w:type="dxa"/>
              <w:trHeight w:val="360" w:hRule="atLeast"/>
            </w:trPr>
          </w:trPrChange>
        </w:trPr>
        <w:tc>
          <w:tcPr>
            <w:tcW w:w="648" w:type="dxa"/>
            <w:vAlign w:val="center"/>
            <w:tcPrChange w:id="7355" w:author="user" w:date="2019-09-25T15:36:00Z">
              <w:tcPr>
                <w:tcW w:w="648" w:type="dxa"/>
                <w:gridSpan w:val="2"/>
                <w:vAlign w:val="center"/>
              </w:tcPr>
            </w:tcPrChange>
          </w:tcPr>
          <w:p>
            <w:pPr>
              <w:widowControl w:val="0"/>
              <w:spacing w:line="240" w:lineRule="auto"/>
              <w:jc w:val="center"/>
              <w:rPr>
                <w:del w:id="7356" w:author="user" w:date="2019-09-25T15:35:00Z"/>
                <w:rFonts w:ascii="仿宋_GB2312" w:hAnsi="仿宋_GB2312" w:cs="仿宋_GB2312"/>
                <w:color w:val="000000"/>
                <w:sz w:val="21"/>
                <w:szCs w:val="21"/>
                <w:lang w:eastAsia="zh-CN"/>
              </w:rPr>
            </w:pPr>
            <w:del w:id="7357" w:author="user" w:date="2019-09-25T15:35:00Z">
              <w:r>
                <w:rPr>
                  <w:rFonts w:hint="eastAsia" w:ascii="仿宋_GB2312" w:hAnsi="仿宋_GB2312" w:cs="仿宋_GB2312"/>
                  <w:color w:val="000000"/>
                  <w:sz w:val="21"/>
                  <w:szCs w:val="21"/>
                  <w:lang w:eastAsia="zh-CN"/>
                </w:rPr>
                <w:delText>19</w:delText>
              </w:r>
            </w:del>
          </w:p>
        </w:tc>
        <w:tc>
          <w:tcPr>
            <w:tcW w:w="774" w:type="dxa"/>
            <w:vAlign w:val="center"/>
            <w:tcPrChange w:id="7358" w:author="user" w:date="2019-09-25T15:36:00Z">
              <w:tcPr>
                <w:tcW w:w="774" w:type="dxa"/>
                <w:gridSpan w:val="2"/>
                <w:vAlign w:val="center"/>
              </w:tcPr>
            </w:tcPrChange>
          </w:tcPr>
          <w:p>
            <w:pPr>
              <w:widowControl w:val="0"/>
              <w:spacing w:line="240" w:lineRule="auto"/>
              <w:jc w:val="center"/>
              <w:rPr>
                <w:del w:id="7359" w:author="user" w:date="2019-09-25T15:35:00Z"/>
                <w:rFonts w:ascii="仿宋_GB2312" w:hAnsi="仿宋_GB2312" w:cs="仿宋_GB2312"/>
                <w:color w:val="000000"/>
                <w:sz w:val="21"/>
                <w:szCs w:val="21"/>
              </w:rPr>
            </w:pPr>
            <w:del w:id="7360" w:author="user" w:date="2019-09-25T15:35:00Z">
              <w:r>
                <w:rPr>
                  <w:rFonts w:hint="eastAsia" w:ascii="仿宋_GB2312" w:hAnsi="仿宋_GB2312" w:cs="仿宋_GB2312"/>
                  <w:color w:val="000000"/>
                  <w:sz w:val="21"/>
                  <w:szCs w:val="21"/>
                </w:rPr>
                <w:delText>3150</w:delText>
              </w:r>
            </w:del>
          </w:p>
        </w:tc>
        <w:tc>
          <w:tcPr>
            <w:tcW w:w="1565" w:type="dxa"/>
            <w:vAlign w:val="center"/>
            <w:tcPrChange w:id="7361" w:author="user" w:date="2019-09-25T15:36:00Z">
              <w:tcPr>
                <w:tcW w:w="1565" w:type="dxa"/>
                <w:gridSpan w:val="2"/>
                <w:vAlign w:val="center"/>
              </w:tcPr>
            </w:tcPrChange>
          </w:tcPr>
          <w:p>
            <w:pPr>
              <w:spacing w:line="240" w:lineRule="auto"/>
              <w:jc w:val="center"/>
              <w:rPr>
                <w:del w:id="7362" w:author="user" w:date="2019-09-25T15:35:00Z"/>
                <w:rFonts w:ascii="仿宋_GB2312" w:hAnsi="仿宋_GB2312" w:cs="仿宋_GB2312"/>
                <w:color w:val="000000"/>
                <w:sz w:val="21"/>
                <w:szCs w:val="21"/>
              </w:rPr>
            </w:pPr>
            <w:del w:id="7363" w:author="user" w:date="2019-09-25T15:35:00Z">
              <w:r>
                <w:rPr>
                  <w:rFonts w:hint="eastAsia" w:ascii="仿宋_GB2312" w:hAnsi="仿宋_GB2312" w:cs="仿宋_GB2312"/>
                  <w:color w:val="000000"/>
                  <w:sz w:val="21"/>
                  <w:szCs w:val="21"/>
                </w:rPr>
                <w:delText>币种</w:delText>
              </w:r>
            </w:del>
          </w:p>
        </w:tc>
        <w:tc>
          <w:tcPr>
            <w:tcW w:w="1138" w:type="dxa"/>
            <w:vAlign w:val="center"/>
            <w:tcPrChange w:id="7364" w:author="user" w:date="2019-09-25T15:36:00Z">
              <w:tcPr>
                <w:tcW w:w="1138" w:type="dxa"/>
                <w:gridSpan w:val="2"/>
                <w:vAlign w:val="center"/>
              </w:tcPr>
            </w:tcPrChange>
          </w:tcPr>
          <w:p>
            <w:pPr>
              <w:spacing w:line="240" w:lineRule="auto"/>
              <w:jc w:val="center"/>
              <w:rPr>
                <w:del w:id="7365" w:author="user" w:date="2019-09-25T15:35:00Z"/>
                <w:rFonts w:ascii="仿宋_GB2312" w:hAnsi="仿宋_GB2312" w:cs="仿宋_GB2312"/>
                <w:color w:val="000000"/>
                <w:sz w:val="21"/>
                <w:szCs w:val="21"/>
              </w:rPr>
            </w:pPr>
            <w:del w:id="7366" w:author="user" w:date="2019-09-25T15:35:00Z">
              <w:r>
                <w:rPr>
                  <w:rFonts w:hint="eastAsia" w:ascii="仿宋_GB2312" w:hAnsi="仿宋_GB2312" w:cs="仿宋_GB2312"/>
                  <w:color w:val="000000"/>
                  <w:sz w:val="21"/>
                  <w:szCs w:val="21"/>
                </w:rPr>
                <w:delText>3!a</w:delText>
              </w:r>
            </w:del>
          </w:p>
        </w:tc>
        <w:tc>
          <w:tcPr>
            <w:tcW w:w="4215" w:type="dxa"/>
            <w:vAlign w:val="center"/>
            <w:tcPrChange w:id="7367" w:author="user" w:date="2019-09-25T15:36:00Z">
              <w:tcPr>
                <w:tcW w:w="4215" w:type="dxa"/>
                <w:gridSpan w:val="2"/>
                <w:vAlign w:val="center"/>
              </w:tcPr>
            </w:tcPrChange>
          </w:tcPr>
          <w:p>
            <w:pPr>
              <w:spacing w:line="240" w:lineRule="auto"/>
              <w:jc w:val="both"/>
              <w:rPr>
                <w:del w:id="7368" w:author="user" w:date="2019-09-25T15:35:00Z"/>
                <w:rFonts w:ascii="仿宋_GB2312" w:hAnsi="仿宋_GB2312" w:cs="仿宋_GB2312"/>
                <w:color w:val="000000"/>
                <w:sz w:val="21"/>
                <w:szCs w:val="21"/>
              </w:rPr>
            </w:pPr>
            <w:del w:id="7369" w:author="user" w:date="2019-09-25T15:35:00Z">
              <w:r>
                <w:rPr>
                  <w:rFonts w:hint="eastAsia" w:ascii="仿宋_GB2312" w:hAnsi="仿宋_GB2312" w:cs="仿宋_GB2312"/>
                  <w:color w:val="000000"/>
                  <w:sz w:val="21"/>
                  <w:szCs w:val="21"/>
                  <w:lang w:eastAsia="zh-CN"/>
                </w:rPr>
                <w:delText>1.指金融合约的交易币种。</w:delText>
              </w:r>
            </w:del>
            <w:del w:id="7370" w:author="user" w:date="2019-09-25T15:35:00Z">
              <w:r>
                <w:rPr>
                  <w:rFonts w:hint="eastAsia" w:ascii="仿宋_GB2312" w:hAnsi="仿宋_GB2312" w:cs="仿宋_GB2312"/>
                  <w:color w:val="000000"/>
                  <w:sz w:val="21"/>
                  <w:szCs w:val="21"/>
                  <w:lang w:eastAsia="zh-CN"/>
                </w:rPr>
                <w:br w:type="textWrapping"/>
              </w:r>
            </w:del>
            <w:del w:id="7371" w:author="user" w:date="2019-09-25T15:35:00Z">
              <w:r>
                <w:rPr>
                  <w:rFonts w:hint="eastAsia" w:ascii="仿宋_GB2312" w:hAnsi="仿宋_GB2312" w:cs="仿宋_GB2312"/>
                  <w:color w:val="000000"/>
                  <w:sz w:val="21"/>
                  <w:szCs w:val="21"/>
                  <w:lang w:eastAsia="zh-CN"/>
                </w:rPr>
                <w:delText>2.采用《表示货币和资金的代码》（GB/T 12406）中的三位字母型代码。货币代码的最左边两位字符提供了分配给货币管理机构的唯一代码；第三位字符是一个指示符，也称助记符，依据主要的货币单位或资金的名称制定。</w:delText>
              </w:r>
            </w:del>
            <w:del w:id="7372" w:author="user" w:date="2019-09-25T15:35:00Z">
              <w:r>
                <w:rPr>
                  <w:rFonts w:hint="eastAsia" w:ascii="仿宋_GB2312" w:hAnsi="仿宋_GB2312" w:cs="仿宋_GB2312"/>
                  <w:color w:val="000000"/>
                  <w:sz w:val="21"/>
                  <w:szCs w:val="21"/>
                </w:rPr>
                <w:delText>数据更新频率为月度。</w:delText>
              </w:r>
            </w:del>
            <w:del w:id="7373" w:author="user" w:date="2019-09-25T15:35:00Z">
              <w:r>
                <w:rPr>
                  <w:rFonts w:hint="eastAsia" w:ascii="仿宋_GB2312" w:hAnsi="仿宋_GB2312" w:cs="仿宋_GB2312"/>
                  <w:color w:val="000000"/>
                  <w:sz w:val="21"/>
                  <w:szCs w:val="21"/>
                </w:rPr>
                <w:br w:type="textWrapping"/>
              </w:r>
            </w:del>
            <w:del w:id="7374" w:author="user" w:date="2019-09-25T15:35:00Z">
              <w:r>
                <w:rPr>
                  <w:rFonts w:hint="eastAsia" w:ascii="仿宋_GB2312" w:hAnsi="仿宋_GB2312" w:cs="仿宋_GB2312"/>
                  <w:color w:val="000000"/>
                  <w:sz w:val="21"/>
                  <w:szCs w:val="21"/>
                </w:rPr>
                <w:delText>3.值域：</w:delText>
              </w:r>
            </w:del>
          </w:p>
          <w:p>
            <w:pPr>
              <w:spacing w:line="240" w:lineRule="auto"/>
              <w:jc w:val="both"/>
              <w:rPr>
                <w:del w:id="7375" w:author="user" w:date="2019-09-25T15:35:00Z"/>
                <w:rFonts w:ascii="仿宋_GB2312" w:hAnsi="仿宋_GB2312" w:cs="仿宋_GB2312"/>
                <w:color w:val="000000"/>
                <w:sz w:val="21"/>
                <w:szCs w:val="21"/>
              </w:rPr>
            </w:pPr>
            <w:del w:id="7376" w:author="user" w:date="2019-09-25T15:35:00Z">
              <w:r>
                <w:rPr>
                  <w:rFonts w:hint="eastAsia" w:ascii="仿宋_GB2312" w:hAnsi="仿宋_GB2312" w:cs="仿宋_GB2312"/>
                  <w:color w:val="000000"/>
                  <w:sz w:val="21"/>
                  <w:szCs w:val="21"/>
                </w:rPr>
                <w:delText>ADP 安道尔比塞塔</w:delText>
              </w:r>
            </w:del>
            <w:del w:id="7377" w:author="user" w:date="2019-09-25T15:35:00Z">
              <w:r>
                <w:rPr>
                  <w:rFonts w:hint="eastAsia" w:ascii="仿宋_GB2312" w:hAnsi="仿宋_GB2312" w:cs="仿宋_GB2312"/>
                  <w:color w:val="000000"/>
                  <w:sz w:val="21"/>
                  <w:szCs w:val="21"/>
                </w:rPr>
                <w:br w:type="textWrapping"/>
              </w:r>
            </w:del>
            <w:del w:id="7378" w:author="user" w:date="2019-09-25T15:35:00Z">
              <w:r>
                <w:rPr>
                  <w:rFonts w:hint="eastAsia" w:ascii="仿宋_GB2312" w:hAnsi="仿宋_GB2312" w:cs="仿宋_GB2312"/>
                  <w:color w:val="000000"/>
                  <w:sz w:val="21"/>
                  <w:szCs w:val="21"/>
                </w:rPr>
                <w:delText>AED UAE迪拉姆</w:delText>
              </w:r>
            </w:del>
            <w:del w:id="7379" w:author="user" w:date="2019-09-25T15:35:00Z">
              <w:r>
                <w:rPr>
                  <w:rFonts w:hint="eastAsia" w:ascii="仿宋_GB2312" w:hAnsi="仿宋_GB2312" w:cs="仿宋_GB2312"/>
                  <w:color w:val="000000"/>
                  <w:sz w:val="21"/>
                  <w:szCs w:val="21"/>
                </w:rPr>
                <w:br w:type="textWrapping"/>
              </w:r>
            </w:del>
            <w:del w:id="7380" w:author="user" w:date="2019-09-25T15:35:00Z">
              <w:r>
                <w:rPr>
                  <w:rFonts w:hint="eastAsia" w:ascii="仿宋_GB2312" w:hAnsi="仿宋_GB2312" w:cs="仿宋_GB2312"/>
                  <w:color w:val="000000"/>
                  <w:sz w:val="21"/>
                  <w:szCs w:val="21"/>
                </w:rPr>
                <w:delText>AFA 阿富汗尼</w:delText>
              </w:r>
            </w:del>
            <w:del w:id="7381" w:author="user" w:date="2019-09-25T15:35:00Z">
              <w:r>
                <w:rPr>
                  <w:rFonts w:hint="eastAsia" w:ascii="仿宋_GB2312" w:hAnsi="仿宋_GB2312" w:cs="仿宋_GB2312"/>
                  <w:color w:val="000000"/>
                  <w:sz w:val="21"/>
                  <w:szCs w:val="21"/>
                </w:rPr>
                <w:br w:type="textWrapping"/>
              </w:r>
            </w:del>
            <w:del w:id="7382" w:author="user" w:date="2019-09-25T15:35:00Z">
              <w:r>
                <w:rPr>
                  <w:rFonts w:hint="eastAsia" w:ascii="仿宋_GB2312" w:hAnsi="仿宋_GB2312" w:cs="仿宋_GB2312"/>
                  <w:color w:val="000000"/>
                  <w:sz w:val="21"/>
                  <w:szCs w:val="21"/>
                </w:rPr>
                <w:delText>… ……</w:delText>
              </w:r>
            </w:del>
            <w:del w:id="7383" w:author="user" w:date="2019-09-25T15:35:00Z">
              <w:r>
                <w:rPr>
                  <w:rFonts w:hint="eastAsia" w:ascii="仿宋_GB2312" w:hAnsi="仿宋_GB2312" w:cs="仿宋_GB2312"/>
                  <w:color w:val="000000"/>
                  <w:sz w:val="21"/>
                  <w:szCs w:val="21"/>
                </w:rPr>
                <w:br w:type="textWrapping"/>
              </w:r>
            </w:del>
            <w:del w:id="7384" w:author="user" w:date="2019-09-25T15:35:00Z">
              <w:r>
                <w:rPr>
                  <w:rFonts w:hint="eastAsia" w:ascii="仿宋_GB2312" w:hAnsi="仿宋_GB2312" w:cs="仿宋_GB2312"/>
                  <w:color w:val="000000"/>
                  <w:sz w:val="21"/>
                  <w:szCs w:val="21"/>
                </w:rPr>
                <w:delText>ZWD 津巴布韦元</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386"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385" w:author="user" w:date="2019-09-25T15:35:00Z"/>
          <w:trPrChange w:id="7386" w:author="user" w:date="2019-09-25T15:36:00Z">
            <w:trPr>
              <w:gridAfter w:val="1"/>
              <w:wAfter w:w="80" w:type="dxa"/>
              <w:trHeight w:val="360" w:hRule="atLeast"/>
            </w:trPr>
          </w:trPrChange>
        </w:trPr>
        <w:tc>
          <w:tcPr>
            <w:tcW w:w="648" w:type="dxa"/>
            <w:vAlign w:val="center"/>
            <w:tcPrChange w:id="7387" w:author="user" w:date="2019-09-25T15:36:00Z">
              <w:tcPr>
                <w:tcW w:w="648" w:type="dxa"/>
                <w:gridSpan w:val="2"/>
                <w:vAlign w:val="center"/>
              </w:tcPr>
            </w:tcPrChange>
          </w:tcPr>
          <w:p>
            <w:pPr>
              <w:widowControl w:val="0"/>
              <w:spacing w:line="240" w:lineRule="auto"/>
              <w:jc w:val="center"/>
              <w:rPr>
                <w:del w:id="7388" w:author="user" w:date="2019-09-25T15:35:00Z"/>
                <w:rFonts w:ascii="仿宋_GB2312" w:hAnsi="仿宋_GB2312" w:cs="仿宋_GB2312"/>
                <w:color w:val="000000"/>
                <w:sz w:val="21"/>
                <w:szCs w:val="21"/>
                <w:lang w:eastAsia="zh-CN"/>
              </w:rPr>
            </w:pPr>
            <w:del w:id="7389" w:author="user" w:date="2019-09-25T15:35:00Z">
              <w:r>
                <w:rPr>
                  <w:rFonts w:hint="eastAsia" w:ascii="仿宋_GB2312" w:hAnsi="仿宋_GB2312" w:cs="仿宋_GB2312"/>
                  <w:color w:val="000000"/>
                  <w:sz w:val="21"/>
                  <w:szCs w:val="21"/>
                  <w:lang w:eastAsia="zh-CN"/>
                </w:rPr>
                <w:delText>20</w:delText>
              </w:r>
            </w:del>
          </w:p>
        </w:tc>
        <w:tc>
          <w:tcPr>
            <w:tcW w:w="774" w:type="dxa"/>
            <w:vAlign w:val="center"/>
            <w:tcPrChange w:id="7390" w:author="user" w:date="2019-09-25T15:36:00Z">
              <w:tcPr>
                <w:tcW w:w="774" w:type="dxa"/>
                <w:gridSpan w:val="2"/>
                <w:vAlign w:val="center"/>
              </w:tcPr>
            </w:tcPrChange>
          </w:tcPr>
          <w:p>
            <w:pPr>
              <w:widowControl w:val="0"/>
              <w:spacing w:line="240" w:lineRule="auto"/>
              <w:jc w:val="center"/>
              <w:rPr>
                <w:del w:id="7391" w:author="user" w:date="2019-09-25T15:35:00Z"/>
                <w:rFonts w:ascii="仿宋_GB2312" w:hAnsi="仿宋_GB2312" w:cs="仿宋_GB2312"/>
                <w:color w:val="000000"/>
                <w:sz w:val="21"/>
                <w:szCs w:val="21"/>
              </w:rPr>
            </w:pPr>
            <w:del w:id="7392" w:author="user" w:date="2019-09-25T15:35:00Z">
              <w:r>
                <w:rPr>
                  <w:rFonts w:hint="eastAsia" w:ascii="仿宋_GB2312" w:hAnsi="仿宋_GB2312" w:cs="仿宋_GB2312"/>
                  <w:color w:val="000000"/>
                  <w:sz w:val="21"/>
                  <w:szCs w:val="21"/>
                </w:rPr>
                <w:delText>3160</w:delText>
              </w:r>
            </w:del>
          </w:p>
        </w:tc>
        <w:tc>
          <w:tcPr>
            <w:tcW w:w="1565" w:type="dxa"/>
            <w:vAlign w:val="center"/>
            <w:tcPrChange w:id="7393" w:author="user" w:date="2019-09-25T15:36:00Z">
              <w:tcPr>
                <w:tcW w:w="1565" w:type="dxa"/>
                <w:gridSpan w:val="2"/>
                <w:vAlign w:val="center"/>
              </w:tcPr>
            </w:tcPrChange>
          </w:tcPr>
          <w:p>
            <w:pPr>
              <w:spacing w:line="240" w:lineRule="auto"/>
              <w:jc w:val="center"/>
              <w:rPr>
                <w:del w:id="7394" w:author="user" w:date="2019-09-25T15:35:00Z"/>
                <w:rFonts w:ascii="仿宋_GB2312" w:hAnsi="仿宋_GB2312" w:cs="仿宋_GB2312"/>
                <w:color w:val="000000"/>
                <w:sz w:val="21"/>
                <w:szCs w:val="21"/>
              </w:rPr>
            </w:pPr>
            <w:del w:id="7395" w:author="user" w:date="2019-09-25T15:35:00Z">
              <w:r>
                <w:rPr>
                  <w:rFonts w:hint="eastAsia" w:ascii="仿宋_GB2312" w:hAnsi="仿宋_GB2312" w:cs="仿宋_GB2312"/>
                  <w:color w:val="000000"/>
                  <w:sz w:val="21"/>
                  <w:szCs w:val="21"/>
                </w:rPr>
                <w:delText>贷款余额</w:delText>
              </w:r>
            </w:del>
          </w:p>
        </w:tc>
        <w:tc>
          <w:tcPr>
            <w:tcW w:w="1138" w:type="dxa"/>
            <w:vAlign w:val="center"/>
            <w:tcPrChange w:id="7396" w:author="user" w:date="2019-09-25T15:36:00Z">
              <w:tcPr>
                <w:tcW w:w="1138" w:type="dxa"/>
                <w:gridSpan w:val="2"/>
                <w:vAlign w:val="center"/>
              </w:tcPr>
            </w:tcPrChange>
          </w:tcPr>
          <w:p>
            <w:pPr>
              <w:spacing w:line="240" w:lineRule="auto"/>
              <w:jc w:val="center"/>
              <w:rPr>
                <w:del w:id="7397" w:author="user" w:date="2019-09-25T15:35:00Z"/>
                <w:rFonts w:ascii="仿宋_GB2312" w:hAnsi="仿宋_GB2312" w:cs="仿宋_GB2312"/>
                <w:color w:val="000000"/>
                <w:sz w:val="21"/>
                <w:szCs w:val="21"/>
              </w:rPr>
            </w:pPr>
            <w:del w:id="7398" w:author="user" w:date="2019-09-25T15:35:00Z">
              <w:r>
                <w:rPr>
                  <w:rFonts w:hint="eastAsia" w:ascii="仿宋_GB2312" w:hAnsi="仿宋_GB2312" w:cs="仿宋_GB2312"/>
                  <w:color w:val="000000"/>
                  <w:sz w:val="21"/>
                  <w:szCs w:val="21"/>
                </w:rPr>
                <w:delText>20(2)</w:delText>
              </w:r>
            </w:del>
          </w:p>
        </w:tc>
        <w:tc>
          <w:tcPr>
            <w:tcW w:w="4215" w:type="dxa"/>
            <w:vAlign w:val="center"/>
            <w:tcPrChange w:id="7399" w:author="user" w:date="2019-09-25T15:36:00Z">
              <w:tcPr>
                <w:tcW w:w="4215" w:type="dxa"/>
                <w:gridSpan w:val="2"/>
                <w:vAlign w:val="center"/>
              </w:tcPr>
            </w:tcPrChange>
          </w:tcPr>
          <w:p>
            <w:pPr>
              <w:spacing w:line="240" w:lineRule="auto"/>
              <w:jc w:val="both"/>
              <w:rPr>
                <w:del w:id="7400" w:author="user" w:date="2019-09-25T15:35:00Z"/>
                <w:rFonts w:ascii="仿宋_GB2312" w:hAnsi="仿宋_GB2312" w:cs="仿宋_GB2312"/>
                <w:color w:val="000000"/>
                <w:sz w:val="21"/>
                <w:szCs w:val="21"/>
              </w:rPr>
            </w:pPr>
            <w:del w:id="7401" w:author="user" w:date="2019-09-25T15:35:00Z">
              <w:r>
                <w:rPr>
                  <w:rFonts w:hint="eastAsia" w:ascii="仿宋_GB2312" w:hAnsi="仿宋_GB2312" w:cs="仿宋_GB2312"/>
                  <w:color w:val="000000"/>
                  <w:sz w:val="21"/>
                  <w:szCs w:val="21"/>
                  <w:lang w:eastAsia="zh-CN"/>
                </w:rPr>
                <w:delText>1.指报告日贷款合同下单笔借据的余额。</w:delText>
              </w:r>
            </w:del>
            <w:del w:id="7402" w:author="user" w:date="2019-09-25T15:35:00Z">
              <w:r>
                <w:rPr>
                  <w:rFonts w:hint="eastAsia" w:ascii="仿宋_GB2312" w:hAnsi="仿宋_GB2312" w:cs="仿宋_GB2312"/>
                  <w:color w:val="000000"/>
                  <w:sz w:val="21"/>
                  <w:szCs w:val="21"/>
                  <w:lang w:eastAsia="zh-CN"/>
                </w:rPr>
                <w:br w:type="textWrapping"/>
              </w:r>
            </w:del>
            <w:del w:id="7403" w:author="user" w:date="2019-09-25T15:35:00Z">
              <w:r>
                <w:rPr>
                  <w:rFonts w:hint="eastAsia" w:ascii="仿宋_GB2312" w:hAnsi="仿宋_GB2312" w:cs="仿宋_GB2312"/>
                  <w:color w:val="000000"/>
                  <w:sz w:val="21"/>
                  <w:szCs w:val="21"/>
                  <w:lang w:eastAsia="zh-CN"/>
                </w:rPr>
                <w:delText>2.本币填报单位为人民币，外币为外币折美元，折算汇率为报告期末时点汇率。数据更新的频率为月度。</w:delText>
              </w:r>
            </w:del>
            <w:del w:id="7404" w:author="user" w:date="2019-09-25T15:35:00Z">
              <w:r>
                <w:rPr>
                  <w:rFonts w:hint="eastAsia" w:ascii="仿宋_GB2312" w:hAnsi="仿宋_GB2312" w:cs="仿宋_GB2312"/>
                  <w:color w:val="000000"/>
                  <w:sz w:val="21"/>
                  <w:szCs w:val="21"/>
                  <w:lang w:eastAsia="zh-CN"/>
                </w:rPr>
                <w:br w:type="textWrapping"/>
              </w:r>
            </w:del>
            <w:del w:id="7405" w:author="user" w:date="2019-09-25T15:35:00Z">
              <w:r>
                <w:rPr>
                  <w:rFonts w:hint="eastAsia" w:ascii="仿宋_GB2312" w:hAnsi="仿宋_GB2312" w:cs="仿宋_GB2312"/>
                  <w:color w:val="000000"/>
                  <w:sz w:val="21"/>
                  <w:szCs w:val="21"/>
                </w:rPr>
                <w:delText>3.值域：贷款余额＞0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407"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406" w:author="user" w:date="2019-09-25T15:35:00Z"/>
          <w:trPrChange w:id="7407" w:author="user" w:date="2019-09-25T15:36:00Z">
            <w:trPr>
              <w:gridAfter w:val="1"/>
              <w:wAfter w:w="80" w:type="dxa"/>
              <w:trHeight w:val="360" w:hRule="atLeast"/>
            </w:trPr>
          </w:trPrChange>
        </w:trPr>
        <w:tc>
          <w:tcPr>
            <w:tcW w:w="648" w:type="dxa"/>
            <w:vAlign w:val="center"/>
            <w:tcPrChange w:id="7408" w:author="user" w:date="2019-09-25T15:36:00Z">
              <w:tcPr>
                <w:tcW w:w="648" w:type="dxa"/>
                <w:gridSpan w:val="2"/>
                <w:vAlign w:val="center"/>
              </w:tcPr>
            </w:tcPrChange>
          </w:tcPr>
          <w:p>
            <w:pPr>
              <w:widowControl w:val="0"/>
              <w:spacing w:line="240" w:lineRule="auto"/>
              <w:jc w:val="center"/>
              <w:rPr>
                <w:del w:id="7409" w:author="user" w:date="2019-09-25T15:35:00Z"/>
                <w:rFonts w:ascii="仿宋_GB2312" w:hAnsi="仿宋_GB2312" w:cs="仿宋_GB2312"/>
                <w:color w:val="000000"/>
                <w:sz w:val="21"/>
                <w:szCs w:val="21"/>
                <w:lang w:eastAsia="zh-CN"/>
              </w:rPr>
            </w:pPr>
            <w:del w:id="7410" w:author="user" w:date="2019-09-25T15:35:00Z">
              <w:r>
                <w:rPr>
                  <w:rFonts w:hint="eastAsia" w:ascii="仿宋_GB2312" w:hAnsi="仿宋_GB2312" w:cs="仿宋_GB2312"/>
                  <w:color w:val="000000"/>
                  <w:sz w:val="21"/>
                  <w:szCs w:val="21"/>
                  <w:lang w:eastAsia="zh-CN"/>
                </w:rPr>
                <w:delText>21</w:delText>
              </w:r>
            </w:del>
          </w:p>
        </w:tc>
        <w:tc>
          <w:tcPr>
            <w:tcW w:w="774" w:type="dxa"/>
            <w:vAlign w:val="center"/>
            <w:tcPrChange w:id="7411" w:author="user" w:date="2019-09-25T15:36:00Z">
              <w:tcPr>
                <w:tcW w:w="774" w:type="dxa"/>
                <w:gridSpan w:val="2"/>
                <w:vAlign w:val="center"/>
              </w:tcPr>
            </w:tcPrChange>
          </w:tcPr>
          <w:p>
            <w:pPr>
              <w:widowControl w:val="0"/>
              <w:spacing w:line="240" w:lineRule="auto"/>
              <w:jc w:val="center"/>
              <w:rPr>
                <w:del w:id="7412" w:author="user" w:date="2019-09-25T15:35:00Z"/>
                <w:rFonts w:ascii="仿宋_GB2312" w:hAnsi="仿宋_GB2312" w:cs="仿宋_GB2312"/>
                <w:color w:val="000000"/>
                <w:sz w:val="21"/>
                <w:szCs w:val="21"/>
              </w:rPr>
            </w:pPr>
            <w:del w:id="7413" w:author="user" w:date="2019-09-25T15:35:00Z">
              <w:r>
                <w:rPr>
                  <w:rFonts w:hint="eastAsia" w:ascii="仿宋_GB2312" w:hAnsi="仿宋_GB2312" w:cs="仿宋_GB2312"/>
                  <w:color w:val="000000"/>
                  <w:sz w:val="21"/>
                  <w:szCs w:val="21"/>
                </w:rPr>
                <w:delText>4010</w:delText>
              </w:r>
            </w:del>
          </w:p>
        </w:tc>
        <w:tc>
          <w:tcPr>
            <w:tcW w:w="1565" w:type="dxa"/>
            <w:vAlign w:val="center"/>
            <w:tcPrChange w:id="7414" w:author="user" w:date="2019-09-25T15:36:00Z">
              <w:tcPr>
                <w:tcW w:w="1565" w:type="dxa"/>
                <w:gridSpan w:val="2"/>
                <w:vAlign w:val="center"/>
              </w:tcPr>
            </w:tcPrChange>
          </w:tcPr>
          <w:p>
            <w:pPr>
              <w:spacing w:line="240" w:lineRule="auto"/>
              <w:jc w:val="center"/>
              <w:rPr>
                <w:del w:id="7415" w:author="user" w:date="2019-09-25T15:35:00Z"/>
                <w:rFonts w:ascii="仿宋_GB2312" w:hAnsi="仿宋_GB2312" w:cs="仿宋_GB2312"/>
                <w:color w:val="000000"/>
                <w:sz w:val="21"/>
                <w:szCs w:val="21"/>
              </w:rPr>
            </w:pPr>
            <w:del w:id="7416" w:author="user" w:date="2019-09-25T15:35:00Z">
              <w:r>
                <w:rPr>
                  <w:rFonts w:hint="eastAsia" w:ascii="仿宋_GB2312" w:hAnsi="仿宋_GB2312" w:cs="仿宋_GB2312"/>
                  <w:color w:val="000000"/>
                  <w:sz w:val="21"/>
                  <w:szCs w:val="21"/>
                </w:rPr>
                <w:delText>利率是否固定</w:delText>
              </w:r>
            </w:del>
          </w:p>
        </w:tc>
        <w:tc>
          <w:tcPr>
            <w:tcW w:w="1138" w:type="dxa"/>
            <w:vAlign w:val="center"/>
            <w:tcPrChange w:id="7417" w:author="user" w:date="2019-09-25T15:36:00Z">
              <w:tcPr>
                <w:tcW w:w="1138" w:type="dxa"/>
                <w:gridSpan w:val="2"/>
                <w:vAlign w:val="center"/>
              </w:tcPr>
            </w:tcPrChange>
          </w:tcPr>
          <w:p>
            <w:pPr>
              <w:spacing w:line="240" w:lineRule="auto"/>
              <w:jc w:val="center"/>
              <w:rPr>
                <w:del w:id="7418" w:author="user" w:date="2019-09-25T15:35:00Z"/>
                <w:rFonts w:ascii="仿宋_GB2312" w:hAnsi="仿宋_GB2312" w:cs="仿宋_GB2312"/>
                <w:color w:val="000000"/>
                <w:sz w:val="21"/>
                <w:szCs w:val="21"/>
              </w:rPr>
            </w:pPr>
            <w:del w:id="7419" w:author="user" w:date="2019-09-25T15:35:00Z">
              <w:r>
                <w:rPr>
                  <w:rFonts w:hint="eastAsia" w:ascii="仿宋_GB2312" w:hAnsi="仿宋_GB2312" w:cs="仿宋_GB2312"/>
                  <w:color w:val="000000"/>
                  <w:sz w:val="21"/>
                  <w:szCs w:val="21"/>
                </w:rPr>
                <w:delText>4!an</w:delText>
              </w:r>
            </w:del>
          </w:p>
        </w:tc>
        <w:tc>
          <w:tcPr>
            <w:tcW w:w="4215" w:type="dxa"/>
            <w:vAlign w:val="center"/>
            <w:tcPrChange w:id="7420" w:author="user" w:date="2019-09-25T15:36:00Z">
              <w:tcPr>
                <w:tcW w:w="4215" w:type="dxa"/>
                <w:gridSpan w:val="2"/>
                <w:vAlign w:val="center"/>
              </w:tcPr>
            </w:tcPrChange>
          </w:tcPr>
          <w:p>
            <w:pPr>
              <w:spacing w:line="240" w:lineRule="auto"/>
              <w:jc w:val="both"/>
              <w:rPr>
                <w:del w:id="7421" w:author="user" w:date="2019-09-25T15:35:00Z"/>
                <w:rFonts w:ascii="仿宋_GB2312" w:hAnsi="仿宋_GB2312" w:cs="仿宋_GB2312"/>
                <w:color w:val="000000"/>
                <w:sz w:val="21"/>
                <w:szCs w:val="21"/>
                <w:lang w:eastAsia="zh-CN"/>
              </w:rPr>
            </w:pPr>
            <w:del w:id="7422" w:author="user" w:date="2019-09-25T15:35:00Z">
              <w:r>
                <w:rPr>
                  <w:rFonts w:hint="eastAsia" w:ascii="仿宋_GB2312" w:hAnsi="仿宋_GB2312" w:cs="仿宋_GB2312"/>
                  <w:color w:val="000000"/>
                  <w:sz w:val="21"/>
                  <w:szCs w:val="21"/>
                  <w:lang w:eastAsia="zh-CN"/>
                </w:rPr>
                <w:delText>1.指金融合约交易是否在合约期内利率水平可以变动。</w:delText>
              </w:r>
            </w:del>
            <w:del w:id="7423" w:author="user" w:date="2019-09-25T15:35:00Z">
              <w:r>
                <w:rPr>
                  <w:rFonts w:hint="eastAsia" w:ascii="仿宋_GB2312" w:hAnsi="仿宋_GB2312" w:cs="仿宋_GB2312"/>
                  <w:color w:val="000000"/>
                  <w:sz w:val="21"/>
                  <w:szCs w:val="21"/>
                  <w:lang w:eastAsia="zh-CN"/>
                </w:rPr>
                <w:br w:type="textWrapping"/>
              </w:r>
            </w:del>
            <w:del w:id="7424" w:author="user" w:date="2019-09-25T15:35:00Z">
              <w:r>
                <w:rPr>
                  <w:rFonts w:hint="eastAsia" w:ascii="仿宋_GB2312" w:hAnsi="仿宋_GB2312" w:cs="仿宋_GB2312"/>
                  <w:color w:val="000000"/>
                  <w:sz w:val="21"/>
                  <w:szCs w:val="21"/>
                  <w:lang w:eastAsia="zh-CN"/>
                </w:rPr>
                <w:delText>2.RF01 固定利率：指金融合约交易双方明确约定在该合约持续期间执行固定不变的利率。RF02 浮动利率：指依据金融合约交易双方约定或法律法规规定，在合约期间，可根据特定条件一次或多次变更利率。数据更新频率为月度。</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426"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425" w:author="user" w:date="2019-09-25T15:35:00Z"/>
          <w:trPrChange w:id="7426" w:author="user" w:date="2019-09-25T15:36:00Z">
            <w:trPr>
              <w:gridAfter w:val="1"/>
              <w:wAfter w:w="80" w:type="dxa"/>
              <w:trHeight w:val="360" w:hRule="atLeast"/>
            </w:trPr>
          </w:trPrChange>
        </w:trPr>
        <w:tc>
          <w:tcPr>
            <w:tcW w:w="648" w:type="dxa"/>
            <w:vAlign w:val="center"/>
            <w:tcPrChange w:id="7427" w:author="user" w:date="2019-09-25T15:36:00Z">
              <w:tcPr>
                <w:tcW w:w="648" w:type="dxa"/>
                <w:gridSpan w:val="2"/>
                <w:vAlign w:val="center"/>
              </w:tcPr>
            </w:tcPrChange>
          </w:tcPr>
          <w:p>
            <w:pPr>
              <w:widowControl w:val="0"/>
              <w:spacing w:line="240" w:lineRule="auto"/>
              <w:jc w:val="center"/>
              <w:rPr>
                <w:del w:id="7428" w:author="user" w:date="2019-09-25T15:35:00Z"/>
                <w:rFonts w:ascii="仿宋_GB2312" w:hAnsi="仿宋_GB2312" w:cs="仿宋_GB2312"/>
                <w:color w:val="000000"/>
                <w:sz w:val="21"/>
                <w:szCs w:val="21"/>
                <w:lang w:eastAsia="zh-CN"/>
              </w:rPr>
            </w:pPr>
            <w:del w:id="7429" w:author="user" w:date="2019-09-25T15:35:00Z">
              <w:r>
                <w:rPr>
                  <w:rFonts w:hint="eastAsia" w:ascii="仿宋_GB2312" w:hAnsi="仿宋_GB2312" w:cs="仿宋_GB2312"/>
                  <w:color w:val="000000"/>
                  <w:sz w:val="21"/>
                  <w:szCs w:val="21"/>
                  <w:lang w:eastAsia="zh-CN"/>
                </w:rPr>
                <w:delText>22</w:delText>
              </w:r>
            </w:del>
          </w:p>
        </w:tc>
        <w:tc>
          <w:tcPr>
            <w:tcW w:w="774" w:type="dxa"/>
            <w:vAlign w:val="center"/>
            <w:tcPrChange w:id="7430" w:author="user" w:date="2019-09-25T15:36:00Z">
              <w:tcPr>
                <w:tcW w:w="774" w:type="dxa"/>
                <w:gridSpan w:val="2"/>
                <w:vAlign w:val="center"/>
              </w:tcPr>
            </w:tcPrChange>
          </w:tcPr>
          <w:p>
            <w:pPr>
              <w:widowControl w:val="0"/>
              <w:spacing w:line="240" w:lineRule="auto"/>
              <w:jc w:val="center"/>
              <w:rPr>
                <w:del w:id="7431" w:author="user" w:date="2019-09-25T15:35:00Z"/>
                <w:rFonts w:ascii="仿宋_GB2312" w:hAnsi="仿宋_GB2312" w:cs="仿宋_GB2312"/>
                <w:color w:val="000000"/>
                <w:sz w:val="21"/>
                <w:szCs w:val="21"/>
              </w:rPr>
            </w:pPr>
            <w:del w:id="7432" w:author="user" w:date="2019-09-25T15:35:00Z">
              <w:r>
                <w:rPr>
                  <w:rFonts w:hint="eastAsia" w:ascii="仿宋_GB2312" w:hAnsi="仿宋_GB2312" w:cs="仿宋_GB2312"/>
                  <w:color w:val="000000"/>
                  <w:sz w:val="21"/>
                  <w:szCs w:val="21"/>
                </w:rPr>
                <w:delText>4020</w:delText>
              </w:r>
            </w:del>
          </w:p>
        </w:tc>
        <w:tc>
          <w:tcPr>
            <w:tcW w:w="1565" w:type="dxa"/>
            <w:vAlign w:val="center"/>
            <w:tcPrChange w:id="7433" w:author="user" w:date="2019-09-25T15:36:00Z">
              <w:tcPr>
                <w:tcW w:w="1565" w:type="dxa"/>
                <w:gridSpan w:val="2"/>
                <w:vAlign w:val="center"/>
              </w:tcPr>
            </w:tcPrChange>
          </w:tcPr>
          <w:p>
            <w:pPr>
              <w:spacing w:line="240" w:lineRule="auto"/>
              <w:jc w:val="center"/>
              <w:rPr>
                <w:del w:id="7434" w:author="user" w:date="2019-09-25T15:35:00Z"/>
                <w:rFonts w:ascii="仿宋_GB2312" w:hAnsi="仿宋_GB2312" w:cs="仿宋_GB2312"/>
                <w:color w:val="000000"/>
                <w:sz w:val="21"/>
                <w:szCs w:val="21"/>
              </w:rPr>
            </w:pPr>
            <w:del w:id="7435" w:author="user" w:date="2019-09-25T15:35:00Z">
              <w:r>
                <w:rPr>
                  <w:rFonts w:hint="eastAsia" w:ascii="仿宋_GB2312" w:hAnsi="仿宋_GB2312" w:cs="仿宋_GB2312"/>
                  <w:color w:val="000000"/>
                  <w:sz w:val="21"/>
                  <w:szCs w:val="21"/>
                </w:rPr>
                <w:delText>利率水平</w:delText>
              </w:r>
            </w:del>
          </w:p>
        </w:tc>
        <w:tc>
          <w:tcPr>
            <w:tcW w:w="1138" w:type="dxa"/>
            <w:vAlign w:val="center"/>
            <w:tcPrChange w:id="7436" w:author="user" w:date="2019-09-25T15:36:00Z">
              <w:tcPr>
                <w:tcW w:w="1138" w:type="dxa"/>
                <w:gridSpan w:val="2"/>
                <w:vAlign w:val="center"/>
              </w:tcPr>
            </w:tcPrChange>
          </w:tcPr>
          <w:p>
            <w:pPr>
              <w:spacing w:line="240" w:lineRule="auto"/>
              <w:jc w:val="center"/>
              <w:rPr>
                <w:del w:id="7437" w:author="user" w:date="2019-09-25T15:35:00Z"/>
                <w:rFonts w:ascii="仿宋_GB2312" w:hAnsi="仿宋_GB2312" w:cs="仿宋_GB2312"/>
                <w:color w:val="000000"/>
                <w:sz w:val="21"/>
                <w:szCs w:val="21"/>
              </w:rPr>
            </w:pPr>
            <w:del w:id="7438" w:author="user" w:date="2019-09-25T15:35:00Z">
              <w:r>
                <w:rPr>
                  <w:rFonts w:hint="eastAsia" w:ascii="仿宋_GB2312" w:hAnsi="仿宋_GB2312" w:cs="仿宋_GB2312"/>
                  <w:color w:val="000000"/>
                  <w:sz w:val="21"/>
                  <w:szCs w:val="21"/>
                </w:rPr>
                <w:delText>13(5)</w:delText>
              </w:r>
            </w:del>
          </w:p>
        </w:tc>
        <w:tc>
          <w:tcPr>
            <w:tcW w:w="4215" w:type="dxa"/>
            <w:vAlign w:val="center"/>
            <w:tcPrChange w:id="7439" w:author="user" w:date="2019-09-25T15:36:00Z">
              <w:tcPr>
                <w:tcW w:w="4215" w:type="dxa"/>
                <w:gridSpan w:val="2"/>
                <w:vAlign w:val="center"/>
              </w:tcPr>
            </w:tcPrChange>
          </w:tcPr>
          <w:p>
            <w:pPr>
              <w:spacing w:line="240" w:lineRule="auto"/>
              <w:jc w:val="both"/>
              <w:rPr>
                <w:del w:id="7440" w:author="user" w:date="2019-09-25T15:35:00Z"/>
                <w:rFonts w:ascii="仿宋_GB2312" w:hAnsi="仿宋_GB2312" w:cs="仿宋_GB2312"/>
                <w:color w:val="000000"/>
                <w:sz w:val="21"/>
                <w:szCs w:val="21"/>
              </w:rPr>
            </w:pPr>
            <w:del w:id="7441" w:author="user" w:date="2019-09-25T15:35:00Z">
              <w:r>
                <w:rPr>
                  <w:rFonts w:hint="eastAsia" w:ascii="仿宋_GB2312" w:hAnsi="仿宋_GB2312" w:cs="仿宋_GB2312"/>
                  <w:color w:val="000000"/>
                  <w:sz w:val="21"/>
                  <w:szCs w:val="21"/>
                  <w:lang w:eastAsia="zh-CN"/>
                </w:rPr>
                <w:delText>1.指金融合约中规定的实际执行的年利率水平。</w:delText>
              </w:r>
            </w:del>
            <w:del w:id="7442" w:author="user" w:date="2019-09-25T15:35:00Z">
              <w:r>
                <w:rPr>
                  <w:rFonts w:hint="eastAsia" w:ascii="仿宋_GB2312" w:hAnsi="仿宋_GB2312" w:cs="仿宋_GB2312"/>
                  <w:color w:val="000000"/>
                  <w:sz w:val="21"/>
                  <w:szCs w:val="21"/>
                  <w:lang w:eastAsia="zh-CN"/>
                </w:rPr>
                <w:br w:type="textWrapping"/>
              </w:r>
            </w:del>
            <w:del w:id="7443" w:author="user" w:date="2019-09-25T15:35:00Z">
              <w:r>
                <w:rPr>
                  <w:rFonts w:hint="eastAsia" w:ascii="仿宋_GB2312" w:hAnsi="仿宋_GB2312" w:cs="仿宋_GB2312"/>
                  <w:color w:val="000000"/>
                  <w:sz w:val="21"/>
                  <w:szCs w:val="21"/>
                  <w:lang w:eastAsia="zh-CN"/>
                </w:rPr>
                <w:delText>2.利率水平填写报告日的实际年化利率水平，例如年利率5.2%，则填报5.20000。</w:delText>
              </w:r>
            </w:del>
            <w:del w:id="7444" w:author="user" w:date="2019-09-25T15:35:00Z">
              <w:r>
                <w:rPr>
                  <w:rFonts w:hint="eastAsia" w:ascii="仿宋_GB2312" w:hAnsi="仿宋_GB2312" w:cs="仿宋_GB2312"/>
                  <w:color w:val="000000"/>
                  <w:sz w:val="21"/>
                  <w:szCs w:val="21"/>
                </w:rPr>
                <w:delText>数据更新频率为月度。</w:delText>
              </w:r>
            </w:del>
            <w:del w:id="7445" w:author="user" w:date="2019-09-25T15:35:00Z">
              <w:r>
                <w:rPr>
                  <w:rFonts w:hint="eastAsia" w:ascii="仿宋_GB2312" w:hAnsi="仿宋_GB2312" w:cs="仿宋_GB2312"/>
                  <w:color w:val="000000"/>
                  <w:sz w:val="21"/>
                  <w:szCs w:val="21"/>
                </w:rPr>
                <w:br w:type="textWrapping"/>
              </w:r>
            </w:del>
            <w:del w:id="7446" w:author="user" w:date="2019-09-25T15:35:00Z">
              <w:r>
                <w:rPr>
                  <w:rFonts w:hint="eastAsia" w:ascii="仿宋_GB2312" w:hAnsi="仿宋_GB2312" w:cs="仿宋_GB2312"/>
                  <w:color w:val="000000"/>
                  <w:sz w:val="21"/>
                  <w:szCs w:val="21"/>
                </w:rPr>
                <w:delText>3.值域：0.00000≤利率水平≤1000000.00000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448"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447" w:author="user" w:date="2019-09-25T15:35:00Z"/>
          <w:trPrChange w:id="7448" w:author="user" w:date="2019-09-25T15:36:00Z">
            <w:trPr>
              <w:gridAfter w:val="1"/>
              <w:wAfter w:w="80" w:type="dxa"/>
              <w:trHeight w:val="360" w:hRule="atLeast"/>
            </w:trPr>
          </w:trPrChange>
        </w:trPr>
        <w:tc>
          <w:tcPr>
            <w:tcW w:w="648" w:type="dxa"/>
            <w:vAlign w:val="center"/>
            <w:tcPrChange w:id="7449" w:author="user" w:date="2019-09-25T15:36:00Z">
              <w:tcPr>
                <w:tcW w:w="648" w:type="dxa"/>
                <w:gridSpan w:val="2"/>
                <w:vAlign w:val="center"/>
              </w:tcPr>
            </w:tcPrChange>
          </w:tcPr>
          <w:p>
            <w:pPr>
              <w:widowControl w:val="0"/>
              <w:spacing w:line="240" w:lineRule="auto"/>
              <w:jc w:val="center"/>
              <w:rPr>
                <w:del w:id="7450" w:author="user" w:date="2019-09-25T15:35:00Z"/>
                <w:rFonts w:ascii="仿宋_GB2312" w:hAnsi="仿宋_GB2312" w:cs="仿宋_GB2312"/>
                <w:color w:val="000000"/>
                <w:sz w:val="21"/>
                <w:szCs w:val="21"/>
                <w:lang w:eastAsia="zh-CN"/>
              </w:rPr>
            </w:pPr>
            <w:del w:id="7451" w:author="user" w:date="2019-09-25T15:35:00Z">
              <w:r>
                <w:rPr>
                  <w:rFonts w:hint="eastAsia" w:ascii="仿宋_GB2312" w:hAnsi="仿宋_GB2312" w:cs="仿宋_GB2312"/>
                  <w:color w:val="000000"/>
                  <w:sz w:val="21"/>
                  <w:szCs w:val="21"/>
                  <w:lang w:eastAsia="zh-CN"/>
                </w:rPr>
                <w:delText>23</w:delText>
              </w:r>
            </w:del>
          </w:p>
        </w:tc>
        <w:tc>
          <w:tcPr>
            <w:tcW w:w="774" w:type="dxa"/>
            <w:vAlign w:val="center"/>
            <w:tcPrChange w:id="7452" w:author="user" w:date="2019-09-25T15:36:00Z">
              <w:tcPr>
                <w:tcW w:w="774" w:type="dxa"/>
                <w:gridSpan w:val="2"/>
                <w:vAlign w:val="center"/>
              </w:tcPr>
            </w:tcPrChange>
          </w:tcPr>
          <w:p>
            <w:pPr>
              <w:widowControl w:val="0"/>
              <w:spacing w:line="240" w:lineRule="auto"/>
              <w:jc w:val="center"/>
              <w:rPr>
                <w:del w:id="7453" w:author="user" w:date="2019-09-25T15:35:00Z"/>
                <w:rFonts w:ascii="仿宋_GB2312" w:hAnsi="仿宋_GB2312" w:cs="仿宋_GB2312"/>
                <w:color w:val="000000"/>
                <w:sz w:val="21"/>
                <w:szCs w:val="21"/>
              </w:rPr>
            </w:pPr>
            <w:del w:id="7454" w:author="user" w:date="2019-09-25T15:35:00Z">
              <w:r>
                <w:rPr>
                  <w:rFonts w:hint="eastAsia" w:ascii="仿宋_GB2312" w:hAnsi="仿宋_GB2312" w:cs="仿宋_GB2312"/>
                  <w:color w:val="000000"/>
                  <w:sz w:val="21"/>
                  <w:szCs w:val="21"/>
                </w:rPr>
                <w:delText>5010</w:delText>
              </w:r>
            </w:del>
          </w:p>
        </w:tc>
        <w:tc>
          <w:tcPr>
            <w:tcW w:w="1565" w:type="dxa"/>
            <w:vAlign w:val="center"/>
            <w:tcPrChange w:id="7455" w:author="user" w:date="2019-09-25T15:36:00Z">
              <w:tcPr>
                <w:tcW w:w="1565" w:type="dxa"/>
                <w:gridSpan w:val="2"/>
                <w:vAlign w:val="center"/>
              </w:tcPr>
            </w:tcPrChange>
          </w:tcPr>
          <w:p>
            <w:pPr>
              <w:spacing w:line="240" w:lineRule="auto"/>
              <w:jc w:val="center"/>
              <w:rPr>
                <w:del w:id="7456" w:author="user" w:date="2019-09-25T15:35:00Z"/>
                <w:rFonts w:ascii="仿宋_GB2312" w:hAnsi="仿宋_GB2312" w:cs="仿宋_GB2312"/>
                <w:color w:val="000000"/>
                <w:sz w:val="21"/>
                <w:szCs w:val="21"/>
              </w:rPr>
            </w:pPr>
            <w:del w:id="7457" w:author="user" w:date="2019-09-25T15:35:00Z">
              <w:r>
                <w:rPr>
                  <w:rFonts w:hint="eastAsia" w:ascii="仿宋_GB2312" w:hAnsi="仿宋_GB2312" w:cs="仿宋_GB2312"/>
                  <w:color w:val="000000"/>
                  <w:sz w:val="21"/>
                  <w:szCs w:val="21"/>
                </w:rPr>
                <w:delText>贷款担保方式</w:delText>
              </w:r>
            </w:del>
          </w:p>
        </w:tc>
        <w:tc>
          <w:tcPr>
            <w:tcW w:w="1138" w:type="dxa"/>
            <w:vAlign w:val="center"/>
            <w:tcPrChange w:id="7458" w:author="user" w:date="2019-09-25T15:36:00Z">
              <w:tcPr>
                <w:tcW w:w="1138" w:type="dxa"/>
                <w:gridSpan w:val="2"/>
                <w:vAlign w:val="center"/>
              </w:tcPr>
            </w:tcPrChange>
          </w:tcPr>
          <w:p>
            <w:pPr>
              <w:spacing w:line="240" w:lineRule="auto"/>
              <w:jc w:val="center"/>
              <w:rPr>
                <w:del w:id="7459" w:author="user" w:date="2019-09-25T15:35:00Z"/>
                <w:rFonts w:ascii="仿宋_GB2312" w:hAnsi="仿宋_GB2312" w:cs="仿宋_GB2312"/>
                <w:color w:val="000000"/>
                <w:sz w:val="21"/>
                <w:szCs w:val="21"/>
              </w:rPr>
            </w:pPr>
            <w:del w:id="7460" w:author="user" w:date="2019-09-25T15:35:00Z">
              <w:r>
                <w:rPr>
                  <w:rFonts w:hint="eastAsia" w:ascii="仿宋_GB2312" w:hAnsi="仿宋_GB2312" w:cs="仿宋_GB2312"/>
                  <w:color w:val="000000"/>
                  <w:sz w:val="21"/>
                  <w:szCs w:val="21"/>
                </w:rPr>
                <w:delText>an1..3</w:delText>
              </w:r>
            </w:del>
          </w:p>
        </w:tc>
        <w:tc>
          <w:tcPr>
            <w:tcW w:w="4215" w:type="dxa"/>
            <w:vAlign w:val="center"/>
            <w:tcPrChange w:id="7461" w:author="user" w:date="2019-09-25T15:36:00Z">
              <w:tcPr>
                <w:tcW w:w="4215" w:type="dxa"/>
                <w:gridSpan w:val="2"/>
                <w:vAlign w:val="center"/>
              </w:tcPr>
            </w:tcPrChange>
          </w:tcPr>
          <w:p>
            <w:pPr>
              <w:spacing w:line="240" w:lineRule="auto"/>
              <w:jc w:val="both"/>
              <w:rPr>
                <w:del w:id="7462" w:author="user" w:date="2019-09-25T15:35:00Z"/>
                <w:rFonts w:ascii="仿宋_GB2312" w:hAnsi="仿宋_GB2312" w:cs="仿宋_GB2312"/>
                <w:color w:val="000000"/>
                <w:sz w:val="21"/>
                <w:szCs w:val="21"/>
                <w:lang w:eastAsia="zh-CN"/>
              </w:rPr>
            </w:pPr>
            <w:del w:id="7463" w:author="user" w:date="2019-09-25T15:35:00Z">
              <w:r>
                <w:rPr>
                  <w:rFonts w:hint="eastAsia" w:ascii="仿宋_GB2312" w:hAnsi="仿宋_GB2312" w:cs="仿宋_GB2312"/>
                  <w:color w:val="000000"/>
                  <w:sz w:val="21"/>
                  <w:szCs w:val="21"/>
                  <w:lang w:eastAsia="zh-CN"/>
                </w:rPr>
                <w:delText>1.指借款人根据要求提供的贷款保证的方式。</w:delText>
              </w:r>
            </w:del>
            <w:del w:id="7464" w:author="user" w:date="2019-09-25T15:35:00Z">
              <w:r>
                <w:rPr>
                  <w:rFonts w:hint="eastAsia" w:ascii="仿宋_GB2312" w:hAnsi="仿宋_GB2312" w:cs="仿宋_GB2312"/>
                  <w:color w:val="000000"/>
                  <w:sz w:val="21"/>
                  <w:szCs w:val="21"/>
                  <w:lang w:eastAsia="zh-CN"/>
                </w:rPr>
                <w:br w:type="textWrapping"/>
              </w:r>
            </w:del>
            <w:del w:id="7465" w:author="user" w:date="2019-09-25T15:35:00Z">
              <w:r>
                <w:rPr>
                  <w:rFonts w:hint="eastAsia" w:ascii="仿宋_GB2312" w:hAnsi="仿宋_GB2312" w:cs="仿宋_GB2312"/>
                  <w:color w:val="000000"/>
                  <w:sz w:val="21"/>
                  <w:szCs w:val="21"/>
                  <w:lang w:eastAsia="zh-CN"/>
                </w:rPr>
                <w:delText>2.包含质押贷款、抵押贷款、保证贷款、信用/免担保贷款、组合担保和其他等。数据更新的频率为月度。</w:delText>
              </w:r>
            </w:del>
            <w:del w:id="7466" w:author="user" w:date="2019-09-25T15:35:00Z">
              <w:r>
                <w:rPr>
                  <w:rFonts w:hint="eastAsia" w:ascii="仿宋_GB2312" w:hAnsi="仿宋_GB2312" w:cs="仿宋_GB2312"/>
                  <w:color w:val="000000"/>
                  <w:sz w:val="21"/>
                  <w:szCs w:val="21"/>
                  <w:lang w:eastAsia="zh-CN"/>
                </w:rPr>
                <w:br w:type="textWrapping"/>
              </w:r>
            </w:del>
            <w:del w:id="7467" w:author="user" w:date="2019-09-25T15:35:00Z">
              <w:r>
                <w:rPr>
                  <w:rFonts w:hint="eastAsia" w:ascii="仿宋_GB2312" w:hAnsi="仿宋_GB2312" w:cs="仿宋_GB2312"/>
                  <w:color w:val="000000"/>
                  <w:sz w:val="21"/>
                  <w:szCs w:val="21"/>
                  <w:lang w:eastAsia="zh-CN"/>
                </w:rPr>
                <w:delText>3.值域：</w:delText>
              </w:r>
            </w:del>
          </w:p>
          <w:p>
            <w:pPr>
              <w:spacing w:line="240" w:lineRule="auto"/>
              <w:jc w:val="both"/>
              <w:rPr>
                <w:del w:id="7468" w:author="user" w:date="2019-09-25T15:35:00Z"/>
                <w:rFonts w:ascii="仿宋_GB2312" w:hAnsi="仿宋_GB2312" w:cs="仿宋_GB2312"/>
                <w:color w:val="000000"/>
                <w:sz w:val="21"/>
                <w:szCs w:val="21"/>
                <w:lang w:eastAsia="zh-CN"/>
              </w:rPr>
            </w:pPr>
            <w:del w:id="7469" w:author="user" w:date="2019-09-25T15:35:00Z">
              <w:r>
                <w:rPr>
                  <w:rFonts w:hint="eastAsia" w:ascii="仿宋_GB2312" w:hAnsi="仿宋_GB2312" w:cs="仿宋_GB2312"/>
                  <w:color w:val="000000"/>
                  <w:sz w:val="21"/>
                  <w:szCs w:val="21"/>
                  <w:lang w:eastAsia="zh-CN"/>
                </w:rPr>
                <w:delText>A 质押贷款</w:delText>
              </w:r>
            </w:del>
            <w:del w:id="7470" w:author="user" w:date="2019-09-25T15:35:00Z">
              <w:r>
                <w:rPr>
                  <w:rFonts w:hint="eastAsia" w:ascii="仿宋_GB2312" w:hAnsi="仿宋_GB2312" w:cs="仿宋_GB2312"/>
                  <w:color w:val="000000"/>
                  <w:sz w:val="21"/>
                  <w:szCs w:val="21"/>
                  <w:lang w:eastAsia="zh-CN"/>
                </w:rPr>
                <w:br w:type="textWrapping"/>
              </w:r>
            </w:del>
            <w:del w:id="7471" w:author="user" w:date="2019-09-25T15:35:00Z">
              <w:r>
                <w:rPr>
                  <w:rFonts w:hint="eastAsia" w:ascii="仿宋_GB2312" w:hAnsi="仿宋_GB2312" w:cs="仿宋_GB2312"/>
                  <w:color w:val="000000"/>
                  <w:sz w:val="21"/>
                  <w:szCs w:val="21"/>
                  <w:lang w:eastAsia="zh-CN"/>
                </w:rPr>
                <w:delText>B 抵押贷款</w:delText>
              </w:r>
            </w:del>
            <w:del w:id="7472" w:author="user" w:date="2019-09-25T15:35:00Z">
              <w:r>
                <w:rPr>
                  <w:rFonts w:hint="eastAsia" w:ascii="仿宋_GB2312" w:hAnsi="仿宋_GB2312" w:cs="仿宋_GB2312"/>
                  <w:color w:val="000000"/>
                  <w:sz w:val="21"/>
                  <w:szCs w:val="21"/>
                  <w:lang w:eastAsia="zh-CN"/>
                </w:rPr>
                <w:br w:type="textWrapping"/>
              </w:r>
            </w:del>
            <w:del w:id="7473" w:author="user" w:date="2019-09-25T15:35:00Z">
              <w:r>
                <w:rPr>
                  <w:rFonts w:hint="eastAsia" w:ascii="仿宋_GB2312" w:hAnsi="仿宋_GB2312" w:cs="仿宋_GB2312"/>
                  <w:color w:val="000000"/>
                  <w:sz w:val="21"/>
                  <w:szCs w:val="21"/>
                  <w:lang w:eastAsia="zh-CN"/>
                </w:rPr>
                <w:delText>B01 房地产抵押贷款</w:delText>
              </w:r>
            </w:del>
            <w:del w:id="7474" w:author="user" w:date="2019-09-25T15:35:00Z">
              <w:r>
                <w:rPr>
                  <w:rFonts w:hint="eastAsia" w:ascii="仿宋_GB2312" w:hAnsi="仿宋_GB2312" w:cs="仿宋_GB2312"/>
                  <w:color w:val="000000"/>
                  <w:sz w:val="21"/>
                  <w:szCs w:val="21"/>
                  <w:lang w:eastAsia="zh-CN"/>
                </w:rPr>
                <w:br w:type="textWrapping"/>
              </w:r>
            </w:del>
            <w:del w:id="7475" w:author="user" w:date="2019-09-25T15:35:00Z">
              <w:r>
                <w:rPr>
                  <w:rFonts w:hint="eastAsia" w:ascii="仿宋_GB2312" w:hAnsi="仿宋_GB2312" w:cs="仿宋_GB2312"/>
                  <w:color w:val="000000"/>
                  <w:sz w:val="21"/>
                  <w:szCs w:val="21"/>
                  <w:lang w:eastAsia="zh-CN"/>
                </w:rPr>
                <w:delText>B99 其他抵押贷款</w:delText>
              </w:r>
            </w:del>
            <w:del w:id="7476" w:author="user" w:date="2019-09-25T15:35:00Z">
              <w:r>
                <w:rPr>
                  <w:rFonts w:hint="eastAsia" w:ascii="仿宋_GB2312" w:hAnsi="仿宋_GB2312" w:cs="仿宋_GB2312"/>
                  <w:color w:val="000000"/>
                  <w:sz w:val="21"/>
                  <w:szCs w:val="21"/>
                  <w:lang w:eastAsia="zh-CN"/>
                </w:rPr>
                <w:br w:type="textWrapping"/>
              </w:r>
            </w:del>
            <w:del w:id="7477" w:author="user" w:date="2019-09-25T15:35:00Z">
              <w:r>
                <w:rPr>
                  <w:rFonts w:hint="eastAsia" w:ascii="仿宋_GB2312" w:hAnsi="仿宋_GB2312" w:cs="仿宋_GB2312"/>
                  <w:color w:val="000000"/>
                  <w:sz w:val="21"/>
                  <w:szCs w:val="21"/>
                  <w:lang w:eastAsia="zh-CN"/>
                </w:rPr>
                <w:delText>C 保证贷款</w:delText>
              </w:r>
            </w:del>
            <w:del w:id="7478" w:author="user" w:date="2019-09-25T15:35:00Z">
              <w:r>
                <w:rPr>
                  <w:rFonts w:hint="eastAsia" w:ascii="仿宋_GB2312" w:hAnsi="仿宋_GB2312" w:cs="仿宋_GB2312"/>
                  <w:color w:val="000000"/>
                  <w:sz w:val="21"/>
                  <w:szCs w:val="21"/>
                  <w:lang w:eastAsia="zh-CN"/>
                </w:rPr>
                <w:br w:type="textWrapping"/>
              </w:r>
            </w:del>
            <w:del w:id="7479" w:author="user" w:date="2019-09-25T15:35:00Z">
              <w:r>
                <w:rPr>
                  <w:rFonts w:hint="eastAsia" w:ascii="仿宋_GB2312" w:hAnsi="仿宋_GB2312" w:cs="仿宋_GB2312"/>
                  <w:color w:val="000000"/>
                  <w:sz w:val="21"/>
                  <w:szCs w:val="21"/>
                  <w:lang w:eastAsia="zh-CN"/>
                </w:rPr>
                <w:delText>C01 联保贷款（2个及以上的联合保证人）</w:delText>
              </w:r>
            </w:del>
            <w:del w:id="7480" w:author="user" w:date="2019-09-25T15:35:00Z">
              <w:r>
                <w:rPr>
                  <w:rFonts w:hint="eastAsia" w:ascii="仿宋_GB2312" w:hAnsi="仿宋_GB2312" w:cs="仿宋_GB2312"/>
                  <w:color w:val="000000"/>
                  <w:sz w:val="21"/>
                  <w:szCs w:val="21"/>
                  <w:lang w:eastAsia="zh-CN"/>
                </w:rPr>
                <w:br w:type="textWrapping"/>
              </w:r>
            </w:del>
            <w:del w:id="7481" w:author="user" w:date="2019-09-25T15:35:00Z">
              <w:r>
                <w:rPr>
                  <w:rFonts w:hint="eastAsia" w:ascii="仿宋_GB2312" w:hAnsi="仿宋_GB2312" w:cs="仿宋_GB2312"/>
                  <w:color w:val="000000"/>
                  <w:sz w:val="21"/>
                  <w:szCs w:val="21"/>
                  <w:lang w:eastAsia="zh-CN"/>
                </w:rPr>
                <w:delText>C99 其他保证贷款</w:delText>
              </w:r>
            </w:del>
            <w:del w:id="7482" w:author="user" w:date="2019-09-25T15:35:00Z">
              <w:r>
                <w:rPr>
                  <w:rFonts w:hint="eastAsia" w:ascii="仿宋_GB2312" w:hAnsi="仿宋_GB2312" w:cs="仿宋_GB2312"/>
                  <w:color w:val="000000"/>
                  <w:sz w:val="21"/>
                  <w:szCs w:val="21"/>
                  <w:lang w:eastAsia="zh-CN"/>
                </w:rPr>
                <w:br w:type="textWrapping"/>
              </w:r>
            </w:del>
            <w:del w:id="7483" w:author="user" w:date="2019-09-25T15:35:00Z">
              <w:r>
                <w:rPr>
                  <w:rFonts w:hint="eastAsia" w:ascii="仿宋_GB2312" w:hAnsi="仿宋_GB2312" w:cs="仿宋_GB2312"/>
                  <w:color w:val="000000"/>
                  <w:sz w:val="21"/>
                  <w:szCs w:val="21"/>
                  <w:lang w:eastAsia="zh-CN"/>
                </w:rPr>
                <w:delText>D 信用/免担保贷款</w:delText>
              </w:r>
            </w:del>
            <w:del w:id="7484" w:author="user" w:date="2019-09-25T15:35:00Z">
              <w:r>
                <w:rPr>
                  <w:rFonts w:hint="eastAsia" w:ascii="仿宋_GB2312" w:hAnsi="仿宋_GB2312" w:cs="仿宋_GB2312"/>
                  <w:color w:val="000000"/>
                  <w:sz w:val="21"/>
                  <w:szCs w:val="21"/>
                  <w:lang w:eastAsia="zh-CN"/>
                </w:rPr>
                <w:br w:type="textWrapping"/>
              </w:r>
            </w:del>
            <w:del w:id="7485" w:author="user" w:date="2019-09-25T15:35:00Z">
              <w:r>
                <w:rPr>
                  <w:rFonts w:hint="eastAsia" w:ascii="仿宋_GB2312" w:hAnsi="仿宋_GB2312" w:cs="仿宋_GB2312"/>
                  <w:color w:val="000000"/>
                  <w:sz w:val="21"/>
                  <w:szCs w:val="21"/>
                  <w:lang w:eastAsia="zh-CN"/>
                </w:rPr>
                <w:delText>E 组合担保</w:delText>
              </w:r>
            </w:del>
            <w:del w:id="7486" w:author="user" w:date="2019-09-25T15:35:00Z">
              <w:r>
                <w:rPr>
                  <w:rFonts w:hint="eastAsia" w:ascii="仿宋_GB2312" w:hAnsi="仿宋_GB2312" w:cs="仿宋_GB2312"/>
                  <w:color w:val="000000"/>
                  <w:sz w:val="21"/>
                  <w:szCs w:val="21"/>
                  <w:lang w:eastAsia="zh-CN"/>
                </w:rPr>
                <w:br w:type="textWrapping"/>
              </w:r>
            </w:del>
            <w:del w:id="7487" w:author="user" w:date="2019-09-25T15:35:00Z">
              <w:r>
                <w:rPr>
                  <w:rFonts w:hint="eastAsia" w:ascii="仿宋_GB2312" w:hAnsi="仿宋_GB2312" w:cs="仿宋_GB2312"/>
                  <w:color w:val="000000"/>
                  <w:sz w:val="21"/>
                  <w:szCs w:val="21"/>
                  <w:lang w:eastAsia="zh-CN"/>
                </w:rPr>
                <w:delText>Z 其他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489"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488" w:author="user" w:date="2019-09-25T15:35:00Z"/>
          <w:trPrChange w:id="7489" w:author="user" w:date="2019-09-25T15:36:00Z">
            <w:trPr>
              <w:gridAfter w:val="1"/>
              <w:wAfter w:w="80" w:type="dxa"/>
              <w:trHeight w:val="360" w:hRule="atLeast"/>
            </w:trPr>
          </w:trPrChange>
        </w:trPr>
        <w:tc>
          <w:tcPr>
            <w:tcW w:w="648" w:type="dxa"/>
            <w:vAlign w:val="center"/>
            <w:tcPrChange w:id="7490" w:author="user" w:date="2019-09-25T15:36:00Z">
              <w:tcPr>
                <w:tcW w:w="648" w:type="dxa"/>
                <w:gridSpan w:val="2"/>
                <w:vAlign w:val="center"/>
              </w:tcPr>
            </w:tcPrChange>
          </w:tcPr>
          <w:p>
            <w:pPr>
              <w:widowControl w:val="0"/>
              <w:spacing w:line="240" w:lineRule="auto"/>
              <w:jc w:val="center"/>
              <w:rPr>
                <w:del w:id="7491" w:author="user" w:date="2019-09-25T15:35:00Z"/>
                <w:rFonts w:ascii="仿宋_GB2312" w:hAnsi="仿宋_GB2312" w:cs="仿宋_GB2312"/>
                <w:color w:val="000000"/>
                <w:sz w:val="21"/>
                <w:szCs w:val="21"/>
                <w:lang w:eastAsia="zh-CN"/>
              </w:rPr>
            </w:pPr>
            <w:del w:id="7492" w:author="user" w:date="2019-09-25T15:35:00Z">
              <w:r>
                <w:rPr>
                  <w:rFonts w:hint="eastAsia" w:ascii="仿宋_GB2312" w:hAnsi="仿宋_GB2312" w:cs="仿宋_GB2312"/>
                  <w:color w:val="000000"/>
                  <w:sz w:val="21"/>
                  <w:szCs w:val="21"/>
                  <w:lang w:eastAsia="zh-CN"/>
                </w:rPr>
                <w:delText>24</w:delText>
              </w:r>
            </w:del>
          </w:p>
        </w:tc>
        <w:tc>
          <w:tcPr>
            <w:tcW w:w="774" w:type="dxa"/>
            <w:vAlign w:val="center"/>
            <w:tcPrChange w:id="7493" w:author="user" w:date="2019-09-25T15:36:00Z">
              <w:tcPr>
                <w:tcW w:w="774" w:type="dxa"/>
                <w:gridSpan w:val="2"/>
                <w:vAlign w:val="center"/>
              </w:tcPr>
            </w:tcPrChange>
          </w:tcPr>
          <w:p>
            <w:pPr>
              <w:widowControl w:val="0"/>
              <w:spacing w:line="240" w:lineRule="auto"/>
              <w:jc w:val="center"/>
              <w:rPr>
                <w:del w:id="7494" w:author="user" w:date="2019-09-25T15:35:00Z"/>
                <w:rFonts w:ascii="仿宋_GB2312" w:hAnsi="仿宋_GB2312" w:cs="仿宋_GB2312"/>
                <w:color w:val="000000"/>
                <w:sz w:val="21"/>
                <w:szCs w:val="21"/>
              </w:rPr>
            </w:pPr>
            <w:del w:id="7495" w:author="user" w:date="2019-09-25T15:35:00Z">
              <w:r>
                <w:rPr>
                  <w:rFonts w:hint="eastAsia" w:ascii="仿宋_GB2312" w:hAnsi="仿宋_GB2312" w:cs="仿宋_GB2312"/>
                  <w:color w:val="000000"/>
                  <w:sz w:val="21"/>
                  <w:szCs w:val="21"/>
                </w:rPr>
                <w:delText>5020</w:delText>
              </w:r>
            </w:del>
          </w:p>
        </w:tc>
        <w:tc>
          <w:tcPr>
            <w:tcW w:w="1565" w:type="dxa"/>
            <w:vAlign w:val="center"/>
            <w:tcPrChange w:id="7496" w:author="user" w:date="2019-09-25T15:36:00Z">
              <w:tcPr>
                <w:tcW w:w="1565" w:type="dxa"/>
                <w:gridSpan w:val="2"/>
                <w:vAlign w:val="center"/>
              </w:tcPr>
            </w:tcPrChange>
          </w:tcPr>
          <w:p>
            <w:pPr>
              <w:spacing w:line="240" w:lineRule="auto"/>
              <w:jc w:val="center"/>
              <w:rPr>
                <w:del w:id="7497" w:author="user" w:date="2019-09-25T15:35:00Z"/>
                <w:rFonts w:ascii="仿宋_GB2312" w:hAnsi="仿宋_GB2312" w:cs="仿宋_GB2312"/>
                <w:color w:val="000000"/>
                <w:sz w:val="21"/>
                <w:szCs w:val="21"/>
              </w:rPr>
            </w:pPr>
            <w:del w:id="7498" w:author="user" w:date="2019-09-25T15:35:00Z">
              <w:r>
                <w:rPr>
                  <w:rFonts w:hint="eastAsia" w:ascii="仿宋_GB2312" w:hAnsi="仿宋_GB2312" w:cs="仿宋_GB2312"/>
                  <w:color w:val="000000"/>
                  <w:sz w:val="21"/>
                  <w:szCs w:val="21"/>
                </w:rPr>
                <w:delText>贷款质量</w:delText>
              </w:r>
            </w:del>
          </w:p>
        </w:tc>
        <w:tc>
          <w:tcPr>
            <w:tcW w:w="1138" w:type="dxa"/>
            <w:vAlign w:val="center"/>
            <w:tcPrChange w:id="7499" w:author="user" w:date="2019-09-25T15:36:00Z">
              <w:tcPr>
                <w:tcW w:w="1138" w:type="dxa"/>
                <w:gridSpan w:val="2"/>
                <w:vAlign w:val="center"/>
              </w:tcPr>
            </w:tcPrChange>
          </w:tcPr>
          <w:p>
            <w:pPr>
              <w:spacing w:line="240" w:lineRule="auto"/>
              <w:jc w:val="center"/>
              <w:rPr>
                <w:del w:id="7500" w:author="user" w:date="2019-09-25T15:35:00Z"/>
                <w:rFonts w:ascii="仿宋_GB2312" w:hAnsi="仿宋_GB2312" w:cs="仿宋_GB2312"/>
                <w:color w:val="000000"/>
                <w:sz w:val="21"/>
                <w:szCs w:val="21"/>
              </w:rPr>
            </w:pPr>
            <w:del w:id="7501" w:author="user" w:date="2019-09-25T15:35:00Z">
              <w:r>
                <w:rPr>
                  <w:rFonts w:hint="eastAsia" w:ascii="仿宋_GB2312" w:hAnsi="仿宋_GB2312" w:cs="仿宋_GB2312"/>
                  <w:color w:val="000000"/>
                  <w:sz w:val="21"/>
                  <w:szCs w:val="21"/>
                </w:rPr>
                <w:delText>4!an</w:delText>
              </w:r>
            </w:del>
          </w:p>
        </w:tc>
        <w:tc>
          <w:tcPr>
            <w:tcW w:w="4215" w:type="dxa"/>
            <w:vAlign w:val="center"/>
            <w:tcPrChange w:id="7502" w:author="user" w:date="2019-09-25T15:36:00Z">
              <w:tcPr>
                <w:tcW w:w="4215" w:type="dxa"/>
                <w:gridSpan w:val="2"/>
                <w:vAlign w:val="center"/>
              </w:tcPr>
            </w:tcPrChange>
          </w:tcPr>
          <w:p>
            <w:pPr>
              <w:spacing w:line="240" w:lineRule="auto"/>
              <w:jc w:val="both"/>
              <w:rPr>
                <w:del w:id="7503" w:author="user" w:date="2019-09-25T15:35:00Z"/>
                <w:rFonts w:ascii="仿宋_GB2312" w:hAnsi="仿宋_GB2312" w:cs="仿宋_GB2312"/>
                <w:color w:val="000000"/>
                <w:sz w:val="21"/>
                <w:szCs w:val="21"/>
                <w:lang w:eastAsia="zh-CN"/>
              </w:rPr>
            </w:pPr>
            <w:del w:id="7504" w:author="user" w:date="2019-09-25T15:35:00Z">
              <w:r>
                <w:rPr>
                  <w:rFonts w:hint="eastAsia" w:ascii="仿宋_GB2312" w:hAnsi="仿宋_GB2312" w:cs="仿宋_GB2312"/>
                  <w:color w:val="000000"/>
                  <w:sz w:val="21"/>
                  <w:szCs w:val="21"/>
                  <w:lang w:eastAsia="zh-CN"/>
                </w:rPr>
                <w:delText>1.指贷款质量的五级标准分类。</w:delText>
              </w:r>
            </w:del>
            <w:del w:id="7505" w:author="user" w:date="2019-09-25T15:35:00Z">
              <w:r>
                <w:rPr>
                  <w:rFonts w:hint="eastAsia" w:ascii="仿宋_GB2312" w:hAnsi="仿宋_GB2312" w:cs="仿宋_GB2312"/>
                  <w:color w:val="000000"/>
                  <w:sz w:val="21"/>
                  <w:szCs w:val="21"/>
                  <w:lang w:eastAsia="zh-CN"/>
                </w:rPr>
                <w:br w:type="textWrapping"/>
              </w:r>
            </w:del>
            <w:del w:id="7506" w:author="user" w:date="2019-09-25T15:35:00Z">
              <w:r>
                <w:rPr>
                  <w:rFonts w:hint="eastAsia" w:ascii="仿宋_GB2312" w:hAnsi="仿宋_GB2312" w:cs="仿宋_GB2312"/>
                  <w:color w:val="000000"/>
                  <w:sz w:val="21"/>
                  <w:szCs w:val="21"/>
                  <w:lang w:eastAsia="zh-CN"/>
                </w:rPr>
                <w:delText>2.包含正常、关注、次级、可疑、损失。数据更新的频率为月度。</w:delText>
              </w:r>
            </w:del>
            <w:del w:id="7507" w:author="user" w:date="2019-09-25T15:35:00Z">
              <w:r>
                <w:rPr>
                  <w:rFonts w:hint="eastAsia" w:ascii="仿宋_GB2312" w:hAnsi="仿宋_GB2312" w:cs="仿宋_GB2312"/>
                  <w:color w:val="000000"/>
                  <w:sz w:val="21"/>
                  <w:szCs w:val="21"/>
                  <w:lang w:eastAsia="zh-CN"/>
                </w:rPr>
                <w:br w:type="textWrapping"/>
              </w:r>
            </w:del>
            <w:del w:id="7508" w:author="user" w:date="2019-09-25T15:35:00Z">
              <w:r>
                <w:rPr>
                  <w:rFonts w:hint="eastAsia" w:ascii="仿宋_GB2312" w:hAnsi="仿宋_GB2312" w:cs="仿宋_GB2312"/>
                  <w:color w:val="000000"/>
                  <w:sz w:val="21"/>
                  <w:szCs w:val="21"/>
                  <w:lang w:eastAsia="zh-CN"/>
                </w:rPr>
                <w:delText>3.值域：</w:delText>
              </w:r>
            </w:del>
          </w:p>
          <w:p>
            <w:pPr>
              <w:spacing w:line="240" w:lineRule="auto"/>
              <w:jc w:val="both"/>
              <w:rPr>
                <w:del w:id="7509" w:author="user" w:date="2019-09-25T15:35:00Z"/>
                <w:rFonts w:ascii="仿宋_GB2312" w:hAnsi="仿宋_GB2312" w:cs="仿宋_GB2312"/>
                <w:color w:val="000000"/>
                <w:sz w:val="21"/>
                <w:szCs w:val="21"/>
                <w:lang w:eastAsia="zh-CN"/>
              </w:rPr>
            </w:pPr>
            <w:del w:id="7510" w:author="user" w:date="2019-09-25T15:35:00Z">
              <w:r>
                <w:rPr>
                  <w:rFonts w:hint="eastAsia" w:ascii="仿宋_GB2312" w:hAnsi="仿宋_GB2312" w:cs="仿宋_GB2312"/>
                  <w:color w:val="000000"/>
                  <w:sz w:val="21"/>
                  <w:szCs w:val="21"/>
                  <w:lang w:eastAsia="zh-CN"/>
                </w:rPr>
                <w:delText>FQ01 正常类贷款</w:delText>
              </w:r>
            </w:del>
            <w:del w:id="7511" w:author="user" w:date="2019-09-25T15:35:00Z">
              <w:r>
                <w:rPr>
                  <w:rFonts w:hint="eastAsia" w:ascii="仿宋_GB2312" w:hAnsi="仿宋_GB2312" w:cs="仿宋_GB2312"/>
                  <w:color w:val="000000"/>
                  <w:sz w:val="21"/>
                  <w:szCs w:val="21"/>
                  <w:lang w:eastAsia="zh-CN"/>
                </w:rPr>
                <w:br w:type="textWrapping"/>
              </w:r>
            </w:del>
            <w:del w:id="7512" w:author="user" w:date="2019-09-25T15:35:00Z">
              <w:r>
                <w:rPr>
                  <w:rFonts w:hint="eastAsia" w:ascii="仿宋_GB2312" w:hAnsi="仿宋_GB2312" w:cs="仿宋_GB2312"/>
                  <w:color w:val="000000"/>
                  <w:sz w:val="21"/>
                  <w:szCs w:val="21"/>
                  <w:lang w:eastAsia="zh-CN"/>
                </w:rPr>
                <w:delText>FQ02 关注类贷款</w:delText>
              </w:r>
            </w:del>
            <w:del w:id="7513" w:author="user" w:date="2019-09-25T15:35:00Z">
              <w:r>
                <w:rPr>
                  <w:rFonts w:hint="eastAsia" w:ascii="仿宋_GB2312" w:hAnsi="仿宋_GB2312" w:cs="仿宋_GB2312"/>
                  <w:color w:val="000000"/>
                  <w:sz w:val="21"/>
                  <w:szCs w:val="21"/>
                  <w:lang w:eastAsia="zh-CN"/>
                </w:rPr>
                <w:br w:type="textWrapping"/>
              </w:r>
            </w:del>
            <w:del w:id="7514" w:author="user" w:date="2019-09-25T15:35:00Z">
              <w:r>
                <w:rPr>
                  <w:rFonts w:hint="eastAsia" w:ascii="仿宋_GB2312" w:hAnsi="仿宋_GB2312" w:cs="仿宋_GB2312"/>
                  <w:color w:val="000000"/>
                  <w:sz w:val="21"/>
                  <w:szCs w:val="21"/>
                  <w:lang w:eastAsia="zh-CN"/>
                </w:rPr>
                <w:delText>FQ03 次级类贷款</w:delText>
              </w:r>
            </w:del>
            <w:del w:id="7515" w:author="user" w:date="2019-09-25T15:35:00Z">
              <w:r>
                <w:rPr>
                  <w:rFonts w:hint="eastAsia" w:ascii="仿宋_GB2312" w:hAnsi="仿宋_GB2312" w:cs="仿宋_GB2312"/>
                  <w:color w:val="000000"/>
                  <w:sz w:val="21"/>
                  <w:szCs w:val="21"/>
                  <w:lang w:eastAsia="zh-CN"/>
                </w:rPr>
                <w:br w:type="textWrapping"/>
              </w:r>
            </w:del>
            <w:del w:id="7516" w:author="user" w:date="2019-09-25T15:35:00Z">
              <w:r>
                <w:rPr>
                  <w:rFonts w:hint="eastAsia" w:ascii="仿宋_GB2312" w:hAnsi="仿宋_GB2312" w:cs="仿宋_GB2312"/>
                  <w:color w:val="000000"/>
                  <w:sz w:val="21"/>
                  <w:szCs w:val="21"/>
                  <w:lang w:eastAsia="zh-CN"/>
                </w:rPr>
                <w:delText>FQ04 可疑类贷款</w:delText>
              </w:r>
            </w:del>
            <w:del w:id="7517" w:author="user" w:date="2019-09-25T15:35:00Z">
              <w:r>
                <w:rPr>
                  <w:rFonts w:hint="eastAsia" w:ascii="仿宋_GB2312" w:hAnsi="仿宋_GB2312" w:cs="仿宋_GB2312"/>
                  <w:color w:val="000000"/>
                  <w:sz w:val="21"/>
                  <w:szCs w:val="21"/>
                  <w:lang w:eastAsia="zh-CN"/>
                </w:rPr>
                <w:br w:type="textWrapping"/>
              </w:r>
            </w:del>
            <w:del w:id="7518" w:author="user" w:date="2019-09-25T15:35:00Z">
              <w:r>
                <w:rPr>
                  <w:rFonts w:hint="eastAsia" w:ascii="仿宋_GB2312" w:hAnsi="仿宋_GB2312" w:cs="仿宋_GB2312"/>
                  <w:color w:val="000000"/>
                  <w:sz w:val="21"/>
                  <w:szCs w:val="21"/>
                  <w:lang w:eastAsia="zh-CN"/>
                </w:rPr>
                <w:delText>FQ05 损失类贷款</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520"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519" w:author="user" w:date="2019-09-25T15:35:00Z"/>
          <w:trPrChange w:id="7520" w:author="user" w:date="2019-09-25T15:36:00Z">
            <w:trPr>
              <w:gridAfter w:val="1"/>
              <w:wAfter w:w="80" w:type="dxa"/>
              <w:trHeight w:val="360" w:hRule="atLeast"/>
            </w:trPr>
          </w:trPrChange>
        </w:trPr>
        <w:tc>
          <w:tcPr>
            <w:tcW w:w="648" w:type="dxa"/>
            <w:vAlign w:val="center"/>
            <w:tcPrChange w:id="7521" w:author="user" w:date="2019-09-25T15:36:00Z">
              <w:tcPr>
                <w:tcW w:w="648" w:type="dxa"/>
                <w:gridSpan w:val="2"/>
                <w:vAlign w:val="center"/>
              </w:tcPr>
            </w:tcPrChange>
          </w:tcPr>
          <w:p>
            <w:pPr>
              <w:widowControl w:val="0"/>
              <w:spacing w:line="240" w:lineRule="auto"/>
              <w:jc w:val="center"/>
              <w:rPr>
                <w:del w:id="7522" w:author="user" w:date="2019-09-25T15:35:00Z"/>
                <w:rFonts w:ascii="仿宋_GB2312" w:hAnsi="仿宋_GB2312" w:cs="仿宋_GB2312"/>
                <w:color w:val="000000"/>
                <w:sz w:val="21"/>
                <w:szCs w:val="21"/>
                <w:lang w:eastAsia="zh-CN"/>
              </w:rPr>
            </w:pPr>
            <w:del w:id="7523" w:author="user" w:date="2019-09-25T15:35:00Z">
              <w:r>
                <w:rPr>
                  <w:rFonts w:hint="eastAsia" w:ascii="仿宋_GB2312" w:hAnsi="仿宋_GB2312" w:cs="仿宋_GB2312"/>
                  <w:color w:val="000000"/>
                  <w:sz w:val="21"/>
                  <w:szCs w:val="21"/>
                  <w:lang w:eastAsia="zh-CN"/>
                </w:rPr>
                <w:delText>25</w:delText>
              </w:r>
            </w:del>
          </w:p>
        </w:tc>
        <w:tc>
          <w:tcPr>
            <w:tcW w:w="774" w:type="dxa"/>
            <w:vAlign w:val="center"/>
            <w:tcPrChange w:id="7524" w:author="user" w:date="2019-09-25T15:36:00Z">
              <w:tcPr>
                <w:tcW w:w="774" w:type="dxa"/>
                <w:gridSpan w:val="2"/>
                <w:vAlign w:val="center"/>
              </w:tcPr>
            </w:tcPrChange>
          </w:tcPr>
          <w:p>
            <w:pPr>
              <w:widowControl w:val="0"/>
              <w:spacing w:line="240" w:lineRule="auto"/>
              <w:jc w:val="center"/>
              <w:rPr>
                <w:del w:id="7525" w:author="user" w:date="2019-09-25T15:35:00Z"/>
                <w:rFonts w:ascii="仿宋_GB2312" w:hAnsi="仿宋_GB2312" w:cs="仿宋_GB2312"/>
                <w:color w:val="000000"/>
                <w:sz w:val="21"/>
                <w:szCs w:val="21"/>
              </w:rPr>
            </w:pPr>
            <w:del w:id="7526" w:author="user" w:date="2019-09-25T15:35:00Z">
              <w:r>
                <w:rPr>
                  <w:rFonts w:hint="eastAsia" w:ascii="仿宋_GB2312" w:hAnsi="仿宋_GB2312" w:cs="仿宋_GB2312"/>
                  <w:color w:val="000000"/>
                  <w:sz w:val="21"/>
                  <w:szCs w:val="21"/>
                </w:rPr>
                <w:delText>5030</w:delText>
              </w:r>
            </w:del>
          </w:p>
        </w:tc>
        <w:tc>
          <w:tcPr>
            <w:tcW w:w="1565" w:type="dxa"/>
            <w:vAlign w:val="center"/>
            <w:tcPrChange w:id="7527" w:author="user" w:date="2019-09-25T15:36:00Z">
              <w:tcPr>
                <w:tcW w:w="1565" w:type="dxa"/>
                <w:gridSpan w:val="2"/>
                <w:vAlign w:val="center"/>
              </w:tcPr>
            </w:tcPrChange>
          </w:tcPr>
          <w:p>
            <w:pPr>
              <w:spacing w:line="240" w:lineRule="auto"/>
              <w:jc w:val="center"/>
              <w:rPr>
                <w:del w:id="7528" w:author="user" w:date="2019-09-25T15:35:00Z"/>
                <w:rFonts w:ascii="仿宋_GB2312" w:hAnsi="仿宋_GB2312" w:cs="仿宋_GB2312"/>
                <w:color w:val="000000"/>
                <w:sz w:val="21"/>
                <w:szCs w:val="21"/>
              </w:rPr>
            </w:pPr>
            <w:del w:id="7529" w:author="user" w:date="2019-09-25T15:35:00Z">
              <w:r>
                <w:rPr>
                  <w:rFonts w:hint="eastAsia" w:ascii="仿宋_GB2312" w:hAnsi="仿宋_GB2312" w:cs="仿宋_GB2312"/>
                  <w:color w:val="000000"/>
                  <w:sz w:val="21"/>
                  <w:szCs w:val="21"/>
                </w:rPr>
                <w:delText>贷款状态</w:delText>
              </w:r>
            </w:del>
          </w:p>
        </w:tc>
        <w:tc>
          <w:tcPr>
            <w:tcW w:w="1138" w:type="dxa"/>
            <w:vAlign w:val="center"/>
            <w:tcPrChange w:id="7530" w:author="user" w:date="2019-09-25T15:36:00Z">
              <w:tcPr>
                <w:tcW w:w="1138" w:type="dxa"/>
                <w:gridSpan w:val="2"/>
                <w:vAlign w:val="center"/>
              </w:tcPr>
            </w:tcPrChange>
          </w:tcPr>
          <w:p>
            <w:pPr>
              <w:spacing w:line="240" w:lineRule="auto"/>
              <w:jc w:val="center"/>
              <w:rPr>
                <w:del w:id="7531" w:author="user" w:date="2019-09-25T15:35:00Z"/>
                <w:rFonts w:ascii="仿宋_GB2312" w:hAnsi="仿宋_GB2312" w:cs="仿宋_GB2312"/>
                <w:color w:val="000000"/>
                <w:sz w:val="21"/>
                <w:szCs w:val="21"/>
              </w:rPr>
            </w:pPr>
            <w:del w:id="7532" w:author="user" w:date="2019-09-25T15:35:00Z">
              <w:r>
                <w:rPr>
                  <w:rFonts w:hint="eastAsia" w:ascii="仿宋_GB2312" w:hAnsi="仿宋_GB2312" w:cs="仿宋_GB2312"/>
                  <w:color w:val="000000"/>
                  <w:sz w:val="21"/>
                  <w:szCs w:val="21"/>
                </w:rPr>
                <w:delText>4!an</w:delText>
              </w:r>
            </w:del>
          </w:p>
        </w:tc>
        <w:tc>
          <w:tcPr>
            <w:tcW w:w="4215" w:type="dxa"/>
            <w:vAlign w:val="center"/>
            <w:tcPrChange w:id="7533" w:author="user" w:date="2019-09-25T15:36:00Z">
              <w:tcPr>
                <w:tcW w:w="4215" w:type="dxa"/>
                <w:gridSpan w:val="2"/>
                <w:vAlign w:val="center"/>
              </w:tcPr>
            </w:tcPrChange>
          </w:tcPr>
          <w:p>
            <w:pPr>
              <w:spacing w:line="240" w:lineRule="auto"/>
              <w:jc w:val="both"/>
              <w:rPr>
                <w:del w:id="7534" w:author="user" w:date="2019-09-25T15:35:00Z"/>
                <w:rFonts w:ascii="仿宋_GB2312" w:hAnsi="仿宋_GB2312" w:cs="仿宋_GB2312"/>
                <w:color w:val="000000"/>
                <w:sz w:val="21"/>
                <w:szCs w:val="21"/>
                <w:lang w:eastAsia="zh-CN"/>
              </w:rPr>
            </w:pPr>
            <w:del w:id="7535" w:author="user" w:date="2019-09-25T15:35:00Z">
              <w:r>
                <w:rPr>
                  <w:rFonts w:hint="eastAsia" w:ascii="仿宋_GB2312" w:hAnsi="仿宋_GB2312" w:cs="仿宋_GB2312"/>
                  <w:color w:val="000000"/>
                  <w:sz w:val="21"/>
                  <w:szCs w:val="21"/>
                  <w:lang w:eastAsia="zh-CN"/>
                </w:rPr>
                <w:delText>1.指根据中国人民银行相关规定，客户贷款实际的状态进行的划分。</w:delText>
              </w:r>
            </w:del>
            <w:del w:id="7536" w:author="user" w:date="2019-09-25T15:35:00Z">
              <w:r>
                <w:rPr>
                  <w:rFonts w:hint="eastAsia" w:ascii="仿宋_GB2312" w:hAnsi="仿宋_GB2312" w:cs="仿宋_GB2312"/>
                  <w:color w:val="000000"/>
                  <w:sz w:val="21"/>
                  <w:szCs w:val="21"/>
                  <w:lang w:eastAsia="zh-CN"/>
                </w:rPr>
                <w:br w:type="textWrapping"/>
              </w:r>
            </w:del>
            <w:del w:id="7537" w:author="user" w:date="2019-09-25T15:35:00Z">
              <w:r>
                <w:rPr>
                  <w:rFonts w:hint="eastAsia" w:ascii="仿宋_GB2312" w:hAnsi="仿宋_GB2312" w:cs="仿宋_GB2312"/>
                  <w:color w:val="000000"/>
                  <w:sz w:val="21"/>
                  <w:szCs w:val="21"/>
                  <w:lang w:eastAsia="zh-CN"/>
                </w:rPr>
                <w:delText>2.贷款余额状态包含正常、展期、逾期、缩期等状态；贷款发生额状态包含正常、核销、剥离、转让、重组、以物抵债等状态。数据更新的频率为月度。</w:delText>
              </w:r>
            </w:del>
            <w:del w:id="7538" w:author="user" w:date="2019-09-25T15:35:00Z">
              <w:r>
                <w:rPr>
                  <w:rFonts w:hint="eastAsia" w:ascii="仿宋_GB2312" w:hAnsi="仿宋_GB2312" w:cs="仿宋_GB2312"/>
                  <w:color w:val="000000"/>
                  <w:sz w:val="21"/>
                  <w:szCs w:val="21"/>
                  <w:lang w:eastAsia="zh-CN"/>
                </w:rPr>
                <w:br w:type="textWrapping"/>
              </w:r>
            </w:del>
            <w:del w:id="7539" w:author="user" w:date="2019-09-25T15:35:00Z">
              <w:r>
                <w:rPr>
                  <w:rFonts w:hint="eastAsia" w:ascii="仿宋_GB2312" w:hAnsi="仿宋_GB2312" w:cs="仿宋_GB2312"/>
                  <w:color w:val="000000"/>
                  <w:sz w:val="21"/>
                  <w:szCs w:val="21"/>
                  <w:lang w:eastAsia="zh-CN"/>
                </w:rPr>
                <w:delText>3.值域：</w:delText>
              </w:r>
            </w:del>
          </w:p>
          <w:p>
            <w:pPr>
              <w:spacing w:line="240" w:lineRule="auto"/>
              <w:jc w:val="both"/>
              <w:rPr>
                <w:del w:id="7540" w:author="user" w:date="2019-09-25T15:35:00Z"/>
                <w:rFonts w:ascii="仿宋_GB2312" w:hAnsi="仿宋_GB2312" w:cs="仿宋_GB2312"/>
                <w:color w:val="000000"/>
                <w:sz w:val="21"/>
                <w:szCs w:val="21"/>
                <w:lang w:eastAsia="zh-CN"/>
              </w:rPr>
            </w:pPr>
            <w:del w:id="7541" w:author="user" w:date="2019-09-25T15:35:00Z">
              <w:r>
                <w:rPr>
                  <w:rFonts w:hint="eastAsia" w:ascii="仿宋_GB2312" w:hAnsi="仿宋_GB2312" w:cs="仿宋_GB2312"/>
                  <w:color w:val="000000"/>
                  <w:sz w:val="21"/>
                  <w:szCs w:val="21"/>
                  <w:lang w:eastAsia="zh-CN"/>
                </w:rPr>
                <w:delText>FS01 正常</w:delText>
              </w:r>
            </w:del>
            <w:del w:id="7542" w:author="user" w:date="2019-09-25T15:35:00Z">
              <w:r>
                <w:rPr>
                  <w:rFonts w:hint="eastAsia" w:ascii="仿宋_GB2312" w:hAnsi="仿宋_GB2312" w:cs="仿宋_GB2312"/>
                  <w:color w:val="000000"/>
                  <w:sz w:val="21"/>
                  <w:szCs w:val="21"/>
                  <w:lang w:eastAsia="zh-CN"/>
                </w:rPr>
                <w:br w:type="textWrapping"/>
              </w:r>
            </w:del>
            <w:del w:id="7543" w:author="user" w:date="2019-09-25T15:35:00Z">
              <w:r>
                <w:rPr>
                  <w:rFonts w:hint="eastAsia" w:ascii="仿宋_GB2312" w:hAnsi="仿宋_GB2312" w:cs="仿宋_GB2312"/>
                  <w:color w:val="000000"/>
                  <w:sz w:val="21"/>
                  <w:szCs w:val="21"/>
                  <w:lang w:eastAsia="zh-CN"/>
                </w:rPr>
                <w:delText>FS02 展期</w:delText>
              </w:r>
            </w:del>
            <w:del w:id="7544" w:author="user" w:date="2019-09-25T15:35:00Z">
              <w:r>
                <w:rPr>
                  <w:rFonts w:hint="eastAsia" w:ascii="仿宋_GB2312" w:hAnsi="仿宋_GB2312" w:cs="仿宋_GB2312"/>
                  <w:color w:val="000000"/>
                  <w:sz w:val="21"/>
                  <w:szCs w:val="21"/>
                  <w:lang w:eastAsia="zh-CN"/>
                </w:rPr>
                <w:br w:type="textWrapping"/>
              </w:r>
            </w:del>
            <w:del w:id="7545" w:author="user" w:date="2019-09-25T15:35:00Z">
              <w:r>
                <w:rPr>
                  <w:rFonts w:hint="eastAsia" w:ascii="仿宋_GB2312" w:hAnsi="仿宋_GB2312" w:cs="仿宋_GB2312"/>
                  <w:color w:val="000000"/>
                  <w:sz w:val="21"/>
                  <w:szCs w:val="21"/>
                  <w:lang w:eastAsia="zh-CN"/>
                </w:rPr>
                <w:delText>FS03 逾期</w:delText>
              </w:r>
            </w:del>
            <w:del w:id="7546" w:author="user" w:date="2019-09-25T15:35:00Z">
              <w:r>
                <w:rPr>
                  <w:rFonts w:hint="eastAsia" w:ascii="仿宋_GB2312" w:hAnsi="仿宋_GB2312" w:cs="仿宋_GB2312"/>
                  <w:color w:val="000000"/>
                  <w:sz w:val="21"/>
                  <w:szCs w:val="21"/>
                  <w:lang w:eastAsia="zh-CN"/>
                </w:rPr>
                <w:br w:type="textWrapping"/>
              </w:r>
            </w:del>
            <w:del w:id="7547" w:author="user" w:date="2019-09-25T15:35:00Z">
              <w:r>
                <w:rPr>
                  <w:rFonts w:ascii="仿宋_GB2312" w:hAnsi="仿宋_GB2312" w:cs="仿宋_GB2312"/>
                  <w:color w:val="000000"/>
                  <w:sz w:val="21"/>
                  <w:szCs w:val="21"/>
                  <w:lang w:eastAsia="zh-CN"/>
                </w:rPr>
                <w:delText xml:space="preserve">FS04 </w:delText>
              </w:r>
            </w:del>
            <w:del w:id="7548" w:author="user" w:date="2019-09-25T15:35:00Z">
              <w:r>
                <w:rPr>
                  <w:rFonts w:hint="eastAsia" w:ascii="仿宋_GB2312" w:hAnsi="仿宋_GB2312" w:cs="仿宋_GB2312"/>
                  <w:color w:val="000000"/>
                  <w:sz w:val="21"/>
                  <w:szCs w:val="21"/>
                  <w:lang w:eastAsia="zh-CN"/>
                </w:rPr>
                <w:delText>核销</w:delText>
              </w:r>
            </w:del>
            <w:del w:id="7549" w:author="user" w:date="2019-09-25T15:35:00Z">
              <w:r>
                <w:rPr>
                  <w:rFonts w:ascii="仿宋_GB2312" w:hAnsi="仿宋_GB2312" w:cs="仿宋_GB2312"/>
                  <w:color w:val="000000"/>
                  <w:sz w:val="21"/>
                  <w:szCs w:val="21"/>
                  <w:lang w:eastAsia="zh-CN"/>
                </w:rPr>
                <w:br w:type="textWrapping"/>
              </w:r>
            </w:del>
            <w:del w:id="7550" w:author="user" w:date="2019-09-25T15:35:00Z">
              <w:r>
                <w:rPr>
                  <w:rFonts w:ascii="仿宋_GB2312" w:hAnsi="仿宋_GB2312" w:cs="仿宋_GB2312"/>
                  <w:color w:val="000000"/>
                  <w:sz w:val="21"/>
                  <w:szCs w:val="21"/>
                  <w:lang w:eastAsia="zh-CN"/>
                </w:rPr>
                <w:delText xml:space="preserve">FS05 </w:delText>
              </w:r>
            </w:del>
            <w:del w:id="7551" w:author="user" w:date="2019-09-25T15:35:00Z">
              <w:r>
                <w:rPr>
                  <w:rFonts w:hint="eastAsia" w:ascii="仿宋_GB2312" w:hAnsi="仿宋_GB2312" w:cs="仿宋_GB2312"/>
                  <w:color w:val="000000"/>
                  <w:sz w:val="21"/>
                  <w:szCs w:val="21"/>
                  <w:lang w:eastAsia="zh-CN"/>
                </w:rPr>
                <w:delText>剥离</w:delText>
              </w:r>
            </w:del>
            <w:del w:id="7552" w:author="user" w:date="2019-09-25T15:35:00Z">
              <w:r>
                <w:rPr>
                  <w:rFonts w:ascii="仿宋_GB2312" w:hAnsi="仿宋_GB2312" w:cs="仿宋_GB2312"/>
                  <w:color w:val="000000"/>
                  <w:sz w:val="21"/>
                  <w:szCs w:val="21"/>
                  <w:lang w:eastAsia="zh-CN"/>
                </w:rPr>
                <w:br w:type="textWrapping"/>
              </w:r>
            </w:del>
            <w:del w:id="7553" w:author="user" w:date="2019-09-25T15:35:00Z">
              <w:r>
                <w:rPr>
                  <w:rFonts w:ascii="仿宋_GB2312" w:hAnsi="仿宋_GB2312" w:cs="仿宋_GB2312"/>
                  <w:color w:val="000000"/>
                  <w:sz w:val="21"/>
                  <w:szCs w:val="21"/>
                  <w:lang w:eastAsia="zh-CN"/>
                </w:rPr>
                <w:delText xml:space="preserve">FS06 </w:delText>
              </w:r>
            </w:del>
            <w:del w:id="7554" w:author="user" w:date="2019-09-25T15:35:00Z">
              <w:r>
                <w:rPr>
                  <w:rFonts w:hint="eastAsia" w:ascii="仿宋_GB2312" w:hAnsi="仿宋_GB2312" w:cs="仿宋_GB2312"/>
                  <w:color w:val="000000"/>
                  <w:sz w:val="21"/>
                  <w:szCs w:val="21"/>
                  <w:lang w:eastAsia="zh-CN"/>
                </w:rPr>
                <w:delText>转让</w:delText>
              </w:r>
            </w:del>
            <w:del w:id="7555" w:author="user" w:date="2019-09-25T15:35:00Z">
              <w:r>
                <w:rPr>
                  <w:rFonts w:ascii="仿宋_GB2312" w:hAnsi="仿宋_GB2312" w:cs="仿宋_GB2312"/>
                  <w:color w:val="000000"/>
                  <w:sz w:val="21"/>
                  <w:szCs w:val="21"/>
                  <w:lang w:eastAsia="zh-CN"/>
                </w:rPr>
                <w:br w:type="textWrapping"/>
              </w:r>
            </w:del>
            <w:del w:id="7556" w:author="user" w:date="2019-09-25T15:35:00Z">
              <w:r>
                <w:rPr>
                  <w:rFonts w:ascii="仿宋_GB2312" w:hAnsi="仿宋_GB2312" w:cs="仿宋_GB2312"/>
                  <w:color w:val="000000"/>
                  <w:sz w:val="21"/>
                  <w:szCs w:val="21"/>
                  <w:lang w:eastAsia="zh-CN"/>
                </w:rPr>
                <w:delText xml:space="preserve">FS07 </w:delText>
              </w:r>
            </w:del>
            <w:del w:id="7557" w:author="user" w:date="2019-09-25T15:35:00Z">
              <w:r>
                <w:rPr>
                  <w:rFonts w:hint="eastAsia" w:ascii="仿宋_GB2312" w:hAnsi="仿宋_GB2312" w:cs="仿宋_GB2312"/>
                  <w:color w:val="000000"/>
                  <w:sz w:val="21"/>
                  <w:szCs w:val="21"/>
                  <w:lang w:eastAsia="zh-CN"/>
                </w:rPr>
                <w:delText>重组</w:delText>
              </w:r>
            </w:del>
            <w:del w:id="7558" w:author="user" w:date="2019-09-25T15:35:00Z">
              <w:r>
                <w:rPr>
                  <w:rFonts w:ascii="仿宋_GB2312" w:hAnsi="仿宋_GB2312" w:cs="仿宋_GB2312"/>
                  <w:color w:val="000000"/>
                  <w:sz w:val="21"/>
                  <w:szCs w:val="21"/>
                  <w:lang w:eastAsia="zh-CN"/>
                </w:rPr>
                <w:br w:type="textWrapping"/>
              </w:r>
            </w:del>
            <w:del w:id="7559" w:author="user" w:date="2019-09-25T15:35:00Z">
              <w:r>
                <w:rPr>
                  <w:rFonts w:ascii="仿宋_GB2312" w:hAnsi="仿宋_GB2312" w:cs="仿宋_GB2312"/>
                  <w:color w:val="000000"/>
                  <w:sz w:val="21"/>
                  <w:szCs w:val="21"/>
                  <w:lang w:eastAsia="zh-CN"/>
                </w:rPr>
                <w:delText xml:space="preserve">FS08 </w:delText>
              </w:r>
            </w:del>
            <w:del w:id="7560" w:author="user" w:date="2019-09-25T15:35:00Z">
              <w:r>
                <w:rPr>
                  <w:rFonts w:hint="eastAsia" w:ascii="仿宋_GB2312" w:hAnsi="仿宋_GB2312" w:cs="仿宋_GB2312"/>
                  <w:color w:val="000000"/>
                  <w:sz w:val="21"/>
                  <w:szCs w:val="21"/>
                  <w:lang w:eastAsia="zh-CN"/>
                </w:rPr>
                <w:delText>以物抵债</w:delText>
              </w:r>
            </w:del>
            <w:del w:id="7561" w:author="user" w:date="2019-09-25T15:35:00Z">
              <w:r>
                <w:rPr>
                  <w:rFonts w:hint="eastAsia" w:ascii="仿宋_GB2312" w:hAnsi="仿宋_GB2312" w:cs="仿宋_GB2312"/>
                  <w:color w:val="000000"/>
                  <w:sz w:val="21"/>
                  <w:szCs w:val="21"/>
                  <w:lang w:eastAsia="zh-CN"/>
                </w:rPr>
                <w:br w:type="textWrapping"/>
              </w:r>
            </w:del>
            <w:del w:id="7562" w:author="user" w:date="2019-09-25T15:35:00Z">
              <w:r>
                <w:rPr>
                  <w:rFonts w:hint="eastAsia" w:ascii="仿宋_GB2312" w:hAnsi="仿宋_GB2312" w:cs="仿宋_GB2312"/>
                  <w:color w:val="000000"/>
                  <w:sz w:val="21"/>
                  <w:szCs w:val="21"/>
                  <w:lang w:eastAsia="zh-CN"/>
                </w:rPr>
                <w:delText>FS09 缩期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564"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563" w:author="user" w:date="2019-11-12T17:17:00Z"/>
          <w:trPrChange w:id="7564" w:author="user" w:date="2019-09-25T15:36:00Z">
            <w:trPr>
              <w:gridAfter w:val="1"/>
              <w:wAfter w:w="80" w:type="dxa"/>
              <w:trHeight w:val="360" w:hRule="atLeast"/>
            </w:trPr>
          </w:trPrChange>
        </w:trPr>
        <w:tc>
          <w:tcPr>
            <w:tcW w:w="648" w:type="dxa"/>
            <w:vAlign w:val="center"/>
            <w:tcPrChange w:id="7565" w:author="user" w:date="2019-09-25T15:36:00Z">
              <w:tcPr>
                <w:tcW w:w="648" w:type="dxa"/>
                <w:gridSpan w:val="2"/>
                <w:vAlign w:val="center"/>
              </w:tcPr>
            </w:tcPrChange>
          </w:tcPr>
          <w:p>
            <w:pPr>
              <w:widowControl w:val="0"/>
              <w:spacing w:line="240" w:lineRule="auto"/>
              <w:jc w:val="center"/>
              <w:rPr>
                <w:del w:id="7566" w:author="user" w:date="2019-11-12T17:17:00Z"/>
                <w:rFonts w:ascii="仿宋_GB2312" w:hAnsi="仿宋_GB2312" w:cs="仿宋_GB2312"/>
                <w:color w:val="000000"/>
                <w:sz w:val="21"/>
                <w:szCs w:val="21"/>
                <w:lang w:eastAsia="zh-CN"/>
              </w:rPr>
            </w:pPr>
            <w:del w:id="7567" w:author="user" w:date="2019-09-25T15:37:00Z">
              <w:r>
                <w:rPr>
                  <w:rFonts w:hint="eastAsia" w:ascii="仿宋_GB2312" w:hAnsi="仿宋_GB2312" w:cs="仿宋_GB2312"/>
                  <w:color w:val="000000"/>
                  <w:sz w:val="21"/>
                  <w:szCs w:val="21"/>
                  <w:lang w:eastAsia="zh-CN"/>
                </w:rPr>
                <w:delText>26</w:delText>
              </w:r>
            </w:del>
          </w:p>
        </w:tc>
        <w:tc>
          <w:tcPr>
            <w:tcW w:w="774" w:type="dxa"/>
            <w:vAlign w:val="center"/>
            <w:tcPrChange w:id="7568" w:author="user" w:date="2019-09-25T15:36:00Z">
              <w:tcPr>
                <w:tcW w:w="774" w:type="dxa"/>
                <w:gridSpan w:val="2"/>
                <w:vAlign w:val="center"/>
              </w:tcPr>
            </w:tcPrChange>
          </w:tcPr>
          <w:p>
            <w:pPr>
              <w:widowControl w:val="0"/>
              <w:spacing w:line="240" w:lineRule="auto"/>
              <w:jc w:val="center"/>
              <w:rPr>
                <w:del w:id="7569" w:author="user" w:date="2019-11-12T17:17:00Z"/>
                <w:rFonts w:ascii="仿宋_GB2312" w:hAnsi="仿宋_GB2312" w:cs="仿宋_GB2312"/>
                <w:color w:val="000000"/>
                <w:sz w:val="21"/>
                <w:szCs w:val="21"/>
              </w:rPr>
            </w:pPr>
            <w:del w:id="7570" w:author="user" w:date="2019-11-12T17:17:00Z">
              <w:r>
                <w:rPr>
                  <w:rFonts w:hint="eastAsia" w:ascii="仿宋_GB2312" w:hAnsi="仿宋_GB2312" w:cs="仿宋_GB2312"/>
                  <w:color w:val="000000"/>
                  <w:sz w:val="21"/>
                  <w:szCs w:val="21"/>
                </w:rPr>
                <w:delText>--</w:delText>
              </w:r>
            </w:del>
          </w:p>
        </w:tc>
        <w:tc>
          <w:tcPr>
            <w:tcW w:w="1565" w:type="dxa"/>
            <w:vAlign w:val="center"/>
            <w:tcPrChange w:id="7571" w:author="user" w:date="2019-09-25T15:36:00Z">
              <w:tcPr>
                <w:tcW w:w="1565" w:type="dxa"/>
                <w:gridSpan w:val="2"/>
                <w:vAlign w:val="center"/>
              </w:tcPr>
            </w:tcPrChange>
          </w:tcPr>
          <w:p>
            <w:pPr>
              <w:spacing w:line="240" w:lineRule="auto"/>
              <w:jc w:val="center"/>
              <w:rPr>
                <w:del w:id="7572" w:author="user" w:date="2019-11-12T17:17:00Z"/>
                <w:rFonts w:ascii="仿宋_GB2312" w:hAnsi="仿宋_GB2312" w:cs="仿宋_GB2312"/>
                <w:color w:val="000000"/>
                <w:sz w:val="21"/>
                <w:szCs w:val="21"/>
              </w:rPr>
            </w:pPr>
            <w:del w:id="7573" w:author="user" w:date="2019-11-12T17:17:00Z">
              <w:r>
                <w:rPr>
                  <w:rFonts w:hint="eastAsia" w:ascii="仿宋_GB2312" w:hAnsi="仿宋_GB2312" w:cs="仿宋_GB2312"/>
                  <w:color w:val="000000"/>
                  <w:sz w:val="21"/>
                  <w:szCs w:val="21"/>
                </w:rPr>
                <w:delText>授信金额</w:delText>
              </w:r>
            </w:del>
          </w:p>
        </w:tc>
        <w:tc>
          <w:tcPr>
            <w:tcW w:w="1138" w:type="dxa"/>
            <w:vAlign w:val="center"/>
            <w:tcPrChange w:id="7574" w:author="user" w:date="2019-09-25T15:36:00Z">
              <w:tcPr>
                <w:tcW w:w="1138" w:type="dxa"/>
                <w:gridSpan w:val="2"/>
                <w:vAlign w:val="center"/>
              </w:tcPr>
            </w:tcPrChange>
          </w:tcPr>
          <w:p>
            <w:pPr>
              <w:spacing w:line="240" w:lineRule="auto"/>
              <w:jc w:val="center"/>
              <w:rPr>
                <w:del w:id="7575" w:author="user" w:date="2019-11-12T17:17:00Z"/>
                <w:rFonts w:ascii="仿宋_GB2312" w:hAnsi="仿宋_GB2312" w:cs="仿宋_GB2312"/>
                <w:color w:val="000000"/>
                <w:sz w:val="21"/>
                <w:szCs w:val="21"/>
              </w:rPr>
            </w:pPr>
            <w:del w:id="7576" w:author="user" w:date="2019-11-12T17:17:00Z">
              <w:r>
                <w:rPr>
                  <w:rFonts w:hint="eastAsia" w:ascii="仿宋_GB2312" w:hAnsi="仿宋_GB2312" w:cs="仿宋_GB2312"/>
                  <w:color w:val="000000"/>
                  <w:sz w:val="21"/>
                  <w:szCs w:val="21"/>
                </w:rPr>
                <w:delText>20(2)</w:delText>
              </w:r>
            </w:del>
          </w:p>
        </w:tc>
        <w:tc>
          <w:tcPr>
            <w:tcW w:w="4215" w:type="dxa"/>
            <w:vAlign w:val="center"/>
            <w:tcPrChange w:id="7577" w:author="user" w:date="2019-09-25T15:36:00Z">
              <w:tcPr>
                <w:tcW w:w="4215" w:type="dxa"/>
                <w:gridSpan w:val="2"/>
                <w:vAlign w:val="center"/>
              </w:tcPr>
            </w:tcPrChange>
          </w:tcPr>
          <w:p>
            <w:pPr>
              <w:spacing w:line="240" w:lineRule="auto"/>
              <w:jc w:val="both"/>
              <w:rPr>
                <w:del w:id="7578" w:author="user" w:date="2019-11-12T17:17:00Z"/>
                <w:rFonts w:ascii="仿宋_GB2312" w:hAnsi="仿宋_GB2312" w:cs="仿宋_GB2312"/>
                <w:color w:val="000000"/>
                <w:sz w:val="21"/>
                <w:szCs w:val="21"/>
              </w:rPr>
            </w:pPr>
            <w:del w:id="7579" w:author="user" w:date="2019-11-12T17:17:00Z">
              <w:r>
                <w:rPr>
                  <w:rFonts w:hint="eastAsia" w:ascii="仿宋_GB2312" w:hAnsi="仿宋_GB2312" w:cs="仿宋_GB2312"/>
                  <w:color w:val="000000"/>
                  <w:sz w:val="21"/>
                  <w:szCs w:val="21"/>
                  <w:lang w:eastAsia="zh-CN"/>
                </w:rPr>
                <w:delText>1.指用于记录报告日金融机构向借款人授信对应类型的总金额。</w:delText>
              </w:r>
            </w:del>
            <w:del w:id="7580" w:author="user" w:date="2019-11-12T17:17:00Z">
              <w:r>
                <w:rPr>
                  <w:rFonts w:hint="eastAsia" w:ascii="仿宋_GB2312" w:hAnsi="仿宋_GB2312" w:cs="仿宋_GB2312"/>
                  <w:color w:val="000000"/>
                  <w:sz w:val="21"/>
                  <w:szCs w:val="21"/>
                  <w:lang w:eastAsia="zh-CN"/>
                </w:rPr>
                <w:br w:type="textWrapping"/>
              </w:r>
            </w:del>
            <w:del w:id="7581" w:author="user" w:date="2019-11-12T17:17:00Z">
              <w:r>
                <w:rPr>
                  <w:rFonts w:hint="eastAsia" w:ascii="仿宋_GB2312" w:hAnsi="仿宋_GB2312" w:cs="仿宋_GB2312"/>
                  <w:color w:val="000000"/>
                  <w:sz w:val="21"/>
                  <w:szCs w:val="21"/>
                  <w:lang w:eastAsia="zh-CN"/>
                </w:rPr>
                <w:delText>2.本币填报单位为人民币，外币为外币折人民币，折算汇率为报告期末时点汇率。</w:delText>
              </w:r>
            </w:del>
            <w:del w:id="7582" w:author="user" w:date="2019-11-12T17:17:00Z">
              <w:r>
                <w:rPr>
                  <w:rFonts w:hint="eastAsia" w:ascii="仿宋_GB2312" w:hAnsi="仿宋_GB2312" w:cs="仿宋_GB2312"/>
                  <w:color w:val="000000"/>
                  <w:sz w:val="21"/>
                  <w:szCs w:val="21"/>
                </w:rPr>
                <w:delText>数据更新频率为月度。</w:delText>
              </w:r>
            </w:del>
            <w:del w:id="7583" w:author="user" w:date="2019-11-12T17:17:00Z">
              <w:r>
                <w:rPr>
                  <w:rFonts w:hint="eastAsia" w:ascii="仿宋_GB2312" w:hAnsi="仿宋_GB2312" w:cs="仿宋_GB2312"/>
                  <w:color w:val="000000"/>
                  <w:sz w:val="21"/>
                  <w:szCs w:val="21"/>
                </w:rPr>
                <w:br w:type="textWrapping"/>
              </w:r>
            </w:del>
            <w:del w:id="7584" w:author="user" w:date="2019-11-12T17:17:00Z">
              <w:r>
                <w:rPr>
                  <w:rFonts w:hint="eastAsia" w:ascii="仿宋_GB2312" w:hAnsi="仿宋_GB2312" w:cs="仿宋_GB2312"/>
                  <w:color w:val="000000"/>
                  <w:sz w:val="21"/>
                  <w:szCs w:val="21"/>
                </w:rPr>
                <w:delText>3.值域：授信金额＞0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585"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1935" w:hRule="atLeast"/>
          <w:trPrChange w:id="7585" w:author="user" w:date="2019-09-25T15:36:00Z">
            <w:trPr>
              <w:gridAfter w:val="1"/>
              <w:wAfter w:w="80" w:type="dxa"/>
              <w:trHeight w:val="1935" w:hRule="atLeast"/>
            </w:trPr>
          </w:trPrChange>
        </w:trPr>
        <w:tc>
          <w:tcPr>
            <w:tcW w:w="648" w:type="dxa"/>
            <w:vAlign w:val="center"/>
            <w:tcPrChange w:id="7586" w:author="user" w:date="2019-09-25T15:36:00Z">
              <w:tcPr>
                <w:tcW w:w="648" w:type="dxa"/>
                <w:gridSpan w:val="2"/>
                <w:vAlign w:val="center"/>
              </w:tcPr>
            </w:tcPrChange>
          </w:tcPr>
          <w:p>
            <w:pPr>
              <w:widowControl w:val="0"/>
              <w:spacing w:line="240" w:lineRule="auto"/>
              <w:jc w:val="center"/>
              <w:rPr>
                <w:rFonts w:ascii="仿宋_GB2312" w:hAnsi="仿宋_GB2312" w:cs="仿宋_GB2312"/>
                <w:color w:val="000000"/>
                <w:sz w:val="21"/>
                <w:szCs w:val="21"/>
              </w:rPr>
            </w:pPr>
            <w:del w:id="7587" w:author="user" w:date="2019-09-25T15:37:00Z">
              <w:r>
                <w:rPr>
                  <w:rFonts w:hint="eastAsia" w:ascii="仿宋_GB2312" w:hAnsi="仿宋_GB2312" w:cs="仿宋_GB2312"/>
                  <w:color w:val="000000"/>
                  <w:sz w:val="21"/>
                  <w:szCs w:val="21"/>
                  <w:lang w:eastAsia="zh-CN"/>
                </w:rPr>
                <w:delText>27</w:delText>
              </w:r>
            </w:del>
            <w:ins w:id="7588" w:author="user" w:date="2019-11-12T17:18:00Z">
              <w:r>
                <w:rPr>
                  <w:rFonts w:ascii="仿宋_GB2312" w:hAnsi="仿宋_GB2312" w:cs="仿宋_GB2312"/>
                  <w:color w:val="000000"/>
                  <w:sz w:val="21"/>
                  <w:szCs w:val="21"/>
                  <w:lang w:eastAsia="zh-CN"/>
                </w:rPr>
                <w:t>10</w:t>
              </w:r>
            </w:ins>
          </w:p>
        </w:tc>
        <w:tc>
          <w:tcPr>
            <w:tcW w:w="774" w:type="dxa"/>
            <w:vAlign w:val="center"/>
            <w:tcPrChange w:id="7589" w:author="user" w:date="2019-09-25T15:36:00Z">
              <w:tcPr>
                <w:tcW w:w="774" w:type="dxa"/>
                <w:gridSpan w:val="2"/>
                <w:vAlign w:val="center"/>
              </w:tcPr>
            </w:tcPrChange>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5" w:type="dxa"/>
            <w:vAlign w:val="center"/>
            <w:tcPrChange w:id="7590" w:author="user" w:date="2019-09-25T15:36:00Z">
              <w:tcPr>
                <w:tcW w:w="1565" w:type="dxa"/>
                <w:gridSpan w:val="2"/>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属性标识</w:t>
            </w:r>
          </w:p>
        </w:tc>
        <w:tc>
          <w:tcPr>
            <w:tcW w:w="1138" w:type="dxa"/>
            <w:vAlign w:val="center"/>
            <w:tcPrChange w:id="7591" w:author="user" w:date="2019-09-25T15:36:00Z">
              <w:tcPr>
                <w:tcW w:w="1138" w:type="dxa"/>
                <w:gridSpan w:val="2"/>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vAlign w:val="center"/>
            <w:tcPrChange w:id="7592" w:author="user" w:date="2019-09-25T15:36:00Z">
              <w:tcPr>
                <w:tcW w:w="4215" w:type="dxa"/>
                <w:gridSpan w:val="2"/>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1.指用于标记该笔贷款的其他属性。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2.个人贷款需标识个体工商户、小微企业主和其他个人贷款等类别，如不需标识则记录为空值。数据更新的频率为月度。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个体工商户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小微企业主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其他个人贷款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593" w:author="user" w:date="2019-09-25T15: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593" w:author="user" w:date="2019-09-25T15:36:00Z">
            <w:trPr>
              <w:gridAfter w:val="1"/>
              <w:wAfter w:w="80" w:type="dxa"/>
              <w:trHeight w:val="360" w:hRule="atLeast"/>
            </w:trPr>
          </w:trPrChange>
        </w:trPr>
        <w:tc>
          <w:tcPr>
            <w:tcW w:w="648" w:type="dxa"/>
            <w:vAlign w:val="center"/>
            <w:tcPrChange w:id="7594" w:author="user" w:date="2019-09-25T15:36:00Z">
              <w:tcPr>
                <w:tcW w:w="648" w:type="dxa"/>
                <w:gridSpan w:val="2"/>
                <w:vAlign w:val="center"/>
              </w:tcPr>
            </w:tcPrChange>
          </w:tcPr>
          <w:p>
            <w:pPr>
              <w:widowControl w:val="0"/>
              <w:spacing w:line="240" w:lineRule="auto"/>
              <w:jc w:val="center"/>
              <w:rPr>
                <w:rFonts w:ascii="仿宋_GB2312" w:hAnsi="仿宋_GB2312" w:cs="仿宋_GB2312"/>
                <w:color w:val="000000"/>
                <w:sz w:val="21"/>
                <w:szCs w:val="21"/>
                <w:lang w:eastAsia="zh-CN"/>
              </w:rPr>
            </w:pPr>
            <w:del w:id="7595" w:author="user" w:date="2019-09-25T15:37:00Z">
              <w:r>
                <w:rPr>
                  <w:rFonts w:hint="eastAsia" w:ascii="仿宋_GB2312" w:hAnsi="仿宋_GB2312" w:cs="仿宋_GB2312"/>
                  <w:color w:val="000000"/>
                  <w:sz w:val="21"/>
                  <w:szCs w:val="21"/>
                  <w:lang w:eastAsia="zh-CN"/>
                </w:rPr>
                <w:delText>28</w:delText>
              </w:r>
            </w:del>
            <w:ins w:id="7596" w:author="user" w:date="2019-11-12T17:18:00Z">
              <w:r>
                <w:rPr>
                  <w:rFonts w:ascii="仿宋_GB2312" w:hAnsi="仿宋_GB2312" w:cs="仿宋_GB2312"/>
                  <w:color w:val="000000"/>
                  <w:sz w:val="21"/>
                  <w:szCs w:val="21"/>
                  <w:lang w:eastAsia="zh-CN"/>
                </w:rPr>
                <w:t>11</w:t>
              </w:r>
            </w:ins>
          </w:p>
        </w:tc>
        <w:tc>
          <w:tcPr>
            <w:tcW w:w="774" w:type="dxa"/>
            <w:vAlign w:val="center"/>
            <w:tcPrChange w:id="7597" w:author="user" w:date="2019-09-25T15:36:00Z">
              <w:tcPr>
                <w:tcW w:w="774" w:type="dxa"/>
                <w:gridSpan w:val="2"/>
                <w:vAlign w:val="center"/>
              </w:tcPr>
            </w:tcPrChange>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Change w:id="7598" w:author="user" w:date="2019-09-25T15:36:00Z">
              <w:tcPr>
                <w:tcW w:w="1565" w:type="dxa"/>
                <w:gridSpan w:val="2"/>
                <w:vAlign w:val="center"/>
              </w:tcPr>
            </w:tcPrChange>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人民银行贷款专项监测标识</w:t>
            </w:r>
          </w:p>
        </w:tc>
        <w:tc>
          <w:tcPr>
            <w:tcW w:w="1138" w:type="dxa"/>
            <w:vAlign w:val="center"/>
            <w:tcPrChange w:id="7599" w:author="user" w:date="2019-09-25T15:36:00Z">
              <w:tcPr>
                <w:tcW w:w="1138" w:type="dxa"/>
                <w:gridSpan w:val="2"/>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50!n</w:t>
            </w:r>
          </w:p>
        </w:tc>
        <w:tc>
          <w:tcPr>
            <w:tcW w:w="4215" w:type="dxa"/>
            <w:vAlign w:val="center"/>
            <w:tcPrChange w:id="7600" w:author="user" w:date="2019-09-25T15:36:00Z">
              <w:tcPr>
                <w:tcW w:w="4215" w:type="dxa"/>
                <w:gridSpan w:val="2"/>
                <w:vAlign w:val="center"/>
              </w:tcPr>
            </w:tcPrChange>
          </w:tcPr>
          <w:p>
            <w:pPr>
              <w:spacing w:line="240" w:lineRule="auto"/>
              <w:jc w:val="both"/>
              <w:rPr>
                <w:ins w:id="7601" w:author="user" w:date="2019-10-15T10:51: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1.指根据人民银行贷款专项监测制度进行分类的属性标识。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2.根据人民银行关于贷款的各类监测制度进行填写。总位数为50位，目前已经明确的有前6位，后期将根据监测需要明确后44位的填写要求，数据更新频率为月度。现要求如下：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第1位表示是否涉农</w:t>
            </w:r>
            <w:del w:id="7602" w:author="user" w:date="2019-11-06T14:28:00Z">
              <w:r>
                <w:rPr>
                  <w:rFonts w:hint="eastAsia" w:ascii="仿宋_GB2312" w:hAnsi="仿宋_GB2312" w:cs="仿宋_GB2312"/>
                  <w:color w:val="000000"/>
                  <w:sz w:val="21"/>
                  <w:szCs w:val="21"/>
                  <w:lang w:eastAsia="zh-CN"/>
                </w:rPr>
                <w:delText>,</w:delText>
              </w:r>
            </w:del>
            <w:ins w:id="7603"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第2位表示是否银团贷款</w:t>
            </w:r>
            <w:del w:id="7604" w:author="user" w:date="2019-11-06T14:28:00Z">
              <w:r>
                <w:rPr>
                  <w:rFonts w:hint="eastAsia" w:ascii="仿宋_GB2312" w:hAnsi="仿宋_GB2312" w:cs="仿宋_GB2312"/>
                  <w:color w:val="000000"/>
                  <w:sz w:val="21"/>
                  <w:szCs w:val="21"/>
                  <w:lang w:eastAsia="zh-CN"/>
                </w:rPr>
                <w:delText>,</w:delText>
              </w:r>
            </w:del>
            <w:ins w:id="7605"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第3位表示是否首贷户</w:t>
            </w:r>
            <w:del w:id="7606" w:author="user" w:date="2019-11-06T14:28:00Z">
              <w:r>
                <w:rPr>
                  <w:rFonts w:hint="eastAsia" w:ascii="仿宋_GB2312" w:hAnsi="仿宋_GB2312" w:cs="仿宋_GB2312"/>
                  <w:color w:val="000000"/>
                  <w:sz w:val="21"/>
                  <w:szCs w:val="21"/>
                  <w:lang w:eastAsia="zh-CN"/>
                </w:rPr>
                <w:delText>,</w:delText>
              </w:r>
            </w:del>
            <w:ins w:id="7607"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第4位表示是否为扶贫小额信贷</w:t>
            </w:r>
            <w:del w:id="7608" w:author="user" w:date="2019-11-06T14:28:00Z">
              <w:r>
                <w:rPr>
                  <w:rFonts w:hint="eastAsia" w:ascii="仿宋_GB2312" w:hAnsi="仿宋_GB2312" w:cs="仿宋_GB2312"/>
                  <w:color w:val="000000"/>
                  <w:sz w:val="21"/>
                  <w:szCs w:val="21"/>
                  <w:lang w:eastAsia="zh-CN"/>
                </w:rPr>
                <w:delText>,</w:delText>
              </w:r>
            </w:del>
            <w:ins w:id="7609"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第5位表示是否绿色</w:t>
            </w:r>
            <w:del w:id="7610" w:author="user" w:date="2019-11-06T14:28:00Z">
              <w:r>
                <w:rPr>
                  <w:rFonts w:hint="eastAsia" w:ascii="仿宋_GB2312" w:hAnsi="仿宋_GB2312" w:cs="仿宋_GB2312"/>
                  <w:color w:val="000000"/>
                  <w:sz w:val="21"/>
                  <w:szCs w:val="21"/>
                  <w:lang w:eastAsia="zh-CN"/>
                </w:rPr>
                <w:delText>,</w:delText>
              </w:r>
            </w:del>
            <w:ins w:id="7611"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第6位表示是否涉林</w:t>
            </w:r>
            <w:del w:id="7612" w:author="user" w:date="2019-11-06T14:28:00Z">
              <w:r>
                <w:rPr>
                  <w:rFonts w:hint="eastAsia" w:ascii="仿宋_GB2312" w:hAnsi="仿宋_GB2312" w:cs="仿宋_GB2312"/>
                  <w:color w:val="000000"/>
                  <w:sz w:val="21"/>
                  <w:szCs w:val="21"/>
                  <w:lang w:eastAsia="zh-CN"/>
                </w:rPr>
                <w:delText>,</w:delText>
              </w:r>
            </w:del>
            <w:ins w:id="7613"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1是，0否；后44位以0填充。</w:t>
            </w:r>
          </w:p>
          <w:p>
            <w:pPr>
              <w:spacing w:line="240" w:lineRule="auto"/>
              <w:jc w:val="both"/>
              <w:rPr>
                <w:rFonts w:ascii="仿宋_GB2312" w:hAnsi="仿宋_GB2312" w:cs="仿宋_GB2312"/>
                <w:color w:val="000000"/>
                <w:sz w:val="21"/>
                <w:szCs w:val="21"/>
                <w:lang w:eastAsia="zh-CN"/>
              </w:rPr>
            </w:pPr>
            <w:ins w:id="7614" w:author="user" w:date="2019-10-15T10:51:00Z">
              <w:r>
                <w:rPr>
                  <w:rFonts w:hint="eastAsia" w:ascii="仿宋_GB2312" w:hAnsi="仿宋_GB2312" w:cs="仿宋_GB2312"/>
                  <w:color w:val="000000"/>
                  <w:sz w:val="21"/>
                  <w:szCs w:val="21"/>
                  <w:lang w:eastAsia="zh-CN"/>
                </w:rPr>
                <w:t>第7位表示是否参考LPR定价，1是，0否；后43位以0填充。</w:t>
              </w:r>
            </w:ins>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00000000000000000000000000000000000000000000000000-99999999999999999999999999999999999999999999999999</w:t>
            </w:r>
          </w:p>
        </w:tc>
      </w:tr>
    </w:tbl>
    <w:p>
      <w:pPr>
        <w:pStyle w:val="4"/>
        <w:spacing w:line="240" w:lineRule="auto"/>
        <w:ind w:left="1161" w:hanging="1161"/>
        <w:rPr>
          <w:rFonts w:ascii="仿宋_GB2312" w:hAnsi="仿宋_GB2312" w:cs="仿宋_GB2312"/>
        </w:rPr>
      </w:pPr>
      <w:bookmarkStart w:id="357" w:name="_Toc23319602"/>
      <w:bookmarkStart w:id="358" w:name="_Toc31844"/>
      <w:bookmarkStart w:id="359" w:name="_Toc14252364"/>
      <w:bookmarkStart w:id="360" w:name="_Toc20579"/>
      <w:bookmarkStart w:id="361" w:name="_Toc15094"/>
      <w:r>
        <w:rPr>
          <w:rFonts w:hint="eastAsia" w:ascii="仿宋_GB2312" w:hAnsi="仿宋_GB2312" w:cs="仿宋_GB2312"/>
          <w:lang w:eastAsia="zh-CN"/>
        </w:rPr>
        <w:t>贷款发生</w:t>
      </w:r>
      <w:r>
        <w:rPr>
          <w:rFonts w:hint="eastAsia" w:ascii="仿宋_GB2312" w:hAnsi="仿宋_GB2312" w:cs="仿宋_GB2312"/>
        </w:rPr>
        <w:t>额</w:t>
      </w:r>
      <w:ins w:id="7615" w:author="user" w:date="2019-09-25T15:27:00Z">
        <w:r>
          <w:rPr>
            <w:rFonts w:hint="eastAsia" w:ascii="仿宋_GB2312" w:hAnsi="仿宋_GB2312" w:cs="仿宋_GB2312"/>
            <w:lang w:eastAsia="zh-CN"/>
          </w:rPr>
          <w:t>扩展</w:t>
        </w:r>
      </w:ins>
      <w:r>
        <w:rPr>
          <w:rFonts w:hint="eastAsia" w:ascii="仿宋_GB2312" w:hAnsi="仿宋_GB2312" w:cs="仿宋_GB2312"/>
        </w:rPr>
        <w:t>报文</w:t>
      </w:r>
      <w:bookmarkEnd w:id="357"/>
      <w:bookmarkEnd w:id="358"/>
      <w:bookmarkEnd w:id="359"/>
      <w:bookmarkEnd w:id="360"/>
      <w:bookmarkEnd w:id="361"/>
    </w:p>
    <w:tbl>
      <w:tblPr>
        <w:tblStyle w:val="20"/>
        <w:tblW w:w="83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Change w:id="7616" w:author="user" w:date="2019-09-25T15:29:00Z">
          <w:tblPr>
            <w:tblStyle w:val="20"/>
            <w:tblW w:w="843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PrChange>
      </w:tblPr>
      <w:tblGrid>
        <w:gridCol w:w="648"/>
        <w:gridCol w:w="774"/>
        <w:gridCol w:w="1565"/>
        <w:gridCol w:w="1138"/>
        <w:gridCol w:w="4215"/>
        <w:tblGridChange w:id="7617">
          <w:tblGrid>
            <w:gridCol w:w="90"/>
            <w:gridCol w:w="558"/>
            <w:gridCol w:w="90"/>
            <w:gridCol w:w="684"/>
            <w:gridCol w:w="90"/>
            <w:gridCol w:w="1475"/>
            <w:gridCol w:w="90"/>
            <w:gridCol w:w="1048"/>
            <w:gridCol w:w="90"/>
            <w:gridCol w:w="4125"/>
            <w:gridCol w:w="90"/>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618"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618"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Change w:id="7619" w:author="user" w:date="2019-09-25T15:29:00Z">
              <w:tcPr>
                <w:tcW w:w="648" w:type="dxa"/>
                <w:gridSpan w:val="2"/>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774" w:type="dxa"/>
            <w:tcBorders>
              <w:top w:val="single" w:color="auto" w:sz="4" w:space="0"/>
              <w:left w:val="single" w:color="auto" w:sz="4" w:space="0"/>
              <w:bottom w:val="single" w:color="auto" w:sz="4" w:space="0"/>
              <w:right w:val="single" w:color="auto" w:sz="4" w:space="0"/>
            </w:tcBorders>
            <w:shd w:val="clear" w:color="auto" w:fill="BFBFBF"/>
            <w:vAlign w:val="center"/>
            <w:tcPrChange w:id="7620" w:author="user" w:date="2019-09-25T15:29:00Z">
              <w:tcPr>
                <w:tcW w:w="774" w:type="dxa"/>
                <w:gridSpan w:val="2"/>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Change w:id="7621" w:author="user" w:date="2019-09-25T15:29:00Z">
              <w:tcPr>
                <w:tcW w:w="1565" w:type="dxa"/>
                <w:gridSpan w:val="2"/>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Change w:id="7622" w:author="user" w:date="2019-09-25T15:29:00Z">
              <w:tcPr>
                <w:tcW w:w="1138" w:type="dxa"/>
                <w:gridSpan w:val="2"/>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Change w:id="7623" w:author="user" w:date="2019-09-25T15:29:00Z">
              <w:tcPr>
                <w:tcW w:w="4215" w:type="dxa"/>
                <w:gridSpan w:val="2"/>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tcPrChange>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624"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624"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625"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774" w:type="dxa"/>
            <w:tcBorders>
              <w:top w:val="single" w:color="auto" w:sz="4" w:space="0"/>
              <w:left w:val="single" w:color="auto" w:sz="4" w:space="0"/>
              <w:bottom w:val="single" w:color="auto" w:sz="4" w:space="0"/>
              <w:right w:val="single" w:color="auto" w:sz="4" w:space="0"/>
            </w:tcBorders>
            <w:vAlign w:val="center"/>
            <w:tcPrChange w:id="7626"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5" w:type="dxa"/>
            <w:tcBorders>
              <w:top w:val="single" w:color="auto" w:sz="4" w:space="0"/>
              <w:left w:val="single" w:color="auto" w:sz="4" w:space="0"/>
              <w:bottom w:val="single" w:color="auto" w:sz="4" w:space="0"/>
              <w:right w:val="single" w:color="auto" w:sz="4" w:space="0"/>
            </w:tcBorders>
            <w:vAlign w:val="center"/>
            <w:tcPrChange w:id="7627"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vAlign w:val="center"/>
            <w:tcPrChange w:id="7628"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629"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630"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630"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631"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774" w:type="dxa"/>
            <w:tcBorders>
              <w:top w:val="single" w:color="auto" w:sz="4" w:space="0"/>
              <w:left w:val="single" w:color="auto" w:sz="4" w:space="0"/>
              <w:bottom w:val="single" w:color="auto" w:sz="4" w:space="0"/>
              <w:right w:val="single" w:color="auto" w:sz="4" w:space="0"/>
            </w:tcBorders>
            <w:vAlign w:val="center"/>
            <w:tcPrChange w:id="7632"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1010</w:t>
            </w:r>
          </w:p>
        </w:tc>
        <w:tc>
          <w:tcPr>
            <w:tcW w:w="1565" w:type="dxa"/>
            <w:tcBorders>
              <w:top w:val="single" w:color="auto" w:sz="4" w:space="0"/>
              <w:left w:val="single" w:color="auto" w:sz="4" w:space="0"/>
              <w:bottom w:val="single" w:color="auto" w:sz="4" w:space="0"/>
              <w:right w:val="single" w:color="auto" w:sz="4" w:space="0"/>
            </w:tcBorders>
            <w:vAlign w:val="center"/>
            <w:tcPrChange w:id="7633"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vAlign w:val="center"/>
            <w:tcPrChange w:id="7634"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635"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637"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636" w:author="user" w:date="2019-09-25T15:19:00Z"/>
          <w:trPrChange w:id="7637"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638"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639" w:author="user" w:date="2019-09-25T15:19:00Z"/>
                <w:rFonts w:ascii="仿宋_GB2312" w:hAnsi="仿宋_GB2312" w:cs="仿宋_GB2312"/>
                <w:color w:val="000000"/>
                <w:sz w:val="21"/>
                <w:szCs w:val="21"/>
              </w:rPr>
            </w:pPr>
            <w:del w:id="7640" w:author="user" w:date="2019-09-25T15:19:00Z">
              <w:r>
                <w:rPr>
                  <w:rFonts w:hint="eastAsia" w:ascii="仿宋_GB2312" w:hAnsi="仿宋_GB2312" w:cs="仿宋_GB2312"/>
                  <w:color w:val="000000"/>
                  <w:sz w:val="21"/>
                  <w:szCs w:val="21"/>
                </w:rPr>
                <w:delText>3</w:delText>
              </w:r>
            </w:del>
          </w:p>
        </w:tc>
        <w:tc>
          <w:tcPr>
            <w:tcW w:w="774" w:type="dxa"/>
            <w:tcBorders>
              <w:top w:val="single" w:color="auto" w:sz="4" w:space="0"/>
              <w:left w:val="single" w:color="auto" w:sz="4" w:space="0"/>
              <w:bottom w:val="single" w:color="auto" w:sz="4" w:space="0"/>
              <w:right w:val="single" w:color="auto" w:sz="4" w:space="0"/>
            </w:tcBorders>
            <w:vAlign w:val="center"/>
            <w:tcPrChange w:id="7641"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642" w:author="user" w:date="2019-09-25T15:19:00Z"/>
                <w:rFonts w:ascii="仿宋_GB2312" w:hAnsi="仿宋_GB2312" w:cs="仿宋_GB2312"/>
                <w:color w:val="000000"/>
                <w:sz w:val="21"/>
                <w:szCs w:val="21"/>
              </w:rPr>
            </w:pPr>
            <w:del w:id="7643" w:author="user" w:date="2019-09-25T15:19:00Z">
              <w:r>
                <w:rPr>
                  <w:rFonts w:hint="eastAsia" w:ascii="仿宋_GB2312" w:hAnsi="仿宋_GB2312" w:cs="仿宋_GB2312"/>
                  <w:color w:val="000000"/>
                  <w:sz w:val="21"/>
                  <w:szCs w:val="21"/>
                </w:rPr>
                <w:delText>--</w:delText>
              </w:r>
            </w:del>
          </w:p>
        </w:tc>
        <w:tc>
          <w:tcPr>
            <w:tcW w:w="1565" w:type="dxa"/>
            <w:tcBorders>
              <w:top w:val="single" w:color="auto" w:sz="4" w:space="0"/>
              <w:left w:val="single" w:color="auto" w:sz="4" w:space="0"/>
              <w:bottom w:val="single" w:color="auto" w:sz="4" w:space="0"/>
              <w:right w:val="single" w:color="auto" w:sz="4" w:space="0"/>
            </w:tcBorders>
            <w:vAlign w:val="center"/>
            <w:tcPrChange w:id="7644"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645" w:author="user" w:date="2019-09-25T15:19:00Z"/>
                <w:rFonts w:ascii="仿宋_GB2312" w:hAnsi="仿宋_GB2312" w:cs="仿宋_GB2312"/>
                <w:color w:val="000000"/>
                <w:sz w:val="21"/>
                <w:szCs w:val="21"/>
              </w:rPr>
            </w:pPr>
            <w:del w:id="7646" w:author="user" w:date="2019-09-25T15:19:00Z">
              <w:r>
                <w:rPr>
                  <w:rFonts w:hint="eastAsia" w:ascii="仿宋_GB2312" w:hAnsi="仿宋_GB2312" w:cs="仿宋_GB2312"/>
                  <w:color w:val="000000"/>
                  <w:sz w:val="21"/>
                  <w:szCs w:val="21"/>
                </w:rPr>
                <w:delText>客户类型</w:delText>
              </w:r>
            </w:del>
          </w:p>
        </w:tc>
        <w:tc>
          <w:tcPr>
            <w:tcW w:w="1138" w:type="dxa"/>
            <w:tcBorders>
              <w:top w:val="single" w:color="auto" w:sz="4" w:space="0"/>
              <w:left w:val="single" w:color="auto" w:sz="4" w:space="0"/>
              <w:bottom w:val="single" w:color="auto" w:sz="4" w:space="0"/>
              <w:right w:val="single" w:color="auto" w:sz="4" w:space="0"/>
            </w:tcBorders>
            <w:vAlign w:val="center"/>
            <w:tcPrChange w:id="7647"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648" w:author="user" w:date="2019-09-25T15:19:00Z"/>
                <w:rFonts w:ascii="仿宋_GB2312" w:hAnsi="仿宋_GB2312" w:cs="仿宋_GB2312"/>
                <w:color w:val="000000"/>
                <w:sz w:val="21"/>
                <w:szCs w:val="21"/>
              </w:rPr>
            </w:pPr>
            <w:del w:id="7649" w:author="user" w:date="2019-09-25T15:19:00Z">
              <w:r>
                <w:rPr>
                  <w:rFonts w:hint="eastAsia" w:ascii="仿宋_GB2312" w:hAnsi="仿宋_GB2312" w:cs="仿宋_GB2312"/>
                  <w:color w:val="000000"/>
                  <w:sz w:val="21"/>
                  <w:szCs w:val="21"/>
                </w:rPr>
                <w:delText>1!n</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650"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del w:id="7651" w:author="user" w:date="2019-09-25T15:19:00Z"/>
                <w:rFonts w:ascii="仿宋_GB2312" w:hAnsi="仿宋_GB2312" w:cs="仿宋_GB2312"/>
                <w:color w:val="000000"/>
                <w:sz w:val="21"/>
                <w:szCs w:val="21"/>
              </w:rPr>
            </w:pPr>
            <w:del w:id="7652" w:author="user" w:date="2019-09-25T15:19:00Z">
              <w:r>
                <w:rPr>
                  <w:rFonts w:hint="eastAsia" w:ascii="仿宋_GB2312" w:hAnsi="仿宋_GB2312" w:cs="仿宋_GB2312"/>
                  <w:color w:val="000000"/>
                  <w:sz w:val="21"/>
                  <w:szCs w:val="21"/>
                  <w:lang w:eastAsia="zh-CN"/>
                </w:rPr>
                <w:delText>1.指与金融机构间建立业务关系对象的类型。</w:delText>
              </w:r>
            </w:del>
            <w:del w:id="7653" w:author="user" w:date="2019-09-25T15:19:00Z">
              <w:r>
                <w:rPr>
                  <w:rFonts w:hint="eastAsia" w:ascii="仿宋_GB2312" w:hAnsi="仿宋_GB2312" w:cs="仿宋_GB2312"/>
                  <w:color w:val="000000"/>
                  <w:sz w:val="21"/>
                  <w:szCs w:val="21"/>
                  <w:lang w:eastAsia="zh-CN"/>
                </w:rPr>
                <w:br w:type="textWrapping"/>
              </w:r>
            </w:del>
            <w:del w:id="7654" w:author="user" w:date="2019-09-25T15:19:00Z">
              <w:r>
                <w:rPr>
                  <w:rFonts w:hint="eastAsia" w:ascii="仿宋_GB2312" w:hAnsi="仿宋_GB2312" w:cs="仿宋_GB2312"/>
                  <w:color w:val="000000"/>
                  <w:sz w:val="21"/>
                  <w:szCs w:val="21"/>
                  <w:lang w:eastAsia="zh-CN"/>
                </w:rPr>
                <w:delText>2.根据与金融机构间建立业务关系对象的性质分为单位客户和个人客户。数据更新频率为月度。</w:delText>
              </w:r>
            </w:del>
            <w:del w:id="7655" w:author="user" w:date="2019-09-25T15:19:00Z">
              <w:r>
                <w:rPr>
                  <w:rFonts w:hint="eastAsia" w:ascii="仿宋_GB2312" w:hAnsi="仿宋_GB2312" w:cs="仿宋_GB2312"/>
                  <w:color w:val="000000"/>
                  <w:sz w:val="21"/>
                  <w:szCs w:val="21"/>
                  <w:lang w:eastAsia="zh-CN"/>
                </w:rPr>
                <w:br w:type="textWrapping"/>
              </w:r>
            </w:del>
            <w:del w:id="7656" w:author="user" w:date="2019-09-25T15:19:00Z">
              <w:r>
                <w:rPr>
                  <w:rFonts w:hint="eastAsia" w:ascii="仿宋_GB2312" w:hAnsi="仿宋_GB2312" w:cs="仿宋_GB2312"/>
                  <w:color w:val="000000"/>
                  <w:sz w:val="21"/>
                  <w:szCs w:val="21"/>
                </w:rPr>
                <w:delText>3.值域：0 单位客户</w:delText>
              </w:r>
            </w:del>
            <w:del w:id="7657" w:author="user" w:date="2019-09-25T15:19:00Z">
              <w:r>
                <w:rPr>
                  <w:rFonts w:ascii="仿宋_GB2312" w:hAnsi="仿宋_GB2312" w:cs="仿宋_GB2312"/>
                  <w:color w:val="000000"/>
                  <w:sz w:val="21"/>
                  <w:szCs w:val="21"/>
                </w:rPr>
                <w:delText xml:space="preserve">    </w:delText>
              </w:r>
            </w:del>
            <w:del w:id="7658" w:author="user" w:date="2019-09-25T15:19:00Z">
              <w:r>
                <w:rPr>
                  <w:rFonts w:hint="eastAsia" w:ascii="仿宋_GB2312" w:hAnsi="仿宋_GB2312" w:cs="仿宋_GB2312"/>
                  <w:color w:val="000000"/>
                  <w:sz w:val="21"/>
                  <w:szCs w:val="21"/>
                </w:rPr>
                <w:delText>1 个人客户</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660"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Before w:w="0" w:type="auto"/>
          <w:trHeight w:val="360" w:hRule="atLeast"/>
          <w:ins w:id="7659" w:author="user" w:date="2019-09-25T15:24:00Z"/>
          <w:trPrChange w:id="7660" w:author="user" w:date="2019-09-25T15:29:00Z">
            <w:trPr>
              <w:gridBefore w:val="1"/>
              <w:wBefore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661"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7662" w:author="user" w:date="2019-09-25T15:24:00Z"/>
                <w:rFonts w:ascii="仿宋_GB2312" w:hAnsi="仿宋_GB2312" w:cs="仿宋_GB2312"/>
                <w:color w:val="000000"/>
                <w:sz w:val="21"/>
                <w:szCs w:val="21"/>
                <w:lang w:eastAsia="zh-CN"/>
              </w:rPr>
            </w:pPr>
            <w:ins w:id="7663" w:author="user" w:date="2019-09-25T15:26:00Z">
              <w:r>
                <w:rPr>
                  <w:rFonts w:ascii="仿宋_GB2312" w:hAnsi="仿宋_GB2312" w:cs="仿宋_GB2312"/>
                  <w:color w:val="000000"/>
                  <w:sz w:val="21"/>
                  <w:szCs w:val="21"/>
                  <w:lang w:eastAsia="zh-CN"/>
                </w:rPr>
                <w:t>3</w:t>
              </w:r>
            </w:ins>
          </w:p>
        </w:tc>
        <w:tc>
          <w:tcPr>
            <w:tcW w:w="774" w:type="dxa"/>
            <w:tcBorders>
              <w:top w:val="single" w:color="auto" w:sz="4" w:space="0"/>
              <w:left w:val="single" w:color="auto" w:sz="4" w:space="0"/>
              <w:bottom w:val="single" w:color="auto" w:sz="4" w:space="0"/>
              <w:right w:val="single" w:color="auto" w:sz="4" w:space="0"/>
            </w:tcBorders>
            <w:vAlign w:val="center"/>
            <w:tcPrChange w:id="7664"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7665" w:author="user" w:date="2019-09-25T15:24:00Z"/>
                <w:rFonts w:ascii="仿宋_GB2312" w:hAnsi="仿宋_GB2312" w:cs="仿宋_GB2312"/>
                <w:color w:val="000000"/>
                <w:sz w:val="21"/>
                <w:szCs w:val="21"/>
              </w:rPr>
            </w:pPr>
            <w:ins w:id="7666" w:author="user" w:date="2019-09-25T15:25:00Z">
              <w:r>
                <w:rPr>
                  <w:rFonts w:hint="eastAsia" w:ascii="仿宋_GB2312" w:hAnsi="仿宋_GB2312" w:cs="仿宋_GB2312"/>
                  <w:color w:val="000000"/>
                  <w:sz w:val="21"/>
                  <w:szCs w:val="21"/>
                </w:rPr>
                <w:t>3010</w:t>
              </w:r>
            </w:ins>
          </w:p>
        </w:tc>
        <w:tc>
          <w:tcPr>
            <w:tcW w:w="1565" w:type="dxa"/>
            <w:tcBorders>
              <w:top w:val="single" w:color="auto" w:sz="4" w:space="0"/>
              <w:left w:val="single" w:color="auto" w:sz="4" w:space="0"/>
              <w:bottom w:val="single" w:color="auto" w:sz="4" w:space="0"/>
              <w:right w:val="single" w:color="auto" w:sz="4" w:space="0"/>
            </w:tcBorders>
            <w:vAlign w:val="center"/>
            <w:tcPrChange w:id="7667"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7668" w:author="user" w:date="2019-09-25T15:24:00Z"/>
                <w:rFonts w:ascii="仿宋_GB2312" w:hAnsi="仿宋_GB2312" w:cs="仿宋_GB2312"/>
                <w:color w:val="000000"/>
                <w:sz w:val="21"/>
                <w:szCs w:val="21"/>
              </w:rPr>
            </w:pPr>
            <w:ins w:id="7669" w:author="user" w:date="2019-09-25T15:25:00Z">
              <w:r>
                <w:rPr>
                  <w:rFonts w:hint="eastAsia" w:ascii="仿宋_GB2312" w:hAnsi="仿宋_GB2312" w:cs="仿宋_GB2312"/>
                  <w:color w:val="000000"/>
                  <w:sz w:val="21"/>
                  <w:szCs w:val="21"/>
                </w:rPr>
                <w:t>贷款借据编码</w:t>
              </w:r>
            </w:ins>
          </w:p>
        </w:tc>
        <w:tc>
          <w:tcPr>
            <w:tcW w:w="1138" w:type="dxa"/>
            <w:tcBorders>
              <w:top w:val="single" w:color="auto" w:sz="4" w:space="0"/>
              <w:left w:val="single" w:color="auto" w:sz="4" w:space="0"/>
              <w:bottom w:val="single" w:color="auto" w:sz="4" w:space="0"/>
              <w:right w:val="single" w:color="auto" w:sz="4" w:space="0"/>
            </w:tcBorders>
            <w:vAlign w:val="center"/>
            <w:tcPrChange w:id="7670"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7671" w:author="user" w:date="2019-09-25T15:24:00Z"/>
                <w:rFonts w:hint="default" w:ascii="仿宋_GB2312" w:hAnsi="仿宋_GB2312" w:eastAsia="仿宋_GB2312" w:cs="仿宋_GB2312"/>
                <w:color w:val="000000"/>
                <w:sz w:val="21"/>
                <w:szCs w:val="21"/>
                <w:lang w:val="en-US" w:eastAsia="zh-CN"/>
              </w:rPr>
            </w:pPr>
            <w:ins w:id="7672" w:author="user" w:date="2019-09-25T15:25:00Z">
              <w:r>
                <w:rPr>
                  <w:rFonts w:hint="eastAsia" w:ascii="仿宋_GB2312" w:hAnsi="仿宋_GB2312" w:cs="仿宋_GB2312"/>
                  <w:color w:val="000000"/>
                  <w:sz w:val="21"/>
                  <w:szCs w:val="21"/>
                </w:rPr>
                <w:t>anc..</w:t>
              </w:r>
            </w:ins>
            <w:ins w:id="7673" w:author="user" w:date="2019-09-25T15:25:00Z">
              <w:del w:id="7674" w:author="oauser" w:date="2019-12-05T14:29:28Z">
                <w:r>
                  <w:rPr>
                    <w:rFonts w:hint="default" w:ascii="仿宋_GB2312" w:hAnsi="仿宋_GB2312" w:cs="仿宋_GB2312"/>
                    <w:color w:val="000000"/>
                    <w:sz w:val="21"/>
                    <w:szCs w:val="21"/>
                    <w:lang w:val="en-US"/>
                  </w:rPr>
                  <w:delText>100</w:delText>
                </w:r>
              </w:del>
            </w:ins>
            <w:ins w:id="7675" w:author="oauser" w:date="2019-12-05T14:29:28Z">
              <w:r>
                <w:rPr>
                  <w:rFonts w:hint="eastAsia" w:ascii="仿宋_GB2312" w:hAnsi="仿宋_GB2312" w:cs="仿宋_GB2312"/>
                  <w:color w:val="000000"/>
                  <w:sz w:val="21"/>
                  <w:szCs w:val="21"/>
                  <w:lang w:val="en-US" w:eastAsia="zh-CN"/>
                </w:rPr>
                <w:t>35</w:t>
              </w:r>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676"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ins w:id="7677" w:author="user" w:date="2019-09-25T15:24:00Z"/>
                <w:rFonts w:ascii="仿宋_GB2312" w:hAnsi="仿宋_GB2312" w:cs="仿宋_GB2312"/>
                <w:color w:val="000000"/>
                <w:sz w:val="21"/>
                <w:szCs w:val="21"/>
                <w:lang w:eastAsia="zh-CN"/>
              </w:rPr>
            </w:pPr>
            <w:ins w:id="7678" w:author="user" w:date="2019-09-25T15:25:00Z">
              <w:r>
                <w:rPr>
                  <w:rFonts w:hint="eastAsia" w:ascii="仿宋_GB2312" w:hAnsi="仿宋_GB2312" w:cs="仿宋_GB2312"/>
                  <w:color w:val="000000"/>
                  <w:sz w:val="21"/>
                  <w:szCs w:val="21"/>
                  <w:lang w:eastAsia="zh-CN"/>
                </w:rPr>
                <w:t>1.指贷款机构向借款人发放贷款时签订的借款凭证编码。</w:t>
              </w:r>
            </w:ins>
            <w:ins w:id="7679" w:author="user" w:date="2019-09-25T15:25:00Z">
              <w:r>
                <w:rPr>
                  <w:rFonts w:hint="eastAsia" w:ascii="仿宋_GB2312" w:hAnsi="仿宋_GB2312" w:cs="仿宋_GB2312"/>
                  <w:color w:val="000000"/>
                  <w:sz w:val="21"/>
                  <w:szCs w:val="21"/>
                  <w:lang w:eastAsia="zh-CN"/>
                </w:rPr>
                <w:br w:type="textWrapping"/>
              </w:r>
            </w:ins>
            <w:ins w:id="7680" w:author="user" w:date="2019-09-25T15:25:00Z">
              <w:r>
                <w:rPr>
                  <w:rFonts w:hint="eastAsia" w:ascii="仿宋_GB2312" w:hAnsi="仿宋_GB2312" w:cs="仿宋_GB2312"/>
                  <w:color w:val="000000"/>
                  <w:sz w:val="21"/>
                  <w:szCs w:val="21"/>
                  <w:lang w:eastAsia="zh-CN"/>
                </w:rPr>
                <w:t>2.数据更新的频率为月度。</w:t>
              </w:r>
            </w:ins>
            <w:ins w:id="7681" w:author="user" w:date="2019-09-25T15:25:00Z">
              <w:r>
                <w:rPr>
                  <w:rFonts w:hint="eastAsia" w:ascii="仿宋_GB2312" w:hAnsi="仿宋_GB2312" w:cs="仿宋_GB2312"/>
                  <w:color w:val="000000"/>
                  <w:sz w:val="21"/>
                  <w:szCs w:val="21"/>
                  <w:lang w:eastAsia="zh-CN"/>
                </w:rPr>
                <w:br w:type="textWrapping"/>
              </w:r>
            </w:ins>
            <w:ins w:id="7682" w:author="user" w:date="2019-09-25T15:25:00Z">
              <w:r>
                <w:rPr>
                  <w:rFonts w:hint="eastAsia" w:ascii="仿宋_GB2312" w:hAnsi="仿宋_GB2312" w:cs="仿宋_GB2312"/>
                  <w:color w:val="000000"/>
                  <w:sz w:val="21"/>
                  <w:szCs w:val="21"/>
                </w:rPr>
                <w:t>3.值域：/</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683"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683"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684"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w:t>
            </w:r>
          </w:p>
        </w:tc>
        <w:tc>
          <w:tcPr>
            <w:tcW w:w="774" w:type="dxa"/>
            <w:tcBorders>
              <w:top w:val="single" w:color="auto" w:sz="4" w:space="0"/>
              <w:left w:val="single" w:color="auto" w:sz="4" w:space="0"/>
              <w:bottom w:val="single" w:color="auto" w:sz="4" w:space="0"/>
              <w:right w:val="single" w:color="auto" w:sz="4" w:space="0"/>
            </w:tcBorders>
            <w:vAlign w:val="center"/>
            <w:tcPrChange w:id="7685"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5" w:type="dxa"/>
            <w:tcBorders>
              <w:top w:val="single" w:color="auto" w:sz="4" w:space="0"/>
              <w:left w:val="single" w:color="auto" w:sz="4" w:space="0"/>
              <w:bottom w:val="single" w:color="auto" w:sz="4" w:space="0"/>
              <w:right w:val="single" w:color="auto" w:sz="4" w:space="0"/>
            </w:tcBorders>
            <w:vAlign w:val="center"/>
            <w:tcPrChange w:id="7686"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客户证件类型</w:t>
            </w:r>
          </w:p>
        </w:tc>
        <w:tc>
          <w:tcPr>
            <w:tcW w:w="1138" w:type="dxa"/>
            <w:tcBorders>
              <w:top w:val="single" w:color="auto" w:sz="4" w:space="0"/>
              <w:left w:val="single" w:color="auto" w:sz="4" w:space="0"/>
              <w:bottom w:val="single" w:color="auto" w:sz="4" w:space="0"/>
              <w:right w:val="single" w:color="auto" w:sz="4" w:space="0"/>
            </w:tcBorders>
            <w:vAlign w:val="center"/>
            <w:tcPrChange w:id="7687"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688"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2.按记录在国家授权部门颁发给客户的证件上记载的证件类型采集，若客户为个人，证件类型为身份证、军官证、护照等</w:t>
            </w:r>
            <w:ins w:id="7689" w:author="user" w:date="2019-10-24T14:17:00Z">
              <w:r>
                <w:rPr>
                  <w:rFonts w:hint="eastAsia" w:ascii="仿宋_GB2312" w:hAnsi="仿宋_GB2312" w:cs="仿宋_GB2312"/>
                  <w:color w:val="000000"/>
                  <w:sz w:val="21"/>
                  <w:szCs w:val="21"/>
                  <w:lang w:eastAsia="zh-CN"/>
                </w:rPr>
                <w:t>，户口</w:t>
              </w:r>
            </w:ins>
            <w:ins w:id="7690" w:author="user" w:date="2019-10-24T14:17:00Z">
              <w:r>
                <w:rPr>
                  <w:rFonts w:ascii="仿宋_GB2312" w:hAnsi="仿宋_GB2312" w:cs="仿宋_GB2312"/>
                  <w:color w:val="000000"/>
                  <w:sz w:val="21"/>
                  <w:szCs w:val="21"/>
                  <w:lang w:eastAsia="zh-CN"/>
                </w:rPr>
                <w:t>簿和临时身份证请</w:t>
              </w:r>
            </w:ins>
            <w:ins w:id="7691" w:author="user" w:date="2019-10-24T14:17:00Z">
              <w:r>
                <w:rPr>
                  <w:rFonts w:hint="eastAsia" w:ascii="仿宋_GB2312" w:hAnsi="仿宋_GB2312" w:cs="仿宋_GB2312"/>
                  <w:color w:val="000000"/>
                  <w:sz w:val="21"/>
                  <w:szCs w:val="21"/>
                  <w:lang w:eastAsia="zh-CN"/>
                </w:rPr>
                <w:t>选择03居民</w:t>
              </w:r>
            </w:ins>
            <w:ins w:id="7692" w:author="user" w:date="2019-10-24T14:17: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；若客户为非个人，证件类型为统一社会信用代码、组织机构代码等。数据更新的频率为月度。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ins w:id="7693" w:author="user" w:date="2019-10-24T14:17: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rPr>
                <w:rFonts w:ascii="仿宋_GB2312" w:hAnsi="仿宋_GB2312" w:cs="仿宋_GB2312"/>
                <w:color w:val="000000"/>
                <w:sz w:val="21"/>
                <w:szCs w:val="21"/>
                <w:lang w:eastAsia="zh-CN"/>
              </w:rPr>
            </w:pPr>
            <w:ins w:id="7694" w:author="user" w:date="2019-10-24T14:17:00Z">
              <w:r>
                <w:rPr>
                  <w:rFonts w:hint="eastAsia" w:ascii="仿宋_GB2312" w:hAnsi="仿宋_GB2312" w:cs="仿宋_GB2312"/>
                  <w:color w:val="000000"/>
                  <w:sz w:val="21"/>
                  <w:szCs w:val="21"/>
                  <w:lang w:eastAsia="zh-CN"/>
                </w:rPr>
                <w:t>99其证件</w:t>
              </w:r>
            </w:ins>
            <w:ins w:id="7695" w:author="user" w:date="2019-10-24T14:17:00Z">
              <w:r>
                <w:rPr>
                  <w:rFonts w:ascii="仿宋_GB2312" w:hAnsi="仿宋_GB2312" w:cs="仿宋_GB2312"/>
                  <w:color w:val="000000"/>
                  <w:sz w:val="21"/>
                  <w:szCs w:val="21"/>
                  <w:lang w:eastAsia="zh-CN"/>
                </w:rPr>
                <w:t>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697"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696" w:author="user" w:date="2019-09-25T15:20:00Z"/>
          <w:trPrChange w:id="7697"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698"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699" w:author="user" w:date="2019-09-25T15:20:00Z"/>
                <w:rFonts w:ascii="仿宋_GB2312" w:hAnsi="仿宋_GB2312" w:cs="仿宋_GB2312"/>
                <w:color w:val="000000"/>
                <w:sz w:val="21"/>
                <w:szCs w:val="21"/>
                <w:lang w:eastAsia="zh-CN"/>
              </w:rPr>
            </w:pPr>
            <w:del w:id="7700" w:author="user" w:date="2019-09-25T15:20:00Z">
              <w:r>
                <w:rPr>
                  <w:rFonts w:hint="eastAsia" w:ascii="仿宋_GB2312" w:hAnsi="仿宋_GB2312" w:cs="仿宋_GB2312"/>
                  <w:color w:val="000000"/>
                  <w:sz w:val="21"/>
                  <w:szCs w:val="21"/>
                  <w:lang w:eastAsia="zh-CN"/>
                </w:rPr>
                <w:delText>5</w:delText>
              </w:r>
            </w:del>
          </w:p>
        </w:tc>
        <w:tc>
          <w:tcPr>
            <w:tcW w:w="774" w:type="dxa"/>
            <w:tcBorders>
              <w:top w:val="single" w:color="auto" w:sz="4" w:space="0"/>
              <w:left w:val="single" w:color="auto" w:sz="4" w:space="0"/>
              <w:bottom w:val="single" w:color="auto" w:sz="4" w:space="0"/>
              <w:right w:val="single" w:color="auto" w:sz="4" w:space="0"/>
            </w:tcBorders>
            <w:vAlign w:val="center"/>
            <w:tcPrChange w:id="7701"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702" w:author="user" w:date="2019-09-25T15:20:00Z"/>
                <w:rFonts w:ascii="仿宋_GB2312" w:hAnsi="仿宋_GB2312" w:cs="仿宋_GB2312"/>
                <w:color w:val="000000"/>
                <w:sz w:val="21"/>
                <w:szCs w:val="21"/>
                <w:lang w:eastAsia="zh-CN"/>
              </w:rPr>
            </w:pPr>
            <w:del w:id="7703" w:author="user" w:date="2019-09-25T15:20:00Z">
              <w:r>
                <w:rPr>
                  <w:rFonts w:hint="eastAsia" w:ascii="仿宋_GB2312" w:hAnsi="仿宋_GB2312" w:cs="仿宋_GB2312"/>
                  <w:color w:val="000000"/>
                  <w:sz w:val="21"/>
                  <w:szCs w:val="21"/>
                  <w:lang w:eastAsia="zh-CN"/>
                </w:rPr>
                <w:delText>--</w:delText>
              </w:r>
            </w:del>
          </w:p>
        </w:tc>
        <w:tc>
          <w:tcPr>
            <w:tcW w:w="1565" w:type="dxa"/>
            <w:tcBorders>
              <w:top w:val="single" w:color="auto" w:sz="4" w:space="0"/>
              <w:left w:val="single" w:color="auto" w:sz="4" w:space="0"/>
              <w:bottom w:val="single" w:color="auto" w:sz="4" w:space="0"/>
              <w:right w:val="single" w:color="auto" w:sz="4" w:space="0"/>
            </w:tcBorders>
            <w:vAlign w:val="center"/>
            <w:tcPrChange w:id="7704"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705" w:author="user" w:date="2019-09-25T15:20:00Z"/>
                <w:rFonts w:ascii="仿宋_GB2312" w:hAnsi="仿宋_GB2312" w:cs="仿宋_GB2312"/>
                <w:color w:val="000000"/>
                <w:sz w:val="21"/>
                <w:szCs w:val="21"/>
                <w:lang w:eastAsia="zh-CN"/>
              </w:rPr>
            </w:pPr>
            <w:del w:id="7706" w:author="user" w:date="2019-09-25T15:20:00Z">
              <w:r>
                <w:rPr>
                  <w:rFonts w:hint="eastAsia" w:ascii="仿宋_GB2312" w:hAnsi="仿宋_GB2312" w:cs="仿宋_GB2312"/>
                  <w:color w:val="000000"/>
                  <w:sz w:val="21"/>
                  <w:szCs w:val="21"/>
                  <w:lang w:eastAsia="zh-CN"/>
                </w:rPr>
                <w:delText>借款人代码</w:delText>
              </w:r>
            </w:del>
          </w:p>
        </w:tc>
        <w:tc>
          <w:tcPr>
            <w:tcW w:w="1138" w:type="dxa"/>
            <w:tcBorders>
              <w:top w:val="single" w:color="auto" w:sz="4" w:space="0"/>
              <w:left w:val="single" w:color="auto" w:sz="4" w:space="0"/>
              <w:bottom w:val="single" w:color="auto" w:sz="4" w:space="0"/>
              <w:right w:val="single" w:color="auto" w:sz="4" w:space="0"/>
            </w:tcBorders>
            <w:vAlign w:val="center"/>
            <w:tcPrChange w:id="7707"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708" w:author="user" w:date="2019-09-25T15:20:00Z"/>
                <w:rFonts w:ascii="仿宋_GB2312" w:hAnsi="仿宋_GB2312" w:cs="仿宋_GB2312"/>
                <w:color w:val="000000"/>
                <w:sz w:val="21"/>
                <w:szCs w:val="21"/>
                <w:lang w:eastAsia="zh-CN"/>
              </w:rPr>
            </w:pPr>
            <w:del w:id="7709" w:author="user" w:date="2019-09-25T15:20:00Z">
              <w:r>
                <w:rPr>
                  <w:rFonts w:hint="eastAsia" w:ascii="仿宋_GB2312" w:hAnsi="仿宋_GB2312" w:cs="仿宋_GB2312"/>
                  <w:color w:val="000000"/>
                  <w:sz w:val="21"/>
                  <w:szCs w:val="21"/>
                  <w:lang w:eastAsia="zh-CN"/>
                </w:rPr>
                <w:delText>an..50</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710"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del w:id="7711" w:author="user" w:date="2019-09-25T15:20:00Z"/>
                <w:rFonts w:ascii="仿宋_GB2312" w:hAnsi="仿宋_GB2312" w:cs="仿宋_GB2312"/>
                <w:color w:val="000000"/>
                <w:sz w:val="21"/>
                <w:szCs w:val="21"/>
                <w:lang w:eastAsia="zh-CN"/>
              </w:rPr>
            </w:pPr>
            <w:del w:id="7712" w:author="user" w:date="2019-09-25T15:20:00Z">
              <w:r>
                <w:rPr>
                  <w:rFonts w:hint="eastAsia" w:ascii="仿宋_GB2312" w:hAnsi="仿宋_GB2312" w:cs="仿宋_GB2312"/>
                  <w:color w:val="000000"/>
                  <w:sz w:val="21"/>
                  <w:szCs w:val="21"/>
                  <w:lang w:eastAsia="zh-CN"/>
                </w:rPr>
                <w:delText>1.指借款人使用的有效身份证件的编号。</w:delText>
              </w:r>
            </w:del>
            <w:del w:id="7713" w:author="user" w:date="2019-09-25T15:20:00Z">
              <w:r>
                <w:rPr>
                  <w:rFonts w:hint="eastAsia" w:ascii="仿宋_GB2312" w:hAnsi="仿宋_GB2312" w:cs="仿宋_GB2312"/>
                  <w:color w:val="000000"/>
                  <w:sz w:val="21"/>
                  <w:szCs w:val="21"/>
                  <w:lang w:eastAsia="zh-CN"/>
                </w:rPr>
                <w:br w:type="textWrapping"/>
              </w:r>
            </w:del>
            <w:del w:id="7714" w:author="user" w:date="2019-09-25T15:20:00Z">
              <w:r>
                <w:rPr>
                  <w:rFonts w:hint="eastAsia" w:ascii="仿宋_GB2312" w:hAnsi="仿宋_GB2312" w:cs="仿宋_GB2312"/>
                  <w:color w:val="000000"/>
                  <w:sz w:val="21"/>
                  <w:szCs w:val="21"/>
                  <w:lang w:eastAsia="zh-CN"/>
                </w:rPr>
                <w:delText>2.境内借款机构填报工商部门为其颁发的统一社会信用代码或组织机构代码；境外借款机构填报金融机构自行设定的唯一编码；个人借款人填报脱敏处理后的有效身份证件号码、军官证、士兵证或护照，脱敏规则参见3.7节。数据更新的频率为月度。</w:delText>
              </w:r>
            </w:del>
            <w:del w:id="7715" w:author="user" w:date="2019-09-25T15:20:00Z">
              <w:r>
                <w:rPr>
                  <w:rFonts w:hint="eastAsia" w:ascii="仿宋_GB2312" w:hAnsi="仿宋_GB2312" w:cs="仿宋_GB2312"/>
                  <w:color w:val="000000"/>
                  <w:sz w:val="21"/>
                  <w:szCs w:val="21"/>
                  <w:lang w:eastAsia="zh-CN"/>
                </w:rPr>
                <w:br w:type="textWrapping"/>
              </w:r>
            </w:del>
            <w:del w:id="7716" w:author="user" w:date="2019-09-25T15:20:00Z">
              <w:r>
                <w:rPr>
                  <w:rFonts w:hint="eastAsia" w:ascii="仿宋_GB2312" w:hAnsi="仿宋_GB2312" w:cs="仿宋_GB2312"/>
                  <w:color w:val="000000"/>
                  <w:sz w:val="21"/>
                  <w:szCs w:val="21"/>
                  <w:lang w:eastAsia="zh-CN"/>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718"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717" w:author="user" w:date="2019-09-25T15:20:00Z"/>
          <w:trPrChange w:id="7718"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719"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720" w:author="user" w:date="2019-09-25T15:20:00Z"/>
                <w:rFonts w:ascii="仿宋_GB2312" w:hAnsi="仿宋_GB2312" w:cs="仿宋_GB2312"/>
                <w:color w:val="000000"/>
                <w:sz w:val="21"/>
                <w:szCs w:val="21"/>
                <w:lang w:eastAsia="zh-CN"/>
              </w:rPr>
            </w:pPr>
            <w:del w:id="7721" w:author="user" w:date="2019-09-25T15:20:00Z">
              <w:r>
                <w:rPr>
                  <w:rFonts w:hint="eastAsia" w:ascii="仿宋_GB2312" w:hAnsi="仿宋_GB2312" w:cs="仿宋_GB2312"/>
                  <w:color w:val="000000"/>
                  <w:sz w:val="21"/>
                  <w:szCs w:val="21"/>
                  <w:lang w:eastAsia="zh-CN"/>
                </w:rPr>
                <w:delText>6</w:delText>
              </w:r>
            </w:del>
          </w:p>
        </w:tc>
        <w:tc>
          <w:tcPr>
            <w:tcW w:w="774" w:type="dxa"/>
            <w:tcBorders>
              <w:top w:val="single" w:color="auto" w:sz="4" w:space="0"/>
              <w:left w:val="single" w:color="auto" w:sz="4" w:space="0"/>
              <w:bottom w:val="single" w:color="auto" w:sz="4" w:space="0"/>
              <w:right w:val="single" w:color="auto" w:sz="4" w:space="0"/>
            </w:tcBorders>
            <w:vAlign w:val="center"/>
            <w:tcPrChange w:id="7722"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723" w:author="user" w:date="2019-09-25T15:20:00Z"/>
                <w:rFonts w:ascii="仿宋_GB2312" w:hAnsi="仿宋_GB2312" w:cs="仿宋_GB2312"/>
                <w:color w:val="000000"/>
                <w:sz w:val="21"/>
                <w:szCs w:val="21"/>
                <w:lang w:eastAsia="zh-CN"/>
              </w:rPr>
            </w:pPr>
            <w:del w:id="7724" w:author="user" w:date="2019-09-25T15:20:00Z">
              <w:r>
                <w:rPr>
                  <w:rFonts w:hint="eastAsia" w:ascii="仿宋_GB2312" w:hAnsi="仿宋_GB2312" w:cs="仿宋_GB2312"/>
                  <w:color w:val="000000"/>
                  <w:sz w:val="21"/>
                  <w:szCs w:val="21"/>
                  <w:lang w:eastAsia="zh-CN"/>
                </w:rPr>
                <w:delText>2080</w:delText>
              </w:r>
            </w:del>
          </w:p>
        </w:tc>
        <w:tc>
          <w:tcPr>
            <w:tcW w:w="1565" w:type="dxa"/>
            <w:tcBorders>
              <w:top w:val="single" w:color="auto" w:sz="4" w:space="0"/>
              <w:left w:val="single" w:color="auto" w:sz="4" w:space="0"/>
              <w:bottom w:val="single" w:color="auto" w:sz="4" w:space="0"/>
              <w:right w:val="single" w:color="auto" w:sz="4" w:space="0"/>
            </w:tcBorders>
            <w:vAlign w:val="center"/>
            <w:tcPrChange w:id="7725"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726" w:author="user" w:date="2019-09-25T15:20:00Z"/>
                <w:rFonts w:ascii="仿宋_GB2312" w:hAnsi="仿宋_GB2312" w:cs="仿宋_GB2312"/>
                <w:color w:val="000000"/>
                <w:sz w:val="21"/>
                <w:szCs w:val="21"/>
                <w:lang w:eastAsia="zh-CN"/>
              </w:rPr>
            </w:pPr>
            <w:del w:id="7727" w:author="user" w:date="2019-09-25T15:20:00Z">
              <w:r>
                <w:rPr>
                  <w:rFonts w:hint="eastAsia" w:ascii="仿宋_GB2312" w:hAnsi="仿宋_GB2312" w:cs="仿宋_GB2312"/>
                  <w:color w:val="000000"/>
                  <w:sz w:val="21"/>
                  <w:szCs w:val="21"/>
                  <w:lang w:eastAsia="zh-CN"/>
                </w:rPr>
                <w:delText>贷款主体行业类别</w:delText>
              </w:r>
            </w:del>
          </w:p>
        </w:tc>
        <w:tc>
          <w:tcPr>
            <w:tcW w:w="1138" w:type="dxa"/>
            <w:tcBorders>
              <w:top w:val="single" w:color="auto" w:sz="4" w:space="0"/>
              <w:left w:val="single" w:color="auto" w:sz="4" w:space="0"/>
              <w:bottom w:val="single" w:color="auto" w:sz="4" w:space="0"/>
              <w:right w:val="single" w:color="auto" w:sz="4" w:space="0"/>
            </w:tcBorders>
            <w:vAlign w:val="center"/>
            <w:tcPrChange w:id="7728"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729" w:author="user" w:date="2019-09-25T15:20:00Z"/>
                <w:rFonts w:ascii="仿宋_GB2312" w:hAnsi="仿宋_GB2312" w:cs="仿宋_GB2312"/>
                <w:color w:val="000000"/>
                <w:sz w:val="21"/>
                <w:szCs w:val="21"/>
                <w:lang w:eastAsia="zh-CN"/>
              </w:rPr>
            </w:pPr>
            <w:del w:id="7730" w:author="user" w:date="2019-09-12T10:39:00Z">
              <w:r>
                <w:rPr>
                  <w:rFonts w:hint="eastAsia" w:ascii="仿宋_GB2312" w:hAnsi="仿宋_GB2312" w:cs="仿宋_GB2312"/>
                  <w:color w:val="000000"/>
                  <w:sz w:val="21"/>
                  <w:szCs w:val="21"/>
                  <w:lang w:eastAsia="zh-CN"/>
                </w:rPr>
                <w:delText>4</w:delText>
              </w:r>
            </w:del>
            <w:del w:id="7731" w:author="user" w:date="2019-09-25T15:20:00Z">
              <w:r>
                <w:rPr>
                  <w:rFonts w:hint="eastAsia" w:ascii="仿宋_GB2312" w:hAnsi="仿宋_GB2312" w:cs="仿宋_GB2312"/>
                  <w:color w:val="000000"/>
                  <w:sz w:val="21"/>
                  <w:szCs w:val="21"/>
                  <w:lang w:eastAsia="zh-CN"/>
                </w:rPr>
                <w:delText>!n</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732"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del w:id="7733" w:author="user" w:date="2019-09-25T15:20:00Z"/>
                <w:rFonts w:ascii="仿宋_GB2312" w:hAnsi="仿宋_GB2312" w:cs="仿宋_GB2312"/>
                <w:color w:val="000000"/>
                <w:sz w:val="21"/>
                <w:szCs w:val="21"/>
                <w:lang w:eastAsia="zh-CN"/>
              </w:rPr>
            </w:pPr>
            <w:del w:id="7734" w:author="user" w:date="2019-09-25T15:20:00Z">
              <w:r>
                <w:rPr>
                  <w:rFonts w:hint="eastAsia" w:ascii="仿宋_GB2312" w:hAnsi="仿宋_GB2312" w:cs="仿宋_GB2312"/>
                  <w:color w:val="000000"/>
                  <w:sz w:val="21"/>
                  <w:szCs w:val="21"/>
                  <w:lang w:eastAsia="zh-CN"/>
                </w:rPr>
                <w:delText>1.指借款人在有关部门登记注册的或主要从事的行业。</w:delText>
              </w:r>
            </w:del>
            <w:del w:id="7735" w:author="user" w:date="2019-09-25T15:20:00Z">
              <w:r>
                <w:rPr>
                  <w:rFonts w:hint="eastAsia" w:ascii="仿宋_GB2312" w:hAnsi="仿宋_GB2312" w:cs="仿宋_GB2312"/>
                  <w:color w:val="000000"/>
                  <w:sz w:val="21"/>
                  <w:szCs w:val="21"/>
                  <w:lang w:eastAsia="zh-CN"/>
                </w:rPr>
                <w:br w:type="textWrapping"/>
              </w:r>
            </w:del>
            <w:del w:id="7736" w:author="user" w:date="2019-09-25T15:20:00Z">
              <w:r>
                <w:rPr>
                  <w:rFonts w:hint="eastAsia" w:ascii="仿宋_GB2312" w:hAnsi="仿宋_GB2312" w:cs="仿宋_GB2312"/>
                  <w:color w:val="000000"/>
                  <w:sz w:val="21"/>
                  <w:szCs w:val="21"/>
                  <w:lang w:eastAsia="zh-CN"/>
                </w:rPr>
                <w:delText>2.参照行业采用《国民经济行业分类》（GB/T4754-2017）标准的门类，填写</w:delText>
              </w:r>
            </w:del>
            <w:del w:id="7737" w:author="user" w:date="2019-09-12T10:22:00Z">
              <w:r>
                <w:rPr>
                  <w:rFonts w:hint="eastAsia" w:ascii="仿宋_GB2312" w:hAnsi="仿宋_GB2312" w:cs="仿宋_GB2312"/>
                  <w:color w:val="000000"/>
                  <w:sz w:val="21"/>
                  <w:szCs w:val="21"/>
                  <w:lang w:eastAsia="zh-CN"/>
                </w:rPr>
                <w:delText>四</w:delText>
              </w:r>
            </w:del>
            <w:del w:id="7738" w:author="user" w:date="2019-09-25T15:20:00Z">
              <w:r>
                <w:rPr>
                  <w:rFonts w:hint="eastAsia" w:ascii="仿宋_GB2312" w:hAnsi="仿宋_GB2312" w:cs="仿宋_GB2312"/>
                  <w:color w:val="000000"/>
                  <w:sz w:val="21"/>
                  <w:szCs w:val="21"/>
                  <w:lang w:eastAsia="zh-CN"/>
                </w:rPr>
                <w:delText>位</w:delText>
              </w:r>
            </w:del>
            <w:del w:id="7739" w:author="user" w:date="2019-09-12T10:22:00Z">
              <w:r>
                <w:rPr>
                  <w:rFonts w:hint="eastAsia" w:ascii="仿宋_GB2312" w:hAnsi="仿宋_GB2312" w:cs="仿宋_GB2312"/>
                  <w:color w:val="000000"/>
                  <w:sz w:val="21"/>
                  <w:szCs w:val="21"/>
                  <w:lang w:eastAsia="zh-CN"/>
                </w:rPr>
                <w:delText>小</w:delText>
              </w:r>
            </w:del>
            <w:del w:id="7740" w:author="user" w:date="2019-09-25T15:20:00Z">
              <w:r>
                <w:rPr>
                  <w:rFonts w:hint="eastAsia" w:ascii="仿宋_GB2312" w:hAnsi="仿宋_GB2312" w:cs="仿宋_GB2312"/>
                  <w:color w:val="000000"/>
                  <w:sz w:val="21"/>
                  <w:szCs w:val="21"/>
                  <w:lang w:eastAsia="zh-CN"/>
                </w:rPr>
                <w:delText>类编码。数据更新的频率为月度。</w:delText>
              </w:r>
            </w:del>
            <w:del w:id="7741" w:author="user" w:date="2019-09-25T15:20:00Z">
              <w:r>
                <w:rPr>
                  <w:rFonts w:hint="eastAsia" w:ascii="仿宋_GB2312" w:hAnsi="仿宋_GB2312" w:cs="仿宋_GB2312"/>
                  <w:color w:val="000000"/>
                  <w:sz w:val="21"/>
                  <w:szCs w:val="21"/>
                  <w:lang w:eastAsia="zh-CN"/>
                </w:rPr>
                <w:br w:type="textWrapping"/>
              </w:r>
            </w:del>
            <w:del w:id="7742" w:author="user" w:date="2019-09-25T15:20:00Z">
              <w:r>
                <w:rPr>
                  <w:rFonts w:hint="eastAsia" w:ascii="仿宋_GB2312" w:hAnsi="仿宋_GB2312" w:cs="仿宋_GB2312"/>
                  <w:color w:val="000000"/>
                  <w:sz w:val="21"/>
                  <w:szCs w:val="21"/>
                  <w:lang w:eastAsia="zh-CN"/>
                </w:rPr>
                <w:delText>3.值域：</w:delText>
              </w:r>
            </w:del>
          </w:p>
          <w:p>
            <w:pPr>
              <w:spacing w:line="240" w:lineRule="auto"/>
              <w:jc w:val="both"/>
              <w:rPr>
                <w:del w:id="7743" w:author="user" w:date="2019-09-25T15:20:00Z"/>
                <w:rFonts w:ascii="仿宋_GB2312" w:hAnsi="仿宋_GB2312" w:cs="仿宋_GB2312"/>
                <w:color w:val="000000"/>
                <w:sz w:val="21"/>
                <w:szCs w:val="21"/>
                <w:lang w:eastAsia="zh-CN"/>
              </w:rPr>
            </w:pPr>
            <w:del w:id="7744" w:author="user" w:date="2019-09-12T10:22:00Z">
              <w:r>
                <w:rPr>
                  <w:rFonts w:hint="eastAsia" w:ascii="仿宋_GB2312" w:hAnsi="仿宋_GB2312" w:cs="仿宋_GB2312"/>
                  <w:color w:val="000000"/>
                  <w:sz w:val="21"/>
                  <w:szCs w:val="21"/>
                  <w:lang w:eastAsia="zh-CN"/>
                </w:rPr>
                <w:delText>0111 稻谷种植</w:delText>
              </w:r>
            </w:del>
            <w:del w:id="7745" w:author="user" w:date="2019-09-12T10:22:00Z">
              <w:r>
                <w:rPr>
                  <w:rFonts w:hint="eastAsia" w:ascii="仿宋_GB2312" w:hAnsi="仿宋_GB2312" w:cs="仿宋_GB2312"/>
                  <w:color w:val="000000"/>
                  <w:sz w:val="21"/>
                  <w:szCs w:val="21"/>
                  <w:lang w:eastAsia="zh-CN"/>
                </w:rPr>
                <w:br w:type="textWrapping"/>
              </w:r>
            </w:del>
            <w:del w:id="7746" w:author="user" w:date="2019-09-12T10:22:00Z">
              <w:r>
                <w:rPr>
                  <w:rFonts w:hint="eastAsia" w:ascii="仿宋_GB2312" w:hAnsi="仿宋_GB2312" w:cs="仿宋_GB2312"/>
                  <w:color w:val="000000"/>
                  <w:sz w:val="21"/>
                  <w:szCs w:val="21"/>
                  <w:lang w:eastAsia="zh-CN"/>
                </w:rPr>
                <w:delText>0112 小麦种植</w:delText>
              </w:r>
            </w:del>
            <w:del w:id="7747" w:author="user" w:date="2019-09-12T10:22:00Z">
              <w:r>
                <w:rPr>
                  <w:rFonts w:hint="eastAsia" w:ascii="仿宋_GB2312" w:hAnsi="仿宋_GB2312" w:cs="仿宋_GB2312"/>
                  <w:color w:val="000000"/>
                  <w:sz w:val="21"/>
                  <w:szCs w:val="21"/>
                  <w:lang w:eastAsia="zh-CN"/>
                </w:rPr>
                <w:br w:type="textWrapping"/>
              </w:r>
            </w:del>
            <w:del w:id="7748" w:author="user" w:date="2019-09-12T10:22:00Z">
              <w:r>
                <w:rPr>
                  <w:rFonts w:hint="eastAsia" w:ascii="仿宋_GB2312" w:hAnsi="仿宋_GB2312" w:cs="仿宋_GB2312"/>
                  <w:color w:val="000000"/>
                  <w:sz w:val="21"/>
                  <w:szCs w:val="21"/>
                  <w:lang w:eastAsia="zh-CN"/>
                </w:rPr>
                <w:delText>…… ……</w:delText>
              </w:r>
            </w:del>
            <w:del w:id="7749" w:author="user" w:date="2019-09-12T10:22:00Z">
              <w:r>
                <w:rPr>
                  <w:rFonts w:hint="eastAsia" w:ascii="仿宋_GB2312" w:hAnsi="仿宋_GB2312" w:cs="仿宋_GB2312"/>
                  <w:color w:val="000000"/>
                  <w:sz w:val="21"/>
                  <w:szCs w:val="21"/>
                  <w:lang w:eastAsia="zh-CN"/>
                </w:rPr>
                <w:br w:type="textWrapping"/>
              </w:r>
            </w:del>
            <w:del w:id="7750" w:author="user" w:date="2019-09-12T10:22:00Z">
              <w:r>
                <w:rPr>
                  <w:rFonts w:hint="eastAsia" w:ascii="仿宋_GB2312" w:hAnsi="仿宋_GB2312" w:cs="仿宋_GB2312"/>
                  <w:color w:val="000000"/>
                  <w:sz w:val="21"/>
                  <w:szCs w:val="21"/>
                  <w:lang w:eastAsia="zh-CN"/>
                </w:rPr>
                <w:delText>9700 国际组织</w:delText>
              </w:r>
            </w:del>
            <w:del w:id="7751" w:author="user" w:date="2019-09-12T10:22:00Z">
              <w:r>
                <w:rPr>
                  <w:rFonts w:hint="eastAsia" w:ascii="仿宋_GB2312" w:hAnsi="仿宋_GB2312" w:cs="仿宋_GB2312"/>
                  <w:color w:val="000000"/>
                  <w:sz w:val="21"/>
                  <w:szCs w:val="21"/>
                  <w:lang w:eastAsia="zh-CN"/>
                </w:rPr>
                <w:br w:type="textWrapping"/>
              </w:r>
            </w:del>
            <w:del w:id="7752" w:author="user" w:date="2019-09-12T10:22:00Z">
              <w:r>
                <w:rPr>
                  <w:rFonts w:hint="eastAsia" w:ascii="仿宋_GB2312" w:hAnsi="仿宋_GB2312" w:cs="仿宋_GB2312"/>
                  <w:color w:val="000000"/>
                  <w:sz w:val="21"/>
                  <w:szCs w:val="21"/>
                  <w:lang w:eastAsia="zh-CN"/>
                </w:rPr>
                <w:delText>9800 个人</w:delText>
              </w:r>
            </w:del>
            <w:del w:id="7753" w:author="user" w:date="2019-09-12T10:22:00Z">
              <w:r>
                <w:rPr>
                  <w:rFonts w:hint="eastAsia" w:ascii="仿宋_GB2312" w:hAnsi="仿宋_GB2312" w:cs="仿宋_GB2312"/>
                  <w:color w:val="000000"/>
                  <w:sz w:val="21"/>
                  <w:szCs w:val="21"/>
                  <w:lang w:eastAsia="zh-CN"/>
                </w:rPr>
                <w:br w:type="textWrapping"/>
              </w:r>
            </w:del>
            <w:del w:id="7754" w:author="user" w:date="2019-09-12T10:22:00Z">
              <w:r>
                <w:rPr>
                  <w:rFonts w:hint="eastAsia" w:ascii="仿宋_GB2312" w:hAnsi="仿宋_GB2312" w:cs="仿宋_GB2312"/>
                  <w:color w:val="000000"/>
                  <w:sz w:val="21"/>
                  <w:szCs w:val="21"/>
                  <w:lang w:eastAsia="zh-CN"/>
                </w:rPr>
                <w:delText>9900 境外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755"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755"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756"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rFonts w:ascii="仿宋_GB2312" w:hAnsi="仿宋_GB2312" w:cs="仿宋_GB2312"/>
                <w:color w:val="000000"/>
                <w:sz w:val="21"/>
                <w:szCs w:val="21"/>
                <w:lang w:eastAsia="zh-CN"/>
              </w:rPr>
            </w:pPr>
            <w:del w:id="7757" w:author="user" w:date="2019-09-25T15:26:00Z">
              <w:r>
                <w:rPr>
                  <w:rFonts w:hint="eastAsia" w:ascii="仿宋_GB2312" w:hAnsi="仿宋_GB2312" w:cs="仿宋_GB2312"/>
                  <w:color w:val="000000"/>
                  <w:sz w:val="21"/>
                  <w:szCs w:val="21"/>
                  <w:lang w:eastAsia="zh-CN"/>
                </w:rPr>
                <w:delText>7</w:delText>
              </w:r>
            </w:del>
            <w:ins w:id="7758" w:author="user" w:date="2019-09-25T15:26:00Z">
              <w:r>
                <w:rPr>
                  <w:rFonts w:ascii="仿宋_GB2312" w:hAnsi="仿宋_GB2312" w:cs="仿宋_GB2312"/>
                  <w:color w:val="000000"/>
                  <w:sz w:val="21"/>
                  <w:szCs w:val="21"/>
                  <w:lang w:eastAsia="zh-CN"/>
                </w:rPr>
                <w:t>5</w:t>
              </w:r>
            </w:ins>
          </w:p>
        </w:tc>
        <w:tc>
          <w:tcPr>
            <w:tcW w:w="774" w:type="dxa"/>
            <w:tcBorders>
              <w:top w:val="single" w:color="auto" w:sz="4" w:space="0"/>
              <w:left w:val="single" w:color="auto" w:sz="4" w:space="0"/>
              <w:bottom w:val="single" w:color="auto" w:sz="4" w:space="0"/>
              <w:right w:val="single" w:color="auto" w:sz="4" w:space="0"/>
            </w:tcBorders>
            <w:vAlign w:val="center"/>
            <w:tcPrChange w:id="7759"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rFonts w:ascii="仿宋_GB2312" w:hAnsi="仿宋_GB2312" w:cs="仿宋_GB2312"/>
                <w:color w:val="000000"/>
                <w:sz w:val="21"/>
                <w:szCs w:val="21"/>
              </w:rPr>
            </w:pPr>
            <w:ins w:id="7760" w:author="oauser" w:date="2019-12-05T15:00:36Z">
              <w:r>
                <w:rPr>
                  <w:rFonts w:hint="eastAsia" w:ascii="仿宋_GB2312" w:hAnsi="仿宋_GB2312" w:cs="仿宋_GB2312"/>
                  <w:color w:val="000000"/>
                  <w:sz w:val="21"/>
                  <w:szCs w:val="21"/>
                </w:rPr>
                <w:t>--</w:t>
              </w:r>
            </w:ins>
            <w:del w:id="7761" w:author="oauser" w:date="2019-12-05T15:00:36Z">
              <w:r>
                <w:rPr>
                  <w:rFonts w:hint="eastAsia" w:ascii="仿宋_GB2312" w:hAnsi="仿宋_GB2312" w:cs="仿宋_GB2312"/>
                  <w:color w:val="000000"/>
                  <w:sz w:val="21"/>
                  <w:szCs w:val="21"/>
                </w:rPr>
                <w:delText>2090</w:delText>
              </w:r>
            </w:del>
          </w:p>
        </w:tc>
        <w:tc>
          <w:tcPr>
            <w:tcW w:w="1565" w:type="dxa"/>
            <w:tcBorders>
              <w:top w:val="single" w:color="auto" w:sz="4" w:space="0"/>
              <w:left w:val="single" w:color="auto" w:sz="4" w:space="0"/>
              <w:bottom w:val="single" w:color="auto" w:sz="4" w:space="0"/>
              <w:right w:val="single" w:color="auto" w:sz="4" w:space="0"/>
            </w:tcBorders>
            <w:vAlign w:val="center"/>
            <w:tcPrChange w:id="7762"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ins w:id="7763" w:author="oauser" w:date="2019-12-05T15:00:40Z">
              <w:r>
                <w:rPr>
                  <w:rFonts w:hint="eastAsia" w:ascii="仿宋_GB2312" w:hAnsi="仿宋_GB2312" w:cs="仿宋_GB2312"/>
                  <w:color w:val="000000"/>
                  <w:sz w:val="21"/>
                  <w:szCs w:val="21"/>
                  <w:lang w:val="en-US" w:eastAsia="zh-CN"/>
                </w:rPr>
                <w:t>12</w:t>
              </w:r>
            </w:ins>
            <w:ins w:id="7764" w:author="oauser" w:date="2019-12-05T15:00:42Z">
              <w:r>
                <w:rPr>
                  <w:rFonts w:hint="eastAsia" w:ascii="仿宋_GB2312" w:hAnsi="仿宋_GB2312" w:cs="仿宋_GB2312"/>
                  <w:color w:val="000000"/>
                  <w:sz w:val="21"/>
                  <w:szCs w:val="21"/>
                  <w:lang w:val="en-US" w:eastAsia="zh-CN"/>
                </w:rPr>
                <w:t>位</w:t>
              </w:r>
            </w:ins>
            <w:r>
              <w:rPr>
                <w:rFonts w:hint="eastAsia" w:ascii="仿宋_GB2312" w:hAnsi="仿宋_GB2312" w:cs="仿宋_GB2312"/>
                <w:color w:val="000000"/>
                <w:sz w:val="21"/>
                <w:szCs w:val="21"/>
              </w:rPr>
              <w:t>借款人注册地编码</w:t>
            </w:r>
          </w:p>
        </w:tc>
        <w:tc>
          <w:tcPr>
            <w:tcW w:w="1138" w:type="dxa"/>
            <w:tcBorders>
              <w:top w:val="single" w:color="auto" w:sz="4" w:space="0"/>
              <w:left w:val="single" w:color="auto" w:sz="4" w:space="0"/>
              <w:bottom w:val="single" w:color="auto" w:sz="4" w:space="0"/>
              <w:right w:val="single" w:color="auto" w:sz="4" w:space="0"/>
            </w:tcBorders>
            <w:vAlign w:val="center"/>
            <w:tcPrChange w:id="7765"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766"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1.指借款机构登记注册地。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2.客户若为个人客户，则无需填写，该字段为空。若为单位客户，根据《统计用区划代码》，统一填报12位地区编码信息。境外地区采用《世界各国和地区名称代码》（GB/T 2659）的3位国别阿拉伯数字代码（港澳台编码暂采用该标准编码），并在前面填充“000000000”。数据更新的频率为月度。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境内：采用《统计用区划代码》的乡（镇）级数字码。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境外：前9位用“000000000”填充，后3位采用《世界各国和地区名称代码》（GB/T 2659）的3位国别阿拉伯数字代码（港澳台编码暂采用该标准编码）。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768"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767" w:author="user" w:date="2019-09-25T15:21:00Z"/>
          <w:trPrChange w:id="7768"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769"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770" w:author="user" w:date="2019-09-25T15:21:00Z"/>
                <w:rFonts w:ascii="仿宋_GB2312" w:hAnsi="仿宋_GB2312" w:cs="仿宋_GB2312"/>
                <w:color w:val="000000"/>
                <w:sz w:val="21"/>
                <w:szCs w:val="21"/>
                <w:lang w:eastAsia="zh-CN"/>
              </w:rPr>
            </w:pPr>
            <w:del w:id="7771" w:author="user" w:date="2019-09-25T15:21:00Z">
              <w:r>
                <w:rPr>
                  <w:rFonts w:hint="eastAsia" w:ascii="仿宋_GB2312" w:hAnsi="仿宋_GB2312" w:cs="仿宋_GB2312"/>
                  <w:color w:val="000000"/>
                  <w:sz w:val="21"/>
                  <w:szCs w:val="21"/>
                  <w:lang w:eastAsia="zh-CN"/>
                </w:rPr>
                <w:delText>8</w:delText>
              </w:r>
            </w:del>
          </w:p>
        </w:tc>
        <w:tc>
          <w:tcPr>
            <w:tcW w:w="774" w:type="dxa"/>
            <w:tcBorders>
              <w:top w:val="single" w:color="auto" w:sz="4" w:space="0"/>
              <w:left w:val="single" w:color="auto" w:sz="4" w:space="0"/>
              <w:bottom w:val="single" w:color="auto" w:sz="4" w:space="0"/>
              <w:right w:val="single" w:color="auto" w:sz="4" w:space="0"/>
            </w:tcBorders>
            <w:vAlign w:val="center"/>
            <w:tcPrChange w:id="7772"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773" w:author="user" w:date="2019-09-25T15:21:00Z"/>
                <w:rFonts w:ascii="仿宋_GB2312" w:hAnsi="仿宋_GB2312" w:cs="仿宋_GB2312"/>
                <w:color w:val="000000"/>
                <w:sz w:val="21"/>
                <w:szCs w:val="21"/>
                <w:lang w:eastAsia="zh-CN"/>
              </w:rPr>
            </w:pPr>
            <w:del w:id="7774" w:author="user" w:date="2019-09-25T15:21:00Z">
              <w:r>
                <w:rPr>
                  <w:rFonts w:hint="eastAsia" w:ascii="仿宋_GB2312" w:hAnsi="仿宋_GB2312" w:cs="仿宋_GB2312"/>
                  <w:color w:val="000000"/>
                  <w:sz w:val="21"/>
                  <w:szCs w:val="21"/>
                  <w:lang w:eastAsia="zh-CN"/>
                </w:rPr>
                <w:delText>2100</w:delText>
              </w:r>
            </w:del>
          </w:p>
        </w:tc>
        <w:tc>
          <w:tcPr>
            <w:tcW w:w="1565" w:type="dxa"/>
            <w:tcBorders>
              <w:top w:val="single" w:color="auto" w:sz="4" w:space="0"/>
              <w:left w:val="single" w:color="auto" w:sz="4" w:space="0"/>
              <w:bottom w:val="single" w:color="auto" w:sz="4" w:space="0"/>
              <w:right w:val="single" w:color="auto" w:sz="4" w:space="0"/>
            </w:tcBorders>
            <w:vAlign w:val="center"/>
            <w:tcPrChange w:id="7775"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776" w:author="user" w:date="2019-09-25T15:21:00Z"/>
                <w:rFonts w:ascii="仿宋_GB2312" w:hAnsi="仿宋_GB2312" w:cs="仿宋_GB2312"/>
                <w:color w:val="000000"/>
                <w:sz w:val="21"/>
                <w:szCs w:val="21"/>
                <w:lang w:eastAsia="zh-CN"/>
              </w:rPr>
            </w:pPr>
            <w:del w:id="7777" w:author="user" w:date="2019-09-25T15:21:00Z">
              <w:r>
                <w:rPr>
                  <w:rFonts w:hint="eastAsia" w:ascii="仿宋_GB2312" w:hAnsi="仿宋_GB2312" w:cs="仿宋_GB2312"/>
                  <w:color w:val="000000"/>
                  <w:sz w:val="21"/>
                  <w:szCs w:val="21"/>
                  <w:lang w:eastAsia="zh-CN"/>
                </w:rPr>
                <w:delText>企业出资人经济成分</w:delText>
              </w:r>
            </w:del>
          </w:p>
        </w:tc>
        <w:tc>
          <w:tcPr>
            <w:tcW w:w="1138" w:type="dxa"/>
            <w:tcBorders>
              <w:top w:val="single" w:color="auto" w:sz="4" w:space="0"/>
              <w:left w:val="single" w:color="auto" w:sz="4" w:space="0"/>
              <w:bottom w:val="single" w:color="auto" w:sz="4" w:space="0"/>
              <w:right w:val="single" w:color="auto" w:sz="4" w:space="0"/>
            </w:tcBorders>
            <w:vAlign w:val="center"/>
            <w:tcPrChange w:id="7778"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779" w:author="user" w:date="2019-09-25T15:21:00Z"/>
                <w:rFonts w:ascii="仿宋_GB2312" w:hAnsi="仿宋_GB2312" w:cs="仿宋_GB2312"/>
                <w:color w:val="000000"/>
                <w:sz w:val="21"/>
                <w:szCs w:val="21"/>
                <w:lang w:eastAsia="zh-CN"/>
              </w:rPr>
            </w:pPr>
            <w:del w:id="7780" w:author="user" w:date="2019-09-25T15:21:00Z">
              <w:r>
                <w:rPr>
                  <w:rFonts w:hint="eastAsia" w:ascii="仿宋_GB2312" w:hAnsi="仿宋_GB2312" w:cs="仿宋_GB2312"/>
                  <w:color w:val="000000"/>
                  <w:sz w:val="21"/>
                  <w:szCs w:val="21"/>
                  <w:lang w:eastAsia="zh-CN"/>
                </w:rPr>
                <w:delText>an..5</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781"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del w:id="7782" w:author="user" w:date="2019-09-25T15:21:00Z"/>
                <w:rFonts w:ascii="仿宋_GB2312" w:hAnsi="仿宋_GB2312" w:cs="仿宋_GB2312"/>
                <w:color w:val="000000"/>
                <w:sz w:val="21"/>
                <w:szCs w:val="21"/>
                <w:lang w:eastAsia="zh-CN"/>
              </w:rPr>
            </w:pPr>
            <w:del w:id="7783" w:author="user" w:date="2019-09-25T15:21:00Z">
              <w:r>
                <w:rPr>
                  <w:rFonts w:hint="eastAsia" w:ascii="仿宋_GB2312" w:hAnsi="仿宋_GB2312" w:cs="仿宋_GB2312"/>
                  <w:color w:val="000000"/>
                  <w:sz w:val="21"/>
                  <w:szCs w:val="21"/>
                  <w:lang w:eastAsia="zh-CN"/>
                </w:rPr>
                <w:delText>1.指企业实际控股人的经济成分。</w:delText>
              </w:r>
            </w:del>
          </w:p>
          <w:p>
            <w:pPr>
              <w:spacing w:line="240" w:lineRule="auto"/>
              <w:jc w:val="both"/>
              <w:rPr>
                <w:del w:id="7784" w:author="user" w:date="2019-09-25T15:21:00Z"/>
                <w:rFonts w:ascii="仿宋_GB2312" w:hAnsi="仿宋_GB2312" w:cs="仿宋_GB2312"/>
                <w:color w:val="000000"/>
                <w:sz w:val="21"/>
                <w:szCs w:val="21"/>
                <w:lang w:eastAsia="zh-CN"/>
              </w:rPr>
            </w:pPr>
            <w:del w:id="7785" w:author="user" w:date="2019-09-25T15:21:00Z">
              <w:r>
                <w:rPr>
                  <w:rFonts w:hint="eastAsia" w:ascii="仿宋_GB2312" w:hAnsi="仿宋_GB2312" w:cs="仿宋_GB2312"/>
                  <w:color w:val="000000"/>
                  <w:sz w:val="21"/>
                  <w:szCs w:val="21"/>
                  <w:lang w:eastAsia="zh-CN"/>
                </w:rPr>
                <w:delText>2.若客户属于境内个人、境外非居民、境内非企业类单位则无需填写，该字段为空。若属于企业，参考《贷款统计分类及编码》（JR/T 0135-2016）进行划分。数据更新的频率为月度。</w:delText>
              </w:r>
            </w:del>
          </w:p>
          <w:p>
            <w:pPr>
              <w:spacing w:line="240" w:lineRule="auto"/>
              <w:jc w:val="both"/>
              <w:rPr>
                <w:del w:id="7786" w:author="user" w:date="2019-09-25T15:21:00Z"/>
                <w:rFonts w:ascii="仿宋_GB2312" w:hAnsi="仿宋_GB2312" w:cs="仿宋_GB2312"/>
                <w:color w:val="000000"/>
                <w:sz w:val="21"/>
                <w:szCs w:val="21"/>
                <w:lang w:eastAsia="zh-CN"/>
              </w:rPr>
            </w:pPr>
            <w:del w:id="7787" w:author="user" w:date="2019-09-25T15:21:00Z">
              <w:r>
                <w:rPr>
                  <w:rFonts w:hint="eastAsia" w:ascii="仿宋_GB2312" w:hAnsi="仿宋_GB2312" w:cs="仿宋_GB2312"/>
                  <w:color w:val="000000"/>
                  <w:sz w:val="21"/>
                  <w:szCs w:val="21"/>
                  <w:lang w:eastAsia="zh-CN"/>
                </w:rPr>
                <w:delText>3.值域：</w:delText>
              </w:r>
            </w:del>
          </w:p>
          <w:p>
            <w:pPr>
              <w:spacing w:line="240" w:lineRule="auto"/>
              <w:jc w:val="both"/>
              <w:rPr>
                <w:del w:id="7788" w:author="user" w:date="2019-09-25T15:21:00Z"/>
                <w:rFonts w:ascii="仿宋_GB2312" w:hAnsi="仿宋_GB2312" w:cs="仿宋_GB2312"/>
                <w:color w:val="000000"/>
                <w:sz w:val="21"/>
                <w:szCs w:val="21"/>
                <w:lang w:eastAsia="zh-CN"/>
              </w:rPr>
            </w:pPr>
            <w:del w:id="7789" w:author="user" w:date="2019-09-25T15:21:00Z">
              <w:r>
                <w:rPr>
                  <w:rFonts w:hint="eastAsia" w:ascii="仿宋_GB2312" w:hAnsi="仿宋_GB2312" w:cs="仿宋_GB2312"/>
                  <w:color w:val="000000"/>
                  <w:sz w:val="21"/>
                  <w:szCs w:val="21"/>
                  <w:lang w:eastAsia="zh-CN"/>
                </w:rPr>
                <w:delText>A 公有控股经济</w:delText>
              </w:r>
            </w:del>
          </w:p>
          <w:p>
            <w:pPr>
              <w:spacing w:line="240" w:lineRule="auto"/>
              <w:jc w:val="both"/>
              <w:rPr>
                <w:del w:id="7790" w:author="user" w:date="2019-09-25T15:21:00Z"/>
                <w:rFonts w:ascii="仿宋_GB2312" w:hAnsi="仿宋_GB2312" w:cs="仿宋_GB2312"/>
                <w:color w:val="000000"/>
                <w:sz w:val="21"/>
                <w:szCs w:val="21"/>
                <w:lang w:eastAsia="zh-CN"/>
              </w:rPr>
            </w:pPr>
            <w:del w:id="7791" w:author="user" w:date="2019-09-25T15:21:00Z">
              <w:r>
                <w:rPr>
                  <w:rFonts w:hint="eastAsia" w:ascii="仿宋_GB2312" w:hAnsi="仿宋_GB2312" w:cs="仿宋_GB2312"/>
                  <w:color w:val="000000"/>
                  <w:sz w:val="21"/>
                  <w:szCs w:val="21"/>
                  <w:lang w:eastAsia="zh-CN"/>
                </w:rPr>
                <w:delText>A01 国有控股</w:delText>
              </w:r>
            </w:del>
          </w:p>
          <w:p>
            <w:pPr>
              <w:spacing w:line="240" w:lineRule="auto"/>
              <w:jc w:val="both"/>
              <w:rPr>
                <w:del w:id="7792" w:author="user" w:date="2019-09-25T15:21:00Z"/>
                <w:rFonts w:ascii="仿宋_GB2312" w:hAnsi="仿宋_GB2312" w:cs="仿宋_GB2312"/>
                <w:color w:val="000000"/>
                <w:sz w:val="21"/>
                <w:szCs w:val="21"/>
                <w:lang w:eastAsia="zh-CN"/>
              </w:rPr>
            </w:pPr>
            <w:del w:id="7793" w:author="user" w:date="2019-09-25T15:21:00Z">
              <w:r>
                <w:rPr>
                  <w:rFonts w:hint="eastAsia" w:ascii="仿宋_GB2312" w:hAnsi="仿宋_GB2312" w:cs="仿宋_GB2312"/>
                  <w:color w:val="000000"/>
                  <w:sz w:val="21"/>
                  <w:szCs w:val="21"/>
                  <w:lang w:eastAsia="zh-CN"/>
                </w:rPr>
                <w:delText>A0101 国有相对控股</w:delText>
              </w:r>
            </w:del>
          </w:p>
          <w:p>
            <w:pPr>
              <w:spacing w:line="240" w:lineRule="auto"/>
              <w:jc w:val="both"/>
              <w:rPr>
                <w:del w:id="7794" w:author="user" w:date="2019-09-25T15:21:00Z"/>
                <w:rFonts w:ascii="仿宋_GB2312" w:hAnsi="仿宋_GB2312" w:cs="仿宋_GB2312"/>
                <w:color w:val="000000"/>
                <w:sz w:val="21"/>
                <w:szCs w:val="21"/>
                <w:lang w:eastAsia="zh-CN"/>
              </w:rPr>
            </w:pPr>
            <w:del w:id="7795" w:author="user" w:date="2019-09-25T15:21:00Z">
              <w:r>
                <w:rPr>
                  <w:rFonts w:hint="eastAsia" w:ascii="仿宋_GB2312" w:hAnsi="仿宋_GB2312" w:cs="仿宋_GB2312"/>
                  <w:color w:val="000000"/>
                  <w:sz w:val="21"/>
                  <w:szCs w:val="21"/>
                  <w:lang w:eastAsia="zh-CN"/>
                </w:rPr>
                <w:delText>A0102 国有绝对控股</w:delText>
              </w:r>
            </w:del>
          </w:p>
          <w:p>
            <w:pPr>
              <w:spacing w:line="240" w:lineRule="auto"/>
              <w:jc w:val="both"/>
              <w:rPr>
                <w:del w:id="7796" w:author="user" w:date="2019-09-25T15:21:00Z"/>
                <w:rFonts w:ascii="仿宋_GB2312" w:hAnsi="仿宋_GB2312" w:cs="仿宋_GB2312"/>
                <w:color w:val="000000"/>
                <w:sz w:val="21"/>
                <w:szCs w:val="21"/>
                <w:lang w:eastAsia="zh-CN"/>
              </w:rPr>
            </w:pPr>
            <w:del w:id="7797" w:author="user" w:date="2019-09-25T15:21:00Z">
              <w:r>
                <w:rPr>
                  <w:rFonts w:hint="eastAsia" w:ascii="仿宋_GB2312" w:hAnsi="仿宋_GB2312" w:cs="仿宋_GB2312"/>
                  <w:color w:val="000000"/>
                  <w:sz w:val="21"/>
                  <w:szCs w:val="21"/>
                  <w:lang w:eastAsia="zh-CN"/>
                </w:rPr>
                <w:delText>A02 集体控股</w:delText>
              </w:r>
            </w:del>
          </w:p>
          <w:p>
            <w:pPr>
              <w:spacing w:line="240" w:lineRule="auto"/>
              <w:jc w:val="both"/>
              <w:rPr>
                <w:del w:id="7798" w:author="user" w:date="2019-09-25T15:21:00Z"/>
                <w:rFonts w:ascii="仿宋_GB2312" w:hAnsi="仿宋_GB2312" w:cs="仿宋_GB2312"/>
                <w:color w:val="000000"/>
                <w:sz w:val="21"/>
                <w:szCs w:val="21"/>
                <w:lang w:eastAsia="zh-CN"/>
              </w:rPr>
            </w:pPr>
            <w:del w:id="7799" w:author="user" w:date="2019-09-25T15:21:00Z">
              <w:r>
                <w:rPr>
                  <w:rFonts w:hint="eastAsia" w:ascii="仿宋_GB2312" w:hAnsi="仿宋_GB2312" w:cs="仿宋_GB2312"/>
                  <w:color w:val="000000"/>
                  <w:sz w:val="21"/>
                  <w:szCs w:val="21"/>
                  <w:lang w:eastAsia="zh-CN"/>
                </w:rPr>
                <w:delText>A0201 集体相对控股</w:delText>
              </w:r>
            </w:del>
          </w:p>
          <w:p>
            <w:pPr>
              <w:spacing w:line="240" w:lineRule="auto"/>
              <w:jc w:val="both"/>
              <w:rPr>
                <w:del w:id="7800" w:author="user" w:date="2019-09-25T15:21:00Z"/>
                <w:rFonts w:ascii="仿宋_GB2312" w:hAnsi="仿宋_GB2312" w:cs="仿宋_GB2312"/>
                <w:color w:val="000000"/>
                <w:sz w:val="21"/>
                <w:szCs w:val="21"/>
                <w:lang w:eastAsia="zh-CN"/>
              </w:rPr>
            </w:pPr>
            <w:del w:id="7801" w:author="user" w:date="2019-09-25T15:21:00Z">
              <w:r>
                <w:rPr>
                  <w:rFonts w:hint="eastAsia" w:ascii="仿宋_GB2312" w:hAnsi="仿宋_GB2312" w:cs="仿宋_GB2312"/>
                  <w:color w:val="000000"/>
                  <w:sz w:val="21"/>
                  <w:szCs w:val="21"/>
                  <w:lang w:eastAsia="zh-CN"/>
                </w:rPr>
                <w:delText>A0202 集体绝对控股</w:delText>
              </w:r>
            </w:del>
          </w:p>
          <w:p>
            <w:pPr>
              <w:spacing w:line="240" w:lineRule="auto"/>
              <w:jc w:val="both"/>
              <w:rPr>
                <w:del w:id="7802" w:author="user" w:date="2019-09-25T15:21:00Z"/>
                <w:rFonts w:ascii="仿宋_GB2312" w:hAnsi="仿宋_GB2312" w:cs="仿宋_GB2312"/>
                <w:color w:val="000000"/>
                <w:sz w:val="21"/>
                <w:szCs w:val="21"/>
                <w:lang w:eastAsia="zh-CN"/>
              </w:rPr>
            </w:pPr>
            <w:del w:id="7803" w:author="user" w:date="2019-09-25T15:21:00Z">
              <w:r>
                <w:rPr>
                  <w:rFonts w:hint="eastAsia" w:ascii="仿宋_GB2312" w:hAnsi="仿宋_GB2312" w:cs="仿宋_GB2312"/>
                  <w:color w:val="000000"/>
                  <w:sz w:val="21"/>
                  <w:szCs w:val="21"/>
                  <w:lang w:eastAsia="zh-CN"/>
                </w:rPr>
                <w:delText>B 非公有控股经济</w:delText>
              </w:r>
            </w:del>
          </w:p>
          <w:p>
            <w:pPr>
              <w:spacing w:line="240" w:lineRule="auto"/>
              <w:jc w:val="both"/>
              <w:rPr>
                <w:del w:id="7804" w:author="user" w:date="2019-09-25T15:21:00Z"/>
                <w:rFonts w:ascii="仿宋_GB2312" w:hAnsi="仿宋_GB2312" w:cs="仿宋_GB2312"/>
                <w:color w:val="000000"/>
                <w:sz w:val="21"/>
                <w:szCs w:val="21"/>
                <w:lang w:eastAsia="zh-CN"/>
              </w:rPr>
            </w:pPr>
            <w:del w:id="7805" w:author="user" w:date="2019-09-25T15:21:00Z">
              <w:r>
                <w:rPr>
                  <w:rFonts w:hint="eastAsia" w:ascii="仿宋_GB2312" w:hAnsi="仿宋_GB2312" w:cs="仿宋_GB2312"/>
                  <w:color w:val="000000"/>
                  <w:sz w:val="21"/>
                  <w:szCs w:val="21"/>
                  <w:lang w:eastAsia="zh-CN"/>
                </w:rPr>
                <w:delText>B01 私人控股</w:delText>
              </w:r>
            </w:del>
          </w:p>
          <w:p>
            <w:pPr>
              <w:spacing w:line="240" w:lineRule="auto"/>
              <w:jc w:val="both"/>
              <w:rPr>
                <w:del w:id="7806" w:author="user" w:date="2019-09-25T15:21:00Z"/>
                <w:rFonts w:ascii="仿宋_GB2312" w:hAnsi="仿宋_GB2312" w:cs="仿宋_GB2312"/>
                <w:color w:val="000000"/>
                <w:sz w:val="21"/>
                <w:szCs w:val="21"/>
                <w:lang w:eastAsia="zh-CN"/>
              </w:rPr>
            </w:pPr>
            <w:del w:id="7807" w:author="user" w:date="2019-09-25T15:21:00Z">
              <w:r>
                <w:rPr>
                  <w:rFonts w:hint="eastAsia" w:ascii="仿宋_GB2312" w:hAnsi="仿宋_GB2312" w:cs="仿宋_GB2312"/>
                  <w:color w:val="000000"/>
                  <w:sz w:val="21"/>
                  <w:szCs w:val="21"/>
                  <w:lang w:eastAsia="zh-CN"/>
                </w:rPr>
                <w:delText>B0101 私人相对控股</w:delText>
              </w:r>
            </w:del>
          </w:p>
          <w:p>
            <w:pPr>
              <w:spacing w:line="240" w:lineRule="auto"/>
              <w:jc w:val="both"/>
              <w:rPr>
                <w:del w:id="7808" w:author="user" w:date="2019-09-25T15:21:00Z"/>
                <w:rFonts w:ascii="仿宋_GB2312" w:hAnsi="仿宋_GB2312" w:cs="仿宋_GB2312"/>
                <w:color w:val="000000"/>
                <w:sz w:val="21"/>
                <w:szCs w:val="21"/>
                <w:lang w:eastAsia="zh-CN"/>
              </w:rPr>
            </w:pPr>
            <w:del w:id="7809" w:author="user" w:date="2019-09-25T15:21:00Z">
              <w:r>
                <w:rPr>
                  <w:rFonts w:hint="eastAsia" w:ascii="仿宋_GB2312" w:hAnsi="仿宋_GB2312" w:cs="仿宋_GB2312"/>
                  <w:color w:val="000000"/>
                  <w:sz w:val="21"/>
                  <w:szCs w:val="21"/>
                  <w:lang w:eastAsia="zh-CN"/>
                </w:rPr>
                <w:delText>B0102 私人绝对控股</w:delText>
              </w:r>
            </w:del>
          </w:p>
          <w:p>
            <w:pPr>
              <w:spacing w:line="240" w:lineRule="auto"/>
              <w:jc w:val="both"/>
              <w:rPr>
                <w:del w:id="7810" w:author="user" w:date="2019-09-25T15:21:00Z"/>
                <w:rFonts w:ascii="仿宋_GB2312" w:hAnsi="仿宋_GB2312" w:cs="仿宋_GB2312"/>
                <w:color w:val="000000"/>
                <w:sz w:val="21"/>
                <w:szCs w:val="21"/>
                <w:lang w:eastAsia="zh-CN"/>
              </w:rPr>
            </w:pPr>
            <w:del w:id="7811" w:author="user" w:date="2019-09-25T15:21:00Z">
              <w:r>
                <w:rPr>
                  <w:rFonts w:hint="eastAsia" w:ascii="仿宋_GB2312" w:hAnsi="仿宋_GB2312" w:cs="仿宋_GB2312"/>
                  <w:color w:val="000000"/>
                  <w:sz w:val="21"/>
                  <w:szCs w:val="21"/>
                  <w:lang w:eastAsia="zh-CN"/>
                </w:rPr>
                <w:delText>B02 港澳台控股</w:delText>
              </w:r>
            </w:del>
          </w:p>
          <w:p>
            <w:pPr>
              <w:spacing w:line="240" w:lineRule="auto"/>
              <w:jc w:val="both"/>
              <w:rPr>
                <w:del w:id="7812" w:author="user" w:date="2019-09-25T15:21:00Z"/>
                <w:rFonts w:ascii="仿宋_GB2312" w:hAnsi="仿宋_GB2312" w:cs="仿宋_GB2312"/>
                <w:color w:val="000000"/>
                <w:sz w:val="21"/>
                <w:szCs w:val="21"/>
                <w:lang w:eastAsia="zh-CN"/>
              </w:rPr>
            </w:pPr>
            <w:del w:id="7813" w:author="user" w:date="2019-09-25T15:21:00Z">
              <w:r>
                <w:rPr>
                  <w:rFonts w:hint="eastAsia" w:ascii="仿宋_GB2312" w:hAnsi="仿宋_GB2312" w:cs="仿宋_GB2312"/>
                  <w:color w:val="000000"/>
                  <w:sz w:val="21"/>
                  <w:szCs w:val="21"/>
                  <w:lang w:eastAsia="zh-CN"/>
                </w:rPr>
                <w:delText>B0201 港澳台相对控股</w:delText>
              </w:r>
            </w:del>
          </w:p>
          <w:p>
            <w:pPr>
              <w:spacing w:line="240" w:lineRule="auto"/>
              <w:jc w:val="both"/>
              <w:rPr>
                <w:del w:id="7814" w:author="user" w:date="2019-09-25T15:21:00Z"/>
                <w:rFonts w:ascii="仿宋_GB2312" w:hAnsi="仿宋_GB2312" w:cs="仿宋_GB2312"/>
                <w:color w:val="000000"/>
                <w:sz w:val="21"/>
                <w:szCs w:val="21"/>
                <w:lang w:eastAsia="zh-CN"/>
              </w:rPr>
            </w:pPr>
            <w:del w:id="7815" w:author="user" w:date="2019-09-25T15:21:00Z">
              <w:r>
                <w:rPr>
                  <w:rFonts w:hint="eastAsia" w:ascii="仿宋_GB2312" w:hAnsi="仿宋_GB2312" w:cs="仿宋_GB2312"/>
                  <w:color w:val="000000"/>
                  <w:sz w:val="21"/>
                  <w:szCs w:val="21"/>
                  <w:lang w:eastAsia="zh-CN"/>
                </w:rPr>
                <w:delText>B0202 港澳台绝对控股</w:delText>
              </w:r>
            </w:del>
          </w:p>
          <w:p>
            <w:pPr>
              <w:spacing w:line="240" w:lineRule="auto"/>
              <w:jc w:val="both"/>
              <w:rPr>
                <w:del w:id="7816" w:author="user" w:date="2019-09-25T15:21:00Z"/>
                <w:rFonts w:ascii="仿宋_GB2312" w:hAnsi="仿宋_GB2312" w:cs="仿宋_GB2312"/>
                <w:color w:val="000000"/>
                <w:sz w:val="21"/>
                <w:szCs w:val="21"/>
                <w:lang w:eastAsia="zh-CN"/>
              </w:rPr>
            </w:pPr>
            <w:del w:id="7817" w:author="user" w:date="2019-09-25T15:21:00Z">
              <w:r>
                <w:rPr>
                  <w:rFonts w:hint="eastAsia" w:ascii="仿宋_GB2312" w:hAnsi="仿宋_GB2312" w:cs="仿宋_GB2312"/>
                  <w:color w:val="000000"/>
                  <w:sz w:val="21"/>
                  <w:szCs w:val="21"/>
                  <w:lang w:eastAsia="zh-CN"/>
                </w:rPr>
                <w:delText>B03 外商控股</w:delText>
              </w:r>
            </w:del>
          </w:p>
          <w:p>
            <w:pPr>
              <w:spacing w:line="240" w:lineRule="auto"/>
              <w:jc w:val="both"/>
              <w:rPr>
                <w:del w:id="7818" w:author="user" w:date="2019-09-25T15:21:00Z"/>
                <w:rFonts w:ascii="仿宋_GB2312" w:hAnsi="仿宋_GB2312" w:cs="仿宋_GB2312"/>
                <w:color w:val="000000"/>
                <w:sz w:val="21"/>
                <w:szCs w:val="21"/>
                <w:lang w:eastAsia="zh-CN"/>
              </w:rPr>
            </w:pPr>
            <w:del w:id="7819" w:author="user" w:date="2019-09-25T15:21:00Z">
              <w:r>
                <w:rPr>
                  <w:rFonts w:hint="eastAsia" w:ascii="仿宋_GB2312" w:hAnsi="仿宋_GB2312" w:cs="仿宋_GB2312"/>
                  <w:color w:val="000000"/>
                  <w:sz w:val="21"/>
                  <w:szCs w:val="21"/>
                  <w:lang w:eastAsia="zh-CN"/>
                </w:rPr>
                <w:delText>B0301 外商相对控股</w:delText>
              </w:r>
            </w:del>
          </w:p>
          <w:p>
            <w:pPr>
              <w:spacing w:line="240" w:lineRule="auto"/>
              <w:jc w:val="both"/>
              <w:rPr>
                <w:del w:id="7820" w:author="user" w:date="2019-09-25T15:21:00Z"/>
                <w:rFonts w:ascii="仿宋_GB2312" w:hAnsi="仿宋_GB2312" w:cs="仿宋_GB2312"/>
                <w:color w:val="000000"/>
                <w:sz w:val="21"/>
                <w:szCs w:val="21"/>
                <w:lang w:eastAsia="zh-CN"/>
              </w:rPr>
            </w:pPr>
            <w:del w:id="7821" w:author="user" w:date="2019-09-25T15:21:00Z">
              <w:r>
                <w:rPr>
                  <w:rFonts w:hint="eastAsia" w:ascii="仿宋_GB2312" w:hAnsi="仿宋_GB2312" w:cs="仿宋_GB2312"/>
                  <w:color w:val="000000"/>
                  <w:sz w:val="21"/>
                  <w:szCs w:val="21"/>
                  <w:lang w:eastAsia="zh-CN"/>
                </w:rPr>
                <w:delText>B0302 外商绝对控股</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823"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822" w:author="user" w:date="2019-09-25T15:21:00Z"/>
          <w:trPrChange w:id="7823"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824"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825" w:author="user" w:date="2019-09-25T15:21:00Z"/>
                <w:rFonts w:ascii="仿宋_GB2312" w:hAnsi="仿宋_GB2312" w:cs="仿宋_GB2312"/>
                <w:color w:val="000000"/>
                <w:sz w:val="21"/>
                <w:szCs w:val="21"/>
                <w:lang w:eastAsia="zh-CN"/>
              </w:rPr>
            </w:pPr>
            <w:del w:id="7826" w:author="user" w:date="2019-09-25T15:21:00Z">
              <w:r>
                <w:rPr>
                  <w:rFonts w:hint="eastAsia" w:ascii="仿宋_GB2312" w:hAnsi="仿宋_GB2312" w:cs="仿宋_GB2312"/>
                  <w:color w:val="000000"/>
                  <w:sz w:val="21"/>
                  <w:szCs w:val="21"/>
                  <w:lang w:eastAsia="zh-CN"/>
                </w:rPr>
                <w:delText>9</w:delText>
              </w:r>
            </w:del>
          </w:p>
        </w:tc>
        <w:tc>
          <w:tcPr>
            <w:tcW w:w="774" w:type="dxa"/>
            <w:tcBorders>
              <w:top w:val="single" w:color="auto" w:sz="4" w:space="0"/>
              <w:left w:val="single" w:color="auto" w:sz="4" w:space="0"/>
              <w:bottom w:val="single" w:color="auto" w:sz="4" w:space="0"/>
              <w:right w:val="single" w:color="auto" w:sz="4" w:space="0"/>
            </w:tcBorders>
            <w:vAlign w:val="center"/>
            <w:tcPrChange w:id="7827"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828" w:author="user" w:date="2019-09-25T15:21:00Z"/>
                <w:rFonts w:ascii="仿宋_GB2312" w:hAnsi="仿宋_GB2312" w:cs="仿宋_GB2312"/>
                <w:color w:val="000000"/>
                <w:sz w:val="21"/>
                <w:szCs w:val="21"/>
                <w:lang w:eastAsia="zh-CN"/>
              </w:rPr>
            </w:pPr>
            <w:del w:id="7829" w:author="user" w:date="2019-09-25T15:21:00Z">
              <w:r>
                <w:rPr>
                  <w:rFonts w:hint="eastAsia" w:ascii="仿宋_GB2312" w:hAnsi="仿宋_GB2312" w:cs="仿宋_GB2312"/>
                  <w:color w:val="000000"/>
                  <w:sz w:val="21"/>
                  <w:szCs w:val="21"/>
                  <w:lang w:eastAsia="zh-CN"/>
                </w:rPr>
                <w:delText>2110</w:delText>
              </w:r>
            </w:del>
          </w:p>
        </w:tc>
        <w:tc>
          <w:tcPr>
            <w:tcW w:w="1565" w:type="dxa"/>
            <w:tcBorders>
              <w:top w:val="single" w:color="auto" w:sz="4" w:space="0"/>
              <w:left w:val="single" w:color="auto" w:sz="4" w:space="0"/>
              <w:bottom w:val="single" w:color="auto" w:sz="4" w:space="0"/>
              <w:right w:val="single" w:color="auto" w:sz="4" w:space="0"/>
            </w:tcBorders>
            <w:vAlign w:val="center"/>
            <w:tcPrChange w:id="7830"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831" w:author="user" w:date="2019-09-25T15:21:00Z"/>
                <w:rFonts w:ascii="仿宋_GB2312" w:hAnsi="仿宋_GB2312" w:cs="仿宋_GB2312"/>
                <w:color w:val="000000"/>
                <w:sz w:val="21"/>
                <w:szCs w:val="21"/>
                <w:lang w:eastAsia="zh-CN"/>
              </w:rPr>
            </w:pPr>
            <w:del w:id="7832" w:author="user" w:date="2019-09-25T15:21:00Z">
              <w:r>
                <w:rPr>
                  <w:rFonts w:hint="eastAsia" w:ascii="仿宋_GB2312" w:hAnsi="仿宋_GB2312" w:cs="仿宋_GB2312"/>
                  <w:color w:val="000000"/>
                  <w:sz w:val="21"/>
                  <w:szCs w:val="21"/>
                  <w:lang w:eastAsia="zh-CN"/>
                </w:rPr>
                <w:delText>企业规模</w:delText>
              </w:r>
            </w:del>
          </w:p>
        </w:tc>
        <w:tc>
          <w:tcPr>
            <w:tcW w:w="1138" w:type="dxa"/>
            <w:tcBorders>
              <w:top w:val="single" w:color="auto" w:sz="4" w:space="0"/>
              <w:left w:val="single" w:color="auto" w:sz="4" w:space="0"/>
              <w:bottom w:val="single" w:color="auto" w:sz="4" w:space="0"/>
              <w:right w:val="single" w:color="auto" w:sz="4" w:space="0"/>
            </w:tcBorders>
            <w:vAlign w:val="center"/>
            <w:tcPrChange w:id="7833"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834" w:author="user" w:date="2019-09-25T15:21:00Z"/>
                <w:rFonts w:ascii="仿宋_GB2312" w:hAnsi="仿宋_GB2312" w:cs="仿宋_GB2312"/>
                <w:color w:val="000000"/>
                <w:sz w:val="21"/>
                <w:szCs w:val="21"/>
                <w:lang w:eastAsia="zh-CN"/>
              </w:rPr>
            </w:pPr>
            <w:del w:id="7835" w:author="user" w:date="2019-09-25T15:21:00Z">
              <w:r>
                <w:rPr>
                  <w:rFonts w:hint="eastAsia" w:ascii="仿宋_GB2312" w:hAnsi="仿宋_GB2312" w:cs="仿宋_GB2312"/>
                  <w:color w:val="000000"/>
                  <w:sz w:val="21"/>
                  <w:szCs w:val="21"/>
                  <w:lang w:eastAsia="zh-CN"/>
                </w:rPr>
                <w:delText>4!an</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836"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del w:id="7837" w:author="user" w:date="2019-09-25T15:21:00Z"/>
                <w:rFonts w:ascii="仿宋_GB2312" w:hAnsi="仿宋_GB2312" w:cs="仿宋_GB2312"/>
                <w:color w:val="000000"/>
                <w:sz w:val="21"/>
                <w:szCs w:val="21"/>
                <w:lang w:eastAsia="zh-CN"/>
              </w:rPr>
            </w:pPr>
            <w:del w:id="7838" w:author="user" w:date="2019-09-25T15:21:00Z">
              <w:r>
                <w:rPr>
                  <w:rFonts w:hint="eastAsia" w:ascii="仿宋_GB2312" w:hAnsi="仿宋_GB2312" w:cs="仿宋_GB2312"/>
                  <w:color w:val="000000"/>
                  <w:sz w:val="21"/>
                  <w:szCs w:val="21"/>
                  <w:lang w:eastAsia="zh-CN"/>
                </w:rPr>
                <w:delText>1.指企</w:delText>
              </w:r>
            </w:del>
            <w:del w:id="7839" w:author="user" w:date="2019-09-24T14:29:00Z">
              <w:r>
                <w:rPr>
                  <w:rFonts w:hint="eastAsia" w:ascii="仿宋_GB2312" w:hAnsi="仿宋_GB2312" w:cs="仿宋_GB2312"/>
                  <w:color w:val="000000"/>
                  <w:sz w:val="21"/>
                  <w:szCs w:val="21"/>
                  <w:lang w:eastAsia="zh-CN"/>
                </w:rPr>
                <w:delText>事</w:delText>
              </w:r>
            </w:del>
            <w:del w:id="7840" w:author="user" w:date="2019-09-25T15:21:00Z">
              <w:r>
                <w:rPr>
                  <w:rFonts w:hint="eastAsia" w:ascii="仿宋_GB2312" w:hAnsi="仿宋_GB2312" w:cs="仿宋_GB2312"/>
                  <w:color w:val="000000"/>
                  <w:sz w:val="21"/>
                  <w:szCs w:val="21"/>
                  <w:lang w:eastAsia="zh-CN"/>
                </w:rPr>
                <w:delText>业</w:delText>
              </w:r>
            </w:del>
            <w:del w:id="7841" w:author="user" w:date="2019-09-24T14:29:00Z">
              <w:r>
                <w:rPr>
                  <w:rFonts w:hint="eastAsia" w:ascii="仿宋_GB2312" w:hAnsi="仿宋_GB2312" w:cs="仿宋_GB2312"/>
                  <w:color w:val="000000"/>
                  <w:sz w:val="21"/>
                  <w:szCs w:val="21"/>
                  <w:lang w:eastAsia="zh-CN"/>
                </w:rPr>
                <w:delText>单位</w:delText>
              </w:r>
            </w:del>
            <w:del w:id="7842" w:author="user" w:date="2019-09-25T15:21:00Z">
              <w:r>
                <w:rPr>
                  <w:rFonts w:hint="eastAsia" w:ascii="仿宋_GB2312" w:hAnsi="仿宋_GB2312" w:cs="仿宋_GB2312"/>
                  <w:color w:val="000000"/>
                  <w:sz w:val="21"/>
                  <w:szCs w:val="21"/>
                  <w:lang w:eastAsia="zh-CN"/>
                </w:rPr>
                <w:delText>的经营规模。</w:delText>
              </w:r>
            </w:del>
          </w:p>
          <w:p>
            <w:pPr>
              <w:spacing w:line="240" w:lineRule="auto"/>
              <w:rPr>
                <w:del w:id="7843" w:author="user" w:date="2019-09-25T15:21:00Z"/>
                <w:rFonts w:ascii="仿宋_GB2312" w:hAnsi="仿宋_GB2312" w:cs="仿宋_GB2312"/>
                <w:color w:val="000000"/>
                <w:sz w:val="21"/>
                <w:szCs w:val="21"/>
                <w:lang w:eastAsia="zh-CN"/>
              </w:rPr>
            </w:pPr>
            <w:del w:id="7844" w:author="user" w:date="2019-09-25T15:21:00Z">
              <w:r>
                <w:rPr>
                  <w:rFonts w:hint="eastAsia" w:ascii="仿宋_GB2312" w:hAnsi="仿宋_GB2312" w:cs="仿宋_GB2312"/>
                  <w:color w:val="000000"/>
                  <w:sz w:val="21"/>
                  <w:szCs w:val="21"/>
                  <w:lang w:eastAsia="zh-CN"/>
                </w:rPr>
                <w:delText>2.若客户属于境内个人、境外非居民则无需填写，该字段为空。若属于企业，则根据“关于印发《统计上大中小微型企业划分办法（2017）》的通知（国统字〔2017〕213号”文件规定，根据从业人员、营业收入和资产总额等要素，一般分为大型、中型、小型、微型企业。非企业类单位属于不适用此标准，对应代码：CS99。数据更新频率为月度。</w:delText>
              </w:r>
            </w:del>
          </w:p>
          <w:p>
            <w:pPr>
              <w:spacing w:line="240" w:lineRule="auto"/>
              <w:rPr>
                <w:del w:id="7845" w:author="user" w:date="2019-09-25T15:21:00Z"/>
                <w:rFonts w:ascii="仿宋_GB2312" w:hAnsi="仿宋_GB2312" w:cs="仿宋_GB2312"/>
                <w:color w:val="000000"/>
                <w:sz w:val="21"/>
                <w:szCs w:val="21"/>
                <w:lang w:eastAsia="zh-CN"/>
              </w:rPr>
            </w:pPr>
            <w:del w:id="7846" w:author="user" w:date="2019-09-25T15:21:00Z">
              <w:r>
                <w:rPr>
                  <w:rFonts w:hint="eastAsia" w:ascii="仿宋_GB2312" w:hAnsi="仿宋_GB2312" w:cs="仿宋_GB2312"/>
                  <w:color w:val="000000"/>
                  <w:sz w:val="21"/>
                  <w:szCs w:val="21"/>
                  <w:lang w:eastAsia="zh-CN"/>
                </w:rPr>
                <w:delText>3.值域：</w:delText>
              </w:r>
            </w:del>
          </w:p>
          <w:p>
            <w:pPr>
              <w:spacing w:line="240" w:lineRule="auto"/>
              <w:rPr>
                <w:del w:id="7847" w:author="user" w:date="2019-09-25T15:21:00Z"/>
                <w:rFonts w:ascii="仿宋_GB2312" w:hAnsi="仿宋_GB2312" w:cs="仿宋_GB2312"/>
                <w:color w:val="000000"/>
                <w:sz w:val="21"/>
                <w:szCs w:val="21"/>
                <w:lang w:eastAsia="zh-CN"/>
              </w:rPr>
            </w:pPr>
            <w:del w:id="7848" w:author="user" w:date="2019-09-25T15:21:00Z">
              <w:r>
                <w:rPr>
                  <w:rFonts w:hint="eastAsia" w:ascii="仿宋_GB2312" w:hAnsi="仿宋_GB2312" w:cs="仿宋_GB2312"/>
                  <w:color w:val="000000"/>
                  <w:sz w:val="21"/>
                  <w:szCs w:val="21"/>
                  <w:lang w:eastAsia="zh-CN"/>
                </w:rPr>
                <w:delText>CS01 大型      CS02 中型</w:delText>
              </w:r>
            </w:del>
          </w:p>
          <w:p>
            <w:pPr>
              <w:spacing w:line="240" w:lineRule="auto"/>
              <w:rPr>
                <w:del w:id="7849" w:author="user" w:date="2019-09-25T15:21:00Z"/>
                <w:rFonts w:ascii="仿宋_GB2312" w:hAnsi="仿宋_GB2312" w:cs="仿宋_GB2312"/>
                <w:color w:val="000000"/>
                <w:sz w:val="21"/>
                <w:szCs w:val="21"/>
                <w:lang w:eastAsia="zh-CN"/>
              </w:rPr>
            </w:pPr>
            <w:del w:id="7850" w:author="user" w:date="2019-09-25T15:21:00Z">
              <w:r>
                <w:rPr>
                  <w:rFonts w:hint="eastAsia" w:ascii="仿宋_GB2312" w:hAnsi="仿宋_GB2312" w:cs="仿宋_GB2312"/>
                  <w:color w:val="000000"/>
                  <w:sz w:val="21"/>
                  <w:szCs w:val="21"/>
                  <w:lang w:eastAsia="zh-CN"/>
                </w:rPr>
                <w:delText>CS03 小型      CS04 微型</w:delText>
              </w:r>
            </w:del>
          </w:p>
          <w:p>
            <w:pPr>
              <w:spacing w:line="240" w:lineRule="auto"/>
              <w:rPr>
                <w:del w:id="7851" w:author="user" w:date="2019-09-25T15:21:00Z"/>
                <w:rFonts w:ascii="仿宋_GB2312" w:hAnsi="仿宋_GB2312" w:cs="仿宋_GB2312"/>
                <w:color w:val="000000"/>
                <w:sz w:val="21"/>
                <w:szCs w:val="21"/>
                <w:lang w:eastAsia="zh-CN"/>
              </w:rPr>
            </w:pPr>
            <w:del w:id="7852" w:author="user" w:date="2019-09-25T15:21:00Z">
              <w:r>
                <w:rPr>
                  <w:rFonts w:hint="eastAsia" w:ascii="仿宋_GB2312" w:hAnsi="仿宋_GB2312" w:cs="仿宋_GB2312"/>
                  <w:color w:val="000000"/>
                  <w:sz w:val="21"/>
                  <w:szCs w:val="21"/>
                  <w:lang w:eastAsia="zh-CN"/>
                </w:rPr>
                <w:delText>CS99 不适用此标准</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854"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853" w:author="user" w:date="2019-09-25T15:25:00Z"/>
          <w:trPrChange w:id="7854"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855"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856" w:author="user" w:date="2019-09-25T15:25:00Z"/>
                <w:rFonts w:ascii="仿宋_GB2312" w:hAnsi="仿宋_GB2312" w:cs="仿宋_GB2312"/>
                <w:color w:val="000000"/>
                <w:sz w:val="21"/>
                <w:szCs w:val="21"/>
                <w:lang w:eastAsia="zh-CN"/>
              </w:rPr>
            </w:pPr>
            <w:del w:id="7857" w:author="user" w:date="2019-09-25T15:25:00Z">
              <w:r>
                <w:rPr>
                  <w:rFonts w:hint="eastAsia" w:ascii="仿宋_GB2312" w:hAnsi="仿宋_GB2312" w:cs="仿宋_GB2312"/>
                  <w:color w:val="000000"/>
                  <w:sz w:val="21"/>
                  <w:szCs w:val="21"/>
                  <w:lang w:eastAsia="zh-CN"/>
                </w:rPr>
                <w:delText>10</w:delText>
              </w:r>
            </w:del>
          </w:p>
        </w:tc>
        <w:tc>
          <w:tcPr>
            <w:tcW w:w="774" w:type="dxa"/>
            <w:tcBorders>
              <w:top w:val="single" w:color="auto" w:sz="4" w:space="0"/>
              <w:left w:val="single" w:color="auto" w:sz="4" w:space="0"/>
              <w:bottom w:val="single" w:color="auto" w:sz="4" w:space="0"/>
              <w:right w:val="single" w:color="auto" w:sz="4" w:space="0"/>
            </w:tcBorders>
            <w:vAlign w:val="center"/>
            <w:tcPrChange w:id="7858"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859" w:author="user" w:date="2019-09-25T15:25:00Z"/>
                <w:rFonts w:ascii="仿宋_GB2312" w:hAnsi="仿宋_GB2312" w:cs="仿宋_GB2312"/>
                <w:color w:val="000000"/>
                <w:sz w:val="21"/>
                <w:szCs w:val="21"/>
                <w:lang w:eastAsia="zh-CN"/>
              </w:rPr>
            </w:pPr>
            <w:del w:id="7860" w:author="user" w:date="2019-09-25T15:25:00Z">
              <w:r>
                <w:rPr>
                  <w:rFonts w:hint="eastAsia" w:ascii="仿宋_GB2312" w:hAnsi="仿宋_GB2312" w:cs="仿宋_GB2312"/>
                  <w:color w:val="000000"/>
                  <w:sz w:val="21"/>
                  <w:szCs w:val="21"/>
                  <w:lang w:eastAsia="zh-CN"/>
                </w:rPr>
                <w:delText>3010</w:delText>
              </w:r>
            </w:del>
          </w:p>
        </w:tc>
        <w:tc>
          <w:tcPr>
            <w:tcW w:w="1565" w:type="dxa"/>
            <w:tcBorders>
              <w:top w:val="single" w:color="auto" w:sz="4" w:space="0"/>
              <w:left w:val="single" w:color="auto" w:sz="4" w:space="0"/>
              <w:bottom w:val="single" w:color="auto" w:sz="4" w:space="0"/>
              <w:right w:val="single" w:color="auto" w:sz="4" w:space="0"/>
            </w:tcBorders>
            <w:vAlign w:val="center"/>
            <w:tcPrChange w:id="7861"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862" w:author="user" w:date="2019-09-25T15:25:00Z"/>
                <w:rFonts w:ascii="仿宋_GB2312" w:hAnsi="仿宋_GB2312" w:cs="仿宋_GB2312"/>
                <w:color w:val="000000"/>
                <w:sz w:val="21"/>
                <w:szCs w:val="21"/>
                <w:lang w:eastAsia="zh-CN"/>
              </w:rPr>
            </w:pPr>
            <w:del w:id="7863" w:author="user" w:date="2019-09-25T15:25:00Z">
              <w:r>
                <w:rPr>
                  <w:rFonts w:hint="eastAsia" w:ascii="仿宋_GB2312" w:hAnsi="仿宋_GB2312" w:cs="仿宋_GB2312"/>
                  <w:color w:val="000000"/>
                  <w:sz w:val="21"/>
                  <w:szCs w:val="21"/>
                  <w:lang w:eastAsia="zh-CN"/>
                </w:rPr>
                <w:delText>贷款借据编码</w:delText>
              </w:r>
            </w:del>
          </w:p>
        </w:tc>
        <w:tc>
          <w:tcPr>
            <w:tcW w:w="1138" w:type="dxa"/>
            <w:tcBorders>
              <w:top w:val="single" w:color="auto" w:sz="4" w:space="0"/>
              <w:left w:val="single" w:color="auto" w:sz="4" w:space="0"/>
              <w:bottom w:val="single" w:color="auto" w:sz="4" w:space="0"/>
              <w:right w:val="single" w:color="auto" w:sz="4" w:space="0"/>
            </w:tcBorders>
            <w:vAlign w:val="center"/>
            <w:tcPrChange w:id="7864"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865" w:author="user" w:date="2019-09-25T15:25:00Z"/>
                <w:rFonts w:ascii="仿宋_GB2312" w:hAnsi="仿宋_GB2312" w:cs="仿宋_GB2312"/>
                <w:color w:val="000000"/>
                <w:sz w:val="21"/>
                <w:szCs w:val="21"/>
                <w:lang w:eastAsia="zh-CN"/>
              </w:rPr>
            </w:pPr>
            <w:del w:id="7866" w:author="user" w:date="2019-09-25T15:25:00Z">
              <w:r>
                <w:rPr>
                  <w:rFonts w:hint="eastAsia" w:ascii="仿宋_GB2312" w:hAnsi="仿宋_GB2312" w:cs="仿宋_GB2312"/>
                  <w:color w:val="000000"/>
                  <w:sz w:val="21"/>
                  <w:szCs w:val="21"/>
                  <w:lang w:eastAsia="zh-CN"/>
                </w:rPr>
                <w:delText>anc..100</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867"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del w:id="7868" w:author="user" w:date="2019-09-25T15:25:00Z"/>
                <w:rFonts w:ascii="仿宋_GB2312" w:hAnsi="仿宋_GB2312" w:cs="仿宋_GB2312"/>
                <w:color w:val="000000"/>
                <w:sz w:val="21"/>
                <w:szCs w:val="21"/>
                <w:lang w:eastAsia="zh-CN"/>
              </w:rPr>
            </w:pPr>
            <w:del w:id="7869" w:author="user" w:date="2019-09-25T15:25:00Z">
              <w:r>
                <w:rPr>
                  <w:rFonts w:hint="eastAsia" w:ascii="仿宋_GB2312" w:hAnsi="仿宋_GB2312" w:cs="仿宋_GB2312"/>
                  <w:color w:val="000000"/>
                  <w:sz w:val="21"/>
                  <w:szCs w:val="21"/>
                  <w:lang w:eastAsia="zh-CN"/>
                </w:rPr>
                <w:delText>1.指贷款机构向借款人发放贷款时签订的借款凭证编码。</w:delText>
              </w:r>
            </w:del>
            <w:del w:id="7870" w:author="user" w:date="2019-09-25T15:25:00Z">
              <w:r>
                <w:rPr>
                  <w:rFonts w:hint="eastAsia" w:ascii="仿宋_GB2312" w:hAnsi="仿宋_GB2312" w:cs="仿宋_GB2312"/>
                  <w:color w:val="000000"/>
                  <w:sz w:val="21"/>
                  <w:szCs w:val="21"/>
                  <w:lang w:eastAsia="zh-CN"/>
                </w:rPr>
                <w:br w:type="textWrapping"/>
              </w:r>
            </w:del>
            <w:del w:id="7871" w:author="user" w:date="2019-09-25T15:25:00Z">
              <w:r>
                <w:rPr>
                  <w:rFonts w:hint="eastAsia" w:ascii="仿宋_GB2312" w:hAnsi="仿宋_GB2312" w:cs="仿宋_GB2312"/>
                  <w:color w:val="000000"/>
                  <w:sz w:val="21"/>
                  <w:szCs w:val="21"/>
                  <w:lang w:eastAsia="zh-CN"/>
                </w:rPr>
                <w:delText>2.数据更新的频率为月度。</w:delText>
              </w:r>
            </w:del>
            <w:del w:id="7872" w:author="user" w:date="2019-09-25T15:25:00Z">
              <w:r>
                <w:rPr>
                  <w:rFonts w:hint="eastAsia" w:ascii="仿宋_GB2312" w:hAnsi="仿宋_GB2312" w:cs="仿宋_GB2312"/>
                  <w:color w:val="000000"/>
                  <w:sz w:val="21"/>
                  <w:szCs w:val="21"/>
                  <w:lang w:eastAsia="zh-CN"/>
                </w:rPr>
                <w:br w:type="textWrapping"/>
              </w:r>
            </w:del>
            <w:del w:id="7873" w:author="user" w:date="2019-09-25T15:25:00Z">
              <w:r>
                <w:rPr>
                  <w:rFonts w:hint="eastAsia" w:ascii="仿宋_GB2312" w:hAnsi="仿宋_GB2312" w:cs="仿宋_GB2312"/>
                  <w:color w:val="000000"/>
                  <w:sz w:val="21"/>
                  <w:szCs w:val="21"/>
                  <w:lang w:eastAsia="zh-CN"/>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874"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874"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875"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rFonts w:ascii="仿宋_GB2312" w:hAnsi="仿宋_GB2312" w:cs="仿宋_GB2312"/>
                <w:color w:val="000000"/>
                <w:sz w:val="21"/>
                <w:szCs w:val="21"/>
                <w:lang w:eastAsia="zh-CN"/>
              </w:rPr>
            </w:pPr>
            <w:del w:id="7876" w:author="user" w:date="2019-09-25T15:26:00Z">
              <w:r>
                <w:rPr>
                  <w:rFonts w:hint="eastAsia" w:ascii="仿宋_GB2312" w:hAnsi="仿宋_GB2312" w:cs="仿宋_GB2312"/>
                  <w:color w:val="000000"/>
                  <w:sz w:val="21"/>
                  <w:szCs w:val="21"/>
                  <w:lang w:eastAsia="zh-CN"/>
                </w:rPr>
                <w:delText>11</w:delText>
              </w:r>
            </w:del>
            <w:ins w:id="7877" w:author="user" w:date="2019-09-25T15:26:00Z">
              <w:r>
                <w:rPr>
                  <w:rFonts w:ascii="仿宋_GB2312" w:hAnsi="仿宋_GB2312" w:cs="仿宋_GB2312"/>
                  <w:color w:val="000000"/>
                  <w:sz w:val="21"/>
                  <w:szCs w:val="21"/>
                  <w:lang w:eastAsia="zh-CN"/>
                </w:rPr>
                <w:t>6</w:t>
              </w:r>
            </w:ins>
          </w:p>
        </w:tc>
        <w:tc>
          <w:tcPr>
            <w:tcW w:w="774" w:type="dxa"/>
            <w:tcBorders>
              <w:top w:val="single" w:color="auto" w:sz="4" w:space="0"/>
              <w:left w:val="single" w:color="auto" w:sz="4" w:space="0"/>
              <w:bottom w:val="single" w:color="auto" w:sz="4" w:space="0"/>
              <w:right w:val="single" w:color="auto" w:sz="4" w:space="0"/>
            </w:tcBorders>
            <w:vAlign w:val="center"/>
            <w:tcPrChange w:id="7878"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Change w:id="7879"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信贷合同编号</w:t>
            </w:r>
          </w:p>
        </w:tc>
        <w:tc>
          <w:tcPr>
            <w:tcW w:w="1138" w:type="dxa"/>
            <w:tcBorders>
              <w:top w:val="single" w:color="auto" w:sz="4" w:space="0"/>
              <w:left w:val="single" w:color="auto" w:sz="4" w:space="0"/>
              <w:bottom w:val="single" w:color="auto" w:sz="4" w:space="0"/>
              <w:right w:val="single" w:color="auto" w:sz="4" w:space="0"/>
            </w:tcBorders>
            <w:vAlign w:val="center"/>
            <w:tcPrChange w:id="7880"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881"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1.指以金融机构作为贷与人与公民或法人缔结的贷款协议编号。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2.信贷合同编号一般由商业银行机构编码和信贷合同编号构成，商业银行机构编码应按《金融机构编码》（JR/T 0124）规定。一家商业银行应保证信贷合同编号的唯一性。数据更新的频率为月度。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882"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882"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883"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rFonts w:ascii="仿宋_GB2312" w:hAnsi="仿宋_GB2312" w:cs="仿宋_GB2312"/>
                <w:color w:val="000000"/>
                <w:sz w:val="21"/>
                <w:szCs w:val="21"/>
                <w:lang w:eastAsia="zh-CN"/>
              </w:rPr>
            </w:pPr>
            <w:del w:id="7884" w:author="user" w:date="2019-09-25T15:26:00Z">
              <w:r>
                <w:rPr>
                  <w:rFonts w:hint="eastAsia" w:ascii="仿宋_GB2312" w:hAnsi="仿宋_GB2312" w:cs="仿宋_GB2312"/>
                  <w:color w:val="000000"/>
                  <w:sz w:val="21"/>
                  <w:szCs w:val="21"/>
                  <w:lang w:eastAsia="zh-CN"/>
                </w:rPr>
                <w:delText>12</w:delText>
              </w:r>
            </w:del>
            <w:ins w:id="7885" w:author="user" w:date="2019-09-25T15:26:00Z">
              <w:r>
                <w:rPr>
                  <w:rFonts w:ascii="仿宋_GB2312" w:hAnsi="仿宋_GB2312" w:cs="仿宋_GB2312"/>
                  <w:color w:val="000000"/>
                  <w:sz w:val="21"/>
                  <w:szCs w:val="21"/>
                  <w:lang w:eastAsia="zh-CN"/>
                </w:rPr>
                <w:t>7</w:t>
              </w:r>
            </w:ins>
          </w:p>
        </w:tc>
        <w:tc>
          <w:tcPr>
            <w:tcW w:w="774" w:type="dxa"/>
            <w:tcBorders>
              <w:top w:val="single" w:color="auto" w:sz="4" w:space="0"/>
              <w:left w:val="single" w:color="auto" w:sz="4" w:space="0"/>
              <w:bottom w:val="single" w:color="auto" w:sz="4" w:space="0"/>
              <w:right w:val="single" w:color="auto" w:sz="4" w:space="0"/>
            </w:tcBorders>
            <w:vAlign w:val="center"/>
            <w:tcPrChange w:id="7886"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rFonts w:ascii="仿宋_GB2312" w:hAnsi="仿宋_GB2312" w:cs="仿宋_GB2312"/>
                <w:color w:val="000000"/>
                <w:sz w:val="21"/>
                <w:szCs w:val="21"/>
              </w:rPr>
            </w:pPr>
            <w:ins w:id="7887" w:author="oauser" w:date="2019-12-05T15:23:43Z">
              <w:r>
                <w:rPr>
                  <w:rFonts w:hint="eastAsia" w:ascii="仿宋_GB2312" w:hAnsi="仿宋_GB2312" w:cs="仿宋_GB2312"/>
                  <w:color w:val="000000"/>
                  <w:sz w:val="21"/>
                  <w:szCs w:val="21"/>
                  <w:lang w:eastAsia="zh-CN"/>
                </w:rPr>
                <w:t>--</w:t>
              </w:r>
            </w:ins>
            <w:del w:id="7888" w:author="oauser" w:date="2019-12-05T15:23:43Z">
              <w:r>
                <w:rPr>
                  <w:rFonts w:hint="eastAsia" w:ascii="仿宋_GB2312" w:hAnsi="仿宋_GB2312" w:cs="仿宋_GB2312"/>
                  <w:color w:val="000000"/>
                  <w:sz w:val="21"/>
                  <w:szCs w:val="21"/>
                </w:rPr>
                <w:delText>3030</w:delText>
              </w:r>
            </w:del>
          </w:p>
        </w:tc>
        <w:tc>
          <w:tcPr>
            <w:tcW w:w="1565" w:type="dxa"/>
            <w:tcBorders>
              <w:top w:val="single" w:color="auto" w:sz="4" w:space="0"/>
              <w:left w:val="single" w:color="auto" w:sz="4" w:space="0"/>
              <w:bottom w:val="single" w:color="auto" w:sz="4" w:space="0"/>
              <w:right w:val="single" w:color="auto" w:sz="4" w:space="0"/>
            </w:tcBorders>
            <w:vAlign w:val="center"/>
            <w:tcPrChange w:id="7889"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hint="eastAsia" w:ascii="仿宋_GB2312" w:hAnsi="仿宋_GB2312" w:eastAsia="仿宋_GB2312" w:cs="仿宋_GB2312"/>
                <w:color w:val="000000"/>
                <w:sz w:val="21"/>
                <w:szCs w:val="21"/>
                <w:lang w:eastAsia="zh-CN"/>
              </w:rPr>
            </w:pPr>
            <w:r>
              <w:rPr>
                <w:rFonts w:hint="eastAsia" w:ascii="仿宋_GB2312" w:hAnsi="仿宋_GB2312" w:cs="仿宋_GB2312"/>
                <w:color w:val="000000"/>
                <w:sz w:val="21"/>
                <w:szCs w:val="21"/>
              </w:rPr>
              <w:t>产品</w:t>
            </w:r>
            <w:del w:id="7890" w:author="oauser" w:date="2019-12-05T15:03:10Z">
              <w:r>
                <w:rPr>
                  <w:rFonts w:hint="eastAsia" w:ascii="仿宋_GB2312" w:hAnsi="仿宋_GB2312" w:cs="仿宋_GB2312"/>
                  <w:color w:val="000000"/>
                  <w:sz w:val="21"/>
                  <w:szCs w:val="21"/>
                </w:rPr>
                <w:delText>类别</w:delText>
              </w:r>
            </w:del>
            <w:ins w:id="7891" w:author="oauser" w:date="2019-12-05T15:03:10Z">
              <w:r>
                <w:rPr>
                  <w:rFonts w:hint="eastAsia" w:ascii="仿宋_GB2312" w:hAnsi="仿宋_GB2312" w:cs="仿宋_GB2312"/>
                  <w:color w:val="000000"/>
                  <w:sz w:val="21"/>
                  <w:szCs w:val="21"/>
                  <w:lang w:eastAsia="zh-CN"/>
                </w:rPr>
                <w:t>细项</w:t>
              </w:r>
            </w:ins>
          </w:p>
        </w:tc>
        <w:tc>
          <w:tcPr>
            <w:tcW w:w="1138" w:type="dxa"/>
            <w:tcBorders>
              <w:top w:val="single" w:color="auto" w:sz="4" w:space="0"/>
              <w:left w:val="single" w:color="auto" w:sz="4" w:space="0"/>
              <w:bottom w:val="single" w:color="auto" w:sz="4" w:space="0"/>
              <w:right w:val="single" w:color="auto" w:sz="4" w:space="0"/>
            </w:tcBorders>
            <w:vAlign w:val="center"/>
            <w:tcPrChange w:id="7892"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an3..</w:t>
            </w:r>
            <w:del w:id="7893" w:author="user" w:date="2019-09-26T15:01:00Z">
              <w:r>
                <w:rPr>
                  <w:rFonts w:hint="eastAsia" w:ascii="仿宋_GB2312" w:hAnsi="仿宋_GB2312" w:cs="仿宋_GB2312"/>
                  <w:color w:val="000000"/>
                  <w:sz w:val="21"/>
                  <w:szCs w:val="21"/>
                </w:rPr>
                <w:delText>7</w:delText>
              </w:r>
            </w:del>
            <w:ins w:id="7894" w:author="user" w:date="2019-09-26T15:01:00Z">
              <w:r>
                <w:rPr>
                  <w:rFonts w:ascii="仿宋_GB2312" w:hAnsi="仿宋_GB2312" w:cs="仿宋_GB2312"/>
                  <w:color w:val="000000"/>
                  <w:sz w:val="21"/>
                  <w:szCs w:val="21"/>
                </w:rPr>
                <w:t>10</w:t>
              </w:r>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895"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1.指根据契约特征的分类。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2.包含再贷款、普通贷款、拆借和透支等。数据更新的频率为月度。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ins w:id="7896" w:author="user" w:date="2019-09-23T17:27: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F01 再贷款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 普通贷款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 消费贷款</w:t>
            </w:r>
            <w:del w:id="7897" w:author="user" w:date="2019-09-23T17:27:00Z">
              <w:r>
                <w:rPr>
                  <w:rFonts w:hint="eastAsia" w:ascii="仿宋_GB2312" w:hAnsi="仿宋_GB2312" w:cs="仿宋_GB2312"/>
                  <w:color w:val="000000"/>
                  <w:sz w:val="21"/>
                  <w:szCs w:val="21"/>
                  <w:lang w:eastAsia="zh-CN"/>
                </w:rPr>
                <w:br w:type="textWrapping"/>
              </w:r>
            </w:del>
            <w:del w:id="7898" w:author="user" w:date="2019-09-23T17:27:00Z">
              <w:r>
                <w:rPr>
                  <w:rFonts w:hint="eastAsia" w:ascii="仿宋_GB2312" w:hAnsi="仿宋_GB2312" w:cs="仿宋_GB2312"/>
                  <w:color w:val="000000"/>
                  <w:sz w:val="21"/>
                  <w:szCs w:val="21"/>
                  <w:lang w:eastAsia="zh-CN"/>
                </w:rPr>
                <w:delText>F0211 个人购房贷款</w:delText>
              </w:r>
            </w:del>
            <w:r>
              <w:rPr>
                <w:rFonts w:hint="eastAsia"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w:t>
            </w:r>
            <w:del w:id="7899" w:author="user" w:date="2019-09-23T17:27:00Z">
              <w:r>
                <w:rPr>
                  <w:rFonts w:hint="eastAsia" w:ascii="仿宋_GB2312" w:hAnsi="仿宋_GB2312" w:cs="仿宋_GB2312"/>
                  <w:color w:val="000000"/>
                  <w:sz w:val="21"/>
                  <w:szCs w:val="21"/>
                  <w:lang w:eastAsia="zh-CN"/>
                </w:rPr>
                <w:delText xml:space="preserve">1 </w:delText>
              </w:r>
            </w:del>
            <w:r>
              <w:rPr>
                <w:rFonts w:hint="eastAsia" w:ascii="仿宋_GB2312" w:hAnsi="仿宋_GB2312" w:cs="仿宋_GB2312"/>
                <w:color w:val="000000"/>
                <w:sz w:val="21"/>
                <w:szCs w:val="21"/>
                <w:lang w:eastAsia="zh-CN"/>
              </w:rPr>
              <w:t>个人住房贷款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F02111</w:t>
            </w:r>
            <w:del w:id="7900" w:author="user" w:date="2019-09-23T17:27:00Z">
              <w:r>
                <w:rPr>
                  <w:rFonts w:hint="eastAsia" w:ascii="仿宋_GB2312" w:hAnsi="仿宋_GB2312" w:cs="仿宋_GB2312"/>
                  <w:color w:val="000000"/>
                  <w:sz w:val="21"/>
                  <w:szCs w:val="21"/>
                  <w:lang w:eastAsia="zh-CN"/>
                </w:rPr>
                <w:delText>1</w:delText>
              </w:r>
            </w:del>
            <w:r>
              <w:rPr>
                <w:rFonts w:hint="eastAsia" w:ascii="仿宋_GB2312" w:hAnsi="仿宋_GB2312" w:cs="仿宋_GB2312"/>
                <w:color w:val="000000"/>
                <w:sz w:val="21"/>
                <w:szCs w:val="21"/>
                <w:lang w:eastAsia="zh-CN"/>
              </w:rPr>
              <w:t xml:space="preserve">  新建房贷款 </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w:t>
            </w:r>
            <w:del w:id="7901" w:author="user" w:date="2019-09-23T17:27:00Z">
              <w:r>
                <w:rPr>
                  <w:rFonts w:hint="eastAsia" w:ascii="仿宋_GB2312" w:hAnsi="仿宋_GB2312" w:cs="仿宋_GB2312"/>
                  <w:color w:val="000000"/>
                  <w:sz w:val="21"/>
                  <w:szCs w:val="21"/>
                  <w:lang w:eastAsia="zh-CN"/>
                </w:rPr>
                <w:delText>1</w:delText>
              </w:r>
            </w:del>
            <w:r>
              <w:rPr>
                <w:rFonts w:hint="eastAsia" w:ascii="仿宋_GB2312" w:hAnsi="仿宋_GB2312" w:cs="仿宋_GB2312"/>
                <w:color w:val="000000"/>
                <w:sz w:val="21"/>
                <w:szCs w:val="21"/>
                <w:lang w:eastAsia="zh-CN"/>
              </w:rPr>
              <w:t>2  再交易房贷款</w:t>
            </w:r>
            <w:del w:id="7902" w:author="user" w:date="2019-09-24T15:31:00Z">
              <w:r>
                <w:rPr>
                  <w:rFonts w:hint="eastAsia" w:ascii="仿宋_GB2312" w:hAnsi="仿宋_GB2312" w:cs="仿宋_GB2312"/>
                  <w:color w:val="000000"/>
                  <w:sz w:val="21"/>
                  <w:szCs w:val="21"/>
                  <w:lang w:eastAsia="zh-CN"/>
                </w:rPr>
                <w:br w:type="textWrapping"/>
              </w:r>
            </w:del>
            <w:del w:id="7903" w:author="user" w:date="2019-09-24T15:31:00Z">
              <w:r>
                <w:rPr>
                  <w:rFonts w:hint="eastAsia" w:ascii="仿宋_GB2312" w:hAnsi="仿宋_GB2312" w:cs="仿宋_GB2312"/>
                  <w:color w:val="000000"/>
                  <w:sz w:val="21"/>
                  <w:szCs w:val="21"/>
                  <w:lang w:eastAsia="zh-CN"/>
                </w:rPr>
                <w:delText>F02112 个人商业用房贷款</w:delText>
              </w:r>
            </w:del>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F0212 个人汽车消费贷款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 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 国家助学贷款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F021311高校政策性助学贷款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F021312生源地政策性助学贷款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F021313其他政策性助学贷款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 一般商业性助学贷款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F021321高校商业助学贷款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F021322生源地商业助学贷款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F021323其他商业助学贷款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F0219 其他消费贷款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F022 经营贷款</w:t>
            </w:r>
          </w:p>
          <w:p>
            <w:pPr>
              <w:spacing w:line="240" w:lineRule="auto"/>
              <w:jc w:val="both"/>
              <w:rPr>
                <w:ins w:id="7904" w:author="user" w:date="2019-09-23T17:27:00Z"/>
                <w:rFonts w:ascii="仿宋_GB2312" w:hAnsi="仿宋_GB2312" w:cs="仿宋_GB2312"/>
                <w:color w:val="000000"/>
                <w:sz w:val="21"/>
                <w:szCs w:val="21"/>
                <w:lang w:eastAsia="zh-CN"/>
              </w:rPr>
            </w:pPr>
            <w:ins w:id="7905" w:author="user" w:date="2019-09-23T17:27:00Z">
              <w:r>
                <w:rPr>
                  <w:rFonts w:hint="eastAsia" w:ascii="仿宋_GB2312" w:hAnsi="仿宋_GB2312" w:cs="仿宋_GB2312"/>
                  <w:color w:val="000000"/>
                  <w:sz w:val="21"/>
                  <w:szCs w:val="21"/>
                  <w:lang w:eastAsia="zh-CN"/>
                </w:rPr>
                <w:t>F0221 个人商业用房贷款</w:t>
              </w:r>
            </w:ins>
          </w:p>
          <w:p>
            <w:pPr>
              <w:spacing w:line="240" w:lineRule="auto"/>
              <w:rPr>
                <w:rFonts w:ascii="仿宋_GB2312" w:hAnsi="仿宋_GB2312" w:cs="仿宋_GB2312"/>
                <w:color w:val="000000"/>
                <w:sz w:val="21"/>
                <w:szCs w:val="21"/>
                <w:lang w:eastAsia="zh-CN"/>
              </w:rPr>
            </w:pPr>
            <w:ins w:id="7906" w:author="user" w:date="2019-09-23T17:27:00Z">
              <w:r>
                <w:rPr>
                  <w:rFonts w:hint="eastAsia" w:ascii="仿宋_GB2312" w:hAnsi="仿宋_GB2312" w:cs="仿宋_GB2312"/>
                  <w:color w:val="000000"/>
                  <w:sz w:val="21"/>
                  <w:szCs w:val="21"/>
                  <w:lang w:eastAsia="zh-CN"/>
                </w:rPr>
                <w:t>F0222</w:t>
              </w:r>
            </w:ins>
            <w:ins w:id="7907" w:author="user" w:date="2019-09-23T17:27:00Z">
              <w:r>
                <w:rPr>
                  <w:rFonts w:ascii="仿宋_GB2312" w:hAnsi="仿宋_GB2312" w:cs="仿宋_GB2312"/>
                  <w:color w:val="000000"/>
                  <w:sz w:val="21"/>
                  <w:szCs w:val="21"/>
                  <w:lang w:eastAsia="zh-CN"/>
                </w:rPr>
                <w:t xml:space="preserve"> </w:t>
              </w:r>
            </w:ins>
            <w:ins w:id="7908" w:author="user" w:date="2019-09-23T17:27:00Z">
              <w:r>
                <w:rPr>
                  <w:rFonts w:hint="eastAsia" w:ascii="仿宋_GB2312" w:hAnsi="仿宋_GB2312" w:cs="仿宋_GB2312"/>
                  <w:color w:val="000000"/>
                  <w:sz w:val="21"/>
                  <w:szCs w:val="21"/>
                  <w:lang w:eastAsia="zh-CN"/>
                </w:rPr>
                <w:t>其他经营贷款</w:t>
              </w:r>
            </w:ins>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 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 项目贷款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F023101 基本建设贷款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F023102 技术改造贷款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F023103 科技开发贷款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F023104 商业网点贷款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F023105 地产开发贷款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F0231051 政府土地储备机构贷款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 房产开发贷款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F0231061住房开发贷款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F02310611保障性住房开发贷款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F0231062商业用房开发贷款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F0231063其他房产开发贷款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F023199其他项目贷款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 一般固定资产贷款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 企业购房贷款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F0232011 商业用房贷款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F0232012 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   机关团体购房贷款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F0232021  机关团体商业用房贷款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F0232022  机关团体住房贷款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F023299  其他一般固定资产贷款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F03 拆借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 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F041 账户透支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F042 贷记卡透支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F043 准贷记卡透支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 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F051 承兑垫款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F052 担保垫款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F053 信用证垫款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F059 其他垫款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 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F061 债券回购/返售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F062 票据回购/返售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F063 贷款回购/返售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F064 股票及其他股权回购/返售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F065 黄金回购/返售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F069 其他资产回购/返售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 黄金、证券借贷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F071 债券借贷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F072 票据借贷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F073 股票及其他股权借贷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F074 黄金借贷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F079 其他资产借贷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 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F081 国际贸易融资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F082 国内贸易融资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F09 融资租赁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F10 打包信贷受让资产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F11 转贷款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F12 并购贷款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F99 其他贷款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909"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1016" w:hRule="atLeast"/>
          <w:trPrChange w:id="7909" w:author="user" w:date="2019-09-25T15:29:00Z">
            <w:trPr>
              <w:gridAfter w:val="1"/>
              <w:wAfter w:w="90" w:type="dxa"/>
              <w:trHeight w:val="1016"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910"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rFonts w:ascii="仿宋_GB2312" w:hAnsi="仿宋_GB2312" w:cs="仿宋_GB2312"/>
                <w:color w:val="000000"/>
                <w:sz w:val="21"/>
                <w:szCs w:val="21"/>
                <w:lang w:eastAsia="zh-CN"/>
              </w:rPr>
            </w:pPr>
            <w:del w:id="7911" w:author="user" w:date="2019-09-25T15:26:00Z">
              <w:r>
                <w:rPr>
                  <w:rFonts w:hint="eastAsia" w:ascii="仿宋_GB2312" w:hAnsi="仿宋_GB2312" w:cs="仿宋_GB2312"/>
                  <w:color w:val="000000"/>
                  <w:sz w:val="21"/>
                  <w:szCs w:val="21"/>
                  <w:lang w:eastAsia="zh-CN"/>
                </w:rPr>
                <w:delText>13</w:delText>
              </w:r>
            </w:del>
            <w:ins w:id="7912" w:author="user" w:date="2019-09-25T15:26:00Z">
              <w:r>
                <w:rPr>
                  <w:rFonts w:ascii="仿宋_GB2312" w:hAnsi="仿宋_GB2312" w:cs="仿宋_GB2312"/>
                  <w:color w:val="000000"/>
                  <w:sz w:val="21"/>
                  <w:szCs w:val="21"/>
                  <w:lang w:eastAsia="zh-CN"/>
                </w:rPr>
                <w:t>8</w:t>
              </w:r>
            </w:ins>
          </w:p>
        </w:tc>
        <w:tc>
          <w:tcPr>
            <w:tcW w:w="774" w:type="dxa"/>
            <w:tcBorders>
              <w:top w:val="single" w:color="auto" w:sz="4" w:space="0"/>
              <w:left w:val="single" w:color="auto" w:sz="4" w:space="0"/>
              <w:bottom w:val="single" w:color="auto" w:sz="4" w:space="0"/>
              <w:right w:val="single" w:color="auto" w:sz="4" w:space="0"/>
            </w:tcBorders>
            <w:vAlign w:val="center"/>
            <w:tcPrChange w:id="7913"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Change w:id="7914"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贷款用途</w:t>
            </w:r>
          </w:p>
        </w:tc>
        <w:tc>
          <w:tcPr>
            <w:tcW w:w="1138" w:type="dxa"/>
            <w:tcBorders>
              <w:top w:val="single" w:color="auto" w:sz="4" w:space="0"/>
              <w:left w:val="single" w:color="auto" w:sz="4" w:space="0"/>
              <w:bottom w:val="single" w:color="auto" w:sz="4" w:space="0"/>
              <w:right w:val="single" w:color="auto" w:sz="4" w:space="0"/>
            </w:tcBorders>
            <w:vAlign w:val="center"/>
            <w:tcPrChange w:id="7915"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w:t>
            </w:r>
            <w:del w:id="7916" w:author="user" w:date="2019-10-21T15:24:00Z">
              <w:r>
                <w:rPr>
                  <w:rFonts w:hint="eastAsia" w:ascii="仿宋_GB2312" w:hAnsi="仿宋_GB2312" w:cs="仿宋_GB2312"/>
                  <w:color w:val="000000"/>
                  <w:sz w:val="21"/>
                  <w:szCs w:val="21"/>
                </w:rPr>
                <w:delText>100</w:delText>
              </w:r>
            </w:del>
            <w:ins w:id="7917" w:author="user" w:date="2019-10-21T15:24:00Z">
              <w:r>
                <w:rPr>
                  <w:rFonts w:ascii="仿宋_GB2312" w:hAnsi="仿宋_GB2312" w:cs="仿宋_GB2312"/>
                  <w:color w:val="000000"/>
                  <w:sz w:val="21"/>
                  <w:szCs w:val="21"/>
                </w:rPr>
                <w:t>5</w:t>
              </w:r>
            </w:ins>
            <w:ins w:id="7918" w:author="user" w:date="2019-10-21T15:24:00Z">
              <w:r>
                <w:rPr>
                  <w:rFonts w:hint="eastAsia" w:ascii="仿宋_GB2312" w:hAnsi="仿宋_GB2312" w:cs="仿宋_GB2312"/>
                  <w:color w:val="000000"/>
                  <w:sz w:val="21"/>
                  <w:szCs w:val="21"/>
                </w:rPr>
                <w:t>00</w:t>
              </w:r>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919"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1.指贷款的实际用途。</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921"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920" w:author="user" w:date="2019-09-25T15:29:00Z"/>
          <w:trPrChange w:id="7921"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922"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923" w:author="user" w:date="2019-09-25T15:29:00Z"/>
                <w:rFonts w:ascii="仿宋_GB2312" w:hAnsi="仿宋_GB2312" w:cs="仿宋_GB2312"/>
                <w:color w:val="000000"/>
                <w:sz w:val="21"/>
                <w:szCs w:val="21"/>
                <w:lang w:eastAsia="zh-CN"/>
              </w:rPr>
            </w:pPr>
            <w:del w:id="7924" w:author="user" w:date="2019-09-25T15:26:00Z">
              <w:r>
                <w:rPr>
                  <w:rFonts w:hint="eastAsia" w:ascii="仿宋_GB2312" w:hAnsi="仿宋_GB2312" w:cs="仿宋_GB2312"/>
                  <w:color w:val="000000"/>
                  <w:sz w:val="21"/>
                  <w:szCs w:val="21"/>
                </w:rPr>
                <w:delText>1</w:delText>
              </w:r>
            </w:del>
            <w:del w:id="7925" w:author="user" w:date="2019-09-25T15:26:00Z">
              <w:r>
                <w:rPr>
                  <w:rFonts w:hint="eastAsia" w:ascii="仿宋_GB2312" w:hAnsi="仿宋_GB2312" w:cs="仿宋_GB2312"/>
                  <w:color w:val="000000"/>
                  <w:sz w:val="21"/>
                  <w:szCs w:val="21"/>
                  <w:lang w:eastAsia="zh-CN"/>
                </w:rPr>
                <w:delText>4</w:delText>
              </w:r>
            </w:del>
          </w:p>
        </w:tc>
        <w:tc>
          <w:tcPr>
            <w:tcW w:w="774" w:type="dxa"/>
            <w:tcBorders>
              <w:top w:val="single" w:color="auto" w:sz="4" w:space="0"/>
              <w:left w:val="single" w:color="auto" w:sz="4" w:space="0"/>
              <w:bottom w:val="single" w:color="auto" w:sz="4" w:space="0"/>
              <w:right w:val="single" w:color="auto" w:sz="4" w:space="0"/>
            </w:tcBorders>
            <w:vAlign w:val="center"/>
            <w:tcPrChange w:id="7926"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927" w:author="user" w:date="2019-09-25T15:29:00Z"/>
                <w:rFonts w:ascii="仿宋_GB2312" w:hAnsi="仿宋_GB2312" w:cs="仿宋_GB2312"/>
                <w:color w:val="000000"/>
                <w:sz w:val="21"/>
                <w:szCs w:val="21"/>
              </w:rPr>
            </w:pPr>
            <w:del w:id="7928" w:author="user" w:date="2019-09-25T15:29:00Z">
              <w:r>
                <w:rPr>
                  <w:rFonts w:hint="eastAsia" w:ascii="仿宋_GB2312" w:hAnsi="仿宋_GB2312" w:cs="仿宋_GB2312"/>
                  <w:color w:val="000000"/>
                  <w:sz w:val="21"/>
                  <w:szCs w:val="21"/>
                </w:rPr>
                <w:delText>3050</w:delText>
              </w:r>
            </w:del>
          </w:p>
        </w:tc>
        <w:tc>
          <w:tcPr>
            <w:tcW w:w="1565" w:type="dxa"/>
            <w:tcBorders>
              <w:top w:val="single" w:color="auto" w:sz="4" w:space="0"/>
              <w:left w:val="single" w:color="auto" w:sz="4" w:space="0"/>
              <w:bottom w:val="single" w:color="auto" w:sz="4" w:space="0"/>
              <w:right w:val="single" w:color="auto" w:sz="4" w:space="0"/>
            </w:tcBorders>
            <w:vAlign w:val="center"/>
            <w:tcPrChange w:id="7929"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930" w:author="user" w:date="2019-09-25T15:29:00Z"/>
                <w:rFonts w:ascii="仿宋_GB2312" w:hAnsi="仿宋_GB2312" w:cs="仿宋_GB2312"/>
                <w:color w:val="000000"/>
                <w:sz w:val="21"/>
                <w:szCs w:val="21"/>
              </w:rPr>
            </w:pPr>
            <w:del w:id="7931" w:author="user" w:date="2019-09-25T15:29:00Z">
              <w:r>
                <w:rPr>
                  <w:rFonts w:hint="eastAsia" w:ascii="仿宋_GB2312" w:hAnsi="仿宋_GB2312" w:cs="仿宋_GB2312"/>
                  <w:color w:val="000000"/>
                  <w:sz w:val="21"/>
                  <w:szCs w:val="21"/>
                </w:rPr>
                <w:delText>贷款实际投向</w:delText>
              </w:r>
            </w:del>
          </w:p>
        </w:tc>
        <w:tc>
          <w:tcPr>
            <w:tcW w:w="1138" w:type="dxa"/>
            <w:tcBorders>
              <w:top w:val="single" w:color="auto" w:sz="4" w:space="0"/>
              <w:left w:val="single" w:color="auto" w:sz="4" w:space="0"/>
              <w:bottom w:val="single" w:color="auto" w:sz="4" w:space="0"/>
              <w:right w:val="single" w:color="auto" w:sz="4" w:space="0"/>
            </w:tcBorders>
            <w:vAlign w:val="center"/>
            <w:tcPrChange w:id="7932"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933" w:author="user" w:date="2019-09-25T15:29:00Z"/>
                <w:rFonts w:ascii="仿宋_GB2312" w:hAnsi="仿宋_GB2312" w:cs="仿宋_GB2312"/>
                <w:color w:val="000000"/>
                <w:sz w:val="21"/>
                <w:szCs w:val="21"/>
              </w:rPr>
            </w:pPr>
            <w:del w:id="7934" w:author="user" w:date="2019-09-25T15:29:00Z">
              <w:r>
                <w:rPr>
                  <w:rFonts w:hint="eastAsia" w:ascii="仿宋_GB2312" w:hAnsi="仿宋_GB2312" w:cs="仿宋_GB2312"/>
                  <w:color w:val="000000"/>
                  <w:sz w:val="21"/>
                  <w:szCs w:val="21"/>
                </w:rPr>
                <w:delText>4!n</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935"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del w:id="7936" w:author="user" w:date="2019-09-25T15:29:00Z"/>
                <w:rFonts w:ascii="仿宋_GB2312" w:hAnsi="仿宋_GB2312" w:cs="仿宋_GB2312"/>
                <w:color w:val="000000"/>
                <w:sz w:val="21"/>
                <w:szCs w:val="21"/>
                <w:lang w:eastAsia="zh-CN"/>
              </w:rPr>
            </w:pPr>
            <w:del w:id="7937" w:author="user" w:date="2019-09-25T15:29:00Z">
              <w:r>
                <w:rPr>
                  <w:rFonts w:hint="eastAsia" w:ascii="仿宋_GB2312" w:hAnsi="仿宋_GB2312" w:cs="仿宋_GB2312"/>
                  <w:color w:val="000000"/>
                  <w:sz w:val="21"/>
                  <w:szCs w:val="21"/>
                  <w:lang w:eastAsia="zh-CN"/>
                </w:rPr>
                <w:delText>1.指贷款合同上载明的实际用途。</w:delText>
              </w:r>
            </w:del>
            <w:del w:id="7938" w:author="user" w:date="2019-09-25T15:29:00Z">
              <w:r>
                <w:rPr>
                  <w:rFonts w:hint="eastAsia" w:ascii="仿宋_GB2312" w:hAnsi="仿宋_GB2312" w:cs="仿宋_GB2312"/>
                  <w:color w:val="000000"/>
                  <w:sz w:val="21"/>
                  <w:szCs w:val="21"/>
                  <w:lang w:eastAsia="zh-CN"/>
                </w:rPr>
                <w:br w:type="textWrapping"/>
              </w:r>
            </w:del>
            <w:del w:id="7939" w:author="user" w:date="2019-09-25T15:29:00Z">
              <w:r>
                <w:rPr>
                  <w:rFonts w:hint="eastAsia" w:ascii="仿宋_GB2312" w:hAnsi="仿宋_GB2312" w:cs="仿宋_GB2312"/>
                  <w:color w:val="000000"/>
                  <w:sz w:val="21"/>
                  <w:szCs w:val="21"/>
                  <w:lang w:eastAsia="zh-CN"/>
                </w:rPr>
                <w:delText>2.行业采用《国民经济行业分类》（GB/T 4754-2017）中的4位小类编码。境外贷款主体暂不填报实际投向行业。数据更新的频率为月度。</w:delText>
              </w:r>
            </w:del>
            <w:del w:id="7940" w:author="user" w:date="2019-09-25T15:29:00Z">
              <w:r>
                <w:rPr>
                  <w:rFonts w:hint="eastAsia" w:ascii="仿宋_GB2312" w:hAnsi="仿宋_GB2312" w:cs="仿宋_GB2312"/>
                  <w:color w:val="000000"/>
                  <w:sz w:val="21"/>
                  <w:szCs w:val="21"/>
                  <w:lang w:eastAsia="zh-CN"/>
                </w:rPr>
                <w:br w:type="textWrapping"/>
              </w:r>
            </w:del>
            <w:del w:id="7941" w:author="user" w:date="2019-09-25T15:29:00Z">
              <w:r>
                <w:rPr>
                  <w:rFonts w:hint="eastAsia" w:ascii="仿宋_GB2312" w:hAnsi="仿宋_GB2312" w:cs="仿宋_GB2312"/>
                  <w:color w:val="000000"/>
                  <w:sz w:val="21"/>
                  <w:szCs w:val="21"/>
                  <w:lang w:eastAsia="zh-CN"/>
                </w:rPr>
                <w:delText>3.值域：</w:delText>
              </w:r>
            </w:del>
          </w:p>
          <w:p>
            <w:pPr>
              <w:spacing w:line="240" w:lineRule="auto"/>
              <w:rPr>
                <w:del w:id="7942" w:author="user" w:date="2019-09-25T15:29:00Z"/>
                <w:rFonts w:ascii="仿宋_GB2312" w:hAnsi="仿宋_GB2312" w:cs="仿宋_GB2312"/>
                <w:color w:val="000000"/>
                <w:sz w:val="21"/>
                <w:szCs w:val="21"/>
                <w:lang w:eastAsia="zh-CN"/>
              </w:rPr>
            </w:pPr>
            <w:del w:id="7943" w:author="user" w:date="2019-09-25T15:29:00Z">
              <w:r>
                <w:rPr>
                  <w:rFonts w:hint="eastAsia" w:ascii="仿宋_GB2312" w:hAnsi="仿宋_GB2312" w:cs="仿宋_GB2312"/>
                  <w:color w:val="000000"/>
                  <w:sz w:val="21"/>
                  <w:szCs w:val="21"/>
                  <w:lang w:eastAsia="zh-CN"/>
                </w:rPr>
                <w:delText>0111 稻谷种植</w:delText>
              </w:r>
            </w:del>
            <w:del w:id="7944" w:author="user" w:date="2019-09-25T15:29:00Z">
              <w:r>
                <w:rPr>
                  <w:rFonts w:hint="eastAsia" w:ascii="仿宋_GB2312" w:hAnsi="仿宋_GB2312" w:cs="仿宋_GB2312"/>
                  <w:color w:val="000000"/>
                  <w:sz w:val="21"/>
                  <w:szCs w:val="21"/>
                  <w:lang w:eastAsia="zh-CN"/>
                </w:rPr>
                <w:br w:type="textWrapping"/>
              </w:r>
            </w:del>
            <w:del w:id="7945" w:author="user" w:date="2019-09-25T15:29:00Z">
              <w:r>
                <w:rPr>
                  <w:rFonts w:hint="eastAsia" w:ascii="仿宋_GB2312" w:hAnsi="仿宋_GB2312" w:cs="仿宋_GB2312"/>
                  <w:color w:val="000000"/>
                  <w:sz w:val="21"/>
                  <w:szCs w:val="21"/>
                  <w:lang w:eastAsia="zh-CN"/>
                </w:rPr>
                <w:delText>0112 小麦种植</w:delText>
              </w:r>
            </w:del>
            <w:del w:id="7946" w:author="user" w:date="2019-09-25T15:29:00Z">
              <w:r>
                <w:rPr>
                  <w:rFonts w:hint="eastAsia" w:ascii="仿宋_GB2312" w:hAnsi="仿宋_GB2312" w:cs="仿宋_GB2312"/>
                  <w:color w:val="000000"/>
                  <w:sz w:val="21"/>
                  <w:szCs w:val="21"/>
                  <w:lang w:eastAsia="zh-CN"/>
                </w:rPr>
                <w:br w:type="textWrapping"/>
              </w:r>
            </w:del>
            <w:del w:id="7947" w:author="user" w:date="2019-09-25T15:29:00Z">
              <w:r>
                <w:rPr>
                  <w:rFonts w:hint="eastAsia" w:ascii="仿宋_GB2312" w:hAnsi="仿宋_GB2312" w:cs="仿宋_GB2312"/>
                  <w:color w:val="000000"/>
                  <w:sz w:val="21"/>
                  <w:szCs w:val="21"/>
                  <w:lang w:eastAsia="zh-CN"/>
                </w:rPr>
                <w:delText>…… ……</w:delText>
              </w:r>
            </w:del>
            <w:del w:id="7948" w:author="user" w:date="2019-09-25T15:29:00Z">
              <w:r>
                <w:rPr>
                  <w:rFonts w:hint="eastAsia" w:ascii="仿宋_GB2312" w:hAnsi="仿宋_GB2312" w:cs="仿宋_GB2312"/>
                  <w:color w:val="000000"/>
                  <w:sz w:val="21"/>
                  <w:szCs w:val="21"/>
                  <w:lang w:eastAsia="zh-CN"/>
                </w:rPr>
                <w:br w:type="textWrapping"/>
              </w:r>
            </w:del>
            <w:del w:id="7949" w:author="user" w:date="2019-09-25T15:29:00Z">
              <w:r>
                <w:rPr>
                  <w:rFonts w:hint="eastAsia" w:ascii="仿宋_GB2312" w:hAnsi="仿宋_GB2312" w:cs="仿宋_GB2312"/>
                  <w:color w:val="000000"/>
                  <w:sz w:val="21"/>
                  <w:szCs w:val="21"/>
                  <w:lang w:eastAsia="zh-CN"/>
                </w:rPr>
                <w:delText>9700 国际组织</w:delText>
              </w:r>
            </w:del>
            <w:del w:id="7950" w:author="user" w:date="2019-09-25T15:29:00Z">
              <w:r>
                <w:rPr>
                  <w:rFonts w:hint="eastAsia" w:ascii="仿宋_GB2312" w:hAnsi="仿宋_GB2312" w:cs="仿宋_GB2312"/>
                  <w:color w:val="000000"/>
                  <w:sz w:val="21"/>
                  <w:szCs w:val="21"/>
                  <w:lang w:eastAsia="zh-CN"/>
                </w:rPr>
                <w:br w:type="textWrapping"/>
              </w:r>
            </w:del>
            <w:del w:id="7951" w:author="user" w:date="2019-09-25T15:29:00Z">
              <w:r>
                <w:rPr>
                  <w:rFonts w:hint="eastAsia" w:ascii="仿宋_GB2312" w:hAnsi="仿宋_GB2312" w:cs="仿宋_GB2312"/>
                  <w:color w:val="000000"/>
                  <w:sz w:val="21"/>
                  <w:szCs w:val="21"/>
                  <w:lang w:eastAsia="zh-CN"/>
                </w:rPr>
                <w:delText>9800 个人，借款人为境内个人</w:delText>
              </w:r>
            </w:del>
            <w:del w:id="7952" w:author="user" w:date="2019-09-25T15:29:00Z">
              <w:r>
                <w:rPr>
                  <w:rFonts w:hint="eastAsia" w:ascii="仿宋_GB2312" w:hAnsi="仿宋_GB2312" w:cs="仿宋_GB2312"/>
                  <w:color w:val="000000"/>
                  <w:sz w:val="21"/>
                  <w:szCs w:val="21"/>
                  <w:lang w:eastAsia="zh-CN"/>
                </w:rPr>
                <w:br w:type="textWrapping"/>
              </w:r>
            </w:del>
            <w:del w:id="7953" w:author="user" w:date="2019-09-25T15:29:00Z">
              <w:r>
                <w:rPr>
                  <w:rFonts w:hint="eastAsia" w:ascii="仿宋_GB2312" w:hAnsi="仿宋_GB2312" w:cs="仿宋_GB2312"/>
                  <w:color w:val="000000"/>
                  <w:sz w:val="21"/>
                  <w:szCs w:val="21"/>
                  <w:lang w:eastAsia="zh-CN"/>
                </w:rPr>
                <w:delText>9900 境外，借款人为非居民</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955"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954" w:author="user" w:date="2019-09-25T15:22:00Z"/>
          <w:trPrChange w:id="7955" w:author="user" w:date="2019-09-25T15:29:00Z">
            <w:trPr>
              <w:gridAfter w:val="1"/>
              <w:wAfter w:w="90" w:type="dxa"/>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956" w:author="user" w:date="2019-09-25T15:29:00Z">
              <w:tcPr>
                <w:tcW w:w="648"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del w:id="7957" w:author="user" w:date="2019-09-25T15:22:00Z"/>
                <w:rFonts w:ascii="仿宋_GB2312" w:hAnsi="仿宋_GB2312" w:cs="仿宋_GB2312"/>
                <w:color w:val="000000"/>
                <w:sz w:val="21"/>
                <w:szCs w:val="21"/>
                <w:lang w:eastAsia="zh-CN"/>
              </w:rPr>
            </w:pPr>
            <w:del w:id="7958" w:author="user" w:date="2019-09-25T15:22:00Z">
              <w:r>
                <w:rPr>
                  <w:rFonts w:hint="eastAsia" w:ascii="仿宋_GB2312" w:hAnsi="仿宋_GB2312" w:cs="仿宋_GB2312"/>
                  <w:color w:val="000000"/>
                  <w:sz w:val="21"/>
                  <w:szCs w:val="21"/>
                  <w:lang w:eastAsia="zh-CN"/>
                </w:rPr>
                <w:delText>15</w:delText>
              </w:r>
            </w:del>
          </w:p>
        </w:tc>
        <w:tc>
          <w:tcPr>
            <w:tcW w:w="774" w:type="dxa"/>
            <w:tcBorders>
              <w:top w:val="single" w:color="auto" w:sz="4" w:space="0"/>
              <w:left w:val="single" w:color="auto" w:sz="4" w:space="0"/>
              <w:bottom w:val="single" w:color="auto" w:sz="4" w:space="0"/>
              <w:right w:val="single" w:color="auto" w:sz="4" w:space="0"/>
            </w:tcBorders>
            <w:vAlign w:val="center"/>
            <w:tcPrChange w:id="7959" w:author="user" w:date="2019-09-25T15:29:00Z">
              <w:tcPr>
                <w:tcW w:w="774"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del w:id="7960" w:author="user" w:date="2019-09-25T15:22:00Z"/>
                <w:rFonts w:ascii="仿宋_GB2312" w:hAnsi="仿宋_GB2312" w:cs="仿宋_GB2312"/>
                <w:color w:val="000000"/>
                <w:sz w:val="21"/>
                <w:szCs w:val="21"/>
                <w:lang w:eastAsia="zh-CN"/>
              </w:rPr>
            </w:pPr>
            <w:del w:id="7961" w:author="user" w:date="2019-09-25T15:22:00Z">
              <w:r>
                <w:rPr>
                  <w:rFonts w:hint="eastAsia" w:ascii="仿宋_GB2312" w:hAnsi="仿宋_GB2312" w:cs="仿宋_GB2312"/>
                  <w:color w:val="000000"/>
                  <w:sz w:val="21"/>
                  <w:szCs w:val="21"/>
                  <w:lang w:eastAsia="zh-CN"/>
                </w:rPr>
                <w:delText>3100</w:delText>
              </w:r>
            </w:del>
          </w:p>
        </w:tc>
        <w:tc>
          <w:tcPr>
            <w:tcW w:w="1565" w:type="dxa"/>
            <w:tcBorders>
              <w:top w:val="single" w:color="auto" w:sz="4" w:space="0"/>
              <w:left w:val="single" w:color="auto" w:sz="4" w:space="0"/>
              <w:bottom w:val="single" w:color="auto" w:sz="4" w:space="0"/>
              <w:right w:val="single" w:color="auto" w:sz="4" w:space="0"/>
            </w:tcBorders>
            <w:vAlign w:val="center"/>
            <w:tcPrChange w:id="7962" w:author="user" w:date="2019-09-25T15:29:00Z">
              <w:tcPr>
                <w:tcW w:w="1565"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963" w:author="user" w:date="2019-09-25T15:22:00Z"/>
                <w:rFonts w:ascii="仿宋_GB2312" w:hAnsi="仿宋_GB2312" w:cs="仿宋_GB2312"/>
                <w:color w:val="000000"/>
                <w:sz w:val="21"/>
                <w:szCs w:val="21"/>
                <w:lang w:eastAsia="zh-CN"/>
              </w:rPr>
            </w:pPr>
            <w:del w:id="7964" w:author="user" w:date="2019-09-25T15:22:00Z">
              <w:r>
                <w:rPr>
                  <w:rFonts w:hint="eastAsia" w:ascii="仿宋_GB2312" w:hAnsi="仿宋_GB2312" w:cs="仿宋_GB2312"/>
                  <w:color w:val="000000"/>
                  <w:sz w:val="21"/>
                  <w:szCs w:val="21"/>
                  <w:lang w:eastAsia="zh-CN"/>
                </w:rPr>
                <w:delText>贷款发放日期</w:delText>
              </w:r>
            </w:del>
          </w:p>
        </w:tc>
        <w:tc>
          <w:tcPr>
            <w:tcW w:w="1138" w:type="dxa"/>
            <w:tcBorders>
              <w:top w:val="single" w:color="auto" w:sz="4" w:space="0"/>
              <w:left w:val="single" w:color="auto" w:sz="4" w:space="0"/>
              <w:bottom w:val="single" w:color="auto" w:sz="4" w:space="0"/>
              <w:right w:val="single" w:color="auto" w:sz="4" w:space="0"/>
            </w:tcBorders>
            <w:vAlign w:val="center"/>
            <w:tcPrChange w:id="7965" w:author="user" w:date="2019-09-25T15:29:00Z">
              <w:tcPr>
                <w:tcW w:w="1138" w:type="dxa"/>
                <w:gridSpan w:val="2"/>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del w:id="7966" w:author="user" w:date="2019-09-25T15:22:00Z"/>
                <w:rFonts w:ascii="仿宋_GB2312" w:hAnsi="仿宋_GB2312" w:cs="仿宋_GB2312"/>
                <w:color w:val="000000"/>
                <w:sz w:val="21"/>
                <w:szCs w:val="21"/>
                <w:lang w:eastAsia="zh-CN"/>
              </w:rPr>
            </w:pPr>
            <w:del w:id="7967" w:author="user" w:date="2019-09-25T15:22:00Z">
              <w:r>
                <w:rPr>
                  <w:rFonts w:hint="eastAsia" w:ascii="仿宋_GB2312" w:hAnsi="仿宋_GB2312" w:cs="仿宋_GB2312"/>
                  <w:color w:val="000000"/>
                  <w:sz w:val="21"/>
                  <w:szCs w:val="21"/>
                  <w:lang w:eastAsia="zh-CN"/>
                </w:rPr>
                <w:delText>YYYY-MM-DD</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7968" w:author="user" w:date="2019-09-25T15:29:00Z">
              <w:tcPr>
                <w:tcW w:w="4215"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del w:id="7969" w:author="user" w:date="2019-09-25T15:22:00Z"/>
                <w:rFonts w:ascii="仿宋_GB2312" w:hAnsi="仿宋_GB2312" w:cs="仿宋_GB2312"/>
                <w:color w:val="000000"/>
                <w:sz w:val="21"/>
                <w:szCs w:val="21"/>
                <w:lang w:eastAsia="zh-CN"/>
              </w:rPr>
            </w:pPr>
            <w:del w:id="7970" w:author="user" w:date="2019-09-25T15:22:00Z">
              <w:r>
                <w:rPr>
                  <w:rFonts w:hint="eastAsia" w:ascii="仿宋_GB2312" w:hAnsi="仿宋_GB2312" w:cs="仿宋_GB2312"/>
                  <w:color w:val="000000"/>
                  <w:sz w:val="21"/>
                  <w:szCs w:val="21"/>
                  <w:lang w:eastAsia="zh-CN"/>
                </w:rPr>
                <w:delText>1.指贷款借据中填写的贷款发放日期。转入贷款填报原贷款借据的发放日期。</w:delText>
              </w:r>
            </w:del>
            <w:del w:id="7971" w:author="user" w:date="2019-09-25T15:22:00Z">
              <w:r>
                <w:rPr>
                  <w:rFonts w:hint="eastAsia" w:ascii="仿宋_GB2312" w:hAnsi="仿宋_GB2312" w:cs="仿宋_GB2312"/>
                  <w:color w:val="000000"/>
                  <w:sz w:val="21"/>
                  <w:szCs w:val="21"/>
                  <w:lang w:eastAsia="zh-CN"/>
                </w:rPr>
                <w:br w:type="textWrapping"/>
              </w:r>
            </w:del>
            <w:del w:id="7972" w:author="user" w:date="2019-09-25T15:22:00Z">
              <w:r>
                <w:rPr>
                  <w:rFonts w:hint="eastAsia" w:ascii="仿宋_GB2312" w:hAnsi="仿宋_GB2312" w:cs="仿宋_GB2312"/>
                  <w:color w:val="000000"/>
                  <w:sz w:val="21"/>
                  <w:szCs w:val="21"/>
                  <w:lang w:eastAsia="zh-CN"/>
                </w:rPr>
                <w:delText>2.按照“YYYY-MM-DD”格式填写，应介于1900.01.01-录入当日，数据更新的频率为月度。</w:delText>
              </w:r>
            </w:del>
            <w:del w:id="7973" w:author="user" w:date="2019-09-25T15:22:00Z">
              <w:r>
                <w:rPr>
                  <w:rFonts w:hint="eastAsia" w:ascii="仿宋_GB2312" w:hAnsi="仿宋_GB2312" w:cs="仿宋_GB2312"/>
                  <w:color w:val="000000"/>
                  <w:sz w:val="21"/>
                  <w:szCs w:val="21"/>
                  <w:lang w:eastAsia="zh-CN"/>
                </w:rPr>
                <w:br w:type="textWrapping"/>
              </w:r>
            </w:del>
            <w:del w:id="7974" w:author="user" w:date="2019-09-25T15:22:00Z">
              <w:r>
                <w:rPr>
                  <w:rFonts w:hint="eastAsia" w:ascii="仿宋_GB2312" w:hAnsi="仿宋_GB2312" w:cs="仿宋_GB2312"/>
                  <w:color w:val="000000"/>
                  <w:sz w:val="21"/>
                  <w:szCs w:val="21"/>
                  <w:lang w:eastAsia="zh-CN"/>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975"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7975" w:author="user" w:date="2019-09-25T15:29:00Z">
            <w:trPr>
              <w:gridAfter w:val="1"/>
              <w:wAfter w:w="90" w:type="dxa"/>
              <w:trHeight w:val="360" w:hRule="atLeast"/>
            </w:trPr>
          </w:trPrChange>
        </w:trPr>
        <w:tc>
          <w:tcPr>
            <w:tcW w:w="648" w:type="dxa"/>
            <w:vAlign w:val="center"/>
            <w:tcPrChange w:id="7976" w:author="user" w:date="2019-09-25T15:29:00Z">
              <w:tcPr>
                <w:tcW w:w="648" w:type="dxa"/>
                <w:gridSpan w:val="2"/>
                <w:vAlign w:val="center"/>
              </w:tcPr>
            </w:tcPrChange>
          </w:tcPr>
          <w:p>
            <w:pPr>
              <w:widowControl w:val="0"/>
              <w:spacing w:line="240" w:lineRule="auto"/>
              <w:jc w:val="center"/>
              <w:rPr>
                <w:rFonts w:ascii="仿宋_GB2312" w:hAnsi="仿宋_GB2312" w:cs="仿宋_GB2312"/>
                <w:color w:val="000000"/>
                <w:sz w:val="21"/>
                <w:szCs w:val="21"/>
                <w:lang w:eastAsia="zh-CN"/>
              </w:rPr>
            </w:pPr>
            <w:del w:id="7977" w:author="user" w:date="2019-09-25T15:26:00Z">
              <w:r>
                <w:rPr>
                  <w:rFonts w:hint="eastAsia" w:ascii="仿宋_GB2312" w:hAnsi="仿宋_GB2312" w:cs="仿宋_GB2312"/>
                  <w:color w:val="000000"/>
                  <w:sz w:val="21"/>
                  <w:szCs w:val="21"/>
                  <w:lang w:eastAsia="zh-CN"/>
                </w:rPr>
                <w:delText>16</w:delText>
              </w:r>
            </w:del>
            <w:ins w:id="7978" w:author="user" w:date="2019-09-25T15:29:00Z">
              <w:r>
                <w:rPr>
                  <w:rFonts w:ascii="仿宋_GB2312" w:hAnsi="仿宋_GB2312" w:cs="仿宋_GB2312"/>
                  <w:color w:val="000000"/>
                  <w:sz w:val="21"/>
                  <w:szCs w:val="21"/>
                  <w:lang w:eastAsia="zh-CN"/>
                </w:rPr>
                <w:t>9</w:t>
              </w:r>
            </w:ins>
          </w:p>
        </w:tc>
        <w:tc>
          <w:tcPr>
            <w:tcW w:w="774" w:type="dxa"/>
            <w:vAlign w:val="center"/>
            <w:tcPrChange w:id="7979" w:author="user" w:date="2019-09-25T15:29:00Z">
              <w:tcPr>
                <w:tcW w:w="774" w:type="dxa"/>
                <w:gridSpan w:val="2"/>
                <w:vAlign w:val="center"/>
              </w:tcPr>
            </w:tcPrChange>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Change w:id="7980" w:author="user" w:date="2019-09-25T15:29:00Z">
              <w:tcPr>
                <w:tcW w:w="1565" w:type="dxa"/>
                <w:gridSpan w:val="2"/>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发放方式</w:t>
            </w:r>
          </w:p>
        </w:tc>
        <w:tc>
          <w:tcPr>
            <w:tcW w:w="1138" w:type="dxa"/>
            <w:vAlign w:val="center"/>
            <w:tcPrChange w:id="7981" w:author="user" w:date="2019-09-25T15:29:00Z">
              <w:tcPr>
                <w:tcW w:w="1138" w:type="dxa"/>
                <w:gridSpan w:val="2"/>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vAlign w:val="center"/>
            <w:tcPrChange w:id="7982" w:author="user" w:date="2019-09-25T15:29:00Z">
              <w:tcPr>
                <w:tcW w:w="4215" w:type="dxa"/>
                <w:gridSpan w:val="2"/>
                <w:vAlign w:val="center"/>
              </w:tcPr>
            </w:tcPrChange>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1.指贷款发放的渠道。</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2.包含线上、线下。数据更新的频率为月度。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3.值域：01 线上</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02 线下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7984"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7983" w:author="user" w:date="2019-09-25T15:22:00Z"/>
          <w:trPrChange w:id="7984" w:author="user" w:date="2019-09-25T15:29:00Z">
            <w:trPr>
              <w:gridAfter w:val="1"/>
              <w:wAfter w:w="90" w:type="dxa"/>
              <w:trHeight w:val="360" w:hRule="atLeast"/>
            </w:trPr>
          </w:trPrChange>
        </w:trPr>
        <w:tc>
          <w:tcPr>
            <w:tcW w:w="648" w:type="dxa"/>
            <w:vAlign w:val="center"/>
            <w:tcPrChange w:id="7985" w:author="user" w:date="2019-09-25T15:29:00Z">
              <w:tcPr>
                <w:tcW w:w="648" w:type="dxa"/>
                <w:gridSpan w:val="2"/>
                <w:vAlign w:val="center"/>
              </w:tcPr>
            </w:tcPrChange>
          </w:tcPr>
          <w:p>
            <w:pPr>
              <w:widowControl w:val="0"/>
              <w:spacing w:line="240" w:lineRule="auto"/>
              <w:jc w:val="center"/>
              <w:rPr>
                <w:del w:id="7986" w:author="user" w:date="2019-09-25T15:22:00Z"/>
                <w:rFonts w:ascii="仿宋_GB2312" w:hAnsi="仿宋_GB2312" w:cs="仿宋_GB2312"/>
                <w:color w:val="000000"/>
                <w:sz w:val="21"/>
                <w:szCs w:val="21"/>
                <w:lang w:eastAsia="zh-CN"/>
              </w:rPr>
            </w:pPr>
            <w:del w:id="7987" w:author="user" w:date="2019-09-25T15:22:00Z">
              <w:r>
                <w:rPr>
                  <w:rFonts w:hint="eastAsia" w:ascii="仿宋_GB2312" w:hAnsi="仿宋_GB2312" w:cs="仿宋_GB2312"/>
                  <w:color w:val="000000"/>
                  <w:sz w:val="21"/>
                  <w:szCs w:val="21"/>
                  <w:lang w:eastAsia="zh-CN"/>
                </w:rPr>
                <w:delText>17</w:delText>
              </w:r>
            </w:del>
          </w:p>
        </w:tc>
        <w:tc>
          <w:tcPr>
            <w:tcW w:w="774" w:type="dxa"/>
            <w:vAlign w:val="center"/>
            <w:tcPrChange w:id="7988" w:author="user" w:date="2019-09-25T15:29:00Z">
              <w:tcPr>
                <w:tcW w:w="774" w:type="dxa"/>
                <w:gridSpan w:val="2"/>
                <w:vAlign w:val="center"/>
              </w:tcPr>
            </w:tcPrChange>
          </w:tcPr>
          <w:p>
            <w:pPr>
              <w:widowControl w:val="0"/>
              <w:spacing w:line="240" w:lineRule="auto"/>
              <w:jc w:val="center"/>
              <w:rPr>
                <w:del w:id="7989" w:author="user" w:date="2019-09-25T15:22:00Z"/>
                <w:rFonts w:ascii="仿宋_GB2312" w:hAnsi="仿宋_GB2312" w:cs="仿宋_GB2312"/>
                <w:color w:val="000000"/>
                <w:sz w:val="21"/>
                <w:szCs w:val="21"/>
              </w:rPr>
            </w:pPr>
            <w:del w:id="7990" w:author="user" w:date="2019-09-25T15:22:00Z">
              <w:r>
                <w:rPr>
                  <w:rFonts w:hint="eastAsia" w:ascii="仿宋_GB2312" w:hAnsi="仿宋_GB2312" w:cs="仿宋_GB2312"/>
                  <w:color w:val="000000"/>
                  <w:sz w:val="21"/>
                  <w:szCs w:val="21"/>
                </w:rPr>
                <w:delText>3110</w:delText>
              </w:r>
            </w:del>
          </w:p>
        </w:tc>
        <w:tc>
          <w:tcPr>
            <w:tcW w:w="1565" w:type="dxa"/>
            <w:vAlign w:val="center"/>
            <w:tcPrChange w:id="7991" w:author="user" w:date="2019-09-25T15:29:00Z">
              <w:tcPr>
                <w:tcW w:w="1565" w:type="dxa"/>
                <w:gridSpan w:val="2"/>
                <w:vAlign w:val="center"/>
              </w:tcPr>
            </w:tcPrChange>
          </w:tcPr>
          <w:p>
            <w:pPr>
              <w:spacing w:line="240" w:lineRule="auto"/>
              <w:jc w:val="center"/>
              <w:rPr>
                <w:del w:id="7992" w:author="user" w:date="2019-09-25T15:22:00Z"/>
                <w:rFonts w:ascii="仿宋_GB2312" w:hAnsi="仿宋_GB2312" w:cs="仿宋_GB2312"/>
                <w:color w:val="000000"/>
                <w:sz w:val="21"/>
                <w:szCs w:val="21"/>
              </w:rPr>
            </w:pPr>
            <w:del w:id="7993" w:author="user" w:date="2019-09-25T15:22:00Z">
              <w:r>
                <w:rPr>
                  <w:rFonts w:hint="eastAsia" w:ascii="仿宋_GB2312" w:hAnsi="仿宋_GB2312" w:cs="仿宋_GB2312"/>
                  <w:color w:val="000000"/>
                  <w:sz w:val="21"/>
                  <w:szCs w:val="21"/>
                </w:rPr>
                <w:delText>贷款到期日期</w:delText>
              </w:r>
            </w:del>
          </w:p>
        </w:tc>
        <w:tc>
          <w:tcPr>
            <w:tcW w:w="1138" w:type="dxa"/>
            <w:vAlign w:val="center"/>
            <w:tcPrChange w:id="7994" w:author="user" w:date="2019-09-25T15:29:00Z">
              <w:tcPr>
                <w:tcW w:w="1138" w:type="dxa"/>
                <w:gridSpan w:val="2"/>
                <w:vAlign w:val="center"/>
              </w:tcPr>
            </w:tcPrChange>
          </w:tcPr>
          <w:p>
            <w:pPr>
              <w:spacing w:line="240" w:lineRule="auto"/>
              <w:jc w:val="center"/>
              <w:rPr>
                <w:del w:id="7995" w:author="user" w:date="2019-09-25T15:22:00Z"/>
                <w:rFonts w:ascii="仿宋_GB2312" w:hAnsi="仿宋_GB2312" w:cs="仿宋_GB2312"/>
                <w:color w:val="000000"/>
                <w:sz w:val="21"/>
                <w:szCs w:val="21"/>
              </w:rPr>
            </w:pPr>
            <w:del w:id="7996" w:author="user" w:date="2019-09-25T15:22:00Z">
              <w:r>
                <w:rPr>
                  <w:rFonts w:hint="eastAsia" w:ascii="仿宋_GB2312" w:hAnsi="仿宋_GB2312" w:cs="仿宋_GB2312"/>
                  <w:color w:val="000000"/>
                  <w:sz w:val="21"/>
                  <w:szCs w:val="21"/>
                </w:rPr>
                <w:delText>YYYY-MM-DD</w:delText>
              </w:r>
            </w:del>
          </w:p>
        </w:tc>
        <w:tc>
          <w:tcPr>
            <w:tcW w:w="4215" w:type="dxa"/>
            <w:vAlign w:val="center"/>
            <w:tcPrChange w:id="7997" w:author="user" w:date="2019-09-25T15:29:00Z">
              <w:tcPr>
                <w:tcW w:w="4215" w:type="dxa"/>
                <w:gridSpan w:val="2"/>
                <w:vAlign w:val="center"/>
              </w:tcPr>
            </w:tcPrChange>
          </w:tcPr>
          <w:p>
            <w:pPr>
              <w:spacing w:line="240" w:lineRule="auto"/>
              <w:rPr>
                <w:del w:id="7998" w:author="user" w:date="2019-09-25T15:22:00Z"/>
                <w:rFonts w:ascii="仿宋_GB2312" w:hAnsi="仿宋_GB2312" w:cs="仿宋_GB2312"/>
                <w:color w:val="000000"/>
                <w:sz w:val="21"/>
                <w:szCs w:val="21"/>
              </w:rPr>
            </w:pPr>
            <w:del w:id="7999" w:author="user" w:date="2019-09-25T15:22:00Z">
              <w:r>
                <w:rPr>
                  <w:rFonts w:hint="eastAsia" w:ascii="仿宋_GB2312" w:hAnsi="仿宋_GB2312" w:cs="仿宋_GB2312"/>
                  <w:color w:val="000000"/>
                  <w:sz w:val="21"/>
                  <w:szCs w:val="21"/>
                  <w:lang w:eastAsia="zh-CN"/>
                </w:rPr>
                <w:delText>1.指贷款借据中约定的贷款到期日期。</w:delText>
              </w:r>
            </w:del>
            <w:del w:id="8000" w:author="user" w:date="2019-09-25T15:22:00Z">
              <w:r>
                <w:rPr>
                  <w:rFonts w:hint="eastAsia" w:ascii="仿宋_GB2312" w:hAnsi="仿宋_GB2312" w:cs="仿宋_GB2312"/>
                  <w:color w:val="000000"/>
                  <w:sz w:val="21"/>
                  <w:szCs w:val="21"/>
                  <w:lang w:eastAsia="zh-CN"/>
                </w:rPr>
                <w:br w:type="textWrapping"/>
              </w:r>
            </w:del>
            <w:del w:id="8001" w:author="user" w:date="2019-09-25T15:22:00Z">
              <w:r>
                <w:rPr>
                  <w:rFonts w:hint="eastAsia" w:ascii="仿宋_GB2312" w:hAnsi="仿宋_GB2312" w:cs="仿宋_GB2312"/>
                  <w:color w:val="000000"/>
                  <w:sz w:val="21"/>
                  <w:szCs w:val="21"/>
                  <w:lang w:eastAsia="zh-CN"/>
                </w:rPr>
                <w:delText>2.按照“YYYY-MM-DD”格式填写，数据更新的频率为月度。</w:delText>
              </w:r>
            </w:del>
            <w:del w:id="8002" w:author="user" w:date="2019-09-25T15:22:00Z">
              <w:r>
                <w:rPr>
                  <w:rFonts w:hint="eastAsia" w:ascii="仿宋_GB2312" w:hAnsi="仿宋_GB2312" w:cs="仿宋_GB2312"/>
                  <w:color w:val="000000"/>
                  <w:sz w:val="21"/>
                  <w:szCs w:val="21"/>
                  <w:lang w:eastAsia="zh-CN"/>
                </w:rPr>
                <w:br w:type="textWrapping"/>
              </w:r>
            </w:del>
            <w:del w:id="8003" w:author="user" w:date="2019-09-25T15:22:00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8005"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8004" w:author="user" w:date="2019-09-25T15:22:00Z"/>
          <w:trPrChange w:id="8005" w:author="user" w:date="2019-09-25T15:29:00Z">
            <w:trPr>
              <w:gridAfter w:val="1"/>
              <w:wAfter w:w="90" w:type="dxa"/>
              <w:trHeight w:val="360" w:hRule="atLeast"/>
            </w:trPr>
          </w:trPrChange>
        </w:trPr>
        <w:tc>
          <w:tcPr>
            <w:tcW w:w="648" w:type="dxa"/>
            <w:vAlign w:val="center"/>
            <w:tcPrChange w:id="8006" w:author="user" w:date="2019-09-25T15:29:00Z">
              <w:tcPr>
                <w:tcW w:w="648" w:type="dxa"/>
                <w:gridSpan w:val="2"/>
                <w:vAlign w:val="center"/>
              </w:tcPr>
            </w:tcPrChange>
          </w:tcPr>
          <w:p>
            <w:pPr>
              <w:widowControl w:val="0"/>
              <w:spacing w:line="240" w:lineRule="auto"/>
              <w:jc w:val="center"/>
              <w:rPr>
                <w:del w:id="8007" w:author="user" w:date="2019-09-25T15:22:00Z"/>
                <w:rFonts w:ascii="仿宋_GB2312" w:hAnsi="仿宋_GB2312" w:cs="仿宋_GB2312"/>
                <w:color w:val="000000"/>
                <w:sz w:val="21"/>
                <w:szCs w:val="21"/>
                <w:lang w:eastAsia="zh-CN"/>
              </w:rPr>
            </w:pPr>
            <w:del w:id="8008" w:author="user" w:date="2019-09-25T15:22:00Z">
              <w:r>
                <w:rPr>
                  <w:rFonts w:hint="eastAsia" w:ascii="仿宋_GB2312" w:hAnsi="仿宋_GB2312" w:cs="仿宋_GB2312"/>
                  <w:color w:val="000000"/>
                  <w:sz w:val="21"/>
                  <w:szCs w:val="21"/>
                  <w:lang w:eastAsia="zh-CN"/>
                </w:rPr>
                <w:delText>18</w:delText>
              </w:r>
            </w:del>
          </w:p>
        </w:tc>
        <w:tc>
          <w:tcPr>
            <w:tcW w:w="774" w:type="dxa"/>
            <w:vAlign w:val="center"/>
            <w:tcPrChange w:id="8009" w:author="user" w:date="2019-09-25T15:29:00Z">
              <w:tcPr>
                <w:tcW w:w="774" w:type="dxa"/>
                <w:gridSpan w:val="2"/>
                <w:vAlign w:val="center"/>
              </w:tcPr>
            </w:tcPrChange>
          </w:tcPr>
          <w:p>
            <w:pPr>
              <w:widowControl w:val="0"/>
              <w:spacing w:line="240" w:lineRule="auto"/>
              <w:jc w:val="center"/>
              <w:rPr>
                <w:del w:id="8010" w:author="user" w:date="2019-09-25T15:22:00Z"/>
                <w:rFonts w:ascii="仿宋_GB2312" w:hAnsi="仿宋_GB2312" w:cs="仿宋_GB2312"/>
                <w:color w:val="000000"/>
                <w:sz w:val="21"/>
                <w:szCs w:val="21"/>
              </w:rPr>
            </w:pPr>
            <w:del w:id="8011" w:author="user" w:date="2019-09-25T15:22:00Z">
              <w:r>
                <w:rPr>
                  <w:rFonts w:hint="eastAsia" w:ascii="仿宋_GB2312" w:hAnsi="仿宋_GB2312" w:cs="仿宋_GB2312"/>
                  <w:color w:val="000000"/>
                  <w:sz w:val="21"/>
                  <w:szCs w:val="21"/>
                </w:rPr>
                <w:delText>3120</w:delText>
              </w:r>
            </w:del>
          </w:p>
        </w:tc>
        <w:tc>
          <w:tcPr>
            <w:tcW w:w="1565" w:type="dxa"/>
            <w:vAlign w:val="center"/>
            <w:tcPrChange w:id="8012" w:author="user" w:date="2019-09-25T15:29:00Z">
              <w:tcPr>
                <w:tcW w:w="1565" w:type="dxa"/>
                <w:gridSpan w:val="2"/>
                <w:vAlign w:val="center"/>
              </w:tcPr>
            </w:tcPrChange>
          </w:tcPr>
          <w:p>
            <w:pPr>
              <w:spacing w:line="240" w:lineRule="auto"/>
              <w:jc w:val="center"/>
              <w:rPr>
                <w:del w:id="8013" w:author="user" w:date="2019-09-25T15:22:00Z"/>
                <w:rFonts w:ascii="仿宋_GB2312" w:hAnsi="仿宋_GB2312" w:cs="仿宋_GB2312"/>
                <w:color w:val="000000"/>
                <w:sz w:val="21"/>
                <w:szCs w:val="21"/>
              </w:rPr>
            </w:pPr>
            <w:del w:id="8014" w:author="user" w:date="2019-09-25T15:22:00Z">
              <w:r>
                <w:rPr>
                  <w:rFonts w:hint="eastAsia" w:ascii="仿宋_GB2312" w:hAnsi="仿宋_GB2312" w:cs="仿宋_GB2312"/>
                  <w:color w:val="000000"/>
                  <w:sz w:val="21"/>
                  <w:szCs w:val="21"/>
                </w:rPr>
                <w:delText>贷款实际终止日期</w:delText>
              </w:r>
            </w:del>
          </w:p>
        </w:tc>
        <w:tc>
          <w:tcPr>
            <w:tcW w:w="1138" w:type="dxa"/>
            <w:vAlign w:val="center"/>
            <w:tcPrChange w:id="8015" w:author="user" w:date="2019-09-25T15:29:00Z">
              <w:tcPr>
                <w:tcW w:w="1138" w:type="dxa"/>
                <w:gridSpan w:val="2"/>
                <w:vAlign w:val="center"/>
              </w:tcPr>
            </w:tcPrChange>
          </w:tcPr>
          <w:p>
            <w:pPr>
              <w:spacing w:line="240" w:lineRule="auto"/>
              <w:jc w:val="center"/>
              <w:rPr>
                <w:del w:id="8016" w:author="user" w:date="2019-09-25T15:22:00Z"/>
                <w:rFonts w:ascii="仿宋_GB2312" w:hAnsi="仿宋_GB2312" w:cs="仿宋_GB2312"/>
                <w:color w:val="000000"/>
                <w:sz w:val="21"/>
                <w:szCs w:val="21"/>
              </w:rPr>
            </w:pPr>
            <w:del w:id="8017" w:author="user" w:date="2019-09-25T15:22:00Z">
              <w:r>
                <w:rPr>
                  <w:rFonts w:hint="eastAsia" w:ascii="仿宋_GB2312" w:hAnsi="仿宋_GB2312" w:cs="仿宋_GB2312"/>
                  <w:color w:val="000000"/>
                  <w:sz w:val="21"/>
                  <w:szCs w:val="21"/>
                </w:rPr>
                <w:delText>YYYY-MM-DD</w:delText>
              </w:r>
            </w:del>
          </w:p>
        </w:tc>
        <w:tc>
          <w:tcPr>
            <w:tcW w:w="4215" w:type="dxa"/>
            <w:vAlign w:val="center"/>
            <w:tcPrChange w:id="8018" w:author="user" w:date="2019-09-25T15:29:00Z">
              <w:tcPr>
                <w:tcW w:w="4215" w:type="dxa"/>
                <w:gridSpan w:val="2"/>
                <w:vAlign w:val="center"/>
              </w:tcPr>
            </w:tcPrChange>
          </w:tcPr>
          <w:p>
            <w:pPr>
              <w:spacing w:line="240" w:lineRule="auto"/>
              <w:rPr>
                <w:del w:id="8019" w:author="user" w:date="2019-09-25T15:22:00Z"/>
                <w:rFonts w:ascii="仿宋_GB2312" w:hAnsi="仿宋_GB2312" w:cs="仿宋_GB2312"/>
                <w:color w:val="000000"/>
                <w:sz w:val="21"/>
                <w:szCs w:val="21"/>
              </w:rPr>
            </w:pPr>
            <w:del w:id="8020" w:author="user" w:date="2019-09-25T15:22:00Z">
              <w:r>
                <w:rPr>
                  <w:rFonts w:hint="eastAsia" w:ascii="仿宋_GB2312" w:hAnsi="仿宋_GB2312" w:cs="仿宋_GB2312"/>
                  <w:color w:val="000000"/>
                  <w:sz w:val="21"/>
                  <w:szCs w:val="21"/>
                  <w:lang w:eastAsia="zh-CN"/>
                </w:rPr>
                <w:delText>1.指贷款借据的实际终止日期。</w:delText>
              </w:r>
            </w:del>
            <w:del w:id="8021" w:author="user" w:date="2019-09-25T15:22:00Z">
              <w:r>
                <w:rPr>
                  <w:rFonts w:hint="eastAsia" w:ascii="仿宋_GB2312" w:hAnsi="仿宋_GB2312" w:cs="仿宋_GB2312"/>
                  <w:color w:val="000000"/>
                  <w:sz w:val="21"/>
                  <w:szCs w:val="21"/>
                  <w:lang w:eastAsia="zh-CN"/>
                </w:rPr>
                <w:br w:type="textWrapping"/>
              </w:r>
            </w:del>
            <w:del w:id="8022" w:author="user" w:date="2019-09-25T15:22:00Z">
              <w:r>
                <w:rPr>
                  <w:rFonts w:hint="eastAsia" w:ascii="仿宋_GB2312" w:hAnsi="仿宋_GB2312" w:cs="仿宋_GB2312"/>
                  <w:color w:val="000000"/>
                  <w:sz w:val="21"/>
                  <w:szCs w:val="21"/>
                  <w:lang w:eastAsia="zh-CN"/>
                </w:rPr>
                <w:delText>2.按照“YYYY-MM-DD”格式填写，填报贷款正常清偿、核销、剥离或转出日期。数据更新的频率为月度。</w:delText>
              </w:r>
            </w:del>
            <w:del w:id="8023" w:author="user" w:date="2019-09-25T15:22:00Z">
              <w:r>
                <w:rPr>
                  <w:rFonts w:hint="eastAsia" w:ascii="仿宋_GB2312" w:hAnsi="仿宋_GB2312" w:cs="仿宋_GB2312"/>
                  <w:color w:val="000000"/>
                  <w:sz w:val="21"/>
                  <w:szCs w:val="21"/>
                  <w:lang w:eastAsia="zh-CN"/>
                </w:rPr>
                <w:br w:type="textWrapping"/>
              </w:r>
            </w:del>
            <w:del w:id="8024" w:author="user" w:date="2019-09-25T15:22:00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8026"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8025" w:author="user" w:date="2019-09-25T15:22:00Z"/>
          <w:trPrChange w:id="8026" w:author="user" w:date="2019-09-25T15:29:00Z">
            <w:trPr>
              <w:gridAfter w:val="1"/>
              <w:wAfter w:w="90" w:type="dxa"/>
              <w:trHeight w:val="360" w:hRule="atLeast"/>
            </w:trPr>
          </w:trPrChange>
        </w:trPr>
        <w:tc>
          <w:tcPr>
            <w:tcW w:w="648" w:type="dxa"/>
            <w:vAlign w:val="center"/>
            <w:tcPrChange w:id="8027" w:author="user" w:date="2019-09-25T15:29:00Z">
              <w:tcPr>
                <w:tcW w:w="648" w:type="dxa"/>
                <w:gridSpan w:val="2"/>
                <w:vAlign w:val="center"/>
              </w:tcPr>
            </w:tcPrChange>
          </w:tcPr>
          <w:p>
            <w:pPr>
              <w:widowControl w:val="0"/>
              <w:spacing w:line="240" w:lineRule="auto"/>
              <w:jc w:val="center"/>
              <w:rPr>
                <w:del w:id="8028" w:author="user" w:date="2019-09-25T15:22:00Z"/>
                <w:rFonts w:ascii="仿宋_GB2312" w:hAnsi="仿宋_GB2312" w:cs="仿宋_GB2312"/>
                <w:color w:val="000000"/>
                <w:sz w:val="21"/>
                <w:szCs w:val="21"/>
                <w:lang w:eastAsia="zh-CN"/>
              </w:rPr>
            </w:pPr>
            <w:del w:id="8029" w:author="user" w:date="2019-09-25T15:22:00Z">
              <w:r>
                <w:rPr>
                  <w:rFonts w:hint="eastAsia" w:ascii="仿宋_GB2312" w:hAnsi="仿宋_GB2312" w:cs="仿宋_GB2312"/>
                  <w:color w:val="000000"/>
                  <w:sz w:val="21"/>
                  <w:szCs w:val="21"/>
                  <w:lang w:eastAsia="zh-CN"/>
                </w:rPr>
                <w:delText>19</w:delText>
              </w:r>
            </w:del>
          </w:p>
        </w:tc>
        <w:tc>
          <w:tcPr>
            <w:tcW w:w="774" w:type="dxa"/>
            <w:vAlign w:val="center"/>
            <w:tcPrChange w:id="8030" w:author="user" w:date="2019-09-25T15:29:00Z">
              <w:tcPr>
                <w:tcW w:w="774" w:type="dxa"/>
                <w:gridSpan w:val="2"/>
                <w:vAlign w:val="center"/>
              </w:tcPr>
            </w:tcPrChange>
          </w:tcPr>
          <w:p>
            <w:pPr>
              <w:widowControl w:val="0"/>
              <w:spacing w:line="240" w:lineRule="auto"/>
              <w:jc w:val="center"/>
              <w:rPr>
                <w:del w:id="8031" w:author="user" w:date="2019-09-25T15:22:00Z"/>
                <w:rFonts w:ascii="仿宋_GB2312" w:hAnsi="仿宋_GB2312" w:cs="仿宋_GB2312"/>
                <w:color w:val="000000"/>
                <w:sz w:val="21"/>
                <w:szCs w:val="21"/>
              </w:rPr>
            </w:pPr>
            <w:del w:id="8032" w:author="user" w:date="2019-09-25T15:22:00Z">
              <w:r>
                <w:rPr>
                  <w:rFonts w:hint="eastAsia" w:ascii="仿宋_GB2312" w:hAnsi="仿宋_GB2312" w:cs="仿宋_GB2312"/>
                  <w:color w:val="000000"/>
                  <w:sz w:val="21"/>
                  <w:szCs w:val="21"/>
                </w:rPr>
                <w:delText>3150</w:delText>
              </w:r>
            </w:del>
          </w:p>
        </w:tc>
        <w:tc>
          <w:tcPr>
            <w:tcW w:w="1565" w:type="dxa"/>
            <w:vAlign w:val="center"/>
            <w:tcPrChange w:id="8033" w:author="user" w:date="2019-09-25T15:29:00Z">
              <w:tcPr>
                <w:tcW w:w="1565" w:type="dxa"/>
                <w:gridSpan w:val="2"/>
                <w:vAlign w:val="center"/>
              </w:tcPr>
            </w:tcPrChange>
          </w:tcPr>
          <w:p>
            <w:pPr>
              <w:spacing w:line="240" w:lineRule="auto"/>
              <w:jc w:val="center"/>
              <w:rPr>
                <w:del w:id="8034" w:author="user" w:date="2019-09-25T15:22:00Z"/>
                <w:rFonts w:ascii="仿宋_GB2312" w:hAnsi="仿宋_GB2312" w:cs="仿宋_GB2312"/>
                <w:color w:val="000000"/>
                <w:sz w:val="21"/>
                <w:szCs w:val="21"/>
              </w:rPr>
            </w:pPr>
            <w:del w:id="8035" w:author="user" w:date="2019-09-25T15:22:00Z">
              <w:r>
                <w:rPr>
                  <w:rFonts w:hint="eastAsia" w:ascii="仿宋_GB2312" w:hAnsi="仿宋_GB2312" w:cs="仿宋_GB2312"/>
                  <w:color w:val="000000"/>
                  <w:sz w:val="21"/>
                  <w:szCs w:val="21"/>
                </w:rPr>
                <w:delText>币种</w:delText>
              </w:r>
            </w:del>
          </w:p>
        </w:tc>
        <w:tc>
          <w:tcPr>
            <w:tcW w:w="1138" w:type="dxa"/>
            <w:vAlign w:val="center"/>
            <w:tcPrChange w:id="8036" w:author="user" w:date="2019-09-25T15:29:00Z">
              <w:tcPr>
                <w:tcW w:w="1138" w:type="dxa"/>
                <w:gridSpan w:val="2"/>
                <w:vAlign w:val="center"/>
              </w:tcPr>
            </w:tcPrChange>
          </w:tcPr>
          <w:p>
            <w:pPr>
              <w:spacing w:line="240" w:lineRule="auto"/>
              <w:jc w:val="center"/>
              <w:rPr>
                <w:del w:id="8037" w:author="user" w:date="2019-09-25T15:22:00Z"/>
                <w:rFonts w:ascii="仿宋_GB2312" w:hAnsi="仿宋_GB2312" w:cs="仿宋_GB2312"/>
                <w:color w:val="000000"/>
                <w:sz w:val="21"/>
                <w:szCs w:val="21"/>
              </w:rPr>
            </w:pPr>
            <w:del w:id="8038" w:author="user" w:date="2019-09-25T15:22:00Z">
              <w:r>
                <w:rPr>
                  <w:rFonts w:hint="eastAsia" w:ascii="仿宋_GB2312" w:hAnsi="仿宋_GB2312" w:cs="仿宋_GB2312"/>
                  <w:color w:val="000000"/>
                  <w:sz w:val="21"/>
                  <w:szCs w:val="21"/>
                </w:rPr>
                <w:delText>3!a</w:delText>
              </w:r>
            </w:del>
          </w:p>
        </w:tc>
        <w:tc>
          <w:tcPr>
            <w:tcW w:w="4215" w:type="dxa"/>
            <w:vAlign w:val="center"/>
            <w:tcPrChange w:id="8039" w:author="user" w:date="2019-09-25T15:29:00Z">
              <w:tcPr>
                <w:tcW w:w="4215" w:type="dxa"/>
                <w:gridSpan w:val="2"/>
                <w:vAlign w:val="center"/>
              </w:tcPr>
            </w:tcPrChange>
          </w:tcPr>
          <w:p>
            <w:pPr>
              <w:spacing w:line="240" w:lineRule="auto"/>
              <w:rPr>
                <w:del w:id="8040" w:author="user" w:date="2019-09-25T15:22:00Z"/>
                <w:rFonts w:ascii="仿宋_GB2312" w:hAnsi="仿宋_GB2312" w:cs="仿宋_GB2312"/>
                <w:color w:val="000000"/>
                <w:sz w:val="21"/>
                <w:szCs w:val="21"/>
              </w:rPr>
            </w:pPr>
            <w:del w:id="8041" w:author="user" w:date="2019-09-25T15:22:00Z">
              <w:r>
                <w:rPr>
                  <w:rFonts w:hint="eastAsia" w:ascii="仿宋_GB2312" w:hAnsi="仿宋_GB2312" w:cs="仿宋_GB2312"/>
                  <w:color w:val="000000"/>
                  <w:sz w:val="21"/>
                  <w:szCs w:val="21"/>
                  <w:lang w:eastAsia="zh-CN"/>
                </w:rPr>
                <w:delText>1.指金融合约的交易币种。</w:delText>
              </w:r>
            </w:del>
            <w:del w:id="8042" w:author="user" w:date="2019-09-25T15:22:00Z">
              <w:r>
                <w:rPr>
                  <w:rFonts w:hint="eastAsia" w:ascii="仿宋_GB2312" w:hAnsi="仿宋_GB2312" w:cs="仿宋_GB2312"/>
                  <w:color w:val="000000"/>
                  <w:sz w:val="21"/>
                  <w:szCs w:val="21"/>
                  <w:lang w:eastAsia="zh-CN"/>
                </w:rPr>
                <w:br w:type="textWrapping"/>
              </w:r>
            </w:del>
            <w:del w:id="8043" w:author="user" w:date="2019-09-25T15:22:00Z">
              <w:r>
                <w:rPr>
                  <w:rFonts w:hint="eastAsia" w:ascii="仿宋_GB2312" w:hAnsi="仿宋_GB2312" w:cs="仿宋_GB2312"/>
                  <w:color w:val="000000"/>
                  <w:sz w:val="21"/>
                  <w:szCs w:val="21"/>
                  <w:lang w:eastAsia="zh-CN"/>
                </w:rPr>
                <w:delText>2.采用《表示货币和资金的代码》（GB/T 12406）中的三位字母型代码。货币代码的最左边两位字符提供了分配给货币管理机构的唯一代码；第三位字符是一个指示符，也称助记符，依据主要的货币单位或资金的名称制定。</w:delText>
              </w:r>
            </w:del>
            <w:del w:id="8044" w:author="user" w:date="2019-09-25T15:22:00Z">
              <w:r>
                <w:rPr>
                  <w:rFonts w:hint="eastAsia" w:ascii="仿宋_GB2312" w:hAnsi="仿宋_GB2312" w:cs="仿宋_GB2312"/>
                  <w:color w:val="000000"/>
                  <w:sz w:val="21"/>
                  <w:szCs w:val="21"/>
                </w:rPr>
                <w:delText>数据更新频率为月度。</w:delText>
              </w:r>
            </w:del>
            <w:del w:id="8045" w:author="user" w:date="2019-09-25T15:22:00Z">
              <w:r>
                <w:rPr>
                  <w:rFonts w:hint="eastAsia" w:ascii="仿宋_GB2312" w:hAnsi="仿宋_GB2312" w:cs="仿宋_GB2312"/>
                  <w:color w:val="000000"/>
                  <w:sz w:val="21"/>
                  <w:szCs w:val="21"/>
                </w:rPr>
                <w:br w:type="textWrapping"/>
              </w:r>
            </w:del>
            <w:del w:id="8046" w:author="user" w:date="2019-09-25T15:22:00Z">
              <w:r>
                <w:rPr>
                  <w:rFonts w:hint="eastAsia" w:ascii="仿宋_GB2312" w:hAnsi="仿宋_GB2312" w:cs="仿宋_GB2312"/>
                  <w:color w:val="000000"/>
                  <w:sz w:val="21"/>
                  <w:szCs w:val="21"/>
                </w:rPr>
                <w:delText>3.值域：</w:delText>
              </w:r>
            </w:del>
          </w:p>
          <w:p>
            <w:pPr>
              <w:spacing w:line="240" w:lineRule="auto"/>
              <w:rPr>
                <w:del w:id="8047" w:author="user" w:date="2019-09-25T15:22:00Z"/>
                <w:rFonts w:ascii="仿宋_GB2312" w:hAnsi="仿宋_GB2312" w:cs="仿宋_GB2312"/>
                <w:color w:val="000000"/>
                <w:sz w:val="21"/>
                <w:szCs w:val="21"/>
              </w:rPr>
            </w:pPr>
            <w:del w:id="8048" w:author="user" w:date="2019-09-25T15:22:00Z">
              <w:r>
                <w:rPr>
                  <w:rFonts w:hint="eastAsia" w:ascii="仿宋_GB2312" w:hAnsi="仿宋_GB2312" w:cs="仿宋_GB2312"/>
                  <w:color w:val="000000"/>
                  <w:sz w:val="21"/>
                  <w:szCs w:val="21"/>
                </w:rPr>
                <w:delText>ADP 安道尔比塞塔</w:delText>
              </w:r>
            </w:del>
            <w:del w:id="8049" w:author="user" w:date="2019-09-25T15:22:00Z">
              <w:r>
                <w:rPr>
                  <w:rFonts w:hint="eastAsia" w:ascii="仿宋_GB2312" w:hAnsi="仿宋_GB2312" w:cs="仿宋_GB2312"/>
                  <w:color w:val="000000"/>
                  <w:sz w:val="21"/>
                  <w:szCs w:val="21"/>
                </w:rPr>
                <w:br w:type="textWrapping"/>
              </w:r>
            </w:del>
            <w:del w:id="8050" w:author="user" w:date="2019-09-25T15:22:00Z">
              <w:r>
                <w:rPr>
                  <w:rFonts w:hint="eastAsia" w:ascii="仿宋_GB2312" w:hAnsi="仿宋_GB2312" w:cs="仿宋_GB2312"/>
                  <w:color w:val="000000"/>
                  <w:sz w:val="21"/>
                  <w:szCs w:val="21"/>
                </w:rPr>
                <w:delText>AED UAE迪拉姆</w:delText>
              </w:r>
            </w:del>
            <w:del w:id="8051" w:author="user" w:date="2019-09-25T15:22:00Z">
              <w:r>
                <w:rPr>
                  <w:rFonts w:hint="eastAsia" w:ascii="仿宋_GB2312" w:hAnsi="仿宋_GB2312" w:cs="仿宋_GB2312"/>
                  <w:color w:val="000000"/>
                  <w:sz w:val="21"/>
                  <w:szCs w:val="21"/>
                </w:rPr>
                <w:br w:type="textWrapping"/>
              </w:r>
            </w:del>
            <w:del w:id="8052" w:author="user" w:date="2019-09-25T15:22:00Z">
              <w:r>
                <w:rPr>
                  <w:rFonts w:hint="eastAsia" w:ascii="仿宋_GB2312" w:hAnsi="仿宋_GB2312" w:cs="仿宋_GB2312"/>
                  <w:color w:val="000000"/>
                  <w:sz w:val="21"/>
                  <w:szCs w:val="21"/>
                </w:rPr>
                <w:delText>AFA 阿富汗尼</w:delText>
              </w:r>
            </w:del>
            <w:del w:id="8053" w:author="user" w:date="2019-09-25T15:22:00Z">
              <w:r>
                <w:rPr>
                  <w:rFonts w:hint="eastAsia" w:ascii="仿宋_GB2312" w:hAnsi="仿宋_GB2312" w:cs="仿宋_GB2312"/>
                  <w:color w:val="000000"/>
                  <w:sz w:val="21"/>
                  <w:szCs w:val="21"/>
                </w:rPr>
                <w:br w:type="textWrapping"/>
              </w:r>
            </w:del>
            <w:del w:id="8054" w:author="user" w:date="2019-09-25T15:22:00Z">
              <w:r>
                <w:rPr>
                  <w:rFonts w:hint="eastAsia" w:ascii="仿宋_GB2312" w:hAnsi="仿宋_GB2312" w:cs="仿宋_GB2312"/>
                  <w:color w:val="000000"/>
                  <w:sz w:val="21"/>
                  <w:szCs w:val="21"/>
                </w:rPr>
                <w:delText>… ……</w:delText>
              </w:r>
            </w:del>
            <w:del w:id="8055" w:author="user" w:date="2019-09-25T15:22:00Z">
              <w:r>
                <w:rPr>
                  <w:rFonts w:hint="eastAsia" w:ascii="仿宋_GB2312" w:hAnsi="仿宋_GB2312" w:cs="仿宋_GB2312"/>
                  <w:color w:val="000000"/>
                  <w:sz w:val="21"/>
                  <w:szCs w:val="21"/>
                </w:rPr>
                <w:br w:type="textWrapping"/>
              </w:r>
            </w:del>
            <w:del w:id="8056" w:author="user" w:date="2019-09-25T15:22:00Z">
              <w:r>
                <w:rPr>
                  <w:rFonts w:hint="eastAsia" w:ascii="仿宋_GB2312" w:hAnsi="仿宋_GB2312" w:cs="仿宋_GB2312"/>
                  <w:color w:val="000000"/>
                  <w:sz w:val="21"/>
                  <w:szCs w:val="21"/>
                </w:rPr>
                <w:delText>ZWD 津巴布韦元</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8058"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8057" w:author="user" w:date="2019-09-25T15:22:00Z"/>
          <w:trPrChange w:id="8058" w:author="user" w:date="2019-09-25T15:29:00Z">
            <w:trPr>
              <w:gridAfter w:val="1"/>
              <w:wAfter w:w="90" w:type="dxa"/>
              <w:trHeight w:val="360" w:hRule="atLeast"/>
            </w:trPr>
          </w:trPrChange>
        </w:trPr>
        <w:tc>
          <w:tcPr>
            <w:tcW w:w="648" w:type="dxa"/>
            <w:vAlign w:val="center"/>
            <w:tcPrChange w:id="8059" w:author="user" w:date="2019-09-25T15:29:00Z">
              <w:tcPr>
                <w:tcW w:w="648" w:type="dxa"/>
                <w:gridSpan w:val="2"/>
                <w:vAlign w:val="center"/>
              </w:tcPr>
            </w:tcPrChange>
          </w:tcPr>
          <w:p>
            <w:pPr>
              <w:widowControl w:val="0"/>
              <w:spacing w:line="240" w:lineRule="auto"/>
              <w:jc w:val="center"/>
              <w:rPr>
                <w:del w:id="8060" w:author="user" w:date="2019-09-25T15:22:00Z"/>
                <w:rFonts w:ascii="仿宋_GB2312" w:hAnsi="仿宋_GB2312" w:cs="仿宋_GB2312"/>
                <w:color w:val="000000"/>
                <w:sz w:val="21"/>
                <w:szCs w:val="21"/>
                <w:lang w:eastAsia="zh-CN"/>
              </w:rPr>
            </w:pPr>
            <w:del w:id="8061" w:author="user" w:date="2019-09-25T15:22:00Z">
              <w:r>
                <w:rPr>
                  <w:rFonts w:hint="eastAsia" w:ascii="仿宋_GB2312" w:hAnsi="仿宋_GB2312" w:cs="仿宋_GB2312"/>
                  <w:color w:val="000000"/>
                  <w:sz w:val="21"/>
                  <w:szCs w:val="21"/>
                  <w:lang w:eastAsia="zh-CN"/>
                </w:rPr>
                <w:delText>20</w:delText>
              </w:r>
            </w:del>
          </w:p>
        </w:tc>
        <w:tc>
          <w:tcPr>
            <w:tcW w:w="774" w:type="dxa"/>
            <w:vAlign w:val="center"/>
            <w:tcPrChange w:id="8062" w:author="user" w:date="2019-09-25T15:29:00Z">
              <w:tcPr>
                <w:tcW w:w="774" w:type="dxa"/>
                <w:gridSpan w:val="2"/>
                <w:vAlign w:val="center"/>
              </w:tcPr>
            </w:tcPrChange>
          </w:tcPr>
          <w:p>
            <w:pPr>
              <w:widowControl w:val="0"/>
              <w:spacing w:line="240" w:lineRule="auto"/>
              <w:jc w:val="center"/>
              <w:rPr>
                <w:del w:id="8063" w:author="user" w:date="2019-09-25T15:22:00Z"/>
                <w:rFonts w:ascii="仿宋_GB2312" w:hAnsi="仿宋_GB2312" w:cs="仿宋_GB2312"/>
                <w:color w:val="000000"/>
                <w:sz w:val="21"/>
                <w:szCs w:val="21"/>
              </w:rPr>
            </w:pPr>
            <w:del w:id="8064" w:author="user" w:date="2019-09-25T15:22:00Z">
              <w:r>
                <w:rPr>
                  <w:rFonts w:hint="eastAsia" w:ascii="仿宋_GB2312" w:hAnsi="仿宋_GB2312" w:cs="仿宋_GB2312"/>
                  <w:color w:val="000000"/>
                  <w:sz w:val="21"/>
                  <w:szCs w:val="21"/>
                </w:rPr>
                <w:delText>3180</w:delText>
              </w:r>
            </w:del>
          </w:p>
        </w:tc>
        <w:tc>
          <w:tcPr>
            <w:tcW w:w="1565" w:type="dxa"/>
            <w:vAlign w:val="center"/>
            <w:tcPrChange w:id="8065" w:author="user" w:date="2019-09-25T15:29:00Z">
              <w:tcPr>
                <w:tcW w:w="1565" w:type="dxa"/>
                <w:gridSpan w:val="2"/>
                <w:vAlign w:val="center"/>
              </w:tcPr>
            </w:tcPrChange>
          </w:tcPr>
          <w:p>
            <w:pPr>
              <w:spacing w:line="240" w:lineRule="auto"/>
              <w:jc w:val="center"/>
              <w:rPr>
                <w:del w:id="8066" w:author="user" w:date="2019-09-25T15:22:00Z"/>
                <w:rFonts w:ascii="仿宋_GB2312" w:hAnsi="仿宋_GB2312" w:cs="仿宋_GB2312"/>
                <w:color w:val="000000"/>
                <w:sz w:val="21"/>
                <w:szCs w:val="21"/>
              </w:rPr>
            </w:pPr>
            <w:del w:id="8067" w:author="user" w:date="2019-09-25T15:22:00Z">
              <w:r>
                <w:rPr>
                  <w:rFonts w:hint="eastAsia" w:ascii="仿宋_GB2312" w:hAnsi="仿宋_GB2312" w:cs="仿宋_GB2312"/>
                  <w:color w:val="000000"/>
                  <w:sz w:val="21"/>
                  <w:szCs w:val="21"/>
                </w:rPr>
                <w:delText>贷款发生金额</w:delText>
              </w:r>
            </w:del>
          </w:p>
        </w:tc>
        <w:tc>
          <w:tcPr>
            <w:tcW w:w="1138" w:type="dxa"/>
            <w:vAlign w:val="center"/>
            <w:tcPrChange w:id="8068" w:author="user" w:date="2019-09-25T15:29:00Z">
              <w:tcPr>
                <w:tcW w:w="1138" w:type="dxa"/>
                <w:gridSpan w:val="2"/>
                <w:vAlign w:val="center"/>
              </w:tcPr>
            </w:tcPrChange>
          </w:tcPr>
          <w:p>
            <w:pPr>
              <w:spacing w:line="240" w:lineRule="auto"/>
              <w:jc w:val="center"/>
              <w:rPr>
                <w:del w:id="8069" w:author="user" w:date="2019-09-25T15:22:00Z"/>
                <w:rFonts w:ascii="仿宋_GB2312" w:hAnsi="仿宋_GB2312" w:cs="仿宋_GB2312"/>
                <w:color w:val="000000"/>
                <w:sz w:val="21"/>
                <w:szCs w:val="21"/>
              </w:rPr>
            </w:pPr>
            <w:del w:id="8070" w:author="user" w:date="2019-09-25T15:22:00Z">
              <w:r>
                <w:rPr>
                  <w:rFonts w:hint="eastAsia" w:ascii="仿宋_GB2312" w:hAnsi="仿宋_GB2312" w:cs="仿宋_GB2312"/>
                  <w:color w:val="000000"/>
                  <w:sz w:val="21"/>
                  <w:szCs w:val="21"/>
                </w:rPr>
                <w:delText>20(2)</w:delText>
              </w:r>
            </w:del>
          </w:p>
        </w:tc>
        <w:tc>
          <w:tcPr>
            <w:tcW w:w="4215" w:type="dxa"/>
            <w:vAlign w:val="center"/>
            <w:tcPrChange w:id="8071" w:author="user" w:date="2019-09-25T15:29:00Z">
              <w:tcPr>
                <w:tcW w:w="4215" w:type="dxa"/>
                <w:gridSpan w:val="2"/>
                <w:vAlign w:val="center"/>
              </w:tcPr>
            </w:tcPrChange>
          </w:tcPr>
          <w:p>
            <w:pPr>
              <w:spacing w:line="240" w:lineRule="auto"/>
              <w:rPr>
                <w:del w:id="8072" w:author="user" w:date="2019-09-25T15:22:00Z"/>
                <w:rFonts w:ascii="仿宋_GB2312" w:hAnsi="仿宋_GB2312" w:cs="仿宋_GB2312"/>
                <w:color w:val="000000"/>
                <w:sz w:val="21"/>
                <w:szCs w:val="21"/>
                <w:lang w:eastAsia="zh-CN"/>
              </w:rPr>
            </w:pPr>
            <w:del w:id="8073" w:author="user" w:date="2019-09-25T15:22:00Z">
              <w:r>
                <w:rPr>
                  <w:rFonts w:hint="eastAsia" w:ascii="仿宋_GB2312" w:hAnsi="仿宋_GB2312" w:cs="仿宋_GB2312"/>
                  <w:color w:val="000000"/>
                  <w:sz w:val="21"/>
                  <w:szCs w:val="21"/>
                  <w:lang w:eastAsia="zh-CN"/>
                </w:rPr>
                <w:delText>1.指贷款合同下单笔借据报告期内发放或收回的金额（仅指本金）。</w:delText>
              </w:r>
            </w:del>
            <w:del w:id="8074" w:author="user" w:date="2019-09-25T15:22:00Z">
              <w:r>
                <w:rPr>
                  <w:rFonts w:hint="eastAsia" w:ascii="仿宋_GB2312" w:hAnsi="仿宋_GB2312" w:cs="仿宋_GB2312"/>
                  <w:color w:val="000000"/>
                  <w:sz w:val="21"/>
                  <w:szCs w:val="21"/>
                  <w:lang w:eastAsia="zh-CN"/>
                </w:rPr>
                <w:br w:type="textWrapping"/>
              </w:r>
            </w:del>
            <w:del w:id="8075" w:author="user" w:date="2019-09-25T15:22:00Z">
              <w:r>
                <w:rPr>
                  <w:rFonts w:hint="eastAsia" w:ascii="仿宋_GB2312" w:hAnsi="仿宋_GB2312" w:cs="仿宋_GB2312"/>
                  <w:color w:val="000000"/>
                  <w:sz w:val="21"/>
                  <w:szCs w:val="21"/>
                  <w:lang w:eastAsia="zh-CN"/>
                </w:rPr>
                <w:delText>2.发放银团贷款按金融机构出资额填报。本币填报单位为人民币，外币为外币折美元，折算汇率为报告期末时点汇率。数据更新的频率为月度。</w:delText>
              </w:r>
            </w:del>
            <w:del w:id="8076" w:author="user" w:date="2019-09-25T15:22:00Z">
              <w:r>
                <w:rPr>
                  <w:rFonts w:hint="eastAsia" w:ascii="仿宋_GB2312" w:hAnsi="仿宋_GB2312" w:cs="仿宋_GB2312"/>
                  <w:color w:val="000000"/>
                  <w:sz w:val="21"/>
                  <w:szCs w:val="21"/>
                  <w:lang w:eastAsia="zh-CN"/>
                </w:rPr>
                <w:br w:type="textWrapping"/>
              </w:r>
            </w:del>
            <w:del w:id="8077" w:author="user" w:date="2019-09-25T15:22:00Z">
              <w:r>
                <w:rPr>
                  <w:rFonts w:hint="eastAsia" w:ascii="仿宋_GB2312" w:hAnsi="仿宋_GB2312" w:cs="仿宋_GB2312"/>
                  <w:color w:val="000000"/>
                  <w:sz w:val="21"/>
                  <w:szCs w:val="21"/>
                  <w:lang w:eastAsia="zh-CN"/>
                </w:rPr>
                <w:delText>3.值域：贷款发生金额＞0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8079"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8078" w:author="user" w:date="2019-09-25T15:22:00Z"/>
          <w:trPrChange w:id="8079" w:author="user" w:date="2019-09-25T15:29:00Z">
            <w:trPr>
              <w:gridAfter w:val="1"/>
              <w:wAfter w:w="90" w:type="dxa"/>
              <w:trHeight w:val="360" w:hRule="atLeast"/>
            </w:trPr>
          </w:trPrChange>
        </w:trPr>
        <w:tc>
          <w:tcPr>
            <w:tcW w:w="648" w:type="dxa"/>
            <w:vAlign w:val="center"/>
            <w:tcPrChange w:id="8080" w:author="user" w:date="2019-09-25T15:29:00Z">
              <w:tcPr>
                <w:tcW w:w="648" w:type="dxa"/>
                <w:gridSpan w:val="2"/>
                <w:vAlign w:val="center"/>
              </w:tcPr>
            </w:tcPrChange>
          </w:tcPr>
          <w:p>
            <w:pPr>
              <w:widowControl w:val="0"/>
              <w:spacing w:line="240" w:lineRule="auto"/>
              <w:jc w:val="center"/>
              <w:rPr>
                <w:del w:id="8081" w:author="user" w:date="2019-09-25T15:22:00Z"/>
                <w:rFonts w:ascii="仿宋_GB2312" w:hAnsi="仿宋_GB2312" w:cs="仿宋_GB2312"/>
                <w:color w:val="000000"/>
                <w:sz w:val="21"/>
                <w:szCs w:val="21"/>
                <w:lang w:eastAsia="zh-CN"/>
              </w:rPr>
            </w:pPr>
            <w:del w:id="8082" w:author="user" w:date="2019-09-25T15:22:00Z">
              <w:r>
                <w:rPr>
                  <w:rFonts w:hint="eastAsia" w:ascii="仿宋_GB2312" w:hAnsi="仿宋_GB2312" w:cs="仿宋_GB2312"/>
                  <w:color w:val="000000"/>
                  <w:sz w:val="21"/>
                  <w:szCs w:val="21"/>
                  <w:lang w:eastAsia="zh-CN"/>
                </w:rPr>
                <w:delText>21</w:delText>
              </w:r>
            </w:del>
          </w:p>
        </w:tc>
        <w:tc>
          <w:tcPr>
            <w:tcW w:w="774" w:type="dxa"/>
            <w:vAlign w:val="center"/>
            <w:tcPrChange w:id="8083" w:author="user" w:date="2019-09-25T15:29:00Z">
              <w:tcPr>
                <w:tcW w:w="774" w:type="dxa"/>
                <w:gridSpan w:val="2"/>
                <w:vAlign w:val="center"/>
              </w:tcPr>
            </w:tcPrChange>
          </w:tcPr>
          <w:p>
            <w:pPr>
              <w:widowControl w:val="0"/>
              <w:spacing w:line="240" w:lineRule="auto"/>
              <w:jc w:val="center"/>
              <w:rPr>
                <w:del w:id="8084" w:author="user" w:date="2019-09-25T15:22:00Z"/>
                <w:rFonts w:ascii="仿宋_GB2312" w:hAnsi="仿宋_GB2312" w:cs="仿宋_GB2312"/>
                <w:color w:val="000000"/>
                <w:sz w:val="21"/>
                <w:szCs w:val="21"/>
              </w:rPr>
            </w:pPr>
            <w:del w:id="8085" w:author="user" w:date="2019-09-25T15:22:00Z">
              <w:r>
                <w:rPr>
                  <w:rFonts w:hint="eastAsia" w:ascii="仿宋_GB2312" w:hAnsi="仿宋_GB2312" w:cs="仿宋_GB2312"/>
                  <w:color w:val="000000"/>
                  <w:sz w:val="21"/>
                  <w:szCs w:val="21"/>
                </w:rPr>
                <w:delText>4010</w:delText>
              </w:r>
            </w:del>
          </w:p>
        </w:tc>
        <w:tc>
          <w:tcPr>
            <w:tcW w:w="1565" w:type="dxa"/>
            <w:vAlign w:val="center"/>
            <w:tcPrChange w:id="8086" w:author="user" w:date="2019-09-25T15:29:00Z">
              <w:tcPr>
                <w:tcW w:w="1565" w:type="dxa"/>
                <w:gridSpan w:val="2"/>
                <w:vAlign w:val="center"/>
              </w:tcPr>
            </w:tcPrChange>
          </w:tcPr>
          <w:p>
            <w:pPr>
              <w:spacing w:line="240" w:lineRule="auto"/>
              <w:jc w:val="center"/>
              <w:rPr>
                <w:del w:id="8087" w:author="user" w:date="2019-09-25T15:22:00Z"/>
                <w:rFonts w:ascii="仿宋_GB2312" w:hAnsi="仿宋_GB2312" w:cs="仿宋_GB2312"/>
                <w:color w:val="000000"/>
                <w:sz w:val="21"/>
                <w:szCs w:val="21"/>
              </w:rPr>
            </w:pPr>
            <w:del w:id="8088" w:author="user" w:date="2019-09-25T15:22:00Z">
              <w:r>
                <w:rPr>
                  <w:rFonts w:hint="eastAsia" w:ascii="仿宋_GB2312" w:hAnsi="仿宋_GB2312" w:cs="仿宋_GB2312"/>
                  <w:color w:val="000000"/>
                  <w:sz w:val="21"/>
                  <w:szCs w:val="21"/>
                </w:rPr>
                <w:delText>利率是否固定</w:delText>
              </w:r>
            </w:del>
          </w:p>
        </w:tc>
        <w:tc>
          <w:tcPr>
            <w:tcW w:w="1138" w:type="dxa"/>
            <w:vAlign w:val="center"/>
            <w:tcPrChange w:id="8089" w:author="user" w:date="2019-09-25T15:29:00Z">
              <w:tcPr>
                <w:tcW w:w="1138" w:type="dxa"/>
                <w:gridSpan w:val="2"/>
                <w:vAlign w:val="center"/>
              </w:tcPr>
            </w:tcPrChange>
          </w:tcPr>
          <w:p>
            <w:pPr>
              <w:spacing w:line="240" w:lineRule="auto"/>
              <w:jc w:val="center"/>
              <w:rPr>
                <w:del w:id="8090" w:author="user" w:date="2019-09-25T15:22:00Z"/>
                <w:rFonts w:ascii="仿宋_GB2312" w:hAnsi="仿宋_GB2312" w:cs="仿宋_GB2312"/>
                <w:color w:val="000000"/>
                <w:sz w:val="21"/>
                <w:szCs w:val="21"/>
              </w:rPr>
            </w:pPr>
            <w:del w:id="8091" w:author="user" w:date="2019-09-25T15:22:00Z">
              <w:r>
                <w:rPr>
                  <w:rFonts w:hint="eastAsia" w:ascii="仿宋_GB2312" w:hAnsi="仿宋_GB2312" w:cs="仿宋_GB2312"/>
                  <w:color w:val="000000"/>
                  <w:sz w:val="21"/>
                  <w:szCs w:val="21"/>
                </w:rPr>
                <w:delText>4!an</w:delText>
              </w:r>
            </w:del>
          </w:p>
        </w:tc>
        <w:tc>
          <w:tcPr>
            <w:tcW w:w="4215" w:type="dxa"/>
            <w:vAlign w:val="center"/>
            <w:tcPrChange w:id="8092" w:author="user" w:date="2019-09-25T15:29:00Z">
              <w:tcPr>
                <w:tcW w:w="4215" w:type="dxa"/>
                <w:gridSpan w:val="2"/>
                <w:vAlign w:val="center"/>
              </w:tcPr>
            </w:tcPrChange>
          </w:tcPr>
          <w:p>
            <w:pPr>
              <w:spacing w:line="240" w:lineRule="auto"/>
              <w:rPr>
                <w:del w:id="8093" w:author="user" w:date="2019-09-25T15:22:00Z"/>
                <w:rFonts w:ascii="仿宋_GB2312" w:hAnsi="仿宋_GB2312" w:cs="仿宋_GB2312"/>
                <w:color w:val="000000"/>
                <w:sz w:val="21"/>
                <w:szCs w:val="21"/>
                <w:lang w:eastAsia="zh-CN"/>
              </w:rPr>
            </w:pPr>
            <w:del w:id="8094" w:author="user" w:date="2019-09-25T15:22:00Z">
              <w:r>
                <w:rPr>
                  <w:rFonts w:hint="eastAsia" w:ascii="仿宋_GB2312" w:hAnsi="仿宋_GB2312" w:cs="仿宋_GB2312"/>
                  <w:color w:val="000000"/>
                  <w:sz w:val="21"/>
                  <w:szCs w:val="21"/>
                  <w:lang w:eastAsia="zh-CN"/>
                </w:rPr>
                <w:delText>1.指金融合约交易是否在合约期内利率水平可以变动。</w:delText>
              </w:r>
            </w:del>
            <w:del w:id="8095" w:author="user" w:date="2019-09-25T15:22:00Z">
              <w:r>
                <w:rPr>
                  <w:rFonts w:hint="eastAsia" w:ascii="仿宋_GB2312" w:hAnsi="仿宋_GB2312" w:cs="仿宋_GB2312"/>
                  <w:color w:val="000000"/>
                  <w:sz w:val="21"/>
                  <w:szCs w:val="21"/>
                  <w:lang w:eastAsia="zh-CN"/>
                </w:rPr>
                <w:br w:type="textWrapping"/>
              </w:r>
            </w:del>
            <w:del w:id="8096" w:author="user" w:date="2019-09-25T15:22:00Z">
              <w:r>
                <w:rPr>
                  <w:rFonts w:hint="eastAsia" w:ascii="仿宋_GB2312" w:hAnsi="仿宋_GB2312" w:cs="仿宋_GB2312"/>
                  <w:color w:val="000000"/>
                  <w:sz w:val="21"/>
                  <w:szCs w:val="21"/>
                  <w:lang w:eastAsia="zh-CN"/>
                </w:rPr>
                <w:delText>2.RF01 固定利率：指金融合约交易双方明确约定在该合约持续期间执行固定不变的利率。RF02 浮动利率：指依据金融合约交易双方约定或法律法规规定，在合约期间，可根据特定条件一次或多次变更利率。数据更新频率为月度。</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8098"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8097" w:author="user" w:date="2019-09-25T15:22:00Z"/>
          <w:trPrChange w:id="8098" w:author="user" w:date="2019-09-25T15:29:00Z">
            <w:trPr>
              <w:gridAfter w:val="1"/>
              <w:wAfter w:w="90" w:type="dxa"/>
              <w:trHeight w:val="360" w:hRule="atLeast"/>
            </w:trPr>
          </w:trPrChange>
        </w:trPr>
        <w:tc>
          <w:tcPr>
            <w:tcW w:w="648" w:type="dxa"/>
            <w:vAlign w:val="center"/>
            <w:tcPrChange w:id="8099" w:author="user" w:date="2019-09-25T15:29:00Z">
              <w:tcPr>
                <w:tcW w:w="648" w:type="dxa"/>
                <w:gridSpan w:val="2"/>
                <w:vAlign w:val="center"/>
              </w:tcPr>
            </w:tcPrChange>
          </w:tcPr>
          <w:p>
            <w:pPr>
              <w:widowControl w:val="0"/>
              <w:spacing w:line="240" w:lineRule="auto"/>
              <w:jc w:val="center"/>
              <w:rPr>
                <w:del w:id="8100" w:author="user" w:date="2019-09-25T15:22:00Z"/>
                <w:rFonts w:ascii="仿宋_GB2312" w:hAnsi="仿宋_GB2312" w:cs="仿宋_GB2312"/>
                <w:color w:val="000000"/>
                <w:sz w:val="21"/>
                <w:szCs w:val="21"/>
                <w:lang w:eastAsia="zh-CN"/>
              </w:rPr>
            </w:pPr>
            <w:del w:id="8101" w:author="user" w:date="2019-09-25T15:22:00Z">
              <w:r>
                <w:rPr>
                  <w:rFonts w:hint="eastAsia" w:ascii="仿宋_GB2312" w:hAnsi="仿宋_GB2312" w:cs="仿宋_GB2312"/>
                  <w:color w:val="000000"/>
                  <w:sz w:val="21"/>
                  <w:szCs w:val="21"/>
                  <w:lang w:eastAsia="zh-CN"/>
                </w:rPr>
                <w:delText>22</w:delText>
              </w:r>
            </w:del>
          </w:p>
        </w:tc>
        <w:tc>
          <w:tcPr>
            <w:tcW w:w="774" w:type="dxa"/>
            <w:vAlign w:val="center"/>
            <w:tcPrChange w:id="8102" w:author="user" w:date="2019-09-25T15:29:00Z">
              <w:tcPr>
                <w:tcW w:w="774" w:type="dxa"/>
                <w:gridSpan w:val="2"/>
                <w:vAlign w:val="center"/>
              </w:tcPr>
            </w:tcPrChange>
          </w:tcPr>
          <w:p>
            <w:pPr>
              <w:widowControl w:val="0"/>
              <w:spacing w:line="240" w:lineRule="auto"/>
              <w:jc w:val="center"/>
              <w:rPr>
                <w:del w:id="8103" w:author="user" w:date="2019-09-25T15:22:00Z"/>
                <w:rFonts w:ascii="仿宋_GB2312" w:hAnsi="仿宋_GB2312" w:cs="仿宋_GB2312"/>
                <w:color w:val="000000"/>
                <w:sz w:val="21"/>
                <w:szCs w:val="21"/>
              </w:rPr>
            </w:pPr>
            <w:del w:id="8104" w:author="user" w:date="2019-09-25T15:22:00Z">
              <w:r>
                <w:rPr>
                  <w:rFonts w:hint="eastAsia" w:ascii="仿宋_GB2312" w:hAnsi="仿宋_GB2312" w:cs="仿宋_GB2312"/>
                  <w:color w:val="000000"/>
                  <w:sz w:val="21"/>
                  <w:szCs w:val="21"/>
                </w:rPr>
                <w:delText>4020</w:delText>
              </w:r>
            </w:del>
          </w:p>
        </w:tc>
        <w:tc>
          <w:tcPr>
            <w:tcW w:w="1565" w:type="dxa"/>
            <w:vAlign w:val="center"/>
            <w:tcPrChange w:id="8105" w:author="user" w:date="2019-09-25T15:29:00Z">
              <w:tcPr>
                <w:tcW w:w="1565" w:type="dxa"/>
                <w:gridSpan w:val="2"/>
                <w:vAlign w:val="center"/>
              </w:tcPr>
            </w:tcPrChange>
          </w:tcPr>
          <w:p>
            <w:pPr>
              <w:spacing w:line="240" w:lineRule="auto"/>
              <w:jc w:val="center"/>
              <w:rPr>
                <w:del w:id="8106" w:author="user" w:date="2019-09-25T15:22:00Z"/>
                <w:rFonts w:ascii="仿宋_GB2312" w:hAnsi="仿宋_GB2312" w:cs="仿宋_GB2312"/>
                <w:color w:val="000000"/>
                <w:sz w:val="21"/>
                <w:szCs w:val="21"/>
              </w:rPr>
            </w:pPr>
            <w:del w:id="8107" w:author="user" w:date="2019-09-25T15:22:00Z">
              <w:r>
                <w:rPr>
                  <w:rFonts w:hint="eastAsia" w:ascii="仿宋_GB2312" w:hAnsi="仿宋_GB2312" w:cs="仿宋_GB2312"/>
                  <w:color w:val="000000"/>
                  <w:sz w:val="21"/>
                  <w:szCs w:val="21"/>
                </w:rPr>
                <w:delText>利率水平</w:delText>
              </w:r>
            </w:del>
          </w:p>
        </w:tc>
        <w:tc>
          <w:tcPr>
            <w:tcW w:w="1138" w:type="dxa"/>
            <w:vAlign w:val="center"/>
            <w:tcPrChange w:id="8108" w:author="user" w:date="2019-09-25T15:29:00Z">
              <w:tcPr>
                <w:tcW w:w="1138" w:type="dxa"/>
                <w:gridSpan w:val="2"/>
                <w:vAlign w:val="center"/>
              </w:tcPr>
            </w:tcPrChange>
          </w:tcPr>
          <w:p>
            <w:pPr>
              <w:spacing w:line="240" w:lineRule="auto"/>
              <w:jc w:val="center"/>
              <w:rPr>
                <w:del w:id="8109" w:author="user" w:date="2019-09-25T15:22:00Z"/>
                <w:rFonts w:ascii="仿宋_GB2312" w:hAnsi="仿宋_GB2312" w:cs="仿宋_GB2312"/>
                <w:color w:val="000000"/>
                <w:sz w:val="21"/>
                <w:szCs w:val="21"/>
              </w:rPr>
            </w:pPr>
            <w:del w:id="8110" w:author="user" w:date="2019-09-25T15:22:00Z">
              <w:r>
                <w:rPr>
                  <w:rFonts w:hint="eastAsia" w:ascii="仿宋_GB2312" w:hAnsi="仿宋_GB2312" w:cs="仿宋_GB2312"/>
                  <w:color w:val="000000"/>
                  <w:sz w:val="21"/>
                  <w:szCs w:val="21"/>
                </w:rPr>
                <w:delText>13(5)</w:delText>
              </w:r>
            </w:del>
          </w:p>
        </w:tc>
        <w:tc>
          <w:tcPr>
            <w:tcW w:w="4215" w:type="dxa"/>
            <w:vAlign w:val="center"/>
            <w:tcPrChange w:id="8111" w:author="user" w:date="2019-09-25T15:29:00Z">
              <w:tcPr>
                <w:tcW w:w="4215" w:type="dxa"/>
                <w:gridSpan w:val="2"/>
                <w:vAlign w:val="center"/>
              </w:tcPr>
            </w:tcPrChange>
          </w:tcPr>
          <w:p>
            <w:pPr>
              <w:spacing w:line="240" w:lineRule="auto"/>
              <w:rPr>
                <w:del w:id="8112" w:author="user" w:date="2019-09-25T15:22:00Z"/>
                <w:rFonts w:ascii="仿宋_GB2312" w:hAnsi="仿宋_GB2312" w:cs="仿宋_GB2312"/>
                <w:color w:val="000000"/>
                <w:sz w:val="21"/>
                <w:szCs w:val="21"/>
              </w:rPr>
            </w:pPr>
            <w:del w:id="8113" w:author="user" w:date="2019-09-25T15:22:00Z">
              <w:r>
                <w:rPr>
                  <w:rFonts w:hint="eastAsia" w:ascii="仿宋_GB2312" w:hAnsi="仿宋_GB2312" w:cs="仿宋_GB2312"/>
                  <w:color w:val="000000"/>
                  <w:sz w:val="21"/>
                  <w:szCs w:val="21"/>
                  <w:lang w:eastAsia="zh-CN"/>
                </w:rPr>
                <w:delText>1.指金融合约中规定的实际执行的年利率水平。</w:delText>
              </w:r>
            </w:del>
            <w:del w:id="8114" w:author="user" w:date="2019-09-25T15:22:00Z">
              <w:r>
                <w:rPr>
                  <w:rFonts w:hint="eastAsia" w:ascii="仿宋_GB2312" w:hAnsi="仿宋_GB2312" w:cs="仿宋_GB2312"/>
                  <w:color w:val="000000"/>
                  <w:sz w:val="21"/>
                  <w:szCs w:val="21"/>
                  <w:lang w:eastAsia="zh-CN"/>
                </w:rPr>
                <w:br w:type="textWrapping"/>
              </w:r>
            </w:del>
            <w:del w:id="8115" w:author="user" w:date="2019-09-25T15:22:00Z">
              <w:r>
                <w:rPr>
                  <w:rFonts w:hint="eastAsia" w:ascii="仿宋_GB2312" w:hAnsi="仿宋_GB2312" w:cs="仿宋_GB2312"/>
                  <w:color w:val="000000"/>
                  <w:sz w:val="21"/>
                  <w:szCs w:val="21"/>
                  <w:lang w:eastAsia="zh-CN"/>
                </w:rPr>
                <w:delText>2.利率水平填写报告日的实际年化利率水平，例如年利率5.2%，则填报5.20000。</w:delText>
              </w:r>
            </w:del>
            <w:del w:id="8116" w:author="user" w:date="2019-09-25T15:22:00Z">
              <w:r>
                <w:rPr>
                  <w:rFonts w:hint="eastAsia" w:ascii="仿宋_GB2312" w:hAnsi="仿宋_GB2312" w:cs="仿宋_GB2312"/>
                  <w:color w:val="000000"/>
                  <w:sz w:val="21"/>
                  <w:szCs w:val="21"/>
                </w:rPr>
                <w:delText>数据更新频率为月度。</w:delText>
              </w:r>
            </w:del>
            <w:del w:id="8117" w:author="user" w:date="2019-09-25T15:22:00Z">
              <w:r>
                <w:rPr>
                  <w:rFonts w:hint="eastAsia" w:ascii="仿宋_GB2312" w:hAnsi="仿宋_GB2312" w:cs="仿宋_GB2312"/>
                  <w:color w:val="000000"/>
                  <w:sz w:val="21"/>
                  <w:szCs w:val="21"/>
                </w:rPr>
                <w:br w:type="textWrapping"/>
              </w:r>
            </w:del>
            <w:del w:id="8118" w:author="user" w:date="2019-09-25T15:22:00Z">
              <w:r>
                <w:rPr>
                  <w:rFonts w:hint="eastAsia" w:ascii="仿宋_GB2312" w:hAnsi="仿宋_GB2312" w:cs="仿宋_GB2312"/>
                  <w:color w:val="000000"/>
                  <w:sz w:val="21"/>
                  <w:szCs w:val="21"/>
                </w:rPr>
                <w:delText>3.值域：0.00000≤利率水平≤1000000.00000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8120"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8119" w:author="user" w:date="2019-09-25T15:22:00Z"/>
          <w:trPrChange w:id="8120" w:author="user" w:date="2019-09-25T15:29:00Z">
            <w:trPr>
              <w:gridAfter w:val="1"/>
              <w:wAfter w:w="90" w:type="dxa"/>
              <w:trHeight w:val="360" w:hRule="atLeast"/>
            </w:trPr>
          </w:trPrChange>
        </w:trPr>
        <w:tc>
          <w:tcPr>
            <w:tcW w:w="648" w:type="dxa"/>
            <w:vAlign w:val="center"/>
            <w:tcPrChange w:id="8121" w:author="user" w:date="2019-09-25T15:29:00Z">
              <w:tcPr>
                <w:tcW w:w="648" w:type="dxa"/>
                <w:gridSpan w:val="2"/>
                <w:vAlign w:val="center"/>
              </w:tcPr>
            </w:tcPrChange>
          </w:tcPr>
          <w:p>
            <w:pPr>
              <w:widowControl w:val="0"/>
              <w:spacing w:line="240" w:lineRule="auto"/>
              <w:jc w:val="center"/>
              <w:rPr>
                <w:del w:id="8122" w:author="user" w:date="2019-09-25T15:22:00Z"/>
                <w:rFonts w:ascii="仿宋_GB2312" w:hAnsi="仿宋_GB2312" w:cs="仿宋_GB2312"/>
                <w:color w:val="000000"/>
                <w:sz w:val="21"/>
                <w:szCs w:val="21"/>
                <w:lang w:eastAsia="zh-CN"/>
              </w:rPr>
            </w:pPr>
            <w:del w:id="8123" w:author="user" w:date="2019-09-25T15:22:00Z">
              <w:r>
                <w:rPr>
                  <w:rFonts w:hint="eastAsia" w:ascii="仿宋_GB2312" w:hAnsi="仿宋_GB2312" w:cs="仿宋_GB2312"/>
                  <w:color w:val="000000"/>
                  <w:sz w:val="21"/>
                  <w:szCs w:val="21"/>
                  <w:lang w:eastAsia="zh-CN"/>
                </w:rPr>
                <w:delText>23</w:delText>
              </w:r>
            </w:del>
          </w:p>
        </w:tc>
        <w:tc>
          <w:tcPr>
            <w:tcW w:w="774" w:type="dxa"/>
            <w:vAlign w:val="center"/>
            <w:tcPrChange w:id="8124" w:author="user" w:date="2019-09-25T15:29:00Z">
              <w:tcPr>
                <w:tcW w:w="774" w:type="dxa"/>
                <w:gridSpan w:val="2"/>
                <w:vAlign w:val="center"/>
              </w:tcPr>
            </w:tcPrChange>
          </w:tcPr>
          <w:p>
            <w:pPr>
              <w:widowControl w:val="0"/>
              <w:spacing w:line="240" w:lineRule="auto"/>
              <w:jc w:val="center"/>
              <w:rPr>
                <w:del w:id="8125" w:author="user" w:date="2019-09-25T15:22:00Z"/>
                <w:rFonts w:ascii="仿宋_GB2312" w:hAnsi="仿宋_GB2312" w:cs="仿宋_GB2312"/>
                <w:color w:val="000000"/>
                <w:sz w:val="21"/>
                <w:szCs w:val="21"/>
              </w:rPr>
            </w:pPr>
            <w:del w:id="8126" w:author="user" w:date="2019-09-25T15:22:00Z">
              <w:r>
                <w:rPr>
                  <w:rFonts w:hint="eastAsia" w:ascii="仿宋_GB2312" w:hAnsi="仿宋_GB2312" w:cs="仿宋_GB2312"/>
                  <w:color w:val="000000"/>
                  <w:sz w:val="21"/>
                  <w:szCs w:val="21"/>
                </w:rPr>
                <w:delText>5010</w:delText>
              </w:r>
            </w:del>
          </w:p>
        </w:tc>
        <w:tc>
          <w:tcPr>
            <w:tcW w:w="1565" w:type="dxa"/>
            <w:vAlign w:val="center"/>
            <w:tcPrChange w:id="8127" w:author="user" w:date="2019-09-25T15:29:00Z">
              <w:tcPr>
                <w:tcW w:w="1565" w:type="dxa"/>
                <w:gridSpan w:val="2"/>
                <w:vAlign w:val="center"/>
              </w:tcPr>
            </w:tcPrChange>
          </w:tcPr>
          <w:p>
            <w:pPr>
              <w:spacing w:line="240" w:lineRule="auto"/>
              <w:jc w:val="center"/>
              <w:rPr>
                <w:del w:id="8128" w:author="user" w:date="2019-09-25T15:22:00Z"/>
                <w:rFonts w:ascii="仿宋_GB2312" w:hAnsi="仿宋_GB2312" w:cs="仿宋_GB2312"/>
                <w:color w:val="000000"/>
                <w:sz w:val="21"/>
                <w:szCs w:val="21"/>
              </w:rPr>
            </w:pPr>
            <w:del w:id="8129" w:author="user" w:date="2019-09-25T15:22:00Z">
              <w:r>
                <w:rPr>
                  <w:rFonts w:hint="eastAsia" w:ascii="仿宋_GB2312" w:hAnsi="仿宋_GB2312" w:cs="仿宋_GB2312"/>
                  <w:color w:val="000000"/>
                  <w:sz w:val="21"/>
                  <w:szCs w:val="21"/>
                </w:rPr>
                <w:delText>贷款担保方式</w:delText>
              </w:r>
            </w:del>
          </w:p>
        </w:tc>
        <w:tc>
          <w:tcPr>
            <w:tcW w:w="1138" w:type="dxa"/>
            <w:vAlign w:val="center"/>
            <w:tcPrChange w:id="8130" w:author="user" w:date="2019-09-25T15:29:00Z">
              <w:tcPr>
                <w:tcW w:w="1138" w:type="dxa"/>
                <w:gridSpan w:val="2"/>
                <w:vAlign w:val="center"/>
              </w:tcPr>
            </w:tcPrChange>
          </w:tcPr>
          <w:p>
            <w:pPr>
              <w:spacing w:line="240" w:lineRule="auto"/>
              <w:jc w:val="center"/>
              <w:rPr>
                <w:del w:id="8131" w:author="user" w:date="2019-09-25T15:22:00Z"/>
                <w:rFonts w:ascii="仿宋_GB2312" w:hAnsi="仿宋_GB2312" w:cs="仿宋_GB2312"/>
                <w:color w:val="000000"/>
                <w:sz w:val="21"/>
                <w:szCs w:val="21"/>
              </w:rPr>
            </w:pPr>
            <w:del w:id="8132" w:author="user" w:date="2019-09-25T15:22:00Z">
              <w:r>
                <w:rPr>
                  <w:rFonts w:hint="eastAsia" w:ascii="仿宋_GB2312" w:hAnsi="仿宋_GB2312" w:cs="仿宋_GB2312"/>
                  <w:color w:val="000000"/>
                  <w:sz w:val="21"/>
                  <w:szCs w:val="21"/>
                </w:rPr>
                <w:delText>an1..3</w:delText>
              </w:r>
            </w:del>
          </w:p>
        </w:tc>
        <w:tc>
          <w:tcPr>
            <w:tcW w:w="4215" w:type="dxa"/>
            <w:vAlign w:val="center"/>
            <w:tcPrChange w:id="8133" w:author="user" w:date="2019-09-25T15:29:00Z">
              <w:tcPr>
                <w:tcW w:w="4215" w:type="dxa"/>
                <w:gridSpan w:val="2"/>
                <w:vAlign w:val="center"/>
              </w:tcPr>
            </w:tcPrChange>
          </w:tcPr>
          <w:p>
            <w:pPr>
              <w:spacing w:line="240" w:lineRule="auto"/>
              <w:rPr>
                <w:del w:id="8134" w:author="user" w:date="2019-09-25T15:22:00Z"/>
                <w:rFonts w:ascii="仿宋_GB2312" w:hAnsi="仿宋_GB2312" w:cs="仿宋_GB2312"/>
                <w:color w:val="000000"/>
                <w:sz w:val="21"/>
                <w:szCs w:val="21"/>
                <w:lang w:eastAsia="zh-CN"/>
              </w:rPr>
            </w:pPr>
            <w:del w:id="8135" w:author="user" w:date="2019-09-25T15:22:00Z">
              <w:r>
                <w:rPr>
                  <w:rFonts w:hint="eastAsia" w:ascii="仿宋_GB2312" w:hAnsi="仿宋_GB2312" w:cs="仿宋_GB2312"/>
                  <w:color w:val="000000"/>
                  <w:sz w:val="21"/>
                  <w:szCs w:val="21"/>
                  <w:lang w:eastAsia="zh-CN"/>
                </w:rPr>
                <w:delText>1.指借款人根据要求提供的贷款保证的方式。</w:delText>
              </w:r>
            </w:del>
            <w:del w:id="8136" w:author="user" w:date="2019-09-25T15:22:00Z">
              <w:r>
                <w:rPr>
                  <w:rFonts w:hint="eastAsia" w:ascii="仿宋_GB2312" w:hAnsi="仿宋_GB2312" w:cs="仿宋_GB2312"/>
                  <w:color w:val="000000"/>
                  <w:sz w:val="21"/>
                  <w:szCs w:val="21"/>
                  <w:lang w:eastAsia="zh-CN"/>
                </w:rPr>
                <w:br w:type="textWrapping"/>
              </w:r>
            </w:del>
            <w:del w:id="8137" w:author="user" w:date="2019-09-25T15:22:00Z">
              <w:r>
                <w:rPr>
                  <w:rFonts w:hint="eastAsia" w:ascii="仿宋_GB2312" w:hAnsi="仿宋_GB2312" w:cs="仿宋_GB2312"/>
                  <w:color w:val="000000"/>
                  <w:sz w:val="21"/>
                  <w:szCs w:val="21"/>
                  <w:lang w:eastAsia="zh-CN"/>
                </w:rPr>
                <w:delText>2.包含质押贷款、抵押贷款、保证贷款、信用/免担保贷款、组合担保和其他等。数据更新的频率为月度。</w:delText>
              </w:r>
            </w:del>
            <w:del w:id="8138" w:author="user" w:date="2019-09-25T15:22:00Z">
              <w:r>
                <w:rPr>
                  <w:rFonts w:hint="eastAsia" w:ascii="仿宋_GB2312" w:hAnsi="仿宋_GB2312" w:cs="仿宋_GB2312"/>
                  <w:color w:val="000000"/>
                  <w:sz w:val="21"/>
                  <w:szCs w:val="21"/>
                  <w:lang w:eastAsia="zh-CN"/>
                </w:rPr>
                <w:br w:type="textWrapping"/>
              </w:r>
            </w:del>
            <w:del w:id="8139" w:author="user" w:date="2019-09-25T15:22:00Z">
              <w:r>
                <w:rPr>
                  <w:rFonts w:hint="eastAsia" w:ascii="仿宋_GB2312" w:hAnsi="仿宋_GB2312" w:cs="仿宋_GB2312"/>
                  <w:color w:val="000000"/>
                  <w:sz w:val="21"/>
                  <w:szCs w:val="21"/>
                  <w:lang w:eastAsia="zh-CN"/>
                </w:rPr>
                <w:delText>3.值域：</w:delText>
              </w:r>
            </w:del>
          </w:p>
          <w:p>
            <w:pPr>
              <w:spacing w:line="240" w:lineRule="auto"/>
              <w:rPr>
                <w:del w:id="8140" w:author="user" w:date="2019-09-25T15:22:00Z"/>
                <w:rFonts w:ascii="仿宋_GB2312" w:hAnsi="仿宋_GB2312" w:cs="仿宋_GB2312"/>
                <w:color w:val="000000"/>
                <w:sz w:val="21"/>
                <w:szCs w:val="21"/>
                <w:lang w:eastAsia="zh-CN"/>
              </w:rPr>
            </w:pPr>
            <w:del w:id="8141" w:author="user" w:date="2019-09-25T15:22:00Z">
              <w:r>
                <w:rPr>
                  <w:rFonts w:hint="eastAsia" w:ascii="仿宋_GB2312" w:hAnsi="仿宋_GB2312" w:cs="仿宋_GB2312"/>
                  <w:color w:val="000000"/>
                  <w:sz w:val="21"/>
                  <w:szCs w:val="21"/>
                  <w:lang w:eastAsia="zh-CN"/>
                </w:rPr>
                <w:delText>A 质押贷款</w:delText>
              </w:r>
            </w:del>
            <w:del w:id="8142" w:author="user" w:date="2019-09-25T15:22:00Z">
              <w:r>
                <w:rPr>
                  <w:rFonts w:hint="eastAsia" w:ascii="仿宋_GB2312" w:hAnsi="仿宋_GB2312" w:cs="仿宋_GB2312"/>
                  <w:color w:val="000000"/>
                  <w:sz w:val="21"/>
                  <w:szCs w:val="21"/>
                  <w:lang w:eastAsia="zh-CN"/>
                </w:rPr>
                <w:br w:type="textWrapping"/>
              </w:r>
            </w:del>
            <w:del w:id="8143" w:author="user" w:date="2019-09-25T15:22:00Z">
              <w:r>
                <w:rPr>
                  <w:rFonts w:hint="eastAsia" w:ascii="仿宋_GB2312" w:hAnsi="仿宋_GB2312" w:cs="仿宋_GB2312"/>
                  <w:color w:val="000000"/>
                  <w:sz w:val="21"/>
                  <w:szCs w:val="21"/>
                  <w:lang w:eastAsia="zh-CN"/>
                </w:rPr>
                <w:delText>B 抵押贷款</w:delText>
              </w:r>
            </w:del>
            <w:del w:id="8144" w:author="user" w:date="2019-09-25T15:22:00Z">
              <w:r>
                <w:rPr>
                  <w:rFonts w:hint="eastAsia" w:ascii="仿宋_GB2312" w:hAnsi="仿宋_GB2312" w:cs="仿宋_GB2312"/>
                  <w:color w:val="000000"/>
                  <w:sz w:val="21"/>
                  <w:szCs w:val="21"/>
                  <w:lang w:eastAsia="zh-CN"/>
                </w:rPr>
                <w:br w:type="textWrapping"/>
              </w:r>
            </w:del>
            <w:del w:id="8145" w:author="user" w:date="2019-09-25T15:22:00Z">
              <w:r>
                <w:rPr>
                  <w:rFonts w:hint="eastAsia" w:ascii="仿宋_GB2312" w:hAnsi="仿宋_GB2312" w:cs="仿宋_GB2312"/>
                  <w:color w:val="000000"/>
                  <w:sz w:val="21"/>
                  <w:szCs w:val="21"/>
                  <w:lang w:eastAsia="zh-CN"/>
                </w:rPr>
                <w:delText>B01 房地产抵押贷款</w:delText>
              </w:r>
            </w:del>
            <w:del w:id="8146" w:author="user" w:date="2019-09-25T15:22:00Z">
              <w:r>
                <w:rPr>
                  <w:rFonts w:hint="eastAsia" w:ascii="仿宋_GB2312" w:hAnsi="仿宋_GB2312" w:cs="仿宋_GB2312"/>
                  <w:color w:val="000000"/>
                  <w:sz w:val="21"/>
                  <w:szCs w:val="21"/>
                  <w:lang w:eastAsia="zh-CN"/>
                </w:rPr>
                <w:br w:type="textWrapping"/>
              </w:r>
            </w:del>
            <w:del w:id="8147" w:author="user" w:date="2019-09-25T15:22:00Z">
              <w:r>
                <w:rPr>
                  <w:rFonts w:hint="eastAsia" w:ascii="仿宋_GB2312" w:hAnsi="仿宋_GB2312" w:cs="仿宋_GB2312"/>
                  <w:color w:val="000000"/>
                  <w:sz w:val="21"/>
                  <w:szCs w:val="21"/>
                  <w:lang w:eastAsia="zh-CN"/>
                </w:rPr>
                <w:delText>B99 其他抵押贷款</w:delText>
              </w:r>
            </w:del>
            <w:del w:id="8148" w:author="user" w:date="2019-09-25T15:22:00Z">
              <w:r>
                <w:rPr>
                  <w:rFonts w:hint="eastAsia" w:ascii="仿宋_GB2312" w:hAnsi="仿宋_GB2312" w:cs="仿宋_GB2312"/>
                  <w:color w:val="000000"/>
                  <w:sz w:val="21"/>
                  <w:szCs w:val="21"/>
                  <w:lang w:eastAsia="zh-CN"/>
                </w:rPr>
                <w:br w:type="textWrapping"/>
              </w:r>
            </w:del>
            <w:del w:id="8149" w:author="user" w:date="2019-09-25T15:22:00Z">
              <w:r>
                <w:rPr>
                  <w:rFonts w:hint="eastAsia" w:ascii="仿宋_GB2312" w:hAnsi="仿宋_GB2312" w:cs="仿宋_GB2312"/>
                  <w:color w:val="000000"/>
                  <w:sz w:val="21"/>
                  <w:szCs w:val="21"/>
                  <w:lang w:eastAsia="zh-CN"/>
                </w:rPr>
                <w:delText>C 保证贷款</w:delText>
              </w:r>
            </w:del>
            <w:del w:id="8150" w:author="user" w:date="2019-09-25T15:22:00Z">
              <w:r>
                <w:rPr>
                  <w:rFonts w:hint="eastAsia" w:ascii="仿宋_GB2312" w:hAnsi="仿宋_GB2312" w:cs="仿宋_GB2312"/>
                  <w:color w:val="000000"/>
                  <w:sz w:val="21"/>
                  <w:szCs w:val="21"/>
                  <w:lang w:eastAsia="zh-CN"/>
                </w:rPr>
                <w:br w:type="textWrapping"/>
              </w:r>
            </w:del>
            <w:del w:id="8151" w:author="user" w:date="2019-09-25T15:22:00Z">
              <w:r>
                <w:rPr>
                  <w:rFonts w:hint="eastAsia" w:ascii="仿宋_GB2312" w:hAnsi="仿宋_GB2312" w:cs="仿宋_GB2312"/>
                  <w:color w:val="000000"/>
                  <w:sz w:val="21"/>
                  <w:szCs w:val="21"/>
                  <w:lang w:eastAsia="zh-CN"/>
                </w:rPr>
                <w:delText>C01 联保贷款（2个及以上的联合保证人）</w:delText>
              </w:r>
            </w:del>
            <w:del w:id="8152" w:author="user" w:date="2019-09-25T15:22:00Z">
              <w:r>
                <w:rPr>
                  <w:rFonts w:hint="eastAsia" w:ascii="仿宋_GB2312" w:hAnsi="仿宋_GB2312" w:cs="仿宋_GB2312"/>
                  <w:color w:val="000000"/>
                  <w:sz w:val="21"/>
                  <w:szCs w:val="21"/>
                  <w:lang w:eastAsia="zh-CN"/>
                </w:rPr>
                <w:br w:type="textWrapping"/>
              </w:r>
            </w:del>
            <w:del w:id="8153" w:author="user" w:date="2019-09-25T15:22:00Z">
              <w:r>
                <w:rPr>
                  <w:rFonts w:hint="eastAsia" w:ascii="仿宋_GB2312" w:hAnsi="仿宋_GB2312" w:cs="仿宋_GB2312"/>
                  <w:color w:val="000000"/>
                  <w:sz w:val="21"/>
                  <w:szCs w:val="21"/>
                  <w:lang w:eastAsia="zh-CN"/>
                </w:rPr>
                <w:delText>C99 其他保证贷款</w:delText>
              </w:r>
            </w:del>
            <w:del w:id="8154" w:author="user" w:date="2019-09-25T15:22:00Z">
              <w:r>
                <w:rPr>
                  <w:rFonts w:hint="eastAsia" w:ascii="仿宋_GB2312" w:hAnsi="仿宋_GB2312" w:cs="仿宋_GB2312"/>
                  <w:color w:val="000000"/>
                  <w:sz w:val="21"/>
                  <w:szCs w:val="21"/>
                  <w:lang w:eastAsia="zh-CN"/>
                </w:rPr>
                <w:br w:type="textWrapping"/>
              </w:r>
            </w:del>
            <w:del w:id="8155" w:author="user" w:date="2019-09-25T15:22:00Z">
              <w:r>
                <w:rPr>
                  <w:rFonts w:hint="eastAsia" w:ascii="仿宋_GB2312" w:hAnsi="仿宋_GB2312" w:cs="仿宋_GB2312"/>
                  <w:color w:val="000000"/>
                  <w:sz w:val="21"/>
                  <w:szCs w:val="21"/>
                  <w:lang w:eastAsia="zh-CN"/>
                </w:rPr>
                <w:delText>D 信用/免担保贷款</w:delText>
              </w:r>
            </w:del>
            <w:del w:id="8156" w:author="user" w:date="2019-09-25T15:22:00Z">
              <w:r>
                <w:rPr>
                  <w:rFonts w:hint="eastAsia" w:ascii="仿宋_GB2312" w:hAnsi="仿宋_GB2312" w:cs="仿宋_GB2312"/>
                  <w:color w:val="000000"/>
                  <w:sz w:val="21"/>
                  <w:szCs w:val="21"/>
                  <w:lang w:eastAsia="zh-CN"/>
                </w:rPr>
                <w:br w:type="textWrapping"/>
              </w:r>
            </w:del>
            <w:del w:id="8157" w:author="user" w:date="2019-09-25T15:22:00Z">
              <w:r>
                <w:rPr>
                  <w:rFonts w:hint="eastAsia" w:ascii="仿宋_GB2312" w:hAnsi="仿宋_GB2312" w:cs="仿宋_GB2312"/>
                  <w:color w:val="000000"/>
                  <w:sz w:val="21"/>
                  <w:szCs w:val="21"/>
                  <w:lang w:eastAsia="zh-CN"/>
                </w:rPr>
                <w:delText>E 组合担保</w:delText>
              </w:r>
            </w:del>
            <w:del w:id="8158" w:author="user" w:date="2019-09-25T15:22:00Z">
              <w:r>
                <w:rPr>
                  <w:rFonts w:hint="eastAsia" w:ascii="仿宋_GB2312" w:hAnsi="仿宋_GB2312" w:cs="仿宋_GB2312"/>
                  <w:color w:val="000000"/>
                  <w:sz w:val="21"/>
                  <w:szCs w:val="21"/>
                  <w:lang w:eastAsia="zh-CN"/>
                </w:rPr>
                <w:br w:type="textWrapping"/>
              </w:r>
            </w:del>
            <w:del w:id="8159" w:author="user" w:date="2019-09-25T15:22:00Z">
              <w:r>
                <w:rPr>
                  <w:rFonts w:hint="eastAsia" w:ascii="仿宋_GB2312" w:hAnsi="仿宋_GB2312" w:cs="仿宋_GB2312"/>
                  <w:color w:val="000000"/>
                  <w:sz w:val="21"/>
                  <w:szCs w:val="21"/>
                  <w:lang w:eastAsia="zh-CN"/>
                </w:rPr>
                <w:delText>Z 其他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8161"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8160" w:author="user" w:date="2019-09-25T15:22:00Z"/>
          <w:trPrChange w:id="8161" w:author="user" w:date="2019-09-25T15:29:00Z">
            <w:trPr>
              <w:gridAfter w:val="1"/>
              <w:wAfter w:w="90" w:type="dxa"/>
              <w:trHeight w:val="360" w:hRule="atLeast"/>
            </w:trPr>
          </w:trPrChange>
        </w:trPr>
        <w:tc>
          <w:tcPr>
            <w:tcW w:w="648" w:type="dxa"/>
            <w:vAlign w:val="center"/>
            <w:tcPrChange w:id="8162" w:author="user" w:date="2019-09-25T15:29:00Z">
              <w:tcPr>
                <w:tcW w:w="648" w:type="dxa"/>
                <w:gridSpan w:val="2"/>
                <w:vAlign w:val="center"/>
              </w:tcPr>
            </w:tcPrChange>
          </w:tcPr>
          <w:p>
            <w:pPr>
              <w:widowControl w:val="0"/>
              <w:spacing w:line="240" w:lineRule="auto"/>
              <w:jc w:val="center"/>
              <w:rPr>
                <w:del w:id="8163" w:author="user" w:date="2019-09-25T15:22:00Z"/>
                <w:rFonts w:ascii="仿宋_GB2312" w:hAnsi="仿宋_GB2312" w:cs="仿宋_GB2312"/>
                <w:color w:val="000000"/>
                <w:sz w:val="21"/>
                <w:szCs w:val="21"/>
                <w:lang w:eastAsia="zh-CN"/>
              </w:rPr>
            </w:pPr>
            <w:del w:id="8164" w:author="user" w:date="2019-09-25T15:22:00Z">
              <w:r>
                <w:rPr>
                  <w:rFonts w:hint="eastAsia" w:ascii="仿宋_GB2312" w:hAnsi="仿宋_GB2312" w:cs="仿宋_GB2312"/>
                  <w:color w:val="000000"/>
                  <w:sz w:val="21"/>
                  <w:szCs w:val="21"/>
                  <w:lang w:eastAsia="zh-CN"/>
                </w:rPr>
                <w:delText>24</w:delText>
              </w:r>
            </w:del>
          </w:p>
        </w:tc>
        <w:tc>
          <w:tcPr>
            <w:tcW w:w="774" w:type="dxa"/>
            <w:vAlign w:val="center"/>
            <w:tcPrChange w:id="8165" w:author="user" w:date="2019-09-25T15:29:00Z">
              <w:tcPr>
                <w:tcW w:w="774" w:type="dxa"/>
                <w:gridSpan w:val="2"/>
                <w:vAlign w:val="center"/>
              </w:tcPr>
            </w:tcPrChange>
          </w:tcPr>
          <w:p>
            <w:pPr>
              <w:widowControl w:val="0"/>
              <w:spacing w:line="240" w:lineRule="auto"/>
              <w:jc w:val="center"/>
              <w:rPr>
                <w:del w:id="8166" w:author="user" w:date="2019-09-25T15:22:00Z"/>
                <w:rFonts w:ascii="仿宋_GB2312" w:hAnsi="仿宋_GB2312" w:cs="仿宋_GB2312"/>
                <w:color w:val="000000"/>
                <w:sz w:val="21"/>
                <w:szCs w:val="21"/>
              </w:rPr>
            </w:pPr>
            <w:del w:id="8167" w:author="user" w:date="2019-09-25T15:22:00Z">
              <w:r>
                <w:rPr>
                  <w:rFonts w:hint="eastAsia" w:ascii="仿宋_GB2312" w:hAnsi="仿宋_GB2312" w:cs="仿宋_GB2312"/>
                  <w:color w:val="000000"/>
                  <w:sz w:val="21"/>
                  <w:szCs w:val="21"/>
                </w:rPr>
                <w:delText>5030</w:delText>
              </w:r>
            </w:del>
          </w:p>
        </w:tc>
        <w:tc>
          <w:tcPr>
            <w:tcW w:w="1565" w:type="dxa"/>
            <w:vAlign w:val="center"/>
            <w:tcPrChange w:id="8168" w:author="user" w:date="2019-09-25T15:29:00Z">
              <w:tcPr>
                <w:tcW w:w="1565" w:type="dxa"/>
                <w:gridSpan w:val="2"/>
                <w:vAlign w:val="center"/>
              </w:tcPr>
            </w:tcPrChange>
          </w:tcPr>
          <w:p>
            <w:pPr>
              <w:spacing w:line="240" w:lineRule="auto"/>
              <w:jc w:val="center"/>
              <w:rPr>
                <w:del w:id="8169" w:author="user" w:date="2019-09-25T15:22:00Z"/>
                <w:rFonts w:ascii="仿宋_GB2312" w:hAnsi="仿宋_GB2312" w:cs="仿宋_GB2312"/>
                <w:color w:val="000000"/>
                <w:sz w:val="21"/>
                <w:szCs w:val="21"/>
              </w:rPr>
            </w:pPr>
            <w:del w:id="8170" w:author="user" w:date="2019-09-25T15:22:00Z">
              <w:r>
                <w:rPr>
                  <w:rFonts w:hint="eastAsia" w:ascii="仿宋_GB2312" w:hAnsi="仿宋_GB2312" w:cs="仿宋_GB2312"/>
                  <w:color w:val="000000"/>
                  <w:sz w:val="21"/>
                  <w:szCs w:val="21"/>
                </w:rPr>
                <w:delText>贷款状态</w:delText>
              </w:r>
            </w:del>
          </w:p>
        </w:tc>
        <w:tc>
          <w:tcPr>
            <w:tcW w:w="1138" w:type="dxa"/>
            <w:vAlign w:val="center"/>
            <w:tcPrChange w:id="8171" w:author="user" w:date="2019-09-25T15:29:00Z">
              <w:tcPr>
                <w:tcW w:w="1138" w:type="dxa"/>
                <w:gridSpan w:val="2"/>
                <w:vAlign w:val="center"/>
              </w:tcPr>
            </w:tcPrChange>
          </w:tcPr>
          <w:p>
            <w:pPr>
              <w:spacing w:line="240" w:lineRule="auto"/>
              <w:jc w:val="center"/>
              <w:rPr>
                <w:del w:id="8172" w:author="user" w:date="2019-09-25T15:22:00Z"/>
                <w:rFonts w:ascii="仿宋_GB2312" w:hAnsi="仿宋_GB2312" w:cs="仿宋_GB2312"/>
                <w:color w:val="000000"/>
                <w:sz w:val="21"/>
                <w:szCs w:val="21"/>
              </w:rPr>
            </w:pPr>
            <w:del w:id="8173" w:author="user" w:date="2019-09-25T15:22:00Z">
              <w:r>
                <w:rPr>
                  <w:rFonts w:hint="eastAsia" w:ascii="仿宋_GB2312" w:hAnsi="仿宋_GB2312" w:cs="仿宋_GB2312"/>
                  <w:color w:val="000000"/>
                  <w:sz w:val="21"/>
                  <w:szCs w:val="21"/>
                </w:rPr>
                <w:delText>4!an</w:delText>
              </w:r>
            </w:del>
          </w:p>
        </w:tc>
        <w:tc>
          <w:tcPr>
            <w:tcW w:w="4215" w:type="dxa"/>
            <w:vAlign w:val="center"/>
            <w:tcPrChange w:id="8174" w:author="user" w:date="2019-09-25T15:29:00Z">
              <w:tcPr>
                <w:tcW w:w="4215" w:type="dxa"/>
                <w:gridSpan w:val="2"/>
                <w:vAlign w:val="center"/>
              </w:tcPr>
            </w:tcPrChange>
          </w:tcPr>
          <w:p>
            <w:pPr>
              <w:spacing w:line="240" w:lineRule="auto"/>
              <w:rPr>
                <w:del w:id="8175" w:author="user" w:date="2019-09-25T15:22:00Z"/>
                <w:rFonts w:ascii="仿宋_GB2312" w:hAnsi="仿宋_GB2312" w:cs="仿宋_GB2312"/>
                <w:color w:val="000000"/>
                <w:sz w:val="21"/>
                <w:szCs w:val="21"/>
                <w:lang w:eastAsia="zh-CN"/>
              </w:rPr>
            </w:pPr>
            <w:del w:id="8176" w:author="user" w:date="2019-09-25T15:22:00Z">
              <w:r>
                <w:rPr>
                  <w:rFonts w:hint="eastAsia" w:ascii="仿宋_GB2312" w:hAnsi="仿宋_GB2312" w:cs="仿宋_GB2312"/>
                  <w:color w:val="000000"/>
                  <w:sz w:val="21"/>
                  <w:szCs w:val="21"/>
                  <w:lang w:eastAsia="zh-CN"/>
                </w:rPr>
                <w:delText>1.指根据中国人民银行相关规定，客户贷款实际的状态进行的划分。</w:delText>
              </w:r>
            </w:del>
            <w:del w:id="8177" w:author="user" w:date="2019-09-25T15:22:00Z">
              <w:r>
                <w:rPr>
                  <w:rFonts w:hint="eastAsia" w:ascii="仿宋_GB2312" w:hAnsi="仿宋_GB2312" w:cs="仿宋_GB2312"/>
                  <w:color w:val="000000"/>
                  <w:sz w:val="21"/>
                  <w:szCs w:val="21"/>
                  <w:lang w:eastAsia="zh-CN"/>
                </w:rPr>
                <w:br w:type="textWrapping"/>
              </w:r>
            </w:del>
            <w:del w:id="8178" w:author="user" w:date="2019-09-25T15:22:00Z">
              <w:r>
                <w:rPr>
                  <w:rFonts w:hint="eastAsia" w:ascii="仿宋_GB2312" w:hAnsi="仿宋_GB2312" w:cs="仿宋_GB2312"/>
                  <w:color w:val="000000"/>
                  <w:sz w:val="21"/>
                  <w:szCs w:val="21"/>
                  <w:lang w:eastAsia="zh-CN"/>
                </w:rPr>
                <w:delText>2.贷款余额状态包含正常、展期、逾期、缩期等状态；贷款发生额状态包含正常、核销、剥离、转让、重组、以物抵债等状态。数据更新的频率为月度。</w:delText>
              </w:r>
            </w:del>
            <w:del w:id="8179" w:author="user" w:date="2019-09-25T15:22:00Z">
              <w:r>
                <w:rPr>
                  <w:rFonts w:hint="eastAsia" w:ascii="仿宋_GB2312" w:hAnsi="仿宋_GB2312" w:cs="仿宋_GB2312"/>
                  <w:color w:val="000000"/>
                  <w:sz w:val="21"/>
                  <w:szCs w:val="21"/>
                  <w:lang w:eastAsia="zh-CN"/>
                </w:rPr>
                <w:br w:type="textWrapping"/>
              </w:r>
            </w:del>
            <w:del w:id="8180" w:author="user" w:date="2019-09-25T15:22:00Z">
              <w:r>
                <w:rPr>
                  <w:rFonts w:hint="eastAsia" w:ascii="仿宋_GB2312" w:hAnsi="仿宋_GB2312" w:cs="仿宋_GB2312"/>
                  <w:color w:val="000000"/>
                  <w:sz w:val="21"/>
                  <w:szCs w:val="21"/>
                  <w:lang w:eastAsia="zh-CN"/>
                </w:rPr>
                <w:delText>3.值域：</w:delText>
              </w:r>
            </w:del>
          </w:p>
          <w:p>
            <w:pPr>
              <w:spacing w:line="240" w:lineRule="auto"/>
              <w:rPr>
                <w:del w:id="8181" w:author="user" w:date="2019-09-25T15:22:00Z"/>
                <w:rFonts w:ascii="仿宋_GB2312" w:hAnsi="仿宋_GB2312" w:cs="仿宋_GB2312"/>
                <w:color w:val="000000"/>
                <w:sz w:val="21"/>
                <w:szCs w:val="21"/>
                <w:lang w:eastAsia="zh-CN"/>
              </w:rPr>
            </w:pPr>
            <w:del w:id="8182" w:author="user" w:date="2019-09-25T15:22:00Z">
              <w:r>
                <w:rPr>
                  <w:rFonts w:hint="eastAsia" w:ascii="仿宋_GB2312" w:hAnsi="仿宋_GB2312" w:cs="仿宋_GB2312"/>
                  <w:color w:val="000000"/>
                  <w:sz w:val="21"/>
                  <w:szCs w:val="21"/>
                  <w:lang w:eastAsia="zh-CN"/>
                </w:rPr>
                <w:delText>FS01 正常</w:delText>
              </w:r>
            </w:del>
            <w:del w:id="8183" w:author="user" w:date="2019-09-25T15:22:00Z">
              <w:r>
                <w:rPr>
                  <w:rFonts w:hint="eastAsia" w:ascii="仿宋_GB2312" w:hAnsi="仿宋_GB2312" w:cs="仿宋_GB2312"/>
                  <w:color w:val="000000"/>
                  <w:sz w:val="21"/>
                  <w:szCs w:val="21"/>
                  <w:lang w:eastAsia="zh-CN"/>
                </w:rPr>
                <w:br w:type="textWrapping"/>
              </w:r>
            </w:del>
            <w:del w:id="8184" w:author="user" w:date="2019-09-25T15:22:00Z">
              <w:r>
                <w:rPr>
                  <w:rFonts w:hint="eastAsia" w:ascii="仿宋_GB2312" w:hAnsi="仿宋_GB2312" w:cs="仿宋_GB2312"/>
                  <w:color w:val="000000"/>
                  <w:sz w:val="21"/>
                  <w:szCs w:val="21"/>
                  <w:lang w:eastAsia="zh-CN"/>
                </w:rPr>
                <w:delText>FS02 展期</w:delText>
              </w:r>
            </w:del>
            <w:del w:id="8185" w:author="user" w:date="2019-09-25T15:22:00Z">
              <w:r>
                <w:rPr>
                  <w:rFonts w:hint="eastAsia" w:ascii="仿宋_GB2312" w:hAnsi="仿宋_GB2312" w:cs="仿宋_GB2312"/>
                  <w:color w:val="000000"/>
                  <w:sz w:val="21"/>
                  <w:szCs w:val="21"/>
                  <w:lang w:eastAsia="zh-CN"/>
                </w:rPr>
                <w:br w:type="textWrapping"/>
              </w:r>
            </w:del>
            <w:del w:id="8186" w:author="user" w:date="2019-09-25T15:22:00Z">
              <w:r>
                <w:rPr>
                  <w:rFonts w:hint="eastAsia" w:ascii="仿宋_GB2312" w:hAnsi="仿宋_GB2312" w:cs="仿宋_GB2312"/>
                  <w:color w:val="000000"/>
                  <w:sz w:val="21"/>
                  <w:szCs w:val="21"/>
                  <w:lang w:eastAsia="zh-CN"/>
                </w:rPr>
                <w:delText>FS03 逾期</w:delText>
              </w:r>
            </w:del>
            <w:del w:id="8187" w:author="user" w:date="2019-09-25T15:22:00Z">
              <w:r>
                <w:rPr>
                  <w:rFonts w:hint="eastAsia" w:ascii="仿宋_GB2312" w:hAnsi="仿宋_GB2312" w:cs="仿宋_GB2312"/>
                  <w:color w:val="000000"/>
                  <w:sz w:val="21"/>
                  <w:szCs w:val="21"/>
                  <w:lang w:eastAsia="zh-CN"/>
                </w:rPr>
                <w:br w:type="textWrapping"/>
              </w:r>
            </w:del>
            <w:del w:id="8188" w:author="user" w:date="2019-09-25T15:22:00Z">
              <w:r>
                <w:rPr>
                  <w:rFonts w:hint="eastAsia" w:ascii="仿宋_GB2312" w:hAnsi="仿宋_GB2312" w:cs="仿宋_GB2312"/>
                  <w:color w:val="000000"/>
                  <w:sz w:val="21"/>
                  <w:szCs w:val="21"/>
                  <w:lang w:eastAsia="zh-CN"/>
                </w:rPr>
                <w:delText>FS04 核销</w:delText>
              </w:r>
            </w:del>
            <w:del w:id="8189" w:author="user" w:date="2019-09-25T15:22:00Z">
              <w:r>
                <w:rPr>
                  <w:rFonts w:hint="eastAsia" w:ascii="仿宋_GB2312" w:hAnsi="仿宋_GB2312" w:cs="仿宋_GB2312"/>
                  <w:color w:val="000000"/>
                  <w:sz w:val="21"/>
                  <w:szCs w:val="21"/>
                  <w:lang w:eastAsia="zh-CN"/>
                </w:rPr>
                <w:br w:type="textWrapping"/>
              </w:r>
            </w:del>
            <w:del w:id="8190" w:author="user" w:date="2019-09-25T15:22:00Z">
              <w:r>
                <w:rPr>
                  <w:rFonts w:hint="eastAsia" w:ascii="仿宋_GB2312" w:hAnsi="仿宋_GB2312" w:cs="仿宋_GB2312"/>
                  <w:color w:val="000000"/>
                  <w:sz w:val="21"/>
                  <w:szCs w:val="21"/>
                  <w:lang w:eastAsia="zh-CN"/>
                </w:rPr>
                <w:delText>FS05 剥离</w:delText>
              </w:r>
            </w:del>
            <w:del w:id="8191" w:author="user" w:date="2019-09-25T15:22:00Z">
              <w:r>
                <w:rPr>
                  <w:rFonts w:hint="eastAsia" w:ascii="仿宋_GB2312" w:hAnsi="仿宋_GB2312" w:cs="仿宋_GB2312"/>
                  <w:color w:val="000000"/>
                  <w:sz w:val="21"/>
                  <w:szCs w:val="21"/>
                  <w:lang w:eastAsia="zh-CN"/>
                </w:rPr>
                <w:br w:type="textWrapping"/>
              </w:r>
            </w:del>
            <w:del w:id="8192" w:author="user" w:date="2019-09-25T15:22:00Z">
              <w:r>
                <w:rPr>
                  <w:rFonts w:hint="eastAsia" w:ascii="仿宋_GB2312" w:hAnsi="仿宋_GB2312" w:cs="仿宋_GB2312"/>
                  <w:color w:val="000000"/>
                  <w:sz w:val="21"/>
                  <w:szCs w:val="21"/>
                  <w:lang w:eastAsia="zh-CN"/>
                </w:rPr>
                <w:delText>FS06 转让</w:delText>
              </w:r>
            </w:del>
            <w:del w:id="8193" w:author="user" w:date="2019-09-25T15:22:00Z">
              <w:r>
                <w:rPr>
                  <w:rFonts w:hint="eastAsia" w:ascii="仿宋_GB2312" w:hAnsi="仿宋_GB2312" w:cs="仿宋_GB2312"/>
                  <w:color w:val="000000"/>
                  <w:sz w:val="21"/>
                  <w:szCs w:val="21"/>
                  <w:lang w:eastAsia="zh-CN"/>
                </w:rPr>
                <w:br w:type="textWrapping"/>
              </w:r>
            </w:del>
            <w:del w:id="8194" w:author="user" w:date="2019-09-25T15:22:00Z">
              <w:r>
                <w:rPr>
                  <w:rFonts w:hint="eastAsia" w:ascii="仿宋_GB2312" w:hAnsi="仿宋_GB2312" w:cs="仿宋_GB2312"/>
                  <w:color w:val="000000"/>
                  <w:sz w:val="21"/>
                  <w:szCs w:val="21"/>
                  <w:lang w:eastAsia="zh-CN"/>
                </w:rPr>
                <w:delText>FS07 重组</w:delText>
              </w:r>
            </w:del>
            <w:del w:id="8195" w:author="user" w:date="2019-09-25T15:22:00Z">
              <w:r>
                <w:rPr>
                  <w:rFonts w:hint="eastAsia" w:ascii="仿宋_GB2312" w:hAnsi="仿宋_GB2312" w:cs="仿宋_GB2312"/>
                  <w:color w:val="000000"/>
                  <w:sz w:val="21"/>
                  <w:szCs w:val="21"/>
                  <w:lang w:eastAsia="zh-CN"/>
                </w:rPr>
                <w:br w:type="textWrapping"/>
              </w:r>
            </w:del>
            <w:del w:id="8196" w:author="user" w:date="2019-09-25T15:22:00Z">
              <w:r>
                <w:rPr>
                  <w:rFonts w:hint="eastAsia" w:ascii="仿宋_GB2312" w:hAnsi="仿宋_GB2312" w:cs="仿宋_GB2312"/>
                  <w:color w:val="000000"/>
                  <w:sz w:val="21"/>
                  <w:szCs w:val="21"/>
                  <w:lang w:eastAsia="zh-CN"/>
                </w:rPr>
                <w:delText>FS08 以物抵债</w:delText>
              </w:r>
            </w:del>
            <w:del w:id="8197" w:author="user" w:date="2019-09-25T15:22:00Z">
              <w:r>
                <w:rPr>
                  <w:rFonts w:hint="eastAsia" w:ascii="仿宋_GB2312" w:hAnsi="仿宋_GB2312" w:cs="仿宋_GB2312"/>
                  <w:color w:val="000000"/>
                  <w:sz w:val="21"/>
                  <w:szCs w:val="21"/>
                  <w:lang w:eastAsia="zh-CN"/>
                </w:rPr>
                <w:br w:type="textWrapping"/>
              </w:r>
            </w:del>
            <w:del w:id="8198" w:author="user" w:date="2019-09-25T15:22:00Z">
              <w:r>
                <w:rPr>
                  <w:rFonts w:hint="eastAsia" w:ascii="仿宋_GB2312" w:hAnsi="仿宋_GB2312" w:cs="仿宋_GB2312"/>
                  <w:color w:val="000000"/>
                  <w:sz w:val="21"/>
                  <w:szCs w:val="21"/>
                  <w:lang w:eastAsia="zh-CN"/>
                </w:rPr>
                <w:delText>FS09 缩期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8200"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8199" w:author="user" w:date="2019-09-25T15:23:00Z"/>
          <w:trPrChange w:id="8200" w:author="user" w:date="2019-09-25T15:29:00Z">
            <w:trPr>
              <w:gridAfter w:val="1"/>
              <w:wAfter w:w="90" w:type="dxa"/>
              <w:trHeight w:val="360" w:hRule="atLeast"/>
            </w:trPr>
          </w:trPrChange>
        </w:trPr>
        <w:tc>
          <w:tcPr>
            <w:tcW w:w="648" w:type="dxa"/>
            <w:vAlign w:val="center"/>
            <w:tcPrChange w:id="8201" w:author="user" w:date="2019-09-25T15:29:00Z">
              <w:tcPr>
                <w:tcW w:w="648" w:type="dxa"/>
                <w:gridSpan w:val="2"/>
                <w:vAlign w:val="center"/>
              </w:tcPr>
            </w:tcPrChange>
          </w:tcPr>
          <w:p>
            <w:pPr>
              <w:widowControl w:val="0"/>
              <w:spacing w:line="240" w:lineRule="auto"/>
              <w:jc w:val="center"/>
              <w:rPr>
                <w:del w:id="8202" w:author="user" w:date="2019-09-25T15:23:00Z"/>
                <w:rFonts w:ascii="仿宋_GB2312" w:hAnsi="仿宋_GB2312" w:cs="仿宋_GB2312"/>
                <w:color w:val="000000"/>
                <w:sz w:val="21"/>
                <w:szCs w:val="21"/>
                <w:lang w:eastAsia="zh-CN"/>
              </w:rPr>
            </w:pPr>
            <w:del w:id="8203" w:author="user" w:date="2019-09-25T15:23:00Z">
              <w:r>
                <w:rPr>
                  <w:rFonts w:hint="eastAsia" w:ascii="仿宋_GB2312" w:hAnsi="仿宋_GB2312" w:cs="仿宋_GB2312"/>
                  <w:color w:val="000000"/>
                  <w:sz w:val="21"/>
                  <w:szCs w:val="21"/>
                  <w:lang w:eastAsia="zh-CN"/>
                </w:rPr>
                <w:delText>25</w:delText>
              </w:r>
            </w:del>
          </w:p>
        </w:tc>
        <w:tc>
          <w:tcPr>
            <w:tcW w:w="774" w:type="dxa"/>
            <w:vAlign w:val="center"/>
            <w:tcPrChange w:id="8204" w:author="user" w:date="2019-09-25T15:29:00Z">
              <w:tcPr>
                <w:tcW w:w="774" w:type="dxa"/>
                <w:gridSpan w:val="2"/>
                <w:vAlign w:val="center"/>
              </w:tcPr>
            </w:tcPrChange>
          </w:tcPr>
          <w:p>
            <w:pPr>
              <w:widowControl w:val="0"/>
              <w:spacing w:line="240" w:lineRule="auto"/>
              <w:jc w:val="center"/>
              <w:rPr>
                <w:del w:id="8205" w:author="user" w:date="2019-09-25T15:23:00Z"/>
                <w:rFonts w:ascii="仿宋_GB2312" w:hAnsi="仿宋_GB2312" w:cs="仿宋_GB2312"/>
                <w:color w:val="000000"/>
                <w:sz w:val="21"/>
                <w:szCs w:val="21"/>
              </w:rPr>
            </w:pPr>
            <w:del w:id="8206" w:author="user" w:date="2019-09-25T15:23:00Z">
              <w:r>
                <w:rPr>
                  <w:rFonts w:hint="eastAsia" w:ascii="仿宋_GB2312" w:hAnsi="仿宋_GB2312" w:cs="仿宋_GB2312"/>
                  <w:color w:val="000000"/>
                  <w:sz w:val="21"/>
                  <w:szCs w:val="21"/>
                </w:rPr>
                <w:delText>--</w:delText>
              </w:r>
            </w:del>
          </w:p>
        </w:tc>
        <w:tc>
          <w:tcPr>
            <w:tcW w:w="1565" w:type="dxa"/>
            <w:vAlign w:val="center"/>
            <w:tcPrChange w:id="8207" w:author="user" w:date="2019-09-25T15:29:00Z">
              <w:tcPr>
                <w:tcW w:w="1565" w:type="dxa"/>
                <w:gridSpan w:val="2"/>
                <w:vAlign w:val="center"/>
              </w:tcPr>
            </w:tcPrChange>
          </w:tcPr>
          <w:p>
            <w:pPr>
              <w:spacing w:line="240" w:lineRule="auto"/>
              <w:jc w:val="center"/>
              <w:rPr>
                <w:del w:id="8208" w:author="user" w:date="2019-09-25T15:23:00Z"/>
                <w:rFonts w:ascii="仿宋_GB2312" w:hAnsi="仿宋_GB2312" w:cs="仿宋_GB2312"/>
                <w:color w:val="000000"/>
                <w:sz w:val="21"/>
                <w:szCs w:val="21"/>
              </w:rPr>
            </w:pPr>
            <w:del w:id="8209" w:author="user" w:date="2019-09-25T15:23:00Z">
              <w:r>
                <w:rPr>
                  <w:rFonts w:hint="eastAsia" w:ascii="仿宋_GB2312" w:hAnsi="仿宋_GB2312" w:cs="仿宋_GB2312"/>
                  <w:color w:val="000000"/>
                  <w:sz w:val="21"/>
                  <w:szCs w:val="21"/>
                </w:rPr>
                <w:delText>发放/收回标识</w:delText>
              </w:r>
            </w:del>
          </w:p>
        </w:tc>
        <w:tc>
          <w:tcPr>
            <w:tcW w:w="1138" w:type="dxa"/>
            <w:vAlign w:val="center"/>
            <w:tcPrChange w:id="8210" w:author="user" w:date="2019-09-25T15:29:00Z">
              <w:tcPr>
                <w:tcW w:w="1138" w:type="dxa"/>
                <w:gridSpan w:val="2"/>
                <w:vAlign w:val="center"/>
              </w:tcPr>
            </w:tcPrChange>
          </w:tcPr>
          <w:p>
            <w:pPr>
              <w:spacing w:line="240" w:lineRule="auto"/>
              <w:jc w:val="center"/>
              <w:rPr>
                <w:del w:id="8211" w:author="user" w:date="2019-09-25T15:23:00Z"/>
                <w:rFonts w:ascii="仿宋_GB2312" w:hAnsi="仿宋_GB2312" w:cs="仿宋_GB2312"/>
                <w:color w:val="000000"/>
                <w:sz w:val="21"/>
                <w:szCs w:val="21"/>
              </w:rPr>
            </w:pPr>
            <w:del w:id="8212" w:author="user" w:date="2019-09-25T15:23:00Z">
              <w:r>
                <w:rPr>
                  <w:rFonts w:hint="eastAsia" w:ascii="仿宋_GB2312" w:hAnsi="仿宋_GB2312" w:cs="仿宋_GB2312"/>
                  <w:color w:val="000000"/>
                  <w:sz w:val="21"/>
                  <w:szCs w:val="21"/>
                </w:rPr>
                <w:delText>1!n</w:delText>
              </w:r>
            </w:del>
          </w:p>
        </w:tc>
        <w:tc>
          <w:tcPr>
            <w:tcW w:w="4215" w:type="dxa"/>
            <w:vAlign w:val="center"/>
            <w:tcPrChange w:id="8213" w:author="user" w:date="2019-09-25T15:29:00Z">
              <w:tcPr>
                <w:tcW w:w="4215" w:type="dxa"/>
                <w:gridSpan w:val="2"/>
                <w:vAlign w:val="center"/>
              </w:tcPr>
            </w:tcPrChange>
          </w:tcPr>
          <w:p>
            <w:pPr>
              <w:spacing w:line="240" w:lineRule="auto"/>
              <w:rPr>
                <w:del w:id="8214" w:author="user" w:date="2019-09-25T15:23:00Z"/>
                <w:rFonts w:ascii="仿宋_GB2312" w:hAnsi="仿宋_GB2312" w:cs="仿宋_GB2312"/>
                <w:color w:val="000000"/>
                <w:sz w:val="21"/>
                <w:szCs w:val="21"/>
              </w:rPr>
            </w:pPr>
            <w:del w:id="8215" w:author="user" w:date="2019-09-25T15:23:00Z">
              <w:r>
                <w:rPr>
                  <w:rFonts w:hint="eastAsia" w:ascii="仿宋_GB2312" w:hAnsi="仿宋_GB2312" w:cs="仿宋_GB2312"/>
                  <w:color w:val="000000"/>
                  <w:sz w:val="21"/>
                  <w:szCs w:val="21"/>
                  <w:lang w:eastAsia="zh-CN"/>
                </w:rPr>
                <w:delText>1.指用来标记该笔交易是发放贷款（用1表示）还是收回贷款（用0表示）。</w:delText>
              </w:r>
            </w:del>
            <w:del w:id="8216" w:author="user" w:date="2019-09-25T15:23:00Z">
              <w:r>
                <w:rPr>
                  <w:rFonts w:hint="eastAsia" w:ascii="仿宋_GB2312" w:hAnsi="仿宋_GB2312" w:cs="仿宋_GB2312"/>
                  <w:color w:val="000000"/>
                  <w:sz w:val="21"/>
                  <w:szCs w:val="21"/>
                  <w:lang w:eastAsia="zh-CN"/>
                </w:rPr>
                <w:br w:type="textWrapping"/>
              </w:r>
            </w:del>
            <w:del w:id="8217" w:author="user" w:date="2019-09-25T15:23:00Z">
              <w:r>
                <w:rPr>
                  <w:rFonts w:hint="eastAsia" w:ascii="仿宋_GB2312" w:hAnsi="仿宋_GB2312" w:cs="仿宋_GB2312"/>
                  <w:color w:val="000000"/>
                  <w:sz w:val="21"/>
                  <w:szCs w:val="21"/>
                  <w:lang w:eastAsia="zh-CN"/>
                </w:rPr>
                <w:delText>2.包含发放、回收。正常发放、贷款转入视为贷款发放；正常清偿、核销、剥离、转出贷款视为贷款收回。</w:delText>
              </w:r>
            </w:del>
            <w:del w:id="8218" w:author="user" w:date="2019-09-25T15:23:00Z">
              <w:r>
                <w:rPr>
                  <w:rFonts w:hint="eastAsia" w:ascii="仿宋_GB2312" w:hAnsi="仿宋_GB2312" w:cs="仿宋_GB2312"/>
                  <w:color w:val="000000"/>
                  <w:sz w:val="21"/>
                  <w:szCs w:val="21"/>
                </w:rPr>
                <w:delText>数据更新的频率为月度。</w:delText>
              </w:r>
            </w:del>
            <w:del w:id="8219" w:author="user" w:date="2019-09-25T15:23:00Z">
              <w:r>
                <w:rPr>
                  <w:rFonts w:hint="eastAsia" w:ascii="仿宋_GB2312" w:hAnsi="仿宋_GB2312" w:cs="仿宋_GB2312"/>
                  <w:color w:val="000000"/>
                  <w:sz w:val="21"/>
                  <w:szCs w:val="21"/>
                </w:rPr>
                <w:br w:type="textWrapping"/>
              </w:r>
            </w:del>
            <w:del w:id="8220" w:author="user" w:date="2019-09-25T15:23:00Z">
              <w:r>
                <w:rPr>
                  <w:rFonts w:hint="eastAsia" w:ascii="仿宋_GB2312" w:hAnsi="仿宋_GB2312" w:cs="仿宋_GB2312"/>
                  <w:color w:val="000000"/>
                  <w:sz w:val="21"/>
                  <w:szCs w:val="21"/>
                </w:rPr>
                <w:delText>3.值域：1 发放</w:delText>
              </w:r>
            </w:del>
            <w:del w:id="8221" w:author="user" w:date="2019-09-25T15:23:00Z">
              <w:r>
                <w:rPr>
                  <w:rFonts w:ascii="仿宋_GB2312" w:hAnsi="仿宋_GB2312" w:cs="仿宋_GB2312"/>
                  <w:color w:val="000000"/>
                  <w:sz w:val="21"/>
                  <w:szCs w:val="21"/>
                </w:rPr>
                <w:delText xml:space="preserve">    </w:delText>
              </w:r>
            </w:del>
            <w:del w:id="8222" w:author="user" w:date="2019-09-25T15:23:00Z">
              <w:r>
                <w:rPr>
                  <w:rFonts w:hint="eastAsia" w:ascii="仿宋_GB2312" w:hAnsi="仿宋_GB2312" w:cs="仿宋_GB2312"/>
                  <w:color w:val="000000"/>
                  <w:sz w:val="21"/>
                  <w:szCs w:val="21"/>
                </w:rPr>
                <w:delText>0 回收</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8224"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del w:id="8223" w:author="user" w:date="2019-11-12T17:19:00Z"/>
          <w:trPrChange w:id="8224" w:author="user" w:date="2019-09-25T15:29:00Z">
            <w:trPr>
              <w:gridAfter w:val="1"/>
              <w:wAfter w:w="90" w:type="dxa"/>
              <w:trHeight w:val="360" w:hRule="atLeast"/>
            </w:trPr>
          </w:trPrChange>
        </w:trPr>
        <w:tc>
          <w:tcPr>
            <w:tcW w:w="648" w:type="dxa"/>
            <w:vAlign w:val="center"/>
            <w:tcPrChange w:id="8225" w:author="user" w:date="2019-09-25T15:29:00Z">
              <w:tcPr>
                <w:tcW w:w="648" w:type="dxa"/>
                <w:gridSpan w:val="2"/>
                <w:vAlign w:val="center"/>
              </w:tcPr>
            </w:tcPrChange>
          </w:tcPr>
          <w:p>
            <w:pPr>
              <w:widowControl w:val="0"/>
              <w:spacing w:line="240" w:lineRule="auto"/>
              <w:jc w:val="center"/>
              <w:rPr>
                <w:del w:id="8226" w:author="user" w:date="2019-11-12T17:19:00Z"/>
                <w:rFonts w:ascii="仿宋_GB2312" w:hAnsi="仿宋_GB2312" w:cs="仿宋_GB2312"/>
                <w:color w:val="000000"/>
                <w:sz w:val="21"/>
                <w:szCs w:val="21"/>
              </w:rPr>
            </w:pPr>
            <w:del w:id="8227" w:author="user" w:date="2019-09-25T15:26:00Z">
              <w:r>
                <w:rPr>
                  <w:rFonts w:hint="eastAsia" w:ascii="仿宋_GB2312" w:hAnsi="仿宋_GB2312" w:cs="仿宋_GB2312"/>
                  <w:color w:val="000000"/>
                  <w:sz w:val="21"/>
                  <w:szCs w:val="21"/>
                  <w:lang w:eastAsia="zh-CN"/>
                </w:rPr>
                <w:delText>26</w:delText>
              </w:r>
            </w:del>
          </w:p>
        </w:tc>
        <w:tc>
          <w:tcPr>
            <w:tcW w:w="774" w:type="dxa"/>
            <w:vAlign w:val="center"/>
            <w:tcPrChange w:id="8228" w:author="user" w:date="2019-09-25T15:29:00Z">
              <w:tcPr>
                <w:tcW w:w="774" w:type="dxa"/>
                <w:gridSpan w:val="2"/>
                <w:vAlign w:val="center"/>
              </w:tcPr>
            </w:tcPrChange>
          </w:tcPr>
          <w:p>
            <w:pPr>
              <w:widowControl w:val="0"/>
              <w:spacing w:line="240" w:lineRule="auto"/>
              <w:jc w:val="center"/>
              <w:rPr>
                <w:del w:id="8229" w:author="user" w:date="2019-11-12T17:19:00Z"/>
                <w:rFonts w:ascii="仿宋_GB2312" w:hAnsi="仿宋_GB2312" w:cs="仿宋_GB2312"/>
                <w:color w:val="000000"/>
                <w:sz w:val="21"/>
                <w:szCs w:val="21"/>
              </w:rPr>
            </w:pPr>
            <w:del w:id="8230" w:author="user" w:date="2019-11-12T17:19:00Z">
              <w:r>
                <w:rPr>
                  <w:rFonts w:hint="eastAsia" w:ascii="仿宋_GB2312" w:hAnsi="仿宋_GB2312" w:cs="仿宋_GB2312"/>
                  <w:color w:val="000000"/>
                  <w:sz w:val="21"/>
                  <w:szCs w:val="21"/>
                </w:rPr>
                <w:delText>--</w:delText>
              </w:r>
            </w:del>
          </w:p>
        </w:tc>
        <w:tc>
          <w:tcPr>
            <w:tcW w:w="1565" w:type="dxa"/>
            <w:vAlign w:val="center"/>
            <w:tcPrChange w:id="8231" w:author="user" w:date="2019-09-25T15:29:00Z">
              <w:tcPr>
                <w:tcW w:w="1565" w:type="dxa"/>
                <w:gridSpan w:val="2"/>
                <w:vAlign w:val="center"/>
              </w:tcPr>
            </w:tcPrChange>
          </w:tcPr>
          <w:p>
            <w:pPr>
              <w:spacing w:line="240" w:lineRule="auto"/>
              <w:jc w:val="center"/>
              <w:rPr>
                <w:del w:id="8232" w:author="user" w:date="2019-11-12T17:19:00Z"/>
                <w:rFonts w:ascii="仿宋_GB2312" w:hAnsi="仿宋_GB2312" w:cs="仿宋_GB2312"/>
                <w:color w:val="000000"/>
                <w:sz w:val="21"/>
                <w:szCs w:val="21"/>
              </w:rPr>
            </w:pPr>
            <w:del w:id="8233" w:author="user" w:date="2019-11-12T17:19:00Z">
              <w:r>
                <w:rPr>
                  <w:rFonts w:hint="eastAsia" w:ascii="仿宋_GB2312" w:hAnsi="仿宋_GB2312" w:cs="仿宋_GB2312"/>
                  <w:color w:val="000000"/>
                  <w:sz w:val="21"/>
                  <w:szCs w:val="21"/>
                </w:rPr>
                <w:delText>授信金额</w:delText>
              </w:r>
            </w:del>
          </w:p>
        </w:tc>
        <w:tc>
          <w:tcPr>
            <w:tcW w:w="1138" w:type="dxa"/>
            <w:vAlign w:val="center"/>
            <w:tcPrChange w:id="8234" w:author="user" w:date="2019-09-25T15:29:00Z">
              <w:tcPr>
                <w:tcW w:w="1138" w:type="dxa"/>
                <w:gridSpan w:val="2"/>
                <w:vAlign w:val="center"/>
              </w:tcPr>
            </w:tcPrChange>
          </w:tcPr>
          <w:p>
            <w:pPr>
              <w:spacing w:line="240" w:lineRule="auto"/>
              <w:jc w:val="center"/>
              <w:rPr>
                <w:del w:id="8235" w:author="user" w:date="2019-11-12T17:19:00Z"/>
                <w:rFonts w:ascii="仿宋_GB2312" w:hAnsi="仿宋_GB2312" w:cs="仿宋_GB2312"/>
                <w:color w:val="000000"/>
                <w:sz w:val="21"/>
                <w:szCs w:val="21"/>
              </w:rPr>
            </w:pPr>
            <w:del w:id="8236" w:author="user" w:date="2019-11-12T17:19:00Z">
              <w:r>
                <w:rPr>
                  <w:rFonts w:hint="eastAsia" w:ascii="仿宋_GB2312" w:hAnsi="仿宋_GB2312" w:cs="仿宋_GB2312"/>
                  <w:color w:val="000000"/>
                  <w:sz w:val="21"/>
                  <w:szCs w:val="21"/>
                </w:rPr>
                <w:delText>20(2)</w:delText>
              </w:r>
            </w:del>
          </w:p>
        </w:tc>
        <w:tc>
          <w:tcPr>
            <w:tcW w:w="4215" w:type="dxa"/>
            <w:vAlign w:val="center"/>
            <w:tcPrChange w:id="8237" w:author="user" w:date="2019-09-25T15:29:00Z">
              <w:tcPr>
                <w:tcW w:w="4215" w:type="dxa"/>
                <w:gridSpan w:val="2"/>
                <w:vAlign w:val="center"/>
              </w:tcPr>
            </w:tcPrChange>
          </w:tcPr>
          <w:p>
            <w:pPr>
              <w:spacing w:line="240" w:lineRule="auto"/>
              <w:rPr>
                <w:del w:id="8238" w:author="user" w:date="2019-11-12T17:19:00Z"/>
                <w:rFonts w:ascii="仿宋_GB2312" w:hAnsi="仿宋_GB2312" w:cs="仿宋_GB2312"/>
                <w:color w:val="000000"/>
                <w:sz w:val="21"/>
                <w:szCs w:val="21"/>
              </w:rPr>
            </w:pPr>
            <w:del w:id="8239" w:author="user" w:date="2019-11-12T17:19:00Z">
              <w:r>
                <w:rPr>
                  <w:rFonts w:hint="eastAsia" w:ascii="仿宋_GB2312" w:hAnsi="仿宋_GB2312" w:cs="仿宋_GB2312"/>
                  <w:color w:val="000000"/>
                  <w:sz w:val="21"/>
                  <w:szCs w:val="21"/>
                  <w:lang w:eastAsia="zh-CN"/>
                </w:rPr>
                <w:delText>1.指用于记录报告日金融机构向借款人授信对应类型的总金额。</w:delText>
              </w:r>
            </w:del>
            <w:del w:id="8240" w:author="user" w:date="2019-11-12T17:19:00Z">
              <w:r>
                <w:rPr>
                  <w:rFonts w:hint="eastAsia" w:ascii="仿宋_GB2312" w:hAnsi="仿宋_GB2312" w:cs="仿宋_GB2312"/>
                  <w:color w:val="000000"/>
                  <w:sz w:val="21"/>
                  <w:szCs w:val="21"/>
                  <w:lang w:eastAsia="zh-CN"/>
                </w:rPr>
                <w:br w:type="textWrapping"/>
              </w:r>
            </w:del>
            <w:del w:id="8241" w:author="user" w:date="2019-11-12T17:19:00Z">
              <w:r>
                <w:rPr>
                  <w:rFonts w:hint="eastAsia" w:ascii="仿宋_GB2312" w:hAnsi="仿宋_GB2312" w:cs="仿宋_GB2312"/>
                  <w:color w:val="000000"/>
                  <w:sz w:val="21"/>
                  <w:szCs w:val="21"/>
                  <w:lang w:eastAsia="zh-CN"/>
                </w:rPr>
                <w:delText>2.本币填报单位为人民币，外币为外币折人民币，折算汇率为报告期末时点汇率。</w:delText>
              </w:r>
            </w:del>
            <w:del w:id="8242" w:author="user" w:date="2019-11-12T17:19:00Z">
              <w:r>
                <w:rPr>
                  <w:rFonts w:hint="eastAsia" w:ascii="仿宋_GB2312" w:hAnsi="仿宋_GB2312" w:cs="仿宋_GB2312"/>
                  <w:color w:val="000000"/>
                  <w:sz w:val="21"/>
                  <w:szCs w:val="21"/>
                </w:rPr>
                <w:delText>数据更新频率为月度。</w:delText>
              </w:r>
            </w:del>
            <w:del w:id="8243" w:author="user" w:date="2019-11-12T17:19:00Z">
              <w:r>
                <w:rPr>
                  <w:rFonts w:hint="eastAsia" w:ascii="仿宋_GB2312" w:hAnsi="仿宋_GB2312" w:cs="仿宋_GB2312"/>
                  <w:color w:val="000000"/>
                  <w:sz w:val="21"/>
                  <w:szCs w:val="21"/>
                </w:rPr>
                <w:br w:type="textWrapping"/>
              </w:r>
            </w:del>
            <w:del w:id="8244" w:author="user" w:date="2019-11-12T17:19:00Z">
              <w:r>
                <w:rPr>
                  <w:rFonts w:hint="eastAsia" w:ascii="仿宋_GB2312" w:hAnsi="仿宋_GB2312" w:cs="仿宋_GB2312"/>
                  <w:color w:val="000000"/>
                  <w:sz w:val="21"/>
                  <w:szCs w:val="21"/>
                </w:rPr>
                <w:delText>3.值域：授信金额＞0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8245"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8245" w:author="user" w:date="2019-09-25T15:29:00Z">
            <w:trPr>
              <w:gridAfter w:val="1"/>
              <w:wAfter w:w="90" w:type="dxa"/>
              <w:trHeight w:val="360" w:hRule="atLeast"/>
            </w:trPr>
          </w:trPrChange>
        </w:trPr>
        <w:tc>
          <w:tcPr>
            <w:tcW w:w="648" w:type="dxa"/>
            <w:vAlign w:val="center"/>
            <w:tcPrChange w:id="8246" w:author="user" w:date="2019-09-25T15:29:00Z">
              <w:tcPr>
                <w:tcW w:w="648" w:type="dxa"/>
                <w:gridSpan w:val="2"/>
                <w:vAlign w:val="center"/>
              </w:tcPr>
            </w:tcPrChange>
          </w:tcPr>
          <w:p>
            <w:pPr>
              <w:widowControl w:val="0"/>
              <w:spacing w:line="240" w:lineRule="auto"/>
              <w:jc w:val="center"/>
              <w:rPr>
                <w:rFonts w:ascii="仿宋_GB2312" w:hAnsi="仿宋_GB2312" w:cs="仿宋_GB2312"/>
                <w:color w:val="000000"/>
                <w:sz w:val="21"/>
                <w:szCs w:val="21"/>
              </w:rPr>
            </w:pPr>
            <w:del w:id="8247" w:author="user" w:date="2019-09-25T15:26:00Z">
              <w:r>
                <w:rPr>
                  <w:rFonts w:hint="eastAsia" w:ascii="仿宋_GB2312" w:hAnsi="仿宋_GB2312" w:cs="仿宋_GB2312"/>
                  <w:color w:val="000000"/>
                  <w:sz w:val="21"/>
                  <w:szCs w:val="21"/>
                  <w:lang w:eastAsia="zh-CN"/>
                </w:rPr>
                <w:delText>27</w:delText>
              </w:r>
            </w:del>
            <w:ins w:id="8248" w:author="user" w:date="2019-11-12T17:19:00Z">
              <w:r>
                <w:rPr>
                  <w:rFonts w:ascii="仿宋_GB2312" w:hAnsi="仿宋_GB2312" w:cs="仿宋_GB2312"/>
                  <w:color w:val="000000"/>
                  <w:sz w:val="21"/>
                  <w:szCs w:val="21"/>
                  <w:lang w:eastAsia="zh-CN"/>
                </w:rPr>
                <w:t>10</w:t>
              </w:r>
            </w:ins>
          </w:p>
        </w:tc>
        <w:tc>
          <w:tcPr>
            <w:tcW w:w="774" w:type="dxa"/>
            <w:vAlign w:val="center"/>
            <w:tcPrChange w:id="8249" w:author="user" w:date="2019-09-25T15:29:00Z">
              <w:tcPr>
                <w:tcW w:w="774" w:type="dxa"/>
                <w:gridSpan w:val="2"/>
                <w:vAlign w:val="center"/>
              </w:tcPr>
            </w:tcPrChange>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5" w:type="dxa"/>
            <w:vAlign w:val="center"/>
            <w:tcPrChange w:id="8250" w:author="user" w:date="2019-09-25T15:29:00Z">
              <w:tcPr>
                <w:tcW w:w="1565" w:type="dxa"/>
                <w:gridSpan w:val="2"/>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属性标识</w:t>
            </w:r>
          </w:p>
        </w:tc>
        <w:tc>
          <w:tcPr>
            <w:tcW w:w="1138" w:type="dxa"/>
            <w:vAlign w:val="center"/>
            <w:tcPrChange w:id="8251" w:author="user" w:date="2019-09-25T15:29:00Z">
              <w:tcPr>
                <w:tcW w:w="1138" w:type="dxa"/>
                <w:gridSpan w:val="2"/>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vAlign w:val="center"/>
            <w:tcPrChange w:id="8252" w:author="user" w:date="2019-09-25T15:29:00Z">
              <w:tcPr>
                <w:tcW w:w="4215" w:type="dxa"/>
                <w:gridSpan w:val="2"/>
                <w:vAlign w:val="center"/>
              </w:tcPr>
            </w:tcPrChange>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1.指用于标记该笔贷款的其他属性。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2.个人贷款需标识个体工商户、小微企业主和其他个人贷款等类别，如不需标识则记录为空值。数据更新的频率为月度。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个体工商户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小微企业主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其他个人贷款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8253" w:author="user" w:date="2019-09-25T15:2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After w:w="0" w:type="auto"/>
          <w:trHeight w:val="360" w:hRule="atLeast"/>
          <w:trPrChange w:id="8253" w:author="user" w:date="2019-09-25T15:29:00Z">
            <w:trPr>
              <w:gridAfter w:val="1"/>
              <w:wAfter w:w="90" w:type="dxa"/>
              <w:trHeight w:val="360" w:hRule="atLeast"/>
            </w:trPr>
          </w:trPrChange>
        </w:trPr>
        <w:tc>
          <w:tcPr>
            <w:tcW w:w="648" w:type="dxa"/>
            <w:vAlign w:val="center"/>
            <w:tcPrChange w:id="8254" w:author="user" w:date="2019-09-25T15:29:00Z">
              <w:tcPr>
                <w:tcW w:w="648" w:type="dxa"/>
                <w:gridSpan w:val="2"/>
                <w:vAlign w:val="center"/>
              </w:tcPr>
            </w:tcPrChange>
          </w:tcPr>
          <w:p>
            <w:pPr>
              <w:widowControl w:val="0"/>
              <w:spacing w:line="240" w:lineRule="auto"/>
              <w:jc w:val="center"/>
              <w:rPr>
                <w:rFonts w:ascii="仿宋_GB2312" w:hAnsi="仿宋_GB2312" w:cs="仿宋_GB2312"/>
                <w:color w:val="000000"/>
                <w:sz w:val="21"/>
                <w:szCs w:val="21"/>
                <w:lang w:eastAsia="zh-CN"/>
              </w:rPr>
            </w:pPr>
            <w:del w:id="8255" w:author="user" w:date="2019-09-25T15:26:00Z">
              <w:r>
                <w:rPr>
                  <w:rFonts w:hint="eastAsia" w:ascii="仿宋_GB2312" w:hAnsi="仿宋_GB2312" w:cs="仿宋_GB2312"/>
                  <w:color w:val="000000"/>
                  <w:sz w:val="21"/>
                  <w:szCs w:val="21"/>
                  <w:lang w:eastAsia="zh-CN"/>
                </w:rPr>
                <w:delText>28</w:delText>
              </w:r>
            </w:del>
            <w:ins w:id="8256" w:author="user" w:date="2019-11-12T17:19:00Z">
              <w:r>
                <w:rPr>
                  <w:rFonts w:ascii="仿宋_GB2312" w:hAnsi="仿宋_GB2312" w:cs="仿宋_GB2312"/>
                  <w:color w:val="000000"/>
                  <w:sz w:val="21"/>
                  <w:szCs w:val="21"/>
                  <w:lang w:eastAsia="zh-CN"/>
                </w:rPr>
                <w:t>11</w:t>
              </w:r>
            </w:ins>
          </w:p>
        </w:tc>
        <w:tc>
          <w:tcPr>
            <w:tcW w:w="774" w:type="dxa"/>
            <w:vAlign w:val="center"/>
            <w:tcPrChange w:id="8257" w:author="user" w:date="2019-09-25T15:29:00Z">
              <w:tcPr>
                <w:tcW w:w="774" w:type="dxa"/>
                <w:gridSpan w:val="2"/>
                <w:vAlign w:val="center"/>
              </w:tcPr>
            </w:tcPrChange>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Change w:id="8258" w:author="user" w:date="2019-09-25T15:29:00Z">
              <w:tcPr>
                <w:tcW w:w="1565" w:type="dxa"/>
                <w:gridSpan w:val="2"/>
                <w:vAlign w:val="center"/>
              </w:tcPr>
            </w:tcPrChange>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人民银行贷款专项监测标识</w:t>
            </w:r>
          </w:p>
        </w:tc>
        <w:tc>
          <w:tcPr>
            <w:tcW w:w="1138" w:type="dxa"/>
            <w:vAlign w:val="center"/>
            <w:tcPrChange w:id="8259" w:author="user" w:date="2019-09-25T15:29:00Z">
              <w:tcPr>
                <w:tcW w:w="1138" w:type="dxa"/>
                <w:gridSpan w:val="2"/>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50!n</w:t>
            </w:r>
          </w:p>
        </w:tc>
        <w:tc>
          <w:tcPr>
            <w:tcW w:w="4215" w:type="dxa"/>
            <w:vAlign w:val="center"/>
            <w:tcPrChange w:id="8260" w:author="user" w:date="2019-09-25T15:29:00Z">
              <w:tcPr>
                <w:tcW w:w="4215" w:type="dxa"/>
                <w:gridSpan w:val="2"/>
                <w:vAlign w:val="center"/>
              </w:tcPr>
            </w:tcPrChange>
          </w:tcPr>
          <w:p>
            <w:pPr>
              <w:spacing w:line="240" w:lineRule="auto"/>
              <w:rPr>
                <w:ins w:id="8261" w:author="user" w:date="2019-10-15T10:42: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1.指根据人民银行贷款专项监测制度进行分类的属性标识。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2.根据人民银行关于贷款的各类监测制度进行填写。总位数为50位，目前已经明确的有前6位，后期将根据监测需要明确后44位的填写要求，数据更新频率为月度。现要求如下：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第1位表示是否涉农</w:t>
            </w:r>
            <w:del w:id="8262" w:author="user" w:date="2019-11-06T14:28:00Z">
              <w:r>
                <w:rPr>
                  <w:rFonts w:hint="eastAsia" w:ascii="仿宋_GB2312" w:hAnsi="仿宋_GB2312" w:cs="仿宋_GB2312"/>
                  <w:color w:val="000000"/>
                  <w:sz w:val="21"/>
                  <w:szCs w:val="21"/>
                  <w:lang w:eastAsia="zh-CN"/>
                </w:rPr>
                <w:delText>,</w:delText>
              </w:r>
            </w:del>
            <w:ins w:id="8263"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第2位表示是否银团贷款</w:t>
            </w:r>
            <w:del w:id="8264" w:author="user" w:date="2019-11-06T14:28:00Z">
              <w:r>
                <w:rPr>
                  <w:rFonts w:hint="eastAsia" w:ascii="仿宋_GB2312" w:hAnsi="仿宋_GB2312" w:cs="仿宋_GB2312"/>
                  <w:color w:val="000000"/>
                  <w:sz w:val="21"/>
                  <w:szCs w:val="21"/>
                  <w:lang w:eastAsia="zh-CN"/>
                </w:rPr>
                <w:delText>,</w:delText>
              </w:r>
            </w:del>
            <w:ins w:id="8265"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第3位表示是否首贷户</w:t>
            </w:r>
            <w:del w:id="8266" w:author="user" w:date="2019-11-06T14:28:00Z">
              <w:r>
                <w:rPr>
                  <w:rFonts w:hint="eastAsia" w:ascii="仿宋_GB2312" w:hAnsi="仿宋_GB2312" w:cs="仿宋_GB2312"/>
                  <w:color w:val="000000"/>
                  <w:sz w:val="21"/>
                  <w:szCs w:val="21"/>
                  <w:lang w:eastAsia="zh-CN"/>
                </w:rPr>
                <w:delText>,</w:delText>
              </w:r>
            </w:del>
            <w:ins w:id="8267"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第4位表示是否为扶贫小额信贷</w:t>
            </w:r>
            <w:del w:id="8268" w:author="user" w:date="2019-11-06T14:28:00Z">
              <w:r>
                <w:rPr>
                  <w:rFonts w:hint="eastAsia" w:ascii="仿宋_GB2312" w:hAnsi="仿宋_GB2312" w:cs="仿宋_GB2312"/>
                  <w:color w:val="000000"/>
                  <w:sz w:val="21"/>
                  <w:szCs w:val="21"/>
                  <w:lang w:eastAsia="zh-CN"/>
                </w:rPr>
                <w:delText>,</w:delText>
              </w:r>
            </w:del>
            <w:ins w:id="8269"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第5位表示是否绿色</w:t>
            </w:r>
            <w:del w:id="8270" w:author="user" w:date="2019-11-06T14:28:00Z">
              <w:r>
                <w:rPr>
                  <w:rFonts w:hint="eastAsia" w:ascii="仿宋_GB2312" w:hAnsi="仿宋_GB2312" w:cs="仿宋_GB2312"/>
                  <w:color w:val="000000"/>
                  <w:sz w:val="21"/>
                  <w:szCs w:val="21"/>
                  <w:lang w:eastAsia="zh-CN"/>
                </w:rPr>
                <w:delText>,</w:delText>
              </w:r>
            </w:del>
            <w:ins w:id="8271"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第6位表示是否涉林</w:t>
            </w:r>
            <w:del w:id="8272" w:author="user" w:date="2019-11-06T14:28:00Z">
              <w:r>
                <w:rPr>
                  <w:rFonts w:hint="eastAsia" w:ascii="仿宋_GB2312" w:hAnsi="仿宋_GB2312" w:cs="仿宋_GB2312"/>
                  <w:color w:val="000000"/>
                  <w:sz w:val="21"/>
                  <w:szCs w:val="21"/>
                  <w:lang w:eastAsia="zh-CN"/>
                </w:rPr>
                <w:delText>,</w:delText>
              </w:r>
            </w:del>
            <w:ins w:id="8273"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1是，0否；后44位以0填充。</w:t>
            </w:r>
          </w:p>
          <w:p>
            <w:pPr>
              <w:spacing w:line="240" w:lineRule="auto"/>
              <w:rPr>
                <w:rFonts w:ascii="仿宋_GB2312" w:hAnsi="仿宋_GB2312" w:cs="仿宋_GB2312"/>
                <w:color w:val="000000"/>
                <w:sz w:val="21"/>
                <w:szCs w:val="21"/>
              </w:rPr>
            </w:pPr>
            <w:ins w:id="8274" w:author="user" w:date="2019-10-15T10:47:00Z">
              <w:r>
                <w:rPr>
                  <w:rFonts w:hint="eastAsia" w:ascii="仿宋_GB2312" w:hAnsi="仿宋_GB2312" w:cs="仿宋_GB2312"/>
                  <w:color w:val="000000"/>
                  <w:sz w:val="21"/>
                  <w:szCs w:val="21"/>
                  <w:lang w:eastAsia="zh-CN"/>
                </w:rPr>
                <w:t>第7位</w:t>
              </w:r>
            </w:ins>
            <w:ins w:id="8275" w:author="user" w:date="2019-10-15T10:47:00Z">
              <w:r>
                <w:rPr>
                  <w:rFonts w:ascii="仿宋_GB2312" w:hAnsi="仿宋_GB2312" w:cs="仿宋_GB2312"/>
                  <w:color w:val="000000"/>
                  <w:sz w:val="21"/>
                  <w:szCs w:val="21"/>
                  <w:lang w:eastAsia="zh-CN"/>
                </w:rPr>
                <w:t>表示是否参考LPR定价，</w:t>
              </w:r>
            </w:ins>
            <w:ins w:id="8276" w:author="user" w:date="2019-10-15T10:48:00Z">
              <w:r>
                <w:rPr>
                  <w:rFonts w:hint="eastAsia" w:ascii="仿宋_GB2312" w:hAnsi="仿宋_GB2312" w:cs="仿宋_GB2312"/>
                  <w:color w:val="000000"/>
                  <w:sz w:val="21"/>
                  <w:szCs w:val="21"/>
                  <w:lang w:eastAsia="zh-CN"/>
                </w:rPr>
                <w:t>1是</w:t>
              </w:r>
            </w:ins>
            <w:ins w:id="8277" w:author="user" w:date="2019-10-15T10:48:00Z">
              <w:r>
                <w:rPr>
                  <w:rFonts w:ascii="仿宋_GB2312" w:hAnsi="仿宋_GB2312" w:cs="仿宋_GB2312"/>
                  <w:color w:val="000000"/>
                  <w:sz w:val="21"/>
                  <w:szCs w:val="21"/>
                  <w:lang w:eastAsia="zh-CN"/>
                </w:rPr>
                <w:t>，</w:t>
              </w:r>
            </w:ins>
            <w:ins w:id="8278" w:author="user" w:date="2019-10-15T10:48:00Z">
              <w:r>
                <w:rPr>
                  <w:rFonts w:hint="eastAsia" w:ascii="仿宋_GB2312" w:hAnsi="仿宋_GB2312" w:cs="仿宋_GB2312"/>
                  <w:color w:val="000000"/>
                  <w:sz w:val="21"/>
                  <w:szCs w:val="21"/>
                  <w:lang w:eastAsia="zh-CN"/>
                </w:rPr>
                <w:t>0否</w:t>
              </w:r>
            </w:ins>
            <w:ins w:id="8279" w:author="user" w:date="2019-10-15T10:48:00Z">
              <w:r>
                <w:rPr>
                  <w:rFonts w:ascii="仿宋_GB2312" w:hAnsi="仿宋_GB2312" w:cs="仿宋_GB2312"/>
                  <w:color w:val="000000"/>
                  <w:sz w:val="21"/>
                  <w:szCs w:val="21"/>
                  <w:lang w:eastAsia="zh-CN"/>
                </w:rPr>
                <w:t>；后</w:t>
              </w:r>
            </w:ins>
            <w:ins w:id="8280" w:author="user" w:date="2019-10-15T10:48:00Z">
              <w:r>
                <w:rPr>
                  <w:rFonts w:hint="eastAsia" w:ascii="仿宋_GB2312" w:hAnsi="仿宋_GB2312" w:cs="仿宋_GB2312"/>
                  <w:color w:val="000000"/>
                  <w:sz w:val="21"/>
                  <w:szCs w:val="21"/>
                  <w:lang w:eastAsia="zh-CN"/>
                </w:rPr>
                <w:t>43位以0填</w:t>
              </w:r>
            </w:ins>
            <w:ins w:id="8281" w:author="user" w:date="2019-10-15T10:48:00Z">
              <w:r>
                <w:rPr>
                  <w:rFonts w:ascii="仿宋_GB2312" w:hAnsi="仿宋_GB2312" w:cs="仿宋_GB2312"/>
                  <w:color w:val="000000"/>
                  <w:sz w:val="21"/>
                  <w:szCs w:val="21"/>
                  <w:lang w:eastAsia="zh-CN"/>
                </w:rPr>
                <w:t>充。</w:t>
              </w:r>
            </w:ins>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3.值域：00000000000000000000000000000000000000000000000000-99999999999999999999999999999999999999999999999999</w:t>
            </w:r>
          </w:p>
        </w:tc>
      </w:tr>
    </w:tbl>
    <w:p>
      <w:pPr>
        <w:pStyle w:val="4"/>
        <w:spacing w:line="240" w:lineRule="auto"/>
        <w:ind w:left="1161" w:hanging="1161"/>
        <w:rPr>
          <w:rFonts w:ascii="仿宋_GB2312" w:hAnsi="仿宋_GB2312" w:cs="仿宋_GB2312"/>
        </w:rPr>
      </w:pPr>
      <w:bookmarkStart w:id="362" w:name="_Toc22165"/>
      <w:bookmarkStart w:id="363" w:name="_Toc14252365"/>
      <w:bookmarkStart w:id="364" w:name="_Toc23319603"/>
      <w:bookmarkStart w:id="365" w:name="_Toc31286"/>
      <w:bookmarkStart w:id="366" w:name="_Toc5012"/>
      <w:r>
        <w:rPr>
          <w:rFonts w:hint="eastAsia" w:ascii="仿宋_GB2312" w:hAnsi="仿宋_GB2312" w:cs="仿宋_GB2312"/>
        </w:rPr>
        <w:t>贴现余额报文</w:t>
      </w:r>
      <w:bookmarkEnd w:id="362"/>
      <w:bookmarkEnd w:id="363"/>
      <w:bookmarkEnd w:id="364"/>
      <w:bookmarkEnd w:id="365"/>
      <w:bookmarkEnd w:id="366"/>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48"/>
        <w:gridCol w:w="774"/>
        <w:gridCol w:w="1565"/>
        <w:gridCol w:w="113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774"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8282" w:author="user" w:date="2019-10-23T17:24:00Z"/>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del w:id="8283" w:author="user" w:date="2019-10-23T17:24:00Z"/>
                <w:rFonts w:ascii="仿宋_GB2312" w:hAnsi="仿宋_GB2312" w:cs="仿宋_GB2312"/>
                <w:color w:val="000000"/>
                <w:sz w:val="21"/>
                <w:szCs w:val="21"/>
              </w:rPr>
            </w:pPr>
            <w:del w:id="8284" w:author="user" w:date="2019-10-23T17:24:00Z">
              <w:r>
                <w:rPr>
                  <w:rFonts w:hint="eastAsia" w:ascii="仿宋_GB2312" w:hAnsi="仿宋_GB2312" w:cs="仿宋_GB2312"/>
                  <w:color w:val="000000"/>
                  <w:sz w:val="21"/>
                  <w:szCs w:val="21"/>
                </w:rPr>
                <w:delText>3</w:delText>
              </w:r>
            </w:del>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del w:id="8285" w:author="user" w:date="2019-10-23T17:24:00Z"/>
                <w:rFonts w:ascii="仿宋_GB2312" w:hAnsi="仿宋_GB2312" w:cs="仿宋_GB2312"/>
                <w:color w:val="000000"/>
                <w:sz w:val="21"/>
                <w:szCs w:val="21"/>
                <w:lang w:eastAsia="zh-CN"/>
              </w:rPr>
            </w:pPr>
            <w:del w:id="8286" w:author="user" w:date="2019-10-23T17:24:00Z">
              <w:r>
                <w:rPr>
                  <w:rFonts w:hint="eastAsia" w:ascii="仿宋_GB2312" w:hAnsi="仿宋_GB2312" w:cs="仿宋_GB2312"/>
                  <w:color w:val="000000"/>
                  <w:sz w:val="21"/>
                  <w:szCs w:val="21"/>
                  <w:lang w:eastAsia="zh-CN"/>
                </w:rPr>
                <w:delText>--</w:delText>
              </w:r>
            </w:del>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del w:id="8287" w:author="user" w:date="2019-10-23T17:24:00Z"/>
                <w:rFonts w:ascii="仿宋_GB2312" w:hAnsi="仿宋_GB2312" w:cs="仿宋_GB2312"/>
                <w:color w:val="000000"/>
                <w:sz w:val="21"/>
                <w:szCs w:val="21"/>
              </w:rPr>
            </w:pPr>
            <w:del w:id="8288" w:author="user" w:date="2019-10-23T17:24:00Z">
              <w:r>
                <w:rPr>
                  <w:rFonts w:hint="eastAsia" w:ascii="仿宋_GB2312" w:hAnsi="仿宋_GB2312" w:cs="仿宋_GB2312"/>
                  <w:color w:val="000000"/>
                  <w:sz w:val="21"/>
                  <w:szCs w:val="21"/>
                </w:rPr>
                <w:delText>客户类型</w:delText>
              </w:r>
            </w:del>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del w:id="8289" w:author="user" w:date="2019-10-23T17:24:00Z"/>
                <w:rFonts w:ascii="仿宋_GB2312" w:hAnsi="仿宋_GB2312" w:cs="仿宋_GB2312"/>
                <w:color w:val="000000"/>
                <w:sz w:val="21"/>
                <w:szCs w:val="21"/>
              </w:rPr>
            </w:pPr>
            <w:del w:id="8290" w:author="user" w:date="2019-10-23T17:24:00Z">
              <w:r>
                <w:rPr>
                  <w:rFonts w:hint="eastAsia" w:ascii="仿宋_GB2312" w:hAnsi="仿宋_GB2312" w:cs="仿宋_GB2312"/>
                  <w:color w:val="000000"/>
                  <w:sz w:val="21"/>
                  <w:szCs w:val="21"/>
                </w:rPr>
                <w:delText>1!n</w:delText>
              </w:r>
            </w:del>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del w:id="8291" w:author="user" w:date="2019-10-23T17:24:00Z"/>
                <w:rFonts w:ascii="仿宋_GB2312" w:hAnsi="仿宋_GB2312" w:cs="仿宋_GB2312"/>
                <w:color w:val="000000"/>
                <w:sz w:val="21"/>
                <w:szCs w:val="21"/>
              </w:rPr>
            </w:pPr>
            <w:del w:id="8292" w:author="user" w:date="2019-10-23T17:24:00Z">
              <w:r>
                <w:rPr>
                  <w:rFonts w:hint="eastAsia" w:ascii="仿宋_GB2312" w:hAnsi="仿宋_GB2312" w:cs="仿宋_GB2312"/>
                  <w:color w:val="000000"/>
                  <w:sz w:val="21"/>
                  <w:szCs w:val="21"/>
                  <w:lang w:eastAsia="zh-CN"/>
                </w:rPr>
                <w:delText>1.指与金融机构间建立业务关系对象的类型。</w:delText>
              </w:r>
            </w:del>
            <w:del w:id="8293" w:author="user" w:date="2019-10-23T17:24:00Z">
              <w:r>
                <w:rPr>
                  <w:rFonts w:hint="eastAsia" w:ascii="仿宋_GB2312" w:hAnsi="仿宋_GB2312" w:cs="仿宋_GB2312"/>
                  <w:color w:val="000000"/>
                  <w:sz w:val="21"/>
                  <w:szCs w:val="21"/>
                  <w:lang w:eastAsia="zh-CN"/>
                </w:rPr>
                <w:br w:type="textWrapping"/>
              </w:r>
            </w:del>
            <w:del w:id="8294" w:author="user" w:date="2019-10-23T17:24:00Z">
              <w:r>
                <w:rPr>
                  <w:rFonts w:hint="eastAsia" w:ascii="仿宋_GB2312" w:hAnsi="仿宋_GB2312" w:cs="仿宋_GB2312"/>
                  <w:color w:val="000000"/>
                  <w:sz w:val="21"/>
                  <w:szCs w:val="21"/>
                  <w:lang w:eastAsia="zh-CN"/>
                </w:rPr>
                <w:delText>2.根据与金融机构间建立业务关系对象的性质分为单位客户和个人客户。数据更新频率为月度。</w:delText>
              </w:r>
            </w:del>
            <w:del w:id="8295" w:author="user" w:date="2019-10-23T17:24:00Z">
              <w:r>
                <w:rPr>
                  <w:rFonts w:hint="eastAsia" w:ascii="仿宋_GB2312" w:hAnsi="仿宋_GB2312" w:cs="仿宋_GB2312"/>
                  <w:color w:val="000000"/>
                  <w:sz w:val="21"/>
                  <w:szCs w:val="21"/>
                  <w:lang w:eastAsia="zh-CN"/>
                </w:rPr>
                <w:br w:type="textWrapping"/>
              </w:r>
            </w:del>
            <w:del w:id="8296" w:author="user" w:date="2019-10-23T17:24:00Z">
              <w:r>
                <w:rPr>
                  <w:rFonts w:hint="eastAsia" w:ascii="仿宋_GB2312" w:hAnsi="仿宋_GB2312" w:cs="仿宋_GB2312"/>
                  <w:color w:val="000000"/>
                  <w:sz w:val="21"/>
                  <w:szCs w:val="21"/>
                </w:rPr>
                <w:delText>3.值域：0 单位客户</w:delText>
              </w:r>
            </w:del>
            <w:del w:id="8297" w:author="user" w:date="2019-10-23T17:24:00Z">
              <w:r>
                <w:rPr>
                  <w:rFonts w:ascii="仿宋_GB2312" w:hAnsi="仿宋_GB2312" w:cs="仿宋_GB2312"/>
                  <w:color w:val="000000"/>
                  <w:sz w:val="21"/>
                  <w:szCs w:val="21"/>
                </w:rPr>
                <w:delText xml:space="preserve">   </w:delText>
              </w:r>
            </w:del>
            <w:del w:id="8298" w:author="user" w:date="2019-10-23T17:24:00Z">
              <w:r>
                <w:rPr>
                  <w:rFonts w:hint="eastAsia" w:ascii="仿宋_GB2312" w:hAnsi="仿宋_GB2312" w:cs="仿宋_GB2312"/>
                  <w:color w:val="000000"/>
                  <w:sz w:val="21"/>
                  <w:szCs w:val="21"/>
                </w:rPr>
                <w:delText>1 个人客户</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299" w:author="user" w:date="2019-10-31T09:48:00Z">
              <w:r>
                <w:rPr>
                  <w:rFonts w:hint="eastAsia" w:ascii="仿宋_GB2312" w:hAnsi="仿宋_GB2312" w:cs="仿宋_GB2312"/>
                  <w:color w:val="000000"/>
                  <w:sz w:val="21"/>
                  <w:szCs w:val="21"/>
                  <w:lang w:eastAsia="zh-CN"/>
                </w:rPr>
                <w:delText>4</w:delText>
              </w:r>
            </w:del>
            <w:ins w:id="8300" w:author="user" w:date="2019-10-31T09:48:00Z">
              <w:r>
                <w:rPr>
                  <w:rFonts w:ascii="仿宋_GB2312" w:hAnsi="仿宋_GB2312" w:cs="仿宋_GB2312"/>
                  <w:color w:val="000000"/>
                  <w:sz w:val="21"/>
                  <w:szCs w:val="21"/>
                  <w:lang w:eastAsia="zh-CN"/>
                </w:rPr>
                <w:t>3</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del w:id="8301" w:author="user" w:date="2019-10-23T17:24:00Z">
              <w:r>
                <w:rPr>
                  <w:rFonts w:hint="eastAsia" w:ascii="仿宋_GB2312" w:hAnsi="仿宋_GB2312" w:cs="仿宋_GB2312"/>
                  <w:color w:val="000000"/>
                  <w:sz w:val="21"/>
                  <w:szCs w:val="21"/>
                </w:rPr>
                <w:delText>贴现人证件类型</w:delText>
              </w:r>
            </w:del>
            <w:ins w:id="8302" w:author="user" w:date="2019-10-23T17:24:00Z">
              <w:r>
                <w:rPr>
                  <w:rFonts w:hint="eastAsia" w:ascii="仿宋_GB2312" w:hAnsi="仿宋_GB2312" w:cs="仿宋_GB2312"/>
                  <w:color w:val="000000"/>
                  <w:sz w:val="21"/>
                  <w:szCs w:val="21"/>
                </w:rPr>
                <w:t>贴现</w:t>
              </w:r>
            </w:ins>
            <w:ins w:id="8303" w:author="user" w:date="2019-10-23T17:24:00Z">
              <w:r>
                <w:rPr>
                  <w:rFonts w:hint="eastAsia" w:ascii="仿宋_GB2312" w:hAnsi="仿宋_GB2312" w:cs="仿宋_GB2312"/>
                  <w:color w:val="000000"/>
                  <w:sz w:val="21"/>
                  <w:szCs w:val="21"/>
                  <w:lang w:eastAsia="zh-CN"/>
                </w:rPr>
                <w:t>企业</w:t>
              </w:r>
            </w:ins>
            <w:ins w:id="8304" w:author="user" w:date="2019-10-23T17:24:00Z">
              <w:r>
                <w:rPr>
                  <w:rFonts w:hint="eastAsia" w:ascii="仿宋_GB2312" w:hAnsi="仿宋_GB2312" w:cs="仿宋_GB2312"/>
                  <w:color w:val="000000"/>
                  <w:sz w:val="21"/>
                  <w:szCs w:val="21"/>
                </w:rPr>
                <w:t>证件类型</w:t>
              </w:r>
            </w:ins>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8305" w:author="user" w:date="2019-10-23T17:36:00Z">
              <w:r>
                <w:rPr>
                  <w:rFonts w:hint="eastAsia" w:ascii="仿宋_GB2312" w:hAnsi="仿宋_GB2312" w:cs="仿宋_GB2312"/>
                  <w:color w:val="000000"/>
                  <w:sz w:val="21"/>
                  <w:szCs w:val="21"/>
                  <w:lang w:eastAsia="zh-CN"/>
                </w:rPr>
                <w:delText>贴现人</w:delText>
              </w:r>
            </w:del>
            <w:ins w:id="8306"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307" w:author="user" w:date="2019-10-24T10:18:00Z">
              <w:r>
                <w:rPr>
                  <w:rFonts w:hint="eastAsia" w:ascii="仿宋_GB2312" w:hAnsi="仿宋_GB2312" w:cs="仿宋_GB2312"/>
                  <w:color w:val="000000"/>
                  <w:sz w:val="21"/>
                  <w:szCs w:val="21"/>
                  <w:lang w:eastAsia="zh-CN"/>
                </w:rPr>
                <w:t>当</w:t>
              </w:r>
            </w:ins>
            <w:ins w:id="8308" w:author="user" w:date="2019-10-24T10:18:00Z">
              <w:r>
                <w:rPr>
                  <w:rFonts w:ascii="仿宋_GB2312" w:hAnsi="仿宋_GB2312" w:cs="仿宋_GB2312"/>
                  <w:color w:val="000000"/>
                  <w:sz w:val="21"/>
                  <w:szCs w:val="21"/>
                  <w:lang w:eastAsia="zh-CN"/>
                </w:rPr>
                <w:t>贴现</w:t>
              </w:r>
            </w:ins>
            <w:ins w:id="8309" w:author="user" w:date="2019-10-24T10:18:00Z">
              <w:r>
                <w:rPr>
                  <w:rFonts w:hint="eastAsia" w:ascii="仿宋_GB2312" w:hAnsi="仿宋_GB2312" w:cs="仿宋_GB2312"/>
                  <w:color w:val="000000"/>
                  <w:sz w:val="21"/>
                  <w:szCs w:val="21"/>
                  <w:lang w:eastAsia="zh-CN"/>
                </w:rPr>
                <w:t>类型</w:t>
              </w:r>
            </w:ins>
            <w:ins w:id="8310" w:author="user" w:date="2019-10-24T10:18:00Z">
              <w:r>
                <w:rPr>
                  <w:rFonts w:ascii="仿宋_GB2312" w:hAnsi="仿宋_GB2312" w:cs="仿宋_GB2312"/>
                  <w:color w:val="000000"/>
                  <w:sz w:val="21"/>
                  <w:szCs w:val="21"/>
                  <w:lang w:eastAsia="zh-CN"/>
                </w:rPr>
                <w:t>为转贴现</w:t>
              </w:r>
            </w:ins>
            <w:ins w:id="8311" w:author="user" w:date="2019-10-24T10:18:00Z">
              <w:r>
                <w:rPr>
                  <w:rFonts w:hint="eastAsia" w:ascii="仿宋_GB2312" w:hAnsi="仿宋_GB2312" w:cs="仿宋_GB2312"/>
                  <w:color w:val="000000"/>
                  <w:sz w:val="21"/>
                  <w:szCs w:val="21"/>
                  <w:lang w:eastAsia="zh-CN"/>
                </w:rPr>
                <w:t>时</w:t>
              </w:r>
            </w:ins>
            <w:ins w:id="8312" w:author="user" w:date="2019-10-24T10:18:00Z">
              <w:r>
                <w:rPr>
                  <w:rFonts w:ascii="仿宋_GB2312" w:hAnsi="仿宋_GB2312" w:cs="仿宋_GB2312"/>
                  <w:color w:val="000000"/>
                  <w:sz w:val="21"/>
                  <w:szCs w:val="21"/>
                  <w:lang w:eastAsia="zh-CN"/>
                </w:rPr>
                <w:t>，该字段为空</w:t>
              </w:r>
            </w:ins>
            <w:ins w:id="8313" w:author="user" w:date="2019-10-24T10:1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按记录在国家授权部门颁发给</w:t>
            </w:r>
            <w:del w:id="8314" w:author="user" w:date="2019-10-23T17:36:00Z">
              <w:r>
                <w:rPr>
                  <w:rFonts w:hint="eastAsia" w:ascii="仿宋_GB2312" w:hAnsi="仿宋_GB2312" w:cs="仿宋_GB2312"/>
                  <w:color w:val="000000"/>
                  <w:sz w:val="21"/>
                  <w:szCs w:val="21"/>
                  <w:lang w:eastAsia="zh-CN"/>
                </w:rPr>
                <w:delText>贴现人</w:delText>
              </w:r>
            </w:del>
            <w:ins w:id="8315"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的证件上记载的证件类型采集，证件类型为统一社会信用代码、组织机构代码等。数据更新的频率为月度。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ins w:id="8316" w:author="user" w:date="2019-10-24T14:17: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p>
          <w:p>
            <w:pPr>
              <w:spacing w:line="240" w:lineRule="auto"/>
              <w:rPr>
                <w:rFonts w:ascii="仿宋_GB2312" w:hAnsi="仿宋_GB2312" w:cs="仿宋_GB2312"/>
                <w:color w:val="000000"/>
                <w:sz w:val="21"/>
                <w:szCs w:val="21"/>
                <w:lang w:eastAsia="zh-CN"/>
              </w:rPr>
            </w:pPr>
            <w:ins w:id="8317" w:author="user" w:date="2019-10-24T14:17:00Z">
              <w:r>
                <w:rPr>
                  <w:rFonts w:hint="eastAsia" w:ascii="仿宋_GB2312" w:hAnsi="仿宋_GB2312" w:cs="仿宋_GB2312"/>
                  <w:color w:val="000000"/>
                  <w:sz w:val="21"/>
                  <w:szCs w:val="21"/>
                  <w:lang w:eastAsia="zh-CN"/>
                </w:rPr>
                <w:t>99其他</w:t>
              </w:r>
            </w:ins>
            <w:ins w:id="8318" w:author="user" w:date="2019-10-24T14:17:00Z">
              <w:r>
                <w:rPr>
                  <w:rFonts w:ascii="仿宋_GB2312" w:hAnsi="仿宋_GB2312" w:cs="仿宋_GB2312"/>
                  <w:color w:val="000000"/>
                  <w:sz w:val="21"/>
                  <w:szCs w:val="21"/>
                  <w:lang w:eastAsia="zh-CN"/>
                </w:rPr>
                <w:t>证件类型</w:t>
              </w:r>
            </w:ins>
            <w:del w:id="8319" w:author="user" w:date="2019-10-24T14:17:00Z">
              <w:r>
                <w:rPr>
                  <w:rFonts w:hint="eastAsia" w:ascii="仿宋_GB2312" w:hAnsi="仿宋_GB2312" w:cs="仿宋_GB2312"/>
                  <w:color w:val="000000"/>
                  <w:sz w:val="21"/>
                  <w:szCs w:val="21"/>
                  <w:lang w:eastAsia="zh-CN"/>
                </w:rPr>
                <w:br w:type="textWrapping"/>
              </w:r>
            </w:del>
            <w:del w:id="8320" w:author="user" w:date="2019-10-23T17:24:00Z">
              <w:r>
                <w:rPr>
                  <w:rFonts w:hint="eastAsia" w:ascii="仿宋_GB2312" w:hAnsi="仿宋_GB2312" w:cs="仿宋_GB2312"/>
                  <w:color w:val="000000"/>
                  <w:sz w:val="21"/>
                  <w:szCs w:val="21"/>
                  <w:lang w:eastAsia="zh-CN"/>
                </w:rPr>
                <w:delText>03 居民身份证</w:delText>
              </w:r>
            </w:del>
            <w:del w:id="8321" w:author="user" w:date="2019-10-23T17:24:00Z">
              <w:r>
                <w:rPr>
                  <w:rFonts w:hint="eastAsia" w:ascii="仿宋_GB2312" w:hAnsi="仿宋_GB2312" w:cs="仿宋_GB2312"/>
                  <w:color w:val="000000"/>
                  <w:sz w:val="21"/>
                  <w:szCs w:val="21"/>
                  <w:lang w:eastAsia="zh-CN"/>
                </w:rPr>
                <w:br w:type="textWrapping"/>
              </w:r>
            </w:del>
            <w:del w:id="8322" w:author="user" w:date="2019-10-23T17:24:00Z">
              <w:r>
                <w:rPr>
                  <w:rFonts w:hint="eastAsia" w:ascii="仿宋_GB2312" w:hAnsi="仿宋_GB2312" w:cs="仿宋_GB2312"/>
                  <w:color w:val="000000"/>
                  <w:sz w:val="21"/>
                  <w:szCs w:val="21"/>
                  <w:lang w:eastAsia="zh-CN"/>
                </w:rPr>
                <w:delText>04 军官证</w:delText>
              </w:r>
            </w:del>
            <w:del w:id="8323" w:author="user" w:date="2019-10-23T17:24:00Z">
              <w:r>
                <w:rPr>
                  <w:rFonts w:hint="eastAsia" w:ascii="仿宋_GB2312" w:hAnsi="仿宋_GB2312" w:cs="仿宋_GB2312"/>
                  <w:color w:val="000000"/>
                  <w:sz w:val="21"/>
                  <w:szCs w:val="21"/>
                  <w:lang w:eastAsia="zh-CN"/>
                </w:rPr>
                <w:br w:type="textWrapping"/>
              </w:r>
            </w:del>
            <w:del w:id="8324" w:author="user" w:date="2019-10-23T17:24:00Z">
              <w:r>
                <w:rPr>
                  <w:rFonts w:hint="eastAsia" w:ascii="仿宋_GB2312" w:hAnsi="仿宋_GB2312" w:cs="仿宋_GB2312"/>
                  <w:color w:val="000000"/>
                  <w:sz w:val="21"/>
                  <w:szCs w:val="21"/>
                  <w:lang w:eastAsia="zh-CN"/>
                </w:rPr>
                <w:delText>05 士兵证</w:delText>
              </w:r>
            </w:del>
            <w:del w:id="8325" w:author="user" w:date="2019-10-23T17:24:00Z">
              <w:r>
                <w:rPr>
                  <w:rFonts w:hint="eastAsia" w:ascii="仿宋_GB2312" w:hAnsi="仿宋_GB2312" w:cs="仿宋_GB2312"/>
                  <w:color w:val="000000"/>
                  <w:sz w:val="21"/>
                  <w:szCs w:val="21"/>
                  <w:lang w:eastAsia="zh-CN"/>
                </w:rPr>
                <w:br w:type="textWrapping"/>
              </w:r>
            </w:del>
            <w:del w:id="8326" w:author="user" w:date="2019-10-23T17:24:00Z">
              <w:r>
                <w:rPr>
                  <w:rFonts w:hint="eastAsia" w:ascii="仿宋_GB2312" w:hAnsi="仿宋_GB2312" w:cs="仿宋_GB2312"/>
                  <w:color w:val="000000"/>
                  <w:sz w:val="21"/>
                  <w:szCs w:val="21"/>
                  <w:lang w:eastAsia="zh-CN"/>
                </w:rPr>
                <w:delText>06 护照</w:delText>
              </w:r>
            </w:del>
            <w:del w:id="8327" w:author="user" w:date="2019-10-23T17:24:00Z">
              <w:r>
                <w:rPr>
                  <w:rFonts w:hint="eastAsia" w:ascii="仿宋_GB2312" w:hAnsi="仿宋_GB2312" w:cs="仿宋_GB2312"/>
                  <w:color w:val="000000"/>
                  <w:sz w:val="21"/>
                  <w:szCs w:val="21"/>
                  <w:lang w:eastAsia="zh-CN"/>
                </w:rPr>
                <w:br w:type="textWrapping"/>
              </w:r>
            </w:del>
            <w:del w:id="8328" w:author="user" w:date="2019-10-23T17:24:00Z">
              <w:r>
                <w:rPr>
                  <w:rFonts w:hint="eastAsia" w:ascii="仿宋_GB2312" w:hAnsi="仿宋_GB2312" w:cs="仿宋_GB2312"/>
                  <w:color w:val="000000"/>
                  <w:sz w:val="21"/>
                  <w:szCs w:val="21"/>
                  <w:lang w:eastAsia="zh-CN"/>
                </w:rPr>
                <w:delText>07 文职干部证</w:delText>
              </w:r>
            </w:del>
            <w:del w:id="8329" w:author="user" w:date="2019-10-23T17:24:00Z">
              <w:r>
                <w:rPr>
                  <w:rFonts w:hint="eastAsia" w:ascii="仿宋_GB2312" w:hAnsi="仿宋_GB2312" w:cs="仿宋_GB2312"/>
                  <w:color w:val="000000"/>
                  <w:sz w:val="21"/>
                  <w:szCs w:val="21"/>
                  <w:lang w:eastAsia="zh-CN"/>
                </w:rPr>
                <w:br w:type="textWrapping"/>
              </w:r>
            </w:del>
            <w:del w:id="8330" w:author="user" w:date="2019-10-23T17:24:00Z">
              <w:r>
                <w:rPr>
                  <w:rFonts w:hint="eastAsia" w:ascii="仿宋_GB2312" w:hAnsi="仿宋_GB2312" w:cs="仿宋_GB2312"/>
                  <w:color w:val="000000"/>
                  <w:sz w:val="21"/>
                  <w:szCs w:val="21"/>
                  <w:lang w:eastAsia="zh-CN"/>
                </w:rPr>
                <w:delText>08 武警士兵证</w:delText>
              </w:r>
            </w:del>
            <w:del w:id="8331" w:author="user" w:date="2019-10-23T17:24:00Z">
              <w:r>
                <w:rPr>
                  <w:rFonts w:hint="eastAsia" w:ascii="仿宋_GB2312" w:hAnsi="仿宋_GB2312" w:cs="仿宋_GB2312"/>
                  <w:color w:val="000000"/>
                  <w:sz w:val="21"/>
                  <w:szCs w:val="21"/>
                  <w:lang w:eastAsia="zh-CN"/>
                </w:rPr>
                <w:br w:type="textWrapping"/>
              </w:r>
            </w:del>
            <w:del w:id="8332" w:author="user" w:date="2019-10-23T17:24:00Z">
              <w:r>
                <w:rPr>
                  <w:rFonts w:hint="eastAsia" w:ascii="仿宋_GB2312" w:hAnsi="仿宋_GB2312" w:cs="仿宋_GB2312"/>
                  <w:color w:val="000000"/>
                  <w:sz w:val="21"/>
                  <w:szCs w:val="21"/>
                  <w:lang w:eastAsia="zh-CN"/>
                </w:rPr>
                <w:delText>09 港澳居民来往内地通行证</w:delText>
              </w:r>
            </w:del>
            <w:del w:id="8333" w:author="user" w:date="2019-10-23T17:24:00Z">
              <w:r>
                <w:rPr>
                  <w:rFonts w:hint="eastAsia" w:ascii="仿宋_GB2312" w:hAnsi="仿宋_GB2312" w:cs="仿宋_GB2312"/>
                  <w:color w:val="000000"/>
                  <w:sz w:val="21"/>
                  <w:szCs w:val="21"/>
                  <w:lang w:eastAsia="zh-CN"/>
                </w:rPr>
                <w:br w:type="textWrapping"/>
              </w:r>
            </w:del>
            <w:del w:id="8334" w:author="user" w:date="2019-10-23T17:24:00Z">
              <w:r>
                <w:rPr>
                  <w:rFonts w:hint="eastAsia" w:ascii="仿宋_GB2312" w:hAnsi="仿宋_GB2312" w:cs="仿宋_GB2312"/>
                  <w:color w:val="000000"/>
                  <w:sz w:val="21"/>
                  <w:szCs w:val="21"/>
                  <w:lang w:eastAsia="zh-CN"/>
                </w:rPr>
                <w:delText>10 港澳居民居住证</w:delText>
              </w:r>
            </w:del>
            <w:del w:id="8335" w:author="user" w:date="2019-10-23T17:24:00Z">
              <w:r>
                <w:rPr>
                  <w:rFonts w:hint="eastAsia" w:ascii="仿宋_GB2312" w:hAnsi="仿宋_GB2312" w:cs="仿宋_GB2312"/>
                  <w:color w:val="000000"/>
                  <w:sz w:val="21"/>
                  <w:szCs w:val="21"/>
                  <w:lang w:eastAsia="zh-CN"/>
                </w:rPr>
                <w:br w:type="textWrapping"/>
              </w:r>
            </w:del>
            <w:del w:id="8336" w:author="user" w:date="2019-10-23T17:24:00Z">
              <w:r>
                <w:rPr>
                  <w:rFonts w:hint="eastAsia" w:ascii="仿宋_GB2312" w:hAnsi="仿宋_GB2312" w:cs="仿宋_GB2312"/>
                  <w:color w:val="000000"/>
                  <w:sz w:val="21"/>
                  <w:szCs w:val="21"/>
                  <w:lang w:eastAsia="zh-CN"/>
                </w:rPr>
                <w:delText>11 台湾居民来往内地通行证</w:delText>
              </w:r>
            </w:del>
            <w:del w:id="8337" w:author="user" w:date="2019-10-23T17:24:00Z">
              <w:r>
                <w:rPr>
                  <w:rFonts w:hint="eastAsia" w:ascii="仿宋_GB2312" w:hAnsi="仿宋_GB2312" w:cs="仿宋_GB2312"/>
                  <w:color w:val="000000"/>
                  <w:sz w:val="21"/>
                  <w:szCs w:val="21"/>
                  <w:lang w:eastAsia="zh-CN"/>
                </w:rPr>
                <w:br w:type="textWrapping"/>
              </w:r>
            </w:del>
            <w:del w:id="8338" w:author="user" w:date="2019-10-23T17:24:00Z">
              <w:r>
                <w:rPr>
                  <w:rFonts w:hint="eastAsia" w:ascii="仿宋_GB2312" w:hAnsi="仿宋_GB2312" w:cs="仿宋_GB2312"/>
                  <w:color w:val="000000"/>
                  <w:sz w:val="21"/>
                  <w:szCs w:val="21"/>
                  <w:lang w:eastAsia="zh-CN"/>
                </w:rPr>
                <w:delText>12 台湾居民居住证</w:delText>
              </w:r>
            </w:del>
            <w:del w:id="8339" w:author="user" w:date="2019-10-23T17:24:00Z">
              <w:r>
                <w:rPr>
                  <w:rFonts w:hint="eastAsia" w:ascii="仿宋_GB2312" w:hAnsi="仿宋_GB2312" w:cs="仿宋_GB2312"/>
                  <w:color w:val="000000"/>
                  <w:sz w:val="21"/>
                  <w:szCs w:val="21"/>
                  <w:lang w:eastAsia="zh-CN"/>
                </w:rPr>
                <w:br w:type="textWrapping"/>
              </w:r>
            </w:del>
            <w:del w:id="8340" w:author="user" w:date="2019-10-23T17:24:00Z">
              <w:r>
                <w:rPr>
                  <w:rFonts w:hint="eastAsia" w:ascii="仿宋_GB2312" w:hAnsi="仿宋_GB2312" w:cs="仿宋_GB2312"/>
                  <w:color w:val="000000"/>
                  <w:sz w:val="21"/>
                  <w:szCs w:val="21"/>
                  <w:lang w:eastAsia="zh-CN"/>
                </w:rPr>
                <w:delText>13 外国人永久居留证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341" w:author="user" w:date="2019-10-31T09:48:00Z">
              <w:r>
                <w:rPr>
                  <w:rFonts w:hint="eastAsia" w:ascii="仿宋_GB2312" w:hAnsi="仿宋_GB2312" w:cs="仿宋_GB2312"/>
                  <w:color w:val="000000"/>
                  <w:sz w:val="21"/>
                  <w:szCs w:val="21"/>
                  <w:lang w:eastAsia="zh-CN"/>
                </w:rPr>
                <w:delText>5</w:delText>
              </w:r>
            </w:del>
            <w:ins w:id="8342" w:author="user" w:date="2019-10-31T09:48:00Z">
              <w:r>
                <w:rPr>
                  <w:rFonts w:ascii="仿宋_GB2312" w:hAnsi="仿宋_GB2312" w:cs="仿宋_GB2312"/>
                  <w:color w:val="000000"/>
                  <w:sz w:val="21"/>
                  <w:szCs w:val="21"/>
                  <w:lang w:eastAsia="zh-CN"/>
                </w:rPr>
                <w:t>4</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del w:id="8343" w:author="user" w:date="2019-10-23T17:24:00Z">
              <w:r>
                <w:rPr>
                  <w:rFonts w:hint="eastAsia" w:ascii="仿宋_GB2312" w:hAnsi="仿宋_GB2312" w:cs="仿宋_GB2312"/>
                  <w:color w:val="000000"/>
                  <w:sz w:val="21"/>
                  <w:szCs w:val="21"/>
                </w:rPr>
                <w:delText>贴现人代码</w:delText>
              </w:r>
            </w:del>
            <w:ins w:id="8344" w:author="user" w:date="2019-10-23T17:24:00Z">
              <w:r>
                <w:rPr>
                  <w:rFonts w:hint="eastAsia" w:ascii="仿宋_GB2312" w:hAnsi="仿宋_GB2312" w:cs="仿宋_GB2312"/>
                  <w:color w:val="000000"/>
                  <w:sz w:val="21"/>
                  <w:szCs w:val="21"/>
                </w:rPr>
                <w:t>贴现</w:t>
              </w:r>
            </w:ins>
            <w:ins w:id="8345" w:author="user" w:date="2019-10-23T17:24:00Z">
              <w:r>
                <w:rPr>
                  <w:rFonts w:hint="eastAsia" w:ascii="仿宋_GB2312" w:hAnsi="仿宋_GB2312" w:cs="仿宋_GB2312"/>
                  <w:color w:val="000000"/>
                  <w:sz w:val="21"/>
                  <w:szCs w:val="21"/>
                  <w:lang w:eastAsia="zh-CN"/>
                </w:rPr>
                <w:t>企业</w:t>
              </w:r>
            </w:ins>
            <w:ins w:id="8346" w:author="user" w:date="2019-10-23T17:24:00Z">
              <w:r>
                <w:rPr>
                  <w:rFonts w:hint="eastAsia" w:ascii="仿宋_GB2312" w:hAnsi="仿宋_GB2312" w:cs="仿宋_GB2312"/>
                  <w:color w:val="000000"/>
                  <w:sz w:val="21"/>
                  <w:szCs w:val="21"/>
                </w:rPr>
                <w:t>代码</w:t>
              </w:r>
            </w:ins>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w:t>
            </w:r>
            <w:del w:id="8347" w:author="user" w:date="2019-10-23T17:36:00Z">
              <w:r>
                <w:rPr>
                  <w:rFonts w:hint="eastAsia" w:ascii="仿宋_GB2312" w:hAnsi="仿宋_GB2312" w:cs="仿宋_GB2312"/>
                  <w:color w:val="000000"/>
                  <w:sz w:val="21"/>
                  <w:szCs w:val="21"/>
                  <w:lang w:eastAsia="zh-CN"/>
                </w:rPr>
                <w:delText>贴现人</w:delText>
              </w:r>
            </w:del>
            <w:ins w:id="8348"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349" w:author="user" w:date="2019-10-24T10:19:00Z">
              <w:r>
                <w:rPr>
                  <w:rFonts w:hint="eastAsia" w:ascii="仿宋_GB2312" w:hAnsi="仿宋_GB2312" w:cs="仿宋_GB2312"/>
                  <w:color w:val="000000"/>
                  <w:sz w:val="21"/>
                  <w:szCs w:val="21"/>
                  <w:lang w:eastAsia="zh-CN"/>
                </w:rPr>
                <w:t>当</w:t>
              </w:r>
            </w:ins>
            <w:ins w:id="8350" w:author="user" w:date="2019-10-24T10:19:00Z">
              <w:r>
                <w:rPr>
                  <w:rFonts w:ascii="仿宋_GB2312" w:hAnsi="仿宋_GB2312" w:cs="仿宋_GB2312"/>
                  <w:color w:val="000000"/>
                  <w:sz w:val="21"/>
                  <w:szCs w:val="21"/>
                  <w:lang w:eastAsia="zh-CN"/>
                </w:rPr>
                <w:t>贴现</w:t>
              </w:r>
            </w:ins>
            <w:ins w:id="8351" w:author="user" w:date="2019-10-24T10:19:00Z">
              <w:r>
                <w:rPr>
                  <w:rFonts w:hint="eastAsia" w:ascii="仿宋_GB2312" w:hAnsi="仿宋_GB2312" w:cs="仿宋_GB2312"/>
                  <w:color w:val="000000"/>
                  <w:sz w:val="21"/>
                  <w:szCs w:val="21"/>
                  <w:lang w:eastAsia="zh-CN"/>
                </w:rPr>
                <w:t>类型</w:t>
              </w:r>
            </w:ins>
            <w:ins w:id="8352" w:author="user" w:date="2019-10-24T10:19:00Z">
              <w:r>
                <w:rPr>
                  <w:rFonts w:ascii="仿宋_GB2312" w:hAnsi="仿宋_GB2312" w:cs="仿宋_GB2312"/>
                  <w:color w:val="000000"/>
                  <w:sz w:val="21"/>
                  <w:szCs w:val="21"/>
                  <w:lang w:eastAsia="zh-CN"/>
                </w:rPr>
                <w:t>为转贴现</w:t>
              </w:r>
            </w:ins>
            <w:ins w:id="8353" w:author="user" w:date="2019-10-24T10:19:00Z">
              <w:r>
                <w:rPr>
                  <w:rFonts w:hint="eastAsia" w:ascii="仿宋_GB2312" w:hAnsi="仿宋_GB2312" w:cs="仿宋_GB2312"/>
                  <w:color w:val="000000"/>
                  <w:sz w:val="21"/>
                  <w:szCs w:val="21"/>
                  <w:lang w:eastAsia="zh-CN"/>
                </w:rPr>
                <w:t>时</w:t>
              </w:r>
            </w:ins>
            <w:ins w:id="8354" w:author="user" w:date="2019-10-24T10:19:00Z">
              <w:r>
                <w:rPr>
                  <w:rFonts w:ascii="仿宋_GB2312" w:hAnsi="仿宋_GB2312" w:cs="仿宋_GB2312"/>
                  <w:color w:val="000000"/>
                  <w:sz w:val="21"/>
                  <w:szCs w:val="21"/>
                  <w:lang w:eastAsia="zh-CN"/>
                </w:rPr>
                <w:t>，该字段为空</w:t>
              </w:r>
            </w:ins>
            <w:ins w:id="8355" w:author="user" w:date="2019-10-24T10:19: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356" w:author="user" w:date="2019-10-31T09:48:00Z">
              <w:r>
                <w:rPr>
                  <w:rFonts w:hint="eastAsia" w:ascii="仿宋_GB2312" w:hAnsi="仿宋_GB2312" w:cs="仿宋_GB2312"/>
                  <w:color w:val="000000"/>
                  <w:sz w:val="21"/>
                  <w:szCs w:val="21"/>
                  <w:lang w:eastAsia="zh-CN"/>
                </w:rPr>
                <w:delText>6</w:delText>
              </w:r>
            </w:del>
            <w:ins w:id="8357" w:author="user" w:date="2019-10-31T09:48:00Z">
              <w:r>
                <w:rPr>
                  <w:rFonts w:ascii="仿宋_GB2312" w:hAnsi="仿宋_GB2312" w:cs="仿宋_GB2312"/>
                  <w:color w:val="000000"/>
                  <w:sz w:val="21"/>
                  <w:szCs w:val="21"/>
                  <w:lang w:eastAsia="zh-CN"/>
                </w:rPr>
                <w:t>5</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del w:id="8358" w:author="user" w:date="2019-10-23T17:25:00Z">
              <w:r>
                <w:rPr>
                  <w:rFonts w:hint="eastAsia" w:ascii="仿宋_GB2312" w:hAnsi="仿宋_GB2312" w:cs="仿宋_GB2312"/>
                  <w:color w:val="000000"/>
                  <w:sz w:val="21"/>
                  <w:szCs w:val="21"/>
                </w:rPr>
                <w:delText>贴现人名称</w:delText>
              </w:r>
            </w:del>
            <w:ins w:id="8359" w:author="user" w:date="2019-10-23T17:25:00Z">
              <w:r>
                <w:rPr>
                  <w:rFonts w:hint="eastAsia" w:ascii="仿宋_GB2312" w:hAnsi="仿宋_GB2312" w:cs="仿宋_GB2312"/>
                  <w:color w:val="000000"/>
                  <w:sz w:val="21"/>
                  <w:szCs w:val="21"/>
                </w:rPr>
                <w:t>贴现</w:t>
              </w:r>
            </w:ins>
            <w:ins w:id="8360" w:author="user" w:date="2019-10-23T17:25:00Z">
              <w:r>
                <w:rPr>
                  <w:rFonts w:hint="eastAsia" w:ascii="仿宋_GB2312" w:hAnsi="仿宋_GB2312" w:cs="仿宋_GB2312"/>
                  <w:color w:val="000000"/>
                  <w:sz w:val="21"/>
                  <w:szCs w:val="21"/>
                  <w:lang w:eastAsia="zh-CN"/>
                </w:rPr>
                <w:t>企业</w:t>
              </w:r>
            </w:ins>
            <w:ins w:id="8361" w:author="user" w:date="2019-10-23T17:25:00Z">
              <w:r>
                <w:rPr>
                  <w:rFonts w:hint="eastAsia" w:ascii="仿宋_GB2312" w:hAnsi="仿宋_GB2312" w:cs="仿宋_GB2312"/>
                  <w:color w:val="000000"/>
                  <w:sz w:val="21"/>
                  <w:szCs w:val="21"/>
                </w:rPr>
                <w:t>名称</w:t>
              </w:r>
            </w:ins>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8362" w:author="user" w:date="2019-10-23T17:36:00Z">
              <w:r>
                <w:rPr>
                  <w:rFonts w:hint="eastAsia" w:ascii="仿宋_GB2312" w:hAnsi="仿宋_GB2312" w:cs="仿宋_GB2312"/>
                  <w:color w:val="000000"/>
                  <w:sz w:val="21"/>
                  <w:szCs w:val="21"/>
                  <w:lang w:eastAsia="zh-CN"/>
                </w:rPr>
                <w:delText>贴现人</w:delText>
              </w:r>
            </w:del>
            <w:ins w:id="8363"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全称，该名称一般记录在国家授权部门颁发给</w:t>
            </w:r>
            <w:del w:id="8364" w:author="user" w:date="2019-10-23T17:36:00Z">
              <w:r>
                <w:rPr>
                  <w:rFonts w:hint="eastAsia" w:ascii="仿宋_GB2312" w:hAnsi="仿宋_GB2312" w:cs="仿宋_GB2312"/>
                  <w:color w:val="000000"/>
                  <w:sz w:val="21"/>
                  <w:szCs w:val="21"/>
                  <w:lang w:eastAsia="zh-CN"/>
                </w:rPr>
                <w:delText>贴现人</w:delText>
              </w:r>
            </w:del>
            <w:ins w:id="8365"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的证件上，在法律上受到认可。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366" w:author="user" w:date="2019-10-24T10:19:00Z">
              <w:r>
                <w:rPr>
                  <w:rFonts w:hint="eastAsia" w:ascii="仿宋_GB2312" w:hAnsi="仿宋_GB2312" w:cs="仿宋_GB2312"/>
                  <w:color w:val="000000"/>
                  <w:sz w:val="21"/>
                  <w:szCs w:val="21"/>
                  <w:lang w:eastAsia="zh-CN"/>
                </w:rPr>
                <w:t>当</w:t>
              </w:r>
            </w:ins>
            <w:ins w:id="8367" w:author="user" w:date="2019-10-24T10:19:00Z">
              <w:r>
                <w:rPr>
                  <w:rFonts w:ascii="仿宋_GB2312" w:hAnsi="仿宋_GB2312" w:cs="仿宋_GB2312"/>
                  <w:color w:val="000000"/>
                  <w:sz w:val="21"/>
                  <w:szCs w:val="21"/>
                  <w:lang w:eastAsia="zh-CN"/>
                </w:rPr>
                <w:t>贴现</w:t>
              </w:r>
            </w:ins>
            <w:ins w:id="8368" w:author="user" w:date="2019-10-24T10:19:00Z">
              <w:r>
                <w:rPr>
                  <w:rFonts w:hint="eastAsia" w:ascii="仿宋_GB2312" w:hAnsi="仿宋_GB2312" w:cs="仿宋_GB2312"/>
                  <w:color w:val="000000"/>
                  <w:sz w:val="21"/>
                  <w:szCs w:val="21"/>
                  <w:lang w:eastAsia="zh-CN"/>
                </w:rPr>
                <w:t>类型</w:t>
              </w:r>
            </w:ins>
            <w:ins w:id="8369" w:author="user" w:date="2019-10-24T10:19:00Z">
              <w:r>
                <w:rPr>
                  <w:rFonts w:ascii="仿宋_GB2312" w:hAnsi="仿宋_GB2312" w:cs="仿宋_GB2312"/>
                  <w:color w:val="000000"/>
                  <w:sz w:val="21"/>
                  <w:szCs w:val="21"/>
                  <w:lang w:eastAsia="zh-CN"/>
                </w:rPr>
                <w:t>为转贴现</w:t>
              </w:r>
            </w:ins>
            <w:ins w:id="8370" w:author="user" w:date="2019-10-24T10:19:00Z">
              <w:r>
                <w:rPr>
                  <w:rFonts w:hint="eastAsia" w:ascii="仿宋_GB2312" w:hAnsi="仿宋_GB2312" w:cs="仿宋_GB2312"/>
                  <w:color w:val="000000"/>
                  <w:sz w:val="21"/>
                  <w:szCs w:val="21"/>
                  <w:lang w:eastAsia="zh-CN"/>
                </w:rPr>
                <w:t>时</w:t>
              </w:r>
            </w:ins>
            <w:ins w:id="8371" w:author="user" w:date="2019-10-24T10:19:00Z">
              <w:r>
                <w:rPr>
                  <w:rFonts w:ascii="仿宋_GB2312" w:hAnsi="仿宋_GB2312" w:cs="仿宋_GB2312"/>
                  <w:color w:val="000000"/>
                  <w:sz w:val="21"/>
                  <w:szCs w:val="21"/>
                  <w:lang w:eastAsia="zh-CN"/>
                </w:rPr>
                <w:t>，该字段为空</w:t>
              </w:r>
            </w:ins>
            <w:ins w:id="8372" w:author="user" w:date="2019-10-24T10:19: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按记录在国家授权部门颁发给</w:t>
            </w:r>
            <w:del w:id="8373" w:author="user" w:date="2019-10-23T17:36:00Z">
              <w:r>
                <w:rPr>
                  <w:rFonts w:hint="eastAsia" w:ascii="仿宋_GB2312" w:hAnsi="仿宋_GB2312" w:cs="仿宋_GB2312"/>
                  <w:color w:val="000000"/>
                  <w:sz w:val="21"/>
                  <w:szCs w:val="21"/>
                  <w:lang w:eastAsia="zh-CN"/>
                </w:rPr>
                <w:delText>贴现人</w:delText>
              </w:r>
            </w:del>
            <w:ins w:id="8374"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的证件上记载的名称采集，如：工商营业执照、组织机构代码证、税务登记证等。</w:t>
            </w:r>
            <w:del w:id="8375" w:author="user" w:date="2019-10-23T17:36:00Z">
              <w:r>
                <w:rPr>
                  <w:rFonts w:hint="eastAsia" w:ascii="仿宋_GB2312" w:hAnsi="仿宋_GB2312" w:cs="仿宋_GB2312"/>
                  <w:color w:val="000000"/>
                  <w:sz w:val="21"/>
                  <w:szCs w:val="21"/>
                  <w:lang w:eastAsia="zh-CN"/>
                </w:rPr>
                <w:delText>贴现人</w:delText>
              </w:r>
            </w:del>
            <w:ins w:id="8376"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名称可以为简体中文、繁体中文、英文以及其他语言文字。在</w:t>
            </w:r>
            <w:del w:id="8377" w:author="user" w:date="2019-10-23T17:36:00Z">
              <w:r>
                <w:rPr>
                  <w:rFonts w:hint="eastAsia" w:ascii="仿宋_GB2312" w:hAnsi="仿宋_GB2312" w:cs="仿宋_GB2312"/>
                  <w:color w:val="000000"/>
                  <w:sz w:val="21"/>
                  <w:szCs w:val="21"/>
                  <w:lang w:eastAsia="zh-CN"/>
                </w:rPr>
                <w:delText>贴现人</w:delText>
              </w:r>
            </w:del>
            <w:ins w:id="8378"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名称中，字符一律采用半角，字母一律大写，数据更新的频率为月度。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379" w:author="user" w:date="2019-10-31T09:48:00Z">
              <w:r>
                <w:rPr>
                  <w:rFonts w:hint="eastAsia" w:ascii="仿宋_GB2312" w:hAnsi="仿宋_GB2312" w:cs="仿宋_GB2312"/>
                  <w:color w:val="000000"/>
                  <w:sz w:val="21"/>
                  <w:szCs w:val="21"/>
                  <w:lang w:eastAsia="zh-CN"/>
                </w:rPr>
                <w:delText>7</w:delText>
              </w:r>
            </w:del>
            <w:ins w:id="8380" w:author="user" w:date="2019-10-31T09:48:00Z">
              <w:r>
                <w:rPr>
                  <w:rFonts w:ascii="仿宋_GB2312" w:hAnsi="仿宋_GB2312" w:cs="仿宋_GB2312"/>
                  <w:color w:val="000000"/>
                  <w:sz w:val="21"/>
                  <w:szCs w:val="21"/>
                  <w:lang w:eastAsia="zh-CN"/>
                </w:rPr>
                <w:t>6</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地区行政区划代码（贴现</w:t>
            </w:r>
            <w:del w:id="8381" w:author="user" w:date="2019-10-23T17:25:00Z">
              <w:r>
                <w:rPr>
                  <w:rFonts w:hint="eastAsia" w:ascii="仿宋_GB2312" w:hAnsi="仿宋_GB2312" w:cs="仿宋_GB2312"/>
                  <w:color w:val="000000"/>
                  <w:sz w:val="21"/>
                  <w:szCs w:val="21"/>
                  <w:lang w:eastAsia="zh-CN"/>
                </w:rPr>
                <w:delText>人</w:delText>
              </w:r>
            </w:del>
            <w:ins w:id="8382" w:author="user" w:date="2019-10-23T17:25:00Z">
              <w:r>
                <w:rPr>
                  <w:rFonts w:hint="eastAsia" w:ascii="仿宋_GB2312" w:hAnsi="仿宋_GB2312" w:cs="仿宋_GB2312"/>
                  <w:color w:val="000000"/>
                  <w:sz w:val="21"/>
                  <w:szCs w:val="21"/>
                  <w:lang w:eastAsia="zh-CN"/>
                </w:rPr>
                <w:t>企业</w:t>
              </w:r>
            </w:ins>
            <w:r>
              <w:rPr>
                <w:rFonts w:hint="eastAsia" w:ascii="仿宋_GB2312" w:hAnsi="仿宋_GB2312" w:cs="仿宋_GB2312"/>
                <w:color w:val="000000"/>
                <w:sz w:val="21"/>
                <w:szCs w:val="21"/>
                <w:lang w:eastAsia="zh-CN"/>
              </w:rPr>
              <w:t>注册所在地）</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8383" w:author="user" w:date="2019-10-23T17:36:00Z">
              <w:r>
                <w:rPr>
                  <w:rFonts w:hint="eastAsia" w:ascii="仿宋_GB2312" w:hAnsi="仿宋_GB2312" w:cs="仿宋_GB2312"/>
                  <w:color w:val="000000"/>
                  <w:sz w:val="21"/>
                  <w:szCs w:val="21"/>
                  <w:lang w:eastAsia="zh-CN"/>
                </w:rPr>
                <w:delText>贴现人</w:delText>
              </w:r>
            </w:del>
            <w:ins w:id="8384"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登记注册地。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385" w:author="user" w:date="2019-10-24T10:19:00Z">
              <w:r>
                <w:rPr>
                  <w:rFonts w:hint="eastAsia" w:ascii="仿宋_GB2312" w:hAnsi="仿宋_GB2312" w:cs="仿宋_GB2312"/>
                  <w:color w:val="000000"/>
                  <w:sz w:val="21"/>
                  <w:szCs w:val="21"/>
                  <w:lang w:eastAsia="zh-CN"/>
                </w:rPr>
                <w:t>当</w:t>
              </w:r>
            </w:ins>
            <w:ins w:id="8386" w:author="user" w:date="2019-10-24T10:19:00Z">
              <w:r>
                <w:rPr>
                  <w:rFonts w:ascii="仿宋_GB2312" w:hAnsi="仿宋_GB2312" w:cs="仿宋_GB2312"/>
                  <w:color w:val="000000"/>
                  <w:sz w:val="21"/>
                  <w:szCs w:val="21"/>
                  <w:lang w:eastAsia="zh-CN"/>
                </w:rPr>
                <w:t>贴现</w:t>
              </w:r>
            </w:ins>
            <w:ins w:id="8387" w:author="user" w:date="2019-10-24T10:19:00Z">
              <w:r>
                <w:rPr>
                  <w:rFonts w:hint="eastAsia" w:ascii="仿宋_GB2312" w:hAnsi="仿宋_GB2312" w:cs="仿宋_GB2312"/>
                  <w:color w:val="000000"/>
                  <w:sz w:val="21"/>
                  <w:szCs w:val="21"/>
                  <w:lang w:eastAsia="zh-CN"/>
                </w:rPr>
                <w:t>类型</w:t>
              </w:r>
            </w:ins>
            <w:ins w:id="8388" w:author="user" w:date="2019-10-24T10:19:00Z">
              <w:r>
                <w:rPr>
                  <w:rFonts w:ascii="仿宋_GB2312" w:hAnsi="仿宋_GB2312" w:cs="仿宋_GB2312"/>
                  <w:color w:val="000000"/>
                  <w:sz w:val="21"/>
                  <w:szCs w:val="21"/>
                  <w:lang w:eastAsia="zh-CN"/>
                </w:rPr>
                <w:t>为转贴现</w:t>
              </w:r>
            </w:ins>
            <w:ins w:id="8389" w:author="user" w:date="2019-10-24T10:19:00Z">
              <w:r>
                <w:rPr>
                  <w:rFonts w:hint="eastAsia" w:ascii="仿宋_GB2312" w:hAnsi="仿宋_GB2312" w:cs="仿宋_GB2312"/>
                  <w:color w:val="000000"/>
                  <w:sz w:val="21"/>
                  <w:szCs w:val="21"/>
                  <w:lang w:eastAsia="zh-CN"/>
                </w:rPr>
                <w:t>时</w:t>
              </w:r>
            </w:ins>
            <w:ins w:id="8390" w:author="user" w:date="2019-10-24T10:19:00Z">
              <w:r>
                <w:rPr>
                  <w:rFonts w:ascii="仿宋_GB2312" w:hAnsi="仿宋_GB2312" w:cs="仿宋_GB2312"/>
                  <w:color w:val="000000"/>
                  <w:sz w:val="21"/>
                  <w:szCs w:val="21"/>
                  <w:lang w:eastAsia="zh-CN"/>
                </w:rPr>
                <w:t>，该字段为空</w:t>
              </w:r>
            </w:ins>
            <w:ins w:id="8391" w:author="user" w:date="2019-10-24T10:19: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根据《统计用区划代码》，统一填报12位地区编码信息。境外地区采用《世界各国和地区名称代码》（GB/T 2659）的3位国别阿拉伯数字代码（港澳台编码暂采用该标准编码），并在前面填充“000000000”。数据更新的频率为月度。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境内：采用《统计用区划代码》的乡（镇）级数字码。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境外：前9位用“000000000”填充，后3位采用《世界各国和地区名称代码》（GB/T 2659）的3位国别阿拉伯数字代码（港澳台编码暂采用该标准编码）。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392" w:author="user" w:date="2019-10-31T09:48:00Z">
              <w:r>
                <w:rPr>
                  <w:rFonts w:hint="eastAsia" w:ascii="仿宋_GB2312" w:hAnsi="仿宋_GB2312" w:cs="仿宋_GB2312"/>
                  <w:color w:val="000000"/>
                  <w:sz w:val="21"/>
                  <w:szCs w:val="21"/>
                  <w:lang w:eastAsia="zh-CN"/>
                </w:rPr>
                <w:delText>8</w:delText>
              </w:r>
            </w:del>
            <w:ins w:id="8393" w:author="user" w:date="2019-10-31T09:48:00Z">
              <w:r>
                <w:rPr>
                  <w:rFonts w:ascii="仿宋_GB2312" w:hAnsi="仿宋_GB2312" w:cs="仿宋_GB2312"/>
                  <w:color w:val="000000"/>
                  <w:sz w:val="21"/>
                  <w:szCs w:val="21"/>
                  <w:lang w:eastAsia="zh-CN"/>
                </w:rPr>
                <w:t>7</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贴现</w:t>
            </w:r>
            <w:del w:id="8394" w:author="user" w:date="2019-10-23T17:25:00Z">
              <w:r>
                <w:rPr>
                  <w:rFonts w:hint="eastAsia" w:ascii="仿宋_GB2312" w:hAnsi="仿宋_GB2312" w:cs="仿宋_GB2312"/>
                  <w:color w:val="000000"/>
                  <w:sz w:val="21"/>
                  <w:szCs w:val="21"/>
                </w:rPr>
                <w:delText>人</w:delText>
              </w:r>
            </w:del>
            <w:r>
              <w:rPr>
                <w:rFonts w:hint="eastAsia" w:ascii="仿宋_GB2312" w:hAnsi="仿宋_GB2312" w:cs="仿宋_GB2312"/>
                <w:color w:val="000000"/>
                <w:sz w:val="21"/>
                <w:szCs w:val="21"/>
              </w:rPr>
              <w:t>企业规模</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8395" w:author="user" w:date="2019-10-23T17:36:00Z">
              <w:r>
                <w:rPr>
                  <w:rFonts w:hint="eastAsia" w:ascii="仿宋_GB2312" w:hAnsi="仿宋_GB2312" w:cs="仿宋_GB2312"/>
                  <w:color w:val="000000"/>
                  <w:sz w:val="21"/>
                  <w:szCs w:val="21"/>
                  <w:lang w:eastAsia="zh-CN"/>
                </w:rPr>
                <w:delText>贴现人</w:delText>
              </w:r>
            </w:del>
            <w:ins w:id="8396" w:author="user" w:date="2019-10-23T17:36:00Z">
              <w:r>
                <w:rPr>
                  <w:rFonts w:hint="eastAsia" w:ascii="仿宋_GB2312" w:hAnsi="仿宋_GB2312" w:cs="仿宋_GB2312"/>
                  <w:color w:val="000000"/>
                  <w:sz w:val="21"/>
                  <w:szCs w:val="21"/>
                  <w:lang w:eastAsia="zh-CN"/>
                </w:rPr>
                <w:t>贴现</w:t>
              </w:r>
            </w:ins>
            <w:r>
              <w:rPr>
                <w:rFonts w:hint="eastAsia" w:ascii="仿宋_GB2312" w:hAnsi="仿宋_GB2312" w:cs="仿宋_GB2312"/>
                <w:color w:val="000000"/>
                <w:sz w:val="21"/>
                <w:szCs w:val="21"/>
                <w:lang w:eastAsia="zh-CN"/>
              </w:rPr>
              <w:t>企业的经营规模。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397" w:author="user" w:date="2019-10-24T10:19:00Z">
              <w:r>
                <w:rPr>
                  <w:rFonts w:hint="eastAsia" w:ascii="仿宋_GB2312" w:hAnsi="仿宋_GB2312" w:cs="仿宋_GB2312"/>
                  <w:color w:val="000000"/>
                  <w:sz w:val="21"/>
                  <w:szCs w:val="21"/>
                  <w:lang w:eastAsia="zh-CN"/>
                </w:rPr>
                <w:t>当</w:t>
              </w:r>
            </w:ins>
            <w:ins w:id="8398" w:author="user" w:date="2019-10-24T10:19:00Z">
              <w:r>
                <w:rPr>
                  <w:rFonts w:ascii="仿宋_GB2312" w:hAnsi="仿宋_GB2312" w:cs="仿宋_GB2312"/>
                  <w:color w:val="000000"/>
                  <w:sz w:val="21"/>
                  <w:szCs w:val="21"/>
                  <w:lang w:eastAsia="zh-CN"/>
                </w:rPr>
                <w:t>贴现</w:t>
              </w:r>
            </w:ins>
            <w:ins w:id="8399" w:author="user" w:date="2019-10-24T10:19:00Z">
              <w:r>
                <w:rPr>
                  <w:rFonts w:hint="eastAsia" w:ascii="仿宋_GB2312" w:hAnsi="仿宋_GB2312" w:cs="仿宋_GB2312"/>
                  <w:color w:val="000000"/>
                  <w:sz w:val="21"/>
                  <w:szCs w:val="21"/>
                  <w:lang w:eastAsia="zh-CN"/>
                </w:rPr>
                <w:t>类型</w:t>
              </w:r>
            </w:ins>
            <w:ins w:id="8400" w:author="user" w:date="2019-10-24T10:19:00Z">
              <w:r>
                <w:rPr>
                  <w:rFonts w:ascii="仿宋_GB2312" w:hAnsi="仿宋_GB2312" w:cs="仿宋_GB2312"/>
                  <w:color w:val="000000"/>
                  <w:sz w:val="21"/>
                  <w:szCs w:val="21"/>
                  <w:lang w:eastAsia="zh-CN"/>
                </w:rPr>
                <w:t>为转贴现</w:t>
              </w:r>
            </w:ins>
            <w:ins w:id="8401" w:author="user" w:date="2019-10-24T10:19:00Z">
              <w:r>
                <w:rPr>
                  <w:rFonts w:hint="eastAsia" w:ascii="仿宋_GB2312" w:hAnsi="仿宋_GB2312" w:cs="仿宋_GB2312"/>
                  <w:color w:val="000000"/>
                  <w:sz w:val="21"/>
                  <w:szCs w:val="21"/>
                  <w:lang w:eastAsia="zh-CN"/>
                </w:rPr>
                <w:t>时</w:t>
              </w:r>
            </w:ins>
            <w:ins w:id="8402" w:author="user" w:date="2019-10-24T10:19:00Z">
              <w:r>
                <w:rPr>
                  <w:rFonts w:ascii="仿宋_GB2312" w:hAnsi="仿宋_GB2312" w:cs="仿宋_GB2312"/>
                  <w:color w:val="000000"/>
                  <w:sz w:val="21"/>
                  <w:szCs w:val="21"/>
                  <w:lang w:eastAsia="zh-CN"/>
                </w:rPr>
                <w:t>，该字段为空</w:t>
              </w:r>
            </w:ins>
            <w:ins w:id="8403" w:author="user" w:date="2019-10-24T10:19: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若客户属于境内个人、境外非居民则无需填写，该字段为空。若属于企业，则根据“关于印发《统计上大中小微型企业划分办法（2017）》的通知（国统字〔2017〕213号”文件规定，根据从业人员、营业收入和资产总额等要素，一般分为大型、中型、小型、微型企业。非企业类单位属于不适用此标准，对应代码：CS</w:t>
            </w:r>
            <w:r>
              <w:rPr>
                <w:rFonts w:ascii="仿宋_GB2312" w:hAnsi="仿宋_GB2312" w:cs="仿宋_GB2312"/>
                <w:color w:val="000000"/>
                <w:sz w:val="21"/>
                <w:szCs w:val="21"/>
                <w:lang w:eastAsia="zh-CN"/>
              </w:rPr>
              <w:t>99</w:t>
            </w:r>
            <w:r>
              <w:rPr>
                <w:rFonts w:hint="eastAsia" w:ascii="仿宋_GB2312" w:hAnsi="仿宋_GB2312" w:cs="仿宋_GB2312"/>
                <w:color w:val="000000"/>
                <w:sz w:val="21"/>
                <w:szCs w:val="21"/>
                <w:lang w:eastAsia="zh-CN"/>
              </w:rPr>
              <w:t>。数据更新频率为月度。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CS01 大型</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CS02 中型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CS03 小型</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CS04 微型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CS99 不适用此标准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404" w:author="user" w:date="2019-10-31T09:48:00Z">
              <w:r>
                <w:rPr>
                  <w:rFonts w:hint="eastAsia" w:ascii="仿宋_GB2312" w:hAnsi="仿宋_GB2312" w:cs="仿宋_GB2312"/>
                  <w:color w:val="000000"/>
                  <w:sz w:val="21"/>
                  <w:szCs w:val="21"/>
                  <w:lang w:eastAsia="zh-CN"/>
                </w:rPr>
                <w:delText>9</w:delText>
              </w:r>
            </w:del>
            <w:ins w:id="8405" w:author="user" w:date="2019-10-31T09:48:00Z">
              <w:r>
                <w:rPr>
                  <w:rFonts w:ascii="仿宋_GB2312" w:hAnsi="仿宋_GB2312" w:cs="仿宋_GB2312"/>
                  <w:color w:val="000000"/>
                  <w:sz w:val="21"/>
                  <w:szCs w:val="21"/>
                  <w:lang w:eastAsia="zh-CN"/>
                </w:rPr>
                <w:t>8</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del w:id="8406" w:author="user" w:date="2019-10-23T17:25:00Z">
              <w:r>
                <w:rPr>
                  <w:rFonts w:hint="eastAsia" w:ascii="仿宋_GB2312" w:hAnsi="仿宋_GB2312" w:cs="仿宋_GB2312"/>
                  <w:color w:val="000000"/>
                  <w:sz w:val="21"/>
                  <w:szCs w:val="21"/>
                </w:rPr>
                <w:delText>贴现人行业分类</w:delText>
              </w:r>
            </w:del>
            <w:ins w:id="8407" w:author="user" w:date="2019-10-23T17:25:00Z">
              <w:r>
                <w:rPr>
                  <w:rFonts w:hint="eastAsia" w:ascii="仿宋_GB2312" w:hAnsi="仿宋_GB2312" w:cs="仿宋_GB2312"/>
                  <w:color w:val="000000"/>
                  <w:sz w:val="21"/>
                  <w:szCs w:val="21"/>
                </w:rPr>
                <w:t>贴现</w:t>
              </w:r>
            </w:ins>
            <w:ins w:id="8408" w:author="user" w:date="2019-10-23T17:25:00Z">
              <w:r>
                <w:rPr>
                  <w:rFonts w:hint="eastAsia" w:ascii="仿宋_GB2312" w:hAnsi="仿宋_GB2312" w:cs="仿宋_GB2312"/>
                  <w:color w:val="000000"/>
                  <w:sz w:val="21"/>
                  <w:szCs w:val="21"/>
                  <w:lang w:eastAsia="zh-CN"/>
                </w:rPr>
                <w:t>企业</w:t>
              </w:r>
            </w:ins>
            <w:ins w:id="8409" w:author="user" w:date="2019-10-23T17:25:00Z">
              <w:r>
                <w:rPr>
                  <w:rFonts w:hint="eastAsia" w:ascii="仿宋_GB2312" w:hAnsi="仿宋_GB2312" w:cs="仿宋_GB2312"/>
                  <w:color w:val="000000"/>
                  <w:sz w:val="21"/>
                  <w:szCs w:val="21"/>
                </w:rPr>
                <w:t>行业分类</w:t>
              </w:r>
            </w:ins>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del w:id="8410" w:author="user" w:date="2019-09-12T10:39:00Z">
              <w:r>
                <w:rPr>
                  <w:rFonts w:hint="eastAsia" w:ascii="仿宋_GB2312" w:hAnsi="仿宋_GB2312" w:cs="仿宋_GB2312"/>
                  <w:color w:val="000000"/>
                  <w:sz w:val="21"/>
                  <w:szCs w:val="21"/>
                  <w:lang w:eastAsia="zh-CN"/>
                </w:rPr>
                <w:delText>4</w:delText>
              </w:r>
            </w:del>
            <w:ins w:id="8411" w:author="user" w:date="2019-09-12T10:39:00Z">
              <w:r>
                <w:rPr>
                  <w:rFonts w:ascii="仿宋_GB2312" w:hAnsi="仿宋_GB2312" w:cs="仿宋_GB2312"/>
                  <w:color w:val="000000"/>
                  <w:sz w:val="21"/>
                  <w:szCs w:val="21"/>
                  <w:lang w:eastAsia="zh-CN"/>
                </w:rPr>
                <w:t>1</w:t>
              </w:r>
            </w:ins>
            <w:r>
              <w:rPr>
                <w:rFonts w:hint="eastAsia" w:ascii="仿宋_GB2312" w:hAnsi="仿宋_GB2312" w:cs="仿宋_GB2312"/>
                <w:color w:val="000000"/>
                <w:sz w:val="21"/>
                <w:szCs w:val="21"/>
                <w:lang w:eastAsia="zh-CN"/>
              </w:rPr>
              <w:t>!</w:t>
            </w:r>
            <w:ins w:id="8412" w:author="user" w:date="2019-09-12T10:39:00Z">
              <w:r>
                <w:rPr>
                  <w:rFonts w:ascii="仿宋_GB2312" w:hAnsi="仿宋_GB2312" w:cs="仿宋_GB2312"/>
                  <w:color w:val="000000"/>
                  <w:sz w:val="21"/>
                  <w:szCs w:val="21"/>
                  <w:lang w:eastAsia="zh-CN"/>
                </w:rPr>
                <w:t>a</w:t>
              </w:r>
            </w:ins>
            <w:r>
              <w:rPr>
                <w:rFonts w:hint="eastAsia" w:ascii="仿宋_GB2312" w:hAnsi="仿宋_GB2312" w:cs="仿宋_GB2312"/>
                <w:color w:val="000000"/>
                <w:sz w:val="21"/>
                <w:szCs w:val="21"/>
                <w:lang w:eastAsia="zh-CN"/>
              </w:rPr>
              <w:t>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8413" w:author="user" w:date="2019-10-23T17:36:00Z">
              <w:r>
                <w:rPr>
                  <w:rFonts w:hint="eastAsia" w:ascii="仿宋_GB2312" w:hAnsi="仿宋_GB2312" w:cs="仿宋_GB2312"/>
                  <w:color w:val="000000"/>
                  <w:sz w:val="21"/>
                  <w:szCs w:val="21"/>
                  <w:lang w:eastAsia="zh-CN"/>
                </w:rPr>
                <w:delText>贴现人</w:delText>
              </w:r>
            </w:del>
            <w:ins w:id="8414"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在有关部门登记注册的或主要从事的行业。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415" w:author="user" w:date="2019-10-24T10:19:00Z">
              <w:r>
                <w:rPr>
                  <w:rFonts w:hint="eastAsia" w:ascii="仿宋_GB2312" w:hAnsi="仿宋_GB2312" w:cs="仿宋_GB2312"/>
                  <w:color w:val="000000"/>
                  <w:sz w:val="21"/>
                  <w:szCs w:val="21"/>
                  <w:lang w:eastAsia="zh-CN"/>
                </w:rPr>
                <w:t>当</w:t>
              </w:r>
            </w:ins>
            <w:ins w:id="8416" w:author="user" w:date="2019-10-24T10:19:00Z">
              <w:r>
                <w:rPr>
                  <w:rFonts w:ascii="仿宋_GB2312" w:hAnsi="仿宋_GB2312" w:cs="仿宋_GB2312"/>
                  <w:color w:val="000000"/>
                  <w:sz w:val="21"/>
                  <w:szCs w:val="21"/>
                  <w:lang w:eastAsia="zh-CN"/>
                </w:rPr>
                <w:t>贴现</w:t>
              </w:r>
            </w:ins>
            <w:ins w:id="8417" w:author="user" w:date="2019-10-24T10:19:00Z">
              <w:r>
                <w:rPr>
                  <w:rFonts w:hint="eastAsia" w:ascii="仿宋_GB2312" w:hAnsi="仿宋_GB2312" w:cs="仿宋_GB2312"/>
                  <w:color w:val="000000"/>
                  <w:sz w:val="21"/>
                  <w:szCs w:val="21"/>
                  <w:lang w:eastAsia="zh-CN"/>
                </w:rPr>
                <w:t>类型</w:t>
              </w:r>
            </w:ins>
            <w:ins w:id="8418" w:author="user" w:date="2019-10-24T10:19:00Z">
              <w:r>
                <w:rPr>
                  <w:rFonts w:ascii="仿宋_GB2312" w:hAnsi="仿宋_GB2312" w:cs="仿宋_GB2312"/>
                  <w:color w:val="000000"/>
                  <w:sz w:val="21"/>
                  <w:szCs w:val="21"/>
                  <w:lang w:eastAsia="zh-CN"/>
                </w:rPr>
                <w:t>为转贴现</w:t>
              </w:r>
            </w:ins>
            <w:ins w:id="8419" w:author="user" w:date="2019-10-24T10:19:00Z">
              <w:r>
                <w:rPr>
                  <w:rFonts w:hint="eastAsia" w:ascii="仿宋_GB2312" w:hAnsi="仿宋_GB2312" w:cs="仿宋_GB2312"/>
                  <w:color w:val="000000"/>
                  <w:sz w:val="21"/>
                  <w:szCs w:val="21"/>
                  <w:lang w:eastAsia="zh-CN"/>
                </w:rPr>
                <w:t>时</w:t>
              </w:r>
            </w:ins>
            <w:ins w:id="8420" w:author="user" w:date="2019-10-24T10:19:00Z">
              <w:r>
                <w:rPr>
                  <w:rFonts w:ascii="仿宋_GB2312" w:hAnsi="仿宋_GB2312" w:cs="仿宋_GB2312"/>
                  <w:color w:val="000000"/>
                  <w:sz w:val="21"/>
                  <w:szCs w:val="21"/>
                  <w:lang w:eastAsia="zh-CN"/>
                </w:rPr>
                <w:t>，该字段为空</w:t>
              </w:r>
            </w:ins>
            <w:ins w:id="8421" w:author="user" w:date="2019-10-24T10:19: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参照行业采用《国民经济行业分类》（GB/T4754-2017）标准的门类，填写</w:t>
            </w:r>
            <w:del w:id="8422" w:author="user" w:date="2019-09-12T10:22:00Z">
              <w:r>
                <w:rPr>
                  <w:rFonts w:hint="eastAsia" w:ascii="仿宋_GB2312" w:hAnsi="仿宋_GB2312" w:cs="仿宋_GB2312"/>
                  <w:color w:val="000000"/>
                  <w:sz w:val="21"/>
                  <w:szCs w:val="21"/>
                  <w:lang w:eastAsia="zh-CN"/>
                </w:rPr>
                <w:delText>四</w:delText>
              </w:r>
            </w:del>
            <w:ins w:id="8423" w:author="user" w:date="2019-09-12T10:22:00Z">
              <w:r>
                <w:rPr>
                  <w:rFonts w:hint="eastAsia" w:ascii="仿宋_GB2312" w:hAnsi="仿宋_GB2312" w:cs="仿宋_GB2312"/>
                  <w:color w:val="000000"/>
                  <w:sz w:val="21"/>
                  <w:szCs w:val="21"/>
                  <w:lang w:eastAsia="zh-CN"/>
                </w:rPr>
                <w:t>1</w:t>
              </w:r>
            </w:ins>
            <w:r>
              <w:rPr>
                <w:rFonts w:hint="eastAsia" w:ascii="仿宋_GB2312" w:hAnsi="仿宋_GB2312" w:cs="仿宋_GB2312"/>
                <w:color w:val="000000"/>
                <w:sz w:val="21"/>
                <w:szCs w:val="21"/>
                <w:lang w:eastAsia="zh-CN"/>
              </w:rPr>
              <w:t>位</w:t>
            </w:r>
            <w:del w:id="8424" w:author="user" w:date="2019-09-12T10:22:00Z">
              <w:r>
                <w:rPr>
                  <w:rFonts w:hint="eastAsia" w:ascii="仿宋_GB2312" w:hAnsi="仿宋_GB2312" w:cs="仿宋_GB2312"/>
                  <w:color w:val="000000"/>
                  <w:sz w:val="21"/>
                  <w:szCs w:val="21"/>
                  <w:lang w:eastAsia="zh-CN"/>
                </w:rPr>
                <w:delText>小</w:delText>
              </w:r>
            </w:del>
            <w:ins w:id="8425" w:author="user" w:date="2019-09-12T10:22:00Z">
              <w:r>
                <w:rPr>
                  <w:rFonts w:hint="eastAsia" w:ascii="仿宋_GB2312" w:hAnsi="仿宋_GB2312" w:cs="仿宋_GB2312"/>
                  <w:color w:val="000000"/>
                  <w:sz w:val="21"/>
                  <w:szCs w:val="21"/>
                  <w:lang w:eastAsia="zh-CN"/>
                </w:rPr>
                <w:t>大</w:t>
              </w:r>
            </w:ins>
            <w:r>
              <w:rPr>
                <w:rFonts w:hint="eastAsia" w:ascii="仿宋_GB2312" w:hAnsi="仿宋_GB2312" w:cs="仿宋_GB2312"/>
                <w:color w:val="000000"/>
                <w:sz w:val="21"/>
                <w:szCs w:val="21"/>
                <w:lang w:eastAsia="zh-CN"/>
              </w:rPr>
              <w:t>类编码。数据更新的频率为月度。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8426" w:author="user" w:date="2019-09-12T10:22:00Z"/>
                <w:rFonts w:ascii="仿宋_GB2312" w:hAnsi="仿宋_GB2312" w:cs="仿宋_GB2312"/>
                <w:color w:val="000000"/>
                <w:sz w:val="21"/>
                <w:szCs w:val="21"/>
                <w:lang w:eastAsia="zh-CN"/>
              </w:rPr>
            </w:pPr>
            <w:ins w:id="8427" w:author="user" w:date="2019-09-12T10:22:00Z">
              <w:r>
                <w:rPr>
                  <w:rFonts w:hint="eastAsia" w:ascii="仿宋_GB2312" w:hAnsi="仿宋_GB2312" w:cs="仿宋_GB2312"/>
                  <w:color w:val="000000"/>
                  <w:sz w:val="21"/>
                  <w:szCs w:val="21"/>
                  <w:lang w:eastAsia="zh-CN"/>
                </w:rPr>
                <w:t>A农、林、牧、渔业</w:t>
              </w:r>
            </w:ins>
          </w:p>
          <w:p>
            <w:pPr>
              <w:spacing w:line="240" w:lineRule="auto"/>
              <w:jc w:val="both"/>
              <w:rPr>
                <w:ins w:id="8428" w:author="user" w:date="2019-09-12T10:22:00Z"/>
                <w:rFonts w:ascii="仿宋_GB2312" w:hAnsi="仿宋_GB2312" w:cs="仿宋_GB2312"/>
                <w:color w:val="000000"/>
                <w:sz w:val="21"/>
                <w:szCs w:val="21"/>
                <w:lang w:eastAsia="zh-CN"/>
              </w:rPr>
            </w:pPr>
            <w:ins w:id="8429" w:author="user" w:date="2019-09-12T10:22:00Z">
              <w:r>
                <w:rPr>
                  <w:rFonts w:hint="eastAsia" w:ascii="仿宋_GB2312" w:hAnsi="仿宋_GB2312" w:cs="仿宋_GB2312"/>
                  <w:color w:val="000000"/>
                  <w:sz w:val="21"/>
                  <w:szCs w:val="21"/>
                  <w:lang w:eastAsia="zh-CN"/>
                </w:rPr>
                <w:t>B采矿业</w:t>
              </w:r>
            </w:ins>
          </w:p>
          <w:p>
            <w:pPr>
              <w:spacing w:line="240" w:lineRule="auto"/>
              <w:jc w:val="both"/>
              <w:rPr>
                <w:ins w:id="8430" w:author="user" w:date="2019-09-12T10:22:00Z"/>
                <w:rFonts w:ascii="仿宋_GB2312" w:hAnsi="仿宋_GB2312" w:cs="仿宋_GB2312"/>
                <w:color w:val="000000"/>
                <w:sz w:val="21"/>
                <w:szCs w:val="21"/>
                <w:lang w:eastAsia="zh-CN"/>
              </w:rPr>
            </w:pPr>
            <w:ins w:id="8431" w:author="user" w:date="2019-09-12T10:22:00Z">
              <w:r>
                <w:rPr>
                  <w:rFonts w:hint="eastAsia" w:ascii="仿宋_GB2312" w:hAnsi="仿宋_GB2312" w:cs="仿宋_GB2312"/>
                  <w:color w:val="000000"/>
                  <w:sz w:val="21"/>
                  <w:szCs w:val="21"/>
                  <w:lang w:eastAsia="zh-CN"/>
                </w:rPr>
                <w:t>……</w:t>
              </w:r>
            </w:ins>
          </w:p>
          <w:p>
            <w:pPr>
              <w:spacing w:line="240" w:lineRule="auto"/>
              <w:jc w:val="both"/>
              <w:rPr>
                <w:ins w:id="8432" w:author="user" w:date="2019-09-12T10:22:00Z"/>
                <w:rFonts w:ascii="仿宋_GB2312" w:hAnsi="仿宋_GB2312" w:cs="仿宋_GB2312"/>
                <w:color w:val="000000"/>
                <w:sz w:val="21"/>
                <w:szCs w:val="21"/>
                <w:lang w:eastAsia="zh-CN"/>
              </w:rPr>
            </w:pPr>
            <w:ins w:id="8433" w:author="user" w:date="2019-09-12T10:22:00Z">
              <w:r>
                <w:rPr>
                  <w:rFonts w:hint="eastAsia" w:ascii="仿宋_GB2312" w:hAnsi="仿宋_GB2312" w:cs="仿宋_GB2312"/>
                  <w:color w:val="000000"/>
                  <w:sz w:val="21"/>
                  <w:szCs w:val="21"/>
                  <w:lang w:eastAsia="zh-CN"/>
                </w:rPr>
                <w:t>T国际组织</w:t>
              </w:r>
            </w:ins>
          </w:p>
          <w:p>
            <w:pPr>
              <w:spacing w:line="240" w:lineRule="auto"/>
              <w:jc w:val="both"/>
              <w:rPr>
                <w:ins w:id="8434" w:author="user" w:date="2019-09-12T10:22:00Z"/>
                <w:rFonts w:ascii="仿宋_GB2312" w:hAnsi="仿宋_GB2312" w:cs="仿宋_GB2312"/>
                <w:color w:val="000000"/>
                <w:sz w:val="21"/>
                <w:szCs w:val="21"/>
                <w:lang w:eastAsia="zh-CN"/>
              </w:rPr>
            </w:pPr>
            <w:ins w:id="8435" w:author="user" w:date="2019-09-12T10:22:00Z">
              <w:r>
                <w:rPr>
                  <w:rFonts w:hint="eastAsia" w:ascii="仿宋_GB2312" w:hAnsi="仿宋_GB2312" w:cs="仿宋_GB2312"/>
                  <w:color w:val="000000"/>
                  <w:sz w:val="21"/>
                  <w:szCs w:val="21"/>
                  <w:lang w:eastAsia="zh-CN"/>
                </w:rPr>
                <w:t>1个人</w:t>
              </w:r>
            </w:ins>
          </w:p>
          <w:p>
            <w:pPr>
              <w:spacing w:line="240" w:lineRule="auto"/>
              <w:jc w:val="both"/>
              <w:rPr>
                <w:ins w:id="8436" w:author="user" w:date="2019-09-12T10:22:00Z"/>
                <w:rFonts w:ascii="仿宋_GB2312" w:hAnsi="仿宋_GB2312" w:cs="仿宋_GB2312"/>
                <w:color w:val="000000"/>
                <w:sz w:val="21"/>
                <w:szCs w:val="21"/>
                <w:lang w:eastAsia="zh-CN"/>
              </w:rPr>
            </w:pPr>
            <w:ins w:id="8437" w:author="user" w:date="2019-09-12T10:22:00Z">
              <w:r>
                <w:rPr>
                  <w:rFonts w:hint="eastAsia" w:ascii="仿宋_GB2312" w:hAnsi="仿宋_GB2312" w:cs="仿宋_GB2312"/>
                  <w:color w:val="000000"/>
                  <w:sz w:val="21"/>
                  <w:szCs w:val="21"/>
                  <w:lang w:eastAsia="zh-CN"/>
                </w:rPr>
                <w:t>2境外</w:t>
              </w:r>
            </w:ins>
          </w:p>
          <w:p>
            <w:pPr>
              <w:spacing w:line="240" w:lineRule="auto"/>
              <w:rPr>
                <w:rFonts w:ascii="仿宋_GB2312" w:hAnsi="仿宋_GB2312" w:cs="仿宋_GB2312"/>
                <w:color w:val="000000"/>
                <w:sz w:val="21"/>
                <w:szCs w:val="21"/>
                <w:lang w:eastAsia="zh-CN"/>
              </w:rPr>
            </w:pPr>
            <w:del w:id="8438" w:author="user" w:date="2019-09-12T10:22:00Z">
              <w:r>
                <w:rPr>
                  <w:rFonts w:hint="eastAsia" w:ascii="仿宋_GB2312" w:hAnsi="仿宋_GB2312" w:cs="仿宋_GB2312"/>
                  <w:color w:val="000000"/>
                  <w:sz w:val="21"/>
                  <w:szCs w:val="21"/>
                  <w:lang w:eastAsia="zh-CN"/>
                </w:rPr>
                <w:delText>0111 稻谷种植</w:delText>
              </w:r>
            </w:del>
            <w:del w:id="8439" w:author="user" w:date="2019-09-12T10:22:00Z">
              <w:r>
                <w:rPr>
                  <w:rFonts w:hint="eastAsia" w:ascii="仿宋_GB2312" w:hAnsi="仿宋_GB2312" w:cs="仿宋_GB2312"/>
                  <w:color w:val="000000"/>
                  <w:sz w:val="21"/>
                  <w:szCs w:val="21"/>
                  <w:lang w:eastAsia="zh-CN"/>
                </w:rPr>
                <w:br w:type="textWrapping"/>
              </w:r>
            </w:del>
            <w:del w:id="8440" w:author="user" w:date="2019-09-12T10:22:00Z">
              <w:r>
                <w:rPr>
                  <w:rFonts w:hint="eastAsia" w:ascii="仿宋_GB2312" w:hAnsi="仿宋_GB2312" w:cs="仿宋_GB2312"/>
                  <w:color w:val="000000"/>
                  <w:sz w:val="21"/>
                  <w:szCs w:val="21"/>
                  <w:lang w:eastAsia="zh-CN"/>
                </w:rPr>
                <w:delText>0112 小麦种植</w:delText>
              </w:r>
            </w:del>
            <w:del w:id="8441" w:author="user" w:date="2019-09-12T10:22:00Z">
              <w:r>
                <w:rPr>
                  <w:rFonts w:hint="eastAsia" w:ascii="仿宋_GB2312" w:hAnsi="仿宋_GB2312" w:cs="仿宋_GB2312"/>
                  <w:color w:val="000000"/>
                  <w:sz w:val="21"/>
                  <w:szCs w:val="21"/>
                  <w:lang w:eastAsia="zh-CN"/>
                </w:rPr>
                <w:br w:type="textWrapping"/>
              </w:r>
            </w:del>
            <w:del w:id="8442" w:author="user" w:date="2019-09-12T10:22:00Z">
              <w:r>
                <w:rPr>
                  <w:rFonts w:hint="eastAsia" w:ascii="仿宋_GB2312" w:hAnsi="仿宋_GB2312" w:cs="仿宋_GB2312"/>
                  <w:color w:val="000000"/>
                  <w:sz w:val="21"/>
                  <w:szCs w:val="21"/>
                  <w:lang w:eastAsia="zh-CN"/>
                </w:rPr>
                <w:delText>…… ……</w:delText>
              </w:r>
            </w:del>
            <w:del w:id="8443" w:author="user" w:date="2019-09-12T10:22:00Z">
              <w:r>
                <w:rPr>
                  <w:rFonts w:hint="eastAsia" w:ascii="仿宋_GB2312" w:hAnsi="仿宋_GB2312" w:cs="仿宋_GB2312"/>
                  <w:color w:val="000000"/>
                  <w:sz w:val="21"/>
                  <w:szCs w:val="21"/>
                  <w:lang w:eastAsia="zh-CN"/>
                </w:rPr>
                <w:br w:type="textWrapping"/>
              </w:r>
            </w:del>
            <w:del w:id="8444" w:author="user" w:date="2019-09-12T10:22:00Z">
              <w:r>
                <w:rPr>
                  <w:rFonts w:hint="eastAsia" w:ascii="仿宋_GB2312" w:hAnsi="仿宋_GB2312" w:cs="仿宋_GB2312"/>
                  <w:color w:val="000000"/>
                  <w:sz w:val="21"/>
                  <w:szCs w:val="21"/>
                  <w:lang w:eastAsia="zh-CN"/>
                </w:rPr>
                <w:delText>9700 国际组织</w:delText>
              </w:r>
            </w:del>
            <w:del w:id="8445" w:author="user" w:date="2019-09-12T10:22:00Z">
              <w:r>
                <w:rPr>
                  <w:rFonts w:hint="eastAsia" w:ascii="仿宋_GB2312" w:hAnsi="仿宋_GB2312" w:cs="仿宋_GB2312"/>
                  <w:color w:val="000000"/>
                  <w:sz w:val="21"/>
                  <w:szCs w:val="21"/>
                  <w:lang w:eastAsia="zh-CN"/>
                </w:rPr>
                <w:br w:type="textWrapping"/>
              </w:r>
            </w:del>
            <w:del w:id="8446" w:author="user" w:date="2019-09-12T10:22:00Z">
              <w:r>
                <w:rPr>
                  <w:rFonts w:hint="eastAsia" w:ascii="仿宋_GB2312" w:hAnsi="仿宋_GB2312" w:cs="仿宋_GB2312"/>
                  <w:color w:val="000000"/>
                  <w:sz w:val="21"/>
                  <w:szCs w:val="21"/>
                  <w:lang w:eastAsia="zh-CN"/>
                </w:rPr>
                <w:delText>9800 个人</w:delText>
              </w:r>
            </w:del>
            <w:del w:id="8447" w:author="user" w:date="2019-09-12T10:22:00Z">
              <w:r>
                <w:rPr>
                  <w:rFonts w:hint="eastAsia" w:ascii="仿宋_GB2312" w:hAnsi="仿宋_GB2312" w:cs="仿宋_GB2312"/>
                  <w:color w:val="000000"/>
                  <w:sz w:val="21"/>
                  <w:szCs w:val="21"/>
                  <w:lang w:eastAsia="zh-CN"/>
                </w:rPr>
                <w:br w:type="textWrapping"/>
              </w:r>
            </w:del>
            <w:del w:id="8448" w:author="user" w:date="2019-09-12T10:22:00Z">
              <w:r>
                <w:rPr>
                  <w:rFonts w:hint="eastAsia" w:ascii="仿宋_GB2312" w:hAnsi="仿宋_GB2312" w:cs="仿宋_GB2312"/>
                  <w:color w:val="000000"/>
                  <w:sz w:val="21"/>
                  <w:szCs w:val="21"/>
                  <w:lang w:eastAsia="zh-CN"/>
                </w:rPr>
                <w:delText>9900 境外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449" w:author="user" w:date="2019-10-31T09:48:00Z">
              <w:r>
                <w:rPr>
                  <w:rFonts w:hint="eastAsia" w:ascii="仿宋_GB2312" w:hAnsi="仿宋_GB2312" w:cs="仿宋_GB2312"/>
                  <w:color w:val="000000"/>
                  <w:sz w:val="21"/>
                  <w:szCs w:val="21"/>
                  <w:lang w:eastAsia="zh-CN"/>
                </w:rPr>
                <w:delText>10</w:delText>
              </w:r>
            </w:del>
            <w:ins w:id="8450" w:author="user" w:date="2019-10-31T09:48:00Z">
              <w:r>
                <w:rPr>
                  <w:rFonts w:ascii="仿宋_GB2312" w:hAnsi="仿宋_GB2312" w:cs="仿宋_GB2312"/>
                  <w:color w:val="000000"/>
                  <w:sz w:val="21"/>
                  <w:szCs w:val="21"/>
                  <w:lang w:eastAsia="zh-CN"/>
                </w:rPr>
                <w:t>9</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del w:id="8451" w:author="user" w:date="2019-10-23T17:25:00Z">
              <w:r>
                <w:rPr>
                  <w:rFonts w:hint="eastAsia" w:ascii="仿宋_GB2312" w:hAnsi="仿宋_GB2312" w:cs="仿宋_GB2312"/>
                  <w:color w:val="000000"/>
                  <w:sz w:val="21"/>
                  <w:szCs w:val="21"/>
                </w:rPr>
                <w:delText>贴现人企业经济成分</w:delText>
              </w:r>
            </w:del>
            <w:ins w:id="8452" w:author="user" w:date="2019-10-23T17:25:00Z">
              <w:r>
                <w:rPr>
                  <w:rFonts w:hint="eastAsia" w:ascii="仿宋_GB2312" w:hAnsi="仿宋_GB2312" w:cs="仿宋_GB2312"/>
                  <w:color w:val="000000"/>
                  <w:sz w:val="21"/>
                  <w:szCs w:val="21"/>
                </w:rPr>
                <w:t>贴现企业经济成分</w:t>
              </w:r>
            </w:ins>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8453" w:author="user" w:date="2019-10-23T17:36:00Z">
              <w:r>
                <w:rPr>
                  <w:rFonts w:hint="eastAsia" w:ascii="仿宋_GB2312" w:hAnsi="仿宋_GB2312" w:cs="仿宋_GB2312"/>
                  <w:color w:val="000000"/>
                  <w:sz w:val="21"/>
                  <w:szCs w:val="21"/>
                  <w:lang w:eastAsia="zh-CN"/>
                </w:rPr>
                <w:delText>贴现人</w:delText>
              </w:r>
            </w:del>
            <w:ins w:id="8454"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的经济成分。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455" w:author="user" w:date="2019-10-24T10:19:00Z">
              <w:r>
                <w:rPr>
                  <w:rFonts w:hint="eastAsia" w:ascii="仿宋_GB2312" w:hAnsi="仿宋_GB2312" w:cs="仿宋_GB2312"/>
                  <w:color w:val="000000"/>
                  <w:sz w:val="21"/>
                  <w:szCs w:val="21"/>
                  <w:lang w:eastAsia="zh-CN"/>
                </w:rPr>
                <w:t>当</w:t>
              </w:r>
            </w:ins>
            <w:ins w:id="8456" w:author="user" w:date="2019-10-24T10:19:00Z">
              <w:r>
                <w:rPr>
                  <w:rFonts w:ascii="仿宋_GB2312" w:hAnsi="仿宋_GB2312" w:cs="仿宋_GB2312"/>
                  <w:color w:val="000000"/>
                  <w:sz w:val="21"/>
                  <w:szCs w:val="21"/>
                  <w:lang w:eastAsia="zh-CN"/>
                </w:rPr>
                <w:t>贴现</w:t>
              </w:r>
            </w:ins>
            <w:ins w:id="8457" w:author="user" w:date="2019-10-24T10:19:00Z">
              <w:r>
                <w:rPr>
                  <w:rFonts w:hint="eastAsia" w:ascii="仿宋_GB2312" w:hAnsi="仿宋_GB2312" w:cs="仿宋_GB2312"/>
                  <w:color w:val="000000"/>
                  <w:sz w:val="21"/>
                  <w:szCs w:val="21"/>
                  <w:lang w:eastAsia="zh-CN"/>
                </w:rPr>
                <w:t>类型</w:t>
              </w:r>
            </w:ins>
            <w:ins w:id="8458" w:author="user" w:date="2019-10-24T10:19:00Z">
              <w:r>
                <w:rPr>
                  <w:rFonts w:ascii="仿宋_GB2312" w:hAnsi="仿宋_GB2312" w:cs="仿宋_GB2312"/>
                  <w:color w:val="000000"/>
                  <w:sz w:val="21"/>
                  <w:szCs w:val="21"/>
                  <w:lang w:eastAsia="zh-CN"/>
                </w:rPr>
                <w:t>为转贴现</w:t>
              </w:r>
            </w:ins>
            <w:ins w:id="8459" w:author="user" w:date="2019-10-24T10:19:00Z">
              <w:r>
                <w:rPr>
                  <w:rFonts w:hint="eastAsia" w:ascii="仿宋_GB2312" w:hAnsi="仿宋_GB2312" w:cs="仿宋_GB2312"/>
                  <w:color w:val="000000"/>
                  <w:sz w:val="21"/>
                  <w:szCs w:val="21"/>
                  <w:lang w:eastAsia="zh-CN"/>
                </w:rPr>
                <w:t>时</w:t>
              </w:r>
            </w:ins>
            <w:ins w:id="8460" w:author="user" w:date="2019-10-24T10:19:00Z">
              <w:r>
                <w:rPr>
                  <w:rFonts w:ascii="仿宋_GB2312" w:hAnsi="仿宋_GB2312" w:cs="仿宋_GB2312"/>
                  <w:color w:val="000000"/>
                  <w:sz w:val="21"/>
                  <w:szCs w:val="21"/>
                  <w:lang w:eastAsia="zh-CN"/>
                </w:rPr>
                <w:t>，该字段为空</w:t>
              </w:r>
            </w:ins>
            <w:ins w:id="8461" w:author="user" w:date="2019-10-24T10:19: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若单位客户属于行政事业单位，该字段为空。若属于企业，参考《贷款统计分类及编码》（JR/T 0135-2016）进行划分。数据更新的频率为月度。</w:t>
            </w:r>
          </w:p>
          <w:p>
            <w:pPr>
              <w:spacing w:line="240" w:lineRule="auto"/>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3</w:t>
            </w:r>
            <w:r>
              <w:rPr>
                <w:rFonts w:hint="eastAsia" w:ascii="仿宋_GB2312" w:hAnsi="仿宋_GB2312" w:cs="仿宋_GB2312"/>
                <w:color w:val="000000"/>
                <w:sz w:val="21"/>
                <w:szCs w:val="21"/>
                <w:lang w:eastAsia="zh-CN"/>
              </w:rPr>
              <w:t>.值域：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 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 国有控股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A0101 国有相对控股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A0102 国有绝对控股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 集体控股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A0201 集体相对控股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A0202 集体绝对控股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 非公有控股经济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 私人控股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B0101 私人相对控股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B0102 私人绝对控股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 港澳台控股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B0201 港澳台相对控股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B0202 港澳台绝对控股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 外商控股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B0301 外商相对控股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B0302 外商绝对控股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462" w:author="user" w:date="2019-10-31T09:48:00Z">
              <w:r>
                <w:rPr>
                  <w:rFonts w:hint="eastAsia" w:ascii="仿宋_GB2312" w:hAnsi="仿宋_GB2312" w:cs="仿宋_GB2312"/>
                  <w:color w:val="000000"/>
                  <w:sz w:val="21"/>
                  <w:szCs w:val="21"/>
                  <w:lang w:eastAsia="zh-CN"/>
                </w:rPr>
                <w:delText>11</w:delText>
              </w:r>
            </w:del>
            <w:ins w:id="8463" w:author="user" w:date="2019-10-31T09:48:00Z">
              <w:r>
                <w:rPr>
                  <w:rFonts w:ascii="仿宋_GB2312" w:hAnsi="仿宋_GB2312" w:cs="仿宋_GB2312"/>
                  <w:color w:val="000000"/>
                  <w:sz w:val="21"/>
                  <w:szCs w:val="21"/>
                  <w:lang w:eastAsia="zh-CN"/>
                </w:rPr>
                <w:t>10</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票据编码</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1.指载明在票据上的号码。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464" w:author="user" w:date="2019-10-31T09:49:00Z">
              <w:r>
                <w:rPr>
                  <w:rFonts w:hint="eastAsia" w:ascii="仿宋_GB2312" w:hAnsi="仿宋_GB2312" w:cs="仿宋_GB2312"/>
                  <w:color w:val="000000"/>
                  <w:sz w:val="21"/>
                  <w:szCs w:val="21"/>
                  <w:lang w:eastAsia="zh-CN"/>
                </w:rPr>
                <w:delText>12</w:delText>
              </w:r>
            </w:del>
            <w:ins w:id="8465" w:author="user" w:date="2019-10-31T09:49:00Z">
              <w:r>
                <w:rPr>
                  <w:rFonts w:ascii="仿宋_GB2312" w:hAnsi="仿宋_GB2312" w:cs="仿宋_GB2312"/>
                  <w:color w:val="000000"/>
                  <w:sz w:val="21"/>
                  <w:szCs w:val="21"/>
                  <w:lang w:eastAsia="zh-CN"/>
                </w:rPr>
                <w:t>11</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票据类型</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1.指按票据承兑主体类型进行的划分。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2.包含金融机构承兑汇票、商业承兑汇票，数据更新频率为月度。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银行承兑汇票</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商业承兑汇票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466" w:author="user" w:date="2019-10-31T09:49:00Z">
              <w:r>
                <w:rPr>
                  <w:rFonts w:hint="eastAsia" w:ascii="仿宋_GB2312" w:hAnsi="仿宋_GB2312" w:cs="仿宋_GB2312"/>
                  <w:color w:val="000000"/>
                  <w:sz w:val="21"/>
                  <w:szCs w:val="21"/>
                  <w:lang w:eastAsia="zh-CN"/>
                </w:rPr>
                <w:delText>13</w:delText>
              </w:r>
            </w:del>
            <w:ins w:id="8467" w:author="user" w:date="2019-10-31T09:49:00Z">
              <w:r>
                <w:rPr>
                  <w:rFonts w:ascii="仿宋_GB2312" w:hAnsi="仿宋_GB2312" w:cs="仿宋_GB2312"/>
                  <w:color w:val="000000"/>
                  <w:sz w:val="21"/>
                  <w:szCs w:val="21"/>
                  <w:lang w:eastAsia="zh-CN"/>
                </w:rPr>
                <w:t>12</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票据介质</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1.指票据的载体。</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2.包含纸票和电票，数据更新频率为月度。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 xml:space="preserve">3.值域：01 电子 </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02 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468" w:author="user" w:date="2019-10-31T09:49:00Z">
              <w:r>
                <w:rPr>
                  <w:rFonts w:hint="eastAsia" w:ascii="仿宋_GB2312" w:hAnsi="仿宋_GB2312" w:cs="仿宋_GB2312"/>
                  <w:color w:val="000000"/>
                  <w:sz w:val="21"/>
                  <w:szCs w:val="21"/>
                  <w:lang w:eastAsia="zh-CN"/>
                </w:rPr>
                <w:delText>14</w:delText>
              </w:r>
            </w:del>
            <w:ins w:id="8469" w:author="user" w:date="2019-10-31T09:49:00Z">
              <w:r>
                <w:rPr>
                  <w:rFonts w:ascii="仿宋_GB2312" w:hAnsi="仿宋_GB2312" w:cs="仿宋_GB2312"/>
                  <w:color w:val="000000"/>
                  <w:sz w:val="21"/>
                  <w:szCs w:val="21"/>
                  <w:lang w:eastAsia="zh-CN"/>
                </w:rPr>
                <w:t>13</w:t>
              </w:r>
            </w:ins>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贴现类型</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n2..6</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1.指按贴现交易对手的类型和票据权利是否转移进行划分。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2.包含直贴和转贴，数据更新频率为月度。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直贴</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转贴现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0201 买断式转贴现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0202 回购式转贴现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020201买断式买入返售票据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020202买断式卖出回购票据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020203质押式买入返售票据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020204质押式卖出回购票据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del w:id="8470" w:author="user" w:date="2019-10-31T09:49:00Z">
              <w:r>
                <w:rPr>
                  <w:rFonts w:hint="eastAsia" w:ascii="仿宋_GB2312" w:hAnsi="仿宋_GB2312" w:cs="仿宋_GB2312"/>
                  <w:color w:val="000000"/>
                  <w:sz w:val="21"/>
                  <w:szCs w:val="21"/>
                  <w:lang w:eastAsia="zh-CN"/>
                </w:rPr>
                <w:delText>15</w:delText>
              </w:r>
            </w:del>
            <w:ins w:id="8471" w:author="user" w:date="2019-10-31T09:49:00Z">
              <w:r>
                <w:rPr>
                  <w:rFonts w:ascii="仿宋_GB2312" w:hAnsi="仿宋_GB2312" w:cs="仿宋_GB2312"/>
                  <w:color w:val="000000"/>
                  <w:sz w:val="21"/>
                  <w:szCs w:val="21"/>
                  <w:lang w:eastAsia="zh-CN"/>
                </w:rPr>
                <w:t>14</w:t>
              </w:r>
            </w:ins>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出票日期</w:t>
            </w:r>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shd w:val="clear" w:color="auto" w:fill="FFFFFF"/>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1.指票据开立的日期。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del w:id="8472" w:author="user" w:date="2019-10-31T09:49:00Z">
              <w:r>
                <w:rPr>
                  <w:rFonts w:hint="eastAsia" w:ascii="仿宋_GB2312" w:hAnsi="仿宋_GB2312" w:cs="仿宋_GB2312"/>
                  <w:color w:val="000000"/>
                  <w:sz w:val="21"/>
                  <w:szCs w:val="21"/>
                  <w:lang w:eastAsia="zh-CN"/>
                </w:rPr>
                <w:delText>16</w:delText>
              </w:r>
            </w:del>
            <w:ins w:id="8473" w:author="user" w:date="2019-10-31T09:49:00Z">
              <w:r>
                <w:rPr>
                  <w:rFonts w:ascii="仿宋_GB2312" w:hAnsi="仿宋_GB2312" w:cs="仿宋_GB2312"/>
                  <w:color w:val="000000"/>
                  <w:sz w:val="21"/>
                  <w:szCs w:val="21"/>
                  <w:lang w:eastAsia="zh-CN"/>
                </w:rPr>
                <w:t>15</w:t>
              </w:r>
            </w:ins>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票据金额</w:t>
            </w:r>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shd w:val="clear" w:color="auto" w:fill="FFFFFF"/>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1.指票据上载明的票面金额。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3.值域：票据金额＞0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del w:id="8474" w:author="user" w:date="2019-10-31T09:49:00Z">
              <w:r>
                <w:rPr>
                  <w:rFonts w:hint="eastAsia" w:ascii="仿宋_GB2312" w:hAnsi="仿宋_GB2312" w:cs="仿宋_GB2312"/>
                  <w:color w:val="000000"/>
                  <w:sz w:val="21"/>
                  <w:szCs w:val="21"/>
                  <w:lang w:eastAsia="zh-CN"/>
                </w:rPr>
                <w:delText>17</w:delText>
              </w:r>
            </w:del>
            <w:ins w:id="8475" w:author="user" w:date="2019-10-31T09:49:00Z">
              <w:r>
                <w:rPr>
                  <w:rFonts w:ascii="仿宋_GB2312" w:hAnsi="仿宋_GB2312" w:cs="仿宋_GB2312"/>
                  <w:color w:val="000000"/>
                  <w:sz w:val="21"/>
                  <w:szCs w:val="21"/>
                  <w:lang w:eastAsia="zh-CN"/>
                </w:rPr>
                <w:t>16</w:t>
              </w:r>
            </w:ins>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票据到期日期</w:t>
            </w:r>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shd w:val="clear" w:color="auto" w:fill="FFFFFF"/>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1.指票据上载明的到期日期。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del w:id="8476" w:author="user" w:date="2019-10-31T09:49:00Z">
              <w:r>
                <w:rPr>
                  <w:rFonts w:hint="eastAsia" w:ascii="仿宋_GB2312" w:hAnsi="仿宋_GB2312" w:cs="仿宋_GB2312"/>
                  <w:color w:val="000000"/>
                  <w:sz w:val="21"/>
                  <w:szCs w:val="21"/>
                  <w:lang w:eastAsia="zh-CN"/>
                </w:rPr>
                <w:delText>18</w:delText>
              </w:r>
            </w:del>
            <w:ins w:id="8477" w:author="user" w:date="2019-10-31T09:49:00Z">
              <w:r>
                <w:rPr>
                  <w:rFonts w:ascii="仿宋_GB2312" w:hAnsi="仿宋_GB2312" w:cs="仿宋_GB2312"/>
                  <w:color w:val="000000"/>
                  <w:sz w:val="21"/>
                  <w:szCs w:val="21"/>
                  <w:lang w:eastAsia="zh-CN"/>
                </w:rPr>
                <w:t>17</w:t>
              </w:r>
            </w:ins>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开票企业名称</w:t>
            </w:r>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shd w:val="clear" w:color="auto" w:fill="FFFFFF"/>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1.指开票企业的全称，该名称一般记录在国家授权部门颁发给开票企业的证件上，在法律上受到认可。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478" w:author="user" w:date="2019-10-24T16:32:00Z">
              <w:r>
                <w:rPr>
                  <w:rFonts w:ascii="仿宋_GB2312" w:hAnsi="仿宋_GB2312" w:cs="仿宋_GB2312"/>
                  <w:color w:val="000000"/>
                  <w:sz w:val="21"/>
                  <w:szCs w:val="21"/>
                  <w:lang w:eastAsia="zh-CN"/>
                </w:rPr>
                <w:t>该字段</w:t>
              </w:r>
            </w:ins>
            <w:ins w:id="8479" w:author="user" w:date="2019-10-24T16:33:00Z">
              <w:r>
                <w:rPr>
                  <w:rFonts w:hint="eastAsia" w:ascii="仿宋_GB2312" w:hAnsi="仿宋_GB2312" w:cs="仿宋_GB2312"/>
                  <w:color w:val="000000"/>
                  <w:sz w:val="21"/>
                  <w:szCs w:val="21"/>
                  <w:lang w:eastAsia="zh-CN"/>
                </w:rPr>
                <w:t>可以</w:t>
              </w:r>
            </w:ins>
            <w:ins w:id="8480" w:author="user" w:date="2019-10-24T16:32:00Z">
              <w:r>
                <w:rPr>
                  <w:rFonts w:ascii="仿宋_GB2312" w:hAnsi="仿宋_GB2312" w:cs="仿宋_GB2312"/>
                  <w:color w:val="000000"/>
                  <w:sz w:val="21"/>
                  <w:szCs w:val="21"/>
                  <w:lang w:eastAsia="zh-CN"/>
                </w:rPr>
                <w:t>为空</w:t>
              </w:r>
            </w:ins>
            <w:ins w:id="8481" w:author="user" w:date="2019-10-24T17:35:00Z">
              <w:r>
                <w:rPr>
                  <w:rFonts w:hint="eastAsia" w:ascii="仿宋_GB2312" w:hAnsi="仿宋_GB2312" w:cs="仿宋_GB2312"/>
                  <w:color w:val="000000"/>
                  <w:sz w:val="21"/>
                  <w:szCs w:val="21"/>
                  <w:lang w:eastAsia="zh-CN"/>
                </w:rPr>
                <w:t>，</w:t>
              </w:r>
            </w:ins>
            <w:ins w:id="8482" w:author="user" w:date="2019-10-24T17:35:00Z">
              <w:r>
                <w:rPr>
                  <w:rFonts w:ascii="仿宋_GB2312" w:hAnsi="仿宋_GB2312" w:cs="仿宋_GB2312"/>
                  <w:color w:val="000000"/>
                  <w:sz w:val="21"/>
                  <w:szCs w:val="21"/>
                  <w:lang w:eastAsia="zh-CN"/>
                </w:rPr>
                <w:t>不做非空</w:t>
              </w:r>
            </w:ins>
            <w:ins w:id="8483" w:author="user" w:date="2019-10-24T17:35:00Z">
              <w:r>
                <w:rPr>
                  <w:rFonts w:hint="eastAsia" w:ascii="仿宋_GB2312" w:hAnsi="仿宋_GB2312" w:cs="仿宋_GB2312"/>
                  <w:color w:val="000000"/>
                  <w:sz w:val="21"/>
                  <w:szCs w:val="21"/>
                  <w:lang w:eastAsia="zh-CN"/>
                </w:rPr>
                <w:t>校验</w:t>
              </w:r>
            </w:ins>
            <w:ins w:id="8484" w:author="user" w:date="2019-10-24T16:32:00Z">
              <w:r>
                <w:rPr>
                  <w:rFonts w:hint="eastAsia" w:ascii="仿宋_GB2312" w:hAnsi="仿宋_GB2312" w:cs="仿宋_GB2312"/>
                  <w:color w:val="000000"/>
                  <w:sz w:val="21"/>
                  <w:szCs w:val="21"/>
                  <w:lang w:eastAsia="zh-CN"/>
                </w:rPr>
                <w:t>。</w:t>
              </w:r>
            </w:ins>
            <w:ins w:id="8485" w:author="user" w:date="2019-10-24T16:10:00Z">
              <w:r>
                <w:rPr>
                  <w:rFonts w:hint="eastAsia" w:ascii="仿宋_GB2312" w:hAnsi="仿宋_GB2312" w:cs="仿宋_GB2312"/>
                  <w:color w:val="000000"/>
                  <w:sz w:val="21"/>
                  <w:szCs w:val="21"/>
                  <w:lang w:eastAsia="zh-CN"/>
                </w:rPr>
                <w:t>证件</w:t>
              </w:r>
            </w:ins>
            <w:r>
              <w:rPr>
                <w:rFonts w:hint="eastAsia" w:ascii="仿宋_GB2312" w:hAnsi="仿宋_GB2312" w:cs="仿宋_GB2312"/>
                <w:color w:val="000000"/>
                <w:sz w:val="21"/>
                <w:szCs w:val="21"/>
                <w:lang w:eastAsia="zh-CN"/>
              </w:rPr>
              <w:t>按记录在国家授权部门颁发给开票企业的证件上记载的名称采集，如：工商营业执照、组织机构代码证、税务登记证等。开票企业名称可以为简体中文、繁体中文、英文以及其他语言文字。在开票企业名称中，字符一律采用半角，字母一律大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del w:id="8486" w:author="user" w:date="2019-10-31T09:49:00Z">
              <w:r>
                <w:rPr>
                  <w:rFonts w:hint="eastAsia" w:ascii="仿宋_GB2312" w:hAnsi="仿宋_GB2312" w:cs="仿宋_GB2312"/>
                  <w:color w:val="000000"/>
                  <w:sz w:val="21"/>
                  <w:szCs w:val="21"/>
                  <w:lang w:eastAsia="zh-CN"/>
                </w:rPr>
                <w:delText>19</w:delText>
              </w:r>
            </w:del>
            <w:ins w:id="8487" w:author="user" w:date="2019-10-31T09:49:00Z">
              <w:r>
                <w:rPr>
                  <w:rFonts w:ascii="仿宋_GB2312" w:hAnsi="仿宋_GB2312" w:cs="仿宋_GB2312"/>
                  <w:color w:val="000000"/>
                  <w:sz w:val="21"/>
                  <w:szCs w:val="21"/>
                  <w:lang w:eastAsia="zh-CN"/>
                </w:rPr>
                <w:t>18</w:t>
              </w:r>
            </w:ins>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开票企业证件类型</w:t>
            </w:r>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shd w:val="clear" w:color="auto" w:fill="FFFFFF"/>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1.指开票企业的有效证件类型。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488" w:author="user" w:date="2019-10-24T17:35:00Z">
              <w:r>
                <w:rPr>
                  <w:rFonts w:ascii="仿宋_GB2312" w:hAnsi="仿宋_GB2312" w:cs="仿宋_GB2312"/>
                  <w:color w:val="000000"/>
                  <w:sz w:val="21"/>
                  <w:szCs w:val="21"/>
                  <w:lang w:eastAsia="zh-CN"/>
                </w:rPr>
                <w:t xml:space="preserve"> 该字段</w:t>
              </w:r>
            </w:ins>
            <w:ins w:id="8489" w:author="user" w:date="2019-10-24T17:35:00Z">
              <w:r>
                <w:rPr>
                  <w:rFonts w:hint="eastAsia" w:ascii="仿宋_GB2312" w:hAnsi="仿宋_GB2312" w:cs="仿宋_GB2312"/>
                  <w:color w:val="000000"/>
                  <w:sz w:val="21"/>
                  <w:szCs w:val="21"/>
                  <w:lang w:eastAsia="zh-CN"/>
                </w:rPr>
                <w:t>可以</w:t>
              </w:r>
            </w:ins>
            <w:ins w:id="8490" w:author="user" w:date="2019-10-24T17:35:00Z">
              <w:r>
                <w:rPr>
                  <w:rFonts w:ascii="仿宋_GB2312" w:hAnsi="仿宋_GB2312" w:cs="仿宋_GB2312"/>
                  <w:color w:val="000000"/>
                  <w:sz w:val="21"/>
                  <w:szCs w:val="21"/>
                  <w:lang w:eastAsia="zh-CN"/>
                </w:rPr>
                <w:t>为空</w:t>
              </w:r>
            </w:ins>
            <w:ins w:id="8491" w:author="user" w:date="2019-10-24T17:35:00Z">
              <w:r>
                <w:rPr>
                  <w:rFonts w:hint="eastAsia" w:ascii="仿宋_GB2312" w:hAnsi="仿宋_GB2312" w:cs="仿宋_GB2312"/>
                  <w:color w:val="000000"/>
                  <w:sz w:val="21"/>
                  <w:szCs w:val="21"/>
                  <w:lang w:eastAsia="zh-CN"/>
                </w:rPr>
                <w:t>，</w:t>
              </w:r>
            </w:ins>
            <w:ins w:id="8492" w:author="user" w:date="2019-10-24T17:35:00Z">
              <w:r>
                <w:rPr>
                  <w:rFonts w:ascii="仿宋_GB2312" w:hAnsi="仿宋_GB2312" w:cs="仿宋_GB2312"/>
                  <w:color w:val="000000"/>
                  <w:sz w:val="21"/>
                  <w:szCs w:val="21"/>
                  <w:lang w:eastAsia="zh-CN"/>
                </w:rPr>
                <w:t>不做非空</w:t>
              </w:r>
            </w:ins>
            <w:ins w:id="8493" w:author="user" w:date="2019-10-24T17:35:0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按记录在国家授权部门颁发给开票企业的证件上记载的证件类型采集，证件类型为统一社会信用代码、组织机构代码等。数据更新的频率为月度。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ins w:id="8494" w:author="user" w:date="2019-10-24T14:18: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p>
          <w:p>
            <w:pPr>
              <w:spacing w:line="240" w:lineRule="auto"/>
              <w:rPr>
                <w:rFonts w:ascii="仿宋_GB2312" w:hAnsi="仿宋_GB2312" w:cs="仿宋_GB2312"/>
                <w:color w:val="000000"/>
                <w:sz w:val="21"/>
                <w:szCs w:val="21"/>
                <w:lang w:eastAsia="zh-CN"/>
              </w:rPr>
            </w:pPr>
            <w:ins w:id="8495" w:author="user" w:date="2019-10-24T14:18:00Z">
              <w:r>
                <w:rPr>
                  <w:rFonts w:hint="eastAsia" w:ascii="仿宋_GB2312" w:hAnsi="仿宋_GB2312" w:cs="仿宋_GB2312"/>
                  <w:color w:val="000000"/>
                  <w:sz w:val="21"/>
                  <w:szCs w:val="21"/>
                  <w:lang w:eastAsia="zh-CN"/>
                </w:rPr>
                <w:t>99其他</w:t>
              </w:r>
            </w:ins>
            <w:ins w:id="8496" w:author="user" w:date="2019-10-24T14:18: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del w:id="8497" w:author="user" w:date="2019-10-31T09:49:00Z">
              <w:r>
                <w:rPr>
                  <w:rFonts w:hint="eastAsia" w:ascii="仿宋_GB2312" w:hAnsi="仿宋_GB2312" w:cs="仿宋_GB2312"/>
                  <w:color w:val="000000"/>
                  <w:sz w:val="21"/>
                  <w:szCs w:val="21"/>
                  <w:lang w:eastAsia="zh-CN"/>
                </w:rPr>
                <w:delText>20</w:delText>
              </w:r>
            </w:del>
            <w:ins w:id="8498" w:author="user" w:date="2019-10-31T09:49:00Z">
              <w:r>
                <w:rPr>
                  <w:rFonts w:ascii="仿宋_GB2312" w:hAnsi="仿宋_GB2312" w:cs="仿宋_GB2312"/>
                  <w:color w:val="000000"/>
                  <w:sz w:val="21"/>
                  <w:szCs w:val="21"/>
                  <w:lang w:eastAsia="zh-CN"/>
                </w:rPr>
                <w:t>19</w:t>
              </w:r>
            </w:ins>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开票企业代码</w:t>
            </w:r>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shd w:val="clear" w:color="auto" w:fill="FFFFFF"/>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1.指开票企业的有效证件的编号。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499" w:author="user" w:date="2019-10-24T17:35:00Z">
              <w:r>
                <w:rPr>
                  <w:rFonts w:ascii="仿宋_GB2312" w:hAnsi="仿宋_GB2312" w:cs="仿宋_GB2312"/>
                  <w:color w:val="000000"/>
                  <w:sz w:val="21"/>
                  <w:szCs w:val="21"/>
                  <w:lang w:eastAsia="zh-CN"/>
                </w:rPr>
                <w:t>该字段</w:t>
              </w:r>
            </w:ins>
            <w:ins w:id="8500" w:author="user" w:date="2019-10-24T17:35:00Z">
              <w:r>
                <w:rPr>
                  <w:rFonts w:hint="eastAsia" w:ascii="仿宋_GB2312" w:hAnsi="仿宋_GB2312" w:cs="仿宋_GB2312"/>
                  <w:color w:val="000000"/>
                  <w:sz w:val="21"/>
                  <w:szCs w:val="21"/>
                  <w:lang w:eastAsia="zh-CN"/>
                </w:rPr>
                <w:t>可以</w:t>
              </w:r>
            </w:ins>
            <w:ins w:id="8501" w:author="user" w:date="2019-10-24T17:35:00Z">
              <w:r>
                <w:rPr>
                  <w:rFonts w:ascii="仿宋_GB2312" w:hAnsi="仿宋_GB2312" w:cs="仿宋_GB2312"/>
                  <w:color w:val="000000"/>
                  <w:sz w:val="21"/>
                  <w:szCs w:val="21"/>
                  <w:lang w:eastAsia="zh-CN"/>
                </w:rPr>
                <w:t>为空</w:t>
              </w:r>
            </w:ins>
            <w:ins w:id="8502" w:author="user" w:date="2019-10-24T17:35:00Z">
              <w:r>
                <w:rPr>
                  <w:rFonts w:hint="eastAsia" w:ascii="仿宋_GB2312" w:hAnsi="仿宋_GB2312" w:cs="仿宋_GB2312"/>
                  <w:color w:val="000000"/>
                  <w:sz w:val="21"/>
                  <w:szCs w:val="21"/>
                  <w:lang w:eastAsia="zh-CN"/>
                </w:rPr>
                <w:t>，</w:t>
              </w:r>
            </w:ins>
            <w:ins w:id="8503" w:author="user" w:date="2019-10-24T17:35:00Z">
              <w:r>
                <w:rPr>
                  <w:rFonts w:ascii="仿宋_GB2312" w:hAnsi="仿宋_GB2312" w:cs="仿宋_GB2312"/>
                  <w:color w:val="000000"/>
                  <w:sz w:val="21"/>
                  <w:szCs w:val="21"/>
                  <w:lang w:eastAsia="zh-CN"/>
                </w:rPr>
                <w:t>不做非空</w:t>
              </w:r>
            </w:ins>
            <w:ins w:id="8504" w:author="user" w:date="2019-10-24T17:35:0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del w:id="8505" w:author="user" w:date="2019-10-31T09:49:00Z">
              <w:r>
                <w:rPr>
                  <w:rFonts w:hint="eastAsia" w:ascii="仿宋_GB2312" w:hAnsi="仿宋_GB2312" w:cs="仿宋_GB2312"/>
                  <w:color w:val="000000"/>
                  <w:sz w:val="21"/>
                  <w:szCs w:val="21"/>
                  <w:lang w:eastAsia="zh-CN"/>
                </w:rPr>
                <w:delText>21</w:delText>
              </w:r>
            </w:del>
            <w:ins w:id="8506" w:author="user" w:date="2019-10-31T09:49:00Z">
              <w:r>
                <w:rPr>
                  <w:rFonts w:ascii="仿宋_GB2312" w:hAnsi="仿宋_GB2312" w:cs="仿宋_GB2312"/>
                  <w:color w:val="000000"/>
                  <w:sz w:val="21"/>
                  <w:szCs w:val="21"/>
                  <w:lang w:eastAsia="zh-CN"/>
                </w:rPr>
                <w:t>20</w:t>
              </w:r>
            </w:ins>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人民银行票据专项监测标识</w:t>
            </w:r>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50!n</w:t>
            </w:r>
          </w:p>
        </w:tc>
        <w:tc>
          <w:tcPr>
            <w:tcW w:w="4215" w:type="dxa"/>
            <w:shd w:val="clear" w:color="auto" w:fill="FFFFFF"/>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1.指根据人民银行票据专项监测制度进行分类的属性标识。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507" w:author="user" w:date="2019-10-24T16:28:00Z">
              <w:r>
                <w:rPr>
                  <w:rFonts w:hint="eastAsia" w:ascii="仿宋_GB2312" w:hAnsi="仿宋_GB2312" w:cs="仿宋_GB2312"/>
                  <w:color w:val="000000"/>
                  <w:sz w:val="21"/>
                  <w:szCs w:val="21"/>
                  <w:lang w:eastAsia="zh-CN"/>
                </w:rPr>
                <w:t>当</w:t>
              </w:r>
            </w:ins>
            <w:ins w:id="8508" w:author="user" w:date="2019-10-24T16:28:00Z">
              <w:r>
                <w:rPr>
                  <w:rFonts w:ascii="仿宋_GB2312" w:hAnsi="仿宋_GB2312" w:cs="仿宋_GB2312"/>
                  <w:color w:val="000000"/>
                  <w:sz w:val="21"/>
                  <w:szCs w:val="21"/>
                  <w:lang w:eastAsia="zh-CN"/>
                </w:rPr>
                <w:t>贴现</w:t>
              </w:r>
            </w:ins>
            <w:ins w:id="8509" w:author="user" w:date="2019-10-24T16:28:00Z">
              <w:r>
                <w:rPr>
                  <w:rFonts w:hint="eastAsia" w:ascii="仿宋_GB2312" w:hAnsi="仿宋_GB2312" w:cs="仿宋_GB2312"/>
                  <w:color w:val="000000"/>
                  <w:sz w:val="21"/>
                  <w:szCs w:val="21"/>
                  <w:lang w:eastAsia="zh-CN"/>
                </w:rPr>
                <w:t>类型</w:t>
              </w:r>
            </w:ins>
            <w:ins w:id="8510" w:author="user" w:date="2019-10-24T16:28:00Z">
              <w:r>
                <w:rPr>
                  <w:rFonts w:ascii="仿宋_GB2312" w:hAnsi="仿宋_GB2312" w:cs="仿宋_GB2312"/>
                  <w:color w:val="000000"/>
                  <w:sz w:val="21"/>
                  <w:szCs w:val="21"/>
                  <w:lang w:eastAsia="zh-CN"/>
                </w:rPr>
                <w:t>为转贴现</w:t>
              </w:r>
            </w:ins>
            <w:ins w:id="8511" w:author="user" w:date="2019-10-24T16:28:00Z">
              <w:r>
                <w:rPr>
                  <w:rFonts w:hint="eastAsia" w:ascii="仿宋_GB2312" w:hAnsi="仿宋_GB2312" w:cs="仿宋_GB2312"/>
                  <w:color w:val="000000"/>
                  <w:sz w:val="21"/>
                  <w:szCs w:val="21"/>
                  <w:lang w:eastAsia="zh-CN"/>
                </w:rPr>
                <w:t>时</w:t>
              </w:r>
            </w:ins>
            <w:ins w:id="8512" w:author="user" w:date="2019-10-24T16:28:00Z">
              <w:r>
                <w:rPr>
                  <w:rFonts w:ascii="仿宋_GB2312" w:hAnsi="仿宋_GB2312" w:cs="仿宋_GB2312"/>
                  <w:color w:val="000000"/>
                  <w:sz w:val="21"/>
                  <w:szCs w:val="21"/>
                  <w:lang w:eastAsia="zh-CN"/>
                </w:rPr>
                <w:t>，该字段为空</w:t>
              </w:r>
            </w:ins>
            <w:ins w:id="8513" w:author="user" w:date="2019-10-24T16: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根据人民银行关于票据的各类监测制度进行填写</w:t>
            </w:r>
            <w:ins w:id="8514" w:author="user" w:date="2019-10-24T16:09:00Z">
              <w:r>
                <w:rPr>
                  <w:rFonts w:hint="eastAsia" w:ascii="仿宋_GB2312" w:hAnsi="仿宋_GB2312" w:cs="仿宋_GB2312"/>
                  <w:color w:val="000000"/>
                  <w:sz w:val="21"/>
                  <w:szCs w:val="21"/>
                  <w:lang w:eastAsia="zh-CN"/>
                </w:rPr>
                <w:t>，主要依据贴现企业相关信息进行判断</w:t>
              </w:r>
            </w:ins>
            <w:r>
              <w:rPr>
                <w:rFonts w:hint="eastAsia" w:ascii="仿宋_GB2312" w:hAnsi="仿宋_GB2312" w:cs="仿宋_GB2312"/>
                <w:color w:val="000000"/>
                <w:sz w:val="21"/>
                <w:szCs w:val="21"/>
                <w:lang w:eastAsia="zh-CN"/>
              </w:rPr>
              <w:t>。总位数为50位，目前已经明确的有前10位，后期将根据监测需要明确后40位的填写要求，数据更新频率为月度。现要求如下：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第1位表示票据是否涉农</w:t>
            </w:r>
            <w:del w:id="8515" w:author="user" w:date="2019-11-06T14:28:00Z">
              <w:r>
                <w:rPr>
                  <w:rFonts w:hint="eastAsia" w:ascii="仿宋_GB2312" w:hAnsi="仿宋_GB2312" w:cs="仿宋_GB2312"/>
                  <w:color w:val="000000"/>
                  <w:sz w:val="21"/>
                  <w:szCs w:val="21"/>
                  <w:lang w:eastAsia="zh-CN"/>
                </w:rPr>
                <w:delText>,</w:delText>
              </w:r>
            </w:del>
            <w:ins w:id="8516"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第2位表示是否“央行科票通”指定贴现窗口贴现的票据</w:t>
            </w:r>
            <w:del w:id="8517" w:author="user" w:date="2019-11-06T14:28:00Z">
              <w:r>
                <w:rPr>
                  <w:rFonts w:hint="eastAsia" w:ascii="仿宋_GB2312" w:hAnsi="仿宋_GB2312" w:cs="仿宋_GB2312"/>
                  <w:color w:val="000000"/>
                  <w:sz w:val="21"/>
                  <w:szCs w:val="21"/>
                  <w:lang w:eastAsia="zh-CN"/>
                </w:rPr>
                <w:delText>,</w:delText>
              </w:r>
            </w:del>
            <w:ins w:id="8518"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第3位表示是否军民融合企业</w:t>
            </w:r>
            <w:del w:id="8519" w:author="user" w:date="2019-11-06T14:28:00Z">
              <w:r>
                <w:rPr>
                  <w:rFonts w:hint="eastAsia" w:ascii="仿宋_GB2312" w:hAnsi="仿宋_GB2312" w:cs="仿宋_GB2312"/>
                  <w:color w:val="000000"/>
                  <w:sz w:val="21"/>
                  <w:szCs w:val="21"/>
                  <w:lang w:eastAsia="zh-CN"/>
                </w:rPr>
                <w:delText>,</w:delText>
              </w:r>
            </w:del>
            <w:ins w:id="8520"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第4位表示是否自贸区企业</w:t>
            </w:r>
            <w:del w:id="8521" w:author="user" w:date="2019-11-06T14:28:00Z">
              <w:r>
                <w:rPr>
                  <w:rFonts w:hint="eastAsia" w:ascii="仿宋_GB2312" w:hAnsi="仿宋_GB2312" w:cs="仿宋_GB2312"/>
                  <w:color w:val="000000"/>
                  <w:sz w:val="21"/>
                  <w:szCs w:val="21"/>
                  <w:lang w:eastAsia="zh-CN"/>
                </w:rPr>
                <w:delText>,</w:delText>
              </w:r>
            </w:del>
            <w:ins w:id="8522"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第5位表示是否绿色企业</w:t>
            </w:r>
            <w:del w:id="8523" w:author="user" w:date="2019-11-06T14:28:00Z">
              <w:r>
                <w:rPr>
                  <w:rFonts w:hint="eastAsia" w:ascii="仿宋_GB2312" w:hAnsi="仿宋_GB2312" w:cs="仿宋_GB2312"/>
                  <w:color w:val="000000"/>
                  <w:sz w:val="21"/>
                  <w:szCs w:val="21"/>
                  <w:lang w:eastAsia="zh-CN"/>
                </w:rPr>
                <w:delText>,</w:delText>
              </w:r>
            </w:del>
            <w:ins w:id="8524"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第6位表示是否一带一路企业</w:t>
            </w:r>
            <w:del w:id="8525" w:author="user" w:date="2019-11-06T14:28:00Z">
              <w:r>
                <w:rPr>
                  <w:rFonts w:hint="eastAsia" w:ascii="仿宋_GB2312" w:hAnsi="仿宋_GB2312" w:cs="仿宋_GB2312"/>
                  <w:color w:val="000000"/>
                  <w:sz w:val="21"/>
                  <w:szCs w:val="21"/>
                  <w:lang w:eastAsia="zh-CN"/>
                </w:rPr>
                <w:delText>,</w:delText>
              </w:r>
            </w:del>
            <w:ins w:id="8526"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第7位表示是否航空航天企业</w:t>
            </w:r>
            <w:del w:id="8527" w:author="user" w:date="2019-11-06T14:28:00Z">
              <w:r>
                <w:rPr>
                  <w:rFonts w:hint="eastAsia" w:ascii="仿宋_GB2312" w:hAnsi="仿宋_GB2312" w:cs="仿宋_GB2312"/>
                  <w:color w:val="000000"/>
                  <w:sz w:val="21"/>
                  <w:szCs w:val="21"/>
                  <w:lang w:eastAsia="zh-CN"/>
                </w:rPr>
                <w:delText>,</w:delText>
              </w:r>
            </w:del>
            <w:ins w:id="8528"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第8位表示是否双创企业</w:t>
            </w:r>
            <w:del w:id="8529" w:author="user" w:date="2019-11-06T14:28:00Z">
              <w:r>
                <w:rPr>
                  <w:rFonts w:hint="eastAsia" w:ascii="仿宋_GB2312" w:hAnsi="仿宋_GB2312" w:cs="仿宋_GB2312"/>
                  <w:color w:val="000000"/>
                  <w:sz w:val="21"/>
                  <w:szCs w:val="21"/>
                  <w:lang w:eastAsia="zh-CN"/>
                </w:rPr>
                <w:delText>,</w:delText>
              </w:r>
            </w:del>
            <w:ins w:id="8530"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第9位表示是否小微企业</w:t>
            </w:r>
            <w:del w:id="8531" w:author="user" w:date="2019-11-06T14:28:00Z">
              <w:r>
                <w:rPr>
                  <w:rFonts w:hint="eastAsia" w:ascii="仿宋_GB2312" w:hAnsi="仿宋_GB2312" w:cs="仿宋_GB2312"/>
                  <w:color w:val="000000"/>
                  <w:sz w:val="21"/>
                  <w:szCs w:val="21"/>
                  <w:lang w:eastAsia="zh-CN"/>
                </w:rPr>
                <w:delText>,</w:delText>
              </w:r>
            </w:del>
            <w:ins w:id="8532"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第10位表示再贴现是否县域，1是，0否。后40位以0填充。</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3.值域：00000000000000000000000000000000000000000000000000-99999999999999999999999999999999999999999999999999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del w:id="8533" w:author="user" w:date="2019-10-31T09:49:00Z">
              <w:r>
                <w:rPr>
                  <w:rFonts w:hint="eastAsia" w:ascii="仿宋_GB2312" w:hAnsi="仿宋_GB2312" w:cs="仿宋_GB2312"/>
                  <w:color w:val="000000"/>
                  <w:sz w:val="21"/>
                  <w:szCs w:val="21"/>
                  <w:lang w:eastAsia="zh-CN"/>
                </w:rPr>
                <w:delText>22</w:delText>
              </w:r>
            </w:del>
            <w:ins w:id="8534" w:author="user" w:date="2019-10-31T09:49:00Z">
              <w:r>
                <w:rPr>
                  <w:rFonts w:ascii="仿宋_GB2312" w:hAnsi="仿宋_GB2312" w:cs="仿宋_GB2312"/>
                  <w:color w:val="000000"/>
                  <w:sz w:val="21"/>
                  <w:szCs w:val="21"/>
                  <w:lang w:eastAsia="zh-CN"/>
                </w:rPr>
                <w:t>21</w:t>
              </w:r>
            </w:ins>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付款行行号</w:t>
            </w:r>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12!n</w:t>
            </w:r>
          </w:p>
        </w:tc>
        <w:tc>
          <w:tcPr>
            <w:tcW w:w="4215" w:type="dxa"/>
            <w:shd w:val="clear" w:color="auto" w:fill="FFFFFF"/>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1.指由人民银行给金融机构统一制定的支付行号。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2.12位大额支付系统行号，前三位为金融机构行别，四至七位为地区代码，八至十一位为金融机构编号，最后一位为识别码，数据更新的频率为月度。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del w:id="8535" w:author="user" w:date="2019-10-31T09:49:00Z">
              <w:r>
                <w:rPr>
                  <w:rFonts w:hint="eastAsia" w:ascii="仿宋_GB2312" w:hAnsi="仿宋_GB2312" w:cs="仿宋_GB2312"/>
                  <w:color w:val="000000"/>
                  <w:sz w:val="21"/>
                  <w:szCs w:val="21"/>
                  <w:lang w:eastAsia="zh-CN"/>
                </w:rPr>
                <w:delText>23</w:delText>
              </w:r>
            </w:del>
            <w:ins w:id="8536" w:author="user" w:date="2019-10-31T09:49:00Z">
              <w:r>
                <w:rPr>
                  <w:rFonts w:ascii="仿宋_GB2312" w:hAnsi="仿宋_GB2312" w:cs="仿宋_GB2312"/>
                  <w:color w:val="000000"/>
                  <w:sz w:val="21"/>
                  <w:szCs w:val="21"/>
                  <w:lang w:eastAsia="zh-CN"/>
                </w:rPr>
                <w:t>22</w:t>
              </w:r>
            </w:ins>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lang w:eastAsia="zh-CN"/>
              </w:rPr>
            </w:pPr>
            <w:del w:id="8537" w:author="user" w:date="2019-10-09T09:59:00Z">
              <w:r>
                <w:rPr>
                  <w:rFonts w:hint="eastAsia" w:ascii="仿宋_GB2312" w:hAnsi="仿宋_GB2312" w:cs="仿宋_GB2312"/>
                  <w:color w:val="000000"/>
                  <w:sz w:val="21"/>
                  <w:szCs w:val="21"/>
                </w:rPr>
                <w:delText>付款行金融机构编码</w:delText>
              </w:r>
            </w:del>
            <w:ins w:id="8538" w:author="user" w:date="2019-10-09T09:59:00Z">
              <w:r>
                <w:rPr>
                  <w:rFonts w:hint="eastAsia" w:ascii="仿宋_GB2312" w:hAnsi="仿宋_GB2312" w:cs="仿宋_GB2312"/>
                  <w:color w:val="000000"/>
                  <w:sz w:val="21"/>
                  <w:szCs w:val="21"/>
                </w:rPr>
                <w:t>付款行</w:t>
              </w:r>
            </w:ins>
            <w:ins w:id="8539" w:author="user" w:date="2019-10-09T09:59:00Z">
              <w:del w:id="8540" w:author="罗斌" w:date="2019-10-09T10:44:00Z">
                <w:r>
                  <w:rPr>
                    <w:rFonts w:hint="eastAsia" w:ascii="仿宋_GB2312" w:hAnsi="仿宋_GB2312" w:cs="仿宋_GB2312"/>
                    <w:color w:val="000000"/>
                    <w:sz w:val="21"/>
                    <w:szCs w:val="21"/>
                    <w:lang w:eastAsia="zh-CN"/>
                  </w:rPr>
                  <w:delText>金融机构</w:delText>
                </w:r>
              </w:del>
            </w:ins>
            <w:ins w:id="8541" w:author="user" w:date="2019-10-09T09:59:00Z">
              <w:r>
                <w:rPr>
                  <w:rFonts w:ascii="仿宋_GB2312" w:hAnsi="仿宋_GB2312" w:cs="仿宋_GB2312"/>
                  <w:color w:val="000000"/>
                  <w:sz w:val="21"/>
                  <w:szCs w:val="21"/>
                  <w:lang w:eastAsia="zh-CN"/>
                </w:rPr>
                <w:t>名称</w:t>
              </w:r>
            </w:ins>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ins w:id="8542" w:author="user" w:date="2019-10-11T14:10:00Z">
              <w:r>
                <w:rPr>
                  <w:rFonts w:hint="eastAsia" w:ascii="仿宋_GB2312" w:hAnsi="仿宋_GB2312" w:cs="仿宋_GB2312"/>
                  <w:color w:val="000000"/>
                  <w:sz w:val="21"/>
                  <w:szCs w:val="21"/>
                </w:rPr>
                <w:t>anc1..100</w:t>
              </w:r>
            </w:ins>
            <w:del w:id="8543" w:author="user" w:date="2019-10-11T14:10:00Z">
              <w:r>
                <w:rPr>
                  <w:rFonts w:hint="eastAsia" w:ascii="仿宋_GB2312" w:hAnsi="仿宋_GB2312" w:cs="仿宋_GB2312"/>
                  <w:color w:val="000000"/>
                  <w:sz w:val="21"/>
                  <w:szCs w:val="21"/>
                </w:rPr>
                <w:delText>14!an</w:delText>
              </w:r>
            </w:del>
          </w:p>
        </w:tc>
        <w:tc>
          <w:tcPr>
            <w:tcW w:w="4215" w:type="dxa"/>
            <w:shd w:val="clear" w:color="auto" w:fill="FFFFFF"/>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1.指付款行的</w:t>
            </w:r>
            <w:ins w:id="8544" w:author="user" w:date="2019-10-09T10:01:00Z">
              <w:r>
                <w:rPr>
                  <w:rFonts w:hint="eastAsia" w:ascii="仿宋_GB2312" w:hAnsi="仿宋_GB2312" w:cs="仿宋_GB2312"/>
                  <w:color w:val="000000"/>
                  <w:sz w:val="21"/>
                  <w:szCs w:val="21"/>
                  <w:lang w:eastAsia="zh-CN"/>
                </w:rPr>
                <w:t>名称，该名称</w:t>
              </w:r>
            </w:ins>
            <w:ins w:id="8545" w:author="user" w:date="2019-10-09T10:01:00Z">
              <w:r>
                <w:rPr>
                  <w:rFonts w:ascii="仿宋_GB2312" w:hAnsi="仿宋_GB2312" w:cs="仿宋_GB2312"/>
                  <w:color w:val="000000"/>
                  <w:sz w:val="21"/>
                  <w:szCs w:val="21"/>
                  <w:lang w:eastAsia="zh-CN"/>
                </w:rPr>
                <w:t>是指</w:t>
              </w:r>
            </w:ins>
            <w:ins w:id="8546" w:author="user" w:date="2019-10-09T10:01:00Z">
              <w:r>
                <w:rPr>
                  <w:rFonts w:hint="eastAsia" w:ascii="仿宋_GB2312" w:hAnsi="仿宋_GB2312" w:cs="仿宋_GB2312"/>
                  <w:color w:val="000000"/>
                  <w:sz w:val="21"/>
                  <w:szCs w:val="21"/>
                  <w:lang w:eastAsia="zh-CN"/>
                </w:rPr>
                <w:t>金融机构的代码证或相关成立批文中载明的机构名称全称。</w:t>
              </w:r>
            </w:ins>
            <w:ins w:id="8547" w:author="user" w:date="2019-10-09T10:01:00Z">
              <w:r>
                <w:rPr>
                  <w:rFonts w:hint="eastAsia" w:ascii="仿宋_GB2312" w:hAnsi="仿宋_GB2312" w:cs="仿宋_GB2312"/>
                  <w:color w:val="000000"/>
                  <w:sz w:val="21"/>
                  <w:szCs w:val="21"/>
                  <w:lang w:eastAsia="zh-CN"/>
                </w:rPr>
                <w:br w:type="textWrapping"/>
              </w:r>
            </w:ins>
            <w:ins w:id="8548" w:author="user" w:date="2019-10-09T10:01:00Z">
              <w:r>
                <w:rPr>
                  <w:rFonts w:hint="eastAsia" w:ascii="仿宋_GB2312" w:hAnsi="仿宋_GB2312" w:cs="仿宋_GB2312"/>
                  <w:color w:val="000000"/>
                  <w:sz w:val="21"/>
                  <w:szCs w:val="21"/>
                  <w:lang w:eastAsia="zh-CN"/>
                </w:rPr>
                <w:t>2. 境内、外机构均采用中文进行描述</w:t>
              </w:r>
            </w:ins>
            <w:del w:id="8549" w:author="user" w:date="2019-10-09T10:01:00Z">
              <w:r>
                <w:rPr>
                  <w:rFonts w:hint="eastAsia" w:ascii="仿宋_GB2312" w:hAnsi="仿宋_GB2312" w:cs="仿宋_GB2312"/>
                  <w:color w:val="000000"/>
                  <w:sz w:val="21"/>
                  <w:szCs w:val="21"/>
                  <w:lang w:eastAsia="zh-CN"/>
                </w:rPr>
                <w:delText>金融机构唯一标准编码。</w:delText>
              </w:r>
            </w:del>
            <w:del w:id="8550" w:author="user" w:date="2019-10-09T10:01:00Z">
              <w:r>
                <w:rPr>
                  <w:rFonts w:hint="eastAsia" w:ascii="仿宋_GB2312" w:hAnsi="仿宋_GB2312" w:cs="仿宋_GB2312"/>
                  <w:color w:val="000000"/>
                  <w:sz w:val="21"/>
                  <w:szCs w:val="21"/>
                  <w:lang w:eastAsia="zh-CN"/>
                </w:rPr>
                <w:br w:type="textWrapping"/>
              </w:r>
            </w:del>
            <w:del w:id="8551" w:author="user" w:date="2019-10-09T10:01:00Z">
              <w:r>
                <w:rPr>
                  <w:rFonts w:hint="eastAsia" w:ascii="仿宋_GB2312" w:hAnsi="仿宋_GB2312" w:cs="仿宋_GB2312"/>
                  <w:color w:val="000000"/>
                  <w:sz w:val="21"/>
                  <w:szCs w:val="21"/>
                  <w:lang w:eastAsia="zh-CN"/>
                </w:rPr>
                <w:delText>2.采用《金融机构编码规范》（JR/T 0124）编发的代码</w:delText>
              </w:r>
            </w:del>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del w:id="8552" w:author="user" w:date="2019-10-31T09:49:00Z">
              <w:r>
                <w:rPr>
                  <w:rFonts w:hint="eastAsia" w:ascii="仿宋_GB2312" w:hAnsi="仿宋_GB2312" w:cs="仿宋_GB2312"/>
                  <w:color w:val="000000"/>
                  <w:sz w:val="21"/>
                  <w:szCs w:val="21"/>
                  <w:lang w:eastAsia="zh-CN"/>
                </w:rPr>
                <w:delText>24</w:delText>
              </w:r>
            </w:del>
            <w:ins w:id="8553" w:author="user" w:date="2019-10-31T09:49:00Z">
              <w:r>
                <w:rPr>
                  <w:rFonts w:ascii="仿宋_GB2312" w:hAnsi="仿宋_GB2312" w:cs="仿宋_GB2312"/>
                  <w:color w:val="000000"/>
                  <w:sz w:val="21"/>
                  <w:szCs w:val="21"/>
                  <w:lang w:eastAsia="zh-CN"/>
                </w:rPr>
                <w:t>23</w:t>
              </w:r>
            </w:ins>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收款人名称</w:t>
            </w:r>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shd w:val="clear" w:color="auto" w:fill="FFFFFF"/>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1.指票据上载明的收款企业全称，该名称一般记录在国家授权部门颁发给收款人的证件上，在法律上受到认可。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554" w:author="user" w:date="2019-10-24T17:35:00Z">
              <w:r>
                <w:rPr>
                  <w:rFonts w:ascii="仿宋_GB2312" w:hAnsi="仿宋_GB2312" w:cs="仿宋_GB2312"/>
                  <w:color w:val="000000"/>
                  <w:sz w:val="21"/>
                  <w:szCs w:val="21"/>
                  <w:lang w:eastAsia="zh-CN"/>
                </w:rPr>
                <w:t>该字段</w:t>
              </w:r>
            </w:ins>
            <w:ins w:id="8555" w:author="user" w:date="2019-10-24T17:35:00Z">
              <w:r>
                <w:rPr>
                  <w:rFonts w:hint="eastAsia" w:ascii="仿宋_GB2312" w:hAnsi="仿宋_GB2312" w:cs="仿宋_GB2312"/>
                  <w:color w:val="000000"/>
                  <w:sz w:val="21"/>
                  <w:szCs w:val="21"/>
                  <w:lang w:eastAsia="zh-CN"/>
                </w:rPr>
                <w:t>可以</w:t>
              </w:r>
            </w:ins>
            <w:ins w:id="8556" w:author="user" w:date="2019-10-24T17:35:00Z">
              <w:r>
                <w:rPr>
                  <w:rFonts w:ascii="仿宋_GB2312" w:hAnsi="仿宋_GB2312" w:cs="仿宋_GB2312"/>
                  <w:color w:val="000000"/>
                  <w:sz w:val="21"/>
                  <w:szCs w:val="21"/>
                  <w:lang w:eastAsia="zh-CN"/>
                </w:rPr>
                <w:t>为空</w:t>
              </w:r>
            </w:ins>
            <w:ins w:id="8557" w:author="user" w:date="2019-10-24T17:35:00Z">
              <w:r>
                <w:rPr>
                  <w:rFonts w:hint="eastAsia" w:ascii="仿宋_GB2312" w:hAnsi="仿宋_GB2312" w:cs="仿宋_GB2312"/>
                  <w:color w:val="000000"/>
                  <w:sz w:val="21"/>
                  <w:szCs w:val="21"/>
                  <w:lang w:eastAsia="zh-CN"/>
                </w:rPr>
                <w:t>，</w:t>
              </w:r>
            </w:ins>
            <w:ins w:id="8558" w:author="user" w:date="2019-10-24T17:35:00Z">
              <w:r>
                <w:rPr>
                  <w:rFonts w:ascii="仿宋_GB2312" w:hAnsi="仿宋_GB2312" w:cs="仿宋_GB2312"/>
                  <w:color w:val="000000"/>
                  <w:sz w:val="21"/>
                  <w:szCs w:val="21"/>
                  <w:lang w:eastAsia="zh-CN"/>
                </w:rPr>
                <w:t>不做非空</w:t>
              </w:r>
            </w:ins>
            <w:ins w:id="8559" w:author="user" w:date="2019-10-24T17:35:0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收款人的证件上记载的名称采集，如：工商营业执照、组织机构代码证、税务登记证等。收款人名称可以为简体中文、繁体中文、英文以及其他语言文字。在收款人名称中，字符一律采用半角，字母一律大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rPr>
            </w:pPr>
            <w:del w:id="8560" w:author="user" w:date="2019-10-31T09:49:00Z">
              <w:r>
                <w:rPr>
                  <w:rFonts w:hint="eastAsia" w:ascii="仿宋_GB2312" w:hAnsi="仿宋_GB2312" w:cs="仿宋_GB2312"/>
                  <w:color w:val="000000"/>
                  <w:sz w:val="21"/>
                  <w:szCs w:val="21"/>
                  <w:lang w:eastAsia="zh-CN"/>
                </w:rPr>
                <w:delText>25</w:delText>
              </w:r>
            </w:del>
            <w:ins w:id="8561" w:author="user" w:date="2019-10-31T09:49:00Z">
              <w:r>
                <w:rPr>
                  <w:rFonts w:ascii="仿宋_GB2312" w:hAnsi="仿宋_GB2312" w:cs="仿宋_GB2312"/>
                  <w:color w:val="000000"/>
                  <w:sz w:val="21"/>
                  <w:szCs w:val="21"/>
                  <w:lang w:eastAsia="zh-CN"/>
                </w:rPr>
                <w:t>24</w:t>
              </w:r>
            </w:ins>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贴现业务发生日期</w:t>
            </w:r>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shd w:val="clear" w:color="auto" w:fill="FFFFFF"/>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1.指金融机构办理该笔贴现业务</w:t>
            </w:r>
            <w:ins w:id="8562" w:author="user" w:date="2019-10-22T17:12:00Z">
              <w:r>
                <w:rPr>
                  <w:rFonts w:hint="eastAsia" w:ascii="仿宋_GB2312" w:hAnsi="仿宋_GB2312" w:cs="仿宋_GB2312"/>
                  <w:color w:val="000000"/>
                  <w:sz w:val="21"/>
                  <w:szCs w:val="21"/>
                  <w:lang w:eastAsia="zh-CN"/>
                </w:rPr>
                <w:t>（含</w:t>
              </w:r>
            </w:ins>
            <w:ins w:id="8563" w:author="user" w:date="2019-10-22T17:12:00Z">
              <w:r>
                <w:rPr>
                  <w:rFonts w:ascii="仿宋_GB2312" w:hAnsi="仿宋_GB2312" w:cs="仿宋_GB2312"/>
                  <w:color w:val="000000"/>
                  <w:sz w:val="21"/>
                  <w:szCs w:val="21"/>
                  <w:lang w:eastAsia="zh-CN"/>
                </w:rPr>
                <w:t>贴现、</w:t>
              </w:r>
            </w:ins>
            <w:ins w:id="8564" w:author="user" w:date="2019-10-22T17:14:00Z">
              <w:r>
                <w:rPr>
                  <w:rFonts w:hint="eastAsia" w:ascii="仿宋_GB2312" w:hAnsi="仿宋_GB2312" w:cs="仿宋_GB2312"/>
                  <w:color w:val="000000"/>
                  <w:sz w:val="21"/>
                  <w:szCs w:val="21"/>
                  <w:lang w:eastAsia="zh-CN"/>
                </w:rPr>
                <w:t>买断式</w:t>
              </w:r>
            </w:ins>
            <w:ins w:id="8565" w:author="user" w:date="2019-10-22T17:12:00Z">
              <w:r>
                <w:rPr>
                  <w:rFonts w:ascii="仿宋_GB2312" w:hAnsi="仿宋_GB2312" w:cs="仿宋_GB2312"/>
                  <w:color w:val="000000"/>
                  <w:sz w:val="21"/>
                  <w:szCs w:val="21"/>
                  <w:lang w:eastAsia="zh-CN"/>
                </w:rPr>
                <w:t>转贴现和回购</w:t>
              </w:r>
            </w:ins>
            <w:ins w:id="8566" w:author="user" w:date="2019-10-22T17:13:00Z">
              <w:r>
                <w:rPr>
                  <w:rFonts w:ascii="仿宋_GB2312" w:hAnsi="仿宋_GB2312" w:cs="仿宋_GB2312"/>
                  <w:color w:val="000000"/>
                  <w:sz w:val="21"/>
                  <w:szCs w:val="21"/>
                  <w:lang w:eastAsia="zh-CN"/>
                </w:rPr>
                <w:t>式转贴现</w:t>
              </w:r>
            </w:ins>
            <w:ins w:id="8567" w:author="user" w:date="2019-10-22T17:12:00Z">
              <w:r>
                <w:rPr>
                  <w:rFonts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的日期。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rPr>
            </w:pPr>
            <w:del w:id="8568" w:author="user" w:date="2019-10-31T09:49:00Z">
              <w:r>
                <w:rPr>
                  <w:rFonts w:hint="eastAsia" w:ascii="仿宋_GB2312" w:hAnsi="仿宋_GB2312" w:cs="仿宋_GB2312"/>
                  <w:color w:val="000000"/>
                  <w:sz w:val="21"/>
                  <w:szCs w:val="21"/>
                  <w:lang w:eastAsia="zh-CN"/>
                </w:rPr>
                <w:delText>26</w:delText>
              </w:r>
            </w:del>
            <w:ins w:id="8569" w:author="user" w:date="2019-10-31T09:49:00Z">
              <w:r>
                <w:rPr>
                  <w:rFonts w:ascii="仿宋_GB2312" w:hAnsi="仿宋_GB2312" w:cs="仿宋_GB2312"/>
                  <w:color w:val="000000"/>
                  <w:sz w:val="21"/>
                  <w:szCs w:val="21"/>
                  <w:lang w:eastAsia="zh-CN"/>
                </w:rPr>
                <w:t>25</w:t>
              </w:r>
            </w:ins>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贴现利率</w:t>
            </w:r>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9(5)</w:t>
            </w:r>
          </w:p>
        </w:tc>
        <w:tc>
          <w:tcPr>
            <w:tcW w:w="4215" w:type="dxa"/>
            <w:shd w:val="clear" w:color="auto" w:fill="FFFFFF"/>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1.指金融机构办理票据贴现</w:t>
            </w:r>
            <w:ins w:id="8570" w:author="user" w:date="2019-10-22T17:15:00Z">
              <w:r>
                <w:rPr>
                  <w:rFonts w:hint="eastAsia" w:ascii="仿宋_GB2312" w:hAnsi="仿宋_GB2312" w:cs="仿宋_GB2312"/>
                  <w:color w:val="000000"/>
                  <w:sz w:val="21"/>
                  <w:szCs w:val="21"/>
                  <w:lang w:eastAsia="zh-CN"/>
                </w:rPr>
                <w:t>（含</w:t>
              </w:r>
            </w:ins>
            <w:ins w:id="8571" w:author="user" w:date="2019-10-22T17:15:00Z">
              <w:r>
                <w:rPr>
                  <w:rFonts w:ascii="仿宋_GB2312" w:hAnsi="仿宋_GB2312" w:cs="仿宋_GB2312"/>
                  <w:color w:val="000000"/>
                  <w:sz w:val="21"/>
                  <w:szCs w:val="21"/>
                  <w:lang w:eastAsia="zh-CN"/>
                </w:rPr>
                <w:t>贴现、</w:t>
              </w:r>
            </w:ins>
            <w:ins w:id="8572" w:author="user" w:date="2019-10-22T17:15:00Z">
              <w:r>
                <w:rPr>
                  <w:rFonts w:hint="eastAsia" w:ascii="仿宋_GB2312" w:hAnsi="仿宋_GB2312" w:cs="仿宋_GB2312"/>
                  <w:color w:val="000000"/>
                  <w:sz w:val="21"/>
                  <w:szCs w:val="21"/>
                  <w:lang w:eastAsia="zh-CN"/>
                </w:rPr>
                <w:t>买断式</w:t>
              </w:r>
            </w:ins>
            <w:ins w:id="8573" w:author="user" w:date="2019-10-22T17:15:00Z">
              <w:r>
                <w:rPr>
                  <w:rFonts w:ascii="仿宋_GB2312" w:hAnsi="仿宋_GB2312" w:cs="仿宋_GB2312"/>
                  <w:color w:val="000000"/>
                  <w:sz w:val="21"/>
                  <w:szCs w:val="21"/>
                  <w:lang w:eastAsia="zh-CN"/>
                </w:rPr>
                <w:t>转贴现和回购式转贴现）</w:t>
              </w:r>
            </w:ins>
            <w:r>
              <w:rPr>
                <w:rFonts w:hint="eastAsia" w:ascii="仿宋_GB2312" w:hAnsi="仿宋_GB2312" w:cs="仿宋_GB2312"/>
                <w:color w:val="000000"/>
                <w:sz w:val="21"/>
                <w:szCs w:val="21"/>
                <w:lang w:eastAsia="zh-CN"/>
              </w:rPr>
              <w:t>的实际利率。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2.贴现利率折合为年化，例如贴现利率为3.6%，则填报3.60000。数据更新频率为月度。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3.值域：0.00000≤贴现利率≤100.00000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del w:id="8574" w:author="user" w:date="2019-10-31T09:50:00Z">
              <w:r>
                <w:rPr>
                  <w:rFonts w:hint="eastAsia" w:ascii="仿宋_GB2312" w:hAnsi="仿宋_GB2312" w:cs="仿宋_GB2312"/>
                  <w:color w:val="000000"/>
                  <w:sz w:val="21"/>
                  <w:szCs w:val="21"/>
                  <w:lang w:eastAsia="zh-CN"/>
                </w:rPr>
                <w:delText>27</w:delText>
              </w:r>
            </w:del>
            <w:ins w:id="8575" w:author="user" w:date="2019-10-31T09:50:00Z">
              <w:r>
                <w:rPr>
                  <w:rFonts w:ascii="仿宋_GB2312" w:hAnsi="仿宋_GB2312" w:cs="仿宋_GB2312"/>
                  <w:color w:val="000000"/>
                  <w:sz w:val="21"/>
                  <w:szCs w:val="21"/>
                  <w:lang w:eastAsia="zh-CN"/>
                </w:rPr>
                <w:t>26</w:t>
              </w:r>
            </w:ins>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币种</w:t>
            </w:r>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shd w:val="clear" w:color="auto" w:fill="FFFFFF"/>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del w:id="8576" w:author="user" w:date="2019-10-31T09:50:00Z">
              <w:r>
                <w:rPr>
                  <w:rFonts w:hint="eastAsia" w:ascii="仿宋_GB2312" w:hAnsi="仿宋_GB2312" w:cs="仿宋_GB2312"/>
                  <w:color w:val="000000"/>
                  <w:sz w:val="21"/>
                  <w:szCs w:val="21"/>
                  <w:lang w:eastAsia="zh-CN"/>
                </w:rPr>
                <w:delText>28</w:delText>
              </w:r>
            </w:del>
            <w:ins w:id="8577" w:author="user" w:date="2019-10-31T09:50:00Z">
              <w:r>
                <w:rPr>
                  <w:rFonts w:ascii="仿宋_GB2312" w:hAnsi="仿宋_GB2312" w:cs="仿宋_GB2312"/>
                  <w:color w:val="000000"/>
                  <w:sz w:val="21"/>
                  <w:szCs w:val="21"/>
                  <w:lang w:eastAsia="zh-CN"/>
                </w:rPr>
                <w:t>27</w:t>
              </w:r>
            </w:ins>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背书转让次数</w:t>
            </w:r>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n</w:t>
            </w:r>
          </w:p>
        </w:tc>
        <w:tc>
          <w:tcPr>
            <w:tcW w:w="4215" w:type="dxa"/>
            <w:shd w:val="clear" w:color="auto" w:fill="FFFFFF"/>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1.指从票据开立到票据贴现时背书转让的次数。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578" w:author="user" w:date="2019-10-24T17:36:00Z">
              <w:r>
                <w:rPr>
                  <w:rFonts w:ascii="仿宋_GB2312" w:hAnsi="仿宋_GB2312" w:cs="仿宋_GB2312"/>
                  <w:color w:val="000000"/>
                  <w:sz w:val="21"/>
                  <w:szCs w:val="21"/>
                  <w:lang w:eastAsia="zh-CN"/>
                </w:rPr>
                <w:t>该字段</w:t>
              </w:r>
            </w:ins>
            <w:ins w:id="8579" w:author="user" w:date="2019-10-24T17:36:00Z">
              <w:r>
                <w:rPr>
                  <w:rFonts w:hint="eastAsia" w:ascii="仿宋_GB2312" w:hAnsi="仿宋_GB2312" w:cs="仿宋_GB2312"/>
                  <w:color w:val="000000"/>
                  <w:sz w:val="21"/>
                  <w:szCs w:val="21"/>
                  <w:lang w:eastAsia="zh-CN"/>
                </w:rPr>
                <w:t>可以</w:t>
              </w:r>
            </w:ins>
            <w:ins w:id="8580" w:author="user" w:date="2019-10-24T17:36:00Z">
              <w:r>
                <w:rPr>
                  <w:rFonts w:ascii="仿宋_GB2312" w:hAnsi="仿宋_GB2312" w:cs="仿宋_GB2312"/>
                  <w:color w:val="000000"/>
                  <w:sz w:val="21"/>
                  <w:szCs w:val="21"/>
                  <w:lang w:eastAsia="zh-CN"/>
                </w:rPr>
                <w:t>为空</w:t>
              </w:r>
            </w:ins>
            <w:ins w:id="8581" w:author="user" w:date="2019-10-24T17:36:00Z">
              <w:r>
                <w:rPr>
                  <w:rFonts w:hint="eastAsia" w:ascii="仿宋_GB2312" w:hAnsi="仿宋_GB2312" w:cs="仿宋_GB2312"/>
                  <w:color w:val="000000"/>
                  <w:sz w:val="21"/>
                  <w:szCs w:val="21"/>
                  <w:lang w:eastAsia="zh-CN"/>
                </w:rPr>
                <w:t>，</w:t>
              </w:r>
            </w:ins>
            <w:ins w:id="8582" w:author="user" w:date="2019-10-24T17:36:00Z">
              <w:r>
                <w:rPr>
                  <w:rFonts w:ascii="仿宋_GB2312" w:hAnsi="仿宋_GB2312" w:cs="仿宋_GB2312"/>
                  <w:color w:val="000000"/>
                  <w:sz w:val="21"/>
                  <w:szCs w:val="21"/>
                  <w:lang w:eastAsia="zh-CN"/>
                </w:rPr>
                <w:t>不做非空</w:t>
              </w:r>
            </w:ins>
            <w:ins w:id="8583" w:author="user" w:date="2019-10-24T17:36:0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3.值域：背书转让次数≥0</w:t>
            </w:r>
          </w:p>
        </w:tc>
      </w:tr>
    </w:tbl>
    <w:p>
      <w:pPr>
        <w:pStyle w:val="4"/>
        <w:spacing w:line="240" w:lineRule="auto"/>
        <w:ind w:left="1161" w:hanging="1161"/>
        <w:rPr>
          <w:rFonts w:ascii="仿宋_GB2312" w:hAnsi="仿宋_GB2312" w:cs="仿宋_GB2312"/>
        </w:rPr>
      </w:pPr>
      <w:bookmarkStart w:id="367" w:name="_Toc14252372"/>
      <w:bookmarkStart w:id="368" w:name="_Toc20075"/>
      <w:bookmarkStart w:id="369" w:name="_Toc23319604"/>
      <w:bookmarkStart w:id="370" w:name="_Toc7485"/>
      <w:bookmarkStart w:id="371" w:name="_Toc1650"/>
      <w:r>
        <w:rPr>
          <w:rFonts w:hint="eastAsia" w:ascii="仿宋_GB2312" w:hAnsi="仿宋_GB2312" w:cs="仿宋_GB2312"/>
        </w:rPr>
        <w:t>贴现发生额报文</w:t>
      </w:r>
      <w:bookmarkEnd w:id="367"/>
      <w:bookmarkEnd w:id="368"/>
      <w:bookmarkEnd w:id="369"/>
      <w:bookmarkEnd w:id="370"/>
      <w:bookmarkEnd w:id="371"/>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48"/>
        <w:gridCol w:w="774"/>
        <w:gridCol w:w="1565"/>
        <w:gridCol w:w="113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774"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8584" w:author="user" w:date="2019-10-23T17:38:00Z"/>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del w:id="8585" w:author="user" w:date="2019-10-23T17:38:00Z"/>
                <w:rFonts w:ascii="仿宋_GB2312" w:hAnsi="仿宋_GB2312" w:cs="仿宋_GB2312"/>
                <w:color w:val="000000"/>
                <w:sz w:val="21"/>
                <w:szCs w:val="21"/>
              </w:rPr>
            </w:pPr>
            <w:del w:id="8586" w:author="user" w:date="2019-10-23T17:38:00Z">
              <w:r>
                <w:rPr>
                  <w:rFonts w:hint="eastAsia" w:ascii="仿宋_GB2312" w:hAnsi="仿宋_GB2312" w:cs="仿宋_GB2312"/>
                  <w:color w:val="000000"/>
                  <w:sz w:val="21"/>
                  <w:szCs w:val="21"/>
                </w:rPr>
                <w:delText>3</w:delText>
              </w:r>
            </w:del>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del w:id="8587" w:author="user" w:date="2019-10-23T17:38:00Z"/>
                <w:rFonts w:ascii="仿宋_GB2312" w:hAnsi="仿宋_GB2312" w:cs="仿宋_GB2312"/>
                <w:color w:val="000000"/>
                <w:sz w:val="21"/>
                <w:szCs w:val="21"/>
                <w:lang w:eastAsia="zh-CN"/>
              </w:rPr>
            </w:pPr>
            <w:del w:id="8588" w:author="user" w:date="2019-10-23T17:38:00Z">
              <w:r>
                <w:rPr>
                  <w:rFonts w:hint="eastAsia" w:ascii="仿宋_GB2312" w:hAnsi="仿宋_GB2312" w:cs="仿宋_GB2312"/>
                  <w:color w:val="000000"/>
                  <w:sz w:val="21"/>
                  <w:szCs w:val="21"/>
                  <w:lang w:eastAsia="zh-CN"/>
                </w:rPr>
                <w:delText>--</w:delText>
              </w:r>
            </w:del>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del w:id="8589" w:author="user" w:date="2019-10-23T17:38:00Z"/>
                <w:rFonts w:ascii="仿宋_GB2312" w:hAnsi="仿宋_GB2312" w:cs="仿宋_GB2312"/>
                <w:color w:val="000000"/>
                <w:sz w:val="21"/>
                <w:szCs w:val="21"/>
              </w:rPr>
            </w:pPr>
            <w:del w:id="8590" w:author="user" w:date="2019-10-23T17:38:00Z">
              <w:r>
                <w:rPr>
                  <w:rFonts w:hint="eastAsia" w:ascii="仿宋_GB2312" w:hAnsi="仿宋_GB2312" w:cs="仿宋_GB2312"/>
                  <w:color w:val="000000"/>
                  <w:sz w:val="21"/>
                  <w:szCs w:val="21"/>
                </w:rPr>
                <w:delText>客户类型</w:delText>
              </w:r>
            </w:del>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del w:id="8591" w:author="user" w:date="2019-10-23T17:38:00Z"/>
                <w:rFonts w:ascii="仿宋_GB2312" w:hAnsi="仿宋_GB2312" w:cs="仿宋_GB2312"/>
                <w:color w:val="000000"/>
                <w:sz w:val="21"/>
                <w:szCs w:val="21"/>
              </w:rPr>
            </w:pPr>
            <w:del w:id="8592" w:author="user" w:date="2019-10-23T17:38:00Z">
              <w:r>
                <w:rPr>
                  <w:rFonts w:hint="eastAsia" w:ascii="仿宋_GB2312" w:hAnsi="仿宋_GB2312" w:cs="仿宋_GB2312"/>
                  <w:color w:val="000000"/>
                  <w:sz w:val="21"/>
                  <w:szCs w:val="21"/>
                </w:rPr>
                <w:delText>1!n</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del w:id="8593" w:author="user" w:date="2019-10-23T17:38:00Z"/>
                <w:rFonts w:ascii="仿宋_GB2312" w:hAnsi="仿宋_GB2312" w:cs="仿宋_GB2312"/>
                <w:color w:val="000000"/>
                <w:sz w:val="21"/>
                <w:szCs w:val="21"/>
              </w:rPr>
            </w:pPr>
            <w:del w:id="8594" w:author="user" w:date="2019-10-23T17:38:00Z">
              <w:r>
                <w:rPr>
                  <w:rFonts w:hint="eastAsia" w:ascii="仿宋_GB2312" w:hAnsi="仿宋_GB2312" w:cs="仿宋_GB2312"/>
                  <w:color w:val="000000"/>
                  <w:sz w:val="21"/>
                  <w:szCs w:val="21"/>
                  <w:lang w:eastAsia="zh-CN"/>
                </w:rPr>
                <w:delText>1.指与金融机构间建立业务关系对象的类型。</w:delText>
              </w:r>
            </w:del>
            <w:del w:id="8595" w:author="user" w:date="2019-10-23T17:38:00Z">
              <w:r>
                <w:rPr>
                  <w:rFonts w:hint="eastAsia" w:ascii="仿宋_GB2312" w:hAnsi="仿宋_GB2312" w:cs="仿宋_GB2312"/>
                  <w:color w:val="000000"/>
                  <w:sz w:val="21"/>
                  <w:szCs w:val="21"/>
                  <w:lang w:eastAsia="zh-CN"/>
                </w:rPr>
                <w:br w:type="textWrapping"/>
              </w:r>
            </w:del>
            <w:del w:id="8596" w:author="user" w:date="2019-10-23T17:38:00Z">
              <w:r>
                <w:rPr>
                  <w:rFonts w:hint="eastAsia" w:ascii="仿宋_GB2312" w:hAnsi="仿宋_GB2312" w:cs="仿宋_GB2312"/>
                  <w:color w:val="000000"/>
                  <w:sz w:val="21"/>
                  <w:szCs w:val="21"/>
                  <w:lang w:eastAsia="zh-CN"/>
                </w:rPr>
                <w:delText>2.根据与金融机构间建立业务关系对象的性质分为单位客户和个人客户。数据更新频率为月度。</w:delText>
              </w:r>
            </w:del>
            <w:del w:id="8597" w:author="user" w:date="2019-10-23T17:38:00Z">
              <w:r>
                <w:rPr>
                  <w:rFonts w:hint="eastAsia" w:ascii="仿宋_GB2312" w:hAnsi="仿宋_GB2312" w:cs="仿宋_GB2312"/>
                  <w:color w:val="000000"/>
                  <w:sz w:val="21"/>
                  <w:szCs w:val="21"/>
                  <w:lang w:eastAsia="zh-CN"/>
                </w:rPr>
                <w:br w:type="textWrapping"/>
              </w:r>
            </w:del>
            <w:del w:id="8598" w:author="user" w:date="2019-10-23T17:38:00Z">
              <w:r>
                <w:rPr>
                  <w:rFonts w:hint="eastAsia" w:ascii="仿宋_GB2312" w:hAnsi="仿宋_GB2312" w:cs="仿宋_GB2312"/>
                  <w:color w:val="000000"/>
                  <w:sz w:val="21"/>
                  <w:szCs w:val="21"/>
                </w:rPr>
                <w:delText>3.值域：0 单位客户</w:delText>
              </w:r>
            </w:del>
            <w:del w:id="8599" w:author="user" w:date="2019-10-23T17:38:00Z">
              <w:r>
                <w:rPr>
                  <w:rFonts w:ascii="仿宋_GB2312" w:hAnsi="仿宋_GB2312" w:cs="仿宋_GB2312"/>
                  <w:color w:val="000000"/>
                  <w:sz w:val="21"/>
                  <w:szCs w:val="21"/>
                </w:rPr>
                <w:delText xml:space="preserve">    </w:delText>
              </w:r>
            </w:del>
            <w:del w:id="8600" w:author="user" w:date="2019-10-23T17:38:00Z">
              <w:r>
                <w:rPr>
                  <w:rFonts w:hint="eastAsia" w:ascii="仿宋_GB2312" w:hAnsi="仿宋_GB2312" w:cs="仿宋_GB2312"/>
                  <w:color w:val="000000"/>
                  <w:sz w:val="21"/>
                  <w:szCs w:val="21"/>
                </w:rPr>
                <w:delText>1 个人客户</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601" w:author="user" w:date="2019-10-23T17:38:00Z">
              <w:r>
                <w:rPr>
                  <w:rFonts w:hint="eastAsia" w:ascii="仿宋_GB2312" w:hAnsi="仿宋_GB2312" w:cs="仿宋_GB2312"/>
                  <w:color w:val="000000"/>
                  <w:sz w:val="21"/>
                  <w:szCs w:val="21"/>
                  <w:lang w:eastAsia="zh-CN"/>
                </w:rPr>
                <w:delText>4</w:delText>
              </w:r>
            </w:del>
            <w:ins w:id="8602" w:author="user" w:date="2019-10-23T17:38:00Z">
              <w:r>
                <w:rPr>
                  <w:rFonts w:ascii="仿宋_GB2312" w:hAnsi="仿宋_GB2312" w:cs="仿宋_GB2312"/>
                  <w:color w:val="000000"/>
                  <w:sz w:val="21"/>
                  <w:szCs w:val="21"/>
                  <w:lang w:eastAsia="zh-CN"/>
                </w:rPr>
                <w:t>3</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del w:id="8603" w:author="user" w:date="2019-10-23T17:27:00Z">
              <w:r>
                <w:rPr>
                  <w:rFonts w:hint="eastAsia" w:ascii="仿宋_GB2312" w:hAnsi="仿宋_GB2312" w:cs="仿宋_GB2312"/>
                  <w:color w:val="000000"/>
                  <w:sz w:val="21"/>
                  <w:szCs w:val="21"/>
                </w:rPr>
                <w:delText>贴现人证件类型</w:delText>
              </w:r>
            </w:del>
            <w:ins w:id="8604" w:author="user" w:date="2019-10-23T17:27:00Z">
              <w:r>
                <w:rPr>
                  <w:rFonts w:hint="eastAsia" w:ascii="仿宋_GB2312" w:hAnsi="仿宋_GB2312" w:cs="仿宋_GB2312"/>
                  <w:color w:val="000000"/>
                  <w:sz w:val="21"/>
                  <w:szCs w:val="21"/>
                  <w:lang w:eastAsia="zh-CN"/>
                </w:rPr>
                <w:t>贴现企业</w:t>
              </w:r>
            </w:ins>
            <w:ins w:id="8605" w:author="user" w:date="2019-10-23T17:27:00Z">
              <w:r>
                <w:rPr>
                  <w:rFonts w:hint="eastAsia" w:ascii="仿宋_GB2312" w:hAnsi="仿宋_GB2312" w:cs="仿宋_GB2312"/>
                  <w:color w:val="000000"/>
                  <w:sz w:val="21"/>
                  <w:szCs w:val="21"/>
                </w:rPr>
                <w:t>证件类型</w:t>
              </w:r>
            </w:ins>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8606" w:author="user" w:date="2019-10-23T17:36:00Z">
              <w:r>
                <w:rPr>
                  <w:rFonts w:hint="eastAsia" w:ascii="仿宋_GB2312" w:hAnsi="仿宋_GB2312" w:cs="仿宋_GB2312"/>
                  <w:color w:val="000000"/>
                  <w:sz w:val="21"/>
                  <w:szCs w:val="21"/>
                  <w:lang w:eastAsia="zh-CN"/>
                </w:rPr>
                <w:delText>贴现人</w:delText>
              </w:r>
            </w:del>
            <w:ins w:id="8607"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608" w:author="user" w:date="2019-10-24T16:33:00Z">
              <w:r>
                <w:rPr>
                  <w:rFonts w:hint="eastAsia" w:ascii="仿宋_GB2312" w:hAnsi="仿宋_GB2312" w:cs="仿宋_GB2312"/>
                  <w:color w:val="000000"/>
                  <w:sz w:val="21"/>
                  <w:szCs w:val="21"/>
                  <w:lang w:eastAsia="zh-CN"/>
                </w:rPr>
                <w:t>当</w:t>
              </w:r>
            </w:ins>
            <w:ins w:id="8609" w:author="user" w:date="2019-10-24T16:33:00Z">
              <w:r>
                <w:rPr>
                  <w:rFonts w:ascii="仿宋_GB2312" w:hAnsi="仿宋_GB2312" w:cs="仿宋_GB2312"/>
                  <w:color w:val="000000"/>
                  <w:sz w:val="21"/>
                  <w:szCs w:val="21"/>
                  <w:lang w:eastAsia="zh-CN"/>
                </w:rPr>
                <w:t>贴现</w:t>
              </w:r>
            </w:ins>
            <w:ins w:id="8610" w:author="user" w:date="2019-10-24T16:33:00Z">
              <w:r>
                <w:rPr>
                  <w:rFonts w:hint="eastAsia" w:ascii="仿宋_GB2312" w:hAnsi="仿宋_GB2312" w:cs="仿宋_GB2312"/>
                  <w:color w:val="000000"/>
                  <w:sz w:val="21"/>
                  <w:szCs w:val="21"/>
                  <w:lang w:eastAsia="zh-CN"/>
                </w:rPr>
                <w:t>类型</w:t>
              </w:r>
            </w:ins>
            <w:ins w:id="8611" w:author="user" w:date="2019-10-24T16:33:00Z">
              <w:r>
                <w:rPr>
                  <w:rFonts w:ascii="仿宋_GB2312" w:hAnsi="仿宋_GB2312" w:cs="仿宋_GB2312"/>
                  <w:color w:val="000000"/>
                  <w:sz w:val="21"/>
                  <w:szCs w:val="21"/>
                  <w:lang w:eastAsia="zh-CN"/>
                </w:rPr>
                <w:t>为转贴现</w:t>
              </w:r>
            </w:ins>
            <w:ins w:id="8612" w:author="user" w:date="2019-10-24T16:33:00Z">
              <w:r>
                <w:rPr>
                  <w:rFonts w:hint="eastAsia" w:ascii="仿宋_GB2312" w:hAnsi="仿宋_GB2312" w:cs="仿宋_GB2312"/>
                  <w:color w:val="000000"/>
                  <w:sz w:val="21"/>
                  <w:szCs w:val="21"/>
                  <w:lang w:eastAsia="zh-CN"/>
                </w:rPr>
                <w:t>时</w:t>
              </w:r>
            </w:ins>
            <w:ins w:id="8613" w:author="user" w:date="2019-10-24T16:33:00Z">
              <w:r>
                <w:rPr>
                  <w:rFonts w:ascii="仿宋_GB2312" w:hAnsi="仿宋_GB2312" w:cs="仿宋_GB2312"/>
                  <w:color w:val="000000"/>
                  <w:sz w:val="21"/>
                  <w:szCs w:val="21"/>
                  <w:lang w:eastAsia="zh-CN"/>
                </w:rPr>
                <w:t>，该字段为空</w:t>
              </w:r>
            </w:ins>
            <w:ins w:id="8614" w:author="user" w:date="2019-10-24T16:33: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按记录在国家授权部门颁发给</w:t>
            </w:r>
            <w:del w:id="8615" w:author="user" w:date="2019-10-23T17:36:00Z">
              <w:r>
                <w:rPr>
                  <w:rFonts w:hint="eastAsia" w:ascii="仿宋_GB2312" w:hAnsi="仿宋_GB2312" w:cs="仿宋_GB2312"/>
                  <w:color w:val="000000"/>
                  <w:sz w:val="21"/>
                  <w:szCs w:val="21"/>
                  <w:lang w:eastAsia="zh-CN"/>
                </w:rPr>
                <w:delText>贴现人</w:delText>
              </w:r>
            </w:del>
            <w:ins w:id="8616"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的证件上记载的证件类型采集，证件类型为统一社会信用代码、组织机构代码等。数据更新的频率为月度。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8617" w:author="user" w:date="2019-10-24T14:18: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p>
          <w:p>
            <w:pPr>
              <w:spacing w:line="240" w:lineRule="auto"/>
              <w:jc w:val="both"/>
              <w:rPr>
                <w:rFonts w:ascii="仿宋_GB2312" w:hAnsi="仿宋_GB2312" w:cs="仿宋_GB2312"/>
                <w:color w:val="000000"/>
                <w:sz w:val="21"/>
                <w:szCs w:val="21"/>
                <w:lang w:eastAsia="zh-CN"/>
              </w:rPr>
            </w:pPr>
            <w:ins w:id="8618" w:author="user" w:date="2019-10-24T14:18:00Z">
              <w:r>
                <w:rPr>
                  <w:rFonts w:hint="eastAsia" w:ascii="仿宋_GB2312" w:hAnsi="仿宋_GB2312" w:cs="仿宋_GB2312"/>
                  <w:color w:val="000000"/>
                  <w:sz w:val="21"/>
                  <w:szCs w:val="21"/>
                  <w:lang w:eastAsia="zh-CN"/>
                </w:rPr>
                <w:t>99其他</w:t>
              </w:r>
            </w:ins>
            <w:ins w:id="8619" w:author="user" w:date="2019-10-24T14:18:00Z">
              <w:r>
                <w:rPr>
                  <w:rFonts w:ascii="仿宋_GB2312" w:hAnsi="仿宋_GB2312" w:cs="仿宋_GB2312"/>
                  <w:color w:val="000000"/>
                  <w:sz w:val="21"/>
                  <w:szCs w:val="21"/>
                  <w:lang w:eastAsia="zh-CN"/>
                </w:rPr>
                <w:t>证件类型</w:t>
              </w:r>
            </w:ins>
            <w:del w:id="8620" w:author="user" w:date="2019-10-23T17:40:00Z">
              <w:r>
                <w:rPr>
                  <w:rFonts w:hint="eastAsia" w:ascii="仿宋_GB2312" w:hAnsi="仿宋_GB2312" w:cs="仿宋_GB2312"/>
                  <w:color w:val="000000"/>
                  <w:sz w:val="21"/>
                  <w:szCs w:val="21"/>
                  <w:lang w:eastAsia="zh-CN"/>
                </w:rPr>
                <w:br w:type="textWrapping"/>
              </w:r>
            </w:del>
            <w:del w:id="8621" w:author="user" w:date="2019-10-23T17:40:00Z">
              <w:r>
                <w:rPr>
                  <w:rFonts w:hint="eastAsia" w:ascii="仿宋_GB2312" w:hAnsi="仿宋_GB2312" w:cs="仿宋_GB2312"/>
                  <w:color w:val="000000"/>
                  <w:sz w:val="21"/>
                  <w:szCs w:val="21"/>
                  <w:lang w:eastAsia="zh-CN"/>
                </w:rPr>
                <w:delText>03 居民身份证</w:delText>
              </w:r>
            </w:del>
            <w:del w:id="8622" w:author="user" w:date="2019-10-23T17:40:00Z">
              <w:r>
                <w:rPr>
                  <w:rFonts w:hint="eastAsia" w:ascii="仿宋_GB2312" w:hAnsi="仿宋_GB2312" w:cs="仿宋_GB2312"/>
                  <w:color w:val="000000"/>
                  <w:sz w:val="21"/>
                  <w:szCs w:val="21"/>
                  <w:lang w:eastAsia="zh-CN"/>
                </w:rPr>
                <w:br w:type="textWrapping"/>
              </w:r>
            </w:del>
            <w:del w:id="8623" w:author="user" w:date="2019-10-23T17:40:00Z">
              <w:r>
                <w:rPr>
                  <w:rFonts w:hint="eastAsia" w:ascii="仿宋_GB2312" w:hAnsi="仿宋_GB2312" w:cs="仿宋_GB2312"/>
                  <w:color w:val="000000"/>
                  <w:sz w:val="21"/>
                  <w:szCs w:val="21"/>
                  <w:lang w:eastAsia="zh-CN"/>
                </w:rPr>
                <w:delText>04 军官证</w:delText>
              </w:r>
            </w:del>
            <w:del w:id="8624" w:author="user" w:date="2019-10-23T17:40:00Z">
              <w:r>
                <w:rPr>
                  <w:rFonts w:hint="eastAsia" w:ascii="仿宋_GB2312" w:hAnsi="仿宋_GB2312" w:cs="仿宋_GB2312"/>
                  <w:color w:val="000000"/>
                  <w:sz w:val="21"/>
                  <w:szCs w:val="21"/>
                  <w:lang w:eastAsia="zh-CN"/>
                </w:rPr>
                <w:br w:type="textWrapping"/>
              </w:r>
            </w:del>
            <w:del w:id="8625" w:author="user" w:date="2019-10-23T17:40:00Z">
              <w:r>
                <w:rPr>
                  <w:rFonts w:hint="eastAsia" w:ascii="仿宋_GB2312" w:hAnsi="仿宋_GB2312" w:cs="仿宋_GB2312"/>
                  <w:color w:val="000000"/>
                  <w:sz w:val="21"/>
                  <w:szCs w:val="21"/>
                  <w:lang w:eastAsia="zh-CN"/>
                </w:rPr>
                <w:delText>05 士兵证</w:delText>
              </w:r>
            </w:del>
            <w:del w:id="8626" w:author="user" w:date="2019-10-23T17:40:00Z">
              <w:r>
                <w:rPr>
                  <w:rFonts w:hint="eastAsia" w:ascii="仿宋_GB2312" w:hAnsi="仿宋_GB2312" w:cs="仿宋_GB2312"/>
                  <w:color w:val="000000"/>
                  <w:sz w:val="21"/>
                  <w:szCs w:val="21"/>
                  <w:lang w:eastAsia="zh-CN"/>
                </w:rPr>
                <w:br w:type="textWrapping"/>
              </w:r>
            </w:del>
            <w:del w:id="8627" w:author="user" w:date="2019-10-23T17:40:00Z">
              <w:r>
                <w:rPr>
                  <w:rFonts w:hint="eastAsia" w:ascii="仿宋_GB2312" w:hAnsi="仿宋_GB2312" w:cs="仿宋_GB2312"/>
                  <w:color w:val="000000"/>
                  <w:sz w:val="21"/>
                  <w:szCs w:val="21"/>
                  <w:lang w:eastAsia="zh-CN"/>
                </w:rPr>
                <w:delText>06 护照</w:delText>
              </w:r>
            </w:del>
            <w:del w:id="8628" w:author="user" w:date="2019-10-23T17:40:00Z">
              <w:r>
                <w:rPr>
                  <w:rFonts w:hint="eastAsia" w:ascii="仿宋_GB2312" w:hAnsi="仿宋_GB2312" w:cs="仿宋_GB2312"/>
                  <w:color w:val="000000"/>
                  <w:sz w:val="21"/>
                  <w:szCs w:val="21"/>
                  <w:lang w:eastAsia="zh-CN"/>
                </w:rPr>
                <w:br w:type="textWrapping"/>
              </w:r>
            </w:del>
            <w:del w:id="8629" w:author="user" w:date="2019-10-23T17:40:00Z">
              <w:r>
                <w:rPr>
                  <w:rFonts w:hint="eastAsia" w:ascii="仿宋_GB2312" w:hAnsi="仿宋_GB2312" w:cs="仿宋_GB2312"/>
                  <w:color w:val="000000"/>
                  <w:sz w:val="21"/>
                  <w:szCs w:val="21"/>
                  <w:lang w:eastAsia="zh-CN"/>
                </w:rPr>
                <w:delText>07 文职干部证</w:delText>
              </w:r>
            </w:del>
            <w:del w:id="8630" w:author="user" w:date="2019-10-23T17:40:00Z">
              <w:r>
                <w:rPr>
                  <w:rFonts w:hint="eastAsia" w:ascii="仿宋_GB2312" w:hAnsi="仿宋_GB2312" w:cs="仿宋_GB2312"/>
                  <w:color w:val="000000"/>
                  <w:sz w:val="21"/>
                  <w:szCs w:val="21"/>
                  <w:lang w:eastAsia="zh-CN"/>
                </w:rPr>
                <w:br w:type="textWrapping"/>
              </w:r>
            </w:del>
            <w:del w:id="8631" w:author="user" w:date="2019-10-23T17:40:00Z">
              <w:r>
                <w:rPr>
                  <w:rFonts w:hint="eastAsia" w:ascii="仿宋_GB2312" w:hAnsi="仿宋_GB2312" w:cs="仿宋_GB2312"/>
                  <w:color w:val="000000"/>
                  <w:sz w:val="21"/>
                  <w:szCs w:val="21"/>
                  <w:lang w:eastAsia="zh-CN"/>
                </w:rPr>
                <w:delText>08 武警士兵证</w:delText>
              </w:r>
            </w:del>
            <w:del w:id="8632" w:author="user" w:date="2019-10-23T17:40:00Z">
              <w:r>
                <w:rPr>
                  <w:rFonts w:hint="eastAsia" w:ascii="仿宋_GB2312" w:hAnsi="仿宋_GB2312" w:cs="仿宋_GB2312"/>
                  <w:color w:val="000000"/>
                  <w:sz w:val="21"/>
                  <w:szCs w:val="21"/>
                  <w:lang w:eastAsia="zh-CN"/>
                </w:rPr>
                <w:br w:type="textWrapping"/>
              </w:r>
            </w:del>
            <w:del w:id="8633" w:author="user" w:date="2019-10-23T17:40:00Z">
              <w:r>
                <w:rPr>
                  <w:rFonts w:hint="eastAsia" w:ascii="仿宋_GB2312" w:hAnsi="仿宋_GB2312" w:cs="仿宋_GB2312"/>
                  <w:color w:val="000000"/>
                  <w:sz w:val="21"/>
                  <w:szCs w:val="21"/>
                  <w:lang w:eastAsia="zh-CN"/>
                </w:rPr>
                <w:delText>09 港澳居民来往内地通行证</w:delText>
              </w:r>
            </w:del>
            <w:del w:id="8634" w:author="user" w:date="2019-10-23T17:40:00Z">
              <w:r>
                <w:rPr>
                  <w:rFonts w:hint="eastAsia" w:ascii="仿宋_GB2312" w:hAnsi="仿宋_GB2312" w:cs="仿宋_GB2312"/>
                  <w:color w:val="000000"/>
                  <w:sz w:val="21"/>
                  <w:szCs w:val="21"/>
                  <w:lang w:eastAsia="zh-CN"/>
                </w:rPr>
                <w:br w:type="textWrapping"/>
              </w:r>
            </w:del>
            <w:del w:id="8635" w:author="user" w:date="2019-10-23T17:40:00Z">
              <w:r>
                <w:rPr>
                  <w:rFonts w:hint="eastAsia" w:ascii="仿宋_GB2312" w:hAnsi="仿宋_GB2312" w:cs="仿宋_GB2312"/>
                  <w:color w:val="000000"/>
                  <w:sz w:val="21"/>
                  <w:szCs w:val="21"/>
                  <w:lang w:eastAsia="zh-CN"/>
                </w:rPr>
                <w:delText>10 港澳居民居住证</w:delText>
              </w:r>
            </w:del>
            <w:del w:id="8636" w:author="user" w:date="2019-10-23T17:40:00Z">
              <w:r>
                <w:rPr>
                  <w:rFonts w:hint="eastAsia" w:ascii="仿宋_GB2312" w:hAnsi="仿宋_GB2312" w:cs="仿宋_GB2312"/>
                  <w:color w:val="000000"/>
                  <w:sz w:val="21"/>
                  <w:szCs w:val="21"/>
                  <w:lang w:eastAsia="zh-CN"/>
                </w:rPr>
                <w:br w:type="textWrapping"/>
              </w:r>
            </w:del>
            <w:del w:id="8637" w:author="user" w:date="2019-10-23T17:40:00Z">
              <w:r>
                <w:rPr>
                  <w:rFonts w:hint="eastAsia" w:ascii="仿宋_GB2312" w:hAnsi="仿宋_GB2312" w:cs="仿宋_GB2312"/>
                  <w:color w:val="000000"/>
                  <w:sz w:val="21"/>
                  <w:szCs w:val="21"/>
                  <w:lang w:eastAsia="zh-CN"/>
                </w:rPr>
                <w:delText>11 台湾居民来往内地通行证</w:delText>
              </w:r>
            </w:del>
            <w:del w:id="8638" w:author="user" w:date="2019-10-23T17:40:00Z">
              <w:r>
                <w:rPr>
                  <w:rFonts w:hint="eastAsia" w:ascii="仿宋_GB2312" w:hAnsi="仿宋_GB2312" w:cs="仿宋_GB2312"/>
                  <w:color w:val="000000"/>
                  <w:sz w:val="21"/>
                  <w:szCs w:val="21"/>
                  <w:lang w:eastAsia="zh-CN"/>
                </w:rPr>
                <w:br w:type="textWrapping"/>
              </w:r>
            </w:del>
            <w:del w:id="8639" w:author="user" w:date="2019-10-23T17:40:00Z">
              <w:r>
                <w:rPr>
                  <w:rFonts w:hint="eastAsia" w:ascii="仿宋_GB2312" w:hAnsi="仿宋_GB2312" w:cs="仿宋_GB2312"/>
                  <w:color w:val="000000"/>
                  <w:sz w:val="21"/>
                  <w:szCs w:val="21"/>
                  <w:lang w:eastAsia="zh-CN"/>
                </w:rPr>
                <w:delText>12 台湾居民居住证</w:delText>
              </w:r>
            </w:del>
            <w:del w:id="8640" w:author="user" w:date="2019-10-23T17:40:00Z">
              <w:r>
                <w:rPr>
                  <w:rFonts w:hint="eastAsia" w:ascii="仿宋_GB2312" w:hAnsi="仿宋_GB2312" w:cs="仿宋_GB2312"/>
                  <w:color w:val="000000"/>
                  <w:sz w:val="21"/>
                  <w:szCs w:val="21"/>
                  <w:lang w:eastAsia="zh-CN"/>
                </w:rPr>
                <w:br w:type="textWrapping"/>
              </w:r>
            </w:del>
            <w:del w:id="8641" w:author="user" w:date="2019-10-23T17:40:00Z">
              <w:r>
                <w:rPr>
                  <w:rFonts w:hint="eastAsia" w:ascii="仿宋_GB2312" w:hAnsi="仿宋_GB2312" w:cs="仿宋_GB2312"/>
                  <w:color w:val="000000"/>
                  <w:sz w:val="21"/>
                  <w:szCs w:val="21"/>
                  <w:lang w:eastAsia="zh-CN"/>
                </w:rPr>
                <w:delText>13 外国人永久居留证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642" w:author="user" w:date="2019-10-23T17:38:00Z">
              <w:r>
                <w:rPr>
                  <w:rFonts w:hint="eastAsia" w:ascii="仿宋_GB2312" w:hAnsi="仿宋_GB2312" w:cs="仿宋_GB2312"/>
                  <w:color w:val="000000"/>
                  <w:sz w:val="21"/>
                  <w:szCs w:val="21"/>
                  <w:lang w:eastAsia="zh-CN"/>
                </w:rPr>
                <w:delText>5</w:delText>
              </w:r>
            </w:del>
            <w:ins w:id="8643" w:author="user" w:date="2019-10-23T17:38:00Z">
              <w:r>
                <w:rPr>
                  <w:rFonts w:ascii="仿宋_GB2312" w:hAnsi="仿宋_GB2312" w:cs="仿宋_GB2312"/>
                  <w:color w:val="000000"/>
                  <w:sz w:val="21"/>
                  <w:szCs w:val="21"/>
                  <w:lang w:eastAsia="zh-CN"/>
                </w:rPr>
                <w:t>4</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贴现</w:t>
            </w:r>
            <w:ins w:id="8644" w:author="user" w:date="2019-10-23T17:28:00Z">
              <w:r>
                <w:rPr>
                  <w:rFonts w:hint="eastAsia" w:ascii="仿宋_GB2312" w:hAnsi="仿宋_GB2312" w:cs="仿宋_GB2312"/>
                  <w:color w:val="000000"/>
                  <w:sz w:val="21"/>
                  <w:szCs w:val="21"/>
                  <w:lang w:eastAsia="zh-CN"/>
                </w:rPr>
                <w:t>企业</w:t>
              </w:r>
            </w:ins>
            <w:del w:id="8645" w:author="user" w:date="2019-10-23T17:28:00Z">
              <w:r>
                <w:rPr>
                  <w:rFonts w:hint="eastAsia" w:ascii="仿宋_GB2312" w:hAnsi="仿宋_GB2312" w:cs="仿宋_GB2312"/>
                  <w:color w:val="000000"/>
                  <w:sz w:val="21"/>
                  <w:szCs w:val="21"/>
                </w:rPr>
                <w:delText>人</w:delText>
              </w:r>
            </w:del>
            <w:r>
              <w:rPr>
                <w:rFonts w:hint="eastAsia" w:ascii="仿宋_GB2312" w:hAnsi="仿宋_GB2312" w:cs="仿宋_GB2312"/>
                <w:color w:val="000000"/>
                <w:sz w:val="21"/>
                <w:szCs w:val="21"/>
              </w:rPr>
              <w:t>代码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w:t>
            </w:r>
            <w:del w:id="8646" w:author="user" w:date="2019-10-23T17:37:00Z">
              <w:r>
                <w:rPr>
                  <w:rFonts w:hint="eastAsia" w:ascii="仿宋_GB2312" w:hAnsi="仿宋_GB2312" w:cs="仿宋_GB2312"/>
                  <w:color w:val="000000"/>
                  <w:sz w:val="21"/>
                  <w:szCs w:val="21"/>
                  <w:lang w:eastAsia="zh-CN"/>
                </w:rPr>
                <w:delText>贴现人</w:delText>
              </w:r>
            </w:del>
            <w:ins w:id="8647" w:author="user" w:date="2019-10-23T17:37: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648" w:author="user" w:date="2019-10-24T16:34:00Z">
              <w:r>
                <w:rPr>
                  <w:rFonts w:hint="eastAsia" w:ascii="仿宋_GB2312" w:hAnsi="仿宋_GB2312" w:cs="仿宋_GB2312"/>
                  <w:color w:val="000000"/>
                  <w:sz w:val="21"/>
                  <w:szCs w:val="21"/>
                  <w:lang w:eastAsia="zh-CN"/>
                </w:rPr>
                <w:t>当</w:t>
              </w:r>
            </w:ins>
            <w:ins w:id="8649" w:author="user" w:date="2019-10-24T16:34:00Z">
              <w:r>
                <w:rPr>
                  <w:rFonts w:ascii="仿宋_GB2312" w:hAnsi="仿宋_GB2312" w:cs="仿宋_GB2312"/>
                  <w:color w:val="000000"/>
                  <w:sz w:val="21"/>
                  <w:szCs w:val="21"/>
                  <w:lang w:eastAsia="zh-CN"/>
                </w:rPr>
                <w:t>贴现</w:t>
              </w:r>
            </w:ins>
            <w:ins w:id="8650" w:author="user" w:date="2019-10-24T16:34:00Z">
              <w:r>
                <w:rPr>
                  <w:rFonts w:hint="eastAsia" w:ascii="仿宋_GB2312" w:hAnsi="仿宋_GB2312" w:cs="仿宋_GB2312"/>
                  <w:color w:val="000000"/>
                  <w:sz w:val="21"/>
                  <w:szCs w:val="21"/>
                  <w:lang w:eastAsia="zh-CN"/>
                </w:rPr>
                <w:t>类型</w:t>
              </w:r>
            </w:ins>
            <w:ins w:id="8651" w:author="user" w:date="2019-10-24T16:34:00Z">
              <w:r>
                <w:rPr>
                  <w:rFonts w:ascii="仿宋_GB2312" w:hAnsi="仿宋_GB2312" w:cs="仿宋_GB2312"/>
                  <w:color w:val="000000"/>
                  <w:sz w:val="21"/>
                  <w:szCs w:val="21"/>
                  <w:lang w:eastAsia="zh-CN"/>
                </w:rPr>
                <w:t>为转贴现</w:t>
              </w:r>
            </w:ins>
            <w:ins w:id="8652" w:author="user" w:date="2019-10-24T16:34:00Z">
              <w:r>
                <w:rPr>
                  <w:rFonts w:hint="eastAsia" w:ascii="仿宋_GB2312" w:hAnsi="仿宋_GB2312" w:cs="仿宋_GB2312"/>
                  <w:color w:val="000000"/>
                  <w:sz w:val="21"/>
                  <w:szCs w:val="21"/>
                  <w:lang w:eastAsia="zh-CN"/>
                </w:rPr>
                <w:t>时</w:t>
              </w:r>
            </w:ins>
            <w:ins w:id="8653" w:author="user" w:date="2019-10-24T16:34:00Z">
              <w:r>
                <w:rPr>
                  <w:rFonts w:ascii="仿宋_GB2312" w:hAnsi="仿宋_GB2312" w:cs="仿宋_GB2312"/>
                  <w:color w:val="000000"/>
                  <w:sz w:val="21"/>
                  <w:szCs w:val="21"/>
                  <w:lang w:eastAsia="zh-CN"/>
                </w:rPr>
                <w:t>，该字段为空</w:t>
              </w:r>
            </w:ins>
            <w:ins w:id="8654" w:author="user" w:date="2019-10-24T16:34: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655" w:author="user" w:date="2019-10-23T17:38:00Z">
              <w:r>
                <w:rPr>
                  <w:rFonts w:hint="eastAsia" w:ascii="仿宋_GB2312" w:hAnsi="仿宋_GB2312" w:cs="仿宋_GB2312"/>
                  <w:color w:val="000000"/>
                  <w:sz w:val="21"/>
                  <w:szCs w:val="21"/>
                  <w:lang w:eastAsia="zh-CN"/>
                </w:rPr>
                <w:delText>6</w:delText>
              </w:r>
            </w:del>
            <w:ins w:id="8656" w:author="user" w:date="2019-10-23T17:38:00Z">
              <w:r>
                <w:rPr>
                  <w:rFonts w:ascii="仿宋_GB2312" w:hAnsi="仿宋_GB2312" w:cs="仿宋_GB2312"/>
                  <w:color w:val="000000"/>
                  <w:sz w:val="21"/>
                  <w:szCs w:val="21"/>
                  <w:lang w:eastAsia="zh-CN"/>
                </w:rPr>
                <w:t>5</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贴现</w:t>
            </w:r>
            <w:ins w:id="8657" w:author="user" w:date="2019-10-23T17:28:00Z">
              <w:r>
                <w:rPr>
                  <w:rFonts w:hint="eastAsia" w:ascii="仿宋_GB2312" w:hAnsi="仿宋_GB2312" w:cs="仿宋_GB2312"/>
                  <w:color w:val="000000"/>
                  <w:sz w:val="21"/>
                  <w:szCs w:val="21"/>
                  <w:lang w:eastAsia="zh-CN"/>
                </w:rPr>
                <w:t>企业</w:t>
              </w:r>
            </w:ins>
            <w:del w:id="8658" w:author="user" w:date="2019-10-23T17:28:00Z">
              <w:r>
                <w:rPr>
                  <w:rFonts w:hint="eastAsia" w:ascii="仿宋_GB2312" w:hAnsi="仿宋_GB2312" w:cs="仿宋_GB2312"/>
                  <w:color w:val="000000"/>
                  <w:sz w:val="21"/>
                  <w:szCs w:val="21"/>
                </w:rPr>
                <w:delText>人</w:delText>
              </w:r>
            </w:del>
            <w:r>
              <w:rPr>
                <w:rFonts w:hint="eastAsia" w:ascii="仿宋_GB2312" w:hAnsi="仿宋_GB2312" w:cs="仿宋_GB2312"/>
                <w:color w:val="000000"/>
                <w:sz w:val="21"/>
                <w:szCs w:val="21"/>
              </w:rPr>
              <w:t>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8659" w:author="user" w:date="2019-10-23T17:37:00Z">
              <w:r>
                <w:rPr>
                  <w:rFonts w:hint="eastAsia" w:ascii="仿宋_GB2312" w:hAnsi="仿宋_GB2312" w:cs="仿宋_GB2312"/>
                  <w:color w:val="000000"/>
                  <w:sz w:val="21"/>
                  <w:szCs w:val="21"/>
                  <w:lang w:eastAsia="zh-CN"/>
                </w:rPr>
                <w:delText>贴现人</w:delText>
              </w:r>
            </w:del>
            <w:ins w:id="8660" w:author="user" w:date="2019-10-23T17:37: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全称，该名称一般记录在国家授权部门颁发给</w:t>
            </w:r>
            <w:del w:id="8661" w:author="user" w:date="2019-10-23T17:37:00Z">
              <w:r>
                <w:rPr>
                  <w:rFonts w:hint="eastAsia" w:ascii="仿宋_GB2312" w:hAnsi="仿宋_GB2312" w:cs="仿宋_GB2312"/>
                  <w:color w:val="000000"/>
                  <w:sz w:val="21"/>
                  <w:szCs w:val="21"/>
                  <w:lang w:eastAsia="zh-CN"/>
                </w:rPr>
                <w:delText>贴现人</w:delText>
              </w:r>
            </w:del>
            <w:ins w:id="8662" w:author="user" w:date="2019-10-23T17:37: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的证件上，在法律上受到认可。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663" w:author="user" w:date="2019-10-24T16:34:00Z">
              <w:r>
                <w:rPr>
                  <w:rFonts w:hint="eastAsia" w:ascii="仿宋_GB2312" w:hAnsi="仿宋_GB2312" w:cs="仿宋_GB2312"/>
                  <w:color w:val="000000"/>
                  <w:sz w:val="21"/>
                  <w:szCs w:val="21"/>
                  <w:lang w:eastAsia="zh-CN"/>
                </w:rPr>
                <w:t>当</w:t>
              </w:r>
            </w:ins>
            <w:ins w:id="8664" w:author="user" w:date="2019-10-24T16:34:00Z">
              <w:r>
                <w:rPr>
                  <w:rFonts w:ascii="仿宋_GB2312" w:hAnsi="仿宋_GB2312" w:cs="仿宋_GB2312"/>
                  <w:color w:val="000000"/>
                  <w:sz w:val="21"/>
                  <w:szCs w:val="21"/>
                  <w:lang w:eastAsia="zh-CN"/>
                </w:rPr>
                <w:t>贴现</w:t>
              </w:r>
            </w:ins>
            <w:ins w:id="8665" w:author="user" w:date="2019-10-24T16:34:00Z">
              <w:r>
                <w:rPr>
                  <w:rFonts w:hint="eastAsia" w:ascii="仿宋_GB2312" w:hAnsi="仿宋_GB2312" w:cs="仿宋_GB2312"/>
                  <w:color w:val="000000"/>
                  <w:sz w:val="21"/>
                  <w:szCs w:val="21"/>
                  <w:lang w:eastAsia="zh-CN"/>
                </w:rPr>
                <w:t>类型</w:t>
              </w:r>
            </w:ins>
            <w:ins w:id="8666" w:author="user" w:date="2019-10-24T16:34:00Z">
              <w:r>
                <w:rPr>
                  <w:rFonts w:ascii="仿宋_GB2312" w:hAnsi="仿宋_GB2312" w:cs="仿宋_GB2312"/>
                  <w:color w:val="000000"/>
                  <w:sz w:val="21"/>
                  <w:szCs w:val="21"/>
                  <w:lang w:eastAsia="zh-CN"/>
                </w:rPr>
                <w:t>为转贴现</w:t>
              </w:r>
            </w:ins>
            <w:ins w:id="8667" w:author="user" w:date="2019-10-24T16:34:00Z">
              <w:r>
                <w:rPr>
                  <w:rFonts w:hint="eastAsia" w:ascii="仿宋_GB2312" w:hAnsi="仿宋_GB2312" w:cs="仿宋_GB2312"/>
                  <w:color w:val="000000"/>
                  <w:sz w:val="21"/>
                  <w:szCs w:val="21"/>
                  <w:lang w:eastAsia="zh-CN"/>
                </w:rPr>
                <w:t>时</w:t>
              </w:r>
            </w:ins>
            <w:ins w:id="8668" w:author="user" w:date="2019-10-24T16:34:00Z">
              <w:r>
                <w:rPr>
                  <w:rFonts w:ascii="仿宋_GB2312" w:hAnsi="仿宋_GB2312" w:cs="仿宋_GB2312"/>
                  <w:color w:val="000000"/>
                  <w:sz w:val="21"/>
                  <w:szCs w:val="21"/>
                  <w:lang w:eastAsia="zh-CN"/>
                </w:rPr>
                <w:t>，该字段为空</w:t>
              </w:r>
            </w:ins>
            <w:ins w:id="8669" w:author="user" w:date="2019-10-24T16:34: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按记录在国家授权部门颁发给</w:t>
            </w:r>
            <w:del w:id="8670" w:author="user" w:date="2019-10-23T17:37:00Z">
              <w:r>
                <w:rPr>
                  <w:rFonts w:hint="eastAsia" w:ascii="仿宋_GB2312" w:hAnsi="仿宋_GB2312" w:cs="仿宋_GB2312"/>
                  <w:color w:val="000000"/>
                  <w:sz w:val="21"/>
                  <w:szCs w:val="21"/>
                  <w:lang w:eastAsia="zh-CN"/>
                </w:rPr>
                <w:delText>贴现人</w:delText>
              </w:r>
            </w:del>
            <w:ins w:id="8671" w:author="user" w:date="2019-10-23T17:37: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的证件上记载的名称采集，如：工商营业执照、组织机构代码证、税务登记证等。</w:t>
            </w:r>
            <w:del w:id="8672" w:author="user" w:date="2019-10-23T17:37:00Z">
              <w:r>
                <w:rPr>
                  <w:rFonts w:hint="eastAsia" w:ascii="仿宋_GB2312" w:hAnsi="仿宋_GB2312" w:cs="仿宋_GB2312"/>
                  <w:color w:val="000000"/>
                  <w:sz w:val="21"/>
                  <w:szCs w:val="21"/>
                  <w:lang w:eastAsia="zh-CN"/>
                </w:rPr>
                <w:delText>贴现人</w:delText>
              </w:r>
            </w:del>
            <w:ins w:id="8673" w:author="user" w:date="2019-10-23T17:37: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名称可以为简体中文、繁体中文、英文以及其他语言文字。在</w:t>
            </w:r>
            <w:del w:id="8674" w:author="user" w:date="2019-10-23T17:37:00Z">
              <w:r>
                <w:rPr>
                  <w:rFonts w:hint="eastAsia" w:ascii="仿宋_GB2312" w:hAnsi="仿宋_GB2312" w:cs="仿宋_GB2312"/>
                  <w:color w:val="000000"/>
                  <w:sz w:val="21"/>
                  <w:szCs w:val="21"/>
                  <w:lang w:eastAsia="zh-CN"/>
                </w:rPr>
                <w:delText>贴现人</w:delText>
              </w:r>
            </w:del>
            <w:ins w:id="8675" w:author="user" w:date="2019-10-23T17:37: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名称中，字符一律采用半角，字母一律大写，数据更新的频率为月度。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676" w:author="user" w:date="2019-10-23T17:38:00Z">
              <w:r>
                <w:rPr>
                  <w:rFonts w:hint="eastAsia" w:ascii="仿宋_GB2312" w:hAnsi="仿宋_GB2312" w:cs="仿宋_GB2312"/>
                  <w:color w:val="000000"/>
                  <w:sz w:val="21"/>
                  <w:szCs w:val="21"/>
                  <w:lang w:eastAsia="zh-CN"/>
                </w:rPr>
                <w:delText>7</w:delText>
              </w:r>
            </w:del>
            <w:ins w:id="8677" w:author="user" w:date="2019-10-23T17:38:00Z">
              <w:r>
                <w:rPr>
                  <w:rFonts w:ascii="仿宋_GB2312" w:hAnsi="仿宋_GB2312" w:cs="仿宋_GB2312"/>
                  <w:color w:val="000000"/>
                  <w:sz w:val="21"/>
                  <w:szCs w:val="21"/>
                  <w:lang w:eastAsia="zh-CN"/>
                </w:rPr>
                <w:t>6</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地区行政区划代码（贴现</w:t>
            </w:r>
            <w:ins w:id="8678" w:author="user" w:date="2019-10-23T17:28:00Z">
              <w:r>
                <w:rPr>
                  <w:rFonts w:hint="eastAsia" w:ascii="仿宋_GB2312" w:hAnsi="仿宋_GB2312" w:cs="仿宋_GB2312"/>
                  <w:color w:val="000000"/>
                  <w:sz w:val="21"/>
                  <w:szCs w:val="21"/>
                  <w:lang w:eastAsia="zh-CN"/>
                </w:rPr>
                <w:t>企业</w:t>
              </w:r>
            </w:ins>
            <w:del w:id="8679" w:author="user" w:date="2019-10-23T17:28:00Z">
              <w:r>
                <w:rPr>
                  <w:rFonts w:hint="eastAsia" w:ascii="仿宋_GB2312" w:hAnsi="仿宋_GB2312" w:cs="仿宋_GB2312"/>
                  <w:color w:val="000000"/>
                  <w:sz w:val="21"/>
                  <w:szCs w:val="21"/>
                  <w:lang w:eastAsia="zh-CN"/>
                </w:rPr>
                <w:delText>人</w:delText>
              </w:r>
            </w:del>
            <w:r>
              <w:rPr>
                <w:rFonts w:hint="eastAsia" w:ascii="仿宋_GB2312" w:hAnsi="仿宋_GB2312" w:cs="仿宋_GB2312"/>
                <w:color w:val="000000"/>
                <w:sz w:val="21"/>
                <w:szCs w:val="21"/>
                <w:lang w:eastAsia="zh-CN"/>
              </w:rPr>
              <w:t>注册所在地）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8680" w:author="user" w:date="2019-10-23T17:37:00Z">
              <w:r>
                <w:rPr>
                  <w:rFonts w:hint="eastAsia" w:ascii="仿宋_GB2312" w:hAnsi="仿宋_GB2312" w:cs="仿宋_GB2312"/>
                  <w:color w:val="000000"/>
                  <w:sz w:val="21"/>
                  <w:szCs w:val="21"/>
                  <w:lang w:eastAsia="zh-CN"/>
                </w:rPr>
                <w:delText>贴现人</w:delText>
              </w:r>
            </w:del>
            <w:ins w:id="8681" w:author="user" w:date="2019-10-23T17:37: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登记注册地。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682" w:author="user" w:date="2019-10-24T16:34:00Z">
              <w:r>
                <w:rPr>
                  <w:rFonts w:hint="eastAsia" w:ascii="仿宋_GB2312" w:hAnsi="仿宋_GB2312" w:cs="仿宋_GB2312"/>
                  <w:color w:val="000000"/>
                  <w:sz w:val="21"/>
                  <w:szCs w:val="21"/>
                  <w:lang w:eastAsia="zh-CN"/>
                </w:rPr>
                <w:t>当</w:t>
              </w:r>
            </w:ins>
            <w:ins w:id="8683" w:author="user" w:date="2019-10-24T16:34:00Z">
              <w:r>
                <w:rPr>
                  <w:rFonts w:ascii="仿宋_GB2312" w:hAnsi="仿宋_GB2312" w:cs="仿宋_GB2312"/>
                  <w:color w:val="000000"/>
                  <w:sz w:val="21"/>
                  <w:szCs w:val="21"/>
                  <w:lang w:eastAsia="zh-CN"/>
                </w:rPr>
                <w:t>贴现</w:t>
              </w:r>
            </w:ins>
            <w:ins w:id="8684" w:author="user" w:date="2019-10-24T16:34:00Z">
              <w:r>
                <w:rPr>
                  <w:rFonts w:hint="eastAsia" w:ascii="仿宋_GB2312" w:hAnsi="仿宋_GB2312" w:cs="仿宋_GB2312"/>
                  <w:color w:val="000000"/>
                  <w:sz w:val="21"/>
                  <w:szCs w:val="21"/>
                  <w:lang w:eastAsia="zh-CN"/>
                </w:rPr>
                <w:t>类型</w:t>
              </w:r>
            </w:ins>
            <w:ins w:id="8685" w:author="user" w:date="2019-10-24T16:34:00Z">
              <w:r>
                <w:rPr>
                  <w:rFonts w:ascii="仿宋_GB2312" w:hAnsi="仿宋_GB2312" w:cs="仿宋_GB2312"/>
                  <w:color w:val="000000"/>
                  <w:sz w:val="21"/>
                  <w:szCs w:val="21"/>
                  <w:lang w:eastAsia="zh-CN"/>
                </w:rPr>
                <w:t>为转贴现</w:t>
              </w:r>
            </w:ins>
            <w:ins w:id="8686" w:author="user" w:date="2019-10-24T16:34:00Z">
              <w:r>
                <w:rPr>
                  <w:rFonts w:hint="eastAsia" w:ascii="仿宋_GB2312" w:hAnsi="仿宋_GB2312" w:cs="仿宋_GB2312"/>
                  <w:color w:val="000000"/>
                  <w:sz w:val="21"/>
                  <w:szCs w:val="21"/>
                  <w:lang w:eastAsia="zh-CN"/>
                </w:rPr>
                <w:t>时</w:t>
              </w:r>
            </w:ins>
            <w:ins w:id="8687" w:author="user" w:date="2019-10-24T16:34:00Z">
              <w:r>
                <w:rPr>
                  <w:rFonts w:ascii="仿宋_GB2312" w:hAnsi="仿宋_GB2312" w:cs="仿宋_GB2312"/>
                  <w:color w:val="000000"/>
                  <w:sz w:val="21"/>
                  <w:szCs w:val="21"/>
                  <w:lang w:eastAsia="zh-CN"/>
                </w:rPr>
                <w:t>，该字段为空</w:t>
              </w:r>
            </w:ins>
            <w:ins w:id="8688" w:author="user" w:date="2019-10-24T16:34: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根据《统计用区划代码》，统一填报12位地区编码信息。境外地区采用《世界各国和地区名称代码》（GB/T 2659）的3位国别阿拉伯数字代码（港澳台编码暂采用该标准编码），并在前面填充“000000000”。数据更新的频率为月度。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境内：采用《统计用区划代码》的乡（镇）级数字码。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境外：前9位用“000000000”填充，后3位采用《世界各国和地区名称代码》（GB/T 2659）的3位国别阿拉伯数字代码（港澳台编码暂采用该标准编码）。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689" w:author="user" w:date="2019-10-23T17:39:00Z">
              <w:r>
                <w:rPr>
                  <w:rFonts w:hint="eastAsia" w:ascii="仿宋_GB2312" w:hAnsi="仿宋_GB2312" w:cs="仿宋_GB2312"/>
                  <w:color w:val="000000"/>
                  <w:sz w:val="21"/>
                  <w:szCs w:val="21"/>
                  <w:lang w:eastAsia="zh-CN"/>
                </w:rPr>
                <w:delText>8</w:delText>
              </w:r>
            </w:del>
            <w:ins w:id="8690" w:author="user" w:date="2019-10-23T17:39:00Z">
              <w:r>
                <w:rPr>
                  <w:rFonts w:ascii="仿宋_GB2312" w:hAnsi="仿宋_GB2312" w:cs="仿宋_GB2312"/>
                  <w:color w:val="000000"/>
                  <w:sz w:val="21"/>
                  <w:szCs w:val="21"/>
                  <w:lang w:eastAsia="zh-CN"/>
                </w:rPr>
                <w:t>7</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贴现</w:t>
            </w:r>
            <w:del w:id="8691" w:author="user" w:date="2019-10-23T17:28:00Z">
              <w:r>
                <w:rPr>
                  <w:rFonts w:hint="eastAsia" w:ascii="仿宋_GB2312" w:hAnsi="仿宋_GB2312" w:cs="仿宋_GB2312"/>
                  <w:color w:val="000000"/>
                  <w:sz w:val="21"/>
                  <w:szCs w:val="21"/>
                </w:rPr>
                <w:delText>人</w:delText>
              </w:r>
            </w:del>
            <w:r>
              <w:rPr>
                <w:rFonts w:hint="eastAsia" w:ascii="仿宋_GB2312" w:hAnsi="仿宋_GB2312" w:cs="仿宋_GB2312"/>
                <w:color w:val="000000"/>
                <w:sz w:val="21"/>
                <w:szCs w:val="21"/>
              </w:rPr>
              <w:t>企业规模</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8692" w:author="user" w:date="2019-10-23T17:37:00Z">
              <w:r>
                <w:rPr>
                  <w:rFonts w:hint="eastAsia" w:ascii="仿宋_GB2312" w:hAnsi="仿宋_GB2312" w:cs="仿宋_GB2312"/>
                  <w:color w:val="000000"/>
                  <w:sz w:val="21"/>
                  <w:szCs w:val="21"/>
                  <w:lang w:eastAsia="zh-CN"/>
                </w:rPr>
                <w:delText>贴现人</w:delText>
              </w:r>
            </w:del>
            <w:ins w:id="8693" w:author="user" w:date="2019-10-23T17:37:00Z">
              <w:r>
                <w:rPr>
                  <w:rFonts w:hint="eastAsia" w:ascii="仿宋_GB2312" w:hAnsi="仿宋_GB2312" w:cs="仿宋_GB2312"/>
                  <w:color w:val="000000"/>
                  <w:sz w:val="21"/>
                  <w:szCs w:val="21"/>
                  <w:lang w:eastAsia="zh-CN"/>
                </w:rPr>
                <w:t>贴现</w:t>
              </w:r>
            </w:ins>
            <w:r>
              <w:rPr>
                <w:rFonts w:hint="eastAsia" w:ascii="仿宋_GB2312" w:hAnsi="仿宋_GB2312" w:cs="仿宋_GB2312"/>
                <w:color w:val="000000"/>
                <w:sz w:val="21"/>
                <w:szCs w:val="21"/>
                <w:lang w:eastAsia="zh-CN"/>
              </w:rPr>
              <w:t>企业的经营规模。</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ins w:id="8694" w:author="user" w:date="2019-10-24T16:34:00Z">
              <w:r>
                <w:rPr>
                  <w:rFonts w:hint="eastAsia" w:ascii="仿宋_GB2312" w:hAnsi="仿宋_GB2312" w:cs="仿宋_GB2312"/>
                  <w:color w:val="000000"/>
                  <w:sz w:val="21"/>
                  <w:szCs w:val="21"/>
                  <w:lang w:eastAsia="zh-CN"/>
                </w:rPr>
                <w:t>当</w:t>
              </w:r>
            </w:ins>
            <w:ins w:id="8695" w:author="user" w:date="2019-10-24T16:34:00Z">
              <w:r>
                <w:rPr>
                  <w:rFonts w:ascii="仿宋_GB2312" w:hAnsi="仿宋_GB2312" w:cs="仿宋_GB2312"/>
                  <w:color w:val="000000"/>
                  <w:sz w:val="21"/>
                  <w:szCs w:val="21"/>
                  <w:lang w:eastAsia="zh-CN"/>
                </w:rPr>
                <w:t>贴现</w:t>
              </w:r>
            </w:ins>
            <w:ins w:id="8696" w:author="user" w:date="2019-10-24T16:34:00Z">
              <w:r>
                <w:rPr>
                  <w:rFonts w:hint="eastAsia" w:ascii="仿宋_GB2312" w:hAnsi="仿宋_GB2312" w:cs="仿宋_GB2312"/>
                  <w:color w:val="000000"/>
                  <w:sz w:val="21"/>
                  <w:szCs w:val="21"/>
                  <w:lang w:eastAsia="zh-CN"/>
                </w:rPr>
                <w:t>类型</w:t>
              </w:r>
            </w:ins>
            <w:ins w:id="8697" w:author="user" w:date="2019-10-24T16:34:00Z">
              <w:r>
                <w:rPr>
                  <w:rFonts w:ascii="仿宋_GB2312" w:hAnsi="仿宋_GB2312" w:cs="仿宋_GB2312"/>
                  <w:color w:val="000000"/>
                  <w:sz w:val="21"/>
                  <w:szCs w:val="21"/>
                  <w:lang w:eastAsia="zh-CN"/>
                </w:rPr>
                <w:t>为转贴现</w:t>
              </w:r>
            </w:ins>
            <w:ins w:id="8698" w:author="user" w:date="2019-10-24T16:34:00Z">
              <w:r>
                <w:rPr>
                  <w:rFonts w:hint="eastAsia" w:ascii="仿宋_GB2312" w:hAnsi="仿宋_GB2312" w:cs="仿宋_GB2312"/>
                  <w:color w:val="000000"/>
                  <w:sz w:val="21"/>
                  <w:szCs w:val="21"/>
                  <w:lang w:eastAsia="zh-CN"/>
                </w:rPr>
                <w:t>时</w:t>
              </w:r>
            </w:ins>
            <w:ins w:id="8699" w:author="user" w:date="2019-10-24T16:34:00Z">
              <w:r>
                <w:rPr>
                  <w:rFonts w:ascii="仿宋_GB2312" w:hAnsi="仿宋_GB2312" w:cs="仿宋_GB2312"/>
                  <w:color w:val="000000"/>
                  <w:sz w:val="21"/>
                  <w:szCs w:val="21"/>
                  <w:lang w:eastAsia="zh-CN"/>
                </w:rPr>
                <w:t>，该字段为空</w:t>
              </w:r>
            </w:ins>
            <w:ins w:id="8700" w:author="user" w:date="2019-10-24T16:34: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若客户属于境内个人、境外非居民则无需填写，该字段为空。若属于企业，则根据“关于印发《统计上大中小微型企业划分办法（2017）》的通知（国统字〔2017〕213号”文件规定，根据从业人员、营业收入和资产总额等要素，一般分为大型、中型、小型、微型企业。非企业类单位属于不适用此标准，对应代码：CS99。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CS01 大型      CS02 中型</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CS03 小型      CS04 微型</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CS99 不适用此标准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701" w:author="user" w:date="2019-10-23T17:39:00Z">
              <w:r>
                <w:rPr>
                  <w:rFonts w:hint="eastAsia" w:ascii="仿宋_GB2312" w:hAnsi="仿宋_GB2312" w:cs="仿宋_GB2312"/>
                  <w:color w:val="000000"/>
                  <w:sz w:val="21"/>
                  <w:szCs w:val="21"/>
                  <w:lang w:eastAsia="zh-CN"/>
                </w:rPr>
                <w:delText>9</w:delText>
              </w:r>
            </w:del>
            <w:ins w:id="8702" w:author="user" w:date="2019-10-23T17:39:00Z">
              <w:r>
                <w:rPr>
                  <w:rFonts w:ascii="仿宋_GB2312" w:hAnsi="仿宋_GB2312" w:cs="仿宋_GB2312"/>
                  <w:color w:val="000000"/>
                  <w:sz w:val="21"/>
                  <w:szCs w:val="21"/>
                  <w:lang w:eastAsia="zh-CN"/>
                </w:rPr>
                <w:t>8</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贴现</w:t>
            </w:r>
            <w:ins w:id="8703" w:author="user" w:date="2019-10-23T17:28:00Z">
              <w:r>
                <w:rPr>
                  <w:rFonts w:hint="eastAsia" w:ascii="仿宋_GB2312" w:hAnsi="仿宋_GB2312" w:cs="仿宋_GB2312"/>
                  <w:color w:val="000000"/>
                  <w:sz w:val="21"/>
                  <w:szCs w:val="21"/>
                  <w:lang w:eastAsia="zh-CN"/>
                </w:rPr>
                <w:t>企业</w:t>
              </w:r>
            </w:ins>
            <w:del w:id="8704" w:author="user" w:date="2019-10-23T17:28:00Z">
              <w:r>
                <w:rPr>
                  <w:rFonts w:hint="eastAsia" w:ascii="仿宋_GB2312" w:hAnsi="仿宋_GB2312" w:cs="仿宋_GB2312"/>
                  <w:color w:val="000000"/>
                  <w:sz w:val="21"/>
                  <w:szCs w:val="21"/>
                </w:rPr>
                <w:delText>人</w:delText>
              </w:r>
            </w:del>
            <w:r>
              <w:rPr>
                <w:rFonts w:hint="eastAsia" w:ascii="仿宋_GB2312" w:hAnsi="仿宋_GB2312" w:cs="仿宋_GB2312"/>
                <w:color w:val="000000"/>
                <w:sz w:val="21"/>
                <w:szCs w:val="21"/>
              </w:rPr>
              <w:t>行业分类</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del w:id="8705" w:author="user" w:date="2019-09-12T10:39:00Z">
              <w:r>
                <w:rPr>
                  <w:rFonts w:hint="eastAsia" w:ascii="仿宋_GB2312" w:hAnsi="仿宋_GB2312" w:cs="仿宋_GB2312"/>
                  <w:color w:val="000000"/>
                  <w:sz w:val="21"/>
                  <w:szCs w:val="21"/>
                  <w:lang w:eastAsia="zh-CN"/>
                </w:rPr>
                <w:delText>4</w:delText>
              </w:r>
            </w:del>
            <w:ins w:id="8706" w:author="user" w:date="2019-09-12T10:39:00Z">
              <w:r>
                <w:rPr>
                  <w:rFonts w:ascii="仿宋_GB2312" w:hAnsi="仿宋_GB2312" w:cs="仿宋_GB2312"/>
                  <w:color w:val="000000"/>
                  <w:sz w:val="21"/>
                  <w:szCs w:val="21"/>
                  <w:lang w:eastAsia="zh-CN"/>
                </w:rPr>
                <w:t>1</w:t>
              </w:r>
            </w:ins>
            <w:r>
              <w:rPr>
                <w:rFonts w:hint="eastAsia" w:ascii="仿宋_GB2312" w:hAnsi="仿宋_GB2312" w:cs="仿宋_GB2312"/>
                <w:color w:val="000000"/>
                <w:sz w:val="21"/>
                <w:szCs w:val="21"/>
                <w:lang w:eastAsia="zh-CN"/>
              </w:rPr>
              <w:t>!</w:t>
            </w:r>
            <w:ins w:id="8707" w:author="user" w:date="2019-09-12T10:39:00Z">
              <w:r>
                <w:rPr>
                  <w:rFonts w:ascii="仿宋_GB2312" w:hAnsi="仿宋_GB2312" w:cs="仿宋_GB2312"/>
                  <w:color w:val="000000"/>
                  <w:sz w:val="21"/>
                  <w:szCs w:val="21"/>
                  <w:lang w:eastAsia="zh-CN"/>
                </w:rPr>
                <w:t>a</w:t>
              </w:r>
            </w:ins>
            <w:r>
              <w:rPr>
                <w:rFonts w:hint="eastAsia" w:ascii="仿宋_GB2312" w:hAnsi="仿宋_GB2312" w:cs="仿宋_GB2312"/>
                <w:color w:val="000000"/>
                <w:sz w:val="21"/>
                <w:szCs w:val="21"/>
                <w:lang w:eastAsia="zh-CN"/>
              </w:rPr>
              <w:t>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8708" w:author="user" w:date="2019-10-23T17:37:00Z">
              <w:r>
                <w:rPr>
                  <w:rFonts w:hint="eastAsia" w:ascii="仿宋_GB2312" w:hAnsi="仿宋_GB2312" w:cs="仿宋_GB2312"/>
                  <w:color w:val="000000"/>
                  <w:sz w:val="21"/>
                  <w:szCs w:val="21"/>
                  <w:lang w:eastAsia="zh-CN"/>
                </w:rPr>
                <w:delText>贴现人</w:delText>
              </w:r>
            </w:del>
            <w:ins w:id="8709" w:author="user" w:date="2019-10-23T17:37: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在有关部门登记注册的或主要从事的行业。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710" w:author="user" w:date="2019-10-24T16:34:00Z">
              <w:r>
                <w:rPr>
                  <w:rFonts w:hint="eastAsia" w:ascii="仿宋_GB2312" w:hAnsi="仿宋_GB2312" w:cs="仿宋_GB2312"/>
                  <w:color w:val="000000"/>
                  <w:sz w:val="21"/>
                  <w:szCs w:val="21"/>
                  <w:lang w:eastAsia="zh-CN"/>
                </w:rPr>
                <w:t>当</w:t>
              </w:r>
            </w:ins>
            <w:ins w:id="8711" w:author="user" w:date="2019-10-24T16:34:00Z">
              <w:r>
                <w:rPr>
                  <w:rFonts w:ascii="仿宋_GB2312" w:hAnsi="仿宋_GB2312" w:cs="仿宋_GB2312"/>
                  <w:color w:val="000000"/>
                  <w:sz w:val="21"/>
                  <w:szCs w:val="21"/>
                  <w:lang w:eastAsia="zh-CN"/>
                </w:rPr>
                <w:t>贴现</w:t>
              </w:r>
            </w:ins>
            <w:ins w:id="8712" w:author="user" w:date="2019-10-24T16:34:00Z">
              <w:r>
                <w:rPr>
                  <w:rFonts w:hint="eastAsia" w:ascii="仿宋_GB2312" w:hAnsi="仿宋_GB2312" w:cs="仿宋_GB2312"/>
                  <w:color w:val="000000"/>
                  <w:sz w:val="21"/>
                  <w:szCs w:val="21"/>
                  <w:lang w:eastAsia="zh-CN"/>
                </w:rPr>
                <w:t>类型</w:t>
              </w:r>
            </w:ins>
            <w:ins w:id="8713" w:author="user" w:date="2019-10-24T16:34:00Z">
              <w:r>
                <w:rPr>
                  <w:rFonts w:ascii="仿宋_GB2312" w:hAnsi="仿宋_GB2312" w:cs="仿宋_GB2312"/>
                  <w:color w:val="000000"/>
                  <w:sz w:val="21"/>
                  <w:szCs w:val="21"/>
                  <w:lang w:eastAsia="zh-CN"/>
                </w:rPr>
                <w:t>为转贴现</w:t>
              </w:r>
            </w:ins>
            <w:ins w:id="8714" w:author="user" w:date="2019-10-24T16:34:00Z">
              <w:r>
                <w:rPr>
                  <w:rFonts w:hint="eastAsia" w:ascii="仿宋_GB2312" w:hAnsi="仿宋_GB2312" w:cs="仿宋_GB2312"/>
                  <w:color w:val="000000"/>
                  <w:sz w:val="21"/>
                  <w:szCs w:val="21"/>
                  <w:lang w:eastAsia="zh-CN"/>
                </w:rPr>
                <w:t>时</w:t>
              </w:r>
            </w:ins>
            <w:ins w:id="8715" w:author="user" w:date="2019-10-24T16:34:00Z">
              <w:r>
                <w:rPr>
                  <w:rFonts w:ascii="仿宋_GB2312" w:hAnsi="仿宋_GB2312" w:cs="仿宋_GB2312"/>
                  <w:color w:val="000000"/>
                  <w:sz w:val="21"/>
                  <w:szCs w:val="21"/>
                  <w:lang w:eastAsia="zh-CN"/>
                </w:rPr>
                <w:t>，该字段为空</w:t>
              </w:r>
            </w:ins>
            <w:ins w:id="8716" w:author="user" w:date="2019-10-24T16:34: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参照行业采用《国民经济行业分类》（GB/T4754-2017）标准的门类，填写</w:t>
            </w:r>
            <w:del w:id="8717" w:author="user" w:date="2019-09-12T10:22:00Z">
              <w:r>
                <w:rPr>
                  <w:rFonts w:hint="eastAsia" w:ascii="仿宋_GB2312" w:hAnsi="仿宋_GB2312" w:cs="仿宋_GB2312"/>
                  <w:color w:val="000000"/>
                  <w:sz w:val="21"/>
                  <w:szCs w:val="21"/>
                  <w:lang w:eastAsia="zh-CN"/>
                </w:rPr>
                <w:delText>四</w:delText>
              </w:r>
            </w:del>
            <w:ins w:id="8718" w:author="user" w:date="2019-09-12T10:22:00Z">
              <w:r>
                <w:rPr>
                  <w:rFonts w:hint="eastAsia" w:ascii="仿宋_GB2312" w:hAnsi="仿宋_GB2312" w:cs="仿宋_GB2312"/>
                  <w:color w:val="000000"/>
                  <w:sz w:val="21"/>
                  <w:szCs w:val="21"/>
                  <w:lang w:eastAsia="zh-CN"/>
                </w:rPr>
                <w:t>1</w:t>
              </w:r>
            </w:ins>
            <w:r>
              <w:rPr>
                <w:rFonts w:hint="eastAsia" w:ascii="仿宋_GB2312" w:hAnsi="仿宋_GB2312" w:cs="仿宋_GB2312"/>
                <w:color w:val="000000"/>
                <w:sz w:val="21"/>
                <w:szCs w:val="21"/>
                <w:lang w:eastAsia="zh-CN"/>
              </w:rPr>
              <w:t>位</w:t>
            </w:r>
            <w:del w:id="8719" w:author="user" w:date="2019-09-12T10:22:00Z">
              <w:r>
                <w:rPr>
                  <w:rFonts w:hint="eastAsia" w:ascii="仿宋_GB2312" w:hAnsi="仿宋_GB2312" w:cs="仿宋_GB2312"/>
                  <w:color w:val="000000"/>
                  <w:sz w:val="21"/>
                  <w:szCs w:val="21"/>
                  <w:lang w:eastAsia="zh-CN"/>
                </w:rPr>
                <w:delText>小</w:delText>
              </w:r>
            </w:del>
            <w:ins w:id="8720" w:author="user" w:date="2019-09-12T10:22:00Z">
              <w:r>
                <w:rPr>
                  <w:rFonts w:hint="eastAsia" w:ascii="仿宋_GB2312" w:hAnsi="仿宋_GB2312" w:cs="仿宋_GB2312"/>
                  <w:color w:val="000000"/>
                  <w:sz w:val="21"/>
                  <w:szCs w:val="21"/>
                  <w:lang w:eastAsia="zh-CN"/>
                </w:rPr>
                <w:t>大</w:t>
              </w:r>
            </w:ins>
            <w:r>
              <w:rPr>
                <w:rFonts w:hint="eastAsia" w:ascii="仿宋_GB2312" w:hAnsi="仿宋_GB2312" w:cs="仿宋_GB2312"/>
                <w:color w:val="000000"/>
                <w:sz w:val="21"/>
                <w:szCs w:val="21"/>
                <w:lang w:eastAsia="zh-CN"/>
              </w:rPr>
              <w:t>类编码。数据更新的频率为月度。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8721" w:author="user" w:date="2019-09-12T10:22:00Z"/>
                <w:rFonts w:ascii="仿宋_GB2312" w:hAnsi="仿宋_GB2312" w:cs="仿宋_GB2312"/>
                <w:color w:val="000000"/>
                <w:sz w:val="21"/>
                <w:szCs w:val="21"/>
                <w:lang w:eastAsia="zh-CN"/>
              </w:rPr>
            </w:pPr>
            <w:ins w:id="8722" w:author="user" w:date="2019-09-12T10:22:00Z">
              <w:r>
                <w:rPr>
                  <w:rFonts w:hint="eastAsia" w:ascii="仿宋_GB2312" w:hAnsi="仿宋_GB2312" w:cs="仿宋_GB2312"/>
                  <w:color w:val="000000"/>
                  <w:sz w:val="21"/>
                  <w:szCs w:val="21"/>
                  <w:lang w:eastAsia="zh-CN"/>
                </w:rPr>
                <w:t>A农、林、牧、渔业</w:t>
              </w:r>
            </w:ins>
          </w:p>
          <w:p>
            <w:pPr>
              <w:spacing w:line="240" w:lineRule="auto"/>
              <w:jc w:val="both"/>
              <w:rPr>
                <w:ins w:id="8723" w:author="user" w:date="2019-09-12T10:22:00Z"/>
                <w:rFonts w:ascii="仿宋_GB2312" w:hAnsi="仿宋_GB2312" w:cs="仿宋_GB2312"/>
                <w:color w:val="000000"/>
                <w:sz w:val="21"/>
                <w:szCs w:val="21"/>
                <w:lang w:eastAsia="zh-CN"/>
              </w:rPr>
            </w:pPr>
            <w:ins w:id="8724" w:author="user" w:date="2019-09-12T10:22:00Z">
              <w:r>
                <w:rPr>
                  <w:rFonts w:hint="eastAsia" w:ascii="仿宋_GB2312" w:hAnsi="仿宋_GB2312" w:cs="仿宋_GB2312"/>
                  <w:color w:val="000000"/>
                  <w:sz w:val="21"/>
                  <w:szCs w:val="21"/>
                  <w:lang w:eastAsia="zh-CN"/>
                </w:rPr>
                <w:t>B采矿业</w:t>
              </w:r>
            </w:ins>
          </w:p>
          <w:p>
            <w:pPr>
              <w:spacing w:line="240" w:lineRule="auto"/>
              <w:jc w:val="both"/>
              <w:rPr>
                <w:ins w:id="8725" w:author="user" w:date="2019-09-12T10:22:00Z"/>
                <w:rFonts w:ascii="仿宋_GB2312" w:hAnsi="仿宋_GB2312" w:cs="仿宋_GB2312"/>
                <w:color w:val="000000"/>
                <w:sz w:val="21"/>
                <w:szCs w:val="21"/>
                <w:lang w:eastAsia="zh-CN"/>
              </w:rPr>
            </w:pPr>
            <w:ins w:id="8726" w:author="user" w:date="2019-09-12T10:22:00Z">
              <w:r>
                <w:rPr>
                  <w:rFonts w:hint="eastAsia" w:ascii="仿宋_GB2312" w:hAnsi="仿宋_GB2312" w:cs="仿宋_GB2312"/>
                  <w:color w:val="000000"/>
                  <w:sz w:val="21"/>
                  <w:szCs w:val="21"/>
                  <w:lang w:eastAsia="zh-CN"/>
                </w:rPr>
                <w:t>……</w:t>
              </w:r>
            </w:ins>
          </w:p>
          <w:p>
            <w:pPr>
              <w:spacing w:line="240" w:lineRule="auto"/>
              <w:jc w:val="both"/>
              <w:rPr>
                <w:ins w:id="8727" w:author="user" w:date="2019-09-12T10:22:00Z"/>
                <w:rFonts w:ascii="仿宋_GB2312" w:hAnsi="仿宋_GB2312" w:cs="仿宋_GB2312"/>
                <w:color w:val="000000"/>
                <w:sz w:val="21"/>
                <w:szCs w:val="21"/>
                <w:lang w:eastAsia="zh-CN"/>
              </w:rPr>
            </w:pPr>
            <w:ins w:id="8728" w:author="user" w:date="2019-09-12T10:22:00Z">
              <w:r>
                <w:rPr>
                  <w:rFonts w:hint="eastAsia" w:ascii="仿宋_GB2312" w:hAnsi="仿宋_GB2312" w:cs="仿宋_GB2312"/>
                  <w:color w:val="000000"/>
                  <w:sz w:val="21"/>
                  <w:szCs w:val="21"/>
                  <w:lang w:eastAsia="zh-CN"/>
                </w:rPr>
                <w:t>T国际组织</w:t>
              </w:r>
            </w:ins>
          </w:p>
          <w:p>
            <w:pPr>
              <w:spacing w:line="240" w:lineRule="auto"/>
              <w:jc w:val="both"/>
              <w:rPr>
                <w:ins w:id="8729" w:author="user" w:date="2019-09-12T10:22:00Z"/>
                <w:rFonts w:ascii="仿宋_GB2312" w:hAnsi="仿宋_GB2312" w:cs="仿宋_GB2312"/>
                <w:color w:val="000000"/>
                <w:sz w:val="21"/>
                <w:szCs w:val="21"/>
                <w:lang w:eastAsia="zh-CN"/>
              </w:rPr>
            </w:pPr>
            <w:ins w:id="8730" w:author="user" w:date="2019-09-12T10:22:00Z">
              <w:r>
                <w:rPr>
                  <w:rFonts w:hint="eastAsia" w:ascii="仿宋_GB2312" w:hAnsi="仿宋_GB2312" w:cs="仿宋_GB2312"/>
                  <w:color w:val="000000"/>
                  <w:sz w:val="21"/>
                  <w:szCs w:val="21"/>
                  <w:lang w:eastAsia="zh-CN"/>
                </w:rPr>
                <w:t>1个人</w:t>
              </w:r>
            </w:ins>
          </w:p>
          <w:p>
            <w:pPr>
              <w:spacing w:line="240" w:lineRule="auto"/>
              <w:jc w:val="both"/>
              <w:rPr>
                <w:ins w:id="8731" w:author="user" w:date="2019-09-12T10:22:00Z"/>
                <w:rFonts w:ascii="仿宋_GB2312" w:hAnsi="仿宋_GB2312" w:cs="仿宋_GB2312"/>
                <w:color w:val="000000"/>
                <w:sz w:val="21"/>
                <w:szCs w:val="21"/>
                <w:lang w:eastAsia="zh-CN"/>
              </w:rPr>
            </w:pPr>
            <w:ins w:id="8732" w:author="user" w:date="2019-09-12T10:22:00Z">
              <w:r>
                <w:rPr>
                  <w:rFonts w:hint="eastAsia" w:ascii="仿宋_GB2312" w:hAnsi="仿宋_GB2312" w:cs="仿宋_GB2312"/>
                  <w:color w:val="000000"/>
                  <w:sz w:val="21"/>
                  <w:szCs w:val="21"/>
                  <w:lang w:eastAsia="zh-CN"/>
                </w:rPr>
                <w:t>2境外</w:t>
              </w:r>
            </w:ins>
          </w:p>
          <w:p>
            <w:pPr>
              <w:spacing w:line="240" w:lineRule="auto"/>
              <w:jc w:val="both"/>
              <w:rPr>
                <w:rFonts w:ascii="仿宋_GB2312" w:hAnsi="仿宋_GB2312" w:cs="仿宋_GB2312"/>
                <w:color w:val="000000"/>
                <w:sz w:val="21"/>
                <w:szCs w:val="21"/>
                <w:lang w:eastAsia="zh-CN"/>
              </w:rPr>
            </w:pPr>
            <w:del w:id="8733" w:author="user" w:date="2019-09-12T10:22:00Z">
              <w:r>
                <w:rPr>
                  <w:rFonts w:hint="eastAsia" w:ascii="仿宋_GB2312" w:hAnsi="仿宋_GB2312" w:cs="仿宋_GB2312"/>
                  <w:color w:val="000000"/>
                  <w:sz w:val="21"/>
                  <w:szCs w:val="21"/>
                  <w:lang w:eastAsia="zh-CN"/>
                </w:rPr>
                <w:delText>0111 稻谷种植</w:delText>
              </w:r>
            </w:del>
            <w:del w:id="8734" w:author="user" w:date="2019-09-12T10:22:00Z">
              <w:r>
                <w:rPr>
                  <w:rFonts w:hint="eastAsia" w:ascii="仿宋_GB2312" w:hAnsi="仿宋_GB2312" w:cs="仿宋_GB2312"/>
                  <w:color w:val="000000"/>
                  <w:sz w:val="21"/>
                  <w:szCs w:val="21"/>
                  <w:lang w:eastAsia="zh-CN"/>
                </w:rPr>
                <w:br w:type="textWrapping"/>
              </w:r>
            </w:del>
            <w:del w:id="8735" w:author="user" w:date="2019-09-12T10:22:00Z">
              <w:r>
                <w:rPr>
                  <w:rFonts w:hint="eastAsia" w:ascii="仿宋_GB2312" w:hAnsi="仿宋_GB2312" w:cs="仿宋_GB2312"/>
                  <w:color w:val="000000"/>
                  <w:sz w:val="21"/>
                  <w:szCs w:val="21"/>
                  <w:lang w:eastAsia="zh-CN"/>
                </w:rPr>
                <w:delText>0112 小麦种植</w:delText>
              </w:r>
            </w:del>
            <w:del w:id="8736" w:author="user" w:date="2019-09-12T10:22:00Z">
              <w:r>
                <w:rPr>
                  <w:rFonts w:hint="eastAsia" w:ascii="仿宋_GB2312" w:hAnsi="仿宋_GB2312" w:cs="仿宋_GB2312"/>
                  <w:color w:val="000000"/>
                  <w:sz w:val="21"/>
                  <w:szCs w:val="21"/>
                  <w:lang w:eastAsia="zh-CN"/>
                </w:rPr>
                <w:br w:type="textWrapping"/>
              </w:r>
            </w:del>
            <w:del w:id="8737" w:author="user" w:date="2019-09-12T10:22:00Z">
              <w:r>
                <w:rPr>
                  <w:rFonts w:hint="eastAsia" w:ascii="仿宋_GB2312" w:hAnsi="仿宋_GB2312" w:cs="仿宋_GB2312"/>
                  <w:color w:val="000000"/>
                  <w:sz w:val="21"/>
                  <w:szCs w:val="21"/>
                  <w:lang w:eastAsia="zh-CN"/>
                </w:rPr>
                <w:delText>…… ……</w:delText>
              </w:r>
            </w:del>
            <w:del w:id="8738" w:author="user" w:date="2019-09-12T10:22:00Z">
              <w:r>
                <w:rPr>
                  <w:rFonts w:hint="eastAsia" w:ascii="仿宋_GB2312" w:hAnsi="仿宋_GB2312" w:cs="仿宋_GB2312"/>
                  <w:color w:val="000000"/>
                  <w:sz w:val="21"/>
                  <w:szCs w:val="21"/>
                  <w:lang w:eastAsia="zh-CN"/>
                </w:rPr>
                <w:br w:type="textWrapping"/>
              </w:r>
            </w:del>
            <w:del w:id="8739" w:author="user" w:date="2019-09-12T10:22:00Z">
              <w:r>
                <w:rPr>
                  <w:rFonts w:hint="eastAsia" w:ascii="仿宋_GB2312" w:hAnsi="仿宋_GB2312" w:cs="仿宋_GB2312"/>
                  <w:color w:val="000000"/>
                  <w:sz w:val="21"/>
                  <w:szCs w:val="21"/>
                  <w:lang w:eastAsia="zh-CN"/>
                </w:rPr>
                <w:delText>9700 国际组织</w:delText>
              </w:r>
            </w:del>
            <w:del w:id="8740" w:author="user" w:date="2019-09-12T10:22:00Z">
              <w:r>
                <w:rPr>
                  <w:rFonts w:hint="eastAsia" w:ascii="仿宋_GB2312" w:hAnsi="仿宋_GB2312" w:cs="仿宋_GB2312"/>
                  <w:color w:val="000000"/>
                  <w:sz w:val="21"/>
                  <w:szCs w:val="21"/>
                  <w:lang w:eastAsia="zh-CN"/>
                </w:rPr>
                <w:br w:type="textWrapping"/>
              </w:r>
            </w:del>
            <w:del w:id="8741" w:author="user" w:date="2019-09-12T10:22:00Z">
              <w:r>
                <w:rPr>
                  <w:rFonts w:hint="eastAsia" w:ascii="仿宋_GB2312" w:hAnsi="仿宋_GB2312" w:cs="仿宋_GB2312"/>
                  <w:color w:val="000000"/>
                  <w:sz w:val="21"/>
                  <w:szCs w:val="21"/>
                  <w:lang w:eastAsia="zh-CN"/>
                </w:rPr>
                <w:delText>9800 个人</w:delText>
              </w:r>
            </w:del>
            <w:del w:id="8742" w:author="user" w:date="2019-09-12T10:22:00Z">
              <w:r>
                <w:rPr>
                  <w:rFonts w:hint="eastAsia" w:ascii="仿宋_GB2312" w:hAnsi="仿宋_GB2312" w:cs="仿宋_GB2312"/>
                  <w:color w:val="000000"/>
                  <w:sz w:val="21"/>
                  <w:szCs w:val="21"/>
                  <w:lang w:eastAsia="zh-CN"/>
                </w:rPr>
                <w:br w:type="textWrapping"/>
              </w:r>
            </w:del>
            <w:del w:id="8743" w:author="user" w:date="2019-09-12T10:22:00Z">
              <w:r>
                <w:rPr>
                  <w:rFonts w:hint="eastAsia" w:ascii="仿宋_GB2312" w:hAnsi="仿宋_GB2312" w:cs="仿宋_GB2312"/>
                  <w:color w:val="000000"/>
                  <w:sz w:val="21"/>
                  <w:szCs w:val="21"/>
                  <w:lang w:eastAsia="zh-CN"/>
                </w:rPr>
                <w:delText>9900 境外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744" w:author="user" w:date="2019-10-23T17:39:00Z">
              <w:r>
                <w:rPr>
                  <w:rFonts w:hint="eastAsia" w:ascii="仿宋_GB2312" w:hAnsi="仿宋_GB2312" w:cs="仿宋_GB2312"/>
                  <w:color w:val="000000"/>
                  <w:sz w:val="21"/>
                  <w:szCs w:val="21"/>
                  <w:lang w:eastAsia="zh-CN"/>
                </w:rPr>
                <w:delText>10</w:delText>
              </w:r>
            </w:del>
            <w:ins w:id="8745" w:author="user" w:date="2019-10-23T17:39:00Z">
              <w:r>
                <w:rPr>
                  <w:rFonts w:ascii="仿宋_GB2312" w:hAnsi="仿宋_GB2312" w:cs="仿宋_GB2312"/>
                  <w:color w:val="000000"/>
                  <w:sz w:val="21"/>
                  <w:szCs w:val="21"/>
                  <w:lang w:eastAsia="zh-CN"/>
                </w:rPr>
                <w:t>9</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贴现</w:t>
            </w:r>
            <w:ins w:id="8746" w:author="user" w:date="2019-10-23T17:28:00Z">
              <w:r>
                <w:rPr>
                  <w:rFonts w:hint="eastAsia" w:ascii="仿宋_GB2312" w:hAnsi="仿宋_GB2312" w:cs="仿宋_GB2312"/>
                  <w:color w:val="000000"/>
                  <w:sz w:val="21"/>
                  <w:szCs w:val="21"/>
                  <w:lang w:eastAsia="zh-CN"/>
                </w:rPr>
                <w:t>企业</w:t>
              </w:r>
            </w:ins>
            <w:del w:id="8747" w:author="user" w:date="2019-10-23T17:28:00Z">
              <w:r>
                <w:rPr>
                  <w:rFonts w:hint="eastAsia" w:ascii="仿宋_GB2312" w:hAnsi="仿宋_GB2312" w:cs="仿宋_GB2312"/>
                  <w:color w:val="000000"/>
                  <w:sz w:val="21"/>
                  <w:szCs w:val="21"/>
                  <w:lang w:eastAsia="zh-CN"/>
                </w:rPr>
                <w:delText>人</w:delText>
              </w:r>
            </w:del>
            <w:del w:id="8748" w:author="user" w:date="2019-10-23T17:37:00Z">
              <w:r>
                <w:rPr>
                  <w:rFonts w:hint="eastAsia" w:ascii="仿宋_GB2312" w:hAnsi="仿宋_GB2312" w:cs="仿宋_GB2312"/>
                  <w:color w:val="000000"/>
                  <w:sz w:val="21"/>
                  <w:szCs w:val="21"/>
                  <w:lang w:eastAsia="zh-CN"/>
                </w:rPr>
                <w:delText>企业</w:delText>
              </w:r>
            </w:del>
            <w:r>
              <w:rPr>
                <w:rFonts w:hint="eastAsia" w:ascii="仿宋_GB2312" w:hAnsi="仿宋_GB2312" w:cs="仿宋_GB2312"/>
                <w:color w:val="000000"/>
                <w:sz w:val="21"/>
                <w:szCs w:val="21"/>
                <w:lang w:eastAsia="zh-CN"/>
              </w:rPr>
              <w:t>经济成分</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8749" w:author="user" w:date="2019-10-23T17:37:00Z">
              <w:r>
                <w:rPr>
                  <w:rFonts w:hint="eastAsia" w:ascii="仿宋_GB2312" w:hAnsi="仿宋_GB2312" w:cs="仿宋_GB2312"/>
                  <w:color w:val="000000"/>
                  <w:sz w:val="21"/>
                  <w:szCs w:val="21"/>
                  <w:lang w:eastAsia="zh-CN"/>
                </w:rPr>
                <w:delText>贴现人</w:delText>
              </w:r>
            </w:del>
            <w:ins w:id="8750" w:author="user" w:date="2019-10-23T17:37: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的经济成分。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751" w:author="user" w:date="2019-10-24T16:34:00Z">
              <w:r>
                <w:rPr>
                  <w:rFonts w:hint="eastAsia" w:ascii="仿宋_GB2312" w:hAnsi="仿宋_GB2312" w:cs="仿宋_GB2312"/>
                  <w:color w:val="000000"/>
                  <w:sz w:val="21"/>
                  <w:szCs w:val="21"/>
                  <w:lang w:eastAsia="zh-CN"/>
                </w:rPr>
                <w:t>当</w:t>
              </w:r>
            </w:ins>
            <w:ins w:id="8752" w:author="user" w:date="2019-10-24T16:34:00Z">
              <w:r>
                <w:rPr>
                  <w:rFonts w:ascii="仿宋_GB2312" w:hAnsi="仿宋_GB2312" w:cs="仿宋_GB2312"/>
                  <w:color w:val="000000"/>
                  <w:sz w:val="21"/>
                  <w:szCs w:val="21"/>
                  <w:lang w:eastAsia="zh-CN"/>
                </w:rPr>
                <w:t>贴现</w:t>
              </w:r>
            </w:ins>
            <w:ins w:id="8753" w:author="user" w:date="2019-10-24T16:34:00Z">
              <w:r>
                <w:rPr>
                  <w:rFonts w:hint="eastAsia" w:ascii="仿宋_GB2312" w:hAnsi="仿宋_GB2312" w:cs="仿宋_GB2312"/>
                  <w:color w:val="000000"/>
                  <w:sz w:val="21"/>
                  <w:szCs w:val="21"/>
                  <w:lang w:eastAsia="zh-CN"/>
                </w:rPr>
                <w:t>类型</w:t>
              </w:r>
            </w:ins>
            <w:ins w:id="8754" w:author="user" w:date="2019-10-24T16:34:00Z">
              <w:r>
                <w:rPr>
                  <w:rFonts w:ascii="仿宋_GB2312" w:hAnsi="仿宋_GB2312" w:cs="仿宋_GB2312"/>
                  <w:color w:val="000000"/>
                  <w:sz w:val="21"/>
                  <w:szCs w:val="21"/>
                  <w:lang w:eastAsia="zh-CN"/>
                </w:rPr>
                <w:t>为转贴现</w:t>
              </w:r>
            </w:ins>
            <w:ins w:id="8755" w:author="user" w:date="2019-10-24T16:34:00Z">
              <w:r>
                <w:rPr>
                  <w:rFonts w:hint="eastAsia" w:ascii="仿宋_GB2312" w:hAnsi="仿宋_GB2312" w:cs="仿宋_GB2312"/>
                  <w:color w:val="000000"/>
                  <w:sz w:val="21"/>
                  <w:szCs w:val="21"/>
                  <w:lang w:eastAsia="zh-CN"/>
                </w:rPr>
                <w:t>时</w:t>
              </w:r>
            </w:ins>
            <w:ins w:id="8756" w:author="user" w:date="2019-10-24T16:34:00Z">
              <w:r>
                <w:rPr>
                  <w:rFonts w:ascii="仿宋_GB2312" w:hAnsi="仿宋_GB2312" w:cs="仿宋_GB2312"/>
                  <w:color w:val="000000"/>
                  <w:sz w:val="21"/>
                  <w:szCs w:val="21"/>
                  <w:lang w:eastAsia="zh-CN"/>
                </w:rPr>
                <w:t>，该字段为空</w:t>
              </w:r>
            </w:ins>
            <w:ins w:id="8757" w:author="user" w:date="2019-10-24T16:34: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若单位客户属于行政事业单位，该字段为空。若属于企业，参考《贷款统计分类及编码》（JR/T 0135-2016）进行划分。数据更新的频率为月度。</w:t>
            </w:r>
          </w:p>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3</w:t>
            </w:r>
            <w:r>
              <w:rPr>
                <w:rFonts w:hint="eastAsia" w:ascii="仿宋_GB2312" w:hAnsi="仿宋_GB2312" w:cs="仿宋_GB2312"/>
                <w:color w:val="000000"/>
                <w:sz w:val="21"/>
                <w:szCs w:val="21"/>
                <w:lang w:eastAsia="zh-CN"/>
              </w:rPr>
              <w:t>.值域：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 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 国有控股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A0101 国有相对控股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A0102 国有绝对控股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 集体控股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A0201 集体相对控股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A0202 集体绝对控股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 非公有控股经济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 私人控股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B0101 私人相对控股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B0102 私人绝对控股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 港澳台控股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B0201 港澳台相对控股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B0202 港澳台绝对控股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 外商控股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B0301 外商相对控股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B0302 外商绝对控股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758" w:author="user" w:date="2019-10-23T17:39:00Z">
              <w:r>
                <w:rPr>
                  <w:rFonts w:hint="eastAsia" w:ascii="仿宋_GB2312" w:hAnsi="仿宋_GB2312" w:cs="仿宋_GB2312"/>
                  <w:color w:val="000000"/>
                  <w:sz w:val="21"/>
                  <w:szCs w:val="21"/>
                  <w:lang w:eastAsia="zh-CN"/>
                </w:rPr>
                <w:delText>11</w:delText>
              </w:r>
            </w:del>
            <w:ins w:id="8759" w:author="user" w:date="2019-10-23T17:39:00Z">
              <w:r>
                <w:rPr>
                  <w:rFonts w:ascii="仿宋_GB2312" w:hAnsi="仿宋_GB2312" w:cs="仿宋_GB2312"/>
                  <w:color w:val="000000"/>
                  <w:sz w:val="21"/>
                  <w:szCs w:val="21"/>
                  <w:lang w:eastAsia="zh-CN"/>
                </w:rPr>
                <w:t>10</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票据编码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1.指载明在票据上的号码。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760" w:author="user" w:date="2019-10-23T17:39:00Z">
              <w:r>
                <w:rPr>
                  <w:rFonts w:hint="eastAsia" w:ascii="仿宋_GB2312" w:hAnsi="仿宋_GB2312" w:cs="仿宋_GB2312"/>
                  <w:color w:val="000000"/>
                  <w:sz w:val="21"/>
                  <w:szCs w:val="21"/>
                  <w:lang w:eastAsia="zh-CN"/>
                </w:rPr>
                <w:delText>12</w:delText>
              </w:r>
            </w:del>
            <w:ins w:id="8761" w:author="user" w:date="2019-10-23T17:39:00Z">
              <w:r>
                <w:rPr>
                  <w:rFonts w:ascii="仿宋_GB2312" w:hAnsi="仿宋_GB2312" w:cs="仿宋_GB2312"/>
                  <w:color w:val="000000"/>
                  <w:sz w:val="21"/>
                  <w:szCs w:val="21"/>
                  <w:lang w:eastAsia="zh-CN"/>
                </w:rPr>
                <w:t>11</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1.指按票据承兑主体类型进行的划分。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2.包含金融机构承兑汇票、商业承兑汇票，数据更新频率为月度。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银行承兑汇票</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商业承兑汇票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762" w:author="user" w:date="2019-10-23T17:39:00Z">
              <w:r>
                <w:rPr>
                  <w:rFonts w:hint="eastAsia" w:ascii="仿宋_GB2312" w:hAnsi="仿宋_GB2312" w:cs="仿宋_GB2312"/>
                  <w:color w:val="000000"/>
                  <w:sz w:val="21"/>
                  <w:szCs w:val="21"/>
                  <w:lang w:eastAsia="zh-CN"/>
                </w:rPr>
                <w:delText>13</w:delText>
              </w:r>
            </w:del>
            <w:ins w:id="8763" w:author="user" w:date="2019-10-23T17:39:00Z">
              <w:r>
                <w:rPr>
                  <w:rFonts w:ascii="仿宋_GB2312" w:hAnsi="仿宋_GB2312" w:cs="仿宋_GB2312"/>
                  <w:color w:val="000000"/>
                  <w:sz w:val="21"/>
                  <w:szCs w:val="21"/>
                  <w:lang w:eastAsia="zh-CN"/>
                </w:rPr>
                <w:t>12</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票据介质</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1.指票据的载体。</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2.包含纸票和电票，数据更新频率为月度。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 xml:space="preserve">3.值域：01 电子 </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02 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764" w:author="user" w:date="2019-10-23T17:39:00Z">
              <w:r>
                <w:rPr>
                  <w:rFonts w:hint="eastAsia" w:ascii="仿宋_GB2312" w:hAnsi="仿宋_GB2312" w:cs="仿宋_GB2312"/>
                  <w:color w:val="000000"/>
                  <w:sz w:val="21"/>
                  <w:szCs w:val="21"/>
                  <w:lang w:eastAsia="zh-CN"/>
                </w:rPr>
                <w:delText>14</w:delText>
              </w:r>
            </w:del>
            <w:ins w:id="8765" w:author="user" w:date="2019-10-23T17:39:00Z">
              <w:r>
                <w:rPr>
                  <w:rFonts w:ascii="仿宋_GB2312" w:hAnsi="仿宋_GB2312" w:cs="仿宋_GB2312"/>
                  <w:color w:val="000000"/>
                  <w:sz w:val="21"/>
                  <w:szCs w:val="21"/>
                  <w:lang w:eastAsia="zh-CN"/>
                </w:rPr>
                <w:t>13</w:t>
              </w:r>
            </w:ins>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贴现类型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n2..6</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1.指按贴现交易对手的类型和票据权利是否转移进行划分。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2.包含直贴和转贴，数据更新频率为月度。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直贴</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转贴现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0201 买断式转贴现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0202 回购式转贴现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020201买断式买入返售票据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020202买断式卖出回购票据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020203质押式买入返售票据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020204质押式卖出回购票据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8766" w:author="user" w:date="2019-10-23T17:39:00Z">
              <w:r>
                <w:rPr>
                  <w:rFonts w:hint="eastAsia" w:ascii="仿宋_GB2312" w:hAnsi="仿宋_GB2312" w:cs="仿宋_GB2312"/>
                  <w:color w:val="000000"/>
                  <w:sz w:val="21"/>
                  <w:szCs w:val="21"/>
                  <w:lang w:eastAsia="zh-CN"/>
                </w:rPr>
                <w:delText>15</w:delText>
              </w:r>
            </w:del>
            <w:ins w:id="8767" w:author="user" w:date="2019-10-23T17:39:00Z">
              <w:r>
                <w:rPr>
                  <w:rFonts w:ascii="仿宋_GB2312" w:hAnsi="仿宋_GB2312" w:cs="仿宋_GB2312"/>
                  <w:color w:val="000000"/>
                  <w:sz w:val="21"/>
                  <w:szCs w:val="21"/>
                  <w:lang w:eastAsia="zh-CN"/>
                </w:rPr>
                <w:t>14</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贴入/贴出标识</w:t>
            </w:r>
          </w:p>
        </w:tc>
        <w:tc>
          <w:tcPr>
            <w:tcW w:w="1138"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1.指用来标记该笔交易是贴入还是贴出。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2.包含贴入、贴出，数据更新频率为月度。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3.值域：01 贴入</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02 贴出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vAlign w:val="center"/>
          </w:tcPr>
          <w:p>
            <w:pPr>
              <w:widowControl w:val="0"/>
              <w:spacing w:line="240" w:lineRule="auto"/>
              <w:jc w:val="center"/>
              <w:rPr>
                <w:rFonts w:ascii="仿宋_GB2312" w:hAnsi="仿宋_GB2312" w:cs="仿宋_GB2312"/>
                <w:color w:val="000000"/>
                <w:sz w:val="21"/>
                <w:szCs w:val="21"/>
                <w:lang w:eastAsia="zh-CN"/>
              </w:rPr>
            </w:pPr>
            <w:del w:id="8768" w:author="user" w:date="2019-10-23T17:39:00Z">
              <w:r>
                <w:rPr>
                  <w:rFonts w:hint="eastAsia" w:ascii="仿宋_GB2312" w:hAnsi="仿宋_GB2312" w:cs="仿宋_GB2312"/>
                  <w:color w:val="000000"/>
                  <w:sz w:val="21"/>
                  <w:szCs w:val="21"/>
                  <w:lang w:eastAsia="zh-CN"/>
                </w:rPr>
                <w:delText>16</w:delText>
              </w:r>
            </w:del>
            <w:ins w:id="8769" w:author="user" w:date="2019-10-23T17:39:00Z">
              <w:r>
                <w:rPr>
                  <w:rFonts w:ascii="仿宋_GB2312" w:hAnsi="仿宋_GB2312" w:cs="仿宋_GB2312"/>
                  <w:color w:val="000000"/>
                  <w:sz w:val="21"/>
                  <w:szCs w:val="21"/>
                  <w:lang w:eastAsia="zh-CN"/>
                </w:rPr>
                <w:t>15</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出票日期</w:t>
            </w:r>
          </w:p>
        </w:tc>
        <w:tc>
          <w:tcPr>
            <w:tcW w:w="1138"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1.指票据开立的日期。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vAlign w:val="center"/>
          </w:tcPr>
          <w:p>
            <w:pPr>
              <w:widowControl w:val="0"/>
              <w:spacing w:line="240" w:lineRule="auto"/>
              <w:jc w:val="center"/>
              <w:rPr>
                <w:rFonts w:ascii="仿宋_GB2312" w:hAnsi="仿宋_GB2312" w:cs="仿宋_GB2312"/>
                <w:color w:val="000000"/>
                <w:sz w:val="21"/>
                <w:szCs w:val="21"/>
                <w:lang w:eastAsia="zh-CN"/>
              </w:rPr>
            </w:pPr>
            <w:del w:id="8770" w:author="user" w:date="2019-10-23T17:39:00Z">
              <w:r>
                <w:rPr>
                  <w:rFonts w:hint="eastAsia" w:ascii="仿宋_GB2312" w:hAnsi="仿宋_GB2312" w:cs="仿宋_GB2312"/>
                  <w:color w:val="000000"/>
                  <w:sz w:val="21"/>
                  <w:szCs w:val="21"/>
                  <w:lang w:eastAsia="zh-CN"/>
                </w:rPr>
                <w:delText>17</w:delText>
              </w:r>
            </w:del>
            <w:ins w:id="8771" w:author="user" w:date="2019-10-23T17:39:00Z">
              <w:r>
                <w:rPr>
                  <w:rFonts w:ascii="仿宋_GB2312" w:hAnsi="仿宋_GB2312" w:cs="仿宋_GB2312"/>
                  <w:color w:val="000000"/>
                  <w:sz w:val="21"/>
                  <w:szCs w:val="21"/>
                  <w:lang w:eastAsia="zh-CN"/>
                </w:rPr>
                <w:t>16</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票据金额</w:t>
            </w:r>
          </w:p>
        </w:tc>
        <w:tc>
          <w:tcPr>
            <w:tcW w:w="1138"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1.指票据上载明的票面金额。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3.值域：票据金额＞0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vAlign w:val="center"/>
          </w:tcPr>
          <w:p>
            <w:pPr>
              <w:widowControl w:val="0"/>
              <w:spacing w:line="240" w:lineRule="auto"/>
              <w:jc w:val="center"/>
              <w:rPr>
                <w:rFonts w:ascii="仿宋_GB2312" w:hAnsi="仿宋_GB2312" w:cs="仿宋_GB2312"/>
                <w:color w:val="000000"/>
                <w:sz w:val="21"/>
                <w:szCs w:val="21"/>
                <w:lang w:eastAsia="zh-CN"/>
              </w:rPr>
            </w:pPr>
            <w:del w:id="8772" w:author="user" w:date="2019-10-23T17:39:00Z">
              <w:r>
                <w:rPr>
                  <w:rFonts w:hint="eastAsia" w:ascii="仿宋_GB2312" w:hAnsi="仿宋_GB2312" w:cs="仿宋_GB2312"/>
                  <w:color w:val="000000"/>
                  <w:sz w:val="21"/>
                  <w:szCs w:val="21"/>
                  <w:lang w:eastAsia="zh-CN"/>
                </w:rPr>
                <w:delText>18</w:delText>
              </w:r>
            </w:del>
            <w:ins w:id="8773" w:author="user" w:date="2019-10-23T17:39:00Z">
              <w:r>
                <w:rPr>
                  <w:rFonts w:ascii="仿宋_GB2312" w:hAnsi="仿宋_GB2312" w:cs="仿宋_GB2312"/>
                  <w:color w:val="000000"/>
                  <w:sz w:val="21"/>
                  <w:szCs w:val="21"/>
                  <w:lang w:eastAsia="zh-CN"/>
                </w:rPr>
                <w:t>17</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票据到期日期</w:t>
            </w:r>
          </w:p>
        </w:tc>
        <w:tc>
          <w:tcPr>
            <w:tcW w:w="1138"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1.指票据上载明的到期日期。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vAlign w:val="center"/>
          </w:tcPr>
          <w:p>
            <w:pPr>
              <w:widowControl w:val="0"/>
              <w:spacing w:line="240" w:lineRule="auto"/>
              <w:jc w:val="center"/>
              <w:rPr>
                <w:rFonts w:ascii="仿宋_GB2312" w:hAnsi="仿宋_GB2312" w:cs="仿宋_GB2312"/>
                <w:color w:val="000000"/>
                <w:sz w:val="21"/>
                <w:szCs w:val="21"/>
                <w:lang w:eastAsia="zh-CN"/>
              </w:rPr>
            </w:pPr>
            <w:del w:id="8774" w:author="user" w:date="2019-10-23T17:39:00Z">
              <w:r>
                <w:rPr>
                  <w:rFonts w:hint="eastAsia" w:ascii="仿宋_GB2312" w:hAnsi="仿宋_GB2312" w:cs="仿宋_GB2312"/>
                  <w:color w:val="000000"/>
                  <w:sz w:val="21"/>
                  <w:szCs w:val="21"/>
                  <w:lang w:eastAsia="zh-CN"/>
                </w:rPr>
                <w:delText>19</w:delText>
              </w:r>
            </w:del>
            <w:ins w:id="8775" w:author="user" w:date="2019-10-23T17:39:00Z">
              <w:r>
                <w:rPr>
                  <w:rFonts w:hint="eastAsia" w:ascii="仿宋_GB2312" w:hAnsi="仿宋_GB2312" w:cs="仿宋_GB2312"/>
                  <w:color w:val="000000"/>
                  <w:sz w:val="21"/>
                  <w:szCs w:val="21"/>
                  <w:lang w:eastAsia="zh-CN"/>
                </w:rPr>
                <w:t>1</w:t>
              </w:r>
            </w:ins>
            <w:ins w:id="8776" w:author="user" w:date="2019-10-23T17:39:00Z">
              <w:r>
                <w:rPr>
                  <w:rFonts w:ascii="仿宋_GB2312" w:hAnsi="仿宋_GB2312" w:cs="仿宋_GB2312"/>
                  <w:color w:val="000000"/>
                  <w:sz w:val="21"/>
                  <w:szCs w:val="21"/>
                  <w:lang w:eastAsia="zh-CN"/>
                </w:rPr>
                <w:t>8</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开票企业名称</w:t>
            </w:r>
          </w:p>
        </w:tc>
        <w:tc>
          <w:tcPr>
            <w:tcW w:w="1138"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1.指开票企业的全称，该名称一般记录在国家授权部门颁发给开票企业的证件上，在法律上受到认可。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777" w:author="user" w:date="2019-10-24T17:36:00Z">
              <w:r>
                <w:rPr>
                  <w:rFonts w:ascii="仿宋_GB2312" w:hAnsi="仿宋_GB2312" w:cs="仿宋_GB2312"/>
                  <w:color w:val="000000"/>
                  <w:sz w:val="21"/>
                  <w:szCs w:val="21"/>
                  <w:lang w:eastAsia="zh-CN"/>
                </w:rPr>
                <w:t>该字段</w:t>
              </w:r>
            </w:ins>
            <w:ins w:id="8778" w:author="user" w:date="2019-10-24T17:36:00Z">
              <w:r>
                <w:rPr>
                  <w:rFonts w:hint="eastAsia" w:ascii="仿宋_GB2312" w:hAnsi="仿宋_GB2312" w:cs="仿宋_GB2312"/>
                  <w:color w:val="000000"/>
                  <w:sz w:val="21"/>
                  <w:szCs w:val="21"/>
                  <w:lang w:eastAsia="zh-CN"/>
                </w:rPr>
                <w:t>可以</w:t>
              </w:r>
            </w:ins>
            <w:ins w:id="8779" w:author="user" w:date="2019-10-24T17:36:00Z">
              <w:r>
                <w:rPr>
                  <w:rFonts w:ascii="仿宋_GB2312" w:hAnsi="仿宋_GB2312" w:cs="仿宋_GB2312"/>
                  <w:color w:val="000000"/>
                  <w:sz w:val="21"/>
                  <w:szCs w:val="21"/>
                  <w:lang w:eastAsia="zh-CN"/>
                </w:rPr>
                <w:t>为空</w:t>
              </w:r>
            </w:ins>
            <w:ins w:id="8780" w:author="user" w:date="2019-10-24T17:36:00Z">
              <w:r>
                <w:rPr>
                  <w:rFonts w:hint="eastAsia" w:ascii="仿宋_GB2312" w:hAnsi="仿宋_GB2312" w:cs="仿宋_GB2312"/>
                  <w:color w:val="000000"/>
                  <w:sz w:val="21"/>
                  <w:szCs w:val="21"/>
                  <w:lang w:eastAsia="zh-CN"/>
                </w:rPr>
                <w:t>，</w:t>
              </w:r>
            </w:ins>
            <w:ins w:id="8781" w:author="user" w:date="2019-10-24T17:36:00Z">
              <w:r>
                <w:rPr>
                  <w:rFonts w:ascii="仿宋_GB2312" w:hAnsi="仿宋_GB2312" w:cs="仿宋_GB2312"/>
                  <w:color w:val="000000"/>
                  <w:sz w:val="21"/>
                  <w:szCs w:val="21"/>
                  <w:lang w:eastAsia="zh-CN"/>
                </w:rPr>
                <w:t>不做非空</w:t>
              </w:r>
            </w:ins>
            <w:ins w:id="8782" w:author="user" w:date="2019-10-24T17:36:0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开票企业的证件上记载的名称采集，如：工商营业执照、组织机构代码证、税务登记证等。开票企业名称可以为简体中文、繁体中文、英文以及其他语言文字。在开票企业名称中，字符一律采用半角，字母一律大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vAlign w:val="center"/>
          </w:tcPr>
          <w:p>
            <w:pPr>
              <w:widowControl w:val="0"/>
              <w:spacing w:line="240" w:lineRule="auto"/>
              <w:jc w:val="center"/>
              <w:rPr>
                <w:rFonts w:ascii="仿宋_GB2312" w:hAnsi="仿宋_GB2312" w:cs="仿宋_GB2312"/>
                <w:color w:val="000000"/>
                <w:sz w:val="21"/>
                <w:szCs w:val="21"/>
                <w:lang w:eastAsia="zh-CN"/>
              </w:rPr>
            </w:pPr>
            <w:del w:id="8783" w:author="user" w:date="2019-10-23T17:39:00Z">
              <w:r>
                <w:rPr>
                  <w:rFonts w:hint="eastAsia" w:ascii="仿宋_GB2312" w:hAnsi="仿宋_GB2312" w:cs="仿宋_GB2312"/>
                  <w:color w:val="000000"/>
                  <w:sz w:val="21"/>
                  <w:szCs w:val="21"/>
                  <w:lang w:eastAsia="zh-CN"/>
                </w:rPr>
                <w:delText>20</w:delText>
              </w:r>
            </w:del>
            <w:ins w:id="8784" w:author="user" w:date="2019-10-23T17:39:00Z">
              <w:r>
                <w:rPr>
                  <w:rFonts w:ascii="仿宋_GB2312" w:hAnsi="仿宋_GB2312" w:cs="仿宋_GB2312"/>
                  <w:color w:val="000000"/>
                  <w:sz w:val="21"/>
                  <w:szCs w:val="21"/>
                  <w:lang w:eastAsia="zh-CN"/>
                </w:rPr>
                <w:t>19</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开票企业证件类型</w:t>
            </w:r>
          </w:p>
        </w:tc>
        <w:tc>
          <w:tcPr>
            <w:tcW w:w="1138"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1.指开票企业的有效证件类型。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785" w:author="user" w:date="2019-10-24T17:36:00Z">
              <w:r>
                <w:rPr>
                  <w:rFonts w:ascii="仿宋_GB2312" w:hAnsi="仿宋_GB2312" w:cs="仿宋_GB2312"/>
                  <w:color w:val="000000"/>
                  <w:sz w:val="21"/>
                  <w:szCs w:val="21"/>
                  <w:lang w:eastAsia="zh-CN"/>
                </w:rPr>
                <w:t>该字段</w:t>
              </w:r>
            </w:ins>
            <w:ins w:id="8786" w:author="user" w:date="2019-10-24T17:36:00Z">
              <w:r>
                <w:rPr>
                  <w:rFonts w:hint="eastAsia" w:ascii="仿宋_GB2312" w:hAnsi="仿宋_GB2312" w:cs="仿宋_GB2312"/>
                  <w:color w:val="000000"/>
                  <w:sz w:val="21"/>
                  <w:szCs w:val="21"/>
                  <w:lang w:eastAsia="zh-CN"/>
                </w:rPr>
                <w:t>可以</w:t>
              </w:r>
            </w:ins>
            <w:ins w:id="8787" w:author="user" w:date="2019-10-24T17:36:00Z">
              <w:r>
                <w:rPr>
                  <w:rFonts w:ascii="仿宋_GB2312" w:hAnsi="仿宋_GB2312" w:cs="仿宋_GB2312"/>
                  <w:color w:val="000000"/>
                  <w:sz w:val="21"/>
                  <w:szCs w:val="21"/>
                  <w:lang w:eastAsia="zh-CN"/>
                </w:rPr>
                <w:t>为空</w:t>
              </w:r>
            </w:ins>
            <w:ins w:id="8788" w:author="user" w:date="2019-10-24T17:36:00Z">
              <w:r>
                <w:rPr>
                  <w:rFonts w:hint="eastAsia" w:ascii="仿宋_GB2312" w:hAnsi="仿宋_GB2312" w:cs="仿宋_GB2312"/>
                  <w:color w:val="000000"/>
                  <w:sz w:val="21"/>
                  <w:szCs w:val="21"/>
                  <w:lang w:eastAsia="zh-CN"/>
                </w:rPr>
                <w:t>，</w:t>
              </w:r>
            </w:ins>
            <w:ins w:id="8789" w:author="user" w:date="2019-10-24T17:36:00Z">
              <w:r>
                <w:rPr>
                  <w:rFonts w:ascii="仿宋_GB2312" w:hAnsi="仿宋_GB2312" w:cs="仿宋_GB2312"/>
                  <w:color w:val="000000"/>
                  <w:sz w:val="21"/>
                  <w:szCs w:val="21"/>
                  <w:lang w:eastAsia="zh-CN"/>
                </w:rPr>
                <w:t>不做非空</w:t>
              </w:r>
            </w:ins>
            <w:ins w:id="8790" w:author="user" w:date="2019-10-24T17:36:0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按记录在国家授权部门颁发给开票企业的证件上记载的证件类型采集，证件类型为统一社会信用代码、组织机构代码等。数据更新的频率为月度。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8791" w:author="user" w:date="2019-10-24T14:19: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p>
          <w:p>
            <w:pPr>
              <w:spacing w:line="240" w:lineRule="auto"/>
              <w:jc w:val="both"/>
              <w:rPr>
                <w:rFonts w:ascii="仿宋_GB2312" w:hAnsi="仿宋_GB2312" w:cs="仿宋_GB2312"/>
                <w:color w:val="000000"/>
                <w:sz w:val="21"/>
                <w:szCs w:val="21"/>
                <w:lang w:eastAsia="zh-CN"/>
              </w:rPr>
            </w:pPr>
            <w:ins w:id="8792" w:author="user" w:date="2019-10-24T14:19:00Z">
              <w:r>
                <w:rPr>
                  <w:rFonts w:hint="eastAsia" w:ascii="仿宋_GB2312" w:hAnsi="仿宋_GB2312" w:cs="仿宋_GB2312"/>
                  <w:color w:val="000000"/>
                  <w:sz w:val="21"/>
                  <w:szCs w:val="21"/>
                  <w:lang w:eastAsia="zh-CN"/>
                </w:rPr>
                <w:t>99其他</w:t>
              </w:r>
            </w:ins>
            <w:ins w:id="8793" w:author="user" w:date="2019-10-24T14:19: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vAlign w:val="center"/>
          </w:tcPr>
          <w:p>
            <w:pPr>
              <w:widowControl w:val="0"/>
              <w:spacing w:line="240" w:lineRule="auto"/>
              <w:jc w:val="center"/>
              <w:rPr>
                <w:rFonts w:ascii="仿宋_GB2312" w:hAnsi="仿宋_GB2312" w:cs="仿宋_GB2312"/>
                <w:color w:val="000000"/>
                <w:sz w:val="21"/>
                <w:szCs w:val="21"/>
                <w:lang w:eastAsia="zh-CN"/>
              </w:rPr>
            </w:pPr>
            <w:del w:id="8794" w:author="user" w:date="2019-10-23T17:39:00Z">
              <w:r>
                <w:rPr>
                  <w:rFonts w:hint="eastAsia" w:ascii="仿宋_GB2312" w:hAnsi="仿宋_GB2312" w:cs="仿宋_GB2312"/>
                  <w:color w:val="000000"/>
                  <w:sz w:val="21"/>
                  <w:szCs w:val="21"/>
                  <w:lang w:eastAsia="zh-CN"/>
                </w:rPr>
                <w:delText>21</w:delText>
              </w:r>
            </w:del>
            <w:ins w:id="8795" w:author="user" w:date="2019-10-23T17:39:00Z">
              <w:r>
                <w:rPr>
                  <w:rFonts w:ascii="仿宋_GB2312" w:hAnsi="仿宋_GB2312" w:cs="仿宋_GB2312"/>
                  <w:color w:val="000000"/>
                  <w:sz w:val="21"/>
                  <w:szCs w:val="21"/>
                  <w:lang w:eastAsia="zh-CN"/>
                </w:rPr>
                <w:t>20</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开票企业代码</w:t>
            </w:r>
          </w:p>
        </w:tc>
        <w:tc>
          <w:tcPr>
            <w:tcW w:w="1138"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1.指开票企业的有效证件的编号。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796" w:author="user" w:date="2019-10-24T17:36:00Z">
              <w:r>
                <w:rPr>
                  <w:rFonts w:ascii="仿宋_GB2312" w:hAnsi="仿宋_GB2312" w:cs="仿宋_GB2312"/>
                  <w:color w:val="000000"/>
                  <w:sz w:val="21"/>
                  <w:szCs w:val="21"/>
                  <w:lang w:eastAsia="zh-CN"/>
                </w:rPr>
                <w:t>该字段</w:t>
              </w:r>
            </w:ins>
            <w:ins w:id="8797" w:author="user" w:date="2019-10-24T17:36:00Z">
              <w:r>
                <w:rPr>
                  <w:rFonts w:hint="eastAsia" w:ascii="仿宋_GB2312" w:hAnsi="仿宋_GB2312" w:cs="仿宋_GB2312"/>
                  <w:color w:val="000000"/>
                  <w:sz w:val="21"/>
                  <w:szCs w:val="21"/>
                  <w:lang w:eastAsia="zh-CN"/>
                </w:rPr>
                <w:t>可以</w:t>
              </w:r>
            </w:ins>
            <w:ins w:id="8798" w:author="user" w:date="2019-10-24T17:36:00Z">
              <w:r>
                <w:rPr>
                  <w:rFonts w:ascii="仿宋_GB2312" w:hAnsi="仿宋_GB2312" w:cs="仿宋_GB2312"/>
                  <w:color w:val="000000"/>
                  <w:sz w:val="21"/>
                  <w:szCs w:val="21"/>
                  <w:lang w:eastAsia="zh-CN"/>
                </w:rPr>
                <w:t>为空</w:t>
              </w:r>
            </w:ins>
            <w:ins w:id="8799" w:author="user" w:date="2019-10-24T17:36:00Z">
              <w:r>
                <w:rPr>
                  <w:rFonts w:hint="eastAsia" w:ascii="仿宋_GB2312" w:hAnsi="仿宋_GB2312" w:cs="仿宋_GB2312"/>
                  <w:color w:val="000000"/>
                  <w:sz w:val="21"/>
                  <w:szCs w:val="21"/>
                  <w:lang w:eastAsia="zh-CN"/>
                </w:rPr>
                <w:t>，</w:t>
              </w:r>
            </w:ins>
            <w:ins w:id="8800" w:author="user" w:date="2019-10-24T17:36:00Z">
              <w:r>
                <w:rPr>
                  <w:rFonts w:ascii="仿宋_GB2312" w:hAnsi="仿宋_GB2312" w:cs="仿宋_GB2312"/>
                  <w:color w:val="000000"/>
                  <w:sz w:val="21"/>
                  <w:szCs w:val="21"/>
                  <w:lang w:eastAsia="zh-CN"/>
                </w:rPr>
                <w:t>不做非空</w:t>
              </w:r>
            </w:ins>
            <w:ins w:id="8801" w:author="user" w:date="2019-10-24T17:36:0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atLeast"/>
        </w:trPr>
        <w:tc>
          <w:tcPr>
            <w:tcW w:w="648" w:type="dxa"/>
            <w:vAlign w:val="center"/>
          </w:tcPr>
          <w:p>
            <w:pPr>
              <w:widowControl w:val="0"/>
              <w:spacing w:line="240" w:lineRule="auto"/>
              <w:jc w:val="center"/>
              <w:rPr>
                <w:rFonts w:ascii="仿宋_GB2312" w:hAnsi="仿宋_GB2312" w:cs="仿宋_GB2312"/>
                <w:color w:val="000000"/>
                <w:sz w:val="21"/>
                <w:szCs w:val="21"/>
                <w:lang w:eastAsia="zh-CN"/>
              </w:rPr>
            </w:pPr>
            <w:del w:id="8802" w:author="user" w:date="2019-10-23T17:39:00Z">
              <w:r>
                <w:rPr>
                  <w:rFonts w:hint="eastAsia" w:ascii="仿宋_GB2312" w:hAnsi="仿宋_GB2312" w:cs="仿宋_GB2312"/>
                  <w:color w:val="000000"/>
                  <w:sz w:val="21"/>
                  <w:szCs w:val="21"/>
                  <w:lang w:eastAsia="zh-CN"/>
                </w:rPr>
                <w:delText>22</w:delText>
              </w:r>
            </w:del>
            <w:ins w:id="8803" w:author="user" w:date="2019-10-23T17:39:00Z">
              <w:r>
                <w:rPr>
                  <w:rFonts w:ascii="仿宋_GB2312" w:hAnsi="仿宋_GB2312" w:cs="仿宋_GB2312"/>
                  <w:color w:val="000000"/>
                  <w:sz w:val="21"/>
                  <w:szCs w:val="21"/>
                  <w:lang w:eastAsia="zh-CN"/>
                </w:rPr>
                <w:t>21</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人民银行票据专项监测标识</w:t>
            </w:r>
          </w:p>
        </w:tc>
        <w:tc>
          <w:tcPr>
            <w:tcW w:w="1138"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50!n</w:t>
            </w:r>
          </w:p>
        </w:tc>
        <w:tc>
          <w:tcPr>
            <w:tcW w:w="4215" w:type="dxa"/>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1.指根据人民银行票据专项监测制度进行分类的属性标识。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804" w:author="user" w:date="2019-10-24T16:29:00Z">
              <w:r>
                <w:rPr>
                  <w:rFonts w:hint="eastAsia" w:ascii="仿宋_GB2312" w:hAnsi="仿宋_GB2312" w:cs="仿宋_GB2312"/>
                  <w:color w:val="000000"/>
                  <w:sz w:val="21"/>
                  <w:szCs w:val="21"/>
                  <w:lang w:eastAsia="zh-CN"/>
                </w:rPr>
                <w:t>当</w:t>
              </w:r>
            </w:ins>
            <w:ins w:id="8805" w:author="user" w:date="2019-10-24T16:29:00Z">
              <w:r>
                <w:rPr>
                  <w:rFonts w:ascii="仿宋_GB2312" w:hAnsi="仿宋_GB2312" w:cs="仿宋_GB2312"/>
                  <w:color w:val="000000"/>
                  <w:sz w:val="21"/>
                  <w:szCs w:val="21"/>
                  <w:lang w:eastAsia="zh-CN"/>
                </w:rPr>
                <w:t>贴现</w:t>
              </w:r>
            </w:ins>
            <w:ins w:id="8806" w:author="user" w:date="2019-10-24T16:29:00Z">
              <w:r>
                <w:rPr>
                  <w:rFonts w:hint="eastAsia" w:ascii="仿宋_GB2312" w:hAnsi="仿宋_GB2312" w:cs="仿宋_GB2312"/>
                  <w:color w:val="000000"/>
                  <w:sz w:val="21"/>
                  <w:szCs w:val="21"/>
                  <w:lang w:eastAsia="zh-CN"/>
                </w:rPr>
                <w:t>类型</w:t>
              </w:r>
            </w:ins>
            <w:ins w:id="8807" w:author="user" w:date="2019-10-24T16:29:00Z">
              <w:r>
                <w:rPr>
                  <w:rFonts w:ascii="仿宋_GB2312" w:hAnsi="仿宋_GB2312" w:cs="仿宋_GB2312"/>
                  <w:color w:val="000000"/>
                  <w:sz w:val="21"/>
                  <w:szCs w:val="21"/>
                  <w:lang w:eastAsia="zh-CN"/>
                </w:rPr>
                <w:t>为转贴现</w:t>
              </w:r>
            </w:ins>
            <w:ins w:id="8808" w:author="user" w:date="2019-10-24T16:29:00Z">
              <w:r>
                <w:rPr>
                  <w:rFonts w:hint="eastAsia" w:ascii="仿宋_GB2312" w:hAnsi="仿宋_GB2312" w:cs="仿宋_GB2312"/>
                  <w:color w:val="000000"/>
                  <w:sz w:val="21"/>
                  <w:szCs w:val="21"/>
                  <w:lang w:eastAsia="zh-CN"/>
                </w:rPr>
                <w:t>时</w:t>
              </w:r>
            </w:ins>
            <w:ins w:id="8809" w:author="user" w:date="2019-10-24T16:29:00Z">
              <w:r>
                <w:rPr>
                  <w:rFonts w:ascii="仿宋_GB2312" w:hAnsi="仿宋_GB2312" w:cs="仿宋_GB2312"/>
                  <w:color w:val="000000"/>
                  <w:sz w:val="21"/>
                  <w:szCs w:val="21"/>
                  <w:lang w:eastAsia="zh-CN"/>
                </w:rPr>
                <w:t>，该字段为空</w:t>
              </w:r>
            </w:ins>
            <w:ins w:id="8810" w:author="user" w:date="2019-10-24T16:29: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根据人民银行关于票据的各类监测制度进行填写</w:t>
            </w:r>
            <w:ins w:id="8811" w:author="user" w:date="2019-10-24T16:09:00Z">
              <w:r>
                <w:rPr>
                  <w:rFonts w:hint="eastAsia" w:ascii="仿宋_GB2312" w:hAnsi="仿宋_GB2312" w:cs="仿宋_GB2312"/>
                  <w:color w:val="000000"/>
                  <w:sz w:val="21"/>
                  <w:szCs w:val="21"/>
                  <w:lang w:eastAsia="zh-CN"/>
                </w:rPr>
                <w:t>，主要依据贴现企业相关信息进行判断</w:t>
              </w:r>
            </w:ins>
            <w:r>
              <w:rPr>
                <w:rFonts w:hint="eastAsia" w:ascii="仿宋_GB2312" w:hAnsi="仿宋_GB2312" w:cs="仿宋_GB2312"/>
                <w:color w:val="000000"/>
                <w:sz w:val="21"/>
                <w:szCs w:val="21"/>
                <w:lang w:eastAsia="zh-CN"/>
              </w:rPr>
              <w:t>。总位数为50位，目前已经明确的有前10位，后期将根据监测需要明确后40位的填写要求，数据更新频率为月度。现要求如下：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第1位表示票据是否涉农</w:t>
            </w:r>
            <w:del w:id="8812" w:author="user" w:date="2019-11-06T14:28:00Z">
              <w:r>
                <w:rPr>
                  <w:rFonts w:hint="eastAsia" w:ascii="仿宋_GB2312" w:hAnsi="仿宋_GB2312" w:cs="仿宋_GB2312"/>
                  <w:color w:val="000000"/>
                  <w:sz w:val="21"/>
                  <w:szCs w:val="21"/>
                  <w:lang w:eastAsia="zh-CN"/>
                </w:rPr>
                <w:delText>,</w:delText>
              </w:r>
            </w:del>
            <w:ins w:id="8813"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第2位表示是否“央行科票通”指定贴现窗口贴现的票据</w:t>
            </w:r>
            <w:del w:id="8814" w:author="user" w:date="2019-11-06T14:28:00Z">
              <w:r>
                <w:rPr>
                  <w:rFonts w:hint="eastAsia" w:ascii="仿宋_GB2312" w:hAnsi="仿宋_GB2312" w:cs="仿宋_GB2312"/>
                  <w:color w:val="000000"/>
                  <w:sz w:val="21"/>
                  <w:szCs w:val="21"/>
                  <w:lang w:eastAsia="zh-CN"/>
                </w:rPr>
                <w:delText>,</w:delText>
              </w:r>
            </w:del>
            <w:ins w:id="8815"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第3位表示是否军民融合企业</w:t>
            </w:r>
            <w:del w:id="8816" w:author="user" w:date="2019-11-06T14:28:00Z">
              <w:r>
                <w:rPr>
                  <w:rFonts w:hint="eastAsia" w:ascii="仿宋_GB2312" w:hAnsi="仿宋_GB2312" w:cs="仿宋_GB2312"/>
                  <w:color w:val="000000"/>
                  <w:sz w:val="21"/>
                  <w:szCs w:val="21"/>
                  <w:lang w:eastAsia="zh-CN"/>
                </w:rPr>
                <w:delText>,</w:delText>
              </w:r>
            </w:del>
            <w:ins w:id="8817"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第4位表示是否自贸区企业</w:t>
            </w:r>
            <w:del w:id="8818" w:author="user" w:date="2019-11-06T14:28:00Z">
              <w:r>
                <w:rPr>
                  <w:rFonts w:hint="eastAsia" w:ascii="仿宋_GB2312" w:hAnsi="仿宋_GB2312" w:cs="仿宋_GB2312"/>
                  <w:color w:val="000000"/>
                  <w:sz w:val="21"/>
                  <w:szCs w:val="21"/>
                  <w:lang w:eastAsia="zh-CN"/>
                </w:rPr>
                <w:delText>,</w:delText>
              </w:r>
            </w:del>
            <w:ins w:id="8819"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第5位表示是否绿色企业</w:t>
            </w:r>
            <w:del w:id="8820" w:author="user" w:date="2019-11-06T14:28:00Z">
              <w:r>
                <w:rPr>
                  <w:rFonts w:hint="eastAsia" w:ascii="仿宋_GB2312" w:hAnsi="仿宋_GB2312" w:cs="仿宋_GB2312"/>
                  <w:color w:val="000000"/>
                  <w:sz w:val="21"/>
                  <w:szCs w:val="21"/>
                  <w:lang w:eastAsia="zh-CN"/>
                </w:rPr>
                <w:delText>,</w:delText>
              </w:r>
            </w:del>
            <w:ins w:id="8821"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第6位表示是否一带一路企业</w:t>
            </w:r>
            <w:del w:id="8822" w:author="user" w:date="2019-11-06T14:28:00Z">
              <w:r>
                <w:rPr>
                  <w:rFonts w:hint="eastAsia" w:ascii="仿宋_GB2312" w:hAnsi="仿宋_GB2312" w:cs="仿宋_GB2312"/>
                  <w:color w:val="000000"/>
                  <w:sz w:val="21"/>
                  <w:szCs w:val="21"/>
                  <w:lang w:eastAsia="zh-CN"/>
                </w:rPr>
                <w:delText>,</w:delText>
              </w:r>
            </w:del>
            <w:ins w:id="8823"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第7位表示是否航空航天企业</w:t>
            </w:r>
            <w:del w:id="8824" w:author="user" w:date="2019-11-06T14:28:00Z">
              <w:r>
                <w:rPr>
                  <w:rFonts w:hint="eastAsia" w:ascii="仿宋_GB2312" w:hAnsi="仿宋_GB2312" w:cs="仿宋_GB2312"/>
                  <w:color w:val="000000"/>
                  <w:sz w:val="21"/>
                  <w:szCs w:val="21"/>
                  <w:lang w:eastAsia="zh-CN"/>
                </w:rPr>
                <w:delText>,</w:delText>
              </w:r>
            </w:del>
            <w:ins w:id="8825"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第8位表示是否双创企业</w:t>
            </w:r>
            <w:del w:id="8826" w:author="user" w:date="2019-11-06T14:28:00Z">
              <w:r>
                <w:rPr>
                  <w:rFonts w:hint="eastAsia" w:ascii="仿宋_GB2312" w:hAnsi="仿宋_GB2312" w:cs="仿宋_GB2312"/>
                  <w:color w:val="000000"/>
                  <w:sz w:val="21"/>
                  <w:szCs w:val="21"/>
                  <w:lang w:eastAsia="zh-CN"/>
                </w:rPr>
                <w:delText>,</w:delText>
              </w:r>
            </w:del>
            <w:ins w:id="8827"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第9位表示是否小微企业</w:t>
            </w:r>
            <w:del w:id="8828" w:author="user" w:date="2019-11-06T14:28:00Z">
              <w:r>
                <w:rPr>
                  <w:rFonts w:hint="eastAsia" w:ascii="仿宋_GB2312" w:hAnsi="仿宋_GB2312" w:cs="仿宋_GB2312"/>
                  <w:color w:val="000000"/>
                  <w:sz w:val="21"/>
                  <w:szCs w:val="21"/>
                  <w:lang w:eastAsia="zh-CN"/>
                </w:rPr>
                <w:delText>,</w:delText>
              </w:r>
            </w:del>
            <w:ins w:id="8829"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第10位表示再贴现是否县域，1是，0否。后40位以0填充。</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00000000000000000000000000000000000000000000000000-99999999999999999999999999999999999999999999999999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vAlign w:val="center"/>
          </w:tcPr>
          <w:p>
            <w:pPr>
              <w:widowControl w:val="0"/>
              <w:spacing w:line="240" w:lineRule="auto"/>
              <w:jc w:val="center"/>
              <w:rPr>
                <w:rFonts w:ascii="仿宋_GB2312" w:hAnsi="仿宋_GB2312" w:cs="仿宋_GB2312"/>
                <w:color w:val="000000"/>
                <w:sz w:val="21"/>
                <w:szCs w:val="21"/>
                <w:lang w:eastAsia="zh-CN"/>
              </w:rPr>
            </w:pPr>
            <w:del w:id="8830" w:author="user" w:date="2019-10-23T17:39:00Z">
              <w:r>
                <w:rPr>
                  <w:rFonts w:hint="eastAsia" w:ascii="仿宋_GB2312" w:hAnsi="仿宋_GB2312" w:cs="仿宋_GB2312"/>
                  <w:color w:val="000000"/>
                  <w:sz w:val="21"/>
                  <w:szCs w:val="21"/>
                  <w:lang w:eastAsia="zh-CN"/>
                </w:rPr>
                <w:delText>23</w:delText>
              </w:r>
            </w:del>
            <w:ins w:id="8831" w:author="user" w:date="2019-10-23T17:39:00Z">
              <w:r>
                <w:rPr>
                  <w:rFonts w:ascii="仿宋_GB2312" w:hAnsi="仿宋_GB2312" w:cs="仿宋_GB2312"/>
                  <w:color w:val="000000"/>
                  <w:sz w:val="21"/>
                  <w:szCs w:val="21"/>
                  <w:lang w:eastAsia="zh-CN"/>
                </w:rPr>
                <w:t>22</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付款行行号</w:t>
            </w:r>
          </w:p>
        </w:tc>
        <w:tc>
          <w:tcPr>
            <w:tcW w:w="1138"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12!n</w:t>
            </w:r>
          </w:p>
        </w:tc>
        <w:tc>
          <w:tcPr>
            <w:tcW w:w="4215" w:type="dxa"/>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1.指由人民银行给金融机构统一制定的支付行号。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2.12位大额支付系统行号，前三位为金融机构行别，四至七位为地区代码，八至十一位为金融机构编号，最后一位为识别码，数据更新的频率为月度。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vAlign w:val="center"/>
          </w:tcPr>
          <w:p>
            <w:pPr>
              <w:widowControl w:val="0"/>
              <w:spacing w:line="240" w:lineRule="auto"/>
              <w:jc w:val="center"/>
              <w:rPr>
                <w:rFonts w:ascii="仿宋_GB2312" w:hAnsi="仿宋_GB2312" w:cs="仿宋_GB2312"/>
                <w:color w:val="000000"/>
                <w:sz w:val="21"/>
                <w:szCs w:val="21"/>
                <w:lang w:eastAsia="zh-CN"/>
              </w:rPr>
            </w:pPr>
            <w:del w:id="8832" w:author="user" w:date="2019-10-23T17:39:00Z">
              <w:r>
                <w:rPr>
                  <w:rFonts w:hint="eastAsia" w:ascii="仿宋_GB2312" w:hAnsi="仿宋_GB2312" w:cs="仿宋_GB2312"/>
                  <w:color w:val="000000"/>
                  <w:sz w:val="21"/>
                  <w:szCs w:val="21"/>
                  <w:lang w:eastAsia="zh-CN"/>
                </w:rPr>
                <w:delText>24</w:delText>
              </w:r>
            </w:del>
            <w:ins w:id="8833" w:author="user" w:date="2019-10-23T17:39:00Z">
              <w:r>
                <w:rPr>
                  <w:rFonts w:ascii="仿宋_GB2312" w:hAnsi="仿宋_GB2312" w:cs="仿宋_GB2312"/>
                  <w:color w:val="000000"/>
                  <w:sz w:val="21"/>
                  <w:szCs w:val="21"/>
                  <w:lang w:eastAsia="zh-CN"/>
                </w:rPr>
                <w:t>23</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付款行</w:t>
            </w:r>
            <w:del w:id="8834" w:author="罗斌" w:date="2019-10-09T10:45:00Z">
              <w:r>
                <w:rPr>
                  <w:rFonts w:hint="eastAsia" w:ascii="仿宋_GB2312" w:hAnsi="仿宋_GB2312" w:cs="仿宋_GB2312"/>
                  <w:color w:val="000000"/>
                  <w:sz w:val="21"/>
                  <w:szCs w:val="21"/>
                </w:rPr>
                <w:delText>金融机构编码</w:delText>
              </w:r>
            </w:del>
            <w:ins w:id="8835" w:author="罗斌" w:date="2019-10-09T10:45:00Z">
              <w:r>
                <w:rPr>
                  <w:rFonts w:hint="eastAsia" w:ascii="仿宋_GB2312" w:hAnsi="仿宋_GB2312" w:cs="仿宋_GB2312"/>
                  <w:color w:val="000000"/>
                  <w:sz w:val="21"/>
                  <w:szCs w:val="21"/>
                  <w:lang w:eastAsia="zh-CN"/>
                </w:rPr>
                <w:t>名称</w:t>
              </w:r>
            </w:ins>
          </w:p>
        </w:tc>
        <w:tc>
          <w:tcPr>
            <w:tcW w:w="1138" w:type="dxa"/>
            <w:vAlign w:val="center"/>
          </w:tcPr>
          <w:p>
            <w:pPr>
              <w:spacing w:line="240" w:lineRule="auto"/>
              <w:jc w:val="center"/>
              <w:rPr>
                <w:rFonts w:ascii="仿宋_GB2312" w:hAnsi="仿宋_GB2312" w:cs="仿宋_GB2312"/>
                <w:color w:val="000000"/>
                <w:sz w:val="21"/>
                <w:szCs w:val="21"/>
              </w:rPr>
            </w:pPr>
            <w:ins w:id="8836" w:author="user" w:date="2019-10-11T14:10:00Z">
              <w:r>
                <w:rPr>
                  <w:rFonts w:hint="eastAsia" w:ascii="仿宋_GB2312" w:hAnsi="仿宋_GB2312" w:cs="仿宋_GB2312"/>
                  <w:color w:val="000000"/>
                  <w:sz w:val="21"/>
                  <w:szCs w:val="21"/>
                </w:rPr>
                <w:t>anc1..100</w:t>
              </w:r>
            </w:ins>
            <w:del w:id="8837" w:author="user" w:date="2019-10-11T14:10:00Z">
              <w:r>
                <w:rPr>
                  <w:rFonts w:hint="eastAsia" w:ascii="仿宋_GB2312" w:hAnsi="仿宋_GB2312" w:cs="仿宋_GB2312"/>
                  <w:color w:val="000000"/>
                  <w:sz w:val="21"/>
                  <w:szCs w:val="21"/>
                </w:rPr>
                <w:delText>14!an</w:delText>
              </w:r>
            </w:del>
          </w:p>
        </w:tc>
        <w:tc>
          <w:tcPr>
            <w:tcW w:w="4215" w:type="dxa"/>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1.指付款行的</w:t>
            </w:r>
            <w:ins w:id="8838" w:author="罗斌" w:date="2019-10-09T10:44:00Z">
              <w:r>
                <w:rPr>
                  <w:rFonts w:hint="eastAsia" w:ascii="仿宋_GB2312" w:hAnsi="仿宋_GB2312" w:cs="仿宋_GB2312"/>
                  <w:color w:val="000000"/>
                  <w:sz w:val="21"/>
                  <w:szCs w:val="21"/>
                  <w:lang w:eastAsia="zh-CN"/>
                </w:rPr>
                <w:t>名称，该名称</w:t>
              </w:r>
            </w:ins>
            <w:ins w:id="8839" w:author="罗斌" w:date="2019-10-09T10:44:00Z">
              <w:r>
                <w:rPr>
                  <w:rFonts w:ascii="仿宋_GB2312" w:hAnsi="仿宋_GB2312" w:cs="仿宋_GB2312"/>
                  <w:color w:val="000000"/>
                  <w:sz w:val="21"/>
                  <w:szCs w:val="21"/>
                  <w:lang w:eastAsia="zh-CN"/>
                </w:rPr>
                <w:t>是指</w:t>
              </w:r>
            </w:ins>
            <w:ins w:id="8840" w:author="罗斌" w:date="2019-10-09T10:44:00Z">
              <w:r>
                <w:rPr>
                  <w:rFonts w:hint="eastAsia" w:ascii="仿宋_GB2312" w:hAnsi="仿宋_GB2312" w:cs="仿宋_GB2312"/>
                  <w:color w:val="000000"/>
                  <w:sz w:val="21"/>
                  <w:szCs w:val="21"/>
                  <w:lang w:eastAsia="zh-CN"/>
                </w:rPr>
                <w:t>金融机构的代码证或相关成立批文中载明的机构名称全称。</w:t>
              </w:r>
            </w:ins>
            <w:ins w:id="8841" w:author="罗斌" w:date="2019-10-09T10:44:00Z">
              <w:r>
                <w:rPr>
                  <w:rFonts w:hint="eastAsia" w:ascii="仿宋_GB2312" w:hAnsi="仿宋_GB2312" w:cs="仿宋_GB2312"/>
                  <w:color w:val="000000"/>
                  <w:sz w:val="21"/>
                  <w:szCs w:val="21"/>
                  <w:lang w:eastAsia="zh-CN"/>
                </w:rPr>
                <w:br w:type="textWrapping"/>
              </w:r>
            </w:ins>
            <w:ins w:id="8842" w:author="罗斌" w:date="2019-10-09T10:44:00Z">
              <w:r>
                <w:rPr>
                  <w:rFonts w:hint="eastAsia" w:ascii="仿宋_GB2312" w:hAnsi="仿宋_GB2312" w:cs="仿宋_GB2312"/>
                  <w:color w:val="000000"/>
                  <w:sz w:val="21"/>
                  <w:szCs w:val="21"/>
                  <w:lang w:eastAsia="zh-CN"/>
                </w:rPr>
                <w:t>2. 境内、外机构均采用中文进行描述</w:t>
              </w:r>
            </w:ins>
            <w:del w:id="8843" w:author="罗斌" w:date="2019-10-09T10:44:00Z">
              <w:r>
                <w:rPr>
                  <w:rFonts w:hint="eastAsia" w:ascii="仿宋_GB2312" w:hAnsi="仿宋_GB2312" w:cs="仿宋_GB2312"/>
                  <w:color w:val="000000"/>
                  <w:sz w:val="21"/>
                  <w:szCs w:val="21"/>
                  <w:lang w:eastAsia="zh-CN"/>
                </w:rPr>
                <w:delText>金融机构唯一标准编码。</w:delText>
              </w:r>
            </w:del>
            <w:del w:id="8844" w:author="罗斌" w:date="2019-10-09T10:44:00Z">
              <w:r>
                <w:rPr>
                  <w:rFonts w:hint="eastAsia" w:ascii="仿宋_GB2312" w:hAnsi="仿宋_GB2312" w:cs="仿宋_GB2312"/>
                  <w:color w:val="000000"/>
                  <w:sz w:val="21"/>
                  <w:szCs w:val="21"/>
                  <w:lang w:eastAsia="zh-CN"/>
                </w:rPr>
                <w:br w:type="textWrapping"/>
              </w:r>
            </w:del>
            <w:del w:id="8845" w:author="罗斌" w:date="2019-10-09T10:44:00Z">
              <w:r>
                <w:rPr>
                  <w:rFonts w:hint="eastAsia" w:ascii="仿宋_GB2312" w:hAnsi="仿宋_GB2312" w:cs="仿宋_GB2312"/>
                  <w:color w:val="000000"/>
                  <w:sz w:val="21"/>
                  <w:szCs w:val="21"/>
                  <w:lang w:eastAsia="zh-CN"/>
                </w:rPr>
                <w:delText>2.采用《金融机构编码规范》（JR/T 0124）编发的代码</w:delText>
              </w:r>
            </w:del>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vAlign w:val="center"/>
          </w:tcPr>
          <w:p>
            <w:pPr>
              <w:widowControl w:val="0"/>
              <w:spacing w:line="240" w:lineRule="auto"/>
              <w:jc w:val="center"/>
              <w:rPr>
                <w:rFonts w:ascii="仿宋_GB2312" w:hAnsi="仿宋_GB2312" w:cs="仿宋_GB2312"/>
                <w:color w:val="000000"/>
                <w:sz w:val="21"/>
                <w:szCs w:val="21"/>
                <w:lang w:eastAsia="zh-CN"/>
              </w:rPr>
            </w:pPr>
            <w:del w:id="8846" w:author="user" w:date="2019-10-23T17:39:00Z">
              <w:r>
                <w:rPr>
                  <w:rFonts w:hint="eastAsia" w:ascii="仿宋_GB2312" w:hAnsi="仿宋_GB2312" w:cs="仿宋_GB2312"/>
                  <w:color w:val="000000"/>
                  <w:sz w:val="21"/>
                  <w:szCs w:val="21"/>
                  <w:lang w:eastAsia="zh-CN"/>
                </w:rPr>
                <w:delText>25</w:delText>
              </w:r>
            </w:del>
            <w:ins w:id="8847" w:author="user" w:date="2019-10-23T17:39:00Z">
              <w:r>
                <w:rPr>
                  <w:rFonts w:ascii="仿宋_GB2312" w:hAnsi="仿宋_GB2312" w:cs="仿宋_GB2312"/>
                  <w:color w:val="000000"/>
                  <w:sz w:val="21"/>
                  <w:szCs w:val="21"/>
                  <w:lang w:eastAsia="zh-CN"/>
                </w:rPr>
                <w:t>24</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收款人名称</w:t>
            </w:r>
          </w:p>
        </w:tc>
        <w:tc>
          <w:tcPr>
            <w:tcW w:w="1138"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1.指票据上载明的收款企业全称，该名称一般记录在国家授权部门颁发给收款人的证件上，在法律上受到认可。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848" w:author="user" w:date="2019-10-24T17:36:00Z">
              <w:r>
                <w:rPr>
                  <w:rFonts w:ascii="仿宋_GB2312" w:hAnsi="仿宋_GB2312" w:cs="仿宋_GB2312"/>
                  <w:color w:val="000000"/>
                  <w:sz w:val="21"/>
                  <w:szCs w:val="21"/>
                  <w:lang w:eastAsia="zh-CN"/>
                </w:rPr>
                <w:t>该字段</w:t>
              </w:r>
            </w:ins>
            <w:ins w:id="8849" w:author="user" w:date="2019-10-24T17:36:00Z">
              <w:r>
                <w:rPr>
                  <w:rFonts w:hint="eastAsia" w:ascii="仿宋_GB2312" w:hAnsi="仿宋_GB2312" w:cs="仿宋_GB2312"/>
                  <w:color w:val="000000"/>
                  <w:sz w:val="21"/>
                  <w:szCs w:val="21"/>
                  <w:lang w:eastAsia="zh-CN"/>
                </w:rPr>
                <w:t>可以</w:t>
              </w:r>
            </w:ins>
            <w:ins w:id="8850" w:author="user" w:date="2019-10-24T17:36:00Z">
              <w:r>
                <w:rPr>
                  <w:rFonts w:ascii="仿宋_GB2312" w:hAnsi="仿宋_GB2312" w:cs="仿宋_GB2312"/>
                  <w:color w:val="000000"/>
                  <w:sz w:val="21"/>
                  <w:szCs w:val="21"/>
                  <w:lang w:eastAsia="zh-CN"/>
                </w:rPr>
                <w:t>为空</w:t>
              </w:r>
            </w:ins>
            <w:ins w:id="8851" w:author="user" w:date="2019-10-24T17:36:00Z">
              <w:r>
                <w:rPr>
                  <w:rFonts w:hint="eastAsia" w:ascii="仿宋_GB2312" w:hAnsi="仿宋_GB2312" w:cs="仿宋_GB2312"/>
                  <w:color w:val="000000"/>
                  <w:sz w:val="21"/>
                  <w:szCs w:val="21"/>
                  <w:lang w:eastAsia="zh-CN"/>
                </w:rPr>
                <w:t>，</w:t>
              </w:r>
            </w:ins>
            <w:ins w:id="8852" w:author="user" w:date="2019-10-24T17:36:00Z">
              <w:r>
                <w:rPr>
                  <w:rFonts w:ascii="仿宋_GB2312" w:hAnsi="仿宋_GB2312" w:cs="仿宋_GB2312"/>
                  <w:color w:val="000000"/>
                  <w:sz w:val="21"/>
                  <w:szCs w:val="21"/>
                  <w:lang w:eastAsia="zh-CN"/>
                </w:rPr>
                <w:t>不做非空</w:t>
              </w:r>
            </w:ins>
            <w:ins w:id="8853" w:author="user" w:date="2019-10-24T17:36:0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收款人的证件上记载的名称采集，如：工商营业执照、组织机构代码证、税务登记证等。收款人名称可以为简体中文、繁体中文、英文以及其他语言文字。在收款人名称中，字符一律采用半角，字母一律大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vAlign w:val="center"/>
          </w:tcPr>
          <w:p>
            <w:pPr>
              <w:widowControl w:val="0"/>
              <w:spacing w:line="240" w:lineRule="auto"/>
              <w:jc w:val="center"/>
              <w:rPr>
                <w:rFonts w:ascii="仿宋_GB2312" w:hAnsi="仿宋_GB2312" w:cs="仿宋_GB2312"/>
                <w:color w:val="000000"/>
                <w:sz w:val="21"/>
                <w:szCs w:val="21"/>
              </w:rPr>
            </w:pPr>
            <w:del w:id="8854" w:author="user" w:date="2019-10-23T17:39:00Z">
              <w:r>
                <w:rPr>
                  <w:rFonts w:hint="eastAsia" w:ascii="仿宋_GB2312" w:hAnsi="仿宋_GB2312" w:cs="仿宋_GB2312"/>
                  <w:color w:val="000000"/>
                  <w:sz w:val="21"/>
                  <w:szCs w:val="21"/>
                  <w:lang w:eastAsia="zh-CN"/>
                </w:rPr>
                <w:delText>26</w:delText>
              </w:r>
            </w:del>
            <w:ins w:id="8855" w:author="user" w:date="2019-10-23T17:39:00Z">
              <w:r>
                <w:rPr>
                  <w:rFonts w:hint="eastAsia" w:ascii="仿宋_GB2312" w:hAnsi="仿宋_GB2312" w:cs="仿宋_GB2312"/>
                  <w:color w:val="000000"/>
                  <w:sz w:val="21"/>
                  <w:szCs w:val="21"/>
                  <w:lang w:eastAsia="zh-CN"/>
                </w:rPr>
                <w:t>2</w:t>
              </w:r>
            </w:ins>
            <w:ins w:id="8856" w:author="user" w:date="2019-10-23T17:39:00Z">
              <w:r>
                <w:rPr>
                  <w:rFonts w:ascii="仿宋_GB2312" w:hAnsi="仿宋_GB2312" w:cs="仿宋_GB2312"/>
                  <w:color w:val="000000"/>
                  <w:sz w:val="21"/>
                  <w:szCs w:val="21"/>
                  <w:lang w:eastAsia="zh-CN"/>
                </w:rPr>
                <w:t>5</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贴现业务发生日期</w:t>
            </w:r>
          </w:p>
        </w:tc>
        <w:tc>
          <w:tcPr>
            <w:tcW w:w="1138"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1.指金融机构办理该笔贴现业务</w:t>
            </w:r>
            <w:ins w:id="8857" w:author="user" w:date="2019-10-22T17:15:00Z">
              <w:r>
                <w:rPr>
                  <w:rFonts w:hint="eastAsia" w:ascii="仿宋_GB2312" w:hAnsi="仿宋_GB2312" w:cs="仿宋_GB2312"/>
                  <w:color w:val="000000"/>
                  <w:sz w:val="21"/>
                  <w:szCs w:val="21"/>
                  <w:lang w:eastAsia="zh-CN"/>
                </w:rPr>
                <w:t>（含</w:t>
              </w:r>
            </w:ins>
            <w:ins w:id="8858" w:author="user" w:date="2019-10-22T17:15:00Z">
              <w:r>
                <w:rPr>
                  <w:rFonts w:ascii="仿宋_GB2312" w:hAnsi="仿宋_GB2312" w:cs="仿宋_GB2312"/>
                  <w:color w:val="000000"/>
                  <w:sz w:val="21"/>
                  <w:szCs w:val="21"/>
                  <w:lang w:eastAsia="zh-CN"/>
                </w:rPr>
                <w:t>贴现、</w:t>
              </w:r>
            </w:ins>
            <w:ins w:id="8859" w:author="user" w:date="2019-10-22T17:15:00Z">
              <w:r>
                <w:rPr>
                  <w:rFonts w:hint="eastAsia" w:ascii="仿宋_GB2312" w:hAnsi="仿宋_GB2312" w:cs="仿宋_GB2312"/>
                  <w:color w:val="000000"/>
                  <w:sz w:val="21"/>
                  <w:szCs w:val="21"/>
                  <w:lang w:eastAsia="zh-CN"/>
                </w:rPr>
                <w:t>买断式</w:t>
              </w:r>
            </w:ins>
            <w:ins w:id="8860" w:author="user" w:date="2019-10-22T17:15:00Z">
              <w:r>
                <w:rPr>
                  <w:rFonts w:ascii="仿宋_GB2312" w:hAnsi="仿宋_GB2312" w:cs="仿宋_GB2312"/>
                  <w:color w:val="000000"/>
                  <w:sz w:val="21"/>
                  <w:szCs w:val="21"/>
                  <w:lang w:eastAsia="zh-CN"/>
                </w:rPr>
                <w:t>转贴现和回购式转贴现）</w:t>
              </w:r>
            </w:ins>
            <w:r>
              <w:rPr>
                <w:rFonts w:hint="eastAsia" w:ascii="仿宋_GB2312" w:hAnsi="仿宋_GB2312" w:cs="仿宋_GB2312"/>
                <w:color w:val="000000"/>
                <w:sz w:val="21"/>
                <w:szCs w:val="21"/>
                <w:lang w:eastAsia="zh-CN"/>
              </w:rPr>
              <w:t>的日期。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vAlign w:val="center"/>
          </w:tcPr>
          <w:p>
            <w:pPr>
              <w:widowControl w:val="0"/>
              <w:spacing w:line="240" w:lineRule="auto"/>
              <w:jc w:val="center"/>
              <w:rPr>
                <w:rFonts w:ascii="仿宋_GB2312" w:hAnsi="仿宋_GB2312" w:cs="仿宋_GB2312"/>
                <w:color w:val="000000"/>
                <w:sz w:val="21"/>
                <w:szCs w:val="21"/>
              </w:rPr>
            </w:pPr>
            <w:del w:id="8861" w:author="user" w:date="2019-10-23T17:39:00Z">
              <w:r>
                <w:rPr>
                  <w:rFonts w:hint="eastAsia" w:ascii="仿宋_GB2312" w:hAnsi="仿宋_GB2312" w:cs="仿宋_GB2312"/>
                  <w:color w:val="000000"/>
                  <w:sz w:val="21"/>
                  <w:szCs w:val="21"/>
                  <w:lang w:eastAsia="zh-CN"/>
                </w:rPr>
                <w:delText>27</w:delText>
              </w:r>
            </w:del>
            <w:ins w:id="8862" w:author="user" w:date="2019-10-23T17:39:00Z">
              <w:r>
                <w:rPr>
                  <w:rFonts w:ascii="仿宋_GB2312" w:hAnsi="仿宋_GB2312" w:cs="仿宋_GB2312"/>
                  <w:color w:val="000000"/>
                  <w:sz w:val="21"/>
                  <w:szCs w:val="21"/>
                  <w:lang w:eastAsia="zh-CN"/>
                </w:rPr>
                <w:t>26</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贴现利率</w:t>
            </w:r>
          </w:p>
        </w:tc>
        <w:tc>
          <w:tcPr>
            <w:tcW w:w="1138"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9(5)</w:t>
            </w:r>
          </w:p>
        </w:tc>
        <w:tc>
          <w:tcPr>
            <w:tcW w:w="4215" w:type="dxa"/>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1.指金融机构办理票据贴现</w:t>
            </w:r>
            <w:ins w:id="8863" w:author="user" w:date="2019-10-22T17:15:00Z">
              <w:r>
                <w:rPr>
                  <w:rFonts w:hint="eastAsia" w:ascii="仿宋_GB2312" w:hAnsi="仿宋_GB2312" w:cs="仿宋_GB2312"/>
                  <w:color w:val="000000"/>
                  <w:sz w:val="21"/>
                  <w:szCs w:val="21"/>
                  <w:lang w:eastAsia="zh-CN"/>
                </w:rPr>
                <w:t>（含</w:t>
              </w:r>
            </w:ins>
            <w:ins w:id="8864" w:author="user" w:date="2019-10-22T17:15:00Z">
              <w:r>
                <w:rPr>
                  <w:rFonts w:ascii="仿宋_GB2312" w:hAnsi="仿宋_GB2312" w:cs="仿宋_GB2312"/>
                  <w:color w:val="000000"/>
                  <w:sz w:val="21"/>
                  <w:szCs w:val="21"/>
                  <w:lang w:eastAsia="zh-CN"/>
                </w:rPr>
                <w:t>贴现、</w:t>
              </w:r>
            </w:ins>
            <w:ins w:id="8865" w:author="user" w:date="2019-10-22T17:15:00Z">
              <w:r>
                <w:rPr>
                  <w:rFonts w:hint="eastAsia" w:ascii="仿宋_GB2312" w:hAnsi="仿宋_GB2312" w:cs="仿宋_GB2312"/>
                  <w:color w:val="000000"/>
                  <w:sz w:val="21"/>
                  <w:szCs w:val="21"/>
                  <w:lang w:eastAsia="zh-CN"/>
                </w:rPr>
                <w:t>买断式</w:t>
              </w:r>
            </w:ins>
            <w:ins w:id="8866" w:author="user" w:date="2019-10-22T17:15:00Z">
              <w:r>
                <w:rPr>
                  <w:rFonts w:ascii="仿宋_GB2312" w:hAnsi="仿宋_GB2312" w:cs="仿宋_GB2312"/>
                  <w:color w:val="000000"/>
                  <w:sz w:val="21"/>
                  <w:szCs w:val="21"/>
                  <w:lang w:eastAsia="zh-CN"/>
                </w:rPr>
                <w:t>转贴现和回购式转贴现）</w:t>
              </w:r>
            </w:ins>
            <w:r>
              <w:rPr>
                <w:rFonts w:hint="eastAsia" w:ascii="仿宋_GB2312" w:hAnsi="仿宋_GB2312" w:cs="仿宋_GB2312"/>
                <w:color w:val="000000"/>
                <w:sz w:val="21"/>
                <w:szCs w:val="21"/>
                <w:lang w:eastAsia="zh-CN"/>
              </w:rPr>
              <w:t>的实际利率。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2.贴现利率折合为年化，例如贴现利率为3.6%，则填报3.60000。数据更新频率为月度。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3.值域：0.00000≤贴现利率≤100.00000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vAlign w:val="center"/>
          </w:tcPr>
          <w:p>
            <w:pPr>
              <w:widowControl w:val="0"/>
              <w:spacing w:line="240" w:lineRule="auto"/>
              <w:jc w:val="center"/>
              <w:rPr>
                <w:rFonts w:ascii="仿宋_GB2312" w:hAnsi="仿宋_GB2312" w:cs="仿宋_GB2312"/>
                <w:color w:val="000000"/>
                <w:sz w:val="21"/>
                <w:szCs w:val="21"/>
                <w:lang w:eastAsia="zh-CN"/>
              </w:rPr>
            </w:pPr>
            <w:del w:id="8867" w:author="user" w:date="2019-10-23T17:39:00Z">
              <w:r>
                <w:rPr>
                  <w:rFonts w:hint="eastAsia" w:ascii="仿宋_GB2312" w:hAnsi="仿宋_GB2312" w:cs="仿宋_GB2312"/>
                  <w:color w:val="000000"/>
                  <w:sz w:val="21"/>
                  <w:szCs w:val="21"/>
                  <w:lang w:eastAsia="zh-CN"/>
                </w:rPr>
                <w:delText>28</w:delText>
              </w:r>
            </w:del>
            <w:ins w:id="8868" w:author="user" w:date="2019-10-23T17:39:00Z">
              <w:r>
                <w:rPr>
                  <w:rFonts w:ascii="仿宋_GB2312" w:hAnsi="仿宋_GB2312" w:cs="仿宋_GB2312"/>
                  <w:color w:val="000000"/>
                  <w:sz w:val="21"/>
                  <w:szCs w:val="21"/>
                  <w:lang w:eastAsia="zh-CN"/>
                </w:rPr>
                <w:t>27</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币种</w:t>
            </w:r>
          </w:p>
        </w:tc>
        <w:tc>
          <w:tcPr>
            <w:tcW w:w="1138"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vAlign w:val="center"/>
          </w:tcPr>
          <w:p>
            <w:pPr>
              <w:widowControl w:val="0"/>
              <w:spacing w:line="240" w:lineRule="auto"/>
              <w:jc w:val="center"/>
              <w:rPr>
                <w:rFonts w:ascii="仿宋_GB2312" w:hAnsi="仿宋_GB2312" w:cs="仿宋_GB2312"/>
                <w:color w:val="000000"/>
                <w:sz w:val="21"/>
                <w:szCs w:val="21"/>
                <w:lang w:eastAsia="zh-CN"/>
              </w:rPr>
            </w:pPr>
            <w:del w:id="8869" w:author="user" w:date="2019-10-23T17:39:00Z">
              <w:r>
                <w:rPr>
                  <w:rFonts w:hint="eastAsia" w:ascii="仿宋_GB2312" w:hAnsi="仿宋_GB2312" w:cs="仿宋_GB2312"/>
                  <w:color w:val="000000"/>
                  <w:sz w:val="21"/>
                  <w:szCs w:val="21"/>
                  <w:lang w:eastAsia="zh-CN"/>
                </w:rPr>
                <w:delText>29</w:delText>
              </w:r>
            </w:del>
            <w:ins w:id="8870" w:author="user" w:date="2019-10-23T17:39:00Z">
              <w:r>
                <w:rPr>
                  <w:rFonts w:ascii="仿宋_GB2312" w:hAnsi="仿宋_GB2312" w:cs="仿宋_GB2312"/>
                  <w:color w:val="000000"/>
                  <w:sz w:val="21"/>
                  <w:szCs w:val="21"/>
                  <w:lang w:eastAsia="zh-CN"/>
                </w:rPr>
                <w:t>28</w:t>
              </w:r>
            </w:ins>
          </w:p>
        </w:tc>
        <w:tc>
          <w:tcPr>
            <w:tcW w:w="774"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背书转让次数</w:t>
            </w:r>
          </w:p>
        </w:tc>
        <w:tc>
          <w:tcPr>
            <w:tcW w:w="1138"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n</w:t>
            </w:r>
          </w:p>
        </w:tc>
        <w:tc>
          <w:tcPr>
            <w:tcW w:w="4215" w:type="dxa"/>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1.指从票据开立到票据贴现时背书转让的次数。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871" w:author="user" w:date="2019-10-24T17:37:00Z">
              <w:r>
                <w:rPr>
                  <w:rFonts w:ascii="仿宋_GB2312" w:hAnsi="仿宋_GB2312" w:cs="仿宋_GB2312"/>
                  <w:color w:val="000000"/>
                  <w:sz w:val="21"/>
                  <w:szCs w:val="21"/>
                  <w:lang w:eastAsia="zh-CN"/>
                </w:rPr>
                <w:t>该字段</w:t>
              </w:r>
            </w:ins>
            <w:ins w:id="8872" w:author="user" w:date="2019-10-24T17:37:00Z">
              <w:r>
                <w:rPr>
                  <w:rFonts w:hint="eastAsia" w:ascii="仿宋_GB2312" w:hAnsi="仿宋_GB2312" w:cs="仿宋_GB2312"/>
                  <w:color w:val="000000"/>
                  <w:sz w:val="21"/>
                  <w:szCs w:val="21"/>
                  <w:lang w:eastAsia="zh-CN"/>
                </w:rPr>
                <w:t>可以</w:t>
              </w:r>
            </w:ins>
            <w:ins w:id="8873" w:author="user" w:date="2019-10-24T17:37:00Z">
              <w:r>
                <w:rPr>
                  <w:rFonts w:ascii="仿宋_GB2312" w:hAnsi="仿宋_GB2312" w:cs="仿宋_GB2312"/>
                  <w:color w:val="000000"/>
                  <w:sz w:val="21"/>
                  <w:szCs w:val="21"/>
                  <w:lang w:eastAsia="zh-CN"/>
                </w:rPr>
                <w:t>为空</w:t>
              </w:r>
            </w:ins>
            <w:ins w:id="8874" w:author="user" w:date="2019-10-24T17:37:00Z">
              <w:r>
                <w:rPr>
                  <w:rFonts w:hint="eastAsia" w:ascii="仿宋_GB2312" w:hAnsi="仿宋_GB2312" w:cs="仿宋_GB2312"/>
                  <w:color w:val="000000"/>
                  <w:sz w:val="21"/>
                  <w:szCs w:val="21"/>
                  <w:lang w:eastAsia="zh-CN"/>
                </w:rPr>
                <w:t>，</w:t>
              </w:r>
            </w:ins>
            <w:ins w:id="8875" w:author="user" w:date="2019-10-24T17:37:00Z">
              <w:r>
                <w:rPr>
                  <w:rFonts w:ascii="仿宋_GB2312" w:hAnsi="仿宋_GB2312" w:cs="仿宋_GB2312"/>
                  <w:color w:val="000000"/>
                  <w:sz w:val="21"/>
                  <w:szCs w:val="21"/>
                  <w:lang w:eastAsia="zh-CN"/>
                </w:rPr>
                <w:t>不做非空</w:t>
              </w:r>
            </w:ins>
            <w:ins w:id="8876" w:author="user" w:date="2019-10-24T17:37:0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3.值域：背书转让次数≥0</w:t>
            </w:r>
          </w:p>
        </w:tc>
      </w:tr>
    </w:tbl>
    <w:p>
      <w:pPr>
        <w:pStyle w:val="4"/>
        <w:spacing w:line="240" w:lineRule="auto"/>
        <w:ind w:left="1161" w:hanging="1161"/>
        <w:rPr>
          <w:rFonts w:ascii="仿宋_GB2312" w:hAnsi="仿宋_GB2312" w:cs="仿宋_GB2312"/>
        </w:rPr>
      </w:pPr>
      <w:bookmarkStart w:id="372" w:name="_Toc14252379"/>
      <w:bookmarkStart w:id="373" w:name="_Toc28680"/>
      <w:bookmarkStart w:id="374" w:name="_Toc18033"/>
      <w:bookmarkStart w:id="375" w:name="_Toc23319605"/>
      <w:bookmarkStart w:id="376" w:name="_Toc4770"/>
      <w:r>
        <w:rPr>
          <w:rFonts w:hint="eastAsia" w:ascii="仿宋_GB2312" w:hAnsi="仿宋_GB2312" w:cs="仿宋_GB2312"/>
        </w:rPr>
        <w:t>融资性保函报文</w:t>
      </w:r>
      <w:bookmarkEnd w:id="372"/>
      <w:bookmarkEnd w:id="373"/>
      <w:bookmarkEnd w:id="374"/>
      <w:bookmarkEnd w:id="375"/>
      <w:bookmarkEnd w:id="376"/>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48"/>
        <w:gridCol w:w="774"/>
        <w:gridCol w:w="1565"/>
        <w:gridCol w:w="113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774"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授信合同编号</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1.指金融机构向客户直接提供资金支持，或对客户在有关经济活动中的信用向第三方作出保证的合同编号。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2.授信合同编号一般由商业银行机构编码和授信合同编号构成，商业银行机构编码应按《金融机构编码》（JR/T 0124）规定。一家商业银行应保证授信合同编号的唯一性。数据更新的频率为月度。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申请人名称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1.指向金融机构申请开立融资性保函的申请人全称，该名称一般记录在国家授权部门颁发给客户的证件上，在法律上受到认可。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申请人的证件上记载的名称采集，申请人名称可以为简体中文、繁体中文、英文以及其他语言文字。在申请人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5</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申请人证件类型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1.指向金融机构申请开立融资性保函的申请人证件类型。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2.按记录在国家授权部门颁发给申请人的证件上记载的证件类型采集，证件类型为统一社会信用代码、组织机构代码等。数据更新的频率为月度。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8877" w:author="user" w:date="2019-10-24T14:20: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p>
          <w:p>
            <w:pPr>
              <w:spacing w:line="240" w:lineRule="auto"/>
              <w:jc w:val="both"/>
              <w:rPr>
                <w:rFonts w:ascii="仿宋_GB2312" w:hAnsi="仿宋_GB2312" w:cs="仿宋_GB2312"/>
                <w:color w:val="000000"/>
                <w:sz w:val="21"/>
                <w:szCs w:val="21"/>
                <w:lang w:eastAsia="zh-CN"/>
              </w:rPr>
            </w:pPr>
            <w:ins w:id="8878" w:author="user" w:date="2019-10-24T14:20:00Z">
              <w:r>
                <w:rPr>
                  <w:rFonts w:hint="eastAsia" w:ascii="仿宋_GB2312" w:hAnsi="仿宋_GB2312" w:cs="仿宋_GB2312"/>
                  <w:color w:val="000000"/>
                  <w:sz w:val="21"/>
                  <w:szCs w:val="21"/>
                  <w:lang w:eastAsia="zh-CN"/>
                </w:rPr>
                <w:t>99其他</w:t>
              </w:r>
            </w:ins>
            <w:ins w:id="8879" w:author="user" w:date="2019-10-24T14:20:00Z">
              <w:r>
                <w:rPr>
                  <w:rFonts w:ascii="仿宋_GB2312" w:hAnsi="仿宋_GB2312" w:cs="仿宋_GB2312"/>
                  <w:color w:val="000000"/>
                  <w:sz w:val="21"/>
                  <w:szCs w:val="21"/>
                  <w:lang w:eastAsia="zh-CN"/>
                </w:rPr>
                <w:t>证件</w:t>
              </w:r>
            </w:ins>
            <w:ins w:id="8880" w:author="user" w:date="2019-10-24T14:20:00Z">
              <w:r>
                <w:rPr>
                  <w:rFonts w:hint="eastAsia" w:ascii="仿宋_GB2312" w:hAnsi="仿宋_GB2312" w:cs="仿宋_GB2312"/>
                  <w:color w:val="000000"/>
                  <w:sz w:val="21"/>
                  <w:szCs w:val="21"/>
                  <w:lang w:eastAsia="zh-CN"/>
                </w:rPr>
                <w:t>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6</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申请人经济成分</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1.指保函申请人的经济成分。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2.若单位客户属于行政事业单位，该字段为空。若属于企业，参考《贷款统计分类及编码》（JR/T 0135-2016）进行划分。数据更新的频率为月度。</w:t>
            </w:r>
          </w:p>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3</w:t>
            </w:r>
            <w:r>
              <w:rPr>
                <w:rFonts w:hint="eastAsia" w:ascii="仿宋_GB2312" w:hAnsi="仿宋_GB2312" w:cs="仿宋_GB2312"/>
                <w:color w:val="000000"/>
                <w:sz w:val="21"/>
                <w:szCs w:val="21"/>
                <w:lang w:eastAsia="zh-CN"/>
              </w:rPr>
              <w:t>.值域：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 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 国有控股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A0101 国有相对控股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A0102 国有绝对控股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 集体控股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A0201 集体相对控股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A0202 集体绝对控股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 非公有控股经济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 私人控股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B0101 私人相对控股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B0102 私人绝对控股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 港澳台控股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B0201 港澳台相对控股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B0202 港澳台绝对控股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 外商控股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B0301 外商相对控股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B0302 外商绝对控股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27"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7</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申请人代码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1.指客户向金融机构申请开立融资性保函时使用的有效证件的编号。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8</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保函编号</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1.指金融机构向客户出具的保函编号。保函编号一般由商业银行机构编码和保函编号构成，商业银行机构编码应按《金融机构编码规范》（JR/T 0124）规定。一家商业银行应保证保函合同编号的唯一性。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2.数据更新的频率为月度。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9</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保函生效日期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1.指融资性保函上载明的生效日期。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10</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保函到期日期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1.指融资性保函上载明的到期日期。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11</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保函币种</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1.指融资性保函上载明的交易币种。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12</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保函金额</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1.指融资性保函上载明的金额。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3.值域：保函金额＞0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13</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保函类型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1.指按照融资性保函担保人拟承担的责任类型进行划分。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2.包含借款偿还保函、租金偿还保函、透支归还保函、关税保付保函、补偿贸易保函、付款保函、其他融资性保函等类型，数据更新频率为月度。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01借款偿还保函</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02租金偿还保函</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03透支归还保函</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04关税保付保函</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05补偿贸易保函</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06付款保函</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99其他融资性保函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14</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保证金币种</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1.指融资性保函申请人缴纳的保证金的交易币种。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15</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保证金金额</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1.指融资性保函申请人缴纳的保证金的金额。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3.值域：保证金金额≥0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16</w:t>
            </w:r>
          </w:p>
        </w:tc>
        <w:tc>
          <w:tcPr>
            <w:tcW w:w="774"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手续费率</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9(5)</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1.指融资性保函申请人缴纳的手续费用比率。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2.手续费率折合为年化，例如手续费率为0.5%，则填报0.50000。数据更新频率为月度。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3.值域：0.00000≤手续费率≤100.00000</w:t>
            </w:r>
          </w:p>
        </w:tc>
      </w:tr>
    </w:tbl>
    <w:p>
      <w:pPr>
        <w:pStyle w:val="4"/>
        <w:spacing w:line="240" w:lineRule="auto"/>
        <w:ind w:left="1161" w:hanging="1161"/>
        <w:rPr>
          <w:rFonts w:ascii="仿宋_GB2312" w:hAnsi="仿宋_GB2312" w:cs="仿宋_GB2312"/>
        </w:rPr>
      </w:pPr>
      <w:bookmarkStart w:id="377" w:name="_Toc14252380"/>
      <w:bookmarkStart w:id="378" w:name="_Toc866"/>
      <w:bookmarkStart w:id="379" w:name="_Toc20484"/>
      <w:bookmarkStart w:id="380" w:name="_Toc23319606"/>
      <w:bookmarkStart w:id="381" w:name="_Toc28394"/>
      <w:r>
        <w:rPr>
          <w:rFonts w:hint="eastAsia" w:ascii="仿宋_GB2312" w:hAnsi="仿宋_GB2312" w:cs="仿宋_GB2312"/>
        </w:rPr>
        <w:t>银行承兑汇票开立报文</w:t>
      </w:r>
      <w:bookmarkEnd w:id="377"/>
      <w:bookmarkEnd w:id="378"/>
      <w:bookmarkEnd w:id="379"/>
      <w:bookmarkEnd w:id="380"/>
      <w:bookmarkEnd w:id="381"/>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48"/>
        <w:gridCol w:w="774"/>
        <w:gridCol w:w="1565"/>
        <w:gridCol w:w="113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774"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银行承兑汇票编码</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n16..30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1.指由金融机构统一制定的票据号码。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金融机构承兑汇票票据号编写规则分为纸票和电票。1.电票：电子票据号码由电子商业汇票系统统一分配，共由30位数字组成。第一位表示票据种类（1代表电子金融机构承兑汇票，2代表电子商业承兑汇票）；第二位到第十三位表示出票人开户行行号；第十四位到第二是一位为出票信息登记的日期，格式为YYYY-MM-DD；第二十二位到第二十九位为系统票据流水号；第三十位为校验码。2.纸票：纸质票据号码共由16位数字组成，分上下两排。上排八位数字所赋信息相对固定，其中前3位为金融机构机构代码，第四位为预留号（暂定为0），第五位到第六位为省别地区代码（采用全国行政区划代码前两位）；第七位为票据种类（5为金融机构承兑汇票，6为商业承兑汇票）；第八位为印制识别码；下排八位数字为流水号。</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授信合同编号</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1.指金融机构向客户直接提供资金支持，或对客户在有关经济活动中的信用向第三方作出保证的合同编号。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2.授信合同编号一般由商业银行机构编码和授信合同编号构成，商业银行机构编码应按《金融机构编码》（JR/T 0124）规定。一家商业银行应保证授信合同编号的唯一性。数据更新的频率为月度。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5</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开票企业名称</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1.指开票企业的全称，该名称一般记录在国家授权部门颁发给开票企业的证件上，在法律上受到认可。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开票企业的证件上记载的名称采集，如：工商营业执照、组织机构代码证、税务登记证等。开票企业名称可以为简体中文、繁体中文、英文以及其他语言文字。在开票企业名称中，字符一律采用半角，字母一律大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6</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开票企业证件类型</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1.指开票企业的有效证件类型。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2.按记录在国家授权部门颁发给开票企业的证件上记载的证件类型采集，证件类型为统一社会信用代码、组织机构代码等。数据更新的频率为月度。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ins w:id="8881" w:author="user" w:date="2019-10-24T14:20: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p>
          <w:p>
            <w:pPr>
              <w:spacing w:line="240" w:lineRule="auto"/>
              <w:rPr>
                <w:rFonts w:ascii="仿宋_GB2312" w:hAnsi="仿宋_GB2312" w:cs="仿宋_GB2312"/>
                <w:color w:val="000000"/>
                <w:sz w:val="21"/>
                <w:szCs w:val="21"/>
                <w:lang w:eastAsia="zh-CN"/>
              </w:rPr>
            </w:pPr>
            <w:ins w:id="8882" w:author="user" w:date="2019-10-24T14:20:00Z">
              <w:r>
                <w:rPr>
                  <w:rFonts w:hint="eastAsia" w:ascii="仿宋_GB2312" w:hAnsi="仿宋_GB2312" w:cs="仿宋_GB2312"/>
                  <w:color w:val="000000"/>
                  <w:sz w:val="21"/>
                  <w:szCs w:val="21"/>
                  <w:lang w:eastAsia="zh-CN"/>
                </w:rPr>
                <w:t>99其他</w:t>
              </w:r>
            </w:ins>
            <w:ins w:id="8883" w:author="user" w:date="2019-10-24T14:20: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7</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开票企业代码</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1.指开票企业的有效证件的编号。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8</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开票企业经济成分</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1.指开票企业的经济成分。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2.若单位客户属于行政事业单位，该字段为空。若属于企业，参考《贷款统计分类及编码》（JR/T 0135-2016）进行划分。数据更新的频率为月度。</w:t>
            </w:r>
          </w:p>
          <w:p>
            <w:pPr>
              <w:spacing w:line="240" w:lineRule="auto"/>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3</w:t>
            </w:r>
            <w:r>
              <w:rPr>
                <w:rFonts w:hint="eastAsia" w:ascii="仿宋_GB2312" w:hAnsi="仿宋_GB2312" w:cs="仿宋_GB2312"/>
                <w:color w:val="000000"/>
                <w:sz w:val="21"/>
                <w:szCs w:val="21"/>
                <w:lang w:eastAsia="zh-CN"/>
              </w:rPr>
              <w:t>.值域：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 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 国有控股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A0101 国有相对控股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A0102 国有绝对控股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 集体控股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A0201 集体相对控股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A0202 集体绝对控股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 非公有控股经济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 私人控股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B0101 私人相对控股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B0102 私人绝对控股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 港澳台控股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B0201 港澳台相对控股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B0202 港澳台绝对控股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 外商控股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B0301 外商相对控股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B0302 外商绝对控股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9</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币种</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10</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票面金额</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1.指金融机构承兑汇票开立时，票面所记载的金额。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3.值域：票面金额＞0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11</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出票日期</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1.指票据开立的日期。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12</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票据到期日期</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1.指票据上载明的到期日期。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13</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票据收款人名称</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1.指金融机构承兑汇票上记载的受领汇票金额的最初票据权利人全称，该名称一般记录在国家授权部门颁发给票据收款人的证件上，在法律上受到认可。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票据收款人的证件上记载的名称采集。票据收款人名称可以为简体中文、繁体中文、英文以及其他语言文字。在票据收款人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14</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票据担保币种</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1.指票据担保物的交易币种。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3.值域：采用《表示货币和资金的代码》（GB/T 12406）中的三位字母型代码。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15</w:t>
            </w:r>
          </w:p>
        </w:tc>
        <w:tc>
          <w:tcPr>
            <w:tcW w:w="77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票据担保金额</w:t>
            </w:r>
          </w:p>
        </w:tc>
        <w:tc>
          <w:tcPr>
            <w:tcW w:w="113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1.指金融机构承兑汇票开立时，担保人用以担保债权的金额。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2.根据票据开立时具体的担保标的金额，即保证金金额、存单质押价值金额和担保公司提供担保的金额等。数据更新的频率为月度。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3.值域：票据担保金额≥0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648"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16</w:t>
            </w:r>
          </w:p>
        </w:tc>
        <w:tc>
          <w:tcPr>
            <w:tcW w:w="774" w:type="dxa"/>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票据担保类型</w:t>
            </w:r>
          </w:p>
        </w:tc>
        <w:tc>
          <w:tcPr>
            <w:tcW w:w="1138" w:type="dxa"/>
            <w:shd w:val="clear" w:color="auto" w:fill="FFFFFF"/>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shd w:val="clear" w:color="auto" w:fill="FFFFFF"/>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1.指金融机构承兑汇票开立时，担保人用以担保债权的手段。</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2.根据票据开立时具体的担保标的，可以分为保证金、存单质押和担保公司等。数据更新的频率为月度。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保证金</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存单质押</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担保公司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8884" w:author="user" w:date="2019-10-23T16:17:00Z"/>
        </w:trPr>
        <w:tc>
          <w:tcPr>
            <w:tcW w:w="648" w:type="dxa"/>
            <w:shd w:val="clear" w:color="auto" w:fill="auto"/>
            <w:vAlign w:val="center"/>
          </w:tcPr>
          <w:p>
            <w:pPr>
              <w:widowControl w:val="0"/>
              <w:spacing w:line="240" w:lineRule="auto"/>
              <w:jc w:val="center"/>
              <w:outlineLvl w:val="2"/>
              <w:rPr>
                <w:del w:id="8885" w:author="user" w:date="2019-10-23T16:17:00Z"/>
                <w:rFonts w:ascii="仿宋_GB2312" w:hAnsi="仿宋_GB2312" w:cs="仿宋_GB2312"/>
                <w:color w:val="000000"/>
                <w:sz w:val="21"/>
                <w:szCs w:val="21"/>
                <w:lang w:eastAsia="zh-CN"/>
              </w:rPr>
            </w:pPr>
            <w:del w:id="8886" w:author="user" w:date="2019-10-23T16:17:00Z">
              <w:r>
                <w:rPr>
                  <w:rFonts w:hint="eastAsia" w:ascii="仿宋_GB2312" w:hAnsi="仿宋_GB2312" w:cs="仿宋_GB2312"/>
                  <w:color w:val="000000"/>
                  <w:sz w:val="21"/>
                  <w:szCs w:val="21"/>
                  <w:lang w:eastAsia="zh-CN"/>
                </w:rPr>
                <w:delText>17</w:delText>
              </w:r>
            </w:del>
            <w:bookmarkStart w:id="382" w:name="_Toc23319607"/>
            <w:bookmarkEnd w:id="382"/>
          </w:p>
        </w:tc>
        <w:tc>
          <w:tcPr>
            <w:tcW w:w="774" w:type="dxa"/>
            <w:shd w:val="clear" w:color="auto" w:fill="auto"/>
            <w:vAlign w:val="center"/>
          </w:tcPr>
          <w:p>
            <w:pPr>
              <w:widowControl w:val="0"/>
              <w:spacing w:line="240" w:lineRule="auto"/>
              <w:jc w:val="center"/>
              <w:outlineLvl w:val="2"/>
              <w:rPr>
                <w:del w:id="8887" w:author="user" w:date="2019-10-23T16:17:00Z"/>
                <w:rFonts w:ascii="仿宋_GB2312" w:hAnsi="仿宋_GB2312" w:cs="仿宋_GB2312"/>
                <w:color w:val="000000"/>
                <w:sz w:val="21"/>
                <w:szCs w:val="21"/>
                <w:lang w:eastAsia="zh-CN"/>
              </w:rPr>
            </w:pPr>
            <w:del w:id="8888" w:author="user" w:date="2019-10-23T16:17:00Z">
              <w:r>
                <w:rPr>
                  <w:rFonts w:hint="eastAsia" w:ascii="仿宋_GB2312" w:hAnsi="仿宋_GB2312" w:cs="仿宋_GB2312"/>
                  <w:color w:val="000000"/>
                  <w:sz w:val="21"/>
                  <w:szCs w:val="21"/>
                  <w:lang w:eastAsia="zh-CN"/>
                </w:rPr>
                <w:delText>--</w:delText>
              </w:r>
            </w:del>
            <w:bookmarkStart w:id="383" w:name="_Toc23319608"/>
            <w:bookmarkEnd w:id="383"/>
          </w:p>
        </w:tc>
        <w:tc>
          <w:tcPr>
            <w:tcW w:w="1565" w:type="dxa"/>
            <w:shd w:val="clear" w:color="auto" w:fill="FFFFFF"/>
            <w:vAlign w:val="center"/>
          </w:tcPr>
          <w:p>
            <w:pPr>
              <w:spacing w:line="240" w:lineRule="auto"/>
              <w:jc w:val="center"/>
              <w:outlineLvl w:val="2"/>
              <w:rPr>
                <w:del w:id="8889" w:author="user" w:date="2019-10-23T16:17:00Z"/>
                <w:rFonts w:ascii="仿宋_GB2312" w:hAnsi="仿宋_GB2312" w:cs="仿宋_GB2312"/>
                <w:color w:val="000000"/>
                <w:sz w:val="21"/>
                <w:szCs w:val="21"/>
                <w:lang w:eastAsia="zh-CN"/>
              </w:rPr>
            </w:pPr>
            <w:del w:id="8890" w:author="user" w:date="2019-10-23T16:17:00Z">
              <w:r>
                <w:rPr>
                  <w:rFonts w:hint="eastAsia" w:ascii="仿宋_GB2312" w:hAnsi="仿宋_GB2312" w:cs="仿宋_GB2312"/>
                  <w:color w:val="000000"/>
                  <w:sz w:val="21"/>
                  <w:szCs w:val="21"/>
                  <w:lang w:eastAsia="zh-CN"/>
                </w:rPr>
                <w:delText>人民银行票据专项监测标识</w:delText>
              </w:r>
            </w:del>
            <w:bookmarkStart w:id="384" w:name="_Toc23319609"/>
            <w:bookmarkEnd w:id="384"/>
          </w:p>
        </w:tc>
        <w:tc>
          <w:tcPr>
            <w:tcW w:w="1138" w:type="dxa"/>
            <w:shd w:val="clear" w:color="auto" w:fill="FFFFFF"/>
            <w:vAlign w:val="center"/>
          </w:tcPr>
          <w:p>
            <w:pPr>
              <w:spacing w:line="240" w:lineRule="auto"/>
              <w:jc w:val="center"/>
              <w:outlineLvl w:val="2"/>
              <w:rPr>
                <w:del w:id="8891" w:author="user" w:date="2019-10-23T16:17:00Z"/>
                <w:rFonts w:ascii="仿宋_GB2312" w:hAnsi="仿宋_GB2312" w:cs="仿宋_GB2312"/>
                <w:color w:val="000000"/>
                <w:sz w:val="21"/>
                <w:szCs w:val="21"/>
                <w:lang w:eastAsia="zh-CN"/>
              </w:rPr>
            </w:pPr>
            <w:del w:id="8892" w:author="user" w:date="2019-10-23T16:17:00Z">
              <w:r>
                <w:rPr>
                  <w:rFonts w:hint="eastAsia" w:ascii="仿宋_GB2312" w:hAnsi="仿宋_GB2312" w:cs="仿宋_GB2312"/>
                  <w:color w:val="000000"/>
                  <w:sz w:val="21"/>
                  <w:szCs w:val="21"/>
                  <w:lang w:eastAsia="zh-CN"/>
                </w:rPr>
                <w:delText>50!n</w:delText>
              </w:r>
            </w:del>
            <w:bookmarkStart w:id="385" w:name="_Toc23319610"/>
            <w:bookmarkEnd w:id="385"/>
          </w:p>
        </w:tc>
        <w:tc>
          <w:tcPr>
            <w:tcW w:w="4215" w:type="dxa"/>
            <w:shd w:val="clear" w:color="auto" w:fill="FFFFFF"/>
            <w:vAlign w:val="center"/>
          </w:tcPr>
          <w:p>
            <w:pPr>
              <w:spacing w:line="240" w:lineRule="auto"/>
              <w:outlineLvl w:val="2"/>
              <w:rPr>
                <w:del w:id="8893" w:author="user" w:date="2019-10-23T16:17:00Z"/>
                <w:rFonts w:ascii="仿宋_GB2312" w:hAnsi="仿宋_GB2312" w:cs="仿宋_GB2312"/>
                <w:color w:val="000000"/>
                <w:sz w:val="21"/>
                <w:szCs w:val="21"/>
                <w:lang w:eastAsia="zh-CN"/>
              </w:rPr>
            </w:pPr>
            <w:del w:id="8894" w:author="user" w:date="2019-10-23T16:17:00Z">
              <w:r>
                <w:rPr>
                  <w:rFonts w:hint="eastAsia" w:ascii="仿宋_GB2312" w:hAnsi="仿宋_GB2312" w:cs="仿宋_GB2312"/>
                  <w:color w:val="000000"/>
                  <w:sz w:val="21"/>
                  <w:szCs w:val="21"/>
                  <w:lang w:eastAsia="zh-CN"/>
                </w:rPr>
                <w:delText>1.指根据人民银行票据专项监测制度进行分类的属性标识。</w:delText>
              </w:r>
            </w:del>
            <w:del w:id="8895" w:author="user" w:date="2019-10-23T16:17:00Z">
              <w:r>
                <w:rPr>
                  <w:rFonts w:hint="eastAsia" w:ascii="仿宋_GB2312" w:hAnsi="仿宋_GB2312" w:cs="仿宋_GB2312"/>
                  <w:color w:val="000000"/>
                  <w:sz w:val="21"/>
                  <w:szCs w:val="21"/>
                  <w:lang w:eastAsia="zh-CN"/>
                </w:rPr>
                <w:br w:type="textWrapping"/>
              </w:r>
            </w:del>
            <w:del w:id="8896" w:author="user" w:date="2019-10-23T16:17:00Z">
              <w:r>
                <w:rPr>
                  <w:rFonts w:hint="eastAsia" w:ascii="仿宋_GB2312" w:hAnsi="仿宋_GB2312" w:cs="仿宋_GB2312"/>
                  <w:color w:val="000000"/>
                  <w:sz w:val="21"/>
                  <w:szCs w:val="21"/>
                  <w:lang w:eastAsia="zh-CN"/>
                </w:rPr>
                <w:delText>2.根据人民银行关于票据的各类监测制度进行填写。总位数为50位，目前已经明确的有前10位，后期将根据监测需要明确后40位的填写要求，数据更新频率为月度。现要求如下：</w:delText>
              </w:r>
            </w:del>
            <w:del w:id="8897" w:author="user" w:date="2019-10-23T16:17:00Z">
              <w:r>
                <w:rPr>
                  <w:rFonts w:hint="eastAsia" w:ascii="仿宋_GB2312" w:hAnsi="仿宋_GB2312" w:cs="仿宋_GB2312"/>
                  <w:color w:val="000000"/>
                  <w:sz w:val="21"/>
                  <w:szCs w:val="21"/>
                  <w:lang w:eastAsia="zh-CN"/>
                </w:rPr>
                <w:br w:type="textWrapping"/>
              </w:r>
            </w:del>
            <w:del w:id="8898" w:author="user" w:date="2019-10-23T16:17:00Z">
              <w:r>
                <w:rPr>
                  <w:rFonts w:hint="eastAsia" w:ascii="仿宋_GB2312" w:hAnsi="仿宋_GB2312" w:cs="仿宋_GB2312"/>
                  <w:color w:val="000000"/>
                  <w:sz w:val="21"/>
                  <w:szCs w:val="21"/>
                  <w:lang w:eastAsia="zh-CN"/>
                </w:rPr>
                <w:delText>第1位表示票据是否涉农,1是，0否；</w:delText>
              </w:r>
            </w:del>
            <w:del w:id="8899" w:author="user" w:date="2019-10-23T16:17:00Z">
              <w:r>
                <w:rPr>
                  <w:rFonts w:hint="eastAsia" w:ascii="仿宋_GB2312" w:hAnsi="仿宋_GB2312" w:cs="仿宋_GB2312"/>
                  <w:color w:val="000000"/>
                  <w:sz w:val="21"/>
                  <w:szCs w:val="21"/>
                  <w:lang w:eastAsia="zh-CN"/>
                </w:rPr>
                <w:br w:type="textWrapping"/>
              </w:r>
            </w:del>
            <w:del w:id="8900" w:author="user" w:date="2019-10-23T16:17:00Z">
              <w:r>
                <w:rPr>
                  <w:rFonts w:hint="eastAsia" w:ascii="仿宋_GB2312" w:hAnsi="仿宋_GB2312" w:cs="仿宋_GB2312"/>
                  <w:color w:val="000000"/>
                  <w:sz w:val="21"/>
                  <w:szCs w:val="21"/>
                  <w:lang w:eastAsia="zh-CN"/>
                </w:rPr>
                <w:delText>第2位表示是否“央行科票通”指定贴现窗口贴现的票据,1是，0否；</w:delText>
              </w:r>
            </w:del>
            <w:del w:id="8901" w:author="user" w:date="2019-10-23T16:17:00Z">
              <w:r>
                <w:rPr>
                  <w:rFonts w:hint="eastAsia" w:ascii="仿宋_GB2312" w:hAnsi="仿宋_GB2312" w:cs="仿宋_GB2312"/>
                  <w:color w:val="000000"/>
                  <w:sz w:val="21"/>
                  <w:szCs w:val="21"/>
                  <w:lang w:eastAsia="zh-CN"/>
                </w:rPr>
                <w:br w:type="textWrapping"/>
              </w:r>
            </w:del>
            <w:del w:id="8902" w:author="user" w:date="2019-10-23T16:17:00Z">
              <w:r>
                <w:rPr>
                  <w:rFonts w:hint="eastAsia" w:ascii="仿宋_GB2312" w:hAnsi="仿宋_GB2312" w:cs="仿宋_GB2312"/>
                  <w:color w:val="000000"/>
                  <w:sz w:val="21"/>
                  <w:szCs w:val="21"/>
                  <w:lang w:eastAsia="zh-CN"/>
                </w:rPr>
                <w:delText>第3位表示是否军民融合企业,1是，0否；</w:delText>
              </w:r>
            </w:del>
            <w:del w:id="8903" w:author="user" w:date="2019-10-23T16:17:00Z">
              <w:r>
                <w:rPr>
                  <w:rFonts w:hint="eastAsia" w:ascii="仿宋_GB2312" w:hAnsi="仿宋_GB2312" w:cs="仿宋_GB2312"/>
                  <w:color w:val="000000"/>
                  <w:sz w:val="21"/>
                  <w:szCs w:val="21"/>
                  <w:lang w:eastAsia="zh-CN"/>
                </w:rPr>
                <w:br w:type="textWrapping"/>
              </w:r>
            </w:del>
            <w:del w:id="8904" w:author="user" w:date="2019-10-23T16:17:00Z">
              <w:r>
                <w:rPr>
                  <w:rFonts w:hint="eastAsia" w:ascii="仿宋_GB2312" w:hAnsi="仿宋_GB2312" w:cs="仿宋_GB2312"/>
                  <w:color w:val="000000"/>
                  <w:sz w:val="21"/>
                  <w:szCs w:val="21"/>
                  <w:lang w:eastAsia="zh-CN"/>
                </w:rPr>
                <w:delText>第4位表示是否自贸区企业,1是，0否；</w:delText>
              </w:r>
            </w:del>
            <w:del w:id="8905" w:author="user" w:date="2019-10-23T16:17:00Z">
              <w:r>
                <w:rPr>
                  <w:rFonts w:hint="eastAsia" w:ascii="仿宋_GB2312" w:hAnsi="仿宋_GB2312" w:cs="仿宋_GB2312"/>
                  <w:color w:val="000000"/>
                  <w:sz w:val="21"/>
                  <w:szCs w:val="21"/>
                  <w:lang w:eastAsia="zh-CN"/>
                </w:rPr>
                <w:br w:type="textWrapping"/>
              </w:r>
            </w:del>
            <w:del w:id="8906" w:author="user" w:date="2019-10-23T16:17:00Z">
              <w:r>
                <w:rPr>
                  <w:rFonts w:hint="eastAsia" w:ascii="仿宋_GB2312" w:hAnsi="仿宋_GB2312" w:cs="仿宋_GB2312"/>
                  <w:color w:val="000000"/>
                  <w:sz w:val="21"/>
                  <w:szCs w:val="21"/>
                  <w:lang w:eastAsia="zh-CN"/>
                </w:rPr>
                <w:delText>第5位表示是否绿色企业,1是，0否；</w:delText>
              </w:r>
            </w:del>
            <w:del w:id="8907" w:author="user" w:date="2019-10-23T16:17:00Z">
              <w:r>
                <w:rPr>
                  <w:rFonts w:hint="eastAsia" w:ascii="仿宋_GB2312" w:hAnsi="仿宋_GB2312" w:cs="仿宋_GB2312"/>
                  <w:color w:val="000000"/>
                  <w:sz w:val="21"/>
                  <w:szCs w:val="21"/>
                  <w:lang w:eastAsia="zh-CN"/>
                </w:rPr>
                <w:br w:type="textWrapping"/>
              </w:r>
            </w:del>
            <w:del w:id="8908" w:author="user" w:date="2019-10-23T16:17:00Z">
              <w:r>
                <w:rPr>
                  <w:rFonts w:hint="eastAsia" w:ascii="仿宋_GB2312" w:hAnsi="仿宋_GB2312" w:cs="仿宋_GB2312"/>
                  <w:color w:val="000000"/>
                  <w:sz w:val="21"/>
                  <w:szCs w:val="21"/>
                  <w:lang w:eastAsia="zh-CN"/>
                </w:rPr>
                <w:delText>第6位表示是否一带一路企业,1是，0否；</w:delText>
              </w:r>
            </w:del>
            <w:del w:id="8909" w:author="user" w:date="2019-10-23T16:17:00Z">
              <w:r>
                <w:rPr>
                  <w:rFonts w:hint="eastAsia" w:ascii="仿宋_GB2312" w:hAnsi="仿宋_GB2312" w:cs="仿宋_GB2312"/>
                  <w:color w:val="000000"/>
                  <w:sz w:val="21"/>
                  <w:szCs w:val="21"/>
                  <w:lang w:eastAsia="zh-CN"/>
                </w:rPr>
                <w:br w:type="textWrapping"/>
              </w:r>
            </w:del>
            <w:del w:id="8910" w:author="user" w:date="2019-10-23T16:17:00Z">
              <w:r>
                <w:rPr>
                  <w:rFonts w:hint="eastAsia" w:ascii="仿宋_GB2312" w:hAnsi="仿宋_GB2312" w:cs="仿宋_GB2312"/>
                  <w:color w:val="000000"/>
                  <w:sz w:val="21"/>
                  <w:szCs w:val="21"/>
                  <w:lang w:eastAsia="zh-CN"/>
                </w:rPr>
                <w:delText>第7位表示是否航空航天企业,1是，0否；</w:delText>
              </w:r>
            </w:del>
            <w:del w:id="8911" w:author="user" w:date="2019-10-23T16:17:00Z">
              <w:r>
                <w:rPr>
                  <w:rFonts w:hint="eastAsia" w:ascii="仿宋_GB2312" w:hAnsi="仿宋_GB2312" w:cs="仿宋_GB2312"/>
                  <w:color w:val="000000"/>
                  <w:sz w:val="21"/>
                  <w:szCs w:val="21"/>
                  <w:lang w:eastAsia="zh-CN"/>
                </w:rPr>
                <w:br w:type="textWrapping"/>
              </w:r>
            </w:del>
            <w:del w:id="8912" w:author="user" w:date="2019-10-23T16:17:00Z">
              <w:r>
                <w:rPr>
                  <w:rFonts w:hint="eastAsia" w:ascii="仿宋_GB2312" w:hAnsi="仿宋_GB2312" w:cs="仿宋_GB2312"/>
                  <w:color w:val="000000"/>
                  <w:sz w:val="21"/>
                  <w:szCs w:val="21"/>
                  <w:lang w:eastAsia="zh-CN"/>
                </w:rPr>
                <w:delText>第8位表示是否双创企业,1是，0否；</w:delText>
              </w:r>
            </w:del>
            <w:del w:id="8913" w:author="user" w:date="2019-10-23T16:17:00Z">
              <w:r>
                <w:rPr>
                  <w:rFonts w:hint="eastAsia" w:ascii="仿宋_GB2312" w:hAnsi="仿宋_GB2312" w:cs="仿宋_GB2312"/>
                  <w:color w:val="000000"/>
                  <w:sz w:val="21"/>
                  <w:szCs w:val="21"/>
                  <w:lang w:eastAsia="zh-CN"/>
                </w:rPr>
                <w:br w:type="textWrapping"/>
              </w:r>
            </w:del>
            <w:del w:id="8914" w:author="user" w:date="2019-10-23T16:17:00Z">
              <w:r>
                <w:rPr>
                  <w:rFonts w:hint="eastAsia" w:ascii="仿宋_GB2312" w:hAnsi="仿宋_GB2312" w:cs="仿宋_GB2312"/>
                  <w:color w:val="000000"/>
                  <w:sz w:val="21"/>
                  <w:szCs w:val="21"/>
                  <w:lang w:eastAsia="zh-CN"/>
                </w:rPr>
                <w:delText>第9位表示是否小微企业,1是，0否；</w:delText>
              </w:r>
            </w:del>
            <w:del w:id="8915" w:author="user" w:date="2019-10-23T16:17:00Z">
              <w:r>
                <w:rPr>
                  <w:rFonts w:hint="eastAsia" w:ascii="仿宋_GB2312" w:hAnsi="仿宋_GB2312" w:cs="仿宋_GB2312"/>
                  <w:color w:val="000000"/>
                  <w:sz w:val="21"/>
                  <w:szCs w:val="21"/>
                  <w:lang w:eastAsia="zh-CN"/>
                </w:rPr>
                <w:br w:type="textWrapping"/>
              </w:r>
            </w:del>
            <w:del w:id="8916" w:author="user" w:date="2019-10-23T16:17:00Z">
              <w:r>
                <w:rPr>
                  <w:rFonts w:hint="eastAsia" w:ascii="仿宋_GB2312" w:hAnsi="仿宋_GB2312" w:cs="仿宋_GB2312"/>
                  <w:color w:val="000000"/>
                  <w:sz w:val="21"/>
                  <w:szCs w:val="21"/>
                  <w:lang w:eastAsia="zh-CN"/>
                </w:rPr>
                <w:delText>第10位表示再贴现是否县域，1是，0否。后40位以0填充。</w:delText>
              </w:r>
            </w:del>
            <w:del w:id="8917" w:author="user" w:date="2019-10-23T16:17:00Z">
              <w:r>
                <w:rPr>
                  <w:rFonts w:hint="eastAsia" w:ascii="仿宋_GB2312" w:hAnsi="仿宋_GB2312" w:cs="仿宋_GB2312"/>
                  <w:color w:val="000000"/>
                  <w:sz w:val="21"/>
                  <w:szCs w:val="21"/>
                  <w:lang w:eastAsia="zh-CN"/>
                </w:rPr>
                <w:br w:type="textWrapping"/>
              </w:r>
            </w:del>
            <w:del w:id="8918" w:author="user" w:date="2019-10-23T16:17:00Z">
              <w:r>
                <w:rPr>
                  <w:rFonts w:hint="eastAsia" w:ascii="仿宋_GB2312" w:hAnsi="仿宋_GB2312" w:cs="仿宋_GB2312"/>
                  <w:color w:val="000000"/>
                  <w:sz w:val="21"/>
                  <w:szCs w:val="21"/>
                  <w:lang w:eastAsia="zh-CN"/>
                </w:rPr>
                <w:delText>3.值域：00000000000000000000000000000000000000000000000000-99999999999999999999999999999999999999999999999999</w:delText>
              </w:r>
            </w:del>
            <w:bookmarkStart w:id="386" w:name="_Toc23319611"/>
            <w:bookmarkEnd w:id="386"/>
          </w:p>
        </w:tc>
        <w:bookmarkStart w:id="387" w:name="_Toc23319612"/>
        <w:bookmarkEnd w:id="387"/>
      </w:tr>
    </w:tbl>
    <w:p>
      <w:pPr>
        <w:pStyle w:val="4"/>
        <w:spacing w:line="240" w:lineRule="auto"/>
        <w:ind w:left="1161" w:hanging="1161"/>
        <w:rPr>
          <w:rFonts w:ascii="仿宋_GB2312" w:hAnsi="仿宋_GB2312" w:cs="仿宋_GB2312"/>
        </w:rPr>
      </w:pPr>
      <w:bookmarkStart w:id="388" w:name="_Toc5300"/>
      <w:bookmarkStart w:id="389" w:name="_Toc28647"/>
      <w:bookmarkStart w:id="390" w:name="_Toc14252381"/>
      <w:bookmarkStart w:id="391" w:name="_Toc6901"/>
      <w:bookmarkStart w:id="392" w:name="_Toc23319613"/>
      <w:r>
        <w:rPr>
          <w:rFonts w:hint="eastAsia" w:ascii="仿宋_GB2312" w:hAnsi="仿宋_GB2312" w:cs="仿宋_GB2312"/>
        </w:rPr>
        <w:t>信用证开立报文</w:t>
      </w:r>
      <w:bookmarkEnd w:id="388"/>
      <w:bookmarkEnd w:id="389"/>
      <w:bookmarkEnd w:id="390"/>
      <w:bookmarkEnd w:id="391"/>
      <w:bookmarkEnd w:id="392"/>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标志符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信用证编码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1.指在业务处理系统完成开证后自动生成的业务编码。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2.由金融机构开立信用证时自身业务系统根据一定的编码规则自动生成，数据更新的频率为月度。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授信合同编号</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1.指金融机构向客户直接提供资金支持，或对客户在有关经济活动中的信用向第三方作出保证的合同编号。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2.授信合同编号一般由商业银行机构编码和授信合同编号构成，商业银行机构编码应按《金融机构编码》（JR/T 0124）规定。一家商业银行应保证授信合同编号的唯一性。数据更新的频率为月度。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开证申请人名称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1.指向金融机构申请开立信用证的申请人全称，该名称一般记录在国家授权部门颁发给开证申请人的证件上，在法律上受到认可。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开证申请人的证件上记载的名称采集。开证申请人名称可以为简体中文、繁体中文、英文以及其他语言文字。在开证申请人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开证申请人证件类型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1.指向金融机构申请开立信用证的客户证件类型。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2.按记录在国家授权部门颁发给开证申请人的证件上记载的证件类型采集，证件类型为统一社会信用代码、组织机构代码等。数据更新的频率为月度。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ins w:id="8919" w:author="user" w:date="2019-10-24T14:20: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p>
          <w:p>
            <w:pPr>
              <w:spacing w:line="240" w:lineRule="auto"/>
              <w:rPr>
                <w:rFonts w:ascii="仿宋_GB2312" w:hAnsi="仿宋_GB2312" w:cs="仿宋_GB2312"/>
                <w:color w:val="000000"/>
                <w:sz w:val="21"/>
                <w:szCs w:val="21"/>
                <w:lang w:eastAsia="zh-CN"/>
              </w:rPr>
            </w:pPr>
            <w:ins w:id="8920" w:author="user" w:date="2019-10-24T14:20:00Z">
              <w:r>
                <w:rPr>
                  <w:rFonts w:hint="eastAsia" w:ascii="仿宋_GB2312" w:hAnsi="仿宋_GB2312" w:cs="仿宋_GB2312"/>
                  <w:color w:val="000000"/>
                  <w:sz w:val="21"/>
                  <w:szCs w:val="21"/>
                  <w:lang w:eastAsia="zh-CN"/>
                </w:rPr>
                <w:t>99其他</w:t>
              </w:r>
            </w:ins>
            <w:ins w:id="8921" w:author="user" w:date="2019-10-24T14:20: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开证申请人代码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1.指客户向金融机构申请开立信用证时使用的有效证件的编号。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开证申请人经济成分</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1.指信用证开证申请人的经济成分。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2.若单位客户属于行政事业单位，该字段为空。若属于企业，参考《贷款统计分类及编码》（JR/T 0135-2016）进行划分。数据更新的频率为月度。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 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 国有控股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A0101 国有相对控股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A0102 国有绝对控股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 集体控股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A0201 集体相对控股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A0202 集体绝对控股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 非公有控股经济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 私人控股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B0101 私人相对控股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B0102 私人绝对控股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 港澳台控股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B0201 港澳台相对控股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B0202 港澳台绝对控股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 外商控股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B0301 外商相对控股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B0302 外商绝对控股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币种</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信用证金额</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1.指信用证上载明的金额。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3.值域：信用证金额＞0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信用证开证日期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1.指信用证上载明的开立日期。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信用证到期日期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1.指信用证上载明的到期日期。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信用证收款人名称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1.指信用证上载明的收款人全称，该名称一般记录在国家授权部门颁发给信用证收款人的证件上，在法律上受到认可。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信用证收款人的证件上记载的名称采集信用证收款人名称可以为简体中文、繁体中文、英文以及其他语言文字。在信用证收款人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信用证保证金币种</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1.指信用证保证金的交易币种。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3.值域：采用《表示货币和资金的代码》（GB/T 12406）中的三位字母型代码。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信用证保证金金额</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1.指开立信用证存入的保证金的金额。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3.值域：信用证保证金金额≥0</w:t>
            </w:r>
          </w:p>
        </w:tc>
      </w:tr>
    </w:tbl>
    <w:p>
      <w:pPr>
        <w:pStyle w:val="4"/>
        <w:spacing w:line="240" w:lineRule="auto"/>
        <w:ind w:left="1161" w:hanging="1161"/>
        <w:rPr>
          <w:rFonts w:ascii="仿宋_GB2312" w:hAnsi="仿宋_GB2312" w:cs="仿宋_GB2312"/>
        </w:rPr>
      </w:pPr>
      <w:bookmarkStart w:id="393" w:name="_Toc8898"/>
      <w:bookmarkStart w:id="394" w:name="_Toc18911"/>
      <w:bookmarkStart w:id="395" w:name="_Toc14252382"/>
      <w:bookmarkStart w:id="396" w:name="_Toc13799"/>
      <w:bookmarkStart w:id="397" w:name="_Toc23319614"/>
      <w:r>
        <w:rPr>
          <w:rFonts w:hint="eastAsia" w:ascii="仿宋_GB2312" w:hAnsi="仿宋_GB2312" w:cs="仿宋_GB2312"/>
        </w:rPr>
        <w:t>委托贷款余额报文</w:t>
      </w:r>
      <w:bookmarkEnd w:id="393"/>
      <w:bookmarkEnd w:id="394"/>
      <w:bookmarkEnd w:id="395"/>
      <w:bookmarkEnd w:id="396"/>
      <w:bookmarkEnd w:id="397"/>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信贷合同编号</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1.指以金融机构作为贷与人与公民或法人缔结的贷款协议编号。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2.信贷合同编号一般由商业银行机构编码和信贷合同编号构成，商业银行机构编码应按《金融机构编码》（JR/T 0124）规定。一家商业银行应保证信贷合同编号的唯一性。数据更新的频率为月度。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1.指与金融机构间建立业务关系对象的类型。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2.根据与金融机构间建立业务关系对象的性质分为单位客户和个人客户。数据更新频率为月度。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 单位客户</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1 个人客户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客户证件类型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2.按记录在国家授权部门颁发给客户的证件上记载的证件类型采集，若客户为个人，证件类型为身份证、军官证、护照等</w:t>
            </w:r>
            <w:ins w:id="8922" w:author="user" w:date="2019-10-24T14:20:00Z">
              <w:r>
                <w:rPr>
                  <w:rFonts w:hint="eastAsia" w:ascii="仿宋_GB2312" w:hAnsi="仿宋_GB2312" w:cs="仿宋_GB2312"/>
                  <w:color w:val="000000"/>
                  <w:sz w:val="21"/>
                  <w:szCs w:val="21"/>
                  <w:lang w:eastAsia="zh-CN"/>
                </w:rPr>
                <w:t>，户口</w:t>
              </w:r>
            </w:ins>
            <w:ins w:id="8923" w:author="user" w:date="2019-10-24T14:20:00Z">
              <w:r>
                <w:rPr>
                  <w:rFonts w:ascii="仿宋_GB2312" w:hAnsi="仿宋_GB2312" w:cs="仿宋_GB2312"/>
                  <w:color w:val="000000"/>
                  <w:sz w:val="21"/>
                  <w:szCs w:val="21"/>
                  <w:lang w:eastAsia="zh-CN"/>
                </w:rPr>
                <w:t>簿和临时身份证请</w:t>
              </w:r>
            </w:ins>
            <w:ins w:id="8924" w:author="user" w:date="2019-10-24T14:20:00Z">
              <w:r>
                <w:rPr>
                  <w:rFonts w:hint="eastAsia" w:ascii="仿宋_GB2312" w:hAnsi="仿宋_GB2312" w:cs="仿宋_GB2312"/>
                  <w:color w:val="000000"/>
                  <w:sz w:val="21"/>
                  <w:szCs w:val="21"/>
                  <w:lang w:eastAsia="zh-CN"/>
                </w:rPr>
                <w:t>选择03居民</w:t>
              </w:r>
            </w:ins>
            <w:ins w:id="8925" w:author="user" w:date="2019-10-24T14:20: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；若客户为非个人，证件类型为统一社会信用代码、组织机构代码等。数据更新的频率为月度。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ins w:id="8926" w:author="user" w:date="2019-10-24T14:20: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rPr>
                <w:rFonts w:ascii="仿宋_GB2312" w:hAnsi="仿宋_GB2312" w:cs="仿宋_GB2312"/>
                <w:color w:val="000000"/>
                <w:sz w:val="21"/>
                <w:szCs w:val="21"/>
                <w:lang w:eastAsia="zh-CN"/>
              </w:rPr>
            </w:pPr>
            <w:ins w:id="8927" w:author="user" w:date="2019-10-24T14:20:00Z">
              <w:r>
                <w:rPr>
                  <w:rFonts w:hint="eastAsia" w:ascii="仿宋_GB2312" w:hAnsi="仿宋_GB2312" w:cs="仿宋_GB2312"/>
                  <w:color w:val="000000"/>
                  <w:sz w:val="21"/>
                  <w:szCs w:val="21"/>
                  <w:lang w:eastAsia="zh-CN"/>
                </w:rPr>
                <w:t>99其他</w:t>
              </w:r>
            </w:ins>
            <w:ins w:id="8928" w:author="user" w:date="2019-10-24T14:20: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借款人代码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1.指借款人使用的有效身份证件的编号。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境内借款机构填报工商部门为其颁发的统一社会信用代码或组织机构代码；境外借款机构填报金融机构自行设定的唯一编码；个人借款人填报脱敏处理后的有效身份证件号码、军官证、士兵证或护照，脱敏规则参见3.</w:t>
            </w:r>
            <w:del w:id="8929" w:author="罗斌" w:date="2019-10-30T16:39:00Z">
              <w:r>
                <w:rPr>
                  <w:rFonts w:hint="eastAsia" w:ascii="仿宋_GB2312" w:hAnsi="仿宋_GB2312" w:cs="仿宋_GB2312"/>
                  <w:color w:val="000000"/>
                  <w:sz w:val="21"/>
                  <w:szCs w:val="21"/>
                  <w:lang w:eastAsia="zh-CN"/>
                </w:rPr>
                <w:delText>7</w:delText>
              </w:r>
            </w:del>
            <w:ins w:id="8930" w:author="罗斌" w:date="2019-10-30T16:39: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委托人证件类型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1.指委托人的证件类型。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2.按记录在国家授权部门颁发给委托人的证件上记载的证件类型采集，若委托人为个人客户，证件类型为身份证、军官证、护照等</w:t>
            </w:r>
            <w:ins w:id="8931" w:author="user" w:date="2019-10-24T14:21:00Z">
              <w:r>
                <w:rPr>
                  <w:rFonts w:hint="eastAsia" w:ascii="仿宋_GB2312" w:hAnsi="仿宋_GB2312" w:cs="仿宋_GB2312"/>
                  <w:color w:val="000000"/>
                  <w:sz w:val="21"/>
                  <w:szCs w:val="21"/>
                  <w:lang w:eastAsia="zh-CN"/>
                </w:rPr>
                <w:t>，户口</w:t>
              </w:r>
            </w:ins>
            <w:ins w:id="8932" w:author="user" w:date="2019-10-24T14:21:00Z">
              <w:r>
                <w:rPr>
                  <w:rFonts w:ascii="仿宋_GB2312" w:hAnsi="仿宋_GB2312" w:cs="仿宋_GB2312"/>
                  <w:color w:val="000000"/>
                  <w:sz w:val="21"/>
                  <w:szCs w:val="21"/>
                  <w:lang w:eastAsia="zh-CN"/>
                </w:rPr>
                <w:t>簿和临时身份证请</w:t>
              </w:r>
            </w:ins>
            <w:ins w:id="8933" w:author="user" w:date="2019-10-24T14:21:00Z">
              <w:r>
                <w:rPr>
                  <w:rFonts w:hint="eastAsia" w:ascii="仿宋_GB2312" w:hAnsi="仿宋_GB2312" w:cs="仿宋_GB2312"/>
                  <w:color w:val="000000"/>
                  <w:sz w:val="21"/>
                  <w:szCs w:val="21"/>
                  <w:lang w:eastAsia="zh-CN"/>
                </w:rPr>
                <w:t>选择03居民</w:t>
              </w:r>
            </w:ins>
            <w:ins w:id="8934" w:author="user" w:date="2019-10-24T14:21: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；若委托人为非个人，证件类型为统一社会信用代码、组织机构代码等。数据更新的频率为月度。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ins w:id="8935" w:author="user" w:date="2019-10-24T14:21: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rPr>
                <w:rFonts w:ascii="仿宋_GB2312" w:hAnsi="仿宋_GB2312" w:cs="仿宋_GB2312"/>
                <w:color w:val="000000"/>
                <w:sz w:val="21"/>
                <w:szCs w:val="21"/>
                <w:lang w:eastAsia="zh-CN"/>
              </w:rPr>
            </w:pPr>
            <w:ins w:id="8936" w:author="user" w:date="2019-10-24T14:21:00Z">
              <w:r>
                <w:rPr>
                  <w:rFonts w:hint="eastAsia" w:ascii="仿宋_GB2312" w:hAnsi="仿宋_GB2312" w:cs="仿宋_GB2312"/>
                  <w:color w:val="000000"/>
                  <w:sz w:val="21"/>
                  <w:szCs w:val="21"/>
                  <w:lang w:eastAsia="zh-CN"/>
                </w:rPr>
                <w:t>99其他</w:t>
              </w:r>
            </w:ins>
            <w:ins w:id="8937" w:author="user" w:date="2019-10-24T14:21: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委托人代码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1.指委托人办理委托贷款时使用的有效证件的编号。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贷款主体行业类别</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del w:id="8938" w:author="user" w:date="2019-09-12T10:39:00Z">
              <w:r>
                <w:rPr>
                  <w:rFonts w:hint="eastAsia" w:ascii="仿宋_GB2312" w:hAnsi="仿宋_GB2312" w:cs="仿宋_GB2312"/>
                  <w:color w:val="000000"/>
                  <w:sz w:val="21"/>
                  <w:szCs w:val="21"/>
                  <w:lang w:eastAsia="zh-CN"/>
                </w:rPr>
                <w:delText>4</w:delText>
              </w:r>
            </w:del>
            <w:ins w:id="8939" w:author="user" w:date="2019-09-12T10:39:00Z">
              <w:r>
                <w:rPr>
                  <w:rFonts w:ascii="仿宋_GB2312" w:hAnsi="仿宋_GB2312" w:cs="仿宋_GB2312"/>
                  <w:color w:val="000000"/>
                  <w:sz w:val="21"/>
                  <w:szCs w:val="21"/>
                  <w:lang w:eastAsia="zh-CN"/>
                </w:rPr>
                <w:t>1</w:t>
              </w:r>
            </w:ins>
            <w:r>
              <w:rPr>
                <w:rFonts w:hint="eastAsia" w:ascii="仿宋_GB2312" w:hAnsi="仿宋_GB2312" w:cs="仿宋_GB2312"/>
                <w:color w:val="000000"/>
                <w:sz w:val="21"/>
                <w:szCs w:val="21"/>
                <w:lang w:eastAsia="zh-CN"/>
              </w:rPr>
              <w:t>!</w:t>
            </w:r>
            <w:ins w:id="8940" w:author="user" w:date="2019-09-12T10:39:00Z">
              <w:r>
                <w:rPr>
                  <w:rFonts w:ascii="仿宋_GB2312" w:hAnsi="仿宋_GB2312" w:cs="仿宋_GB2312"/>
                  <w:color w:val="000000"/>
                  <w:sz w:val="21"/>
                  <w:szCs w:val="21"/>
                  <w:lang w:eastAsia="zh-CN"/>
                </w:rPr>
                <w:t>a</w:t>
              </w:r>
            </w:ins>
            <w:r>
              <w:rPr>
                <w:rFonts w:hint="eastAsia" w:ascii="仿宋_GB2312" w:hAnsi="仿宋_GB2312" w:cs="仿宋_GB2312"/>
                <w:color w:val="000000"/>
                <w:sz w:val="21"/>
                <w:szCs w:val="21"/>
                <w:lang w:eastAsia="zh-CN"/>
              </w:rPr>
              <w:t>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1.指借款人在有关部门登记注册的或主要从事的行业。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2.参照行业采用《国民经济行业分类》（GB/T4754-2017）标准的门类，填写</w:t>
            </w:r>
            <w:del w:id="8941" w:author="user" w:date="2019-09-12T10:23:00Z">
              <w:r>
                <w:rPr>
                  <w:rFonts w:hint="eastAsia" w:ascii="仿宋_GB2312" w:hAnsi="仿宋_GB2312" w:cs="仿宋_GB2312"/>
                  <w:color w:val="000000"/>
                  <w:sz w:val="21"/>
                  <w:szCs w:val="21"/>
                  <w:lang w:eastAsia="zh-CN"/>
                </w:rPr>
                <w:delText>四</w:delText>
              </w:r>
            </w:del>
            <w:ins w:id="8942" w:author="user" w:date="2019-09-12T10:23:00Z">
              <w:r>
                <w:rPr>
                  <w:rFonts w:hint="eastAsia" w:ascii="仿宋_GB2312" w:hAnsi="仿宋_GB2312" w:cs="仿宋_GB2312"/>
                  <w:color w:val="000000"/>
                  <w:sz w:val="21"/>
                  <w:szCs w:val="21"/>
                  <w:lang w:eastAsia="zh-CN"/>
                </w:rPr>
                <w:t>1</w:t>
              </w:r>
            </w:ins>
            <w:r>
              <w:rPr>
                <w:rFonts w:hint="eastAsia" w:ascii="仿宋_GB2312" w:hAnsi="仿宋_GB2312" w:cs="仿宋_GB2312"/>
                <w:color w:val="000000"/>
                <w:sz w:val="21"/>
                <w:szCs w:val="21"/>
                <w:lang w:eastAsia="zh-CN"/>
              </w:rPr>
              <w:t>位</w:t>
            </w:r>
            <w:del w:id="8943" w:author="user" w:date="2019-09-12T10:23:00Z">
              <w:r>
                <w:rPr>
                  <w:rFonts w:hint="eastAsia" w:ascii="仿宋_GB2312" w:hAnsi="仿宋_GB2312" w:cs="仿宋_GB2312"/>
                  <w:color w:val="000000"/>
                  <w:sz w:val="21"/>
                  <w:szCs w:val="21"/>
                  <w:lang w:eastAsia="zh-CN"/>
                </w:rPr>
                <w:delText>小</w:delText>
              </w:r>
            </w:del>
            <w:ins w:id="8944" w:author="user" w:date="2019-09-12T10:23:00Z">
              <w:r>
                <w:rPr>
                  <w:rFonts w:hint="eastAsia" w:ascii="仿宋_GB2312" w:hAnsi="仿宋_GB2312" w:cs="仿宋_GB2312"/>
                  <w:color w:val="000000"/>
                  <w:sz w:val="21"/>
                  <w:szCs w:val="21"/>
                  <w:lang w:eastAsia="zh-CN"/>
                </w:rPr>
                <w:t>大</w:t>
              </w:r>
            </w:ins>
            <w:r>
              <w:rPr>
                <w:rFonts w:hint="eastAsia" w:ascii="仿宋_GB2312" w:hAnsi="仿宋_GB2312" w:cs="仿宋_GB2312"/>
                <w:color w:val="000000"/>
                <w:sz w:val="21"/>
                <w:szCs w:val="21"/>
                <w:lang w:eastAsia="zh-CN"/>
              </w:rPr>
              <w:t>类编码。数据更新的频率为月度。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8945" w:author="user" w:date="2019-09-12T10:23:00Z"/>
                <w:rFonts w:ascii="仿宋_GB2312" w:hAnsi="仿宋_GB2312" w:cs="仿宋_GB2312"/>
                <w:color w:val="000000"/>
                <w:sz w:val="21"/>
                <w:szCs w:val="21"/>
                <w:lang w:eastAsia="zh-CN"/>
              </w:rPr>
            </w:pPr>
            <w:ins w:id="8946" w:author="user" w:date="2019-09-12T10:23:00Z">
              <w:r>
                <w:rPr>
                  <w:rFonts w:hint="eastAsia" w:ascii="仿宋_GB2312" w:hAnsi="仿宋_GB2312" w:cs="仿宋_GB2312"/>
                  <w:color w:val="000000"/>
                  <w:sz w:val="21"/>
                  <w:szCs w:val="21"/>
                  <w:lang w:eastAsia="zh-CN"/>
                </w:rPr>
                <w:t>A农、林、牧、渔业</w:t>
              </w:r>
            </w:ins>
          </w:p>
          <w:p>
            <w:pPr>
              <w:spacing w:line="240" w:lineRule="auto"/>
              <w:jc w:val="both"/>
              <w:rPr>
                <w:ins w:id="8947" w:author="user" w:date="2019-09-12T10:23:00Z"/>
                <w:rFonts w:ascii="仿宋_GB2312" w:hAnsi="仿宋_GB2312" w:cs="仿宋_GB2312"/>
                <w:color w:val="000000"/>
                <w:sz w:val="21"/>
                <w:szCs w:val="21"/>
                <w:lang w:eastAsia="zh-CN"/>
              </w:rPr>
            </w:pPr>
            <w:ins w:id="8948" w:author="user" w:date="2019-09-12T10:23:00Z">
              <w:r>
                <w:rPr>
                  <w:rFonts w:hint="eastAsia" w:ascii="仿宋_GB2312" w:hAnsi="仿宋_GB2312" w:cs="仿宋_GB2312"/>
                  <w:color w:val="000000"/>
                  <w:sz w:val="21"/>
                  <w:szCs w:val="21"/>
                  <w:lang w:eastAsia="zh-CN"/>
                </w:rPr>
                <w:t>B采矿业</w:t>
              </w:r>
            </w:ins>
          </w:p>
          <w:p>
            <w:pPr>
              <w:spacing w:line="240" w:lineRule="auto"/>
              <w:jc w:val="both"/>
              <w:rPr>
                <w:ins w:id="8949" w:author="user" w:date="2019-09-12T10:23:00Z"/>
                <w:rFonts w:ascii="仿宋_GB2312" w:hAnsi="仿宋_GB2312" w:cs="仿宋_GB2312"/>
                <w:color w:val="000000"/>
                <w:sz w:val="21"/>
                <w:szCs w:val="21"/>
                <w:lang w:eastAsia="zh-CN"/>
              </w:rPr>
            </w:pPr>
            <w:ins w:id="8950" w:author="user" w:date="2019-09-12T10:23:00Z">
              <w:r>
                <w:rPr>
                  <w:rFonts w:hint="eastAsia" w:ascii="仿宋_GB2312" w:hAnsi="仿宋_GB2312" w:cs="仿宋_GB2312"/>
                  <w:color w:val="000000"/>
                  <w:sz w:val="21"/>
                  <w:szCs w:val="21"/>
                  <w:lang w:eastAsia="zh-CN"/>
                </w:rPr>
                <w:t>……</w:t>
              </w:r>
            </w:ins>
          </w:p>
          <w:p>
            <w:pPr>
              <w:spacing w:line="240" w:lineRule="auto"/>
              <w:jc w:val="both"/>
              <w:rPr>
                <w:ins w:id="8951" w:author="user" w:date="2019-09-12T10:23:00Z"/>
                <w:rFonts w:ascii="仿宋_GB2312" w:hAnsi="仿宋_GB2312" w:cs="仿宋_GB2312"/>
                <w:color w:val="000000"/>
                <w:sz w:val="21"/>
                <w:szCs w:val="21"/>
                <w:lang w:eastAsia="zh-CN"/>
              </w:rPr>
            </w:pPr>
            <w:ins w:id="8952" w:author="user" w:date="2019-09-12T10:23:00Z">
              <w:r>
                <w:rPr>
                  <w:rFonts w:hint="eastAsia" w:ascii="仿宋_GB2312" w:hAnsi="仿宋_GB2312" w:cs="仿宋_GB2312"/>
                  <w:color w:val="000000"/>
                  <w:sz w:val="21"/>
                  <w:szCs w:val="21"/>
                  <w:lang w:eastAsia="zh-CN"/>
                </w:rPr>
                <w:t>T国际组织</w:t>
              </w:r>
            </w:ins>
          </w:p>
          <w:p>
            <w:pPr>
              <w:spacing w:line="240" w:lineRule="auto"/>
              <w:jc w:val="both"/>
              <w:rPr>
                <w:ins w:id="8953" w:author="user" w:date="2019-09-12T10:23:00Z"/>
                <w:rFonts w:ascii="仿宋_GB2312" w:hAnsi="仿宋_GB2312" w:cs="仿宋_GB2312"/>
                <w:color w:val="000000"/>
                <w:sz w:val="21"/>
                <w:szCs w:val="21"/>
                <w:lang w:eastAsia="zh-CN"/>
              </w:rPr>
            </w:pPr>
            <w:ins w:id="8954" w:author="user" w:date="2019-09-12T10:23:00Z">
              <w:r>
                <w:rPr>
                  <w:rFonts w:hint="eastAsia" w:ascii="仿宋_GB2312" w:hAnsi="仿宋_GB2312" w:cs="仿宋_GB2312"/>
                  <w:color w:val="000000"/>
                  <w:sz w:val="21"/>
                  <w:szCs w:val="21"/>
                  <w:lang w:eastAsia="zh-CN"/>
                </w:rPr>
                <w:t>1个人</w:t>
              </w:r>
            </w:ins>
          </w:p>
          <w:p>
            <w:pPr>
              <w:spacing w:line="240" w:lineRule="auto"/>
              <w:jc w:val="both"/>
              <w:rPr>
                <w:ins w:id="8955" w:author="user" w:date="2019-09-12T10:23:00Z"/>
                <w:rFonts w:ascii="仿宋_GB2312" w:hAnsi="仿宋_GB2312" w:cs="仿宋_GB2312"/>
                <w:color w:val="000000"/>
                <w:sz w:val="21"/>
                <w:szCs w:val="21"/>
                <w:lang w:eastAsia="zh-CN"/>
              </w:rPr>
            </w:pPr>
            <w:ins w:id="8956" w:author="user" w:date="2019-09-12T10:23:00Z">
              <w:r>
                <w:rPr>
                  <w:rFonts w:hint="eastAsia" w:ascii="仿宋_GB2312" w:hAnsi="仿宋_GB2312" w:cs="仿宋_GB2312"/>
                  <w:color w:val="000000"/>
                  <w:sz w:val="21"/>
                  <w:szCs w:val="21"/>
                  <w:lang w:eastAsia="zh-CN"/>
                </w:rPr>
                <w:t>2境外</w:t>
              </w:r>
            </w:ins>
          </w:p>
          <w:p>
            <w:pPr>
              <w:spacing w:line="240" w:lineRule="auto"/>
              <w:rPr>
                <w:rFonts w:ascii="仿宋_GB2312" w:hAnsi="仿宋_GB2312" w:cs="仿宋_GB2312"/>
                <w:color w:val="000000"/>
                <w:sz w:val="21"/>
                <w:szCs w:val="21"/>
                <w:lang w:eastAsia="zh-CN"/>
              </w:rPr>
            </w:pPr>
            <w:del w:id="8957" w:author="user" w:date="2019-09-12T10:23:00Z">
              <w:r>
                <w:rPr>
                  <w:rFonts w:hint="eastAsia" w:ascii="仿宋_GB2312" w:hAnsi="仿宋_GB2312" w:cs="仿宋_GB2312"/>
                  <w:color w:val="000000"/>
                  <w:sz w:val="21"/>
                  <w:szCs w:val="21"/>
                  <w:lang w:eastAsia="zh-CN"/>
                </w:rPr>
                <w:delText>0111 稻谷种植</w:delText>
              </w:r>
            </w:del>
            <w:del w:id="8958" w:author="user" w:date="2019-09-12T10:23:00Z">
              <w:r>
                <w:rPr>
                  <w:rFonts w:hint="eastAsia" w:ascii="仿宋_GB2312" w:hAnsi="仿宋_GB2312" w:cs="仿宋_GB2312"/>
                  <w:color w:val="000000"/>
                  <w:sz w:val="21"/>
                  <w:szCs w:val="21"/>
                  <w:lang w:eastAsia="zh-CN"/>
                </w:rPr>
                <w:br w:type="textWrapping"/>
              </w:r>
            </w:del>
            <w:del w:id="8959" w:author="user" w:date="2019-09-12T10:23:00Z">
              <w:r>
                <w:rPr>
                  <w:rFonts w:hint="eastAsia" w:ascii="仿宋_GB2312" w:hAnsi="仿宋_GB2312" w:cs="仿宋_GB2312"/>
                  <w:color w:val="000000"/>
                  <w:sz w:val="21"/>
                  <w:szCs w:val="21"/>
                  <w:lang w:eastAsia="zh-CN"/>
                </w:rPr>
                <w:delText>0112 小麦种植</w:delText>
              </w:r>
            </w:del>
            <w:del w:id="8960" w:author="user" w:date="2019-09-12T10:23:00Z">
              <w:r>
                <w:rPr>
                  <w:rFonts w:hint="eastAsia" w:ascii="仿宋_GB2312" w:hAnsi="仿宋_GB2312" w:cs="仿宋_GB2312"/>
                  <w:color w:val="000000"/>
                  <w:sz w:val="21"/>
                  <w:szCs w:val="21"/>
                  <w:lang w:eastAsia="zh-CN"/>
                </w:rPr>
                <w:br w:type="textWrapping"/>
              </w:r>
            </w:del>
            <w:del w:id="8961" w:author="user" w:date="2019-09-12T10:23:00Z">
              <w:r>
                <w:rPr>
                  <w:rFonts w:hint="eastAsia" w:ascii="仿宋_GB2312" w:hAnsi="仿宋_GB2312" w:cs="仿宋_GB2312"/>
                  <w:color w:val="000000"/>
                  <w:sz w:val="21"/>
                  <w:szCs w:val="21"/>
                  <w:lang w:eastAsia="zh-CN"/>
                </w:rPr>
                <w:delText>…… ……</w:delText>
              </w:r>
            </w:del>
            <w:del w:id="8962" w:author="user" w:date="2019-09-12T10:23:00Z">
              <w:r>
                <w:rPr>
                  <w:rFonts w:hint="eastAsia" w:ascii="仿宋_GB2312" w:hAnsi="仿宋_GB2312" w:cs="仿宋_GB2312"/>
                  <w:color w:val="000000"/>
                  <w:sz w:val="21"/>
                  <w:szCs w:val="21"/>
                  <w:lang w:eastAsia="zh-CN"/>
                </w:rPr>
                <w:br w:type="textWrapping"/>
              </w:r>
            </w:del>
            <w:del w:id="8963" w:author="user" w:date="2019-09-12T10:23:00Z">
              <w:r>
                <w:rPr>
                  <w:rFonts w:hint="eastAsia" w:ascii="仿宋_GB2312" w:hAnsi="仿宋_GB2312" w:cs="仿宋_GB2312"/>
                  <w:color w:val="000000"/>
                  <w:sz w:val="21"/>
                  <w:szCs w:val="21"/>
                  <w:lang w:eastAsia="zh-CN"/>
                </w:rPr>
                <w:delText>9700 国际组织</w:delText>
              </w:r>
            </w:del>
            <w:del w:id="8964" w:author="user" w:date="2019-09-12T10:23:00Z">
              <w:r>
                <w:rPr>
                  <w:rFonts w:hint="eastAsia" w:ascii="仿宋_GB2312" w:hAnsi="仿宋_GB2312" w:cs="仿宋_GB2312"/>
                  <w:color w:val="000000"/>
                  <w:sz w:val="21"/>
                  <w:szCs w:val="21"/>
                  <w:lang w:eastAsia="zh-CN"/>
                </w:rPr>
                <w:br w:type="textWrapping"/>
              </w:r>
            </w:del>
            <w:del w:id="8965" w:author="user" w:date="2019-09-12T10:23:00Z">
              <w:r>
                <w:rPr>
                  <w:rFonts w:hint="eastAsia" w:ascii="仿宋_GB2312" w:hAnsi="仿宋_GB2312" w:cs="仿宋_GB2312"/>
                  <w:color w:val="000000"/>
                  <w:sz w:val="21"/>
                  <w:szCs w:val="21"/>
                  <w:lang w:eastAsia="zh-CN"/>
                </w:rPr>
                <w:delText>9800 个人</w:delText>
              </w:r>
            </w:del>
            <w:del w:id="8966" w:author="user" w:date="2019-09-12T10:23:00Z">
              <w:r>
                <w:rPr>
                  <w:rFonts w:hint="eastAsia" w:ascii="仿宋_GB2312" w:hAnsi="仿宋_GB2312" w:cs="仿宋_GB2312"/>
                  <w:color w:val="000000"/>
                  <w:sz w:val="21"/>
                  <w:szCs w:val="21"/>
                  <w:lang w:eastAsia="zh-CN"/>
                </w:rPr>
                <w:br w:type="textWrapping"/>
              </w:r>
            </w:del>
            <w:del w:id="8967" w:author="user" w:date="2019-09-12T10:23:00Z">
              <w:r>
                <w:rPr>
                  <w:rFonts w:hint="eastAsia" w:ascii="仿宋_GB2312" w:hAnsi="仿宋_GB2312" w:cs="仿宋_GB2312"/>
                  <w:color w:val="000000"/>
                  <w:sz w:val="21"/>
                  <w:szCs w:val="21"/>
                  <w:lang w:eastAsia="zh-CN"/>
                </w:rPr>
                <w:delText>9900 境外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ins w:id="8968" w:author="oauser" w:date="2019-12-05T15:14:24Z">
              <w:r>
                <w:rPr>
                  <w:rFonts w:hint="eastAsia" w:ascii="仿宋_GB2312" w:hAnsi="仿宋_GB2312" w:cs="仿宋_GB2312"/>
                  <w:color w:val="000000"/>
                  <w:sz w:val="21"/>
                  <w:szCs w:val="21"/>
                  <w:lang w:val="en-US" w:eastAsia="zh-CN"/>
                </w:rPr>
                <w:t>12</w:t>
              </w:r>
            </w:ins>
            <w:ins w:id="8969" w:author="oauser" w:date="2019-12-05T15:14:25Z">
              <w:r>
                <w:rPr>
                  <w:rFonts w:hint="eastAsia" w:ascii="仿宋_GB2312" w:hAnsi="仿宋_GB2312" w:cs="仿宋_GB2312"/>
                  <w:color w:val="000000"/>
                  <w:sz w:val="21"/>
                  <w:szCs w:val="21"/>
                  <w:lang w:val="en-US" w:eastAsia="zh-CN"/>
                </w:rPr>
                <w:t>位</w:t>
              </w:r>
            </w:ins>
            <w:r>
              <w:rPr>
                <w:rFonts w:hint="eastAsia" w:ascii="仿宋_GB2312" w:hAnsi="仿宋_GB2312" w:cs="仿宋_GB2312"/>
                <w:color w:val="000000"/>
                <w:sz w:val="21"/>
                <w:szCs w:val="21"/>
              </w:rPr>
              <w:t>借款人注册地编码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1.指借款机构登记注册地。</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2.若客户属于个人客户无需填写，该字段为空。企业客户根据《统计用区划代码》，统一填报12位地区编码信息。境外地区采用《世界各国和地区名称代码》（GB/T 2659）的3位国别阿拉伯数字代码（港澳台编码暂采用该标准编码），并在前面填充“000000000”。数据更新的频率为月度。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境内：采用《统计用区划代码》的乡（镇）级数字码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境外：前9位用“000000000”填充，后3位采用《世界各国和地区名称代码》（GB/T 2659）的3位国别阿拉伯数字代码（港澳台编码暂采用该标准编码）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企业出资人经济成分</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1.指企业实际控股人的经济成分。</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2.若客户属于境内个人、境外非居民、境内非企业类单位则无需填写，该字段为空。若属于企业，参考《贷款统计分类及编码》（JR/T 0135-2016）进行划分</w:t>
            </w:r>
            <w:ins w:id="8970" w:author="user" w:date="2019-10-21T16:46:00Z">
              <w:r>
                <w:rPr>
                  <w:rFonts w:hint="eastAsia" w:ascii="仿宋_GB2312" w:hAnsi="仿宋_GB2312" w:cs="仿宋_GB2312"/>
                  <w:color w:val="000000"/>
                  <w:sz w:val="21"/>
                  <w:szCs w:val="21"/>
                  <w:lang w:eastAsia="zh-CN"/>
                </w:rPr>
                <w:t>，选择</w:t>
              </w:r>
            </w:ins>
            <w:ins w:id="8971" w:author="user" w:date="2019-10-21T16:46:00Z">
              <w:r>
                <w:rPr>
                  <w:rFonts w:ascii="仿宋_GB2312" w:hAnsi="仿宋_GB2312" w:cs="仿宋_GB2312"/>
                  <w:color w:val="000000"/>
                  <w:sz w:val="21"/>
                  <w:szCs w:val="21"/>
                  <w:lang w:eastAsia="zh-CN"/>
                </w:rPr>
                <w:t>最细</w:t>
              </w:r>
            </w:ins>
            <w:ins w:id="8972" w:author="user" w:date="2019-10-21T16:46:00Z">
              <w:r>
                <w:rPr>
                  <w:rFonts w:hint="eastAsia" w:ascii="仿宋_GB2312" w:hAnsi="仿宋_GB2312" w:cs="仿宋_GB2312"/>
                  <w:color w:val="000000"/>
                  <w:sz w:val="21"/>
                  <w:szCs w:val="21"/>
                  <w:lang w:eastAsia="zh-CN"/>
                </w:rPr>
                <w:t>的</w:t>
              </w:r>
            </w:ins>
            <w:ins w:id="8973" w:author="user" w:date="2019-10-21T16:46:00Z">
              <w:r>
                <w:rPr>
                  <w:rFonts w:ascii="仿宋_GB2312" w:hAnsi="仿宋_GB2312" w:cs="仿宋_GB2312"/>
                  <w:color w:val="000000"/>
                  <w:sz w:val="21"/>
                  <w:szCs w:val="21"/>
                  <w:lang w:eastAsia="zh-CN"/>
                </w:rPr>
                <w:t>分类</w:t>
              </w:r>
            </w:ins>
            <w:r>
              <w:rPr>
                <w:rFonts w:hint="eastAsia" w:ascii="仿宋_GB2312" w:hAnsi="仿宋_GB2312" w:cs="仿宋_GB2312"/>
                <w:color w:val="000000"/>
                <w:sz w:val="21"/>
                <w:szCs w:val="21"/>
                <w:lang w:eastAsia="zh-CN"/>
              </w:rPr>
              <w:t>。数据更新的频率为月度。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 公有控股经济</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A01 国有控股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A0101 国有相对控股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A0102 国有绝对控股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A02 集体控股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A0201 集体相对控股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A0202 集体绝对控股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 非公有控股经济</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B01 私人控股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B0101 私人相对控股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B0102 私人绝对控股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B02 港澳台控股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B0201 港澳台相对控股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B0202 港澳台绝对控股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B03 外商控股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B0301 外商相对控股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B0302 外商绝对控股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企业规模</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1.指企</w:t>
            </w:r>
            <w:del w:id="8974" w:author="user" w:date="2019-09-24T14:29:00Z">
              <w:r>
                <w:rPr>
                  <w:rFonts w:hint="eastAsia" w:ascii="仿宋_GB2312" w:hAnsi="仿宋_GB2312" w:cs="仿宋_GB2312"/>
                  <w:color w:val="000000"/>
                  <w:sz w:val="21"/>
                  <w:szCs w:val="21"/>
                  <w:lang w:eastAsia="zh-CN"/>
                </w:rPr>
                <w:delText>事</w:delText>
              </w:r>
            </w:del>
            <w:r>
              <w:rPr>
                <w:rFonts w:hint="eastAsia" w:ascii="仿宋_GB2312" w:hAnsi="仿宋_GB2312" w:cs="仿宋_GB2312"/>
                <w:color w:val="000000"/>
                <w:sz w:val="21"/>
                <w:szCs w:val="21"/>
                <w:lang w:eastAsia="zh-CN"/>
              </w:rPr>
              <w:t>业</w:t>
            </w:r>
            <w:del w:id="8975" w:author="user" w:date="2019-09-24T14:29:00Z">
              <w:r>
                <w:rPr>
                  <w:rFonts w:hint="eastAsia" w:ascii="仿宋_GB2312" w:hAnsi="仿宋_GB2312" w:cs="仿宋_GB2312"/>
                  <w:color w:val="000000"/>
                  <w:sz w:val="21"/>
                  <w:szCs w:val="21"/>
                  <w:lang w:eastAsia="zh-CN"/>
                </w:rPr>
                <w:delText>单位</w:delText>
              </w:r>
            </w:del>
            <w:r>
              <w:rPr>
                <w:rFonts w:hint="eastAsia" w:ascii="仿宋_GB2312" w:hAnsi="仿宋_GB2312" w:cs="仿宋_GB2312"/>
                <w:color w:val="000000"/>
                <w:sz w:val="21"/>
                <w:szCs w:val="21"/>
                <w:lang w:eastAsia="zh-CN"/>
              </w:rPr>
              <w:t>的经营规模。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若客户属于境内个人、境外非居民则无需填写，该字段为空。若属于企业，则根据“关于印发《统计上大中小微型企业划分办法（2017）》的通知（国统字〔2017〕213号”文件规定，根据从业人员、营业收入和资产总额等要素，一般分为大型、中型、小型、微型企业。非企业类单位属于不适用此标准，对应代码：CS99。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CS01 大型      CS02 中型</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CS03 小型      CS04 微型</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CS99 不适用此标准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ins w:id="8976" w:author="oauser" w:date="2019-12-05T14:31:55Z">
              <w:r>
                <w:rPr>
                  <w:rFonts w:hint="eastAsia" w:ascii="仿宋_GB2312" w:hAnsi="仿宋_GB2312" w:cs="仿宋_GB2312"/>
                  <w:color w:val="000000"/>
                  <w:sz w:val="21"/>
                  <w:szCs w:val="21"/>
                </w:rPr>
                <w:t>3010</w:t>
              </w:r>
            </w:ins>
            <w:del w:id="8977" w:author="oauser" w:date="2019-12-05T14:31:55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贷款借据编码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default" w:ascii="仿宋_GB2312" w:hAnsi="仿宋_GB2312" w:eastAsia="仿宋_GB2312" w:cs="仿宋_GB2312"/>
                <w:color w:val="000000"/>
                <w:sz w:val="21"/>
                <w:szCs w:val="21"/>
                <w:lang w:val="en-US" w:eastAsia="zh-CN"/>
              </w:rPr>
            </w:pPr>
            <w:r>
              <w:rPr>
                <w:rFonts w:hint="eastAsia" w:ascii="仿宋_GB2312" w:hAnsi="仿宋_GB2312" w:cs="仿宋_GB2312"/>
                <w:color w:val="000000"/>
                <w:sz w:val="21"/>
                <w:szCs w:val="21"/>
              </w:rPr>
              <w:t>anc..</w:t>
            </w:r>
            <w:del w:id="8978" w:author="oauser" w:date="2019-12-05T14:29:33Z">
              <w:r>
                <w:rPr>
                  <w:rFonts w:hint="default" w:ascii="仿宋_GB2312" w:hAnsi="仿宋_GB2312" w:cs="仿宋_GB2312"/>
                  <w:color w:val="000000"/>
                  <w:sz w:val="21"/>
                  <w:szCs w:val="21"/>
                  <w:lang w:val="en-US"/>
                </w:rPr>
                <w:delText>100</w:delText>
              </w:r>
            </w:del>
            <w:ins w:id="8979" w:author="oauser" w:date="2019-12-05T14:29:33Z">
              <w:r>
                <w:rPr>
                  <w:rFonts w:hint="eastAsia" w:ascii="仿宋_GB2312" w:hAnsi="仿宋_GB2312" w:cs="仿宋_GB2312"/>
                  <w:color w:val="000000"/>
                  <w:sz w:val="21"/>
                  <w:szCs w:val="21"/>
                  <w:lang w:val="en-US" w:eastAsia="zh-CN"/>
                </w:rPr>
                <w:t>35</w:t>
              </w:r>
            </w:ins>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1.指贷款机构向借款人发放贷款时签订的借款凭证编码。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仿宋_GB2312" w:hAnsi="仿宋_GB2312" w:eastAsia="仿宋_GB2312" w:cs="仿宋_GB2312"/>
                <w:color w:val="000000"/>
                <w:sz w:val="21"/>
                <w:szCs w:val="21"/>
                <w:lang w:eastAsia="zh-CN"/>
              </w:rPr>
            </w:pPr>
            <w:r>
              <w:rPr>
                <w:rFonts w:hint="eastAsia" w:ascii="仿宋_GB2312" w:hAnsi="仿宋_GB2312" w:cs="仿宋_GB2312"/>
                <w:color w:val="000000"/>
                <w:sz w:val="21"/>
                <w:szCs w:val="21"/>
              </w:rPr>
              <w:t>产品</w:t>
            </w:r>
            <w:del w:id="8980" w:author="oauser" w:date="2019-12-05T15:08:32Z">
              <w:r>
                <w:rPr>
                  <w:rFonts w:hint="eastAsia" w:ascii="仿宋_GB2312" w:hAnsi="仿宋_GB2312" w:cs="仿宋_GB2312"/>
                  <w:color w:val="000000"/>
                  <w:sz w:val="21"/>
                  <w:szCs w:val="21"/>
                </w:rPr>
                <w:delText>类别</w:delText>
              </w:r>
            </w:del>
            <w:ins w:id="8981" w:author="oauser" w:date="2019-12-05T15:08:32Z">
              <w:r>
                <w:rPr>
                  <w:rFonts w:hint="eastAsia" w:ascii="仿宋_GB2312" w:hAnsi="仿宋_GB2312" w:cs="仿宋_GB2312"/>
                  <w:color w:val="000000"/>
                  <w:sz w:val="21"/>
                  <w:szCs w:val="21"/>
                  <w:lang w:eastAsia="zh-CN"/>
                </w:rPr>
                <w:t>细项</w:t>
              </w:r>
            </w:ins>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an3..</w:t>
            </w:r>
            <w:del w:id="8982" w:author="user" w:date="2019-09-26T15:01:00Z">
              <w:r>
                <w:rPr>
                  <w:rFonts w:hint="eastAsia" w:ascii="仿宋_GB2312" w:hAnsi="仿宋_GB2312" w:cs="仿宋_GB2312"/>
                  <w:color w:val="000000"/>
                  <w:sz w:val="21"/>
                  <w:szCs w:val="21"/>
                </w:rPr>
                <w:delText>7</w:delText>
              </w:r>
            </w:del>
            <w:ins w:id="8983" w:author="user" w:date="2019-09-26T15:01:00Z">
              <w:r>
                <w:rPr>
                  <w:rFonts w:ascii="仿宋_GB2312" w:hAnsi="仿宋_GB2312" w:cs="仿宋_GB2312"/>
                  <w:color w:val="000000"/>
                  <w:sz w:val="21"/>
                  <w:szCs w:val="21"/>
                </w:rPr>
                <w:t>10</w:t>
              </w:r>
            </w:ins>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1.指根据契约特征的分类。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2.包含再贷款、普通贷款、拆借和透支等。数据更新的频率为月度。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ins w:id="8984" w:author="user" w:date="2019-09-23T17:27: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F01 再贷款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 普通贷款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 消费贷款</w:t>
            </w:r>
            <w:del w:id="8985" w:author="user" w:date="2019-09-23T17:27:00Z">
              <w:r>
                <w:rPr>
                  <w:rFonts w:hint="eastAsia" w:ascii="仿宋_GB2312" w:hAnsi="仿宋_GB2312" w:cs="仿宋_GB2312"/>
                  <w:color w:val="000000"/>
                  <w:sz w:val="21"/>
                  <w:szCs w:val="21"/>
                  <w:lang w:eastAsia="zh-CN"/>
                </w:rPr>
                <w:br w:type="textWrapping"/>
              </w:r>
            </w:del>
            <w:del w:id="8986" w:author="user" w:date="2019-09-23T17:27:00Z">
              <w:r>
                <w:rPr>
                  <w:rFonts w:hint="eastAsia" w:ascii="仿宋_GB2312" w:hAnsi="仿宋_GB2312" w:cs="仿宋_GB2312"/>
                  <w:color w:val="000000"/>
                  <w:sz w:val="21"/>
                  <w:szCs w:val="21"/>
                  <w:lang w:eastAsia="zh-CN"/>
                </w:rPr>
                <w:delText xml:space="preserve">F0211 个人购房贷款 </w:delText>
              </w:r>
            </w:del>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w:t>
            </w:r>
            <w:del w:id="8987" w:author="user" w:date="2019-09-23T17:27:00Z">
              <w:r>
                <w:rPr>
                  <w:rFonts w:hint="eastAsia" w:ascii="仿宋_GB2312" w:hAnsi="仿宋_GB2312" w:cs="仿宋_GB2312"/>
                  <w:color w:val="000000"/>
                  <w:sz w:val="21"/>
                  <w:szCs w:val="21"/>
                  <w:lang w:eastAsia="zh-CN"/>
                </w:rPr>
                <w:delText>1</w:delText>
              </w:r>
            </w:del>
            <w:r>
              <w:rPr>
                <w:rFonts w:hint="eastAsia" w:ascii="仿宋_GB2312" w:hAnsi="仿宋_GB2312" w:cs="仿宋_GB2312"/>
                <w:color w:val="000000"/>
                <w:sz w:val="21"/>
                <w:szCs w:val="21"/>
                <w:lang w:eastAsia="zh-CN"/>
              </w:rPr>
              <w:t xml:space="preserve"> 个人住房贷款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w:t>
            </w:r>
            <w:del w:id="8988" w:author="user" w:date="2019-09-23T17:27:00Z">
              <w:r>
                <w:rPr>
                  <w:rFonts w:hint="eastAsia" w:ascii="仿宋_GB2312" w:hAnsi="仿宋_GB2312" w:cs="仿宋_GB2312"/>
                  <w:color w:val="000000"/>
                  <w:sz w:val="21"/>
                  <w:szCs w:val="21"/>
                  <w:lang w:eastAsia="zh-CN"/>
                </w:rPr>
                <w:delText>1</w:delText>
              </w:r>
            </w:del>
            <w:r>
              <w:rPr>
                <w:rFonts w:hint="eastAsia" w:ascii="仿宋_GB2312" w:hAnsi="仿宋_GB2312" w:cs="仿宋_GB2312"/>
                <w:color w:val="000000"/>
                <w:sz w:val="21"/>
                <w:szCs w:val="21"/>
                <w:lang w:eastAsia="zh-CN"/>
              </w:rPr>
              <w:t xml:space="preserve">1  新建房贷款 </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w:t>
            </w:r>
            <w:del w:id="8989" w:author="user" w:date="2019-09-23T17:27:00Z">
              <w:r>
                <w:rPr>
                  <w:rFonts w:hint="eastAsia" w:ascii="仿宋_GB2312" w:hAnsi="仿宋_GB2312" w:cs="仿宋_GB2312"/>
                  <w:color w:val="000000"/>
                  <w:sz w:val="21"/>
                  <w:szCs w:val="21"/>
                  <w:lang w:eastAsia="zh-CN"/>
                </w:rPr>
                <w:delText>1</w:delText>
              </w:r>
            </w:del>
            <w:r>
              <w:rPr>
                <w:rFonts w:hint="eastAsia" w:ascii="仿宋_GB2312" w:hAnsi="仿宋_GB2312" w:cs="仿宋_GB2312"/>
                <w:color w:val="000000"/>
                <w:sz w:val="21"/>
                <w:szCs w:val="21"/>
                <w:lang w:eastAsia="zh-CN"/>
              </w:rPr>
              <w:t>2  再交易房贷款</w:t>
            </w:r>
            <w:del w:id="8990" w:author="user" w:date="2019-09-24T15:31:00Z">
              <w:r>
                <w:rPr>
                  <w:rFonts w:hint="eastAsia" w:ascii="仿宋_GB2312" w:hAnsi="仿宋_GB2312" w:cs="仿宋_GB2312"/>
                  <w:color w:val="000000"/>
                  <w:sz w:val="21"/>
                  <w:szCs w:val="21"/>
                  <w:lang w:eastAsia="zh-CN"/>
                </w:rPr>
                <w:br w:type="textWrapping"/>
              </w:r>
            </w:del>
            <w:del w:id="8991" w:author="user" w:date="2019-09-24T15:31:00Z">
              <w:r>
                <w:rPr>
                  <w:rFonts w:hint="eastAsia" w:ascii="仿宋_GB2312" w:hAnsi="仿宋_GB2312" w:cs="仿宋_GB2312"/>
                  <w:color w:val="000000"/>
                  <w:sz w:val="21"/>
                  <w:szCs w:val="21"/>
                  <w:lang w:eastAsia="zh-CN"/>
                </w:rPr>
                <w:delText>F02112 个人商业用房贷款</w:delText>
              </w:r>
            </w:del>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F0212 个人汽车消费贷款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 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 国家助学贷款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F021311高校政策性助学贷款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F021312生源地政策性助学贷款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F021313其他政策性助学贷款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 一般商业性助学贷款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F021321高校商业助学贷款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F021322生源地商业助学贷款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F021323其他商业助学贷款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F0219 其他消费贷款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F022 经营贷款</w:t>
            </w:r>
          </w:p>
          <w:p>
            <w:pPr>
              <w:spacing w:line="240" w:lineRule="auto"/>
              <w:rPr>
                <w:ins w:id="8992" w:author="user" w:date="2019-09-23T17:27:00Z"/>
                <w:rFonts w:ascii="仿宋_GB2312" w:hAnsi="仿宋_GB2312" w:cs="仿宋_GB2312"/>
                <w:color w:val="000000"/>
                <w:sz w:val="21"/>
                <w:szCs w:val="21"/>
                <w:lang w:eastAsia="zh-CN"/>
              </w:rPr>
            </w:pPr>
            <w:ins w:id="8993" w:author="user" w:date="2019-09-23T17:27:00Z">
              <w:r>
                <w:rPr>
                  <w:rFonts w:hint="eastAsia" w:ascii="仿宋_GB2312" w:hAnsi="仿宋_GB2312" w:cs="仿宋_GB2312"/>
                  <w:color w:val="000000"/>
                  <w:sz w:val="21"/>
                  <w:szCs w:val="21"/>
                  <w:lang w:eastAsia="zh-CN"/>
                </w:rPr>
                <w:t>F0221 个人商业用房贷款</w:t>
              </w:r>
            </w:ins>
          </w:p>
          <w:p>
            <w:pPr>
              <w:spacing w:line="240" w:lineRule="auto"/>
              <w:rPr>
                <w:rFonts w:ascii="仿宋_GB2312" w:hAnsi="仿宋_GB2312" w:cs="仿宋_GB2312"/>
                <w:color w:val="000000"/>
                <w:sz w:val="21"/>
                <w:szCs w:val="21"/>
                <w:lang w:eastAsia="zh-CN"/>
              </w:rPr>
            </w:pPr>
            <w:ins w:id="8994" w:author="user" w:date="2019-09-23T17:27:00Z">
              <w:r>
                <w:rPr>
                  <w:rFonts w:hint="eastAsia" w:ascii="仿宋_GB2312" w:hAnsi="仿宋_GB2312" w:cs="仿宋_GB2312"/>
                  <w:color w:val="000000"/>
                  <w:sz w:val="21"/>
                  <w:szCs w:val="21"/>
                  <w:lang w:eastAsia="zh-CN"/>
                </w:rPr>
                <w:t>F0222 其他经营贷款</w:t>
              </w:r>
            </w:ins>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 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 项目贷款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F023101 基本建设贷款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F023102 技术改造贷款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F023103 科技开发贷款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F023104 商业网点贷款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F023105 地产开发贷款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F0231051 政府土地储备机构贷款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 房产开发贷款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F0231061住房开发贷款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F02310611保障性住房开发贷款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F0231062商业用房开发贷款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F0231063其他房产开发贷款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F023199其他项目贷款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 一般固定资产贷款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 企业购房贷款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F0232011 商业用房贷款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F0232012 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   机关团体购房贷款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F0232021  机关团体商业用房贷款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F0232022  机关团体住房贷款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F023299  其他一般固定资产贷款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F03 拆借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 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F041 账户透支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F042 贷记卡透支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F043 准贷记卡透支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 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F051 承兑垫款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F052 担保垫款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F053 信用证垫款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F059 其他垫款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 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F061 债券回购/返售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F062 票据回购/返售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F063 贷款回购/返售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F064 股票及其他股权回购/返售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F065 黄金回购/返售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F069 其他资产回购/返售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 黄金、证券借贷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F071 债券借贷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F072 票据借贷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F073 股票及其他股权借贷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F074 黄金借贷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F079 其他资产借贷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 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F081 国际贸易融资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F082 国内贸易融资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F09 融资租赁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F10 打包信贷受让资产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F11 转贷款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F12 并购贷款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F99 其他贷款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贷款实际投向</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1.指贷款合同上载明的实际用途。</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2.行业采用《国民经济行业分类》（GB/T 4754-2017）中的4位小类编码。境外贷款主体暂不填报实际投向行业。数据更新的频率为月度。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0111 稻谷种植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0112 小麦种植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9700 国际组织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9800 个人，借款人为境内个人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9900 境外，借款人为非居民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贷款用途</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w:t>
            </w:r>
            <w:del w:id="8995" w:author="user" w:date="2019-10-21T15:24:00Z">
              <w:r>
                <w:rPr>
                  <w:rFonts w:hint="eastAsia" w:ascii="仿宋_GB2312" w:hAnsi="仿宋_GB2312" w:cs="仿宋_GB2312"/>
                  <w:color w:val="000000"/>
                  <w:sz w:val="21"/>
                  <w:szCs w:val="21"/>
                </w:rPr>
                <w:delText>100</w:delText>
              </w:r>
            </w:del>
            <w:ins w:id="8996" w:author="user" w:date="2019-10-21T15:24:00Z">
              <w:r>
                <w:rPr>
                  <w:rFonts w:ascii="仿宋_GB2312" w:hAnsi="仿宋_GB2312" w:cs="仿宋_GB2312"/>
                  <w:color w:val="000000"/>
                  <w:sz w:val="21"/>
                  <w:szCs w:val="21"/>
                </w:rPr>
                <w:t>5</w:t>
              </w:r>
            </w:ins>
            <w:ins w:id="8997" w:author="user" w:date="2019-10-21T15:24:00Z">
              <w:r>
                <w:rPr>
                  <w:rFonts w:hint="eastAsia" w:ascii="仿宋_GB2312" w:hAnsi="仿宋_GB2312" w:cs="仿宋_GB2312"/>
                  <w:color w:val="000000"/>
                  <w:sz w:val="21"/>
                  <w:szCs w:val="21"/>
                </w:rPr>
                <w:t>00</w:t>
              </w:r>
            </w:ins>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1.指贷款的实际用途。</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贷款发放日期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1.指贷款借据中填写的贷款发放日期。转入贷款填报原贷款借据的发放日期。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18</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发放方式</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1.指贷款发放的渠道。</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2.包含线上、线下。数据更新的频率为月度。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3.值域：01 线上</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02 线下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19</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委托贷款手续费金额</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1.指受托人办理委托贷款业务，向委托人收取的手续费金额。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8998" w:author="罗斌" w:date="2019-10-30T15:05:00Z">
              <w:r>
                <w:rPr>
                  <w:rFonts w:hint="eastAsia" w:ascii="仿宋_GB2312" w:hAnsi="仿宋_GB2312" w:cs="仿宋_GB2312"/>
                  <w:color w:val="000000"/>
                  <w:sz w:val="21"/>
                  <w:szCs w:val="21"/>
                  <w:lang w:eastAsia="zh-CN"/>
                </w:rPr>
                <w:t>若为</w:t>
              </w:r>
            </w:ins>
            <w:ins w:id="8999" w:author="罗斌" w:date="2019-10-30T15:12:00Z">
              <w:r>
                <w:rPr>
                  <w:rFonts w:hint="eastAsia" w:ascii="仿宋_GB2312" w:hAnsi="仿宋_GB2312" w:cs="仿宋_GB2312"/>
                  <w:color w:val="000000"/>
                  <w:sz w:val="21"/>
                  <w:szCs w:val="21"/>
                  <w:lang w:eastAsia="zh-CN"/>
                </w:rPr>
                <w:t>个人住房公积金委托贷款</w:t>
              </w:r>
            </w:ins>
            <w:ins w:id="9000" w:author="罗斌" w:date="2019-10-30T15:05:00Z">
              <w:r>
                <w:rPr>
                  <w:rFonts w:hint="eastAsia" w:ascii="仿宋_GB2312" w:hAnsi="仿宋_GB2312" w:cs="仿宋_GB2312"/>
                  <w:color w:val="000000"/>
                  <w:sz w:val="21"/>
                  <w:szCs w:val="21"/>
                  <w:lang w:eastAsia="zh-CN"/>
                </w:rPr>
                <w:t>，该字段</w:t>
              </w:r>
            </w:ins>
            <w:ins w:id="9001" w:author="罗斌" w:date="2019-10-30T15:06:00Z">
              <w:r>
                <w:rPr>
                  <w:rFonts w:hint="eastAsia" w:ascii="仿宋_GB2312" w:hAnsi="仿宋_GB2312" w:cs="仿宋_GB2312"/>
                  <w:color w:val="000000"/>
                  <w:sz w:val="21"/>
                  <w:szCs w:val="21"/>
                  <w:lang w:eastAsia="zh-CN"/>
                </w:rPr>
                <w:t>可以</w:t>
              </w:r>
            </w:ins>
            <w:ins w:id="9002" w:author="罗斌" w:date="2019-10-30T15:05:00Z">
              <w:r>
                <w:rPr>
                  <w:rFonts w:hint="eastAsia" w:ascii="仿宋_GB2312" w:hAnsi="仿宋_GB2312" w:cs="仿宋_GB2312"/>
                  <w:color w:val="000000"/>
                  <w:sz w:val="21"/>
                  <w:szCs w:val="21"/>
                  <w:lang w:eastAsia="zh-CN"/>
                </w:rPr>
                <w:t>为空。</w:t>
              </w:r>
            </w:ins>
            <w:r>
              <w:rPr>
                <w:rFonts w:hint="eastAsia" w:ascii="仿宋_GB2312" w:hAnsi="仿宋_GB2312" w:cs="仿宋_GB2312"/>
                <w:color w:val="000000"/>
                <w:sz w:val="21"/>
                <w:szCs w:val="21"/>
                <w:lang w:eastAsia="zh-CN"/>
              </w:rPr>
              <w:t>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3.值域：委托贷款手续费金额≥0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20</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贷款到期日期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1.指贷款借据中约定的贷款到期日期。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展期到期日期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1.指贷款借据中约定的贷款展期到期日期。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币种</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贷款余额</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1.指报告日贷款合同下单笔借据的余额。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3.值域：贷款余额</w:t>
            </w:r>
            <w:del w:id="9003" w:author="罗斌" w:date="2019-10-09T14:11:00Z">
              <w:r>
                <w:rPr>
                  <w:rFonts w:hint="eastAsia" w:ascii="仿宋_GB2312" w:hAnsi="仿宋_GB2312" w:cs="仿宋_GB2312"/>
                  <w:color w:val="000000"/>
                  <w:sz w:val="21"/>
                  <w:szCs w:val="21"/>
                </w:rPr>
                <w:delText>＞</w:delText>
              </w:r>
            </w:del>
            <w:ins w:id="9004" w:author="罗斌" w:date="2019-10-09T14:11: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利率是否固定</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1.指金融合约交易是否在合约期内利率水平可以变动。</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2.RF01 固定利率：指金融合约交易双方明确约定在该合约持续期间执行固定不变的利率。RF02 浮动利率：指依据金融合约交易双方约定或法律法规规定，在合约期间，可根据特定条件一次或多次变更利率。数据更新频率为月度。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RF01 固定利率</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RF02 浮动利率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利率水平</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13(5)</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1.指金融合约中规定的实际执行的年利率水平。</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2.利率水平填写报告日的实际年化利率水平，例如年利率5.2%，则填报5.20000。</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rPr>
              <w:t>0.00000≤利率水平≤1000000.00000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贷款担保方式</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an1..3</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1.指借款人根据要求提供的贷款保证的方式。</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2.包含质押贷款、抵押贷款、保证贷款、信用/免担保贷款、组合担保和其他等。数据更新的频率为月度。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 质押贷款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 抵押贷款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 房地产抵押贷款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B99 其他抵押贷款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C 保证贷款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C01 联保贷款（2个及以上的联合保证人）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C99 其他保证贷款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D 信用/免担保贷款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E 组合担保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Z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贷款质量</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1.指贷款质量的五级标准分类。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2.包含正常、关注、次级、可疑、损失。数据更新的频率为月度。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FQ01 正常类贷款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FQ02 关注类贷款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FQ03 次级类贷款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FQ04 可疑类贷款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FQ05 损失类贷款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28</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贷款状态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1.指根据中国人民银行相关规定，客户贷款实际的状态进行的划分。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2.贷款余额状态包含正常、展期、逾期、缩期等状态；贷款发生额状态包含正常、核销、剥离、转让、重组、以物抵债等状态。数据更新的频率为月度。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FS01 正常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FS02 展期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FS03 逾期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FS04 核销</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FS05 剥离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FS06 转让</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FS07 重组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FS08 以物抵债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FS09 缩期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29</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委托贷款基金总额</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1.指委托人在被委托金融机构设立的该项基金的总金额。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005" w:author="罗斌" w:date="2019-10-30T15:07:00Z">
              <w:r>
                <w:rPr>
                  <w:rFonts w:hint="eastAsia" w:ascii="仿宋_GB2312" w:hAnsi="仿宋_GB2312" w:cs="仿宋_GB2312"/>
                  <w:color w:val="000000"/>
                  <w:sz w:val="21"/>
                  <w:szCs w:val="21"/>
                  <w:lang w:eastAsia="zh-CN"/>
                </w:rPr>
                <w:t>该字段可以为空。</w:t>
              </w:r>
            </w:ins>
            <w:r>
              <w:rPr>
                <w:rFonts w:hint="eastAsia" w:ascii="仿宋_GB2312" w:hAnsi="仿宋_GB2312" w:cs="仿宋_GB2312"/>
                <w:color w:val="000000"/>
                <w:sz w:val="21"/>
                <w:szCs w:val="21"/>
                <w:lang w:eastAsia="zh-CN"/>
              </w:rPr>
              <w:t>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3.值域：委托贷款基金总额≥0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30</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属性标识</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1.指用于标记该笔贷款的其他属性。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2.个人贷款需标识个体工商户、小微企业主和其他个人贷款等类别，如不需标识则记录为空值。数据更新的频率为月度。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个体工商户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小微企业主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其他个人贷款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人民银行贷款专项监测标识</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50!n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ins w:id="9006" w:author="user" w:date="2019-10-15T10:53: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1.指根据人民银行贷款专项监测制度进行分类的属性标识。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2.根据人民银行关于贷款的各类监测制度进行填写。总位数为50位，目前已经明确的有前6位，后期将根据监测需要明确后44位的填写要求，数据更新频率为月度。现要求如下：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第1位表示是否涉农</w:t>
            </w:r>
            <w:del w:id="9007" w:author="user" w:date="2019-11-06T14:28:00Z">
              <w:r>
                <w:rPr>
                  <w:rFonts w:hint="eastAsia" w:ascii="仿宋_GB2312" w:hAnsi="仿宋_GB2312" w:cs="仿宋_GB2312"/>
                  <w:color w:val="000000"/>
                  <w:sz w:val="21"/>
                  <w:szCs w:val="21"/>
                  <w:lang w:eastAsia="zh-CN"/>
                </w:rPr>
                <w:delText>,</w:delText>
              </w:r>
            </w:del>
            <w:ins w:id="9008"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第2位表示是否银团贷款</w:t>
            </w:r>
            <w:del w:id="9009" w:author="user" w:date="2019-11-06T14:28:00Z">
              <w:r>
                <w:rPr>
                  <w:rFonts w:hint="eastAsia" w:ascii="仿宋_GB2312" w:hAnsi="仿宋_GB2312" w:cs="仿宋_GB2312"/>
                  <w:color w:val="000000"/>
                  <w:sz w:val="21"/>
                  <w:szCs w:val="21"/>
                  <w:lang w:eastAsia="zh-CN"/>
                </w:rPr>
                <w:delText>,</w:delText>
              </w:r>
            </w:del>
            <w:ins w:id="9010"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第3位表示是否首贷户</w:t>
            </w:r>
            <w:del w:id="9011" w:author="user" w:date="2019-11-06T14:28:00Z">
              <w:r>
                <w:rPr>
                  <w:rFonts w:hint="eastAsia" w:ascii="仿宋_GB2312" w:hAnsi="仿宋_GB2312" w:cs="仿宋_GB2312"/>
                  <w:color w:val="000000"/>
                  <w:sz w:val="21"/>
                  <w:szCs w:val="21"/>
                  <w:lang w:eastAsia="zh-CN"/>
                </w:rPr>
                <w:delText>,</w:delText>
              </w:r>
            </w:del>
            <w:ins w:id="9012"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第4位表示是否为扶贫小额信贷</w:t>
            </w:r>
            <w:del w:id="9013" w:author="user" w:date="2019-11-06T14:28:00Z">
              <w:r>
                <w:rPr>
                  <w:rFonts w:hint="eastAsia" w:ascii="仿宋_GB2312" w:hAnsi="仿宋_GB2312" w:cs="仿宋_GB2312"/>
                  <w:color w:val="000000"/>
                  <w:sz w:val="21"/>
                  <w:szCs w:val="21"/>
                  <w:lang w:eastAsia="zh-CN"/>
                </w:rPr>
                <w:delText>,</w:delText>
              </w:r>
            </w:del>
            <w:ins w:id="9014"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第5位表示是否绿色</w:t>
            </w:r>
            <w:del w:id="9015" w:author="user" w:date="2019-11-06T14:28:00Z">
              <w:r>
                <w:rPr>
                  <w:rFonts w:hint="eastAsia" w:ascii="仿宋_GB2312" w:hAnsi="仿宋_GB2312" w:cs="仿宋_GB2312"/>
                  <w:color w:val="000000"/>
                  <w:sz w:val="21"/>
                  <w:szCs w:val="21"/>
                  <w:lang w:eastAsia="zh-CN"/>
                </w:rPr>
                <w:delText>,</w:delText>
              </w:r>
            </w:del>
            <w:ins w:id="9016"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第6位表示是否涉林</w:t>
            </w:r>
            <w:del w:id="9017" w:author="user" w:date="2019-11-06T14:28:00Z">
              <w:r>
                <w:rPr>
                  <w:rFonts w:hint="eastAsia" w:ascii="仿宋_GB2312" w:hAnsi="仿宋_GB2312" w:cs="仿宋_GB2312"/>
                  <w:color w:val="000000"/>
                  <w:sz w:val="21"/>
                  <w:szCs w:val="21"/>
                  <w:lang w:eastAsia="zh-CN"/>
                </w:rPr>
                <w:delText>,</w:delText>
              </w:r>
            </w:del>
            <w:ins w:id="9018"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1是，0否；后44位以0填充。</w:t>
            </w:r>
          </w:p>
          <w:p>
            <w:pPr>
              <w:spacing w:line="240" w:lineRule="auto"/>
              <w:rPr>
                <w:rFonts w:ascii="仿宋_GB2312" w:hAnsi="仿宋_GB2312" w:cs="仿宋_GB2312"/>
                <w:color w:val="000000"/>
                <w:sz w:val="21"/>
                <w:szCs w:val="21"/>
                <w:lang w:eastAsia="zh-CN"/>
              </w:rPr>
            </w:pPr>
            <w:ins w:id="9019" w:author="user" w:date="2019-10-15T10:54:00Z">
              <w:r>
                <w:rPr>
                  <w:rFonts w:hint="eastAsia" w:ascii="仿宋_GB2312" w:hAnsi="仿宋_GB2312" w:cs="仿宋_GB2312"/>
                  <w:color w:val="000000"/>
                  <w:sz w:val="21"/>
                  <w:szCs w:val="21"/>
                  <w:lang w:eastAsia="zh-CN"/>
                </w:rPr>
                <w:t>第7位</w:t>
              </w:r>
            </w:ins>
            <w:ins w:id="9020" w:author="user" w:date="2019-10-15T10:54:00Z">
              <w:r>
                <w:rPr>
                  <w:rFonts w:ascii="仿宋_GB2312" w:hAnsi="仿宋_GB2312" w:cs="仿宋_GB2312"/>
                  <w:color w:val="000000"/>
                  <w:sz w:val="21"/>
                  <w:szCs w:val="21"/>
                  <w:lang w:eastAsia="zh-CN"/>
                </w:rPr>
                <w:t>表示是否参考LPR定价，</w:t>
              </w:r>
            </w:ins>
            <w:ins w:id="9021" w:author="user" w:date="2019-10-15T10:54:00Z">
              <w:r>
                <w:rPr>
                  <w:rFonts w:hint="eastAsia" w:ascii="仿宋_GB2312" w:hAnsi="仿宋_GB2312" w:cs="仿宋_GB2312"/>
                  <w:color w:val="000000"/>
                  <w:sz w:val="21"/>
                  <w:szCs w:val="21"/>
                  <w:lang w:eastAsia="zh-CN"/>
                </w:rPr>
                <w:t>1是</w:t>
              </w:r>
            </w:ins>
            <w:ins w:id="9022" w:author="user" w:date="2019-10-15T10:54:00Z">
              <w:r>
                <w:rPr>
                  <w:rFonts w:ascii="仿宋_GB2312" w:hAnsi="仿宋_GB2312" w:cs="仿宋_GB2312"/>
                  <w:color w:val="000000"/>
                  <w:sz w:val="21"/>
                  <w:szCs w:val="21"/>
                  <w:lang w:eastAsia="zh-CN"/>
                </w:rPr>
                <w:t>，</w:t>
              </w:r>
            </w:ins>
            <w:ins w:id="9023" w:author="user" w:date="2019-10-15T10:54:00Z">
              <w:r>
                <w:rPr>
                  <w:rFonts w:hint="eastAsia" w:ascii="仿宋_GB2312" w:hAnsi="仿宋_GB2312" w:cs="仿宋_GB2312"/>
                  <w:color w:val="000000"/>
                  <w:sz w:val="21"/>
                  <w:szCs w:val="21"/>
                  <w:lang w:eastAsia="zh-CN"/>
                </w:rPr>
                <w:t>0否</w:t>
              </w:r>
            </w:ins>
            <w:ins w:id="9024" w:author="user" w:date="2019-10-15T10:54:00Z">
              <w:r>
                <w:rPr>
                  <w:rFonts w:ascii="仿宋_GB2312" w:hAnsi="仿宋_GB2312" w:cs="仿宋_GB2312"/>
                  <w:color w:val="000000"/>
                  <w:sz w:val="21"/>
                  <w:szCs w:val="21"/>
                  <w:lang w:eastAsia="zh-CN"/>
                </w:rPr>
                <w:t>；后</w:t>
              </w:r>
            </w:ins>
            <w:ins w:id="9025" w:author="user" w:date="2019-10-15T10:54:00Z">
              <w:r>
                <w:rPr>
                  <w:rFonts w:hint="eastAsia" w:ascii="仿宋_GB2312" w:hAnsi="仿宋_GB2312" w:cs="仿宋_GB2312"/>
                  <w:color w:val="000000"/>
                  <w:sz w:val="21"/>
                  <w:szCs w:val="21"/>
                  <w:lang w:eastAsia="zh-CN"/>
                </w:rPr>
                <w:t>43位以0填</w:t>
              </w:r>
            </w:ins>
            <w:ins w:id="9026" w:author="user" w:date="2019-10-15T10:54:00Z">
              <w:r>
                <w:rPr>
                  <w:rFonts w:ascii="仿宋_GB2312" w:hAnsi="仿宋_GB2312" w:cs="仿宋_GB2312"/>
                  <w:color w:val="000000"/>
                  <w:sz w:val="21"/>
                  <w:szCs w:val="21"/>
                  <w:lang w:eastAsia="zh-CN"/>
                </w:rPr>
                <w:t>充。</w:t>
              </w:r>
            </w:ins>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3.值域：00000000000000000000000000000000000000000000000000-99999999999999999999999999999999999999999999999999</w:t>
            </w:r>
          </w:p>
        </w:tc>
      </w:tr>
    </w:tbl>
    <w:p>
      <w:pPr>
        <w:pStyle w:val="4"/>
        <w:spacing w:line="240" w:lineRule="auto"/>
        <w:ind w:left="1161" w:hanging="1161"/>
        <w:rPr>
          <w:rFonts w:ascii="仿宋_GB2312" w:hAnsi="仿宋_GB2312" w:cs="仿宋_GB2312"/>
        </w:rPr>
      </w:pPr>
      <w:bookmarkStart w:id="398" w:name="_Toc23319615"/>
      <w:bookmarkStart w:id="399" w:name="_Toc860"/>
      <w:bookmarkStart w:id="400" w:name="_Toc752"/>
      <w:bookmarkStart w:id="401" w:name="_Toc14252383"/>
      <w:bookmarkStart w:id="402" w:name="_Toc9018"/>
      <w:r>
        <w:rPr>
          <w:rFonts w:hint="eastAsia" w:ascii="仿宋_GB2312" w:hAnsi="仿宋_GB2312" w:cs="仿宋_GB2312"/>
        </w:rPr>
        <w:t>委托贷款发生额报文</w:t>
      </w:r>
      <w:bookmarkEnd w:id="398"/>
      <w:bookmarkEnd w:id="399"/>
      <w:bookmarkEnd w:id="400"/>
      <w:bookmarkEnd w:id="401"/>
      <w:bookmarkEnd w:id="402"/>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信贷合同编号</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1.指以金融机构作为贷与人与公民或法人缔结的贷款协议编号。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2.信贷合同编号一般由商业银行机构编码和信贷合同编号构成，商业银行机构编码应按《金融机构编码》（JR/T 0124）规定。一家商业银行应保证信贷合同编号的唯一性。数据更新的频率为月度。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1.指与金融机构间建立业务关系对象的类型。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2.根据与金融机构间建立业务关系对象的性质分为单位客户和个人客户。数据更新频率为月度。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 单位客户</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1 个人客户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客户证件类型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2.按记录在国家授权部门颁发给客户的证件上记载的证件类型采集，若客户为个人，证件类型为身份证、军官证、护照等</w:t>
            </w:r>
            <w:ins w:id="9027" w:author="user" w:date="2019-10-24T14:21:00Z">
              <w:r>
                <w:rPr>
                  <w:rFonts w:hint="eastAsia" w:ascii="仿宋_GB2312" w:hAnsi="仿宋_GB2312" w:cs="仿宋_GB2312"/>
                  <w:color w:val="000000"/>
                  <w:sz w:val="21"/>
                  <w:szCs w:val="21"/>
                  <w:lang w:eastAsia="zh-CN"/>
                </w:rPr>
                <w:t>，户口</w:t>
              </w:r>
            </w:ins>
            <w:ins w:id="9028" w:author="user" w:date="2019-10-24T14:21:00Z">
              <w:r>
                <w:rPr>
                  <w:rFonts w:ascii="仿宋_GB2312" w:hAnsi="仿宋_GB2312" w:cs="仿宋_GB2312"/>
                  <w:color w:val="000000"/>
                  <w:sz w:val="21"/>
                  <w:szCs w:val="21"/>
                  <w:lang w:eastAsia="zh-CN"/>
                </w:rPr>
                <w:t>簿和临时身份证请</w:t>
              </w:r>
            </w:ins>
            <w:ins w:id="9029" w:author="user" w:date="2019-10-24T14:21:00Z">
              <w:r>
                <w:rPr>
                  <w:rFonts w:hint="eastAsia" w:ascii="仿宋_GB2312" w:hAnsi="仿宋_GB2312" w:cs="仿宋_GB2312"/>
                  <w:color w:val="000000"/>
                  <w:sz w:val="21"/>
                  <w:szCs w:val="21"/>
                  <w:lang w:eastAsia="zh-CN"/>
                </w:rPr>
                <w:t>选择03居民</w:t>
              </w:r>
            </w:ins>
            <w:ins w:id="9030" w:author="user" w:date="2019-10-24T14:21: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；若客户为非个人，证件类型为统一社会信用代码、组织机构代码等。数据更新的频率为月度。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ins w:id="9031" w:author="user" w:date="2019-10-24T14:21: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rPr>
                <w:rFonts w:ascii="仿宋_GB2312" w:hAnsi="仿宋_GB2312" w:cs="仿宋_GB2312"/>
                <w:color w:val="000000"/>
                <w:sz w:val="21"/>
                <w:szCs w:val="21"/>
                <w:lang w:eastAsia="zh-CN"/>
              </w:rPr>
            </w:pPr>
            <w:ins w:id="9032" w:author="user" w:date="2019-10-24T14:21:00Z">
              <w:r>
                <w:rPr>
                  <w:rFonts w:hint="eastAsia" w:ascii="仿宋_GB2312" w:hAnsi="仿宋_GB2312" w:cs="仿宋_GB2312"/>
                  <w:color w:val="000000"/>
                  <w:sz w:val="21"/>
                  <w:szCs w:val="21"/>
                  <w:lang w:eastAsia="zh-CN"/>
                </w:rPr>
                <w:t>99其他</w:t>
              </w:r>
            </w:ins>
            <w:ins w:id="9033" w:author="user" w:date="2019-10-24T14:21: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借款人代码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1.指借款人使用的有效身份证件的编号。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境内借款机构填报工商部门为其颁发的统一社会信用代码或组织机构代码；境外借款机构填报金融机构自行设定的唯一编码；个人借款人填报脱敏处理后的有效身份证件号码、军官证、士兵证或护照，脱敏规则参见3.</w:t>
            </w:r>
            <w:del w:id="9034" w:author="罗斌" w:date="2019-10-30T16:40:00Z">
              <w:r>
                <w:rPr>
                  <w:rFonts w:hint="eastAsia" w:ascii="仿宋_GB2312" w:hAnsi="仿宋_GB2312" w:cs="仿宋_GB2312"/>
                  <w:color w:val="000000"/>
                  <w:sz w:val="21"/>
                  <w:szCs w:val="21"/>
                  <w:lang w:eastAsia="zh-CN"/>
                </w:rPr>
                <w:delText>7</w:delText>
              </w:r>
            </w:del>
            <w:ins w:id="9035" w:author="罗斌" w:date="2019-10-30T16:40: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贷款主体行业类别</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del w:id="9036" w:author="user" w:date="2019-09-12T10:39:00Z">
              <w:r>
                <w:rPr>
                  <w:rFonts w:hint="eastAsia" w:ascii="仿宋_GB2312" w:hAnsi="仿宋_GB2312" w:cs="仿宋_GB2312"/>
                  <w:color w:val="000000"/>
                  <w:sz w:val="21"/>
                  <w:szCs w:val="21"/>
                  <w:lang w:eastAsia="zh-CN"/>
                </w:rPr>
                <w:delText>4</w:delText>
              </w:r>
            </w:del>
            <w:ins w:id="9037" w:author="user" w:date="2019-09-12T10:39:00Z">
              <w:r>
                <w:rPr>
                  <w:rFonts w:ascii="仿宋_GB2312" w:hAnsi="仿宋_GB2312" w:cs="仿宋_GB2312"/>
                  <w:color w:val="000000"/>
                  <w:sz w:val="21"/>
                  <w:szCs w:val="21"/>
                  <w:lang w:eastAsia="zh-CN"/>
                </w:rPr>
                <w:t>1</w:t>
              </w:r>
            </w:ins>
            <w:r>
              <w:rPr>
                <w:rFonts w:hint="eastAsia" w:ascii="仿宋_GB2312" w:hAnsi="仿宋_GB2312" w:cs="仿宋_GB2312"/>
                <w:color w:val="000000"/>
                <w:sz w:val="21"/>
                <w:szCs w:val="21"/>
                <w:lang w:eastAsia="zh-CN"/>
              </w:rPr>
              <w:t>!</w:t>
            </w:r>
            <w:ins w:id="9038" w:author="user" w:date="2019-09-12T10:39:00Z">
              <w:r>
                <w:rPr>
                  <w:rFonts w:ascii="仿宋_GB2312" w:hAnsi="仿宋_GB2312" w:cs="仿宋_GB2312"/>
                  <w:color w:val="000000"/>
                  <w:sz w:val="21"/>
                  <w:szCs w:val="21"/>
                  <w:lang w:eastAsia="zh-CN"/>
                </w:rPr>
                <w:t>a</w:t>
              </w:r>
            </w:ins>
            <w:r>
              <w:rPr>
                <w:rFonts w:hint="eastAsia" w:ascii="仿宋_GB2312" w:hAnsi="仿宋_GB2312" w:cs="仿宋_GB2312"/>
                <w:color w:val="000000"/>
                <w:sz w:val="21"/>
                <w:szCs w:val="21"/>
                <w:lang w:eastAsia="zh-CN"/>
              </w:rPr>
              <w:t>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1.指借款人在有关部门登记注册的或主要从事的行业。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2.参照行业采用《国民经济行业分类》（GB/T4754-2017）标准的门类，填写</w:t>
            </w:r>
            <w:del w:id="9039" w:author="user" w:date="2019-09-12T10:23:00Z">
              <w:r>
                <w:rPr>
                  <w:rFonts w:hint="eastAsia" w:ascii="仿宋_GB2312" w:hAnsi="仿宋_GB2312" w:cs="仿宋_GB2312"/>
                  <w:color w:val="000000"/>
                  <w:sz w:val="21"/>
                  <w:szCs w:val="21"/>
                  <w:lang w:eastAsia="zh-CN"/>
                </w:rPr>
                <w:delText>四</w:delText>
              </w:r>
            </w:del>
            <w:ins w:id="9040" w:author="user" w:date="2019-09-12T10:23:00Z">
              <w:r>
                <w:rPr>
                  <w:rFonts w:hint="eastAsia" w:ascii="仿宋_GB2312" w:hAnsi="仿宋_GB2312" w:cs="仿宋_GB2312"/>
                  <w:color w:val="000000"/>
                  <w:sz w:val="21"/>
                  <w:szCs w:val="21"/>
                  <w:lang w:eastAsia="zh-CN"/>
                </w:rPr>
                <w:t>1</w:t>
              </w:r>
            </w:ins>
            <w:r>
              <w:rPr>
                <w:rFonts w:hint="eastAsia" w:ascii="仿宋_GB2312" w:hAnsi="仿宋_GB2312" w:cs="仿宋_GB2312"/>
                <w:color w:val="000000"/>
                <w:sz w:val="21"/>
                <w:szCs w:val="21"/>
                <w:lang w:eastAsia="zh-CN"/>
              </w:rPr>
              <w:t>位</w:t>
            </w:r>
            <w:del w:id="9041" w:author="user" w:date="2019-09-12T10:23:00Z">
              <w:r>
                <w:rPr>
                  <w:rFonts w:hint="eastAsia" w:ascii="仿宋_GB2312" w:hAnsi="仿宋_GB2312" w:cs="仿宋_GB2312"/>
                  <w:color w:val="000000"/>
                  <w:sz w:val="21"/>
                  <w:szCs w:val="21"/>
                  <w:lang w:eastAsia="zh-CN"/>
                </w:rPr>
                <w:delText>小</w:delText>
              </w:r>
            </w:del>
            <w:ins w:id="9042" w:author="user" w:date="2019-09-12T10:23:00Z">
              <w:r>
                <w:rPr>
                  <w:rFonts w:hint="eastAsia" w:ascii="仿宋_GB2312" w:hAnsi="仿宋_GB2312" w:cs="仿宋_GB2312"/>
                  <w:color w:val="000000"/>
                  <w:sz w:val="21"/>
                  <w:szCs w:val="21"/>
                  <w:lang w:eastAsia="zh-CN"/>
                </w:rPr>
                <w:t>大</w:t>
              </w:r>
            </w:ins>
            <w:r>
              <w:rPr>
                <w:rFonts w:hint="eastAsia" w:ascii="仿宋_GB2312" w:hAnsi="仿宋_GB2312" w:cs="仿宋_GB2312"/>
                <w:color w:val="000000"/>
                <w:sz w:val="21"/>
                <w:szCs w:val="21"/>
                <w:lang w:eastAsia="zh-CN"/>
              </w:rPr>
              <w:t>类编码。数据更新的频率为月度。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9043" w:author="user" w:date="2019-09-12T10:23:00Z"/>
                <w:rFonts w:ascii="仿宋_GB2312" w:hAnsi="仿宋_GB2312" w:cs="仿宋_GB2312"/>
                <w:color w:val="000000"/>
                <w:sz w:val="21"/>
                <w:szCs w:val="21"/>
                <w:lang w:eastAsia="zh-CN"/>
              </w:rPr>
            </w:pPr>
            <w:ins w:id="9044" w:author="user" w:date="2019-09-12T10:23:00Z">
              <w:r>
                <w:rPr>
                  <w:rFonts w:hint="eastAsia" w:ascii="仿宋_GB2312" w:hAnsi="仿宋_GB2312" w:cs="仿宋_GB2312"/>
                  <w:color w:val="000000"/>
                  <w:sz w:val="21"/>
                  <w:szCs w:val="21"/>
                  <w:lang w:eastAsia="zh-CN"/>
                </w:rPr>
                <w:t>A农、林、牧、渔业</w:t>
              </w:r>
            </w:ins>
          </w:p>
          <w:p>
            <w:pPr>
              <w:spacing w:line="240" w:lineRule="auto"/>
              <w:jc w:val="both"/>
              <w:rPr>
                <w:ins w:id="9045" w:author="user" w:date="2019-09-12T10:23:00Z"/>
                <w:rFonts w:ascii="仿宋_GB2312" w:hAnsi="仿宋_GB2312" w:cs="仿宋_GB2312"/>
                <w:color w:val="000000"/>
                <w:sz w:val="21"/>
                <w:szCs w:val="21"/>
                <w:lang w:eastAsia="zh-CN"/>
              </w:rPr>
            </w:pPr>
            <w:ins w:id="9046" w:author="user" w:date="2019-09-12T10:23:00Z">
              <w:r>
                <w:rPr>
                  <w:rFonts w:hint="eastAsia" w:ascii="仿宋_GB2312" w:hAnsi="仿宋_GB2312" w:cs="仿宋_GB2312"/>
                  <w:color w:val="000000"/>
                  <w:sz w:val="21"/>
                  <w:szCs w:val="21"/>
                  <w:lang w:eastAsia="zh-CN"/>
                </w:rPr>
                <w:t>B采矿业</w:t>
              </w:r>
            </w:ins>
          </w:p>
          <w:p>
            <w:pPr>
              <w:spacing w:line="240" w:lineRule="auto"/>
              <w:jc w:val="both"/>
              <w:rPr>
                <w:ins w:id="9047" w:author="user" w:date="2019-09-12T10:23:00Z"/>
                <w:rFonts w:ascii="仿宋_GB2312" w:hAnsi="仿宋_GB2312" w:cs="仿宋_GB2312"/>
                <w:color w:val="000000"/>
                <w:sz w:val="21"/>
                <w:szCs w:val="21"/>
                <w:lang w:eastAsia="zh-CN"/>
              </w:rPr>
            </w:pPr>
            <w:ins w:id="9048" w:author="user" w:date="2019-09-12T10:23:00Z">
              <w:r>
                <w:rPr>
                  <w:rFonts w:hint="eastAsia" w:ascii="仿宋_GB2312" w:hAnsi="仿宋_GB2312" w:cs="仿宋_GB2312"/>
                  <w:color w:val="000000"/>
                  <w:sz w:val="21"/>
                  <w:szCs w:val="21"/>
                  <w:lang w:eastAsia="zh-CN"/>
                </w:rPr>
                <w:t>……</w:t>
              </w:r>
            </w:ins>
          </w:p>
          <w:p>
            <w:pPr>
              <w:spacing w:line="240" w:lineRule="auto"/>
              <w:jc w:val="both"/>
              <w:rPr>
                <w:ins w:id="9049" w:author="user" w:date="2019-09-12T10:23:00Z"/>
                <w:rFonts w:ascii="仿宋_GB2312" w:hAnsi="仿宋_GB2312" w:cs="仿宋_GB2312"/>
                <w:color w:val="000000"/>
                <w:sz w:val="21"/>
                <w:szCs w:val="21"/>
                <w:lang w:eastAsia="zh-CN"/>
              </w:rPr>
            </w:pPr>
            <w:ins w:id="9050" w:author="user" w:date="2019-09-12T10:23:00Z">
              <w:r>
                <w:rPr>
                  <w:rFonts w:hint="eastAsia" w:ascii="仿宋_GB2312" w:hAnsi="仿宋_GB2312" w:cs="仿宋_GB2312"/>
                  <w:color w:val="000000"/>
                  <w:sz w:val="21"/>
                  <w:szCs w:val="21"/>
                  <w:lang w:eastAsia="zh-CN"/>
                </w:rPr>
                <w:t>T国际组织</w:t>
              </w:r>
            </w:ins>
          </w:p>
          <w:p>
            <w:pPr>
              <w:spacing w:line="240" w:lineRule="auto"/>
              <w:jc w:val="both"/>
              <w:rPr>
                <w:ins w:id="9051" w:author="user" w:date="2019-09-12T10:23:00Z"/>
                <w:rFonts w:ascii="仿宋_GB2312" w:hAnsi="仿宋_GB2312" w:cs="仿宋_GB2312"/>
                <w:color w:val="000000"/>
                <w:sz w:val="21"/>
                <w:szCs w:val="21"/>
                <w:lang w:eastAsia="zh-CN"/>
              </w:rPr>
            </w:pPr>
            <w:ins w:id="9052" w:author="user" w:date="2019-09-12T10:23:00Z">
              <w:r>
                <w:rPr>
                  <w:rFonts w:hint="eastAsia" w:ascii="仿宋_GB2312" w:hAnsi="仿宋_GB2312" w:cs="仿宋_GB2312"/>
                  <w:color w:val="000000"/>
                  <w:sz w:val="21"/>
                  <w:szCs w:val="21"/>
                  <w:lang w:eastAsia="zh-CN"/>
                </w:rPr>
                <w:t>1个人</w:t>
              </w:r>
            </w:ins>
          </w:p>
          <w:p>
            <w:pPr>
              <w:spacing w:line="240" w:lineRule="auto"/>
              <w:jc w:val="both"/>
              <w:rPr>
                <w:ins w:id="9053" w:author="user" w:date="2019-09-12T10:23:00Z"/>
                <w:rFonts w:ascii="仿宋_GB2312" w:hAnsi="仿宋_GB2312" w:cs="仿宋_GB2312"/>
                <w:color w:val="000000"/>
                <w:sz w:val="21"/>
                <w:szCs w:val="21"/>
                <w:lang w:eastAsia="zh-CN"/>
              </w:rPr>
            </w:pPr>
            <w:ins w:id="9054" w:author="user" w:date="2019-09-12T10:23:00Z">
              <w:r>
                <w:rPr>
                  <w:rFonts w:hint="eastAsia" w:ascii="仿宋_GB2312" w:hAnsi="仿宋_GB2312" w:cs="仿宋_GB2312"/>
                  <w:color w:val="000000"/>
                  <w:sz w:val="21"/>
                  <w:szCs w:val="21"/>
                  <w:lang w:eastAsia="zh-CN"/>
                </w:rPr>
                <w:t>2境外</w:t>
              </w:r>
            </w:ins>
          </w:p>
          <w:p>
            <w:pPr>
              <w:spacing w:line="240" w:lineRule="auto"/>
              <w:rPr>
                <w:rFonts w:ascii="仿宋_GB2312" w:hAnsi="仿宋_GB2312" w:cs="仿宋_GB2312"/>
                <w:color w:val="000000"/>
                <w:sz w:val="21"/>
                <w:szCs w:val="21"/>
                <w:lang w:eastAsia="zh-CN"/>
              </w:rPr>
            </w:pPr>
            <w:del w:id="9055" w:author="user" w:date="2019-09-12T10:23:00Z">
              <w:r>
                <w:rPr>
                  <w:rFonts w:hint="eastAsia" w:ascii="仿宋_GB2312" w:hAnsi="仿宋_GB2312" w:cs="仿宋_GB2312"/>
                  <w:color w:val="000000"/>
                  <w:sz w:val="21"/>
                  <w:szCs w:val="21"/>
                  <w:lang w:eastAsia="zh-CN"/>
                </w:rPr>
                <w:delText>0111 稻谷种植</w:delText>
              </w:r>
            </w:del>
            <w:del w:id="9056" w:author="user" w:date="2019-09-12T10:23:00Z">
              <w:r>
                <w:rPr>
                  <w:rFonts w:hint="eastAsia" w:ascii="仿宋_GB2312" w:hAnsi="仿宋_GB2312" w:cs="仿宋_GB2312"/>
                  <w:color w:val="000000"/>
                  <w:sz w:val="21"/>
                  <w:szCs w:val="21"/>
                  <w:lang w:eastAsia="zh-CN"/>
                </w:rPr>
                <w:br w:type="textWrapping"/>
              </w:r>
            </w:del>
            <w:del w:id="9057" w:author="user" w:date="2019-09-12T10:23:00Z">
              <w:r>
                <w:rPr>
                  <w:rFonts w:hint="eastAsia" w:ascii="仿宋_GB2312" w:hAnsi="仿宋_GB2312" w:cs="仿宋_GB2312"/>
                  <w:color w:val="000000"/>
                  <w:sz w:val="21"/>
                  <w:szCs w:val="21"/>
                  <w:lang w:eastAsia="zh-CN"/>
                </w:rPr>
                <w:delText>0112 小麦种植</w:delText>
              </w:r>
            </w:del>
            <w:del w:id="9058" w:author="user" w:date="2019-09-12T10:23:00Z">
              <w:r>
                <w:rPr>
                  <w:rFonts w:hint="eastAsia" w:ascii="仿宋_GB2312" w:hAnsi="仿宋_GB2312" w:cs="仿宋_GB2312"/>
                  <w:color w:val="000000"/>
                  <w:sz w:val="21"/>
                  <w:szCs w:val="21"/>
                  <w:lang w:eastAsia="zh-CN"/>
                </w:rPr>
                <w:br w:type="textWrapping"/>
              </w:r>
            </w:del>
            <w:del w:id="9059" w:author="user" w:date="2019-09-12T10:23:00Z">
              <w:r>
                <w:rPr>
                  <w:rFonts w:hint="eastAsia" w:ascii="仿宋_GB2312" w:hAnsi="仿宋_GB2312" w:cs="仿宋_GB2312"/>
                  <w:color w:val="000000"/>
                  <w:sz w:val="21"/>
                  <w:szCs w:val="21"/>
                  <w:lang w:eastAsia="zh-CN"/>
                </w:rPr>
                <w:delText>…… ……</w:delText>
              </w:r>
            </w:del>
            <w:del w:id="9060" w:author="user" w:date="2019-09-12T10:23:00Z">
              <w:r>
                <w:rPr>
                  <w:rFonts w:hint="eastAsia" w:ascii="仿宋_GB2312" w:hAnsi="仿宋_GB2312" w:cs="仿宋_GB2312"/>
                  <w:color w:val="000000"/>
                  <w:sz w:val="21"/>
                  <w:szCs w:val="21"/>
                  <w:lang w:eastAsia="zh-CN"/>
                </w:rPr>
                <w:br w:type="textWrapping"/>
              </w:r>
            </w:del>
            <w:del w:id="9061" w:author="user" w:date="2019-09-12T10:23:00Z">
              <w:r>
                <w:rPr>
                  <w:rFonts w:hint="eastAsia" w:ascii="仿宋_GB2312" w:hAnsi="仿宋_GB2312" w:cs="仿宋_GB2312"/>
                  <w:color w:val="000000"/>
                  <w:sz w:val="21"/>
                  <w:szCs w:val="21"/>
                  <w:lang w:eastAsia="zh-CN"/>
                </w:rPr>
                <w:delText>9700 国际组织</w:delText>
              </w:r>
            </w:del>
            <w:del w:id="9062" w:author="user" w:date="2019-09-12T10:23:00Z">
              <w:r>
                <w:rPr>
                  <w:rFonts w:hint="eastAsia" w:ascii="仿宋_GB2312" w:hAnsi="仿宋_GB2312" w:cs="仿宋_GB2312"/>
                  <w:color w:val="000000"/>
                  <w:sz w:val="21"/>
                  <w:szCs w:val="21"/>
                  <w:lang w:eastAsia="zh-CN"/>
                </w:rPr>
                <w:br w:type="textWrapping"/>
              </w:r>
            </w:del>
            <w:del w:id="9063" w:author="user" w:date="2019-09-12T10:23:00Z">
              <w:r>
                <w:rPr>
                  <w:rFonts w:hint="eastAsia" w:ascii="仿宋_GB2312" w:hAnsi="仿宋_GB2312" w:cs="仿宋_GB2312"/>
                  <w:color w:val="000000"/>
                  <w:sz w:val="21"/>
                  <w:szCs w:val="21"/>
                  <w:lang w:eastAsia="zh-CN"/>
                </w:rPr>
                <w:delText>9800 个人</w:delText>
              </w:r>
            </w:del>
            <w:del w:id="9064" w:author="user" w:date="2019-09-12T10:23:00Z">
              <w:r>
                <w:rPr>
                  <w:rFonts w:hint="eastAsia" w:ascii="仿宋_GB2312" w:hAnsi="仿宋_GB2312" w:cs="仿宋_GB2312"/>
                  <w:color w:val="000000"/>
                  <w:sz w:val="21"/>
                  <w:szCs w:val="21"/>
                  <w:lang w:eastAsia="zh-CN"/>
                </w:rPr>
                <w:br w:type="textWrapping"/>
              </w:r>
            </w:del>
            <w:del w:id="9065" w:author="user" w:date="2019-09-12T10:23:00Z">
              <w:r>
                <w:rPr>
                  <w:rFonts w:hint="eastAsia" w:ascii="仿宋_GB2312" w:hAnsi="仿宋_GB2312" w:cs="仿宋_GB2312"/>
                  <w:color w:val="000000"/>
                  <w:sz w:val="21"/>
                  <w:szCs w:val="21"/>
                  <w:lang w:eastAsia="zh-CN"/>
                </w:rPr>
                <w:delText>9900 境外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ins w:id="9066" w:author="oauser" w:date="2019-12-05T15:14:30Z">
              <w:r>
                <w:rPr>
                  <w:rFonts w:hint="eastAsia" w:ascii="仿宋_GB2312" w:hAnsi="仿宋_GB2312" w:cs="仿宋_GB2312"/>
                  <w:color w:val="000000"/>
                  <w:sz w:val="21"/>
                  <w:szCs w:val="21"/>
                  <w:lang w:val="en-US" w:eastAsia="zh-CN"/>
                </w:rPr>
                <w:t>12</w:t>
              </w:r>
            </w:ins>
            <w:ins w:id="9067" w:author="oauser" w:date="2019-12-05T15:14:31Z">
              <w:r>
                <w:rPr>
                  <w:rFonts w:hint="eastAsia" w:ascii="仿宋_GB2312" w:hAnsi="仿宋_GB2312" w:cs="仿宋_GB2312"/>
                  <w:color w:val="000000"/>
                  <w:sz w:val="21"/>
                  <w:szCs w:val="21"/>
                  <w:lang w:val="en-US" w:eastAsia="zh-CN"/>
                </w:rPr>
                <w:t>位</w:t>
              </w:r>
            </w:ins>
            <w:r>
              <w:rPr>
                <w:rFonts w:hint="eastAsia" w:ascii="仿宋_GB2312" w:hAnsi="仿宋_GB2312" w:cs="仿宋_GB2312"/>
                <w:color w:val="000000"/>
                <w:sz w:val="21"/>
                <w:szCs w:val="21"/>
              </w:rPr>
              <w:t>借款人注册地编码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1.指借款机构登记注册地。</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2.若客户属于个人客户无需填写，该字段为空。企业客户根据《统计用区划代码》，统一填报12位地区编码信息。境外地区采用《世界各国和地区名称代码》（GB/T 2659）的3位国别阿拉伯数字代码（港澳台编码暂采用该标准编码），并在前面填充“000000000”。数据更新的频率为月度。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境内：采用《统计用区划代码》的乡（镇）级数字码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境外：前9位用“000000000”填充，后3位采用《世界各国和地区名称代码》（GB/T 2659）的3位国别阿拉伯数字代码（港澳台编码暂采用该标准编码）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委托人证件类型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1.指委托人的证件类型。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2.按记录在国家授权部门颁发给委托人的证件上记载的证件类型采集，若委托人为个人客户，证件类型为身份证、军官证、护照等</w:t>
            </w:r>
            <w:ins w:id="9068" w:author="user" w:date="2019-10-24T14:21:00Z">
              <w:r>
                <w:rPr>
                  <w:rFonts w:hint="eastAsia" w:ascii="仿宋_GB2312" w:hAnsi="仿宋_GB2312" w:cs="仿宋_GB2312"/>
                  <w:color w:val="000000"/>
                  <w:sz w:val="21"/>
                  <w:szCs w:val="21"/>
                  <w:lang w:eastAsia="zh-CN"/>
                </w:rPr>
                <w:t>，户口</w:t>
              </w:r>
            </w:ins>
            <w:ins w:id="9069" w:author="user" w:date="2019-10-24T14:21:00Z">
              <w:r>
                <w:rPr>
                  <w:rFonts w:ascii="仿宋_GB2312" w:hAnsi="仿宋_GB2312" w:cs="仿宋_GB2312"/>
                  <w:color w:val="000000"/>
                  <w:sz w:val="21"/>
                  <w:szCs w:val="21"/>
                  <w:lang w:eastAsia="zh-CN"/>
                </w:rPr>
                <w:t>簿和临时身份证请</w:t>
              </w:r>
            </w:ins>
            <w:ins w:id="9070" w:author="user" w:date="2019-10-24T14:21:00Z">
              <w:r>
                <w:rPr>
                  <w:rFonts w:hint="eastAsia" w:ascii="仿宋_GB2312" w:hAnsi="仿宋_GB2312" w:cs="仿宋_GB2312"/>
                  <w:color w:val="000000"/>
                  <w:sz w:val="21"/>
                  <w:szCs w:val="21"/>
                  <w:lang w:eastAsia="zh-CN"/>
                </w:rPr>
                <w:t>选择03居民</w:t>
              </w:r>
            </w:ins>
            <w:ins w:id="9071" w:author="user" w:date="2019-10-24T14:21: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；若委托人为非个人，证件类型为统一社会信用代码、组织机构代码等。数据更新的频率为月度。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ins w:id="9072" w:author="user" w:date="2019-10-24T14:21: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rPr>
                <w:rFonts w:ascii="仿宋_GB2312" w:hAnsi="仿宋_GB2312" w:cs="仿宋_GB2312"/>
                <w:color w:val="000000"/>
                <w:sz w:val="21"/>
                <w:szCs w:val="21"/>
                <w:lang w:eastAsia="zh-CN"/>
              </w:rPr>
            </w:pPr>
            <w:ins w:id="9073" w:author="user" w:date="2019-10-24T14:21:00Z">
              <w:r>
                <w:rPr>
                  <w:rFonts w:hint="eastAsia" w:ascii="仿宋_GB2312" w:hAnsi="仿宋_GB2312" w:cs="仿宋_GB2312"/>
                  <w:color w:val="000000"/>
                  <w:sz w:val="21"/>
                  <w:szCs w:val="21"/>
                  <w:lang w:eastAsia="zh-CN"/>
                </w:rPr>
                <w:t>99其他</w:t>
              </w:r>
            </w:ins>
            <w:ins w:id="9074" w:author="user" w:date="2019-10-24T14:21: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委托人代码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1.指委托人办理委托贷款时使用的有效证件的编号。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企业出资人经济成分</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1.指企业实际控股人的经济成分。</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2.若客户属于境内个人、境外非居民、境内非企业类单位则无需填写，该字段为空。若属于企业，参考《贷款统计分类及编码》（JR/T 0135-2016）进行划分</w:t>
            </w:r>
            <w:ins w:id="9075" w:author="user" w:date="2019-10-21T16:46:00Z">
              <w:r>
                <w:rPr>
                  <w:rFonts w:hint="eastAsia" w:ascii="仿宋_GB2312" w:hAnsi="仿宋_GB2312" w:cs="仿宋_GB2312"/>
                  <w:color w:val="000000"/>
                  <w:sz w:val="21"/>
                  <w:szCs w:val="21"/>
                  <w:lang w:eastAsia="zh-CN"/>
                </w:rPr>
                <w:t>，选择</w:t>
              </w:r>
            </w:ins>
            <w:ins w:id="9076" w:author="user" w:date="2019-10-21T16:46:00Z">
              <w:r>
                <w:rPr>
                  <w:rFonts w:ascii="仿宋_GB2312" w:hAnsi="仿宋_GB2312" w:cs="仿宋_GB2312"/>
                  <w:color w:val="000000"/>
                  <w:sz w:val="21"/>
                  <w:szCs w:val="21"/>
                  <w:lang w:eastAsia="zh-CN"/>
                </w:rPr>
                <w:t>最细</w:t>
              </w:r>
            </w:ins>
            <w:ins w:id="9077" w:author="user" w:date="2019-10-21T16:46:00Z">
              <w:r>
                <w:rPr>
                  <w:rFonts w:hint="eastAsia" w:ascii="仿宋_GB2312" w:hAnsi="仿宋_GB2312" w:cs="仿宋_GB2312"/>
                  <w:color w:val="000000"/>
                  <w:sz w:val="21"/>
                  <w:szCs w:val="21"/>
                  <w:lang w:eastAsia="zh-CN"/>
                </w:rPr>
                <w:t>的</w:t>
              </w:r>
            </w:ins>
            <w:ins w:id="9078" w:author="user" w:date="2019-10-21T16:46:00Z">
              <w:r>
                <w:rPr>
                  <w:rFonts w:ascii="仿宋_GB2312" w:hAnsi="仿宋_GB2312" w:cs="仿宋_GB2312"/>
                  <w:color w:val="000000"/>
                  <w:sz w:val="21"/>
                  <w:szCs w:val="21"/>
                  <w:lang w:eastAsia="zh-CN"/>
                </w:rPr>
                <w:t>分类</w:t>
              </w:r>
            </w:ins>
            <w:r>
              <w:rPr>
                <w:rFonts w:hint="eastAsia" w:ascii="仿宋_GB2312" w:hAnsi="仿宋_GB2312" w:cs="仿宋_GB2312"/>
                <w:color w:val="000000"/>
                <w:sz w:val="21"/>
                <w:szCs w:val="21"/>
                <w:lang w:eastAsia="zh-CN"/>
              </w:rPr>
              <w:t>。数据更新的频率为月度。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 公有控股经济</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A01 国有控股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A0101 国有相对控股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A0102 国有绝对控股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A02 集体控股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A0201 集体相对控股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A0202 集体绝对控股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 非公有控股经济</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B01 私人控股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B0101 私人相对控股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B0102 私人绝对控股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B02 港澳台控股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B0201 港澳台相对控股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B0202 港澳台绝对控股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B03 外商控股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B0301 外商相对控股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B0302 外商绝对控股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企业规模</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1.指企</w:t>
            </w:r>
            <w:del w:id="9079" w:author="user" w:date="2019-09-24T14:30:00Z">
              <w:r>
                <w:rPr>
                  <w:rFonts w:hint="eastAsia" w:ascii="仿宋_GB2312" w:hAnsi="仿宋_GB2312" w:cs="仿宋_GB2312"/>
                  <w:color w:val="000000"/>
                  <w:sz w:val="21"/>
                  <w:szCs w:val="21"/>
                  <w:lang w:eastAsia="zh-CN"/>
                </w:rPr>
                <w:delText>事</w:delText>
              </w:r>
            </w:del>
            <w:r>
              <w:rPr>
                <w:rFonts w:hint="eastAsia" w:ascii="仿宋_GB2312" w:hAnsi="仿宋_GB2312" w:cs="仿宋_GB2312"/>
                <w:color w:val="000000"/>
                <w:sz w:val="21"/>
                <w:szCs w:val="21"/>
                <w:lang w:eastAsia="zh-CN"/>
              </w:rPr>
              <w:t>业</w:t>
            </w:r>
            <w:del w:id="9080" w:author="user" w:date="2019-09-24T14:30:00Z">
              <w:r>
                <w:rPr>
                  <w:rFonts w:hint="eastAsia" w:ascii="仿宋_GB2312" w:hAnsi="仿宋_GB2312" w:cs="仿宋_GB2312"/>
                  <w:color w:val="000000"/>
                  <w:sz w:val="21"/>
                  <w:szCs w:val="21"/>
                  <w:lang w:eastAsia="zh-CN"/>
                </w:rPr>
                <w:delText>单位</w:delText>
              </w:r>
            </w:del>
            <w:r>
              <w:rPr>
                <w:rFonts w:hint="eastAsia" w:ascii="仿宋_GB2312" w:hAnsi="仿宋_GB2312" w:cs="仿宋_GB2312"/>
                <w:color w:val="000000"/>
                <w:sz w:val="21"/>
                <w:szCs w:val="21"/>
                <w:lang w:eastAsia="zh-CN"/>
              </w:rPr>
              <w:t>的经营规模。</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若客户属于境内个人、境外非居民则无需填写，该字段为空。若属于企业，则根据“关于印发《统计上大中小微型企业划分办法（2017）》的通知（国统字〔2017〕213号”文件规定，根据从业人员、营业收入和资产总额等要素，一般分为大型、中型、小型、微型企业。非企业类单位属于不适用此标准，对应代码：CS99。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CS01 大型      CS02 中型</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CS03 小型      CS04 微型</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CS99 不适用此标准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ins w:id="9081" w:author="oauser" w:date="2019-12-05T14:32:00Z">
              <w:r>
                <w:rPr>
                  <w:rFonts w:hint="eastAsia" w:ascii="仿宋_GB2312" w:hAnsi="仿宋_GB2312" w:cs="仿宋_GB2312"/>
                  <w:color w:val="000000"/>
                  <w:sz w:val="21"/>
                  <w:szCs w:val="21"/>
                </w:rPr>
                <w:t>3010</w:t>
              </w:r>
            </w:ins>
            <w:del w:id="9082" w:author="oauser" w:date="2019-12-05T14:32: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贷款借据编码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default" w:ascii="仿宋_GB2312" w:hAnsi="仿宋_GB2312" w:eastAsia="仿宋_GB2312" w:cs="仿宋_GB2312"/>
                <w:color w:val="000000"/>
                <w:sz w:val="21"/>
                <w:szCs w:val="21"/>
                <w:lang w:val="en-US" w:eastAsia="zh-CN"/>
              </w:rPr>
            </w:pPr>
            <w:r>
              <w:rPr>
                <w:rFonts w:hint="eastAsia" w:ascii="仿宋_GB2312" w:hAnsi="仿宋_GB2312" w:cs="仿宋_GB2312"/>
                <w:color w:val="000000"/>
                <w:sz w:val="21"/>
                <w:szCs w:val="21"/>
              </w:rPr>
              <w:t>anc..</w:t>
            </w:r>
            <w:del w:id="9083" w:author="oauser" w:date="2019-12-05T14:29:39Z">
              <w:r>
                <w:rPr>
                  <w:rFonts w:hint="default" w:ascii="仿宋_GB2312" w:hAnsi="仿宋_GB2312" w:cs="仿宋_GB2312"/>
                  <w:color w:val="000000"/>
                  <w:sz w:val="21"/>
                  <w:szCs w:val="21"/>
                  <w:lang w:val="en-US"/>
                </w:rPr>
                <w:delText>100</w:delText>
              </w:r>
            </w:del>
            <w:ins w:id="9084" w:author="oauser" w:date="2019-12-05T14:29:39Z">
              <w:r>
                <w:rPr>
                  <w:rFonts w:hint="eastAsia" w:ascii="仿宋_GB2312" w:hAnsi="仿宋_GB2312" w:cs="仿宋_GB2312"/>
                  <w:color w:val="000000"/>
                  <w:sz w:val="21"/>
                  <w:szCs w:val="21"/>
                  <w:lang w:val="en-US" w:eastAsia="zh-CN"/>
                </w:rPr>
                <w:t>35</w:t>
              </w:r>
            </w:ins>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1.指贷款机构向借款人发放贷款时签订的借款凭证编码。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仿宋_GB2312" w:hAnsi="仿宋_GB2312" w:eastAsia="仿宋_GB2312" w:cs="仿宋_GB2312"/>
                <w:color w:val="000000"/>
                <w:sz w:val="21"/>
                <w:szCs w:val="21"/>
                <w:lang w:eastAsia="zh-CN"/>
              </w:rPr>
            </w:pPr>
            <w:r>
              <w:rPr>
                <w:rFonts w:hint="eastAsia" w:ascii="仿宋_GB2312" w:hAnsi="仿宋_GB2312" w:cs="仿宋_GB2312"/>
                <w:color w:val="000000"/>
                <w:sz w:val="21"/>
                <w:szCs w:val="21"/>
              </w:rPr>
              <w:t>产品</w:t>
            </w:r>
            <w:del w:id="9085" w:author="oauser" w:date="2019-12-05T15:08:41Z">
              <w:r>
                <w:rPr>
                  <w:rFonts w:hint="eastAsia" w:ascii="仿宋_GB2312" w:hAnsi="仿宋_GB2312" w:cs="仿宋_GB2312"/>
                  <w:color w:val="000000"/>
                  <w:sz w:val="21"/>
                  <w:szCs w:val="21"/>
                </w:rPr>
                <w:delText>类别</w:delText>
              </w:r>
            </w:del>
            <w:ins w:id="9086" w:author="oauser" w:date="2019-12-05T15:08:41Z">
              <w:r>
                <w:rPr>
                  <w:rFonts w:hint="eastAsia" w:ascii="仿宋_GB2312" w:hAnsi="仿宋_GB2312" w:cs="仿宋_GB2312"/>
                  <w:color w:val="000000"/>
                  <w:sz w:val="21"/>
                  <w:szCs w:val="21"/>
                  <w:lang w:eastAsia="zh-CN"/>
                </w:rPr>
                <w:t>细项</w:t>
              </w:r>
            </w:ins>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an3..</w:t>
            </w:r>
            <w:del w:id="9087" w:author="user" w:date="2019-09-26T15:01:00Z">
              <w:r>
                <w:rPr>
                  <w:rFonts w:hint="eastAsia" w:ascii="仿宋_GB2312" w:hAnsi="仿宋_GB2312" w:cs="仿宋_GB2312"/>
                  <w:color w:val="000000"/>
                  <w:sz w:val="21"/>
                  <w:szCs w:val="21"/>
                </w:rPr>
                <w:delText>7</w:delText>
              </w:r>
            </w:del>
            <w:ins w:id="9088" w:author="user" w:date="2019-09-26T15:01:00Z">
              <w:r>
                <w:rPr>
                  <w:rFonts w:ascii="仿宋_GB2312" w:hAnsi="仿宋_GB2312" w:cs="仿宋_GB2312"/>
                  <w:color w:val="000000"/>
                  <w:sz w:val="21"/>
                  <w:szCs w:val="21"/>
                </w:rPr>
                <w:t>10</w:t>
              </w:r>
            </w:ins>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1.指根据契约特征的分类。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2.包含再贷款、普通贷款、拆借和透支等。数据更新的频率为月度。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ins w:id="9089" w:author="user" w:date="2019-09-23T17:28: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F01 再贷款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 普通贷款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 消费贷款</w:t>
            </w:r>
            <w:del w:id="9090" w:author="user" w:date="2019-09-23T17:27:00Z">
              <w:r>
                <w:rPr>
                  <w:rFonts w:hint="eastAsia" w:ascii="仿宋_GB2312" w:hAnsi="仿宋_GB2312" w:cs="仿宋_GB2312"/>
                  <w:color w:val="000000"/>
                  <w:sz w:val="21"/>
                  <w:szCs w:val="21"/>
                  <w:lang w:eastAsia="zh-CN"/>
                </w:rPr>
                <w:br w:type="textWrapping"/>
              </w:r>
            </w:del>
            <w:del w:id="9091" w:author="user" w:date="2019-09-23T17:27:00Z">
              <w:r>
                <w:rPr>
                  <w:rFonts w:hint="eastAsia" w:ascii="仿宋_GB2312" w:hAnsi="仿宋_GB2312" w:cs="仿宋_GB2312"/>
                  <w:color w:val="000000"/>
                  <w:sz w:val="21"/>
                  <w:szCs w:val="21"/>
                  <w:lang w:eastAsia="zh-CN"/>
                </w:rPr>
                <w:delText xml:space="preserve">F0211 个人购房贷款 </w:delText>
              </w:r>
            </w:del>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w:t>
            </w:r>
            <w:del w:id="9092" w:author="user" w:date="2019-09-23T17:27:00Z">
              <w:r>
                <w:rPr>
                  <w:rFonts w:hint="eastAsia" w:ascii="仿宋_GB2312" w:hAnsi="仿宋_GB2312" w:cs="仿宋_GB2312"/>
                  <w:color w:val="000000"/>
                  <w:sz w:val="21"/>
                  <w:szCs w:val="21"/>
                  <w:lang w:eastAsia="zh-CN"/>
                </w:rPr>
                <w:delText>1</w:delText>
              </w:r>
            </w:del>
            <w:r>
              <w:rPr>
                <w:rFonts w:hint="eastAsia" w:ascii="仿宋_GB2312" w:hAnsi="仿宋_GB2312" w:cs="仿宋_GB2312"/>
                <w:color w:val="000000"/>
                <w:sz w:val="21"/>
                <w:szCs w:val="21"/>
                <w:lang w:eastAsia="zh-CN"/>
              </w:rPr>
              <w:t xml:space="preserve"> 个人住房贷款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F02111</w:t>
            </w:r>
            <w:del w:id="9093" w:author="user" w:date="2019-09-23T17:28:00Z">
              <w:r>
                <w:rPr>
                  <w:rFonts w:hint="eastAsia" w:ascii="仿宋_GB2312" w:hAnsi="仿宋_GB2312" w:cs="仿宋_GB2312"/>
                  <w:color w:val="000000"/>
                  <w:sz w:val="21"/>
                  <w:szCs w:val="21"/>
                  <w:lang w:eastAsia="zh-CN"/>
                </w:rPr>
                <w:delText>1</w:delText>
              </w:r>
            </w:del>
            <w:r>
              <w:rPr>
                <w:rFonts w:hint="eastAsia" w:ascii="仿宋_GB2312" w:hAnsi="仿宋_GB2312" w:cs="仿宋_GB2312"/>
                <w:color w:val="000000"/>
                <w:sz w:val="21"/>
                <w:szCs w:val="21"/>
                <w:lang w:eastAsia="zh-CN"/>
              </w:rPr>
              <w:t xml:space="preserve">  新建房贷款 </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F0211</w:t>
            </w:r>
            <w:del w:id="9094" w:author="user" w:date="2019-09-23T17:28:00Z">
              <w:r>
                <w:rPr>
                  <w:rFonts w:hint="eastAsia" w:ascii="仿宋_GB2312" w:hAnsi="仿宋_GB2312" w:cs="仿宋_GB2312"/>
                  <w:color w:val="000000"/>
                  <w:sz w:val="21"/>
                  <w:szCs w:val="21"/>
                  <w:lang w:eastAsia="zh-CN"/>
                </w:rPr>
                <w:delText>1</w:delText>
              </w:r>
            </w:del>
            <w:r>
              <w:rPr>
                <w:rFonts w:hint="eastAsia" w:ascii="仿宋_GB2312" w:hAnsi="仿宋_GB2312" w:cs="仿宋_GB2312"/>
                <w:color w:val="000000"/>
                <w:sz w:val="21"/>
                <w:szCs w:val="21"/>
                <w:lang w:eastAsia="zh-CN"/>
              </w:rPr>
              <w:t>2  再交易房贷款</w:t>
            </w:r>
            <w:del w:id="9095" w:author="user" w:date="2019-09-24T15:31:00Z">
              <w:r>
                <w:rPr>
                  <w:rFonts w:hint="eastAsia" w:ascii="仿宋_GB2312" w:hAnsi="仿宋_GB2312" w:cs="仿宋_GB2312"/>
                  <w:color w:val="000000"/>
                  <w:sz w:val="21"/>
                  <w:szCs w:val="21"/>
                  <w:lang w:eastAsia="zh-CN"/>
                </w:rPr>
                <w:br w:type="textWrapping"/>
              </w:r>
            </w:del>
            <w:del w:id="9096" w:author="user" w:date="2019-09-24T15:31:00Z">
              <w:r>
                <w:rPr>
                  <w:rFonts w:hint="eastAsia" w:ascii="仿宋_GB2312" w:hAnsi="仿宋_GB2312" w:cs="仿宋_GB2312"/>
                  <w:color w:val="000000"/>
                  <w:sz w:val="21"/>
                  <w:szCs w:val="21"/>
                  <w:lang w:eastAsia="zh-CN"/>
                </w:rPr>
                <w:delText>F02112 个人商业用房贷款</w:delText>
              </w:r>
            </w:del>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F0212 个人汽车消费贷款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 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 国家助学贷款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F021311高校政策性助学贷款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F021312生源地政策性助学贷款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F021313其他政策性助学贷款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 一般商业性助学贷款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F021321高校商业助学贷款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F021322生源地商业助学贷款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F021323其他商业助学贷款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F0219 其他消费贷款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F022 经营贷款</w:t>
            </w:r>
          </w:p>
          <w:p>
            <w:pPr>
              <w:spacing w:line="240" w:lineRule="auto"/>
              <w:rPr>
                <w:ins w:id="9097" w:author="user" w:date="2019-09-23T17:28:00Z"/>
                <w:rFonts w:ascii="仿宋_GB2312" w:hAnsi="仿宋_GB2312" w:cs="仿宋_GB2312"/>
                <w:color w:val="000000"/>
                <w:sz w:val="21"/>
                <w:szCs w:val="21"/>
                <w:lang w:eastAsia="zh-CN"/>
              </w:rPr>
            </w:pPr>
            <w:ins w:id="9098" w:author="user" w:date="2019-09-23T17:28:00Z">
              <w:r>
                <w:rPr>
                  <w:rFonts w:hint="eastAsia" w:ascii="仿宋_GB2312" w:hAnsi="仿宋_GB2312" w:cs="仿宋_GB2312"/>
                  <w:color w:val="000000"/>
                  <w:sz w:val="21"/>
                  <w:szCs w:val="21"/>
                  <w:lang w:eastAsia="zh-CN"/>
                </w:rPr>
                <w:t>F0221 个人商业用房贷款</w:t>
              </w:r>
            </w:ins>
          </w:p>
          <w:p>
            <w:pPr>
              <w:spacing w:line="240" w:lineRule="auto"/>
              <w:rPr>
                <w:rFonts w:ascii="仿宋_GB2312" w:hAnsi="仿宋_GB2312" w:cs="仿宋_GB2312"/>
                <w:color w:val="000000"/>
                <w:sz w:val="21"/>
                <w:szCs w:val="21"/>
                <w:lang w:eastAsia="zh-CN"/>
              </w:rPr>
            </w:pPr>
            <w:ins w:id="9099" w:author="user" w:date="2019-09-23T17:28:00Z">
              <w:r>
                <w:rPr>
                  <w:rFonts w:hint="eastAsia" w:ascii="仿宋_GB2312" w:hAnsi="仿宋_GB2312" w:cs="仿宋_GB2312"/>
                  <w:color w:val="000000"/>
                  <w:sz w:val="21"/>
                  <w:szCs w:val="21"/>
                  <w:lang w:eastAsia="zh-CN"/>
                </w:rPr>
                <w:t>F0222 其他经营贷款</w:t>
              </w:r>
            </w:ins>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 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 项目贷款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F023101 基本建设贷款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F023102 技术改造贷款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F023103 科技开发贷款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F023104 商业网点贷款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F023105 地产开发贷款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F0231051 政府土地储备机构贷款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 房产开发贷款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F0231061住房开发贷款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F02310611保障性住房开发贷款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F0231062商业用房开发贷款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F0231063其他房产开发贷款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F023199其他项目贷款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 一般固定资产贷款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 企业购房贷款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F0232011 商业用房贷款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F0232012 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   机关团体购房贷款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F0232021  机关团体商业用房贷款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F0232022  机关团体住房贷款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F023299  其他一般固定资产贷款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F03 拆借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 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F041 账户透支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F042 贷记卡透支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F043 准贷记卡透支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 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F051 承兑垫款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F052 担保垫款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F053 信用证垫款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F059 其他垫款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 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F061 债券回购/返售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F062 票据回购/返售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F063 贷款回购/返售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F064 股票及其他股权回购/返售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F065 黄金回购/返售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F069 其他资产回购/返售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 黄金、证券借贷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F071 债券借贷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F072 票据借贷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F073 股票及其他股权借贷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F074 黄金借贷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F079 其他资产借贷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 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F081 国际贸易融资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F082 国内贸易融资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F09 融资租赁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F10 打包信贷受让资产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F11 转贷款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F12 并购贷款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F99 其他贷款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贷款实际投向</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1.指贷款合同上载明的实际用途。</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2.行业采用《国民经济行业分类》（GB/T 4754-2017）中的4位小类编码。境外贷款主体暂不填报实际投向行业。数据更新的频率为月度。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0111 稻谷种植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0112 小麦种植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9700 国际组织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9800 个人，借款人为境内个人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9900 境外，借款人为非居民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贷款用途</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w:t>
            </w:r>
            <w:del w:id="9100" w:author="user" w:date="2019-10-21T15:24:00Z">
              <w:r>
                <w:rPr>
                  <w:rFonts w:hint="eastAsia" w:ascii="仿宋_GB2312" w:hAnsi="仿宋_GB2312" w:cs="仿宋_GB2312"/>
                  <w:color w:val="000000"/>
                  <w:sz w:val="21"/>
                  <w:szCs w:val="21"/>
                </w:rPr>
                <w:delText>100</w:delText>
              </w:r>
            </w:del>
            <w:ins w:id="9101" w:author="user" w:date="2019-10-21T15:24:00Z">
              <w:r>
                <w:rPr>
                  <w:rFonts w:ascii="仿宋_GB2312" w:hAnsi="仿宋_GB2312" w:cs="仿宋_GB2312"/>
                  <w:color w:val="000000"/>
                  <w:sz w:val="21"/>
                  <w:szCs w:val="21"/>
                </w:rPr>
                <w:t>5</w:t>
              </w:r>
            </w:ins>
            <w:ins w:id="9102" w:author="user" w:date="2019-10-21T15:24:00Z">
              <w:r>
                <w:rPr>
                  <w:rFonts w:hint="eastAsia" w:ascii="仿宋_GB2312" w:hAnsi="仿宋_GB2312" w:cs="仿宋_GB2312"/>
                  <w:color w:val="000000"/>
                  <w:sz w:val="21"/>
                  <w:szCs w:val="21"/>
                </w:rPr>
                <w:t>00</w:t>
              </w:r>
            </w:ins>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1.指贷款的实际用途。</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贷款发放日期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1.指贷款借据中填写的贷款发放日期。转入贷款填报原贷款借据的发放日期。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18</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发放方式</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1.指贷款发放的渠道。</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2.包含线上、线下。数据更新的频率为月度。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3.值域：01 线上</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02 线下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19</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委托贷款手续费金额</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1.指受托人办理委托贷款业务，向委托人收取的手续费金额。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103" w:author="罗斌" w:date="2019-10-30T15:13:00Z">
              <w:r>
                <w:rPr>
                  <w:rFonts w:hint="eastAsia" w:ascii="仿宋_GB2312" w:hAnsi="仿宋_GB2312" w:cs="仿宋_GB2312"/>
                  <w:color w:val="000000"/>
                  <w:sz w:val="21"/>
                  <w:szCs w:val="21"/>
                  <w:lang w:eastAsia="zh-CN"/>
                  <w:rPrChange w:id="9104" w:author="罗斌" w:date="2019-10-30T15:13:00Z">
                    <w:rPr>
                      <w:rFonts w:hint="eastAsia"/>
                    </w:rPr>
                  </w:rPrChange>
                </w:rPr>
                <w:t>若为个人住房公积金委托贷款，该字段可以为空。</w:t>
              </w:r>
            </w:ins>
            <w:r>
              <w:rPr>
                <w:rFonts w:hint="eastAsia" w:ascii="仿宋_GB2312" w:hAnsi="仿宋_GB2312" w:cs="仿宋_GB2312"/>
                <w:color w:val="000000"/>
                <w:sz w:val="21"/>
                <w:szCs w:val="21"/>
                <w:lang w:eastAsia="zh-CN"/>
              </w:rPr>
              <w:t>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3.值域：委托贷款手续费金额≥0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20</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贷款到期日期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1.指贷款借据中约定的贷款到期日期。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贷款实际终止日期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1.指贷款借据的实际终止日期。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2.按照“YYYY-MM-DD”格式填写，填报贷款正常清偿、核销、剥离或转出日期。数据更新的频率为月度。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币种</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贷款发生金额</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1.指贷款合同下单笔借据报告期内发放或收回的金额（仅指本金）。</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2.发放银团贷款按金融机构出资额填报。本币填报单位为人民币，外币为外币折美元，折算汇率为报告期末时点汇率。数据更新的频率为月度。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3.值域：贷款发生金额＞0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利率是否固定</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1.指金融合约交易是否在合约期内利率水平可以变动。</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2.RF01 固定利率：指金融合约交易双方明确约定在该合约持续期间执行固定不变的利率。RF02 浮动利率：指依据金融合约交易双方约定或法律法规规定，在合约期间，可根据特定条件一次或多次变更利率。数据更新频率为月度。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RF01 固定利率</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RF02 浮动利率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利率水平</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13(5)</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1.指金融合约中规定的实际执行的年利率水平。</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2.利率水平填写报告日的实际年化利率水平，例如年利率5.2%，则填报5.20000。</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rPr>
              <w:t>0.00000≤利率水平≤1000000.00000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贷款担保方式</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an1..3</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1.指借款人根据要求提供的贷款保证的方式。</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2.包含质押贷款、抵押贷款、保证贷款、信用/免担保贷款、组合担保和其他等。数据更新的频率为月度。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 质押贷款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 抵押贷款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 房地产抵押贷款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B99 其他抵押贷款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C 保证贷款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C01 联保贷款（2个及以上的联合保证人）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C99 其他保证贷款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D 信用/免担保贷款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E 组合担保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Z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贷款状态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1.指根据中国人民银行相关规定，客户贷款实际的状态进行的划分。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2.贷款余额状态包含正常、展期、逾期、缩期等状态；贷款发生额状态包含正常、核销、剥离、转让、重组、以物抵债等状态。数据更新的频率为月度。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FS01 正常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FS02 展期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FS03 逾期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FS04 核销</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FS05 剥离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FS06 转让</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FS07 重组</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FS08 以物抵债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FS09 缩期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28</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发放/收回标识</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1.指用来标记该笔交易是发放贷款（用1表示）还是收回贷款（用0表示）。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2.包含发放、回收。正常发放、贷款转入视为贷款发放；正常清偿、核销、剥离、转出贷款视为贷款收回。</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3.值域：1 发放</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0 回收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9105" w:author="user" w:date="2019-10-31T10:01:00Z"/>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del w:id="9106" w:author="user" w:date="2019-10-31T10:01:00Z"/>
                <w:rFonts w:ascii="仿宋_GB2312" w:hAnsi="仿宋_GB2312" w:cs="仿宋_GB2312"/>
                <w:color w:val="000000"/>
                <w:sz w:val="21"/>
                <w:szCs w:val="21"/>
                <w:lang w:eastAsia="zh-CN"/>
              </w:rPr>
            </w:pPr>
            <w:del w:id="9107" w:author="user" w:date="2019-10-31T10:01:00Z">
              <w:r>
                <w:rPr>
                  <w:rFonts w:hint="eastAsia" w:ascii="仿宋_GB2312" w:hAnsi="仿宋_GB2312" w:cs="仿宋_GB2312"/>
                  <w:color w:val="000000"/>
                  <w:sz w:val="21"/>
                  <w:szCs w:val="21"/>
                  <w:lang w:eastAsia="zh-CN"/>
                </w:rPr>
                <w:delText>29</w:delText>
              </w:r>
            </w:del>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del w:id="9108" w:author="user" w:date="2019-10-31T10:01:00Z"/>
                <w:rFonts w:ascii="仿宋_GB2312" w:hAnsi="仿宋_GB2312" w:cs="仿宋_GB2312"/>
                <w:color w:val="000000"/>
                <w:sz w:val="21"/>
                <w:szCs w:val="21"/>
                <w:lang w:eastAsia="zh-CN"/>
              </w:rPr>
            </w:pPr>
            <w:del w:id="9109" w:author="user" w:date="2019-10-31T10:01:00Z">
              <w:r>
                <w:rPr>
                  <w:rFonts w:hint="eastAsia" w:ascii="仿宋_GB2312" w:hAnsi="仿宋_GB2312" w:cs="仿宋_GB2312"/>
                  <w:color w:val="000000"/>
                  <w:sz w:val="21"/>
                  <w:szCs w:val="21"/>
                  <w:lang w:eastAsia="zh-CN"/>
                </w:rPr>
                <w:delText>--</w:delText>
              </w:r>
            </w:del>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del w:id="9110" w:author="user" w:date="2019-10-31T10:01:00Z"/>
                <w:rFonts w:ascii="仿宋_GB2312" w:hAnsi="仿宋_GB2312" w:cs="仿宋_GB2312"/>
                <w:color w:val="000000"/>
                <w:sz w:val="21"/>
                <w:szCs w:val="21"/>
              </w:rPr>
            </w:pPr>
            <w:del w:id="9111" w:author="user" w:date="2019-10-31T10:01:00Z">
              <w:r>
                <w:rPr>
                  <w:rFonts w:hint="eastAsia" w:ascii="仿宋_GB2312" w:hAnsi="仿宋_GB2312" w:cs="仿宋_GB2312"/>
                  <w:color w:val="000000"/>
                  <w:sz w:val="21"/>
                  <w:szCs w:val="21"/>
                </w:rPr>
                <w:delText>授信金额</w:delText>
              </w:r>
            </w:del>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del w:id="9112" w:author="user" w:date="2019-10-31T10:01:00Z"/>
                <w:rFonts w:ascii="仿宋_GB2312" w:hAnsi="仿宋_GB2312" w:cs="仿宋_GB2312"/>
                <w:color w:val="000000"/>
                <w:sz w:val="21"/>
                <w:szCs w:val="21"/>
              </w:rPr>
            </w:pPr>
            <w:del w:id="9113" w:author="user" w:date="2019-10-31T10:01:00Z">
              <w:r>
                <w:rPr>
                  <w:rFonts w:hint="eastAsia" w:ascii="仿宋_GB2312" w:hAnsi="仿宋_GB2312" w:cs="仿宋_GB2312"/>
                  <w:color w:val="000000"/>
                  <w:sz w:val="21"/>
                  <w:szCs w:val="21"/>
                </w:rPr>
                <w:delText>20(2)</w:delText>
              </w:r>
            </w:del>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del w:id="9114" w:author="user" w:date="2019-10-31T10:01:00Z"/>
                <w:rFonts w:ascii="仿宋_GB2312" w:hAnsi="仿宋_GB2312" w:cs="仿宋_GB2312"/>
                <w:color w:val="000000"/>
                <w:sz w:val="21"/>
                <w:szCs w:val="21"/>
              </w:rPr>
            </w:pPr>
            <w:del w:id="9115" w:author="user" w:date="2019-10-31T10:01:00Z">
              <w:r>
                <w:rPr>
                  <w:rFonts w:hint="eastAsia" w:ascii="仿宋_GB2312" w:hAnsi="仿宋_GB2312" w:cs="仿宋_GB2312"/>
                  <w:color w:val="000000"/>
                  <w:sz w:val="21"/>
                  <w:szCs w:val="21"/>
                  <w:lang w:eastAsia="zh-CN"/>
                </w:rPr>
                <w:delText>1.指用于记录报告日金融机构向借款人授信对应类型的总金额。</w:delText>
              </w:r>
            </w:del>
            <w:del w:id="9116" w:author="user" w:date="2019-10-31T10:01:00Z">
              <w:r>
                <w:rPr>
                  <w:rFonts w:hint="eastAsia" w:ascii="仿宋_GB2312" w:hAnsi="仿宋_GB2312" w:cs="仿宋_GB2312"/>
                  <w:color w:val="000000"/>
                  <w:sz w:val="21"/>
                  <w:szCs w:val="21"/>
                  <w:lang w:eastAsia="zh-CN"/>
                </w:rPr>
                <w:br w:type="textWrapping"/>
              </w:r>
            </w:del>
            <w:del w:id="9117" w:author="user" w:date="2019-10-31T10:01:00Z">
              <w:r>
                <w:rPr>
                  <w:rFonts w:hint="eastAsia" w:ascii="仿宋_GB2312" w:hAnsi="仿宋_GB2312" w:cs="仿宋_GB2312"/>
                  <w:color w:val="000000"/>
                  <w:sz w:val="21"/>
                  <w:szCs w:val="21"/>
                  <w:lang w:eastAsia="zh-CN"/>
                </w:rPr>
                <w:delText>2.本币填报单位为人民币，外币为外币折人民币，折算汇率为报告期末时点汇率。</w:delText>
              </w:r>
            </w:del>
            <w:del w:id="9118" w:author="user" w:date="2019-10-31T10:01:00Z">
              <w:r>
                <w:rPr>
                  <w:rFonts w:hint="eastAsia" w:ascii="仿宋_GB2312" w:hAnsi="仿宋_GB2312" w:cs="仿宋_GB2312"/>
                  <w:color w:val="000000"/>
                  <w:sz w:val="21"/>
                  <w:szCs w:val="21"/>
                </w:rPr>
                <w:delText>数据更新频率为月度。</w:delText>
              </w:r>
            </w:del>
            <w:del w:id="9119" w:author="user" w:date="2019-10-31T10:01:00Z">
              <w:r>
                <w:rPr>
                  <w:rFonts w:hint="eastAsia" w:ascii="仿宋_GB2312" w:hAnsi="仿宋_GB2312" w:cs="仿宋_GB2312"/>
                  <w:color w:val="000000"/>
                  <w:sz w:val="21"/>
                  <w:szCs w:val="21"/>
                </w:rPr>
                <w:br w:type="textWrapping"/>
              </w:r>
            </w:del>
            <w:del w:id="9120" w:author="user" w:date="2019-10-31T10:01:00Z">
              <w:r>
                <w:rPr>
                  <w:rFonts w:hint="eastAsia" w:ascii="仿宋_GB2312" w:hAnsi="仿宋_GB2312" w:cs="仿宋_GB2312"/>
                  <w:color w:val="000000"/>
                  <w:sz w:val="21"/>
                  <w:szCs w:val="21"/>
                </w:rPr>
                <w:delText>3.值域：授信金额＞0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9121" w:author="user" w:date="2019-10-31T10:01:00Z">
              <w:r>
                <w:rPr>
                  <w:rFonts w:hint="eastAsia" w:ascii="仿宋_GB2312" w:hAnsi="仿宋_GB2312" w:cs="仿宋_GB2312"/>
                  <w:color w:val="000000"/>
                  <w:sz w:val="21"/>
                  <w:szCs w:val="21"/>
                  <w:lang w:eastAsia="zh-CN"/>
                </w:rPr>
                <w:delText>30</w:delText>
              </w:r>
            </w:del>
            <w:ins w:id="9122" w:author="user" w:date="2019-10-31T10:01:00Z">
              <w:r>
                <w:rPr>
                  <w:rFonts w:ascii="仿宋_GB2312" w:hAnsi="仿宋_GB2312" w:cs="仿宋_GB2312"/>
                  <w:color w:val="000000"/>
                  <w:sz w:val="21"/>
                  <w:szCs w:val="21"/>
                  <w:lang w:eastAsia="zh-CN"/>
                </w:rPr>
                <w:t>29</w:t>
              </w:r>
            </w:ins>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属性标识</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1.指用于标记该笔贷款的其他属性。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2.个人贷款需标识个体工商户、小微企业主和其他个人贷款等类别，如不需标识则记录为空值。数据更新的频率为月度。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个体工商户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小微企业主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其他个人贷款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9123" w:author="user" w:date="2019-10-31T10:01:00Z">
              <w:r>
                <w:rPr>
                  <w:rFonts w:hint="eastAsia" w:ascii="仿宋_GB2312" w:hAnsi="仿宋_GB2312" w:cs="仿宋_GB2312"/>
                  <w:color w:val="000000"/>
                  <w:sz w:val="21"/>
                  <w:szCs w:val="21"/>
                  <w:lang w:eastAsia="zh-CN"/>
                </w:rPr>
                <w:delText>31</w:delText>
              </w:r>
            </w:del>
            <w:ins w:id="9124" w:author="user" w:date="2019-10-31T10:01:00Z">
              <w:r>
                <w:rPr>
                  <w:rFonts w:ascii="仿宋_GB2312" w:hAnsi="仿宋_GB2312" w:cs="仿宋_GB2312"/>
                  <w:color w:val="000000"/>
                  <w:sz w:val="21"/>
                  <w:szCs w:val="21"/>
                  <w:lang w:eastAsia="zh-CN"/>
                </w:rPr>
                <w:t>30</w:t>
              </w:r>
            </w:ins>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人民银行贷款专项监测标识</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50!n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ins w:id="9125" w:author="user" w:date="2019-10-15T10:54: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1.指根据人民银行贷款专项监测制度进行分类的属性标识。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2.根据人民银行关于贷款的各类监测制度进行填写。总位数为50位，目前已经明确的有前6位，后期将根据监测需要明确后44位的填写要求，数据更新频率为月度。现要求如下：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第1位表示是否涉农</w:t>
            </w:r>
            <w:del w:id="9126" w:author="user" w:date="2019-11-06T14:28:00Z">
              <w:r>
                <w:rPr>
                  <w:rFonts w:hint="eastAsia" w:ascii="仿宋_GB2312" w:hAnsi="仿宋_GB2312" w:cs="仿宋_GB2312"/>
                  <w:color w:val="000000"/>
                  <w:sz w:val="21"/>
                  <w:szCs w:val="21"/>
                  <w:lang w:eastAsia="zh-CN"/>
                </w:rPr>
                <w:delText>,</w:delText>
              </w:r>
            </w:del>
            <w:ins w:id="9127"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第2位表示是否银团贷款</w:t>
            </w:r>
            <w:del w:id="9128" w:author="user" w:date="2019-11-06T14:28:00Z">
              <w:r>
                <w:rPr>
                  <w:rFonts w:hint="eastAsia" w:ascii="仿宋_GB2312" w:hAnsi="仿宋_GB2312" w:cs="仿宋_GB2312"/>
                  <w:color w:val="000000"/>
                  <w:sz w:val="21"/>
                  <w:szCs w:val="21"/>
                  <w:lang w:eastAsia="zh-CN"/>
                </w:rPr>
                <w:delText>,</w:delText>
              </w:r>
            </w:del>
            <w:ins w:id="9129"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第3位表示是否首贷户</w:t>
            </w:r>
            <w:del w:id="9130" w:author="user" w:date="2019-11-06T14:28:00Z">
              <w:r>
                <w:rPr>
                  <w:rFonts w:hint="eastAsia" w:ascii="仿宋_GB2312" w:hAnsi="仿宋_GB2312" w:cs="仿宋_GB2312"/>
                  <w:color w:val="000000"/>
                  <w:sz w:val="21"/>
                  <w:szCs w:val="21"/>
                  <w:lang w:eastAsia="zh-CN"/>
                </w:rPr>
                <w:delText>,</w:delText>
              </w:r>
            </w:del>
            <w:ins w:id="9131"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第4位表示是否为扶贫小额信贷</w:t>
            </w:r>
            <w:del w:id="9132" w:author="user" w:date="2019-11-06T14:28:00Z">
              <w:r>
                <w:rPr>
                  <w:rFonts w:hint="eastAsia" w:ascii="仿宋_GB2312" w:hAnsi="仿宋_GB2312" w:cs="仿宋_GB2312"/>
                  <w:color w:val="000000"/>
                  <w:sz w:val="21"/>
                  <w:szCs w:val="21"/>
                  <w:lang w:eastAsia="zh-CN"/>
                </w:rPr>
                <w:delText>,</w:delText>
              </w:r>
            </w:del>
            <w:ins w:id="9133"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第5位表示是否绿色</w:t>
            </w:r>
            <w:del w:id="9134" w:author="user" w:date="2019-11-06T14:28:00Z">
              <w:r>
                <w:rPr>
                  <w:rFonts w:hint="eastAsia" w:ascii="仿宋_GB2312" w:hAnsi="仿宋_GB2312" w:cs="仿宋_GB2312"/>
                  <w:color w:val="000000"/>
                  <w:sz w:val="21"/>
                  <w:szCs w:val="21"/>
                  <w:lang w:eastAsia="zh-CN"/>
                </w:rPr>
                <w:delText>,</w:delText>
              </w:r>
            </w:del>
            <w:ins w:id="9135"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第6位表示是否涉林</w:t>
            </w:r>
            <w:del w:id="9136" w:author="user" w:date="2019-11-06T14:28:00Z">
              <w:r>
                <w:rPr>
                  <w:rFonts w:hint="eastAsia" w:ascii="仿宋_GB2312" w:hAnsi="仿宋_GB2312" w:cs="仿宋_GB2312"/>
                  <w:color w:val="000000"/>
                  <w:sz w:val="21"/>
                  <w:szCs w:val="21"/>
                  <w:lang w:eastAsia="zh-CN"/>
                </w:rPr>
                <w:delText>,</w:delText>
              </w:r>
            </w:del>
            <w:ins w:id="9137"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1是，0否；后44位以0填充。</w:t>
            </w:r>
          </w:p>
          <w:p>
            <w:pPr>
              <w:spacing w:line="240" w:lineRule="auto"/>
              <w:rPr>
                <w:rFonts w:ascii="仿宋_GB2312" w:hAnsi="仿宋_GB2312" w:cs="仿宋_GB2312"/>
                <w:color w:val="000000"/>
                <w:sz w:val="21"/>
                <w:szCs w:val="21"/>
                <w:lang w:eastAsia="zh-CN"/>
              </w:rPr>
            </w:pPr>
            <w:ins w:id="9138" w:author="user" w:date="2019-10-15T10:54:00Z">
              <w:r>
                <w:rPr>
                  <w:rFonts w:hint="eastAsia" w:ascii="仿宋_GB2312" w:hAnsi="仿宋_GB2312" w:cs="仿宋_GB2312"/>
                  <w:color w:val="000000"/>
                  <w:sz w:val="21"/>
                  <w:szCs w:val="21"/>
                  <w:lang w:eastAsia="zh-CN"/>
                </w:rPr>
                <w:t>第7位</w:t>
              </w:r>
            </w:ins>
            <w:ins w:id="9139" w:author="user" w:date="2019-10-15T10:54:00Z">
              <w:r>
                <w:rPr>
                  <w:rFonts w:ascii="仿宋_GB2312" w:hAnsi="仿宋_GB2312" w:cs="仿宋_GB2312"/>
                  <w:color w:val="000000"/>
                  <w:sz w:val="21"/>
                  <w:szCs w:val="21"/>
                  <w:lang w:eastAsia="zh-CN"/>
                </w:rPr>
                <w:t>表示是否参考LPR定价，</w:t>
              </w:r>
            </w:ins>
            <w:ins w:id="9140" w:author="user" w:date="2019-10-15T10:54:00Z">
              <w:r>
                <w:rPr>
                  <w:rFonts w:hint="eastAsia" w:ascii="仿宋_GB2312" w:hAnsi="仿宋_GB2312" w:cs="仿宋_GB2312"/>
                  <w:color w:val="000000"/>
                  <w:sz w:val="21"/>
                  <w:szCs w:val="21"/>
                  <w:lang w:eastAsia="zh-CN"/>
                </w:rPr>
                <w:t>1是</w:t>
              </w:r>
            </w:ins>
            <w:ins w:id="9141" w:author="user" w:date="2019-10-15T10:54:00Z">
              <w:r>
                <w:rPr>
                  <w:rFonts w:ascii="仿宋_GB2312" w:hAnsi="仿宋_GB2312" w:cs="仿宋_GB2312"/>
                  <w:color w:val="000000"/>
                  <w:sz w:val="21"/>
                  <w:szCs w:val="21"/>
                  <w:lang w:eastAsia="zh-CN"/>
                </w:rPr>
                <w:t>，</w:t>
              </w:r>
            </w:ins>
            <w:ins w:id="9142" w:author="user" w:date="2019-10-15T10:54:00Z">
              <w:r>
                <w:rPr>
                  <w:rFonts w:hint="eastAsia" w:ascii="仿宋_GB2312" w:hAnsi="仿宋_GB2312" w:cs="仿宋_GB2312"/>
                  <w:color w:val="000000"/>
                  <w:sz w:val="21"/>
                  <w:szCs w:val="21"/>
                  <w:lang w:eastAsia="zh-CN"/>
                </w:rPr>
                <w:t>0否</w:t>
              </w:r>
            </w:ins>
            <w:ins w:id="9143" w:author="user" w:date="2019-10-15T10:54:00Z">
              <w:r>
                <w:rPr>
                  <w:rFonts w:ascii="仿宋_GB2312" w:hAnsi="仿宋_GB2312" w:cs="仿宋_GB2312"/>
                  <w:color w:val="000000"/>
                  <w:sz w:val="21"/>
                  <w:szCs w:val="21"/>
                  <w:lang w:eastAsia="zh-CN"/>
                </w:rPr>
                <w:t>；后</w:t>
              </w:r>
            </w:ins>
            <w:ins w:id="9144" w:author="user" w:date="2019-10-15T10:54:00Z">
              <w:r>
                <w:rPr>
                  <w:rFonts w:hint="eastAsia" w:ascii="仿宋_GB2312" w:hAnsi="仿宋_GB2312" w:cs="仿宋_GB2312"/>
                  <w:color w:val="000000"/>
                  <w:sz w:val="21"/>
                  <w:szCs w:val="21"/>
                  <w:lang w:eastAsia="zh-CN"/>
                </w:rPr>
                <w:t>43位以0填</w:t>
              </w:r>
            </w:ins>
            <w:ins w:id="9145" w:author="user" w:date="2019-10-15T10:54:00Z">
              <w:r>
                <w:rPr>
                  <w:rFonts w:ascii="仿宋_GB2312" w:hAnsi="仿宋_GB2312" w:cs="仿宋_GB2312"/>
                  <w:color w:val="000000"/>
                  <w:sz w:val="21"/>
                  <w:szCs w:val="21"/>
                  <w:lang w:eastAsia="zh-CN"/>
                </w:rPr>
                <w:t>充。</w:t>
              </w:r>
            </w:ins>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3.值域：00000000000000000000000000000000000000000000000000-99999999999999999999999999999999999999999999999999</w:t>
            </w:r>
          </w:p>
        </w:tc>
      </w:tr>
    </w:tbl>
    <w:p>
      <w:pPr>
        <w:pStyle w:val="4"/>
        <w:spacing w:line="240" w:lineRule="auto"/>
        <w:ind w:left="1161" w:hanging="1161"/>
        <w:rPr>
          <w:rFonts w:ascii="仿宋_GB2312" w:hAnsi="仿宋_GB2312" w:cs="仿宋_GB2312"/>
        </w:rPr>
      </w:pPr>
      <w:bookmarkStart w:id="403" w:name="_Toc10625"/>
      <w:bookmarkStart w:id="404" w:name="_Toc23319616"/>
      <w:bookmarkStart w:id="405" w:name="_Toc19281"/>
      <w:bookmarkStart w:id="406" w:name="_Toc14252384"/>
      <w:bookmarkStart w:id="407" w:name="_Toc4059"/>
      <w:r>
        <w:rPr>
          <w:rFonts w:hint="eastAsia" w:ascii="仿宋_GB2312" w:hAnsi="仿宋_GB2312" w:cs="仿宋_GB2312"/>
        </w:rPr>
        <w:t>债券承销报文</w:t>
      </w:r>
      <w:bookmarkEnd w:id="403"/>
      <w:bookmarkEnd w:id="404"/>
      <w:bookmarkEnd w:id="405"/>
      <w:bookmarkEnd w:id="406"/>
      <w:bookmarkEnd w:id="407"/>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85"/>
        <w:gridCol w:w="111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8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18"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9146" w:author="罗斌" w:date="2019-10-28T09:00:00Z"/>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ins w:id="9147" w:author="罗斌" w:date="2019-10-28T09:00:00Z"/>
                <w:rFonts w:ascii="仿宋_GB2312" w:hAnsi="仿宋_GB2312" w:cs="仿宋_GB2312"/>
                <w:color w:val="000000"/>
                <w:sz w:val="21"/>
                <w:szCs w:val="21"/>
                <w:lang w:eastAsia="zh-CN"/>
              </w:rPr>
            </w:pPr>
            <w:ins w:id="9148" w:author="罗斌" w:date="2019-10-28T09:02:00Z">
              <w:r>
                <w:rPr>
                  <w:rFonts w:hint="eastAsia" w:ascii="仿宋_GB2312" w:hAnsi="仿宋_GB2312" w:cs="仿宋_GB2312"/>
                  <w:color w:val="000000"/>
                  <w:sz w:val="21"/>
                  <w:szCs w:val="21"/>
                  <w:lang w:eastAsia="zh-CN"/>
                </w:rPr>
                <w:t>3</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ins w:id="9149" w:author="罗斌" w:date="2019-10-28T09:00:00Z"/>
                <w:rFonts w:ascii="仿宋_GB2312" w:hAnsi="仿宋_GB2312" w:cs="仿宋_GB2312"/>
                <w:color w:val="000000"/>
                <w:sz w:val="21"/>
                <w:szCs w:val="21"/>
                <w:lang w:eastAsia="zh-CN"/>
              </w:rPr>
            </w:pPr>
            <w:ins w:id="9150" w:author="罗斌" w:date="2019-10-28T09:02:00Z">
              <w:r>
                <w:rPr>
                  <w:rFonts w:hint="eastAsia" w:ascii="仿宋_GB2312" w:hAnsi="仿宋_GB2312" w:cs="仿宋_GB2312"/>
                  <w:color w:val="000000"/>
                  <w:sz w:val="21"/>
                  <w:szCs w:val="21"/>
                  <w:lang w:eastAsia="zh-CN"/>
                </w:rPr>
                <w:t>--</w:t>
              </w:r>
            </w:ins>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ins w:id="9151" w:author="罗斌" w:date="2019-10-28T09:00:00Z"/>
                <w:rFonts w:ascii="仿宋_GB2312" w:hAnsi="仿宋_GB2312" w:cs="仿宋_GB2312"/>
                <w:color w:val="000000"/>
                <w:sz w:val="21"/>
                <w:szCs w:val="21"/>
              </w:rPr>
            </w:pPr>
            <w:ins w:id="9152" w:author="罗斌" w:date="2019-10-28T09:02:00Z">
              <w:r>
                <w:rPr>
                  <w:rFonts w:hint="eastAsia" w:ascii="仿宋_GB2312" w:hAnsi="仿宋_GB2312" w:cs="仿宋_GB2312"/>
                  <w:color w:val="000000"/>
                  <w:sz w:val="21"/>
                  <w:szCs w:val="21"/>
                  <w:rPrChange w:id="9153" w:author="罗斌" w:date="2019-10-28T09:02:00Z">
                    <w:rPr>
                      <w:rFonts w:hint="eastAsia"/>
                    </w:rPr>
                  </w:rPrChange>
                </w:rPr>
                <w:t>是否主承销商</w:t>
              </w:r>
            </w:ins>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ins w:id="9154" w:author="罗斌" w:date="2019-10-28T09:00:00Z"/>
                <w:rFonts w:ascii="仿宋_GB2312" w:hAnsi="仿宋_GB2312" w:cs="仿宋_GB2312"/>
                <w:color w:val="000000"/>
                <w:sz w:val="21"/>
                <w:szCs w:val="21"/>
                <w:lang w:eastAsia="zh-CN"/>
              </w:rPr>
            </w:pPr>
            <w:ins w:id="9155" w:author="user" w:date="2019-10-31T17:07:00Z">
              <w:r>
                <w:rPr>
                  <w:rFonts w:ascii="仿宋_GB2312" w:hAnsi="仿宋_GB2312" w:cs="仿宋_GB2312"/>
                  <w:color w:val="000000"/>
                  <w:sz w:val="21"/>
                  <w:szCs w:val="21"/>
                  <w:lang w:eastAsia="zh-CN"/>
                </w:rPr>
                <w:t>1!a</w:t>
              </w:r>
            </w:ins>
            <w:ins w:id="9156" w:author="罗斌" w:date="2019-10-28T09:03:00Z">
              <w:del w:id="9157" w:author="user" w:date="2019-10-31T17:07:00Z">
                <w:r>
                  <w:rPr>
                    <w:rFonts w:hint="eastAsia" w:ascii="仿宋_GB2312" w:hAnsi="仿宋_GB2312" w:cs="仿宋_GB2312"/>
                    <w:color w:val="000000"/>
                    <w:sz w:val="21"/>
                    <w:szCs w:val="21"/>
                    <w:lang w:eastAsia="zh-CN"/>
                  </w:rPr>
                  <w:delText>1</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ins w:id="9158" w:author="罗斌" w:date="2019-10-28T09:03:00Z"/>
                <w:rFonts w:ascii="仿宋_GB2312" w:hAnsi="仿宋_GB2312" w:cs="仿宋_GB2312"/>
                <w:color w:val="000000"/>
                <w:sz w:val="21"/>
                <w:szCs w:val="21"/>
                <w:lang w:eastAsia="zh-CN"/>
                <w:rPrChange w:id="9159" w:author="罗斌" w:date="2019-10-28T09:03:00Z">
                  <w:rPr>
                    <w:ins w:id="9160" w:author="罗斌" w:date="2019-10-28T09:03:00Z"/>
                  </w:rPr>
                </w:rPrChange>
              </w:rPr>
            </w:pPr>
            <w:ins w:id="9161" w:author="罗斌" w:date="2019-10-28T09:03:00Z">
              <w:r>
                <w:rPr>
                  <w:rFonts w:ascii="仿宋_GB2312" w:hAnsi="仿宋_GB2312" w:cs="仿宋_GB2312"/>
                  <w:color w:val="000000"/>
                  <w:sz w:val="21"/>
                  <w:szCs w:val="21"/>
                  <w:lang w:eastAsia="zh-CN"/>
                  <w:rPrChange w:id="9162" w:author="罗斌" w:date="2019-10-28T09:03:00Z">
                    <w:rPr/>
                  </w:rPrChange>
                </w:rPr>
                <w:t>1.</w:t>
              </w:r>
            </w:ins>
            <w:ins w:id="9163" w:author="罗斌" w:date="2019-10-28T09:03:00Z">
              <w:r>
                <w:rPr>
                  <w:rFonts w:hint="eastAsia" w:ascii="仿宋_GB2312" w:hAnsi="仿宋_GB2312" w:cs="仿宋_GB2312"/>
                  <w:color w:val="000000"/>
                  <w:sz w:val="21"/>
                  <w:szCs w:val="21"/>
                  <w:lang w:eastAsia="zh-CN"/>
                  <w:rPrChange w:id="9164" w:author="罗斌" w:date="2019-10-28T09:03:00Z">
                    <w:rPr>
                      <w:rFonts w:hint="eastAsia"/>
                    </w:rPr>
                  </w:rPrChange>
                </w:rPr>
                <w:t>指金融机构</w:t>
              </w:r>
            </w:ins>
            <w:ins w:id="9165" w:author="罗斌" w:date="2019-10-28T09:05:00Z">
              <w:r>
                <w:rPr>
                  <w:rFonts w:hint="eastAsia" w:ascii="仿宋_GB2312" w:hAnsi="仿宋_GB2312" w:cs="仿宋_GB2312"/>
                  <w:color w:val="000000"/>
                  <w:sz w:val="21"/>
                  <w:szCs w:val="21"/>
                  <w:lang w:eastAsia="zh-CN"/>
                </w:rPr>
                <w:t>是否作为债券</w:t>
              </w:r>
            </w:ins>
            <w:ins w:id="9166" w:author="罗斌" w:date="2019-10-28T09:06:00Z">
              <w:r>
                <w:rPr>
                  <w:rFonts w:hint="eastAsia" w:ascii="仿宋_GB2312" w:hAnsi="仿宋_GB2312" w:cs="仿宋_GB2312"/>
                  <w:color w:val="000000"/>
                  <w:sz w:val="21"/>
                  <w:szCs w:val="21"/>
                  <w:lang w:eastAsia="zh-CN"/>
                </w:rPr>
                <w:t>发行的</w:t>
              </w:r>
            </w:ins>
            <w:ins w:id="9167" w:author="罗斌" w:date="2019-10-28T09:07:00Z">
              <w:r>
                <w:rPr>
                  <w:rFonts w:hint="eastAsia" w:ascii="仿宋_GB2312" w:hAnsi="仿宋_GB2312" w:cs="仿宋_GB2312"/>
                  <w:color w:val="000000"/>
                  <w:sz w:val="21"/>
                  <w:szCs w:val="21"/>
                  <w:lang w:eastAsia="zh-CN"/>
                </w:rPr>
                <w:t>主承销商</w:t>
              </w:r>
            </w:ins>
            <w:ins w:id="9168" w:author="罗斌" w:date="2019-10-28T09:03:00Z">
              <w:r>
                <w:rPr>
                  <w:rFonts w:hint="eastAsia" w:ascii="仿宋_GB2312" w:hAnsi="仿宋_GB2312" w:cs="仿宋_GB2312"/>
                  <w:color w:val="000000"/>
                  <w:sz w:val="21"/>
                  <w:szCs w:val="21"/>
                  <w:lang w:eastAsia="zh-CN"/>
                  <w:rPrChange w:id="9169" w:author="罗斌" w:date="2019-10-28T09:03:00Z">
                    <w:rPr>
                      <w:rFonts w:hint="eastAsia"/>
                    </w:rPr>
                  </w:rPrChange>
                </w:rPr>
                <w:t>。</w:t>
              </w:r>
            </w:ins>
          </w:p>
          <w:p>
            <w:pPr>
              <w:spacing w:line="240" w:lineRule="auto"/>
              <w:jc w:val="both"/>
              <w:rPr>
                <w:ins w:id="9170" w:author="罗斌" w:date="2019-10-28T09:03:00Z"/>
                <w:rFonts w:ascii="仿宋_GB2312" w:hAnsi="仿宋_GB2312" w:cs="仿宋_GB2312"/>
                <w:color w:val="000000"/>
                <w:sz w:val="21"/>
                <w:szCs w:val="21"/>
                <w:lang w:eastAsia="zh-CN"/>
                <w:rPrChange w:id="9171" w:author="罗斌" w:date="2019-10-28T09:03:00Z">
                  <w:rPr>
                    <w:ins w:id="9172" w:author="罗斌" w:date="2019-10-28T09:03:00Z"/>
                  </w:rPr>
                </w:rPrChange>
              </w:rPr>
            </w:pPr>
            <w:ins w:id="9173" w:author="罗斌" w:date="2019-10-28T09:03:00Z">
              <w:r>
                <w:rPr>
                  <w:rFonts w:ascii="仿宋_GB2312" w:hAnsi="仿宋_GB2312" w:cs="仿宋_GB2312"/>
                  <w:color w:val="000000"/>
                  <w:sz w:val="21"/>
                  <w:szCs w:val="21"/>
                  <w:lang w:eastAsia="zh-CN"/>
                  <w:rPrChange w:id="9174" w:author="罗斌" w:date="2019-10-28T09:03:00Z">
                    <w:rPr/>
                  </w:rPrChange>
                </w:rPr>
                <w:t>2.</w:t>
              </w:r>
            </w:ins>
            <w:ins w:id="9175" w:author="罗斌" w:date="2019-10-28T09:03:00Z">
              <w:r>
                <w:rPr>
                  <w:rFonts w:hint="eastAsia" w:ascii="仿宋_GB2312" w:hAnsi="仿宋_GB2312" w:cs="仿宋_GB2312"/>
                  <w:color w:val="000000"/>
                  <w:sz w:val="21"/>
                  <w:szCs w:val="21"/>
                  <w:lang w:eastAsia="zh-CN"/>
                  <w:rPrChange w:id="9176" w:author="罗斌" w:date="2019-10-28T09:03:00Z">
                    <w:rPr>
                      <w:rFonts w:hint="eastAsia"/>
                    </w:rPr>
                  </w:rPrChange>
                </w:rPr>
                <w:t>按照“</w:t>
              </w:r>
            </w:ins>
            <w:ins w:id="9177" w:author="罗斌" w:date="2019-10-28T09:03:00Z">
              <w:r>
                <w:rPr>
                  <w:rFonts w:ascii="仿宋_GB2312" w:hAnsi="仿宋_GB2312" w:cs="仿宋_GB2312"/>
                  <w:color w:val="000000"/>
                  <w:sz w:val="21"/>
                  <w:szCs w:val="21"/>
                  <w:lang w:eastAsia="zh-CN"/>
                  <w:rPrChange w:id="9178" w:author="罗斌" w:date="2019-10-28T09:03:00Z">
                    <w:rPr/>
                  </w:rPrChange>
                </w:rPr>
                <w:t xml:space="preserve">1 </w:t>
              </w:r>
            </w:ins>
            <w:ins w:id="9179" w:author="罗斌" w:date="2019-10-28T09:03:00Z">
              <w:r>
                <w:rPr>
                  <w:rFonts w:hint="eastAsia" w:ascii="仿宋_GB2312" w:hAnsi="仿宋_GB2312" w:cs="仿宋_GB2312"/>
                  <w:color w:val="000000"/>
                  <w:sz w:val="21"/>
                  <w:szCs w:val="21"/>
                  <w:lang w:eastAsia="zh-CN"/>
                  <w:rPrChange w:id="9180" w:author="罗斌" w:date="2019-10-28T09:03:00Z">
                    <w:rPr>
                      <w:rFonts w:hint="eastAsia"/>
                    </w:rPr>
                  </w:rPrChange>
                </w:rPr>
                <w:t>是</w:t>
              </w:r>
            </w:ins>
            <w:ins w:id="9181" w:author="罗斌" w:date="2019-10-28T09:03:00Z">
              <w:r>
                <w:rPr>
                  <w:rFonts w:ascii="仿宋_GB2312" w:hAnsi="仿宋_GB2312" w:cs="仿宋_GB2312"/>
                  <w:color w:val="000000"/>
                  <w:sz w:val="21"/>
                  <w:szCs w:val="21"/>
                  <w:lang w:eastAsia="zh-CN"/>
                  <w:rPrChange w:id="9182" w:author="罗斌" w:date="2019-10-28T09:03:00Z">
                    <w:rPr/>
                  </w:rPrChange>
                </w:rPr>
                <w:t xml:space="preserve"> 0 </w:t>
              </w:r>
            </w:ins>
            <w:ins w:id="9183" w:author="罗斌" w:date="2019-10-28T09:03:00Z">
              <w:r>
                <w:rPr>
                  <w:rFonts w:hint="eastAsia" w:ascii="仿宋_GB2312" w:hAnsi="仿宋_GB2312" w:cs="仿宋_GB2312"/>
                  <w:color w:val="000000"/>
                  <w:sz w:val="21"/>
                  <w:szCs w:val="21"/>
                  <w:lang w:eastAsia="zh-CN"/>
                  <w:rPrChange w:id="9184" w:author="罗斌" w:date="2019-10-28T09:03:00Z">
                    <w:rPr>
                      <w:rFonts w:hint="eastAsia"/>
                    </w:rPr>
                  </w:rPrChange>
                </w:rPr>
                <w:t>否”格式填写，根据</w:t>
              </w:r>
            </w:ins>
            <w:ins w:id="9185" w:author="罗斌" w:date="2019-10-28T09:03:00Z">
              <w:r>
                <w:rPr>
                  <w:rFonts w:hint="eastAsia" w:ascii="仿宋_GB2312" w:hAnsi="仿宋_GB2312" w:cs="仿宋_GB2312"/>
                  <w:color w:val="000000"/>
                  <w:sz w:val="21"/>
                  <w:szCs w:val="21"/>
                  <w:lang w:eastAsia="zh-CN"/>
                </w:rPr>
                <w:t>是否</w:t>
              </w:r>
            </w:ins>
            <w:ins w:id="9186" w:author="罗斌" w:date="2019-10-28T09:04:00Z">
              <w:r>
                <w:rPr>
                  <w:rFonts w:hint="eastAsia" w:ascii="仿宋_GB2312" w:hAnsi="仿宋_GB2312" w:cs="仿宋_GB2312"/>
                  <w:color w:val="000000"/>
                  <w:sz w:val="21"/>
                  <w:szCs w:val="21"/>
                  <w:lang w:eastAsia="zh-CN"/>
                </w:rPr>
                <w:t>作为主承销商填报</w:t>
              </w:r>
            </w:ins>
            <w:ins w:id="9187" w:author="罗斌" w:date="2019-10-28T09:03:00Z">
              <w:r>
                <w:rPr>
                  <w:rFonts w:hint="eastAsia" w:ascii="仿宋_GB2312" w:hAnsi="仿宋_GB2312" w:cs="仿宋_GB2312"/>
                  <w:color w:val="000000"/>
                  <w:sz w:val="21"/>
                  <w:szCs w:val="21"/>
                  <w:lang w:eastAsia="zh-CN"/>
                  <w:rPrChange w:id="9188" w:author="罗斌" w:date="2019-10-28T09:03:00Z">
                    <w:rPr>
                      <w:rFonts w:hint="eastAsia"/>
                    </w:rPr>
                  </w:rPrChange>
                </w:rPr>
                <w:t>。数据更新的频率为</w:t>
              </w:r>
            </w:ins>
            <w:ins w:id="9189" w:author="罗斌" w:date="2019-10-28T09:05:00Z">
              <w:r>
                <w:rPr>
                  <w:rFonts w:hint="eastAsia" w:ascii="仿宋_GB2312" w:hAnsi="仿宋_GB2312" w:cs="仿宋_GB2312"/>
                  <w:color w:val="000000"/>
                  <w:sz w:val="21"/>
                  <w:szCs w:val="21"/>
                  <w:lang w:eastAsia="zh-CN"/>
                </w:rPr>
                <w:t>月</w:t>
              </w:r>
            </w:ins>
            <w:ins w:id="9190" w:author="罗斌" w:date="2019-10-28T09:03:00Z">
              <w:r>
                <w:rPr>
                  <w:rFonts w:hint="eastAsia" w:ascii="仿宋_GB2312" w:hAnsi="仿宋_GB2312" w:cs="仿宋_GB2312"/>
                  <w:color w:val="000000"/>
                  <w:sz w:val="21"/>
                  <w:szCs w:val="21"/>
                  <w:lang w:eastAsia="zh-CN"/>
                  <w:rPrChange w:id="9191" w:author="罗斌" w:date="2019-10-28T09:03:00Z">
                    <w:rPr>
                      <w:rFonts w:hint="eastAsia"/>
                    </w:rPr>
                  </w:rPrChange>
                </w:rPr>
                <w:t>度。</w:t>
              </w:r>
            </w:ins>
          </w:p>
          <w:p>
            <w:pPr>
              <w:spacing w:line="240" w:lineRule="auto"/>
              <w:jc w:val="both"/>
              <w:rPr>
                <w:ins w:id="9192" w:author="罗斌" w:date="2019-10-28T09:00:00Z"/>
                <w:rFonts w:ascii="仿宋_GB2312" w:hAnsi="仿宋_GB2312" w:cs="仿宋_GB2312"/>
                <w:color w:val="000000"/>
                <w:sz w:val="21"/>
                <w:szCs w:val="21"/>
                <w:lang w:eastAsia="zh-CN"/>
              </w:rPr>
            </w:pPr>
            <w:ins w:id="9193" w:author="罗斌" w:date="2019-10-28T09:03:00Z">
              <w:r>
                <w:rPr>
                  <w:rFonts w:ascii="仿宋_GB2312" w:hAnsi="仿宋_GB2312" w:cs="仿宋_GB2312"/>
                  <w:color w:val="000000"/>
                  <w:sz w:val="21"/>
                  <w:szCs w:val="21"/>
                  <w:lang w:eastAsia="zh-CN"/>
                  <w:rPrChange w:id="9194" w:author="罗斌" w:date="2019-10-28T09:03:00Z">
                    <w:rPr/>
                  </w:rPrChange>
                </w:rPr>
                <w:t>3.</w:t>
              </w:r>
            </w:ins>
            <w:ins w:id="9195" w:author="罗斌" w:date="2019-10-28T09:03:00Z">
              <w:r>
                <w:rPr>
                  <w:rFonts w:hint="eastAsia" w:ascii="仿宋_GB2312" w:hAnsi="仿宋_GB2312" w:cs="仿宋_GB2312"/>
                  <w:color w:val="000000"/>
                  <w:sz w:val="21"/>
                  <w:szCs w:val="21"/>
                  <w:lang w:eastAsia="zh-CN"/>
                  <w:rPrChange w:id="9196" w:author="罗斌" w:date="2019-10-28T09:03:00Z">
                    <w:rPr>
                      <w:rFonts w:hint="eastAsia"/>
                    </w:rPr>
                  </w:rPrChange>
                </w:rPr>
                <w:t>值域：</w:t>
              </w:r>
            </w:ins>
            <w:ins w:id="9197" w:author="罗斌" w:date="2019-10-28T09:03:00Z">
              <w:r>
                <w:rPr>
                  <w:rFonts w:ascii="仿宋_GB2312" w:hAnsi="仿宋_GB2312" w:cs="仿宋_GB2312"/>
                  <w:color w:val="000000"/>
                  <w:sz w:val="21"/>
                  <w:szCs w:val="21"/>
                  <w:lang w:eastAsia="zh-CN"/>
                  <w:rPrChange w:id="9198" w:author="罗斌" w:date="2019-10-28T09:03:00Z">
                    <w:rPr/>
                  </w:rPrChange>
                </w:rPr>
                <w:t xml:space="preserve">1 </w:t>
              </w:r>
            </w:ins>
            <w:ins w:id="9199" w:author="罗斌" w:date="2019-10-28T09:03:00Z">
              <w:r>
                <w:rPr>
                  <w:rFonts w:hint="eastAsia" w:ascii="仿宋_GB2312" w:hAnsi="仿宋_GB2312" w:cs="仿宋_GB2312"/>
                  <w:color w:val="000000"/>
                  <w:sz w:val="21"/>
                  <w:szCs w:val="21"/>
                  <w:lang w:eastAsia="zh-CN"/>
                  <w:rPrChange w:id="9200" w:author="罗斌" w:date="2019-10-28T09:03:00Z">
                    <w:rPr>
                      <w:rFonts w:hint="eastAsia"/>
                    </w:rPr>
                  </w:rPrChange>
                </w:rPr>
                <w:t>是</w:t>
              </w:r>
            </w:ins>
            <w:ins w:id="9201" w:author="罗斌" w:date="2019-10-28T09:03:00Z">
              <w:r>
                <w:rPr>
                  <w:rFonts w:ascii="仿宋_GB2312" w:hAnsi="仿宋_GB2312" w:cs="仿宋_GB2312"/>
                  <w:color w:val="000000"/>
                  <w:sz w:val="21"/>
                  <w:szCs w:val="21"/>
                  <w:lang w:eastAsia="zh-CN"/>
                  <w:rPrChange w:id="9202" w:author="罗斌" w:date="2019-10-28T09:03:00Z">
                    <w:rPr/>
                  </w:rPrChange>
                </w:rPr>
                <w:t xml:space="preserve"> 0 </w:t>
              </w:r>
            </w:ins>
            <w:ins w:id="9203" w:author="罗斌" w:date="2019-10-28T09:03:00Z">
              <w:r>
                <w:rPr>
                  <w:rFonts w:hint="eastAsia" w:ascii="仿宋_GB2312" w:hAnsi="仿宋_GB2312" w:cs="仿宋_GB2312"/>
                  <w:color w:val="000000"/>
                  <w:sz w:val="21"/>
                  <w:szCs w:val="21"/>
                  <w:lang w:eastAsia="zh-CN"/>
                  <w:rPrChange w:id="9204" w:author="罗斌" w:date="2019-10-28T09:03:00Z">
                    <w:rPr>
                      <w:rFonts w:hint="eastAsia"/>
                    </w:rPr>
                  </w:rPrChange>
                </w:rPr>
                <w:t>否</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205" w:author="罗斌" w:date="2019-10-28T09:07:00Z">
              <w:r>
                <w:rPr>
                  <w:rFonts w:hint="eastAsia" w:ascii="仿宋_GB2312" w:hAnsi="仿宋_GB2312" w:cs="仿宋_GB2312"/>
                  <w:color w:val="000000"/>
                  <w:sz w:val="21"/>
                  <w:szCs w:val="21"/>
                </w:rPr>
                <w:delText>3</w:delText>
              </w:r>
            </w:del>
            <w:ins w:id="9206" w:author="罗斌" w:date="2019-10-28T09:07:00Z">
              <w:r>
                <w:rPr>
                  <w:rFonts w:hint="eastAsia" w:ascii="仿宋_GB2312" w:hAnsi="仿宋_GB2312" w:cs="仿宋_GB2312"/>
                  <w:color w:val="000000"/>
                  <w:sz w:val="21"/>
                  <w:szCs w:val="21"/>
                  <w:lang w:eastAsia="zh-CN"/>
                </w:rPr>
                <w:t>4</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债券承销金额</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1.指承销商承销的该期债券的金额。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2.根据实际发行规模及主承销商、联席主承销商的额度比例来计算。本币填报单位为人民币，外币为外币折人民币，折算汇率为报告期末时点汇率。数据更新频率为月度。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3.值域：债券承销金额＞0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207" w:author="罗斌" w:date="2019-10-28T09:07:00Z">
              <w:r>
                <w:rPr>
                  <w:rFonts w:hint="eastAsia" w:ascii="仿宋_GB2312" w:hAnsi="仿宋_GB2312" w:cs="仿宋_GB2312"/>
                  <w:color w:val="000000"/>
                  <w:sz w:val="21"/>
                  <w:szCs w:val="21"/>
                </w:rPr>
                <w:delText>4</w:delText>
              </w:r>
            </w:del>
            <w:ins w:id="9208" w:author="罗斌" w:date="2019-10-28T09:07:00Z">
              <w:r>
                <w:rPr>
                  <w:rFonts w:hint="eastAsia" w:ascii="仿宋_GB2312" w:hAnsi="仿宋_GB2312" w:cs="仿宋_GB2312"/>
                  <w:color w:val="000000"/>
                  <w:sz w:val="21"/>
                  <w:szCs w:val="21"/>
                  <w:lang w:eastAsia="zh-CN"/>
                </w:rPr>
                <w:t>5</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债券名称</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1.指在债券募集说明书或者流通要素公告中公布的债券名称。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2.债券名称命名一般规则为：发行人名称+XX年度+第XX期+债券品种。数据更新频率为月度。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209" w:author="罗斌" w:date="2019-10-28T09:07:00Z">
              <w:r>
                <w:rPr>
                  <w:rFonts w:hint="eastAsia" w:ascii="仿宋_GB2312" w:hAnsi="仿宋_GB2312" w:cs="仿宋_GB2312"/>
                  <w:color w:val="000000"/>
                  <w:sz w:val="21"/>
                  <w:szCs w:val="21"/>
                </w:rPr>
                <w:delText>5</w:delText>
              </w:r>
            </w:del>
            <w:ins w:id="9210" w:author="罗斌" w:date="2019-10-28T09:07:00Z">
              <w:r>
                <w:rPr>
                  <w:rFonts w:hint="eastAsia" w:ascii="仿宋_GB2312" w:hAnsi="仿宋_GB2312" w:cs="仿宋_GB2312"/>
                  <w:color w:val="000000"/>
                  <w:sz w:val="21"/>
                  <w:szCs w:val="21"/>
                  <w:lang w:eastAsia="zh-CN"/>
                </w:rPr>
                <w:t>6</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债券简称</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1.指在债券募集说明书或者流通要素公告中公布的债券简称。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2.债券简称命名规则一般为：年数+发行人简称+债券品种英文缩写+期数，数据更新频率为月度。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211" w:author="罗斌" w:date="2019-10-28T09:07:00Z">
              <w:r>
                <w:rPr>
                  <w:rFonts w:hint="eastAsia" w:ascii="仿宋_GB2312" w:hAnsi="仿宋_GB2312" w:cs="仿宋_GB2312"/>
                  <w:color w:val="000000"/>
                  <w:sz w:val="21"/>
                  <w:szCs w:val="21"/>
                </w:rPr>
                <w:delText>6</w:delText>
              </w:r>
            </w:del>
            <w:ins w:id="9212" w:author="罗斌" w:date="2019-10-28T09:07:00Z">
              <w:r>
                <w:rPr>
                  <w:rFonts w:hint="eastAsia" w:ascii="仿宋_GB2312" w:hAnsi="仿宋_GB2312" w:cs="仿宋_GB2312"/>
                  <w:color w:val="000000"/>
                  <w:sz w:val="21"/>
                  <w:szCs w:val="21"/>
                  <w:lang w:eastAsia="zh-CN"/>
                </w:rPr>
                <w:t>7</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债券类型</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n2..4</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1.指根据不同发行期限、不同募集资金用途、不同增信方式、不同境内外发行主体划分的债券种类。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2.包括短期融资券、同业存单、政府债券、金融债、企业债券、公司债、超短期融资券、中期票据、集合票据、资产支持证券等类型，数据更新频率为月度。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短期融资券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同业存单</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政府债券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0301 记账式国债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0302 储蓄国债（电子式）</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0303 地方政府债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金融债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0401 政策性银行债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0402 商业银行债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0403 非银行金融机构债券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企业债券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0501 中央企业债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0502 地方企业债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公司债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超短期融资券</w:t>
            </w:r>
            <w:r>
              <w:rPr>
                <w:rFonts w:hint="eastAsia" w:ascii="仿宋_GB2312" w:hAnsi="仿宋_GB2312" w:cs="仿宋_GB2312"/>
                <w:color w:val="000000"/>
                <w:sz w:val="21"/>
                <w:szCs w:val="21"/>
                <w:lang w:eastAsia="zh-CN"/>
              </w:rPr>
              <w:br w:type="textWrapping"/>
            </w:r>
            <w:del w:id="9213" w:author="user" w:date="2019-09-26T15:05:00Z">
              <w:r>
                <w:rPr>
                  <w:rFonts w:hint="eastAsia" w:ascii="仿宋_GB2312" w:hAnsi="仿宋_GB2312" w:cs="仿宋_GB2312"/>
                  <w:color w:val="000000"/>
                  <w:sz w:val="21"/>
                  <w:szCs w:val="21"/>
                  <w:lang w:eastAsia="zh-CN"/>
                </w:rPr>
                <w:delText xml:space="preserve">08 </w:delText>
              </w:r>
            </w:del>
            <w:ins w:id="9214" w:author="user" w:date="2019-09-26T15:05:00Z">
              <w:r>
                <w:rPr>
                  <w:rFonts w:ascii="仿宋_GB2312" w:hAnsi="仿宋_GB2312" w:cs="仿宋_GB2312"/>
                  <w:color w:val="000000"/>
                  <w:sz w:val="21"/>
                  <w:szCs w:val="21"/>
                  <w:lang w:eastAsia="zh-CN"/>
                </w:rPr>
                <w:t>08</w:t>
              </w:r>
            </w:ins>
            <w:r>
              <w:rPr>
                <w:rFonts w:hint="eastAsia" w:ascii="仿宋_GB2312" w:hAnsi="仿宋_GB2312" w:cs="仿宋_GB2312"/>
                <w:color w:val="000000"/>
                <w:sz w:val="21"/>
                <w:szCs w:val="21"/>
                <w:lang w:eastAsia="zh-CN"/>
              </w:rPr>
              <w:t>中期票据</w:t>
            </w:r>
            <w:r>
              <w:rPr>
                <w:rFonts w:hint="eastAsia" w:ascii="仿宋_GB2312" w:hAnsi="仿宋_GB2312" w:cs="仿宋_GB2312"/>
                <w:color w:val="000000"/>
                <w:sz w:val="21"/>
                <w:szCs w:val="21"/>
                <w:lang w:eastAsia="zh-CN"/>
              </w:rPr>
              <w:br w:type="textWrapping"/>
            </w:r>
            <w:del w:id="9215" w:author="user" w:date="2019-09-26T15:05:00Z">
              <w:r>
                <w:rPr>
                  <w:rFonts w:hint="eastAsia" w:ascii="仿宋_GB2312" w:hAnsi="仿宋_GB2312" w:cs="仿宋_GB2312"/>
                  <w:color w:val="000000"/>
                  <w:sz w:val="21"/>
                  <w:szCs w:val="21"/>
                  <w:lang w:eastAsia="zh-CN"/>
                </w:rPr>
                <w:delText xml:space="preserve">08 </w:delText>
              </w:r>
            </w:del>
            <w:ins w:id="9216" w:author="user" w:date="2019-09-26T15:05:00Z">
              <w:r>
                <w:rPr>
                  <w:rFonts w:ascii="仿宋_GB2312" w:hAnsi="仿宋_GB2312" w:cs="仿宋_GB2312"/>
                  <w:color w:val="000000"/>
                  <w:sz w:val="21"/>
                  <w:szCs w:val="21"/>
                  <w:lang w:eastAsia="zh-CN"/>
                </w:rPr>
                <w:t>09</w:t>
              </w:r>
            </w:ins>
            <w:ins w:id="9217" w:author="user" w:date="2019-09-26T15:05:00Z">
              <w:r>
                <w:rPr>
                  <w:rFonts w:hint="eastAsia" w:ascii="仿宋_GB2312" w:hAnsi="仿宋_GB2312" w:cs="仿宋_GB2312"/>
                  <w:color w:val="000000"/>
                  <w:sz w:val="21"/>
                  <w:szCs w:val="21"/>
                  <w:lang w:eastAsia="zh-CN"/>
                </w:rPr>
                <w:t xml:space="preserve"> </w:t>
              </w:r>
            </w:ins>
            <w:r>
              <w:rPr>
                <w:rFonts w:hint="eastAsia" w:ascii="仿宋_GB2312" w:hAnsi="仿宋_GB2312" w:cs="仿宋_GB2312"/>
                <w:color w:val="000000"/>
                <w:sz w:val="21"/>
                <w:szCs w:val="21"/>
                <w:lang w:eastAsia="zh-CN"/>
              </w:rPr>
              <w:t>集合票据</w:t>
            </w:r>
            <w:r>
              <w:rPr>
                <w:rFonts w:hint="eastAsia" w:ascii="仿宋_GB2312" w:hAnsi="仿宋_GB2312" w:cs="仿宋_GB2312"/>
                <w:color w:val="000000"/>
                <w:sz w:val="21"/>
                <w:szCs w:val="21"/>
                <w:lang w:eastAsia="zh-CN"/>
              </w:rPr>
              <w:br w:type="textWrapping"/>
            </w:r>
            <w:del w:id="9218" w:author="user" w:date="2019-09-26T15:05:00Z">
              <w:r>
                <w:rPr>
                  <w:rFonts w:hint="eastAsia" w:ascii="仿宋_GB2312" w:hAnsi="仿宋_GB2312" w:cs="仿宋_GB2312"/>
                  <w:color w:val="000000"/>
                  <w:sz w:val="21"/>
                  <w:szCs w:val="21"/>
                  <w:lang w:eastAsia="zh-CN"/>
                </w:rPr>
                <w:delText xml:space="preserve">09 </w:delText>
              </w:r>
            </w:del>
            <w:ins w:id="9219" w:author="user" w:date="2019-09-26T15:05:00Z">
              <w:r>
                <w:rPr>
                  <w:rFonts w:ascii="仿宋_GB2312" w:hAnsi="仿宋_GB2312" w:cs="仿宋_GB2312"/>
                  <w:color w:val="000000"/>
                  <w:sz w:val="21"/>
                  <w:szCs w:val="21"/>
                  <w:lang w:eastAsia="zh-CN"/>
                </w:rPr>
                <w:t>10</w:t>
              </w:r>
            </w:ins>
            <w:ins w:id="9220" w:author="user" w:date="2019-09-26T15:05:00Z">
              <w:r>
                <w:rPr>
                  <w:rFonts w:hint="eastAsia" w:ascii="仿宋_GB2312" w:hAnsi="仿宋_GB2312" w:cs="仿宋_GB2312"/>
                  <w:color w:val="000000"/>
                  <w:sz w:val="21"/>
                  <w:szCs w:val="21"/>
                  <w:lang w:eastAsia="zh-CN"/>
                </w:rPr>
                <w:t xml:space="preserve"> </w:t>
              </w:r>
            </w:ins>
            <w:r>
              <w:rPr>
                <w:rFonts w:hint="eastAsia" w:ascii="仿宋_GB2312" w:hAnsi="仿宋_GB2312" w:cs="仿宋_GB2312"/>
                <w:color w:val="000000"/>
                <w:sz w:val="21"/>
                <w:szCs w:val="21"/>
                <w:lang w:eastAsia="zh-CN"/>
              </w:rPr>
              <w:t>资产支持证券</w:t>
            </w:r>
            <w:r>
              <w:rPr>
                <w:rFonts w:hint="eastAsia" w:ascii="仿宋_GB2312" w:hAnsi="仿宋_GB2312" w:cs="仿宋_GB2312"/>
                <w:color w:val="000000"/>
                <w:sz w:val="21"/>
                <w:szCs w:val="21"/>
                <w:lang w:eastAsia="zh-CN"/>
              </w:rPr>
              <w:br w:type="textWrapping"/>
            </w:r>
            <w:del w:id="9221" w:author="user" w:date="2019-09-26T15:05:00Z">
              <w:r>
                <w:rPr>
                  <w:rFonts w:hint="eastAsia" w:ascii="仿宋_GB2312" w:hAnsi="仿宋_GB2312" w:cs="仿宋_GB2312"/>
                  <w:color w:val="000000"/>
                  <w:sz w:val="21"/>
                  <w:szCs w:val="21"/>
                  <w:lang w:eastAsia="zh-CN"/>
                </w:rPr>
                <w:delText xml:space="preserve">10 </w:delText>
              </w:r>
            </w:del>
            <w:ins w:id="9222" w:author="user" w:date="2019-09-26T15:05:00Z">
              <w:r>
                <w:rPr>
                  <w:rFonts w:ascii="仿宋_GB2312" w:hAnsi="仿宋_GB2312" w:cs="仿宋_GB2312"/>
                  <w:color w:val="000000"/>
                  <w:sz w:val="21"/>
                  <w:szCs w:val="21"/>
                  <w:lang w:eastAsia="zh-CN"/>
                </w:rPr>
                <w:t>11</w:t>
              </w:r>
            </w:ins>
            <w:ins w:id="9223" w:author="user" w:date="2019-09-26T15:05:00Z">
              <w:r>
                <w:rPr>
                  <w:rFonts w:hint="eastAsia" w:ascii="仿宋_GB2312" w:hAnsi="仿宋_GB2312" w:cs="仿宋_GB2312"/>
                  <w:color w:val="000000"/>
                  <w:sz w:val="21"/>
                  <w:szCs w:val="21"/>
                  <w:lang w:eastAsia="zh-CN"/>
                </w:rPr>
                <w:t xml:space="preserve"> </w:t>
              </w:r>
            </w:ins>
            <w:r>
              <w:rPr>
                <w:rFonts w:hint="eastAsia" w:ascii="仿宋_GB2312" w:hAnsi="仿宋_GB2312" w:cs="仿宋_GB2312"/>
                <w:color w:val="000000"/>
                <w:sz w:val="21"/>
                <w:szCs w:val="21"/>
                <w:lang w:eastAsia="zh-CN"/>
              </w:rPr>
              <w:t>项目收益票据</w:t>
            </w:r>
            <w:r>
              <w:rPr>
                <w:rFonts w:hint="eastAsia" w:ascii="仿宋_GB2312" w:hAnsi="仿宋_GB2312" w:cs="仿宋_GB2312"/>
                <w:color w:val="000000"/>
                <w:sz w:val="21"/>
                <w:szCs w:val="21"/>
                <w:lang w:eastAsia="zh-CN"/>
              </w:rPr>
              <w:br w:type="textWrapping"/>
            </w:r>
            <w:del w:id="9224" w:author="user" w:date="2019-09-26T15:05:00Z">
              <w:r>
                <w:rPr>
                  <w:rFonts w:hint="eastAsia" w:ascii="仿宋_GB2312" w:hAnsi="仿宋_GB2312" w:cs="仿宋_GB2312"/>
                  <w:color w:val="000000"/>
                  <w:sz w:val="21"/>
                  <w:szCs w:val="21"/>
                  <w:lang w:eastAsia="zh-CN"/>
                </w:rPr>
                <w:delText xml:space="preserve">11 </w:delText>
              </w:r>
            </w:del>
            <w:ins w:id="9225" w:author="user" w:date="2019-09-26T15:05:00Z">
              <w:r>
                <w:rPr>
                  <w:rFonts w:ascii="仿宋_GB2312" w:hAnsi="仿宋_GB2312" w:cs="仿宋_GB2312"/>
                  <w:color w:val="000000"/>
                  <w:sz w:val="21"/>
                  <w:szCs w:val="21"/>
                  <w:lang w:eastAsia="zh-CN"/>
                </w:rPr>
                <w:t>12</w:t>
              </w:r>
            </w:ins>
            <w:ins w:id="9226" w:author="user" w:date="2019-09-26T15:05:00Z">
              <w:r>
                <w:rPr>
                  <w:rFonts w:hint="eastAsia" w:ascii="仿宋_GB2312" w:hAnsi="仿宋_GB2312" w:cs="仿宋_GB2312"/>
                  <w:color w:val="000000"/>
                  <w:sz w:val="21"/>
                  <w:szCs w:val="21"/>
                  <w:lang w:eastAsia="zh-CN"/>
                </w:rPr>
                <w:t xml:space="preserve"> </w:t>
              </w:r>
            </w:ins>
            <w:r>
              <w:rPr>
                <w:rFonts w:hint="eastAsia" w:ascii="仿宋_GB2312" w:hAnsi="仿宋_GB2312" w:cs="仿宋_GB2312"/>
                <w:color w:val="000000"/>
                <w:sz w:val="21"/>
                <w:szCs w:val="21"/>
                <w:lang w:eastAsia="zh-CN"/>
              </w:rPr>
              <w:t>非公开定向债务融资工具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227" w:author="罗斌" w:date="2019-10-28T09:07:00Z">
              <w:r>
                <w:rPr>
                  <w:rFonts w:hint="eastAsia" w:ascii="仿宋_GB2312" w:hAnsi="仿宋_GB2312" w:cs="仿宋_GB2312"/>
                  <w:color w:val="000000"/>
                  <w:sz w:val="21"/>
                  <w:szCs w:val="21"/>
                </w:rPr>
                <w:delText>7</w:delText>
              </w:r>
            </w:del>
            <w:ins w:id="9228" w:author="罗斌" w:date="2019-10-28T09:07:00Z">
              <w:r>
                <w:rPr>
                  <w:rFonts w:hint="eastAsia" w:ascii="仿宋_GB2312" w:hAnsi="仿宋_GB2312" w:cs="仿宋_GB2312"/>
                  <w:color w:val="000000"/>
                  <w:sz w:val="21"/>
                  <w:szCs w:val="21"/>
                  <w:lang w:eastAsia="zh-CN"/>
                </w:rPr>
                <w:t>8</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债券代码</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ins w:id="9229" w:author="罗斌" w:date="2019-10-09T10:28:00Z">
              <w:r>
                <w:rPr>
                  <w:rFonts w:hint="eastAsia" w:ascii="仿宋_GB2312"/>
                  <w:color w:val="000000"/>
                  <w:sz w:val="21"/>
                  <w:szCs w:val="21"/>
                  <w:lang w:eastAsia="zh-CN" w:bidi="ar-SA"/>
                </w:rPr>
                <w:t>an1..</w:t>
              </w:r>
            </w:ins>
            <w:ins w:id="9230" w:author="罗斌" w:date="2019-10-09T10:28:00Z">
              <w:del w:id="9231" w:author="oauser" w:date="2019-12-04T15:52:22Z">
                <w:r>
                  <w:rPr>
                    <w:rFonts w:hint="default" w:ascii="仿宋_GB2312"/>
                    <w:color w:val="000000"/>
                    <w:sz w:val="21"/>
                    <w:szCs w:val="21"/>
                    <w:lang w:val="en-US" w:eastAsia="zh-CN" w:bidi="ar-SA"/>
                  </w:rPr>
                  <w:delText>9</w:delText>
                </w:r>
              </w:del>
            </w:ins>
            <w:ins w:id="9232" w:author="oauser" w:date="2019-12-04T15:52:22Z">
              <w:r>
                <w:rPr>
                  <w:rFonts w:hint="eastAsia" w:ascii="仿宋_GB2312"/>
                  <w:color w:val="000000"/>
                  <w:sz w:val="21"/>
                  <w:szCs w:val="21"/>
                  <w:lang w:val="en-US" w:eastAsia="zh-CN" w:bidi="ar-SA"/>
                </w:rPr>
                <w:t>20</w:t>
              </w:r>
            </w:ins>
            <w:del w:id="9233" w:author="罗斌" w:date="2019-10-09T10:28:00Z">
              <w:r>
                <w:rPr>
                  <w:rFonts w:hint="eastAsia" w:ascii="仿宋_GB2312" w:hAnsi="仿宋_GB2312" w:cs="仿宋_GB2312"/>
                  <w:color w:val="000000"/>
                  <w:sz w:val="21"/>
                  <w:szCs w:val="21"/>
                </w:rPr>
                <w:delText>6!n</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1.指发行人该期债券成功发行后，登记托管机构为该期债券生成的代码。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2.由登记托管机构根据相关规则生成的代码。数据更新频率为月度。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234" w:author="罗斌" w:date="2019-10-28T09:07:00Z">
              <w:r>
                <w:rPr>
                  <w:rFonts w:hint="eastAsia" w:ascii="仿宋_GB2312" w:hAnsi="仿宋_GB2312" w:cs="仿宋_GB2312"/>
                  <w:color w:val="000000"/>
                  <w:sz w:val="21"/>
                  <w:szCs w:val="21"/>
                </w:rPr>
                <w:delText>8</w:delText>
              </w:r>
            </w:del>
            <w:ins w:id="9235" w:author="罗斌" w:date="2019-10-28T09:07:00Z">
              <w:r>
                <w:rPr>
                  <w:rFonts w:hint="eastAsia" w:ascii="仿宋_GB2312" w:hAnsi="仿宋_GB2312" w:cs="仿宋_GB2312"/>
                  <w:color w:val="000000"/>
                  <w:sz w:val="21"/>
                  <w:szCs w:val="21"/>
                  <w:lang w:eastAsia="zh-CN"/>
                </w:rPr>
                <w:t>9</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债券发行币种</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1.指发行债券的交易币种。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3.值域：采用《表示货币和资金的代码》（GB/T 12406）中的三位字母型代码。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236" w:author="罗斌" w:date="2019-10-28T09:07:00Z">
              <w:r>
                <w:rPr>
                  <w:rFonts w:hint="eastAsia" w:ascii="仿宋_GB2312" w:hAnsi="仿宋_GB2312" w:cs="仿宋_GB2312"/>
                  <w:color w:val="000000"/>
                  <w:sz w:val="21"/>
                  <w:szCs w:val="21"/>
                </w:rPr>
                <w:delText>9</w:delText>
              </w:r>
            </w:del>
            <w:ins w:id="9237" w:author="罗斌" w:date="2019-10-28T09:07:00Z">
              <w:r>
                <w:rPr>
                  <w:rFonts w:hint="eastAsia" w:ascii="仿宋_GB2312" w:hAnsi="仿宋_GB2312" w:cs="仿宋_GB2312"/>
                  <w:color w:val="000000"/>
                  <w:sz w:val="21"/>
                  <w:szCs w:val="21"/>
                  <w:lang w:eastAsia="zh-CN"/>
                </w:rPr>
                <w:t>10</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债券发行金额</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1.指发行人对债券持有人在债券到期后应偿还的本金数额，也是发行主体向债券持有人按期支付利息的计算依据。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238" w:author="罗斌" w:date="2019-10-28T09:09:00Z">
              <w:r>
                <w:rPr>
                  <w:rFonts w:hint="eastAsia" w:ascii="仿宋_GB2312" w:hAnsi="仿宋_GB2312" w:cs="仿宋_GB2312"/>
                  <w:color w:val="000000"/>
                  <w:sz w:val="21"/>
                  <w:szCs w:val="21"/>
                  <w:lang w:eastAsia="zh-CN"/>
                </w:rPr>
                <w:t>非主承销时，该字段可以为空</w:t>
              </w:r>
            </w:ins>
            <w:ins w:id="9239" w:author="罗斌" w:date="2019-10-28T09:10:00Z">
              <w:r>
                <w:rPr>
                  <w:rFonts w:hint="eastAsia" w:ascii="仿宋_GB2312" w:hAnsi="仿宋_GB2312" w:cs="仿宋_GB2312"/>
                  <w:color w:val="000000"/>
                  <w:sz w:val="21"/>
                  <w:szCs w:val="21"/>
                  <w:lang w:eastAsia="zh-CN"/>
                </w:rPr>
                <w:t>，不做非空校验</w:t>
              </w:r>
            </w:ins>
            <w:ins w:id="9240" w:author="罗斌" w:date="2019-10-28T09:09: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3.值域：债券发行金额＞0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241" w:author="罗斌" w:date="2019-10-28T09:07:00Z">
              <w:r>
                <w:rPr>
                  <w:rFonts w:hint="eastAsia" w:ascii="仿宋_GB2312" w:hAnsi="仿宋_GB2312" w:cs="仿宋_GB2312"/>
                  <w:color w:val="000000"/>
                  <w:sz w:val="21"/>
                  <w:szCs w:val="21"/>
                </w:rPr>
                <w:delText>10</w:delText>
              </w:r>
            </w:del>
            <w:ins w:id="9242" w:author="罗斌" w:date="2019-10-28T09:07:00Z">
              <w:r>
                <w:rPr>
                  <w:rFonts w:hint="eastAsia" w:ascii="仿宋_GB2312" w:hAnsi="仿宋_GB2312" w:cs="仿宋_GB2312"/>
                  <w:color w:val="000000"/>
                  <w:sz w:val="21"/>
                  <w:szCs w:val="21"/>
                  <w:lang w:eastAsia="zh-CN"/>
                </w:rPr>
                <w:t>11</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债券发行人证件类型</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1.指债券发行人的证件类型。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243" w:author="罗斌" w:date="2019-10-28T09:10:00Z">
              <w:r>
                <w:rPr>
                  <w:rFonts w:hint="eastAsia" w:ascii="仿宋_GB2312" w:hAnsi="仿宋_GB2312" w:cs="仿宋_GB2312"/>
                  <w:color w:val="000000"/>
                  <w:sz w:val="21"/>
                  <w:szCs w:val="21"/>
                  <w:lang w:eastAsia="zh-CN"/>
                </w:rPr>
                <w:t>非主承销时，该字段可以为空，不做非空校验。</w:t>
              </w:r>
            </w:ins>
            <w:r>
              <w:rPr>
                <w:rFonts w:hint="eastAsia" w:ascii="仿宋_GB2312" w:hAnsi="仿宋_GB2312" w:cs="仿宋_GB2312"/>
                <w:color w:val="000000"/>
                <w:sz w:val="21"/>
                <w:szCs w:val="21"/>
                <w:lang w:eastAsia="zh-CN"/>
              </w:rPr>
              <w:t>按记录在国家授权部门颁发给客户的证件上记载的证件类型采集，证件类型为统一社会信用代码、组织机构代码等。数据更新的频率为月度。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9244" w:author="user" w:date="2019-10-24T14:21: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p>
          <w:p>
            <w:pPr>
              <w:spacing w:line="240" w:lineRule="auto"/>
              <w:jc w:val="both"/>
              <w:rPr>
                <w:rFonts w:ascii="仿宋_GB2312" w:hAnsi="仿宋_GB2312" w:cs="仿宋_GB2312"/>
                <w:color w:val="000000"/>
                <w:sz w:val="21"/>
                <w:szCs w:val="21"/>
                <w:lang w:eastAsia="zh-CN"/>
              </w:rPr>
            </w:pPr>
            <w:ins w:id="9245" w:author="user" w:date="2019-10-24T14:21:00Z">
              <w:r>
                <w:rPr>
                  <w:rFonts w:hint="eastAsia" w:ascii="仿宋_GB2312" w:hAnsi="仿宋_GB2312" w:cs="仿宋_GB2312"/>
                  <w:color w:val="000000"/>
                  <w:sz w:val="21"/>
                  <w:szCs w:val="21"/>
                  <w:lang w:eastAsia="zh-CN"/>
                </w:rPr>
                <w:t>99其他</w:t>
              </w:r>
            </w:ins>
            <w:ins w:id="9246" w:author="user" w:date="2019-10-24T14:21: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247" w:author="罗斌" w:date="2019-10-28T09:07:00Z">
              <w:r>
                <w:rPr>
                  <w:rFonts w:hint="eastAsia" w:ascii="仿宋_GB2312" w:hAnsi="仿宋_GB2312" w:cs="仿宋_GB2312"/>
                  <w:color w:val="000000"/>
                  <w:sz w:val="21"/>
                  <w:szCs w:val="21"/>
                </w:rPr>
                <w:delText>11</w:delText>
              </w:r>
            </w:del>
            <w:ins w:id="9248" w:author="罗斌" w:date="2019-10-28T09:07:00Z">
              <w:r>
                <w:rPr>
                  <w:rFonts w:hint="eastAsia" w:ascii="仿宋_GB2312" w:hAnsi="仿宋_GB2312" w:cs="仿宋_GB2312"/>
                  <w:color w:val="000000"/>
                  <w:sz w:val="21"/>
                  <w:szCs w:val="21"/>
                  <w:lang w:eastAsia="zh-CN"/>
                </w:rPr>
                <w:t>12</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债券发行人代码</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1.指债券发行人使用的有效证件的编号。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249" w:author="罗斌" w:date="2019-10-28T09:10:00Z">
              <w:r>
                <w:rPr>
                  <w:rFonts w:hint="eastAsia" w:ascii="仿宋_GB2312" w:hAnsi="仿宋_GB2312" w:cs="仿宋_GB2312"/>
                  <w:color w:val="000000"/>
                  <w:sz w:val="21"/>
                  <w:szCs w:val="21"/>
                  <w:lang w:eastAsia="zh-CN"/>
                </w:rPr>
                <w:t>非主承销时，该字段可以为空，不做非空校验。</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250" w:author="罗斌" w:date="2019-10-28T09:07:00Z">
              <w:r>
                <w:rPr>
                  <w:rFonts w:hint="eastAsia" w:ascii="仿宋_GB2312" w:hAnsi="仿宋_GB2312" w:cs="仿宋_GB2312"/>
                  <w:color w:val="000000"/>
                  <w:sz w:val="21"/>
                  <w:szCs w:val="21"/>
                </w:rPr>
                <w:delText>12</w:delText>
              </w:r>
            </w:del>
            <w:ins w:id="9251" w:author="罗斌" w:date="2019-10-28T09:07:00Z">
              <w:r>
                <w:rPr>
                  <w:rFonts w:hint="eastAsia" w:ascii="仿宋_GB2312" w:hAnsi="仿宋_GB2312" w:cs="仿宋_GB2312"/>
                  <w:color w:val="000000"/>
                  <w:sz w:val="21"/>
                  <w:szCs w:val="21"/>
                  <w:lang w:eastAsia="zh-CN"/>
                </w:rPr>
                <w:t>13</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地区行政区划代码（债券发行人注册所在地）</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1.指债券发行人的注册地址对应的行政区划信息。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252" w:author="罗斌" w:date="2019-10-28T09:11:00Z">
              <w:r>
                <w:rPr>
                  <w:rFonts w:hint="eastAsia" w:ascii="仿宋_GB2312" w:hAnsi="仿宋_GB2312" w:cs="仿宋_GB2312"/>
                  <w:color w:val="000000"/>
                  <w:sz w:val="21"/>
                  <w:szCs w:val="21"/>
                  <w:lang w:eastAsia="zh-CN"/>
                </w:rPr>
                <w:t>非主承销时，该字段可以为空，不做非空校验。</w:t>
              </w:r>
            </w:ins>
            <w:r>
              <w:rPr>
                <w:rFonts w:hint="eastAsia" w:ascii="仿宋_GB2312" w:hAnsi="仿宋_GB2312" w:cs="仿宋_GB2312"/>
                <w:color w:val="000000"/>
                <w:sz w:val="21"/>
                <w:szCs w:val="21"/>
                <w:lang w:eastAsia="zh-CN"/>
              </w:rPr>
              <w:t>根据《统计用区划代码》，统一填报12位地区编码信息。境外地区采用《世界各国和地区名称代码》（GB/T 2659）的3位国别阿拉伯数字代码（港澳台编码暂采用该标准编码），并在前面填充“000000000”。数据更新的频率为月度。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境内：采用《统计用区划代码》的乡（镇）级数字码。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境外：前9位用“000000000”填充，后3位采用《世界各国和地区名称代码》（GB/T 2659）的3位国别阿拉伯数字代码（港澳台编码暂采用该标准编码）。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9253" w:author="罗斌" w:date="2019-10-28T09:07:00Z">
              <w:r>
                <w:rPr>
                  <w:rFonts w:hint="eastAsia" w:ascii="仿宋_GB2312" w:hAnsi="仿宋_GB2312" w:cs="仿宋_GB2312"/>
                  <w:color w:val="000000"/>
                  <w:sz w:val="21"/>
                  <w:szCs w:val="21"/>
                  <w:lang w:eastAsia="zh-CN"/>
                </w:rPr>
                <w:delText>13</w:delText>
              </w:r>
            </w:del>
            <w:ins w:id="9254" w:author="罗斌" w:date="2019-10-28T09:07:00Z">
              <w:r>
                <w:rPr>
                  <w:rFonts w:hint="eastAsia" w:ascii="仿宋_GB2312" w:hAnsi="仿宋_GB2312" w:cs="仿宋_GB2312"/>
                  <w:color w:val="000000"/>
                  <w:sz w:val="21"/>
                  <w:szCs w:val="21"/>
                  <w:lang w:eastAsia="zh-CN"/>
                </w:rPr>
                <w:t>14</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债券发行人控股类型</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an1..5</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1.指债券发行人的经济成分。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2.若单位客户属于行政事业单位，该字段为空。若属于企业，参考《贷款统计分类及编码》（JR/T 0135-2016）进行划分。</w:t>
            </w:r>
            <w:ins w:id="9255" w:author="罗斌" w:date="2019-10-28T09:12:00Z">
              <w:r>
                <w:rPr>
                  <w:rFonts w:hint="eastAsia" w:ascii="仿宋_GB2312" w:hAnsi="仿宋_GB2312" w:cs="仿宋_GB2312"/>
                  <w:color w:val="000000"/>
                  <w:sz w:val="21"/>
                  <w:szCs w:val="21"/>
                  <w:lang w:eastAsia="zh-CN"/>
                </w:rPr>
                <w:t>非主承销时，该字段可以为空，不做非空校验。</w:t>
              </w:r>
            </w:ins>
            <w:r>
              <w:rPr>
                <w:rFonts w:hint="eastAsia" w:ascii="仿宋_GB2312" w:hAnsi="仿宋_GB2312" w:cs="仿宋_GB2312"/>
                <w:color w:val="000000"/>
                <w:sz w:val="21"/>
                <w:szCs w:val="21"/>
                <w:lang w:eastAsia="zh-CN"/>
              </w:rPr>
              <w:t>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 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 国有控股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A0101 国有相对控股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A0102 国有绝对控股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 集体控股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A0201 集体相对控股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A0202 集体绝对控股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 非公有控股经济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 私人控股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B0101 私人相对控股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B0102 私人绝对控股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 港澳台控股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B0201 港澳台相对控股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B0202 港澳台绝对控股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 外商控股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B0301 外商相对控股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B0302 外商绝对控股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9256" w:author="罗斌" w:date="2019-10-28T09:07:00Z">
              <w:r>
                <w:rPr>
                  <w:rFonts w:hint="eastAsia" w:ascii="仿宋_GB2312" w:hAnsi="仿宋_GB2312" w:cs="仿宋_GB2312"/>
                  <w:color w:val="000000"/>
                  <w:sz w:val="21"/>
                  <w:szCs w:val="21"/>
                  <w:lang w:eastAsia="zh-CN"/>
                </w:rPr>
                <w:delText>14</w:delText>
              </w:r>
            </w:del>
            <w:ins w:id="9257" w:author="罗斌" w:date="2019-10-28T09:07:00Z">
              <w:r>
                <w:rPr>
                  <w:rFonts w:hint="eastAsia" w:ascii="仿宋_GB2312" w:hAnsi="仿宋_GB2312" w:cs="仿宋_GB2312"/>
                  <w:color w:val="000000"/>
                  <w:sz w:val="21"/>
                  <w:szCs w:val="21"/>
                  <w:lang w:eastAsia="zh-CN"/>
                </w:rPr>
                <w:t>15</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债券发行人主体行业类别</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del w:id="9258" w:author="user" w:date="2019-09-12T10:39:00Z">
              <w:r>
                <w:rPr>
                  <w:rFonts w:hint="eastAsia" w:ascii="仿宋_GB2312" w:hAnsi="仿宋_GB2312" w:cs="仿宋_GB2312"/>
                  <w:color w:val="000000"/>
                  <w:sz w:val="21"/>
                  <w:szCs w:val="21"/>
                </w:rPr>
                <w:delText>4</w:delText>
              </w:r>
            </w:del>
            <w:ins w:id="9259" w:author="user" w:date="2019-09-12T10:39:00Z">
              <w:r>
                <w:rPr>
                  <w:rFonts w:ascii="仿宋_GB2312" w:hAnsi="仿宋_GB2312" w:cs="仿宋_GB2312"/>
                  <w:color w:val="000000"/>
                  <w:sz w:val="21"/>
                  <w:szCs w:val="21"/>
                </w:rPr>
                <w:t>1</w:t>
              </w:r>
            </w:ins>
            <w:r>
              <w:rPr>
                <w:rFonts w:hint="eastAsia" w:ascii="仿宋_GB2312" w:hAnsi="仿宋_GB2312" w:cs="仿宋_GB2312"/>
                <w:color w:val="000000"/>
                <w:sz w:val="21"/>
                <w:szCs w:val="21"/>
              </w:rPr>
              <w:t>!</w:t>
            </w:r>
            <w:ins w:id="9260" w:author="user" w:date="2019-09-12T10:39:00Z">
              <w:r>
                <w:rPr>
                  <w:rFonts w:ascii="仿宋_GB2312" w:hAnsi="仿宋_GB2312" w:cs="仿宋_GB2312"/>
                  <w:color w:val="000000"/>
                  <w:sz w:val="21"/>
                  <w:szCs w:val="21"/>
                </w:rPr>
                <w:t>a</w:t>
              </w:r>
            </w:ins>
            <w:r>
              <w:rPr>
                <w:rFonts w:hint="eastAsia" w:ascii="仿宋_GB2312" w:hAnsi="仿宋_GB2312" w:cs="仿宋_GB2312"/>
                <w:color w:val="000000"/>
                <w:sz w:val="21"/>
                <w:szCs w:val="21"/>
              </w:rPr>
              <w:t>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1.指债券发行人在有关部门登记注册的或主要从事的行业。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261" w:author="罗斌" w:date="2019-10-28T09:12:00Z">
              <w:r>
                <w:rPr>
                  <w:rFonts w:hint="eastAsia" w:ascii="仿宋_GB2312" w:hAnsi="仿宋_GB2312" w:cs="仿宋_GB2312"/>
                  <w:color w:val="000000"/>
                  <w:sz w:val="21"/>
                  <w:szCs w:val="21"/>
                  <w:lang w:eastAsia="zh-CN"/>
                </w:rPr>
                <w:t>非主承销时，该字段可以为空，不做非空校验。</w:t>
              </w:r>
            </w:ins>
            <w:r>
              <w:rPr>
                <w:rFonts w:hint="eastAsia" w:ascii="仿宋_GB2312" w:hAnsi="仿宋_GB2312" w:cs="仿宋_GB2312"/>
                <w:color w:val="000000"/>
                <w:sz w:val="21"/>
                <w:szCs w:val="21"/>
                <w:lang w:eastAsia="zh-CN"/>
              </w:rPr>
              <w:t>参照行业采用《国民经济行业分类》（GB/T 4754-2017）标准的门类，填写</w:t>
            </w:r>
            <w:del w:id="9262" w:author="user" w:date="2019-09-12T10:23:00Z">
              <w:r>
                <w:rPr>
                  <w:rFonts w:hint="eastAsia" w:ascii="仿宋_GB2312" w:hAnsi="仿宋_GB2312" w:cs="仿宋_GB2312"/>
                  <w:color w:val="000000"/>
                  <w:sz w:val="21"/>
                  <w:szCs w:val="21"/>
                  <w:lang w:eastAsia="zh-CN"/>
                </w:rPr>
                <w:delText>四</w:delText>
              </w:r>
            </w:del>
            <w:ins w:id="9263" w:author="user" w:date="2019-09-12T10:23:00Z">
              <w:r>
                <w:rPr>
                  <w:rFonts w:hint="eastAsia" w:ascii="仿宋_GB2312" w:hAnsi="仿宋_GB2312" w:cs="仿宋_GB2312"/>
                  <w:color w:val="000000"/>
                  <w:sz w:val="21"/>
                  <w:szCs w:val="21"/>
                  <w:lang w:eastAsia="zh-CN"/>
                </w:rPr>
                <w:t>1</w:t>
              </w:r>
            </w:ins>
            <w:r>
              <w:rPr>
                <w:rFonts w:hint="eastAsia" w:ascii="仿宋_GB2312" w:hAnsi="仿宋_GB2312" w:cs="仿宋_GB2312"/>
                <w:color w:val="000000"/>
                <w:sz w:val="21"/>
                <w:szCs w:val="21"/>
                <w:lang w:eastAsia="zh-CN"/>
              </w:rPr>
              <w:t>位</w:t>
            </w:r>
            <w:ins w:id="9264" w:author="user" w:date="2019-09-12T10:23:00Z">
              <w:r>
                <w:rPr>
                  <w:rFonts w:hint="eastAsia" w:ascii="仿宋_GB2312" w:hAnsi="仿宋_GB2312" w:cs="仿宋_GB2312"/>
                  <w:color w:val="000000"/>
                  <w:sz w:val="21"/>
                  <w:szCs w:val="21"/>
                  <w:lang w:eastAsia="zh-CN"/>
                </w:rPr>
                <w:t>大</w:t>
              </w:r>
            </w:ins>
            <w:del w:id="9265" w:author="user" w:date="2019-09-12T10:23:00Z">
              <w:r>
                <w:rPr>
                  <w:rFonts w:hint="eastAsia" w:ascii="仿宋_GB2312" w:hAnsi="仿宋_GB2312" w:cs="仿宋_GB2312"/>
                  <w:color w:val="000000"/>
                  <w:sz w:val="21"/>
                  <w:szCs w:val="21"/>
                  <w:lang w:eastAsia="zh-CN"/>
                </w:rPr>
                <w:delText>小</w:delText>
              </w:r>
            </w:del>
            <w:r>
              <w:rPr>
                <w:rFonts w:hint="eastAsia" w:ascii="仿宋_GB2312" w:hAnsi="仿宋_GB2312" w:cs="仿宋_GB2312"/>
                <w:color w:val="000000"/>
                <w:sz w:val="21"/>
                <w:szCs w:val="21"/>
                <w:lang w:eastAsia="zh-CN"/>
              </w:rPr>
              <w:t>类编码。数据更新的频率为月度。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9266" w:author="user" w:date="2019-09-12T10:23:00Z"/>
                <w:rFonts w:ascii="仿宋_GB2312" w:hAnsi="仿宋_GB2312" w:cs="仿宋_GB2312"/>
                <w:color w:val="000000"/>
                <w:sz w:val="21"/>
                <w:szCs w:val="21"/>
                <w:lang w:eastAsia="zh-CN"/>
              </w:rPr>
            </w:pPr>
            <w:ins w:id="9267" w:author="user" w:date="2019-09-12T10:23:00Z">
              <w:r>
                <w:rPr>
                  <w:rFonts w:hint="eastAsia" w:ascii="仿宋_GB2312" w:hAnsi="仿宋_GB2312" w:cs="仿宋_GB2312"/>
                  <w:color w:val="000000"/>
                  <w:sz w:val="21"/>
                  <w:szCs w:val="21"/>
                  <w:lang w:eastAsia="zh-CN"/>
                </w:rPr>
                <w:t>A农、林、牧、渔业</w:t>
              </w:r>
            </w:ins>
          </w:p>
          <w:p>
            <w:pPr>
              <w:spacing w:line="240" w:lineRule="auto"/>
              <w:jc w:val="both"/>
              <w:rPr>
                <w:ins w:id="9268" w:author="user" w:date="2019-09-12T10:23:00Z"/>
                <w:rFonts w:ascii="仿宋_GB2312" w:hAnsi="仿宋_GB2312" w:cs="仿宋_GB2312"/>
                <w:color w:val="000000"/>
                <w:sz w:val="21"/>
                <w:szCs w:val="21"/>
                <w:lang w:eastAsia="zh-CN"/>
              </w:rPr>
            </w:pPr>
            <w:ins w:id="9269" w:author="user" w:date="2019-09-12T10:23:00Z">
              <w:r>
                <w:rPr>
                  <w:rFonts w:hint="eastAsia" w:ascii="仿宋_GB2312" w:hAnsi="仿宋_GB2312" w:cs="仿宋_GB2312"/>
                  <w:color w:val="000000"/>
                  <w:sz w:val="21"/>
                  <w:szCs w:val="21"/>
                  <w:lang w:eastAsia="zh-CN"/>
                </w:rPr>
                <w:t>B采矿业</w:t>
              </w:r>
            </w:ins>
          </w:p>
          <w:p>
            <w:pPr>
              <w:spacing w:line="240" w:lineRule="auto"/>
              <w:jc w:val="both"/>
              <w:rPr>
                <w:ins w:id="9270" w:author="user" w:date="2019-09-12T10:23:00Z"/>
                <w:rFonts w:ascii="仿宋_GB2312" w:hAnsi="仿宋_GB2312" w:cs="仿宋_GB2312"/>
                <w:color w:val="000000"/>
                <w:sz w:val="21"/>
                <w:szCs w:val="21"/>
                <w:lang w:eastAsia="zh-CN"/>
              </w:rPr>
            </w:pPr>
            <w:ins w:id="9271" w:author="user" w:date="2019-09-12T10:23:00Z">
              <w:r>
                <w:rPr>
                  <w:rFonts w:hint="eastAsia" w:ascii="仿宋_GB2312" w:hAnsi="仿宋_GB2312" w:cs="仿宋_GB2312"/>
                  <w:color w:val="000000"/>
                  <w:sz w:val="21"/>
                  <w:szCs w:val="21"/>
                  <w:lang w:eastAsia="zh-CN"/>
                </w:rPr>
                <w:t>……</w:t>
              </w:r>
            </w:ins>
          </w:p>
          <w:p>
            <w:pPr>
              <w:spacing w:line="240" w:lineRule="auto"/>
              <w:jc w:val="both"/>
              <w:rPr>
                <w:ins w:id="9272" w:author="user" w:date="2019-09-12T10:23:00Z"/>
                <w:rFonts w:ascii="仿宋_GB2312" w:hAnsi="仿宋_GB2312" w:cs="仿宋_GB2312"/>
                <w:color w:val="000000"/>
                <w:sz w:val="21"/>
                <w:szCs w:val="21"/>
                <w:lang w:eastAsia="zh-CN"/>
              </w:rPr>
            </w:pPr>
            <w:ins w:id="9273" w:author="user" w:date="2019-09-12T10:23:00Z">
              <w:r>
                <w:rPr>
                  <w:rFonts w:hint="eastAsia" w:ascii="仿宋_GB2312" w:hAnsi="仿宋_GB2312" w:cs="仿宋_GB2312"/>
                  <w:color w:val="000000"/>
                  <w:sz w:val="21"/>
                  <w:szCs w:val="21"/>
                  <w:lang w:eastAsia="zh-CN"/>
                </w:rPr>
                <w:t>T国际组织</w:t>
              </w:r>
            </w:ins>
          </w:p>
          <w:p>
            <w:pPr>
              <w:spacing w:line="240" w:lineRule="auto"/>
              <w:jc w:val="both"/>
              <w:rPr>
                <w:ins w:id="9274" w:author="user" w:date="2019-09-12T10:23:00Z"/>
                <w:rFonts w:ascii="仿宋_GB2312" w:hAnsi="仿宋_GB2312" w:cs="仿宋_GB2312"/>
                <w:color w:val="000000"/>
                <w:sz w:val="21"/>
                <w:szCs w:val="21"/>
                <w:lang w:eastAsia="zh-CN"/>
              </w:rPr>
            </w:pPr>
            <w:ins w:id="9275" w:author="user" w:date="2019-09-12T10:23:00Z">
              <w:r>
                <w:rPr>
                  <w:rFonts w:hint="eastAsia" w:ascii="仿宋_GB2312" w:hAnsi="仿宋_GB2312" w:cs="仿宋_GB2312"/>
                  <w:color w:val="000000"/>
                  <w:sz w:val="21"/>
                  <w:szCs w:val="21"/>
                  <w:lang w:eastAsia="zh-CN"/>
                </w:rPr>
                <w:t>1个人</w:t>
              </w:r>
            </w:ins>
          </w:p>
          <w:p>
            <w:pPr>
              <w:spacing w:line="240" w:lineRule="auto"/>
              <w:jc w:val="both"/>
              <w:rPr>
                <w:ins w:id="9276" w:author="user" w:date="2019-09-12T10:23:00Z"/>
                <w:rFonts w:ascii="仿宋_GB2312" w:hAnsi="仿宋_GB2312" w:cs="仿宋_GB2312"/>
                <w:color w:val="000000"/>
                <w:sz w:val="21"/>
                <w:szCs w:val="21"/>
                <w:lang w:eastAsia="zh-CN"/>
              </w:rPr>
            </w:pPr>
            <w:ins w:id="9277" w:author="user" w:date="2019-09-12T10:23:00Z">
              <w:r>
                <w:rPr>
                  <w:rFonts w:hint="eastAsia" w:ascii="仿宋_GB2312" w:hAnsi="仿宋_GB2312" w:cs="仿宋_GB2312"/>
                  <w:color w:val="000000"/>
                  <w:sz w:val="21"/>
                  <w:szCs w:val="21"/>
                  <w:lang w:eastAsia="zh-CN"/>
                </w:rPr>
                <w:t>2境外</w:t>
              </w:r>
            </w:ins>
          </w:p>
          <w:p>
            <w:pPr>
              <w:spacing w:line="240" w:lineRule="auto"/>
              <w:jc w:val="both"/>
              <w:rPr>
                <w:rFonts w:ascii="仿宋_GB2312" w:hAnsi="仿宋_GB2312" w:cs="仿宋_GB2312"/>
                <w:color w:val="000000"/>
                <w:sz w:val="21"/>
                <w:szCs w:val="21"/>
                <w:lang w:eastAsia="zh-CN"/>
              </w:rPr>
            </w:pPr>
            <w:del w:id="9278" w:author="user" w:date="2019-09-12T10:23:00Z">
              <w:r>
                <w:rPr>
                  <w:rFonts w:hint="eastAsia" w:ascii="仿宋_GB2312" w:hAnsi="仿宋_GB2312" w:cs="仿宋_GB2312"/>
                  <w:color w:val="000000"/>
                  <w:sz w:val="21"/>
                  <w:szCs w:val="21"/>
                  <w:lang w:eastAsia="zh-CN"/>
                </w:rPr>
                <w:delText>0111 稻谷种植</w:delText>
              </w:r>
            </w:del>
            <w:del w:id="9279" w:author="user" w:date="2019-09-12T10:23:00Z">
              <w:r>
                <w:rPr>
                  <w:rFonts w:hint="eastAsia" w:ascii="仿宋_GB2312" w:hAnsi="仿宋_GB2312" w:cs="仿宋_GB2312"/>
                  <w:color w:val="000000"/>
                  <w:sz w:val="21"/>
                  <w:szCs w:val="21"/>
                  <w:lang w:eastAsia="zh-CN"/>
                </w:rPr>
                <w:br w:type="textWrapping"/>
              </w:r>
            </w:del>
            <w:del w:id="9280" w:author="user" w:date="2019-09-12T10:23:00Z">
              <w:r>
                <w:rPr>
                  <w:rFonts w:hint="eastAsia" w:ascii="仿宋_GB2312" w:hAnsi="仿宋_GB2312" w:cs="仿宋_GB2312"/>
                  <w:color w:val="000000"/>
                  <w:sz w:val="21"/>
                  <w:szCs w:val="21"/>
                  <w:lang w:eastAsia="zh-CN"/>
                </w:rPr>
                <w:delText>0112 小麦种植</w:delText>
              </w:r>
            </w:del>
            <w:del w:id="9281" w:author="user" w:date="2019-09-12T10:23:00Z">
              <w:r>
                <w:rPr>
                  <w:rFonts w:hint="eastAsia" w:ascii="仿宋_GB2312" w:hAnsi="仿宋_GB2312" w:cs="仿宋_GB2312"/>
                  <w:color w:val="000000"/>
                  <w:sz w:val="21"/>
                  <w:szCs w:val="21"/>
                  <w:lang w:eastAsia="zh-CN"/>
                </w:rPr>
                <w:br w:type="textWrapping"/>
              </w:r>
            </w:del>
            <w:del w:id="9282" w:author="user" w:date="2019-09-12T10:23:00Z">
              <w:r>
                <w:rPr>
                  <w:rFonts w:hint="eastAsia" w:ascii="仿宋_GB2312" w:hAnsi="仿宋_GB2312" w:cs="仿宋_GB2312"/>
                  <w:color w:val="000000"/>
                  <w:sz w:val="21"/>
                  <w:szCs w:val="21"/>
                  <w:lang w:eastAsia="zh-CN"/>
                </w:rPr>
                <w:delText>…… ……</w:delText>
              </w:r>
            </w:del>
            <w:del w:id="9283" w:author="user" w:date="2019-09-12T10:23:00Z">
              <w:r>
                <w:rPr>
                  <w:rFonts w:hint="eastAsia" w:ascii="仿宋_GB2312" w:hAnsi="仿宋_GB2312" w:cs="仿宋_GB2312"/>
                  <w:color w:val="000000"/>
                  <w:sz w:val="21"/>
                  <w:szCs w:val="21"/>
                  <w:lang w:eastAsia="zh-CN"/>
                </w:rPr>
                <w:br w:type="textWrapping"/>
              </w:r>
            </w:del>
            <w:del w:id="9284" w:author="user" w:date="2019-09-12T10:23:00Z">
              <w:r>
                <w:rPr>
                  <w:rFonts w:hint="eastAsia" w:ascii="仿宋_GB2312" w:hAnsi="仿宋_GB2312" w:cs="仿宋_GB2312"/>
                  <w:color w:val="000000"/>
                  <w:sz w:val="21"/>
                  <w:szCs w:val="21"/>
                  <w:lang w:eastAsia="zh-CN"/>
                </w:rPr>
                <w:delText>9700 国际组织</w:delText>
              </w:r>
            </w:del>
            <w:del w:id="9285" w:author="user" w:date="2019-09-12T10:23:00Z">
              <w:r>
                <w:rPr>
                  <w:rFonts w:hint="eastAsia" w:ascii="仿宋_GB2312" w:hAnsi="仿宋_GB2312" w:cs="仿宋_GB2312"/>
                  <w:color w:val="000000"/>
                  <w:sz w:val="21"/>
                  <w:szCs w:val="21"/>
                  <w:lang w:eastAsia="zh-CN"/>
                </w:rPr>
                <w:br w:type="textWrapping"/>
              </w:r>
            </w:del>
            <w:del w:id="9286" w:author="user" w:date="2019-09-12T10:23:00Z">
              <w:r>
                <w:rPr>
                  <w:rFonts w:hint="eastAsia" w:ascii="仿宋_GB2312" w:hAnsi="仿宋_GB2312" w:cs="仿宋_GB2312"/>
                  <w:color w:val="000000"/>
                  <w:sz w:val="21"/>
                  <w:szCs w:val="21"/>
                  <w:lang w:eastAsia="zh-CN"/>
                </w:rPr>
                <w:delText>9800 个人</w:delText>
              </w:r>
            </w:del>
            <w:del w:id="9287" w:author="user" w:date="2019-09-12T10:23:00Z">
              <w:r>
                <w:rPr>
                  <w:rFonts w:hint="eastAsia" w:ascii="仿宋_GB2312" w:hAnsi="仿宋_GB2312" w:cs="仿宋_GB2312"/>
                  <w:color w:val="000000"/>
                  <w:sz w:val="21"/>
                  <w:szCs w:val="21"/>
                  <w:lang w:eastAsia="zh-CN"/>
                </w:rPr>
                <w:br w:type="textWrapping"/>
              </w:r>
            </w:del>
            <w:del w:id="9288" w:author="user" w:date="2019-09-12T10:23:00Z">
              <w:r>
                <w:rPr>
                  <w:rFonts w:hint="eastAsia" w:ascii="仿宋_GB2312" w:hAnsi="仿宋_GB2312" w:cs="仿宋_GB2312"/>
                  <w:color w:val="000000"/>
                  <w:sz w:val="21"/>
                  <w:szCs w:val="21"/>
                  <w:lang w:eastAsia="zh-CN"/>
                </w:rPr>
                <w:delText>9900 境外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9289" w:author="罗斌" w:date="2019-10-28T09:07:00Z">
              <w:r>
                <w:rPr>
                  <w:rFonts w:hint="eastAsia" w:ascii="仿宋_GB2312" w:hAnsi="仿宋_GB2312" w:cs="仿宋_GB2312"/>
                  <w:color w:val="000000"/>
                  <w:sz w:val="21"/>
                  <w:szCs w:val="21"/>
                  <w:lang w:eastAsia="zh-CN"/>
                </w:rPr>
                <w:delText>15</w:delText>
              </w:r>
            </w:del>
            <w:ins w:id="9290" w:author="罗斌" w:date="2019-10-28T09:07:00Z">
              <w:r>
                <w:rPr>
                  <w:rFonts w:hint="eastAsia" w:ascii="仿宋_GB2312" w:hAnsi="仿宋_GB2312" w:cs="仿宋_GB2312"/>
                  <w:color w:val="000000"/>
                  <w:sz w:val="21"/>
                  <w:szCs w:val="21"/>
                  <w:lang w:eastAsia="zh-CN"/>
                </w:rPr>
                <w:t>16</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债券发行时主体评级</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1.指独立的第三方信用评级中介机构对债券发行人履行相关合同和经济承诺的能力和意愿的总体评价。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291" w:author="user" w:date="2019-11-12T17:01:00Z">
              <w:r>
                <w:rPr>
                  <w:rFonts w:hint="eastAsia" w:ascii="仿宋_GB2312" w:hAnsi="仿宋_GB2312" w:cs="仿宋_GB2312"/>
                  <w:color w:val="000000"/>
                  <w:sz w:val="21"/>
                  <w:szCs w:val="21"/>
                  <w:lang w:eastAsia="zh-CN"/>
                  <w:rPrChange w:id="9292" w:author="user" w:date="2019-11-12T17:01:00Z">
                    <w:rPr>
                      <w:rFonts w:hint="eastAsia"/>
                      <w:lang w:eastAsia="zh-CN"/>
                    </w:rPr>
                  </w:rPrChange>
                </w:rPr>
                <w:t>若为</w:t>
              </w:r>
            </w:ins>
            <w:ins w:id="9293" w:author="user" w:date="2019-11-12T17:01:00Z">
              <w:r>
                <w:rPr>
                  <w:rFonts w:hint="eastAsia" w:ascii="仿宋_GB2312" w:hAnsi="仿宋_GB2312" w:cs="仿宋_GB2312"/>
                  <w:color w:val="000000"/>
                  <w:sz w:val="21"/>
                  <w:szCs w:val="21"/>
                  <w:lang w:eastAsia="zh-CN"/>
                </w:rPr>
                <w:t>政策性银行无债券发行</w:t>
              </w:r>
            </w:ins>
            <w:ins w:id="9294" w:author="user" w:date="2019-11-12T17:02:00Z">
              <w:r>
                <w:rPr>
                  <w:rFonts w:hint="eastAsia" w:ascii="仿宋_GB2312" w:hAnsi="仿宋_GB2312" w:cs="仿宋_GB2312"/>
                  <w:color w:val="000000"/>
                  <w:sz w:val="21"/>
                  <w:szCs w:val="21"/>
                  <w:lang w:eastAsia="zh-CN"/>
                </w:rPr>
                <w:t>主体</w:t>
              </w:r>
            </w:ins>
            <w:ins w:id="9295" w:author="user" w:date="2019-11-12T17:01:00Z">
              <w:r>
                <w:rPr>
                  <w:rFonts w:hint="eastAsia" w:ascii="仿宋_GB2312" w:hAnsi="仿宋_GB2312" w:cs="仿宋_GB2312"/>
                  <w:color w:val="000000"/>
                  <w:sz w:val="21"/>
                  <w:szCs w:val="21"/>
                  <w:lang w:eastAsia="zh-CN"/>
                </w:rPr>
                <w:t>评级，</w:t>
              </w:r>
            </w:ins>
            <w:ins w:id="9296" w:author="user" w:date="2019-11-12T17:02:00Z">
              <w:r>
                <w:rPr>
                  <w:rFonts w:hint="eastAsia" w:ascii="仿宋_GB2312" w:hAnsi="仿宋_GB2312" w:cs="仿宋_GB2312"/>
                  <w:color w:val="000000"/>
                  <w:sz w:val="21"/>
                  <w:szCs w:val="21"/>
                  <w:lang w:eastAsia="zh-CN"/>
                </w:rPr>
                <w:t>该字段</w:t>
              </w:r>
            </w:ins>
            <w:ins w:id="9297" w:author="user" w:date="2019-11-12T17:02:00Z">
              <w:r>
                <w:rPr>
                  <w:rFonts w:ascii="仿宋_GB2312" w:hAnsi="仿宋_GB2312" w:cs="仿宋_GB2312"/>
                  <w:color w:val="000000"/>
                  <w:sz w:val="21"/>
                  <w:szCs w:val="21"/>
                  <w:lang w:eastAsia="zh-CN"/>
                </w:rPr>
                <w:t>为空。</w:t>
              </w:r>
            </w:ins>
            <w:r>
              <w:rPr>
                <w:rFonts w:hint="eastAsia" w:ascii="仿宋_GB2312" w:hAnsi="仿宋_GB2312" w:cs="仿宋_GB2312"/>
                <w:color w:val="000000"/>
                <w:sz w:val="21"/>
                <w:szCs w:val="21"/>
                <w:lang w:eastAsia="zh-CN"/>
              </w:rPr>
              <w:t>从信用评级中介机构出具的信用评级报告中采集，主体信用等级一般划分为三等九级。数据更新的频率为月度。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AAA</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02 AA+</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AA</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04 AA-</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A+</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06 A</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A-</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08 BBB+</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BBB</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10 BBB-</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BB+</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12 BB</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BB-</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14 B+</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15 B</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16 B-</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17 CCC</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18 CC+</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19 CC</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20 CC-</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21 C+</w:t>
            </w:r>
            <w:r>
              <w:rPr>
                <w:rFonts w:ascii="仿宋_GB2312" w:hAnsi="仿宋_GB2312" w:cs="仿宋_GB2312"/>
                <w:color w:val="000000"/>
                <w:sz w:val="21"/>
                <w:szCs w:val="21"/>
                <w:lang w:eastAsia="zh-CN"/>
              </w:rPr>
              <w:t xml:space="preserve">         </w:t>
            </w:r>
            <w:r>
              <w:rPr>
                <w:rFonts w:hint="eastAsia" w:ascii="仿宋_GB2312" w:hAnsi="仿宋_GB2312" w:cs="仿宋_GB2312"/>
                <w:color w:val="000000"/>
                <w:sz w:val="21"/>
                <w:szCs w:val="21"/>
                <w:lang w:eastAsia="zh-CN"/>
              </w:rPr>
              <w:t>22 C</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23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9298" w:author="罗斌" w:date="2019-10-28T09:08:00Z">
              <w:r>
                <w:rPr>
                  <w:rFonts w:hint="eastAsia" w:ascii="仿宋_GB2312" w:hAnsi="仿宋_GB2312" w:cs="仿宋_GB2312"/>
                  <w:color w:val="000000"/>
                  <w:sz w:val="21"/>
                  <w:szCs w:val="21"/>
                  <w:lang w:eastAsia="zh-CN"/>
                </w:rPr>
                <w:delText>16</w:delText>
              </w:r>
            </w:del>
            <w:ins w:id="9299" w:author="罗斌" w:date="2019-10-28T09:08:00Z">
              <w:r>
                <w:rPr>
                  <w:rFonts w:hint="eastAsia" w:ascii="仿宋_GB2312" w:hAnsi="仿宋_GB2312" w:cs="仿宋_GB2312"/>
                  <w:color w:val="000000"/>
                  <w:sz w:val="21"/>
                  <w:szCs w:val="21"/>
                  <w:lang w:eastAsia="zh-CN"/>
                </w:rPr>
                <w:t>17</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债项评级</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1.指对债券发行人特定的某项债务的相对违约风险的评价。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300" w:author="user" w:date="2019-11-12T17:02:00Z">
              <w:r>
                <w:rPr>
                  <w:rFonts w:hint="eastAsia" w:ascii="仿宋_GB2312" w:hAnsi="仿宋_GB2312" w:cs="仿宋_GB2312"/>
                  <w:color w:val="000000"/>
                  <w:sz w:val="21"/>
                  <w:szCs w:val="21"/>
                  <w:lang w:eastAsia="zh-CN"/>
                </w:rPr>
                <w:t>根据</w:t>
              </w:r>
            </w:ins>
            <w:ins w:id="9301" w:author="user" w:date="2019-11-12T17:02:00Z">
              <w:r>
                <w:rPr>
                  <w:rFonts w:ascii="仿宋_GB2312" w:hAnsi="仿宋_GB2312" w:cs="仿宋_GB2312"/>
                  <w:color w:val="000000"/>
                  <w:sz w:val="21"/>
                  <w:szCs w:val="21"/>
                  <w:lang w:eastAsia="zh-CN"/>
                </w:rPr>
                <w:t>实际业务场景，</w:t>
              </w:r>
            </w:ins>
            <w:ins w:id="9302" w:author="user" w:date="2019-11-12T17:03:00Z">
              <w:r>
                <w:rPr>
                  <w:rFonts w:hint="eastAsia" w:ascii="仿宋_GB2312" w:hAnsi="仿宋_GB2312" w:cs="仿宋_GB2312"/>
                  <w:color w:val="000000"/>
                  <w:sz w:val="21"/>
                  <w:szCs w:val="21"/>
                  <w:lang w:eastAsia="zh-CN"/>
                </w:rPr>
                <w:t>若</w:t>
              </w:r>
            </w:ins>
            <w:ins w:id="9303" w:author="user" w:date="2019-11-12T17:03:00Z">
              <w:r>
                <w:rPr>
                  <w:rFonts w:ascii="仿宋_GB2312" w:hAnsi="仿宋_GB2312" w:cs="仿宋_GB2312"/>
                  <w:color w:val="000000"/>
                  <w:sz w:val="21"/>
                  <w:szCs w:val="21"/>
                  <w:lang w:eastAsia="zh-CN"/>
                </w:rPr>
                <w:t>债券类型为</w:t>
              </w:r>
            </w:ins>
            <w:ins w:id="9304" w:author="user" w:date="2019-11-12T17:04:00Z">
              <w:r>
                <w:rPr>
                  <w:rFonts w:hint="eastAsia" w:ascii="仿宋_GB2312" w:hAnsi="仿宋_GB2312" w:cs="仿宋_GB2312"/>
                  <w:color w:val="000000"/>
                  <w:sz w:val="21"/>
                  <w:szCs w:val="21"/>
                  <w:lang w:eastAsia="zh-CN"/>
                </w:rPr>
                <w:t>超短期融资券和非公开定向债务融资工具</w:t>
              </w:r>
            </w:ins>
            <w:ins w:id="9305" w:author="user" w:date="2019-11-15T14:35:00Z">
              <w:r>
                <w:rPr>
                  <w:rFonts w:hint="eastAsia" w:ascii="仿宋_GB2312" w:hAnsi="仿宋_GB2312" w:cs="仿宋_GB2312"/>
                  <w:color w:val="000000"/>
                  <w:sz w:val="21"/>
                  <w:szCs w:val="21"/>
                  <w:lang w:eastAsia="zh-CN"/>
                </w:rPr>
                <w:t>等</w:t>
              </w:r>
            </w:ins>
            <w:ins w:id="9306" w:author="user" w:date="2019-11-12T17:04:00Z">
              <w:r>
                <w:rPr>
                  <w:rFonts w:hint="eastAsia" w:ascii="仿宋_GB2312" w:hAnsi="仿宋_GB2312" w:cs="仿宋_GB2312"/>
                  <w:color w:val="000000"/>
                  <w:sz w:val="21"/>
                  <w:szCs w:val="21"/>
                  <w:lang w:eastAsia="zh-CN"/>
                </w:rPr>
                <w:t>，</w:t>
              </w:r>
            </w:ins>
            <w:ins w:id="9307" w:author="user" w:date="2019-11-12T17:04:00Z">
              <w:r>
                <w:rPr>
                  <w:rFonts w:ascii="仿宋_GB2312" w:hAnsi="仿宋_GB2312" w:cs="仿宋_GB2312"/>
                  <w:color w:val="000000"/>
                  <w:sz w:val="21"/>
                  <w:szCs w:val="21"/>
                  <w:lang w:eastAsia="zh-CN"/>
                </w:rPr>
                <w:t>该字段可以为空。</w:t>
              </w:r>
            </w:ins>
            <w:r>
              <w:rPr>
                <w:rFonts w:hint="eastAsia" w:ascii="仿宋_GB2312" w:hAnsi="仿宋_GB2312" w:cs="仿宋_GB2312"/>
                <w:color w:val="000000"/>
                <w:sz w:val="21"/>
                <w:szCs w:val="21"/>
                <w:lang w:eastAsia="zh-CN"/>
              </w:rPr>
              <w:t>从信用评级中介机构出具的信用评级报告中采集，数据更新的频率为月度。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银行间债券市场中长期债券信用等级</w:t>
            </w:r>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01 AAA</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02 AA+</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03 AA</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04 AA-</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05 A+</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06 A</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07 A-</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08 BBB+</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09 BBB</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10 BBB-</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11 BB+</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12 BB</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13 BB-</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14 B+</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15 B</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16 B-</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17 CCC</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18 CC+</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19 CC</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20 CC-</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21 C+</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22 C</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23 C-</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银行间债券市场短期债券信用等级</w:t>
            </w:r>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24 A-1</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25 A-2</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26 A-3</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27 B</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28 C</w:t>
            </w:r>
            <w:r>
              <w:rPr>
                <w:rFonts w:ascii="仿宋_GB2312" w:hAnsi="仿宋_GB2312" w:cs="仿宋_GB2312"/>
                <w:color w:val="000000"/>
                <w:sz w:val="21"/>
                <w:szCs w:val="21"/>
              </w:rPr>
              <w:t xml:space="preserve">            </w:t>
            </w:r>
            <w:r>
              <w:rPr>
                <w:rFonts w:hint="eastAsia" w:ascii="仿宋_GB2312" w:hAnsi="仿宋_GB2312" w:cs="仿宋_GB2312"/>
                <w:color w:val="000000"/>
                <w:sz w:val="21"/>
                <w:szCs w:val="21"/>
              </w:rPr>
              <w:t>29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9308" w:author="罗斌" w:date="2019-10-28T09:08:00Z">
              <w:r>
                <w:rPr>
                  <w:rFonts w:hint="eastAsia" w:ascii="仿宋_GB2312" w:hAnsi="仿宋_GB2312" w:cs="仿宋_GB2312"/>
                  <w:color w:val="000000"/>
                  <w:sz w:val="21"/>
                  <w:szCs w:val="21"/>
                  <w:lang w:eastAsia="zh-CN"/>
                </w:rPr>
                <w:delText>17</w:delText>
              </w:r>
            </w:del>
            <w:ins w:id="9309" w:author="罗斌" w:date="2019-10-28T09:08:00Z">
              <w:r>
                <w:rPr>
                  <w:rFonts w:hint="eastAsia" w:ascii="仿宋_GB2312" w:hAnsi="仿宋_GB2312" w:cs="仿宋_GB2312"/>
                  <w:color w:val="000000"/>
                  <w:sz w:val="21"/>
                  <w:szCs w:val="21"/>
                  <w:lang w:eastAsia="zh-CN"/>
                </w:rPr>
                <w:t>18</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债券发行日期</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1.指债券发行的具体日期。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9310" w:author="罗斌" w:date="2019-10-28T09:08:00Z">
              <w:r>
                <w:rPr>
                  <w:rFonts w:hint="eastAsia" w:ascii="仿宋_GB2312" w:hAnsi="仿宋_GB2312" w:cs="仿宋_GB2312"/>
                  <w:color w:val="000000"/>
                  <w:sz w:val="21"/>
                  <w:szCs w:val="21"/>
                  <w:lang w:eastAsia="zh-CN"/>
                </w:rPr>
                <w:delText>18</w:delText>
              </w:r>
            </w:del>
            <w:ins w:id="9311" w:author="罗斌" w:date="2019-10-28T09:08:00Z">
              <w:r>
                <w:rPr>
                  <w:rFonts w:hint="eastAsia" w:ascii="仿宋_GB2312" w:hAnsi="仿宋_GB2312" w:cs="仿宋_GB2312"/>
                  <w:color w:val="000000"/>
                  <w:sz w:val="21"/>
                  <w:szCs w:val="21"/>
                  <w:lang w:eastAsia="zh-CN"/>
                </w:rPr>
                <w:t>19</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债券到期日期</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1.指债券到期的具体日期。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9312" w:author="罗斌" w:date="2019-10-28T09:08:00Z">
              <w:r>
                <w:rPr>
                  <w:rFonts w:hint="eastAsia" w:ascii="仿宋_GB2312" w:hAnsi="仿宋_GB2312" w:cs="仿宋_GB2312"/>
                  <w:color w:val="000000"/>
                  <w:sz w:val="21"/>
                  <w:szCs w:val="21"/>
                  <w:lang w:eastAsia="zh-CN"/>
                </w:rPr>
                <w:delText>19</w:delText>
              </w:r>
            </w:del>
            <w:ins w:id="9313" w:author="罗斌" w:date="2019-10-28T09:08:00Z">
              <w:r>
                <w:rPr>
                  <w:rFonts w:hint="eastAsia" w:ascii="仿宋_GB2312" w:hAnsi="仿宋_GB2312" w:cs="仿宋_GB2312"/>
                  <w:color w:val="000000"/>
                  <w:sz w:val="21"/>
                  <w:szCs w:val="21"/>
                  <w:lang w:eastAsia="zh-CN"/>
                </w:rPr>
                <w:t>20</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债券起息日期</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1.指债券开始计算利息的具体日期。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del w:id="9314" w:author="罗斌" w:date="2019-10-28T09:08:00Z">
              <w:r>
                <w:rPr>
                  <w:rFonts w:hint="eastAsia" w:ascii="仿宋_GB2312" w:hAnsi="仿宋_GB2312" w:cs="仿宋_GB2312"/>
                  <w:color w:val="000000"/>
                  <w:sz w:val="21"/>
                  <w:szCs w:val="21"/>
                  <w:lang w:eastAsia="zh-CN"/>
                </w:rPr>
                <w:delText>20</w:delText>
              </w:r>
            </w:del>
            <w:ins w:id="9315" w:author="罗斌" w:date="2019-10-28T09:08:00Z">
              <w:r>
                <w:rPr>
                  <w:rFonts w:hint="eastAsia" w:ascii="仿宋_GB2312" w:hAnsi="仿宋_GB2312" w:cs="仿宋_GB2312"/>
                  <w:color w:val="000000"/>
                  <w:sz w:val="21"/>
                  <w:szCs w:val="21"/>
                  <w:lang w:eastAsia="zh-CN"/>
                </w:rPr>
                <w:t>21</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8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债券发行利率</w:t>
            </w:r>
          </w:p>
        </w:tc>
        <w:tc>
          <w:tcPr>
            <w:tcW w:w="111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13(5)</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1.指债券票面记载的利率。</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2.债券发行利率折合为年化利率，例如债券发行利率为4.5%，则填报4.50000，数据更新频率为月度。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0.00000≤债券发行利率≤1000000.00000</w:t>
            </w:r>
          </w:p>
        </w:tc>
      </w:tr>
    </w:tbl>
    <w:p>
      <w:pPr>
        <w:pStyle w:val="4"/>
        <w:spacing w:line="240" w:lineRule="auto"/>
        <w:ind w:left="1161" w:hanging="1161"/>
        <w:rPr>
          <w:rFonts w:ascii="仿宋_GB2312" w:hAnsi="仿宋_GB2312" w:cs="仿宋_GB2312"/>
        </w:rPr>
      </w:pPr>
      <w:bookmarkStart w:id="408" w:name="_Toc30310"/>
      <w:bookmarkStart w:id="409" w:name="_Toc30223"/>
      <w:bookmarkStart w:id="410" w:name="_Toc14252385"/>
      <w:bookmarkStart w:id="411" w:name="_Toc23319617"/>
      <w:bookmarkStart w:id="412" w:name="_Toc5876"/>
      <w:r>
        <w:rPr>
          <w:rFonts w:hint="eastAsia" w:ascii="仿宋_GB2312" w:hAnsi="仿宋_GB2312" w:cs="仿宋_GB2312"/>
        </w:rPr>
        <w:t>债券持有报文</w:t>
      </w:r>
      <w:bookmarkEnd w:id="408"/>
      <w:bookmarkEnd w:id="409"/>
      <w:bookmarkEnd w:id="410"/>
      <w:bookmarkEnd w:id="411"/>
      <w:bookmarkEnd w:id="412"/>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5"/>
        <w:gridCol w:w="113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债券代码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ins w:id="9316" w:author="user" w:date="2019-11-11T16:14:00Z">
              <w:r>
                <w:rPr>
                  <w:rFonts w:hint="eastAsia" w:ascii="仿宋_GB2312"/>
                  <w:color w:val="000000"/>
                  <w:sz w:val="21"/>
                  <w:szCs w:val="21"/>
                  <w:lang w:eastAsia="zh-CN" w:bidi="ar-SA"/>
                </w:rPr>
                <w:t>an1..</w:t>
              </w:r>
            </w:ins>
            <w:ins w:id="9317" w:author="user" w:date="2019-11-11T16:14:00Z">
              <w:del w:id="9318" w:author="oauser" w:date="2019-12-04T15:52:27Z">
                <w:r>
                  <w:rPr>
                    <w:rFonts w:hint="default" w:ascii="仿宋_GB2312"/>
                    <w:color w:val="000000"/>
                    <w:sz w:val="21"/>
                    <w:szCs w:val="21"/>
                    <w:lang w:val="en-US" w:eastAsia="zh-CN" w:bidi="ar-SA"/>
                  </w:rPr>
                  <w:delText>9</w:delText>
                </w:r>
              </w:del>
            </w:ins>
            <w:ins w:id="9319" w:author="oauser" w:date="2019-12-04T15:52:27Z">
              <w:r>
                <w:rPr>
                  <w:rFonts w:hint="eastAsia" w:ascii="仿宋_GB2312"/>
                  <w:color w:val="000000"/>
                  <w:sz w:val="21"/>
                  <w:szCs w:val="21"/>
                  <w:lang w:val="en-US" w:eastAsia="zh-CN" w:bidi="ar-SA"/>
                </w:rPr>
                <w:t>2</w:t>
              </w:r>
            </w:ins>
            <w:ins w:id="9320" w:author="oauser" w:date="2019-12-04T15:52:28Z">
              <w:r>
                <w:rPr>
                  <w:rFonts w:hint="eastAsia" w:ascii="仿宋_GB2312"/>
                  <w:color w:val="000000"/>
                  <w:sz w:val="21"/>
                  <w:szCs w:val="21"/>
                  <w:lang w:val="en-US" w:eastAsia="zh-CN" w:bidi="ar-SA"/>
                </w:rPr>
                <w:t>0</w:t>
              </w:r>
            </w:ins>
            <w:del w:id="9321" w:author="user" w:date="2019-11-11T16:14:00Z">
              <w:r>
                <w:rPr>
                  <w:rFonts w:hint="eastAsia" w:ascii="仿宋_GB2312" w:hAnsi="仿宋_GB2312" w:cs="仿宋_GB2312"/>
                  <w:color w:val="000000"/>
                  <w:sz w:val="21"/>
                  <w:szCs w:val="21"/>
                </w:rPr>
                <w:delText>6!n</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1.指发行人该期债券成功发行后，登记托管机构为该期债券生成的代码。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2.由登记托管机构根据相关规则生成的代码。数据更新频率为月度。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债券简称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1.指在债券募集说明书或者流通要素公告中公布的债券简称。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2.债券简称命名规则一般为：年数+发行人简称+债券品种英文缩写+期数，数据更新频率为月度。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n2..4</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1.指根据不同发行期限、不同募集资金用途、不同增信方式、不同境内外发行主体划分的债券种类。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2.包括短期融资券、同业存单、政府债券、金融债、企业债券、公司债、超短期融资券、中期票据、集合票据、资产支持证券等类型，数据更新频率为月度。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短期融资券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同业存单</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政府债券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0301 记账式国债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0302 储蓄国债（电子式）</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0303 地方政府债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金融债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0401 政策性银行债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0402 商业银行债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0403 非银行金融机构债券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企业债券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0501 中央企业债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0502 地方企业债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公司债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超短期融资券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中期票据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w:t>
            </w:r>
            <w:ins w:id="9322" w:author="user" w:date="2019-09-26T15:06:00Z">
              <w:r>
                <w:rPr>
                  <w:rFonts w:ascii="仿宋_GB2312" w:hAnsi="仿宋_GB2312" w:cs="仿宋_GB2312"/>
                  <w:color w:val="000000"/>
                  <w:sz w:val="21"/>
                  <w:szCs w:val="21"/>
                  <w:lang w:eastAsia="zh-CN"/>
                </w:rPr>
                <w:t>9</w:t>
              </w:r>
            </w:ins>
            <w:del w:id="9323" w:author="user" w:date="2019-09-26T15:06:00Z">
              <w:r>
                <w:rPr>
                  <w:rFonts w:hint="eastAsia" w:ascii="仿宋_GB2312" w:hAnsi="仿宋_GB2312" w:cs="仿宋_GB2312"/>
                  <w:color w:val="000000"/>
                  <w:sz w:val="21"/>
                  <w:szCs w:val="21"/>
                  <w:lang w:eastAsia="zh-CN"/>
                </w:rPr>
                <w:delText>8</w:delText>
              </w:r>
            </w:del>
            <w:r>
              <w:rPr>
                <w:rFonts w:hint="eastAsia" w:ascii="仿宋_GB2312" w:hAnsi="仿宋_GB2312" w:cs="仿宋_GB2312"/>
                <w:color w:val="000000"/>
                <w:sz w:val="21"/>
                <w:szCs w:val="21"/>
                <w:lang w:eastAsia="zh-CN"/>
              </w:rPr>
              <w:t xml:space="preserve"> 集合票据</w:t>
            </w:r>
            <w:r>
              <w:rPr>
                <w:rFonts w:hint="eastAsia" w:ascii="仿宋_GB2312" w:hAnsi="仿宋_GB2312" w:cs="仿宋_GB2312"/>
                <w:color w:val="000000"/>
                <w:sz w:val="21"/>
                <w:szCs w:val="21"/>
                <w:lang w:eastAsia="zh-CN"/>
              </w:rPr>
              <w:br w:type="textWrapping"/>
            </w:r>
            <w:ins w:id="9324" w:author="user" w:date="2019-09-26T15:06:00Z">
              <w:r>
                <w:rPr>
                  <w:rFonts w:ascii="仿宋_GB2312" w:hAnsi="仿宋_GB2312" w:cs="仿宋_GB2312"/>
                  <w:color w:val="000000"/>
                  <w:sz w:val="21"/>
                  <w:szCs w:val="21"/>
                  <w:lang w:eastAsia="zh-CN"/>
                </w:rPr>
                <w:t>10</w:t>
              </w:r>
            </w:ins>
            <w:del w:id="9325" w:author="user" w:date="2019-09-26T15:06:00Z">
              <w:r>
                <w:rPr>
                  <w:rFonts w:hint="eastAsia" w:ascii="仿宋_GB2312" w:hAnsi="仿宋_GB2312" w:cs="仿宋_GB2312"/>
                  <w:color w:val="000000"/>
                  <w:sz w:val="21"/>
                  <w:szCs w:val="21"/>
                  <w:lang w:eastAsia="zh-CN"/>
                </w:rPr>
                <w:delText>09</w:delText>
              </w:r>
            </w:del>
            <w:r>
              <w:rPr>
                <w:rFonts w:hint="eastAsia" w:ascii="仿宋_GB2312" w:hAnsi="仿宋_GB2312" w:cs="仿宋_GB2312"/>
                <w:color w:val="000000"/>
                <w:sz w:val="21"/>
                <w:szCs w:val="21"/>
                <w:lang w:eastAsia="zh-CN"/>
              </w:rPr>
              <w:t xml:space="preserve"> 资产支持证券</w:t>
            </w:r>
            <w:r>
              <w:rPr>
                <w:rFonts w:hint="eastAsia" w:ascii="仿宋_GB2312" w:hAnsi="仿宋_GB2312" w:cs="仿宋_GB2312"/>
                <w:color w:val="000000"/>
                <w:sz w:val="21"/>
                <w:szCs w:val="21"/>
                <w:lang w:eastAsia="zh-CN"/>
              </w:rPr>
              <w:br w:type="textWrapping"/>
            </w:r>
            <w:del w:id="9326" w:author="user" w:date="2019-09-26T15:06:00Z">
              <w:r>
                <w:rPr>
                  <w:rFonts w:hint="eastAsia" w:ascii="仿宋_GB2312" w:hAnsi="仿宋_GB2312" w:cs="仿宋_GB2312"/>
                  <w:color w:val="000000"/>
                  <w:sz w:val="21"/>
                  <w:szCs w:val="21"/>
                  <w:lang w:eastAsia="zh-CN"/>
                </w:rPr>
                <w:delText xml:space="preserve">10 </w:delText>
              </w:r>
            </w:del>
            <w:ins w:id="9327" w:author="user" w:date="2019-09-26T15:06:00Z">
              <w:r>
                <w:rPr>
                  <w:rFonts w:hint="eastAsia" w:ascii="仿宋_GB2312" w:hAnsi="仿宋_GB2312" w:cs="仿宋_GB2312"/>
                  <w:color w:val="000000"/>
                  <w:sz w:val="21"/>
                  <w:szCs w:val="21"/>
                  <w:lang w:eastAsia="zh-CN"/>
                </w:rPr>
                <w:t>1</w:t>
              </w:r>
            </w:ins>
            <w:ins w:id="9328" w:author="user" w:date="2019-09-26T15:06:00Z">
              <w:r>
                <w:rPr>
                  <w:rFonts w:ascii="仿宋_GB2312" w:hAnsi="仿宋_GB2312" w:cs="仿宋_GB2312"/>
                  <w:color w:val="000000"/>
                  <w:sz w:val="21"/>
                  <w:szCs w:val="21"/>
                  <w:lang w:eastAsia="zh-CN"/>
                </w:rPr>
                <w:t>1</w:t>
              </w:r>
            </w:ins>
            <w:ins w:id="9329" w:author="user" w:date="2019-09-26T15:06:00Z">
              <w:r>
                <w:rPr>
                  <w:rFonts w:hint="eastAsia" w:ascii="仿宋_GB2312" w:hAnsi="仿宋_GB2312" w:cs="仿宋_GB2312"/>
                  <w:color w:val="000000"/>
                  <w:sz w:val="21"/>
                  <w:szCs w:val="21"/>
                  <w:lang w:eastAsia="zh-CN"/>
                </w:rPr>
                <w:t xml:space="preserve"> </w:t>
              </w:r>
            </w:ins>
            <w:r>
              <w:rPr>
                <w:rFonts w:hint="eastAsia" w:ascii="仿宋_GB2312" w:hAnsi="仿宋_GB2312" w:cs="仿宋_GB2312"/>
                <w:color w:val="000000"/>
                <w:sz w:val="21"/>
                <w:szCs w:val="21"/>
                <w:lang w:eastAsia="zh-CN"/>
              </w:rPr>
              <w:t>项目收益票据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w:t>
            </w:r>
            <w:ins w:id="9330" w:author="user" w:date="2019-09-26T15:06:00Z">
              <w:r>
                <w:rPr>
                  <w:rFonts w:ascii="仿宋_GB2312" w:hAnsi="仿宋_GB2312" w:cs="仿宋_GB2312"/>
                  <w:color w:val="000000"/>
                  <w:sz w:val="21"/>
                  <w:szCs w:val="21"/>
                  <w:lang w:eastAsia="zh-CN"/>
                </w:rPr>
                <w:t>2</w:t>
              </w:r>
            </w:ins>
            <w:del w:id="9331" w:author="user" w:date="2019-09-26T15:06:00Z">
              <w:r>
                <w:rPr>
                  <w:rFonts w:hint="eastAsia" w:ascii="仿宋_GB2312" w:hAnsi="仿宋_GB2312" w:cs="仿宋_GB2312"/>
                  <w:color w:val="000000"/>
                  <w:sz w:val="21"/>
                  <w:szCs w:val="21"/>
                  <w:lang w:eastAsia="zh-CN"/>
                </w:rPr>
                <w:delText>1</w:delText>
              </w:r>
            </w:del>
            <w:r>
              <w:rPr>
                <w:rFonts w:hint="eastAsia" w:ascii="仿宋_GB2312" w:hAnsi="仿宋_GB2312" w:cs="仿宋_GB2312"/>
                <w:color w:val="000000"/>
                <w:sz w:val="21"/>
                <w:szCs w:val="21"/>
                <w:lang w:eastAsia="zh-CN"/>
              </w:rPr>
              <w:t xml:space="preserve"> 非公开定向债务融资工具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债券持有日期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1.指债券买入的具体日期。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债券持有到期日期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1.指债券持有到期的具体日期。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332" w:author="oauser" w:date="2019-12-04T15:29:33Z">
              <w:r>
                <w:rPr>
                  <w:rFonts w:hint="eastAsia" w:ascii="仿宋_GB2312" w:hAnsi="仿宋_GB2312" w:cs="仿宋_GB2312"/>
                  <w:color w:val="000000"/>
                  <w:sz w:val="21"/>
                  <w:szCs w:val="21"/>
                  <w:lang w:eastAsia="zh-CN"/>
                </w:rPr>
                <w:t>持有</w:t>
              </w:r>
            </w:ins>
            <w:ins w:id="9333" w:author="oauser" w:date="2019-12-04T15:29:36Z">
              <w:r>
                <w:rPr>
                  <w:rFonts w:hint="eastAsia" w:ascii="仿宋_GB2312" w:hAnsi="仿宋_GB2312" w:cs="仿宋_GB2312"/>
                  <w:color w:val="000000"/>
                  <w:sz w:val="21"/>
                  <w:szCs w:val="21"/>
                  <w:lang w:eastAsia="zh-CN"/>
                </w:rPr>
                <w:t>期</w:t>
              </w:r>
            </w:ins>
            <w:ins w:id="9334" w:author="oauser" w:date="2019-12-04T15:29:37Z">
              <w:r>
                <w:rPr>
                  <w:rFonts w:hint="eastAsia" w:ascii="仿宋_GB2312" w:hAnsi="仿宋_GB2312" w:cs="仿宋_GB2312"/>
                  <w:color w:val="000000"/>
                  <w:sz w:val="21"/>
                  <w:szCs w:val="21"/>
                  <w:lang w:eastAsia="zh-CN"/>
                </w:rPr>
                <w:t>内</w:t>
              </w:r>
            </w:ins>
            <w:ins w:id="9335" w:author="oauser" w:date="2019-12-04T15:29:39Z">
              <w:r>
                <w:rPr>
                  <w:rFonts w:hint="eastAsia" w:ascii="仿宋_GB2312" w:hAnsi="仿宋_GB2312" w:cs="仿宋_GB2312"/>
                  <w:color w:val="000000"/>
                  <w:sz w:val="21"/>
                  <w:szCs w:val="21"/>
                  <w:lang w:eastAsia="zh-CN"/>
                </w:rPr>
                <w:t>该字段为</w:t>
              </w:r>
            </w:ins>
            <w:ins w:id="9336" w:author="oauser" w:date="2019-12-04T15:29:40Z">
              <w:r>
                <w:rPr>
                  <w:rFonts w:hint="eastAsia" w:ascii="仿宋_GB2312" w:hAnsi="仿宋_GB2312" w:cs="仿宋_GB2312"/>
                  <w:color w:val="000000"/>
                  <w:sz w:val="21"/>
                  <w:szCs w:val="21"/>
                  <w:lang w:eastAsia="zh-CN"/>
                </w:rPr>
                <w:t>空</w:t>
              </w:r>
            </w:ins>
            <w:ins w:id="9337" w:author="oauser" w:date="2019-12-04T15:29:41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交易对手</w:t>
            </w:r>
            <w:del w:id="9338" w:author="user" w:date="2019-10-09T10:02:00Z">
              <w:r>
                <w:rPr>
                  <w:rFonts w:hint="eastAsia" w:ascii="仿宋_GB2312" w:hAnsi="仿宋_GB2312" w:cs="仿宋_GB2312"/>
                  <w:color w:val="000000"/>
                  <w:sz w:val="21"/>
                  <w:szCs w:val="21"/>
                  <w:lang w:eastAsia="zh-CN"/>
                </w:rPr>
                <w:delText>金融机构编码</w:delText>
              </w:r>
            </w:del>
            <w:ins w:id="9339" w:author="user" w:date="2019-10-09T10:02:00Z">
              <w:r>
                <w:rPr>
                  <w:rFonts w:hint="eastAsia" w:ascii="仿宋_GB2312" w:hAnsi="仿宋_GB2312" w:cs="仿宋_GB2312"/>
                  <w:color w:val="000000"/>
                  <w:sz w:val="21"/>
                  <w:szCs w:val="21"/>
                  <w:lang w:eastAsia="zh-CN"/>
                </w:rPr>
                <w:t>名称</w:t>
              </w:r>
            </w:ins>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ins w:id="9340" w:author="user" w:date="2019-10-11T14:12:00Z">
              <w:r>
                <w:rPr>
                  <w:rFonts w:hint="eastAsia" w:ascii="仿宋_GB2312" w:hAnsi="仿宋_GB2312" w:cs="仿宋_GB2312"/>
                  <w:color w:val="000000"/>
                  <w:sz w:val="21"/>
                  <w:szCs w:val="21"/>
                </w:rPr>
                <w:t>anc1..100</w:t>
              </w:r>
            </w:ins>
            <w:del w:id="9341" w:author="user" w:date="2019-10-11T14:12:00Z">
              <w:r>
                <w:rPr>
                  <w:rFonts w:hint="eastAsia" w:ascii="仿宋_GB2312" w:hAnsi="仿宋_GB2312" w:cs="仿宋_GB2312"/>
                  <w:color w:val="000000"/>
                  <w:sz w:val="21"/>
                  <w:szCs w:val="21"/>
                </w:rPr>
                <w:delText>14!an</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9342" w:author="罗斌" w:date="2019-10-09T10:17:00Z">
              <w:r>
                <w:rPr>
                  <w:rFonts w:hint="eastAsia" w:ascii="仿宋_GB2312" w:hAnsi="仿宋_GB2312" w:cs="仿宋_GB2312"/>
                  <w:color w:val="000000"/>
                  <w:sz w:val="21"/>
                  <w:szCs w:val="21"/>
                  <w:lang w:eastAsia="zh-CN"/>
                </w:rPr>
                <w:delText>同业存单</w:delText>
              </w:r>
            </w:del>
            <w:ins w:id="9343" w:author="user" w:date="2019-10-09T10:02:00Z">
              <w:del w:id="9344" w:author="罗斌" w:date="2019-10-09T10:17:00Z">
                <w:r>
                  <w:rPr>
                    <w:rFonts w:hint="eastAsia" w:ascii="仿宋_GB2312" w:hAnsi="仿宋_GB2312" w:cs="仿宋_GB2312"/>
                    <w:color w:val="000000"/>
                    <w:sz w:val="21"/>
                    <w:szCs w:val="21"/>
                    <w:lang w:eastAsia="zh-CN"/>
                  </w:rPr>
                  <w:delText>债券</w:delText>
                </w:r>
              </w:del>
            </w:ins>
            <w:r>
              <w:rPr>
                <w:rFonts w:hint="eastAsia" w:ascii="仿宋_GB2312" w:hAnsi="仿宋_GB2312" w:cs="仿宋_GB2312"/>
                <w:color w:val="000000"/>
                <w:sz w:val="21"/>
                <w:szCs w:val="21"/>
                <w:lang w:eastAsia="zh-CN"/>
              </w:rPr>
              <w:t>交易对手的</w:t>
            </w:r>
            <w:ins w:id="9345" w:author="user" w:date="2019-10-09T10:02:00Z">
              <w:r>
                <w:rPr>
                  <w:rFonts w:hint="eastAsia" w:ascii="仿宋_GB2312" w:hAnsi="仿宋_GB2312" w:cs="仿宋_GB2312"/>
                  <w:color w:val="000000"/>
                  <w:sz w:val="21"/>
                  <w:szCs w:val="21"/>
                  <w:lang w:eastAsia="zh-CN"/>
                </w:rPr>
                <w:t>名称，该名称</w:t>
              </w:r>
            </w:ins>
            <w:ins w:id="9346" w:author="user" w:date="2019-10-09T10:02:00Z">
              <w:r>
                <w:rPr>
                  <w:rFonts w:ascii="仿宋_GB2312" w:hAnsi="仿宋_GB2312" w:cs="仿宋_GB2312"/>
                  <w:color w:val="000000"/>
                  <w:sz w:val="21"/>
                  <w:szCs w:val="21"/>
                  <w:lang w:eastAsia="zh-CN"/>
                </w:rPr>
                <w:t>是指</w:t>
              </w:r>
            </w:ins>
            <w:ins w:id="9347" w:author="user" w:date="2019-10-09T10:02:00Z">
              <w:r>
                <w:rPr>
                  <w:rFonts w:hint="eastAsia" w:ascii="仿宋_GB2312" w:hAnsi="仿宋_GB2312" w:cs="仿宋_GB2312"/>
                  <w:color w:val="000000"/>
                  <w:sz w:val="21"/>
                  <w:szCs w:val="21"/>
                  <w:lang w:eastAsia="zh-CN"/>
                </w:rPr>
                <w:t>金融机构的代码证或相关成立批文中载明的机构名称全称。</w:t>
              </w:r>
            </w:ins>
            <w:ins w:id="9348" w:author="user" w:date="2019-10-09T10:02:00Z">
              <w:r>
                <w:rPr>
                  <w:rFonts w:hint="eastAsia" w:ascii="仿宋_GB2312" w:hAnsi="仿宋_GB2312" w:cs="仿宋_GB2312"/>
                  <w:color w:val="000000"/>
                  <w:sz w:val="21"/>
                  <w:szCs w:val="21"/>
                  <w:lang w:eastAsia="zh-CN"/>
                </w:rPr>
                <w:br w:type="textWrapping"/>
              </w:r>
            </w:ins>
            <w:ins w:id="9349" w:author="user" w:date="2019-10-09T10:02:00Z">
              <w:r>
                <w:rPr>
                  <w:rFonts w:hint="eastAsia" w:ascii="仿宋_GB2312" w:hAnsi="仿宋_GB2312" w:cs="仿宋_GB2312"/>
                  <w:color w:val="000000"/>
                  <w:sz w:val="21"/>
                  <w:szCs w:val="21"/>
                  <w:lang w:eastAsia="zh-CN"/>
                </w:rPr>
                <w:t>2.</w:t>
              </w:r>
            </w:ins>
            <w:ins w:id="9350" w:author="user" w:date="2019-10-09T10:02:00Z">
              <w:del w:id="9351" w:author="oauser" w:date="2019-12-04T15:24:00Z">
                <w:r>
                  <w:rPr>
                    <w:rFonts w:hint="eastAsia" w:ascii="仿宋_GB2312" w:hAnsi="仿宋_GB2312" w:cs="仿宋_GB2312"/>
                    <w:color w:val="000000"/>
                    <w:sz w:val="21"/>
                    <w:szCs w:val="21"/>
                    <w:lang w:eastAsia="zh-CN"/>
                  </w:rPr>
                  <w:delText xml:space="preserve"> </w:delText>
                </w:r>
              </w:del>
            </w:ins>
            <w:ins w:id="9352" w:author="oauser" w:date="2019-12-04T15:23:46Z">
              <w:r>
                <w:rPr>
                  <w:rFonts w:hint="eastAsia" w:ascii="仿宋_GB2312" w:hAnsi="仿宋_GB2312" w:cs="仿宋_GB2312"/>
                  <w:color w:val="000000"/>
                  <w:sz w:val="21"/>
                  <w:szCs w:val="21"/>
                  <w:lang w:eastAsia="zh-CN"/>
                </w:rPr>
                <w:t>若为</w:t>
              </w:r>
            </w:ins>
            <w:ins w:id="9353" w:author="oauser" w:date="2019-12-04T15:23:37Z">
              <w:r>
                <w:rPr>
                  <w:rFonts w:hint="eastAsia" w:ascii="仿宋_GB2312" w:hAnsi="仿宋_GB2312" w:cs="仿宋_GB2312"/>
                  <w:color w:val="000000"/>
                  <w:sz w:val="21"/>
                  <w:szCs w:val="21"/>
                  <w:lang w:eastAsia="zh-CN"/>
                </w:rPr>
                <w:t>到期</w:t>
              </w:r>
            </w:ins>
            <w:ins w:id="9354" w:author="oauser" w:date="2019-12-04T15:23:38Z">
              <w:r>
                <w:rPr>
                  <w:rFonts w:hint="eastAsia" w:ascii="仿宋_GB2312" w:hAnsi="仿宋_GB2312" w:cs="仿宋_GB2312"/>
                  <w:color w:val="000000"/>
                  <w:sz w:val="21"/>
                  <w:szCs w:val="21"/>
                  <w:lang w:eastAsia="zh-CN"/>
                </w:rPr>
                <w:t>兑</w:t>
              </w:r>
            </w:ins>
            <w:ins w:id="9355" w:author="oauser" w:date="2019-12-04T15:23:39Z">
              <w:r>
                <w:rPr>
                  <w:rFonts w:hint="eastAsia" w:ascii="仿宋_GB2312" w:hAnsi="仿宋_GB2312" w:cs="仿宋_GB2312"/>
                  <w:color w:val="000000"/>
                  <w:sz w:val="21"/>
                  <w:szCs w:val="21"/>
                  <w:lang w:eastAsia="zh-CN"/>
                </w:rPr>
                <w:t>付</w:t>
              </w:r>
            </w:ins>
            <w:ins w:id="9356" w:author="oauser" w:date="2019-12-04T15:23:49Z">
              <w:r>
                <w:rPr>
                  <w:rFonts w:hint="eastAsia" w:ascii="仿宋_GB2312" w:hAnsi="仿宋_GB2312" w:cs="仿宋_GB2312"/>
                  <w:color w:val="000000"/>
                  <w:sz w:val="21"/>
                  <w:szCs w:val="21"/>
                  <w:lang w:eastAsia="zh-CN"/>
                </w:rPr>
                <w:t>，</w:t>
              </w:r>
            </w:ins>
            <w:ins w:id="9357" w:author="oauser" w:date="2019-12-04T15:23:50Z">
              <w:r>
                <w:rPr>
                  <w:rFonts w:hint="eastAsia" w:ascii="仿宋_GB2312" w:hAnsi="仿宋_GB2312" w:cs="仿宋_GB2312"/>
                  <w:color w:val="000000"/>
                  <w:sz w:val="21"/>
                  <w:szCs w:val="21"/>
                  <w:lang w:eastAsia="zh-CN"/>
                </w:rPr>
                <w:t>该字段</w:t>
              </w:r>
            </w:ins>
            <w:ins w:id="9358" w:author="oauser" w:date="2019-12-04T15:23:51Z">
              <w:r>
                <w:rPr>
                  <w:rFonts w:hint="eastAsia" w:ascii="仿宋_GB2312" w:hAnsi="仿宋_GB2312" w:cs="仿宋_GB2312"/>
                  <w:color w:val="000000"/>
                  <w:sz w:val="21"/>
                  <w:szCs w:val="21"/>
                  <w:lang w:eastAsia="zh-CN"/>
                </w:rPr>
                <w:t>为</w:t>
              </w:r>
            </w:ins>
            <w:ins w:id="9359" w:author="oauser" w:date="2019-12-04T15:23:52Z">
              <w:r>
                <w:rPr>
                  <w:rFonts w:hint="eastAsia" w:ascii="仿宋_GB2312" w:hAnsi="仿宋_GB2312" w:cs="仿宋_GB2312"/>
                  <w:color w:val="000000"/>
                  <w:sz w:val="21"/>
                  <w:szCs w:val="21"/>
                  <w:lang w:eastAsia="zh-CN"/>
                </w:rPr>
                <w:t>空</w:t>
              </w:r>
            </w:ins>
            <w:ins w:id="9360" w:author="oauser" w:date="2019-12-04T15:23:53Z">
              <w:r>
                <w:rPr>
                  <w:rFonts w:hint="eastAsia" w:ascii="仿宋_GB2312" w:hAnsi="仿宋_GB2312" w:cs="仿宋_GB2312"/>
                  <w:color w:val="000000"/>
                  <w:sz w:val="21"/>
                  <w:szCs w:val="21"/>
                  <w:lang w:eastAsia="zh-CN"/>
                </w:rPr>
                <w:t>。</w:t>
              </w:r>
            </w:ins>
            <w:ins w:id="9361" w:author="user" w:date="2019-10-09T10:02:00Z">
              <w:r>
                <w:rPr>
                  <w:rFonts w:hint="eastAsia" w:ascii="仿宋_GB2312" w:hAnsi="仿宋_GB2312" w:cs="仿宋_GB2312"/>
                  <w:color w:val="000000"/>
                  <w:sz w:val="21"/>
                  <w:szCs w:val="21"/>
                  <w:lang w:eastAsia="zh-CN"/>
                </w:rPr>
                <w:t>境内、外机构均采用中文进行描述</w:t>
              </w:r>
            </w:ins>
            <w:del w:id="9362" w:author="user" w:date="2019-10-09T10:02:00Z">
              <w:r>
                <w:rPr>
                  <w:rFonts w:hint="eastAsia" w:ascii="仿宋_GB2312" w:hAnsi="仿宋_GB2312" w:cs="仿宋_GB2312"/>
                  <w:color w:val="000000"/>
                  <w:sz w:val="21"/>
                  <w:szCs w:val="21"/>
                  <w:lang w:eastAsia="zh-CN"/>
                </w:rPr>
                <w:delText>金融机构唯一标准编码。</w:delText>
              </w:r>
            </w:del>
            <w:del w:id="9363" w:author="user" w:date="2019-10-09T10:02:00Z">
              <w:r>
                <w:rPr>
                  <w:rFonts w:hint="eastAsia" w:ascii="仿宋_GB2312" w:hAnsi="仿宋_GB2312" w:cs="仿宋_GB2312"/>
                  <w:color w:val="000000"/>
                  <w:sz w:val="21"/>
                  <w:szCs w:val="21"/>
                  <w:lang w:eastAsia="zh-CN"/>
                </w:rPr>
                <w:br w:type="textWrapping"/>
              </w:r>
            </w:del>
            <w:del w:id="9364" w:author="user" w:date="2019-10-09T10:02:00Z">
              <w:r>
                <w:rPr>
                  <w:rFonts w:hint="eastAsia" w:ascii="仿宋_GB2312" w:hAnsi="仿宋_GB2312" w:cs="仿宋_GB2312"/>
                  <w:color w:val="000000"/>
                  <w:sz w:val="21"/>
                  <w:szCs w:val="21"/>
                  <w:lang w:eastAsia="zh-CN"/>
                </w:rPr>
                <w:delText>2.采用《金融机构编码规范》（JR/T 0124）编发的代码</w:delText>
              </w:r>
            </w:del>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债券交易方式</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n2..4</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1.指债券交易的具体方式。</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365" w:author="oauser" w:date="2019-12-04T15:24:05Z">
              <w:r>
                <w:rPr>
                  <w:rFonts w:hint="eastAsia" w:ascii="仿宋_GB2312" w:hAnsi="仿宋_GB2312" w:cs="仿宋_GB2312"/>
                  <w:color w:val="000000"/>
                  <w:sz w:val="21"/>
                  <w:szCs w:val="21"/>
                  <w:lang w:eastAsia="zh-CN"/>
                </w:rPr>
                <w:t>若为到期兑付，该字段为空。</w:t>
              </w:r>
            </w:ins>
            <w:r>
              <w:rPr>
                <w:rFonts w:hint="eastAsia" w:ascii="仿宋_GB2312" w:hAnsi="仿宋_GB2312" w:cs="仿宋_GB2312"/>
                <w:color w:val="000000"/>
                <w:sz w:val="21"/>
                <w:szCs w:val="21"/>
                <w:lang w:eastAsia="zh-CN"/>
              </w:rPr>
              <w:t>包括现券交易、回购交易和债券借贷，数据更新的频率为月度。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9366" w:author="罗斌" w:date="2019-10-28T09:35: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01现券交易</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02回购交易</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0201正回购交易</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0202逆回购交易</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03债券借贷</w:t>
            </w:r>
          </w:p>
          <w:p>
            <w:pPr>
              <w:spacing w:line="240" w:lineRule="auto"/>
              <w:jc w:val="both"/>
              <w:rPr>
                <w:ins w:id="9367" w:author="罗斌" w:date="2019-10-28T09:35:00Z"/>
                <w:rFonts w:ascii="仿宋_GB2312" w:hAnsi="仿宋_GB2312" w:cs="仿宋_GB2312"/>
                <w:color w:val="000000"/>
                <w:sz w:val="21"/>
                <w:szCs w:val="21"/>
                <w:lang w:eastAsia="zh-CN"/>
              </w:rPr>
            </w:pPr>
            <w:ins w:id="9368" w:author="罗斌" w:date="2019-10-28T09:35:00Z">
              <w:r>
                <w:rPr>
                  <w:rFonts w:hint="eastAsia" w:ascii="仿宋_GB2312" w:hAnsi="仿宋_GB2312" w:cs="仿宋_GB2312"/>
                  <w:color w:val="000000"/>
                  <w:sz w:val="21"/>
                  <w:szCs w:val="21"/>
                  <w:lang w:eastAsia="zh-CN"/>
                </w:rPr>
                <w:t>0301 债券借出</w:t>
              </w:r>
            </w:ins>
          </w:p>
          <w:p>
            <w:pPr>
              <w:spacing w:line="240" w:lineRule="auto"/>
              <w:jc w:val="both"/>
              <w:rPr>
                <w:rFonts w:ascii="仿宋_GB2312" w:hAnsi="仿宋_GB2312" w:cs="仿宋_GB2312"/>
                <w:color w:val="000000"/>
                <w:sz w:val="21"/>
                <w:szCs w:val="21"/>
                <w:lang w:eastAsia="zh-CN"/>
              </w:rPr>
            </w:pPr>
            <w:ins w:id="9369" w:author="罗斌" w:date="2019-10-28T09:35:00Z">
              <w:r>
                <w:rPr>
                  <w:rFonts w:hint="eastAsia" w:ascii="仿宋_GB2312" w:hAnsi="仿宋_GB2312" w:cs="仿宋_GB2312"/>
                  <w:color w:val="000000"/>
                  <w:sz w:val="21"/>
                  <w:szCs w:val="21"/>
                  <w:lang w:eastAsia="zh-CN"/>
                </w:rPr>
                <w:t>0302 债券借入</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持仓币种</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3!a</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1.指持有的债券的币种。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2.采用《表示货币和资金的代码》（GB/T 12406）中的三位字母型代码。货币代码的最左边两位字符提供了分配给货币管理机构的唯一代码。第三位字符是一个指示符，也称助记符，依据主要的货币单位或资金的名称制定。数据更新频率为月度。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3.值域：采用《表示货币和资金的代码》（GB/T 12406）中的三位字母型代码。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ADP 安道尔比塞塔</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AED UAE迪拉姆</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AFA 阿富汗尼</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 ……</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ZWD 津巴布韦元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11</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ins w:id="9370" w:author="罗斌" w:date="2019-10-28T09:37:00Z">
              <w:r>
                <w:rPr>
                  <w:rFonts w:hint="eastAsia" w:ascii="仿宋_GB2312" w:hAnsi="仿宋_GB2312" w:cs="仿宋_GB2312"/>
                  <w:color w:val="000000"/>
                  <w:sz w:val="21"/>
                  <w:szCs w:val="21"/>
                  <w:lang w:eastAsia="zh-CN"/>
                </w:rPr>
                <w:t>债券</w:t>
              </w:r>
            </w:ins>
            <w:del w:id="9371" w:author="罗斌" w:date="2019-10-28T09:36:00Z">
              <w:r>
                <w:rPr>
                  <w:rFonts w:hint="eastAsia" w:ascii="仿宋_GB2312" w:hAnsi="仿宋_GB2312" w:cs="仿宋_GB2312"/>
                  <w:color w:val="000000"/>
                  <w:sz w:val="21"/>
                  <w:szCs w:val="21"/>
                </w:rPr>
                <w:delText>持仓金额</w:delText>
              </w:r>
            </w:del>
            <w:ins w:id="9372" w:author="罗斌" w:date="2019-10-28T09:36:00Z">
              <w:r>
                <w:rPr>
                  <w:rFonts w:hint="eastAsia" w:ascii="仿宋_GB2312" w:hAnsi="仿宋_GB2312" w:cs="仿宋_GB2312"/>
                  <w:color w:val="000000"/>
                  <w:sz w:val="21"/>
                  <w:szCs w:val="21"/>
                  <w:lang w:eastAsia="zh-CN"/>
                </w:rPr>
                <w:t>票面金额</w:t>
              </w:r>
            </w:ins>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w:t>
            </w:r>
            <w:del w:id="9373" w:author="罗斌" w:date="2019-10-28T09:38:00Z">
              <w:r>
                <w:rPr>
                  <w:rFonts w:hint="eastAsia" w:ascii="仿宋_GB2312" w:hAnsi="仿宋_GB2312" w:cs="仿宋_GB2312"/>
                  <w:color w:val="000000"/>
                  <w:sz w:val="21"/>
                  <w:szCs w:val="21"/>
                  <w:lang w:eastAsia="zh-CN"/>
                </w:rPr>
                <w:delText>债券持有人实际持有的</w:delText>
              </w:r>
            </w:del>
            <w:ins w:id="9374" w:author="罗斌" w:date="2019-10-28T09:38:00Z">
              <w:r>
                <w:rPr>
                  <w:rFonts w:hint="eastAsia" w:ascii="仿宋_GB2312" w:hAnsi="仿宋_GB2312" w:cs="仿宋_GB2312"/>
                  <w:color w:val="000000"/>
                  <w:sz w:val="21"/>
                  <w:szCs w:val="21"/>
                  <w:lang w:eastAsia="zh-CN"/>
                </w:rPr>
                <w:t>债券</w:t>
              </w:r>
            </w:ins>
            <w:r>
              <w:rPr>
                <w:rFonts w:hint="eastAsia" w:ascii="仿宋_GB2312" w:hAnsi="仿宋_GB2312" w:cs="仿宋_GB2312"/>
                <w:color w:val="000000"/>
                <w:sz w:val="21"/>
                <w:szCs w:val="21"/>
                <w:lang w:eastAsia="zh-CN"/>
              </w:rPr>
              <w:t>票面金额。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del w:id="9375" w:author="user" w:date="2019-11-19T15:48:00Z">
              <w:r>
                <w:rPr>
                  <w:rFonts w:hint="eastAsia" w:ascii="仿宋_GB2312" w:hAnsi="仿宋_GB2312" w:cs="仿宋_GB2312"/>
                  <w:color w:val="000000"/>
                  <w:sz w:val="21"/>
                  <w:szCs w:val="21"/>
                </w:rPr>
                <w:delText>持仓金额</w:delText>
              </w:r>
            </w:del>
            <w:ins w:id="9376" w:author="user" w:date="2019-11-19T15:49:00Z">
              <w:r>
                <w:rPr>
                  <w:rFonts w:hint="eastAsia" w:ascii="仿宋_GB2312" w:hAnsi="仿宋_GB2312" w:cs="仿宋_GB2312"/>
                  <w:color w:val="000000"/>
                  <w:sz w:val="21"/>
                  <w:szCs w:val="21"/>
                  <w:lang w:eastAsia="zh-CN"/>
                </w:rPr>
                <w:t>债券</w:t>
              </w:r>
            </w:ins>
            <w:ins w:id="9377" w:author="user" w:date="2019-11-19T15:49:00Z">
              <w:r>
                <w:rPr>
                  <w:rFonts w:ascii="仿宋_GB2312" w:hAnsi="仿宋_GB2312" w:cs="仿宋_GB2312"/>
                  <w:color w:val="000000"/>
                  <w:sz w:val="21"/>
                  <w:szCs w:val="21"/>
                  <w:lang w:eastAsia="zh-CN"/>
                </w:rPr>
                <w:t>票面</w:t>
              </w:r>
            </w:ins>
            <w:ins w:id="9378" w:author="user" w:date="2019-11-19T15:48:00Z">
              <w:r>
                <w:rPr>
                  <w:rFonts w:hint="eastAsia" w:ascii="仿宋_GB2312" w:hAnsi="仿宋_GB2312" w:cs="仿宋_GB2312"/>
                  <w:color w:val="000000"/>
                  <w:sz w:val="21"/>
                  <w:szCs w:val="21"/>
                </w:rPr>
                <w:t>金额</w:t>
              </w:r>
            </w:ins>
            <w:del w:id="9379" w:author="user" w:date="2019-11-19T15:28:00Z">
              <w:r>
                <w:rPr>
                  <w:rFonts w:hint="eastAsia" w:ascii="仿宋_GB2312" w:hAnsi="仿宋_GB2312" w:cs="仿宋_GB2312"/>
                  <w:color w:val="000000"/>
                  <w:sz w:val="21"/>
                  <w:szCs w:val="21"/>
                </w:rPr>
                <w:delText>＞</w:delText>
              </w:r>
            </w:del>
            <w:ins w:id="9380" w:author="user" w:date="2019-11-19T15: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del w:id="9381" w:author="罗斌" w:date="2019-10-28T09:32:00Z">
              <w:r>
                <w:rPr>
                  <w:rFonts w:hint="eastAsia" w:ascii="仿宋_GB2312" w:hAnsi="仿宋_GB2312" w:cs="仿宋_GB2312"/>
                  <w:color w:val="000000"/>
                  <w:sz w:val="21"/>
                  <w:szCs w:val="21"/>
                </w:rPr>
                <w:delText>买入</w:delText>
              </w:r>
            </w:del>
            <w:ins w:id="9382" w:author="罗斌" w:date="2019-10-28T09:32:00Z">
              <w:r>
                <w:rPr>
                  <w:rFonts w:hint="eastAsia" w:ascii="仿宋_GB2312" w:hAnsi="仿宋_GB2312" w:cs="仿宋_GB2312"/>
                  <w:color w:val="000000"/>
                  <w:sz w:val="21"/>
                  <w:szCs w:val="21"/>
                  <w:lang w:eastAsia="zh-CN"/>
                </w:rPr>
                <w:t>交易</w:t>
              </w:r>
            </w:ins>
            <w:r>
              <w:rPr>
                <w:rFonts w:hint="eastAsia" w:ascii="仿宋_GB2312" w:hAnsi="仿宋_GB2312" w:cs="仿宋_GB2312"/>
                <w:color w:val="000000"/>
                <w:sz w:val="21"/>
                <w:szCs w:val="21"/>
              </w:rPr>
              <w:t>净价</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1.指扣除按债券票面利率计算的应计利息后的债券价格。</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383" w:author="user" w:date="2019-11-26T15:13:00Z">
              <w:r>
                <w:rPr>
                  <w:rFonts w:hint="eastAsia" w:ascii="仿宋_GB2312" w:hAnsi="仿宋_GB2312" w:cs="仿宋_GB2312"/>
                  <w:color w:val="000000"/>
                  <w:sz w:val="21"/>
                  <w:szCs w:val="21"/>
                  <w:lang w:eastAsia="zh-CN"/>
                </w:rPr>
                <w:t>根据</w:t>
              </w:r>
            </w:ins>
            <w:ins w:id="9384" w:author="user" w:date="2019-11-26T15:13:00Z">
              <w:r>
                <w:rPr>
                  <w:rFonts w:ascii="仿宋_GB2312" w:hAnsi="仿宋_GB2312" w:cs="仿宋_GB2312"/>
                  <w:color w:val="000000"/>
                  <w:sz w:val="21"/>
                  <w:szCs w:val="21"/>
                  <w:lang w:eastAsia="zh-CN"/>
                </w:rPr>
                <w:t>实际业务，</w:t>
              </w:r>
            </w:ins>
            <w:ins w:id="9385" w:author="user" w:date="2019-11-26T15:13:00Z">
              <w:r>
                <w:rPr>
                  <w:rFonts w:hint="eastAsia" w:ascii="仿宋_GB2312" w:hAnsi="仿宋_GB2312" w:cs="仿宋_GB2312"/>
                  <w:color w:val="000000"/>
                  <w:sz w:val="21"/>
                  <w:szCs w:val="21"/>
                  <w:lang w:eastAsia="zh-CN"/>
                </w:rPr>
                <w:t>该字段</w:t>
              </w:r>
            </w:ins>
            <w:ins w:id="9386" w:author="user" w:date="2019-11-26T15:13:00Z">
              <w:r>
                <w:rPr>
                  <w:rFonts w:ascii="仿宋_GB2312" w:hAnsi="仿宋_GB2312" w:cs="仿宋_GB2312"/>
                  <w:color w:val="000000"/>
                  <w:sz w:val="21"/>
                  <w:szCs w:val="21"/>
                  <w:lang w:eastAsia="zh-CN"/>
                </w:rPr>
                <w:t>可以为空，</w:t>
              </w:r>
            </w:ins>
            <w:r>
              <w:rPr>
                <w:rFonts w:hint="eastAsia" w:ascii="仿宋_GB2312" w:hAnsi="仿宋_GB2312" w:cs="仿宋_GB2312"/>
                <w:color w:val="000000"/>
                <w:sz w:val="21"/>
                <w:szCs w:val="21"/>
                <w:lang w:eastAsia="zh-CN"/>
              </w:rPr>
              <w:t>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del w:id="9387" w:author="罗斌" w:date="2019-10-28T09:32:00Z">
              <w:r>
                <w:rPr>
                  <w:rFonts w:hint="eastAsia" w:ascii="仿宋_GB2312" w:hAnsi="仿宋_GB2312" w:cs="仿宋_GB2312"/>
                  <w:color w:val="000000"/>
                  <w:sz w:val="21"/>
                  <w:szCs w:val="21"/>
                </w:rPr>
                <w:delText>买入</w:delText>
              </w:r>
            </w:del>
            <w:ins w:id="9388" w:author="罗斌" w:date="2019-10-28T09:32:00Z">
              <w:r>
                <w:rPr>
                  <w:rFonts w:hint="eastAsia" w:ascii="仿宋_GB2312" w:hAnsi="仿宋_GB2312" w:cs="仿宋_GB2312"/>
                  <w:color w:val="000000"/>
                  <w:sz w:val="21"/>
                  <w:szCs w:val="21"/>
                  <w:lang w:eastAsia="zh-CN"/>
                </w:rPr>
                <w:t>交易</w:t>
              </w:r>
            </w:ins>
            <w:r>
              <w:rPr>
                <w:rFonts w:hint="eastAsia" w:ascii="仿宋_GB2312" w:hAnsi="仿宋_GB2312" w:cs="仿宋_GB2312"/>
                <w:color w:val="000000"/>
                <w:sz w:val="21"/>
                <w:szCs w:val="21"/>
              </w:rPr>
              <w:t>净价</w:t>
            </w:r>
            <w:ins w:id="9389" w:author="user" w:date="2019-11-19T15:28:00Z">
              <w:r>
                <w:rPr>
                  <w:rFonts w:hint="eastAsia" w:ascii="仿宋_GB2312" w:hAnsi="仿宋_GB2312" w:cs="仿宋_GB2312"/>
                  <w:color w:val="000000"/>
                  <w:sz w:val="21"/>
                  <w:szCs w:val="21"/>
                  <w:lang w:eastAsia="zh-CN"/>
                </w:rPr>
                <w:t>≥</w:t>
              </w:r>
            </w:ins>
            <w:del w:id="9390" w:author="user" w:date="2019-11-19T15:28:00Z">
              <w:r>
                <w:rPr>
                  <w:rFonts w:hint="eastAsia" w:ascii="仿宋_GB2312" w:hAnsi="仿宋_GB2312" w:cs="仿宋_GB2312"/>
                  <w:color w:val="000000"/>
                  <w:sz w:val="21"/>
                  <w:szCs w:val="21"/>
                </w:rPr>
                <w:delText>＞</w:delText>
              </w:r>
            </w:del>
            <w:r>
              <w:rPr>
                <w:rFonts w:hint="eastAsia" w:ascii="仿宋_GB2312" w:hAnsi="仿宋_GB2312" w:cs="仿宋_GB2312"/>
                <w:color w:val="000000"/>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13</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统计时点</w:t>
            </w:r>
            <w:r>
              <w:rPr>
                <w:rFonts w:hint="eastAsia" w:ascii="仿宋_GB2312" w:hAnsi="仿宋_GB2312" w:cs="仿宋_GB2312"/>
                <w:color w:val="000000"/>
                <w:sz w:val="21"/>
                <w:szCs w:val="21"/>
              </w:rPr>
              <w:t>估值净价</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1.指统计时点中债提供的估值。</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ins w:id="9391" w:author="user" w:date="2019-11-26T15:13:00Z">
              <w:r>
                <w:rPr>
                  <w:rFonts w:hint="eastAsia" w:ascii="仿宋_GB2312" w:hAnsi="仿宋_GB2312" w:cs="仿宋_GB2312"/>
                  <w:color w:val="000000"/>
                  <w:sz w:val="21"/>
                  <w:szCs w:val="21"/>
                  <w:lang w:eastAsia="zh-CN"/>
                </w:rPr>
                <w:t>根据</w:t>
              </w:r>
            </w:ins>
            <w:ins w:id="9392" w:author="user" w:date="2019-11-26T15:13:00Z">
              <w:r>
                <w:rPr>
                  <w:rFonts w:ascii="仿宋_GB2312" w:hAnsi="仿宋_GB2312" w:cs="仿宋_GB2312"/>
                  <w:color w:val="000000"/>
                  <w:sz w:val="21"/>
                  <w:szCs w:val="21"/>
                  <w:lang w:eastAsia="zh-CN"/>
                </w:rPr>
                <w:t>实际业务，</w:t>
              </w:r>
            </w:ins>
            <w:ins w:id="9393" w:author="user" w:date="2019-11-26T15:13:00Z">
              <w:r>
                <w:rPr>
                  <w:rFonts w:hint="eastAsia" w:ascii="仿宋_GB2312" w:hAnsi="仿宋_GB2312" w:cs="仿宋_GB2312"/>
                  <w:color w:val="000000"/>
                  <w:sz w:val="21"/>
                  <w:szCs w:val="21"/>
                  <w:lang w:eastAsia="zh-CN"/>
                </w:rPr>
                <w:t>该字段</w:t>
              </w:r>
            </w:ins>
            <w:ins w:id="9394" w:author="user" w:date="2019-11-26T15:13:00Z">
              <w:r>
                <w:rPr>
                  <w:rFonts w:ascii="仿宋_GB2312" w:hAnsi="仿宋_GB2312" w:cs="仿宋_GB2312"/>
                  <w:color w:val="000000"/>
                  <w:sz w:val="21"/>
                  <w:szCs w:val="21"/>
                  <w:lang w:eastAsia="zh-CN"/>
                </w:rPr>
                <w:t>可以为空，</w:t>
              </w:r>
            </w:ins>
            <w:r>
              <w:rPr>
                <w:rFonts w:hint="eastAsia" w:ascii="仿宋_GB2312" w:hAnsi="仿宋_GB2312" w:cs="仿宋_GB2312"/>
                <w:color w:val="000000"/>
                <w:sz w:val="21"/>
                <w:szCs w:val="21"/>
                <w:lang w:eastAsia="zh-CN"/>
              </w:rPr>
              <w:t>本币填报单位为人民币，外币为外币折美元，折算汇率为报告期末时点汇率。数据更新频率为月度。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3.值域：统计时点估值净价</w:t>
            </w:r>
            <w:ins w:id="9395" w:author="user" w:date="2019-11-19T15:28:00Z">
              <w:r>
                <w:rPr>
                  <w:rFonts w:hint="eastAsia" w:ascii="仿宋_GB2312" w:hAnsi="仿宋_GB2312" w:cs="仿宋_GB2312"/>
                  <w:color w:val="000000"/>
                  <w:sz w:val="21"/>
                  <w:szCs w:val="21"/>
                  <w:lang w:eastAsia="zh-CN"/>
                </w:rPr>
                <w:t>≥</w:t>
              </w:r>
            </w:ins>
            <w:del w:id="9396" w:author="user" w:date="2019-11-19T15:28:00Z">
              <w:r>
                <w:rPr>
                  <w:rFonts w:hint="eastAsia" w:ascii="仿宋_GB2312" w:hAnsi="仿宋_GB2312" w:cs="仿宋_GB2312"/>
                  <w:color w:val="000000"/>
                  <w:sz w:val="21"/>
                  <w:szCs w:val="21"/>
                  <w:lang w:eastAsia="zh-CN"/>
                </w:rPr>
                <w:delText>＞</w:delText>
              </w:r>
            </w:del>
            <w:r>
              <w:rPr>
                <w:rFonts w:hint="eastAsia" w:ascii="仿宋_GB2312" w:hAnsi="仿宋_GB2312" w:cs="仿宋_GB2312"/>
                <w:color w:val="000000"/>
                <w:sz w:val="21"/>
                <w:szCs w:val="21"/>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14</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债券发行人名称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1.指债券发行人全称，该名称一般记录在国家授权部门颁发给债券发行人的证件上，在法律上受到认可。</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名称采集，如：工商营业执照、组织机构代码证、税务登记证等。债券发行人名称可以为简体中文、繁体中文、英文以及其他语言文字。在债券发行人名称中，字符除少数民族姓名中间的分隔符用全角点字符外，其他字符一律采用半角，字母一律大写。</w:t>
            </w:r>
            <w:r>
              <w:rPr>
                <w:rFonts w:hint="eastAsia" w:ascii="仿宋_GB2312" w:hAnsi="仿宋_GB2312" w:cs="仿宋_GB2312"/>
                <w:color w:val="000000"/>
                <w:sz w:val="21"/>
                <w:szCs w:val="21"/>
              </w:rPr>
              <w:t>数据更新的频率为月度。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15</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债券发行人证件类型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1.指债券发行人的证件类型。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397" w:author="罗斌" w:date="2019-10-28T09:29:00Z">
              <w:r>
                <w:rPr>
                  <w:rFonts w:hint="eastAsia" w:ascii="仿宋_GB2312" w:hAnsi="仿宋_GB2312" w:cs="仿宋_GB2312"/>
                  <w:color w:val="000000"/>
                  <w:sz w:val="21"/>
                  <w:szCs w:val="21"/>
                  <w:lang w:eastAsia="zh-CN"/>
                  <w:rPrChange w:id="9398" w:author="罗斌" w:date="2019-10-28T09:29:00Z">
                    <w:rPr>
                      <w:rFonts w:hint="eastAsia"/>
                    </w:rPr>
                  </w:rPrChange>
                </w:rPr>
                <w:t>不做非空校验</w:t>
              </w:r>
            </w:ins>
            <w:ins w:id="9399" w:author="罗斌" w:date="2019-10-28T09:29: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按记录在国家授权部门颁发给客户的证件上记载的证件类型采集，证件类型为统一社会信用代码、组织机构代码等。数据更新的频率为月度。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9400" w:author="user" w:date="2019-10-24T14:22: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p>
          <w:p>
            <w:pPr>
              <w:spacing w:line="240" w:lineRule="auto"/>
              <w:jc w:val="both"/>
              <w:rPr>
                <w:rFonts w:ascii="仿宋_GB2312" w:hAnsi="仿宋_GB2312" w:cs="仿宋_GB2312"/>
                <w:color w:val="000000"/>
                <w:sz w:val="21"/>
                <w:szCs w:val="21"/>
                <w:lang w:eastAsia="zh-CN"/>
              </w:rPr>
            </w:pPr>
            <w:ins w:id="9401" w:author="user" w:date="2019-10-24T14:22:00Z">
              <w:r>
                <w:rPr>
                  <w:rFonts w:hint="eastAsia" w:ascii="仿宋_GB2312" w:hAnsi="仿宋_GB2312" w:cs="仿宋_GB2312"/>
                  <w:color w:val="000000"/>
                  <w:sz w:val="21"/>
                  <w:szCs w:val="21"/>
                  <w:lang w:eastAsia="zh-CN"/>
                </w:rPr>
                <w:t>99其他</w:t>
              </w:r>
            </w:ins>
            <w:ins w:id="9402" w:author="user" w:date="2019-10-24T14:22: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16</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债券发行人代码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1.指债券发行人使用的有效证件的编号。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403" w:author="罗斌" w:date="2019-10-28T09:30:00Z">
              <w:r>
                <w:rPr>
                  <w:rFonts w:hint="eastAsia" w:ascii="仿宋_GB2312" w:hAnsi="仿宋_GB2312" w:cs="仿宋_GB2312"/>
                  <w:color w:val="000000"/>
                  <w:sz w:val="21"/>
                  <w:szCs w:val="21"/>
                  <w:lang w:eastAsia="zh-CN"/>
                </w:rPr>
                <w:t>不做非空校验。</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17</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债券发行人控股类型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an1..5</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1.指债券发行人的经济成分。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404" w:author="罗斌" w:date="2019-10-28T09:30:00Z">
              <w:r>
                <w:rPr>
                  <w:rFonts w:hint="eastAsia" w:ascii="仿宋_GB2312" w:hAnsi="仿宋_GB2312" w:cs="仿宋_GB2312"/>
                  <w:color w:val="000000"/>
                  <w:sz w:val="21"/>
                  <w:szCs w:val="21"/>
                  <w:lang w:eastAsia="zh-CN"/>
                </w:rPr>
                <w:t>不做非空校验。</w:t>
              </w:r>
            </w:ins>
            <w:r>
              <w:rPr>
                <w:rFonts w:hint="eastAsia" w:ascii="仿宋_GB2312" w:hAnsi="仿宋_GB2312" w:cs="仿宋_GB2312"/>
                <w:color w:val="000000"/>
                <w:sz w:val="21"/>
                <w:szCs w:val="21"/>
                <w:lang w:eastAsia="zh-CN"/>
              </w:rPr>
              <w:t>若单位客户属于行政事业单位，该字段为空。若属于企业，参考《贷款统计分类及编码》（JR/T 0135-2016）进行划分。数据更新的频率为月度。</w:t>
            </w:r>
          </w:p>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3</w:t>
            </w:r>
            <w:r>
              <w:rPr>
                <w:rFonts w:hint="eastAsia" w:ascii="仿宋_GB2312" w:hAnsi="仿宋_GB2312" w:cs="仿宋_GB2312"/>
                <w:color w:val="000000"/>
                <w:sz w:val="21"/>
                <w:szCs w:val="21"/>
                <w:lang w:eastAsia="zh-CN"/>
              </w:rPr>
              <w:t>.值域：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 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 国有控股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A0101 国有相对控股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A0102 国有绝对控股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 集体控股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A0201 集体相对控股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A0202 集体绝对控股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 非公有控股经济</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 私人控股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B0101 私人相对控股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B0102 私人绝对控股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 港澳台控股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B0201 港澳台相对控股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B0202 港澳台绝对控股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 外商控股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B0301 外商相对控股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B0302 外商绝对控股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18</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债券发行人主体行业类别</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del w:id="9405" w:author="user" w:date="2019-09-12T10:39:00Z">
              <w:r>
                <w:rPr>
                  <w:rFonts w:hint="eastAsia" w:ascii="仿宋_GB2312" w:hAnsi="仿宋_GB2312" w:cs="仿宋_GB2312"/>
                  <w:color w:val="000000"/>
                  <w:sz w:val="21"/>
                  <w:szCs w:val="21"/>
                </w:rPr>
                <w:delText>4</w:delText>
              </w:r>
            </w:del>
            <w:ins w:id="9406" w:author="user" w:date="2019-09-12T10:39:00Z">
              <w:r>
                <w:rPr>
                  <w:rFonts w:ascii="仿宋_GB2312" w:hAnsi="仿宋_GB2312" w:cs="仿宋_GB2312"/>
                  <w:color w:val="000000"/>
                  <w:sz w:val="21"/>
                  <w:szCs w:val="21"/>
                </w:rPr>
                <w:t>1</w:t>
              </w:r>
            </w:ins>
            <w:r>
              <w:rPr>
                <w:rFonts w:hint="eastAsia" w:ascii="仿宋_GB2312" w:hAnsi="仿宋_GB2312" w:cs="仿宋_GB2312"/>
                <w:color w:val="000000"/>
                <w:sz w:val="21"/>
                <w:szCs w:val="21"/>
              </w:rPr>
              <w:t>!</w:t>
            </w:r>
            <w:ins w:id="9407" w:author="user" w:date="2019-09-12T10:39:00Z">
              <w:r>
                <w:rPr>
                  <w:rFonts w:ascii="仿宋_GB2312" w:hAnsi="仿宋_GB2312" w:cs="仿宋_GB2312"/>
                  <w:color w:val="000000"/>
                  <w:sz w:val="21"/>
                  <w:szCs w:val="21"/>
                </w:rPr>
                <w:t>a</w:t>
              </w:r>
            </w:ins>
            <w:r>
              <w:rPr>
                <w:rFonts w:hint="eastAsia" w:ascii="仿宋_GB2312" w:hAnsi="仿宋_GB2312" w:cs="仿宋_GB2312"/>
                <w:color w:val="000000"/>
                <w:sz w:val="21"/>
                <w:szCs w:val="21"/>
              </w:rPr>
              <w:t>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1.指债券发行人在有关部门登记注册的或主要从事的行业。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408" w:author="罗斌" w:date="2019-10-28T09:30:00Z">
              <w:r>
                <w:rPr>
                  <w:rFonts w:hint="eastAsia" w:ascii="仿宋_GB2312" w:hAnsi="仿宋_GB2312" w:cs="仿宋_GB2312"/>
                  <w:color w:val="000000"/>
                  <w:sz w:val="21"/>
                  <w:szCs w:val="21"/>
                  <w:lang w:eastAsia="zh-CN"/>
                </w:rPr>
                <w:t>不做非空校验。</w:t>
              </w:r>
            </w:ins>
            <w:r>
              <w:rPr>
                <w:rFonts w:hint="eastAsia" w:ascii="仿宋_GB2312" w:hAnsi="仿宋_GB2312" w:cs="仿宋_GB2312"/>
                <w:color w:val="000000"/>
                <w:sz w:val="21"/>
                <w:szCs w:val="21"/>
                <w:lang w:eastAsia="zh-CN"/>
              </w:rPr>
              <w:t>参照行业采用《国民经济行业分类》（GB/T 4754-2017）标准的门类，填写</w:t>
            </w:r>
            <w:del w:id="9409" w:author="user" w:date="2019-09-12T10:24:00Z">
              <w:r>
                <w:rPr>
                  <w:rFonts w:hint="eastAsia" w:ascii="仿宋_GB2312" w:hAnsi="仿宋_GB2312" w:cs="仿宋_GB2312"/>
                  <w:color w:val="000000"/>
                  <w:sz w:val="21"/>
                  <w:szCs w:val="21"/>
                  <w:lang w:eastAsia="zh-CN"/>
                </w:rPr>
                <w:delText>四</w:delText>
              </w:r>
            </w:del>
            <w:ins w:id="9410" w:author="user" w:date="2019-09-12T10:24:00Z">
              <w:r>
                <w:rPr>
                  <w:rFonts w:hint="eastAsia" w:ascii="仿宋_GB2312" w:hAnsi="仿宋_GB2312" w:cs="仿宋_GB2312"/>
                  <w:color w:val="000000"/>
                  <w:sz w:val="21"/>
                  <w:szCs w:val="21"/>
                  <w:lang w:eastAsia="zh-CN"/>
                </w:rPr>
                <w:t>1</w:t>
              </w:r>
            </w:ins>
            <w:r>
              <w:rPr>
                <w:rFonts w:hint="eastAsia" w:ascii="仿宋_GB2312" w:hAnsi="仿宋_GB2312" w:cs="仿宋_GB2312"/>
                <w:color w:val="000000"/>
                <w:sz w:val="21"/>
                <w:szCs w:val="21"/>
                <w:lang w:eastAsia="zh-CN"/>
              </w:rPr>
              <w:t>位</w:t>
            </w:r>
            <w:del w:id="9411" w:author="user" w:date="2019-09-12T10:24:00Z">
              <w:r>
                <w:rPr>
                  <w:rFonts w:hint="eastAsia" w:ascii="仿宋_GB2312" w:hAnsi="仿宋_GB2312" w:cs="仿宋_GB2312"/>
                  <w:color w:val="000000"/>
                  <w:sz w:val="21"/>
                  <w:szCs w:val="21"/>
                  <w:lang w:eastAsia="zh-CN"/>
                </w:rPr>
                <w:delText>小</w:delText>
              </w:r>
            </w:del>
            <w:ins w:id="9412" w:author="user" w:date="2019-09-12T10:24:00Z">
              <w:r>
                <w:rPr>
                  <w:rFonts w:hint="eastAsia" w:ascii="仿宋_GB2312" w:hAnsi="仿宋_GB2312" w:cs="仿宋_GB2312"/>
                  <w:color w:val="000000"/>
                  <w:sz w:val="21"/>
                  <w:szCs w:val="21"/>
                  <w:lang w:eastAsia="zh-CN"/>
                </w:rPr>
                <w:t>大</w:t>
              </w:r>
            </w:ins>
            <w:r>
              <w:rPr>
                <w:rFonts w:hint="eastAsia" w:ascii="仿宋_GB2312" w:hAnsi="仿宋_GB2312" w:cs="仿宋_GB2312"/>
                <w:color w:val="000000"/>
                <w:sz w:val="21"/>
                <w:szCs w:val="21"/>
                <w:lang w:eastAsia="zh-CN"/>
              </w:rPr>
              <w:t>类编码。数据更新的频率为月度。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ins w:id="9413" w:author="user" w:date="2019-09-12T10:24:00Z"/>
                <w:rFonts w:ascii="仿宋_GB2312" w:hAnsi="仿宋_GB2312" w:cs="仿宋_GB2312"/>
                <w:color w:val="000000"/>
                <w:sz w:val="21"/>
                <w:szCs w:val="21"/>
                <w:lang w:eastAsia="zh-CN"/>
              </w:rPr>
            </w:pPr>
            <w:ins w:id="9414" w:author="user" w:date="2019-09-12T10:24:00Z">
              <w:r>
                <w:rPr>
                  <w:rFonts w:hint="eastAsia" w:ascii="仿宋_GB2312" w:hAnsi="仿宋_GB2312" w:cs="仿宋_GB2312"/>
                  <w:color w:val="000000"/>
                  <w:sz w:val="21"/>
                  <w:szCs w:val="21"/>
                  <w:lang w:eastAsia="zh-CN"/>
                </w:rPr>
                <w:t>A农、林、牧、渔业</w:t>
              </w:r>
            </w:ins>
          </w:p>
          <w:p>
            <w:pPr>
              <w:spacing w:line="240" w:lineRule="auto"/>
              <w:jc w:val="both"/>
              <w:rPr>
                <w:ins w:id="9415" w:author="user" w:date="2019-09-12T10:24:00Z"/>
                <w:rFonts w:ascii="仿宋_GB2312" w:hAnsi="仿宋_GB2312" w:cs="仿宋_GB2312"/>
                <w:color w:val="000000"/>
                <w:sz w:val="21"/>
                <w:szCs w:val="21"/>
                <w:lang w:eastAsia="zh-CN"/>
              </w:rPr>
            </w:pPr>
            <w:ins w:id="9416" w:author="user" w:date="2019-09-12T10:24:00Z">
              <w:r>
                <w:rPr>
                  <w:rFonts w:hint="eastAsia" w:ascii="仿宋_GB2312" w:hAnsi="仿宋_GB2312" w:cs="仿宋_GB2312"/>
                  <w:color w:val="000000"/>
                  <w:sz w:val="21"/>
                  <w:szCs w:val="21"/>
                  <w:lang w:eastAsia="zh-CN"/>
                </w:rPr>
                <w:t>B采矿业</w:t>
              </w:r>
            </w:ins>
          </w:p>
          <w:p>
            <w:pPr>
              <w:spacing w:line="240" w:lineRule="auto"/>
              <w:jc w:val="both"/>
              <w:rPr>
                <w:ins w:id="9417" w:author="user" w:date="2019-09-12T10:24:00Z"/>
                <w:rFonts w:ascii="仿宋_GB2312" w:hAnsi="仿宋_GB2312" w:cs="仿宋_GB2312"/>
                <w:color w:val="000000"/>
                <w:sz w:val="21"/>
                <w:szCs w:val="21"/>
                <w:lang w:eastAsia="zh-CN"/>
              </w:rPr>
            </w:pPr>
            <w:ins w:id="9418" w:author="user" w:date="2019-09-12T10:24:00Z">
              <w:r>
                <w:rPr>
                  <w:rFonts w:hint="eastAsia" w:ascii="仿宋_GB2312" w:hAnsi="仿宋_GB2312" w:cs="仿宋_GB2312"/>
                  <w:color w:val="000000"/>
                  <w:sz w:val="21"/>
                  <w:szCs w:val="21"/>
                  <w:lang w:eastAsia="zh-CN"/>
                </w:rPr>
                <w:t>……</w:t>
              </w:r>
            </w:ins>
          </w:p>
          <w:p>
            <w:pPr>
              <w:spacing w:line="240" w:lineRule="auto"/>
              <w:jc w:val="both"/>
              <w:rPr>
                <w:ins w:id="9419" w:author="user" w:date="2019-09-12T10:24:00Z"/>
                <w:rFonts w:ascii="仿宋_GB2312" w:hAnsi="仿宋_GB2312" w:cs="仿宋_GB2312"/>
                <w:color w:val="000000"/>
                <w:sz w:val="21"/>
                <w:szCs w:val="21"/>
                <w:lang w:eastAsia="zh-CN"/>
              </w:rPr>
            </w:pPr>
            <w:ins w:id="9420" w:author="user" w:date="2019-09-12T10:24:00Z">
              <w:r>
                <w:rPr>
                  <w:rFonts w:hint="eastAsia" w:ascii="仿宋_GB2312" w:hAnsi="仿宋_GB2312" w:cs="仿宋_GB2312"/>
                  <w:color w:val="000000"/>
                  <w:sz w:val="21"/>
                  <w:szCs w:val="21"/>
                  <w:lang w:eastAsia="zh-CN"/>
                </w:rPr>
                <w:t>T国际组织</w:t>
              </w:r>
            </w:ins>
          </w:p>
          <w:p>
            <w:pPr>
              <w:spacing w:line="240" w:lineRule="auto"/>
              <w:jc w:val="both"/>
              <w:rPr>
                <w:ins w:id="9421" w:author="user" w:date="2019-09-12T10:24:00Z"/>
                <w:rFonts w:ascii="仿宋_GB2312" w:hAnsi="仿宋_GB2312" w:cs="仿宋_GB2312"/>
                <w:color w:val="000000"/>
                <w:sz w:val="21"/>
                <w:szCs w:val="21"/>
                <w:lang w:eastAsia="zh-CN"/>
              </w:rPr>
            </w:pPr>
            <w:ins w:id="9422" w:author="user" w:date="2019-09-12T10:24:00Z">
              <w:r>
                <w:rPr>
                  <w:rFonts w:hint="eastAsia" w:ascii="仿宋_GB2312" w:hAnsi="仿宋_GB2312" w:cs="仿宋_GB2312"/>
                  <w:color w:val="000000"/>
                  <w:sz w:val="21"/>
                  <w:szCs w:val="21"/>
                  <w:lang w:eastAsia="zh-CN"/>
                </w:rPr>
                <w:t>1个人</w:t>
              </w:r>
            </w:ins>
          </w:p>
          <w:p>
            <w:pPr>
              <w:spacing w:line="240" w:lineRule="auto"/>
              <w:jc w:val="both"/>
              <w:rPr>
                <w:ins w:id="9423" w:author="user" w:date="2019-09-12T10:24:00Z"/>
                <w:rFonts w:ascii="仿宋_GB2312" w:hAnsi="仿宋_GB2312" w:cs="仿宋_GB2312"/>
                <w:color w:val="000000"/>
                <w:sz w:val="21"/>
                <w:szCs w:val="21"/>
                <w:lang w:eastAsia="zh-CN"/>
              </w:rPr>
            </w:pPr>
            <w:ins w:id="9424" w:author="user" w:date="2019-09-12T10:24:00Z">
              <w:r>
                <w:rPr>
                  <w:rFonts w:hint="eastAsia" w:ascii="仿宋_GB2312" w:hAnsi="仿宋_GB2312" w:cs="仿宋_GB2312"/>
                  <w:color w:val="000000"/>
                  <w:sz w:val="21"/>
                  <w:szCs w:val="21"/>
                  <w:lang w:eastAsia="zh-CN"/>
                </w:rPr>
                <w:t>2境外</w:t>
              </w:r>
            </w:ins>
          </w:p>
          <w:p>
            <w:pPr>
              <w:spacing w:line="240" w:lineRule="auto"/>
              <w:jc w:val="both"/>
              <w:rPr>
                <w:rFonts w:ascii="仿宋_GB2312" w:hAnsi="仿宋_GB2312" w:cs="仿宋_GB2312"/>
                <w:color w:val="000000"/>
                <w:sz w:val="21"/>
                <w:szCs w:val="21"/>
                <w:lang w:eastAsia="zh-CN"/>
              </w:rPr>
            </w:pPr>
            <w:del w:id="9425" w:author="user" w:date="2019-09-12T10:24:00Z">
              <w:r>
                <w:rPr>
                  <w:rFonts w:hint="eastAsia" w:ascii="仿宋_GB2312" w:hAnsi="仿宋_GB2312" w:cs="仿宋_GB2312"/>
                  <w:color w:val="000000"/>
                  <w:sz w:val="21"/>
                  <w:szCs w:val="21"/>
                  <w:lang w:eastAsia="zh-CN"/>
                </w:rPr>
                <w:delText>0111 稻谷种植</w:delText>
              </w:r>
            </w:del>
            <w:del w:id="9426" w:author="user" w:date="2019-09-12T10:24:00Z">
              <w:r>
                <w:rPr>
                  <w:rFonts w:hint="eastAsia" w:ascii="仿宋_GB2312" w:hAnsi="仿宋_GB2312" w:cs="仿宋_GB2312"/>
                  <w:color w:val="000000"/>
                  <w:sz w:val="21"/>
                  <w:szCs w:val="21"/>
                  <w:lang w:eastAsia="zh-CN"/>
                </w:rPr>
                <w:br w:type="textWrapping"/>
              </w:r>
            </w:del>
            <w:del w:id="9427" w:author="user" w:date="2019-09-12T10:24:00Z">
              <w:r>
                <w:rPr>
                  <w:rFonts w:hint="eastAsia" w:ascii="仿宋_GB2312" w:hAnsi="仿宋_GB2312" w:cs="仿宋_GB2312"/>
                  <w:color w:val="000000"/>
                  <w:sz w:val="21"/>
                  <w:szCs w:val="21"/>
                  <w:lang w:eastAsia="zh-CN"/>
                </w:rPr>
                <w:delText>0112 小麦种植</w:delText>
              </w:r>
            </w:del>
            <w:del w:id="9428" w:author="user" w:date="2019-09-12T10:24:00Z">
              <w:r>
                <w:rPr>
                  <w:rFonts w:hint="eastAsia" w:ascii="仿宋_GB2312" w:hAnsi="仿宋_GB2312" w:cs="仿宋_GB2312"/>
                  <w:color w:val="000000"/>
                  <w:sz w:val="21"/>
                  <w:szCs w:val="21"/>
                  <w:lang w:eastAsia="zh-CN"/>
                </w:rPr>
                <w:br w:type="textWrapping"/>
              </w:r>
            </w:del>
            <w:del w:id="9429" w:author="user" w:date="2019-09-12T10:24:00Z">
              <w:r>
                <w:rPr>
                  <w:rFonts w:hint="eastAsia" w:ascii="仿宋_GB2312" w:hAnsi="仿宋_GB2312" w:cs="仿宋_GB2312"/>
                  <w:color w:val="000000"/>
                  <w:sz w:val="21"/>
                  <w:szCs w:val="21"/>
                  <w:lang w:eastAsia="zh-CN"/>
                </w:rPr>
                <w:delText>…… ……</w:delText>
              </w:r>
            </w:del>
            <w:del w:id="9430" w:author="user" w:date="2019-09-12T10:24:00Z">
              <w:r>
                <w:rPr>
                  <w:rFonts w:hint="eastAsia" w:ascii="仿宋_GB2312" w:hAnsi="仿宋_GB2312" w:cs="仿宋_GB2312"/>
                  <w:color w:val="000000"/>
                  <w:sz w:val="21"/>
                  <w:szCs w:val="21"/>
                  <w:lang w:eastAsia="zh-CN"/>
                </w:rPr>
                <w:br w:type="textWrapping"/>
              </w:r>
            </w:del>
            <w:del w:id="9431" w:author="user" w:date="2019-09-12T10:24:00Z">
              <w:r>
                <w:rPr>
                  <w:rFonts w:hint="eastAsia" w:ascii="仿宋_GB2312" w:hAnsi="仿宋_GB2312" w:cs="仿宋_GB2312"/>
                  <w:color w:val="000000"/>
                  <w:sz w:val="21"/>
                  <w:szCs w:val="21"/>
                  <w:lang w:eastAsia="zh-CN"/>
                </w:rPr>
                <w:delText>9700 国际组织</w:delText>
              </w:r>
            </w:del>
            <w:del w:id="9432" w:author="user" w:date="2019-09-12T10:24:00Z">
              <w:r>
                <w:rPr>
                  <w:rFonts w:hint="eastAsia" w:ascii="仿宋_GB2312" w:hAnsi="仿宋_GB2312" w:cs="仿宋_GB2312"/>
                  <w:color w:val="000000"/>
                  <w:sz w:val="21"/>
                  <w:szCs w:val="21"/>
                  <w:lang w:eastAsia="zh-CN"/>
                </w:rPr>
                <w:br w:type="textWrapping"/>
              </w:r>
            </w:del>
            <w:del w:id="9433" w:author="user" w:date="2019-09-12T10:24:00Z">
              <w:r>
                <w:rPr>
                  <w:rFonts w:hint="eastAsia" w:ascii="仿宋_GB2312" w:hAnsi="仿宋_GB2312" w:cs="仿宋_GB2312"/>
                  <w:color w:val="000000"/>
                  <w:sz w:val="21"/>
                  <w:szCs w:val="21"/>
                  <w:lang w:eastAsia="zh-CN"/>
                </w:rPr>
                <w:delText>9800 个人</w:delText>
              </w:r>
            </w:del>
            <w:del w:id="9434" w:author="user" w:date="2019-09-12T10:24:00Z">
              <w:r>
                <w:rPr>
                  <w:rFonts w:hint="eastAsia" w:ascii="仿宋_GB2312" w:hAnsi="仿宋_GB2312" w:cs="仿宋_GB2312"/>
                  <w:color w:val="000000"/>
                  <w:sz w:val="21"/>
                  <w:szCs w:val="21"/>
                  <w:lang w:eastAsia="zh-CN"/>
                </w:rPr>
                <w:br w:type="textWrapping"/>
              </w:r>
            </w:del>
            <w:del w:id="9435" w:author="user" w:date="2019-09-12T10:24:00Z">
              <w:r>
                <w:rPr>
                  <w:rFonts w:hint="eastAsia" w:ascii="仿宋_GB2312" w:hAnsi="仿宋_GB2312" w:cs="仿宋_GB2312"/>
                  <w:color w:val="000000"/>
                  <w:sz w:val="21"/>
                  <w:szCs w:val="21"/>
                  <w:lang w:eastAsia="zh-CN"/>
                </w:rPr>
                <w:delText>9900 境外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19</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债券发行日期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1.指债券发行的具体日期。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20</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债券到期日期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1.指债券到期的具体日期。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21</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债券发行人生产经营情况</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1.指债券发行人生产经营的风险状况。</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436" w:author="罗斌" w:date="2019-10-28T09:30:00Z">
              <w:r>
                <w:rPr>
                  <w:rFonts w:hint="eastAsia" w:ascii="仿宋_GB2312" w:hAnsi="仿宋_GB2312" w:cs="仿宋_GB2312"/>
                  <w:color w:val="000000"/>
                  <w:sz w:val="21"/>
                  <w:szCs w:val="21"/>
                  <w:lang w:eastAsia="zh-CN"/>
                </w:rPr>
                <w:t>不做非空校验。</w:t>
              </w:r>
            </w:ins>
            <w:r>
              <w:rPr>
                <w:rFonts w:hint="eastAsia" w:ascii="仿宋_GB2312" w:hAnsi="仿宋_GB2312" w:cs="仿宋_GB2312"/>
                <w:color w:val="000000"/>
                <w:sz w:val="21"/>
                <w:szCs w:val="21"/>
                <w:lang w:eastAsia="zh-CN"/>
              </w:rPr>
              <w:t>包含正常、关注和风险等，数据更新频率为月度。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01正常</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02关注</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03风险</w:t>
            </w:r>
          </w:p>
        </w:tc>
      </w:tr>
    </w:tbl>
    <w:p>
      <w:pPr>
        <w:pStyle w:val="4"/>
        <w:spacing w:line="240" w:lineRule="auto"/>
        <w:ind w:left="1161" w:hanging="1161"/>
        <w:rPr>
          <w:rFonts w:ascii="仿宋_GB2312" w:hAnsi="仿宋_GB2312" w:cs="仿宋_GB2312"/>
          <w:lang w:eastAsia="zh-CN"/>
        </w:rPr>
      </w:pPr>
      <w:bookmarkStart w:id="413" w:name="_Toc14252386"/>
      <w:bookmarkEnd w:id="413"/>
      <w:bookmarkStart w:id="414" w:name="_Toc7322"/>
      <w:bookmarkStart w:id="415" w:name="_Toc26580"/>
      <w:bookmarkStart w:id="416" w:name="_Toc23319618"/>
      <w:bookmarkStart w:id="417" w:name="_Toc28796"/>
      <w:bookmarkStart w:id="418" w:name="_Toc14252431"/>
      <w:r>
        <w:rPr>
          <w:rFonts w:hint="eastAsia" w:ascii="仿宋_GB2312" w:hAnsi="仿宋_GB2312" w:cs="仿宋_GB2312"/>
          <w:lang w:eastAsia="zh-CN"/>
        </w:rPr>
        <w:t>金融机构信息补充表报文</w:t>
      </w:r>
      <w:bookmarkEnd w:id="414"/>
      <w:bookmarkEnd w:id="415"/>
      <w:bookmarkEnd w:id="416"/>
      <w:bookmarkEnd w:id="417"/>
      <w:bookmarkEnd w:id="418"/>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5"/>
        <w:gridCol w:w="113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w:t>
            </w:r>
            <w:del w:id="9437" w:author="user" w:date="2019-11-18T16:16:00Z">
              <w:r>
                <w:rPr>
                  <w:rFonts w:hint="eastAsia" w:ascii="仿宋_GB2312" w:hAnsi="仿宋_GB2312" w:cs="仿宋_GB2312"/>
                  <w:color w:val="000000"/>
                  <w:sz w:val="21"/>
                  <w:szCs w:val="21"/>
                  <w:lang w:eastAsia="zh-CN"/>
                </w:rPr>
                <w:delText>月度</w:delText>
              </w:r>
            </w:del>
            <w:ins w:id="9438" w:author="user" w:date="2019-11-18T16:16:00Z">
              <w:r>
                <w:rPr>
                  <w:rFonts w:hint="eastAsia" w:ascii="仿宋_GB2312" w:hAnsi="仿宋_GB2312" w:cs="仿宋_GB2312"/>
                  <w:color w:val="000000"/>
                  <w:sz w:val="21"/>
                  <w:szCs w:val="21"/>
                  <w:lang w:eastAsia="zh-CN"/>
                </w:rPr>
                <w:t>季度</w:t>
              </w:r>
            </w:ins>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1.指数据发生金融机构的代码证或相关成立批文中载明的机构名称全称。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2.境内、外机构均采用中文进行描述。数据更新的频率为</w:t>
            </w:r>
            <w:ins w:id="9439" w:author="user" w:date="2019-11-18T16:16:00Z">
              <w:r>
                <w:rPr>
                  <w:rFonts w:hint="eastAsia" w:ascii="仿宋_GB2312" w:hAnsi="仿宋_GB2312" w:cs="仿宋_GB2312"/>
                  <w:color w:val="000000"/>
                  <w:sz w:val="21"/>
                  <w:szCs w:val="21"/>
                  <w:lang w:eastAsia="zh-CN"/>
                </w:rPr>
                <w:t>季度</w:t>
              </w:r>
            </w:ins>
            <w:del w:id="9440" w:author="user" w:date="2019-11-18T16:16: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注册地区行政区划代码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依据国家统计局12位统计用区划和城乡划分代码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划型1名称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1.指依据行业、经济性质等对金融机构进行分类。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2.包括国家开发银行、政策性银行、国有商业银行、全国性股份制商业银行、邮政储蓄银行、城市商业银行、城市信用社、农村商业银行、农村合作银行、农村信用社、村镇银行等，数据更新频率为</w:t>
            </w:r>
            <w:ins w:id="9441" w:author="user" w:date="2019-11-18T16:16:00Z">
              <w:r>
                <w:rPr>
                  <w:rFonts w:hint="eastAsia" w:ascii="仿宋_GB2312" w:hAnsi="仿宋_GB2312" w:cs="仿宋_GB2312"/>
                  <w:color w:val="000000"/>
                  <w:sz w:val="21"/>
                  <w:szCs w:val="21"/>
                  <w:lang w:eastAsia="zh-CN"/>
                </w:rPr>
                <w:t>季度</w:t>
              </w:r>
            </w:ins>
            <w:del w:id="9442" w:author="user" w:date="2019-11-18T16:16: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 xml:space="preserve">00 国家开发银行      </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政策性银行</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02 国有商业银行      </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全国性股份制商业银行</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04 邮政储蓄银行      </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05 城市商业银行</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06 城市信用社        </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07 农村商业银行</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08 农村合作银行      </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09 农村信用社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10 村镇银行          </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11 外资银行</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12 民营银行          </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13 小额贷款公司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14 信托公司          </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15 金融租赁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16 证券公司          </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17 保险公司</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18 基金公司          </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19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划型2名称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1.指依据金融机构</w:t>
            </w:r>
            <w:ins w:id="9443" w:author="user" w:date="2019-11-14T16:42:00Z">
              <w:r>
                <w:rPr>
                  <w:rFonts w:hint="eastAsia" w:ascii="仿宋_GB2312" w:hAnsi="仿宋_GB2312" w:cs="仿宋_GB2312"/>
                  <w:color w:val="000000"/>
                  <w:sz w:val="21"/>
                  <w:szCs w:val="21"/>
                  <w:lang w:eastAsia="zh-CN"/>
                </w:rPr>
                <w:t>资产</w:t>
              </w:r>
            </w:ins>
            <w:ins w:id="9444" w:author="user" w:date="2019-11-14T16:46:00Z">
              <w:r>
                <w:rPr>
                  <w:rFonts w:hint="eastAsia" w:ascii="仿宋_GB2312" w:hAnsi="仿宋_GB2312" w:cs="仿宋_GB2312"/>
                  <w:color w:val="000000"/>
                  <w:sz w:val="21"/>
                  <w:szCs w:val="21"/>
                  <w:lang w:eastAsia="zh-CN"/>
                </w:rPr>
                <w:t>总额</w:t>
              </w:r>
            </w:ins>
            <w:del w:id="9445" w:author="user" w:date="2019-11-14T16:46:00Z">
              <w:r>
                <w:rPr>
                  <w:rFonts w:hint="eastAsia" w:ascii="仿宋_GB2312" w:hAnsi="仿宋_GB2312" w:cs="仿宋_GB2312"/>
                  <w:color w:val="000000"/>
                  <w:sz w:val="21"/>
                  <w:szCs w:val="21"/>
                  <w:lang w:eastAsia="zh-CN"/>
                </w:rPr>
                <w:delText>规模</w:delText>
              </w:r>
            </w:del>
            <w:r>
              <w:rPr>
                <w:rFonts w:hint="eastAsia" w:ascii="仿宋_GB2312" w:hAnsi="仿宋_GB2312" w:cs="仿宋_GB2312"/>
                <w:color w:val="000000"/>
                <w:sz w:val="21"/>
                <w:szCs w:val="21"/>
                <w:lang w:eastAsia="zh-CN"/>
              </w:rPr>
              <w:t>进行分类。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446" w:author="user" w:date="2019-11-14T16:43:00Z">
              <w:r>
                <w:rPr>
                  <w:rFonts w:hint="eastAsia" w:ascii="仿宋_GB2312" w:hAnsi="仿宋_GB2312" w:cs="仿宋_GB2312"/>
                  <w:color w:val="000000"/>
                  <w:sz w:val="21"/>
                  <w:szCs w:val="21"/>
                  <w:lang w:eastAsia="zh-CN"/>
                </w:rPr>
                <w:t>根据</w:t>
              </w:r>
            </w:ins>
            <w:ins w:id="9447" w:author="user" w:date="2019-11-14T16:44:00Z">
              <w:r>
                <w:rPr>
                  <w:rFonts w:hint="eastAsia" w:ascii="仿宋_GB2312" w:hAnsi="仿宋_GB2312" w:cs="仿宋_GB2312"/>
                  <w:color w:val="000000"/>
                  <w:sz w:val="21"/>
                  <w:szCs w:val="21"/>
                  <w:lang w:eastAsia="zh-CN"/>
                </w:rPr>
                <w:t>《金融业企业划型标准规定》（</w:t>
              </w:r>
            </w:ins>
            <w:ins w:id="9448" w:author="user" w:date="2019-11-14T16:43:00Z">
              <w:r>
                <w:rPr>
                  <w:rFonts w:hint="eastAsia" w:ascii="仿宋_GB2312" w:hAnsi="仿宋_GB2312" w:cs="仿宋_GB2312"/>
                  <w:color w:val="000000"/>
                  <w:sz w:val="21"/>
                  <w:szCs w:val="21"/>
                  <w:lang w:eastAsia="zh-CN"/>
                </w:rPr>
                <w:t>银发〔2015〕309号</w:t>
              </w:r>
            </w:ins>
            <w:ins w:id="9449" w:author="user" w:date="2019-11-14T16:45:00Z">
              <w:r>
                <w:rPr>
                  <w:rFonts w:hint="eastAsia" w:ascii="仿宋_GB2312" w:hAnsi="仿宋_GB2312" w:cs="仿宋_GB2312"/>
                  <w:color w:val="000000"/>
                  <w:sz w:val="21"/>
                  <w:szCs w:val="21"/>
                  <w:lang w:eastAsia="zh-CN"/>
                </w:rPr>
                <w:t>）</w:t>
              </w:r>
            </w:ins>
            <w:ins w:id="9450" w:author="user" w:date="2019-11-14T16:43:00Z">
              <w:r>
                <w:rPr>
                  <w:rFonts w:hint="eastAsia" w:ascii="仿宋_GB2312" w:hAnsi="仿宋_GB2312" w:cs="仿宋_GB2312"/>
                  <w:color w:val="000000"/>
                  <w:sz w:val="21"/>
                  <w:szCs w:val="21"/>
                  <w:lang w:eastAsia="zh-CN"/>
                </w:rPr>
                <w:t>，</w:t>
              </w:r>
            </w:ins>
            <w:ins w:id="9451" w:author="user" w:date="2019-11-14T16:45:00Z">
              <w:r>
                <w:rPr>
                  <w:rFonts w:hint="eastAsia" w:ascii="仿宋_GB2312" w:hAnsi="仿宋_GB2312" w:cs="仿宋_GB2312"/>
                  <w:color w:val="000000"/>
                  <w:sz w:val="21"/>
                  <w:szCs w:val="21"/>
                  <w:lang w:eastAsia="zh-CN"/>
                </w:rPr>
                <w:t>采用一个完整会计年度中四个季度末法人并表口径的资产总额（信托公司为信托资产）平均值作为划型指标，该指标以监管部门数据为准</w:t>
              </w:r>
            </w:ins>
            <w:ins w:id="9452" w:author="user" w:date="2019-11-14T16:46:00Z">
              <w:r>
                <w:rPr>
                  <w:rFonts w:hint="eastAsia" w:ascii="仿宋_GB2312" w:hAnsi="仿宋_GB2312" w:cs="仿宋_GB2312"/>
                  <w:color w:val="000000"/>
                  <w:sz w:val="21"/>
                  <w:szCs w:val="21"/>
                  <w:lang w:eastAsia="zh-CN"/>
                </w:rPr>
                <w:t>，依据指标标准值，将各类金融业企业划分为大、中、小、微四个规模类型。</w:t>
              </w:r>
            </w:ins>
            <w:del w:id="9453" w:author="user" w:date="2019-11-14T16:46:00Z">
              <w:r>
                <w:rPr>
                  <w:rFonts w:hint="eastAsia" w:ascii="仿宋_GB2312" w:hAnsi="仿宋_GB2312" w:cs="仿宋_GB2312"/>
                  <w:color w:val="000000"/>
                  <w:sz w:val="21"/>
                  <w:szCs w:val="21"/>
                  <w:lang w:eastAsia="zh-CN"/>
                </w:rPr>
                <w:delText>包括</w:delText>
              </w:r>
            </w:del>
            <w:del w:id="9454" w:author="user" w:date="2019-11-14T16:41:00Z">
              <w:r>
                <w:rPr>
                  <w:rFonts w:hint="eastAsia" w:ascii="仿宋_GB2312" w:hAnsi="仿宋_GB2312" w:cs="仿宋_GB2312"/>
                  <w:color w:val="000000"/>
                  <w:sz w:val="21"/>
                  <w:szCs w:val="21"/>
                  <w:lang w:eastAsia="zh-CN"/>
                </w:rPr>
                <w:delText>中资大型银行</w:delText>
              </w:r>
            </w:del>
            <w:del w:id="9455" w:author="user" w:date="2019-11-14T16:46:00Z">
              <w:r>
                <w:rPr>
                  <w:rFonts w:hint="eastAsia" w:ascii="仿宋_GB2312" w:hAnsi="仿宋_GB2312" w:cs="仿宋_GB2312"/>
                  <w:color w:val="000000"/>
                  <w:sz w:val="21"/>
                  <w:szCs w:val="21"/>
                  <w:lang w:eastAsia="zh-CN"/>
                </w:rPr>
                <w:delText>、</w:delText>
              </w:r>
            </w:del>
            <w:del w:id="9456" w:author="user" w:date="2019-11-14T16:42:00Z">
              <w:r>
                <w:rPr>
                  <w:rFonts w:hint="eastAsia" w:ascii="仿宋_GB2312" w:hAnsi="仿宋_GB2312" w:cs="仿宋_GB2312"/>
                  <w:color w:val="000000"/>
                  <w:sz w:val="21"/>
                  <w:szCs w:val="21"/>
                  <w:lang w:eastAsia="zh-CN"/>
                </w:rPr>
                <w:delText>中资中型银行</w:delText>
              </w:r>
            </w:del>
            <w:del w:id="9457" w:author="user" w:date="2019-11-14T16:46:00Z">
              <w:r>
                <w:rPr>
                  <w:rFonts w:hint="eastAsia" w:ascii="仿宋_GB2312" w:hAnsi="仿宋_GB2312" w:cs="仿宋_GB2312"/>
                  <w:color w:val="000000"/>
                  <w:sz w:val="21"/>
                  <w:szCs w:val="21"/>
                  <w:lang w:eastAsia="zh-CN"/>
                </w:rPr>
                <w:delText>、</w:delText>
              </w:r>
            </w:del>
            <w:del w:id="9458" w:author="user" w:date="2019-11-14T16:42:00Z">
              <w:r>
                <w:rPr>
                  <w:rFonts w:hint="eastAsia" w:ascii="仿宋_GB2312" w:hAnsi="仿宋_GB2312" w:cs="仿宋_GB2312"/>
                  <w:color w:val="000000"/>
                  <w:sz w:val="21"/>
                  <w:szCs w:val="21"/>
                  <w:lang w:eastAsia="zh-CN"/>
                </w:rPr>
                <w:delText>中资小型银行，</w:delText>
              </w:r>
            </w:del>
            <w:r>
              <w:rPr>
                <w:rFonts w:hint="eastAsia" w:ascii="仿宋_GB2312" w:hAnsi="仿宋_GB2312" w:cs="仿宋_GB2312"/>
                <w:color w:val="000000"/>
                <w:sz w:val="21"/>
                <w:szCs w:val="21"/>
                <w:lang w:eastAsia="zh-CN"/>
              </w:rPr>
              <w:t>数据更新频率为</w:t>
            </w:r>
            <w:ins w:id="9459" w:author="user" w:date="2019-11-18T16:16:00Z">
              <w:r>
                <w:rPr>
                  <w:rFonts w:hint="eastAsia" w:ascii="仿宋_GB2312" w:hAnsi="仿宋_GB2312" w:cs="仿宋_GB2312"/>
                  <w:color w:val="000000"/>
                  <w:sz w:val="21"/>
                  <w:szCs w:val="21"/>
                  <w:lang w:eastAsia="zh-CN"/>
                </w:rPr>
                <w:t>季度</w:t>
              </w:r>
            </w:ins>
            <w:del w:id="9460" w:author="user" w:date="2019-11-18T16:16: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 xml:space="preserve">00 </w:t>
            </w:r>
            <w:del w:id="9461" w:author="user" w:date="2019-11-14T16:42:00Z">
              <w:r>
                <w:rPr>
                  <w:rFonts w:hint="eastAsia" w:ascii="仿宋_GB2312" w:hAnsi="仿宋_GB2312" w:cs="仿宋_GB2312"/>
                  <w:color w:val="000000"/>
                  <w:sz w:val="21"/>
                  <w:szCs w:val="21"/>
                  <w:lang w:eastAsia="zh-CN"/>
                </w:rPr>
                <w:delText>中资</w:delText>
              </w:r>
            </w:del>
            <w:r>
              <w:rPr>
                <w:rFonts w:hint="eastAsia" w:ascii="仿宋_GB2312" w:hAnsi="仿宋_GB2312" w:cs="仿宋_GB2312"/>
                <w:color w:val="000000"/>
                <w:sz w:val="21"/>
                <w:szCs w:val="21"/>
                <w:lang w:eastAsia="zh-CN"/>
              </w:rPr>
              <w:t>大型</w:t>
            </w:r>
            <w:del w:id="9462" w:author="user" w:date="2019-11-14T16:42:00Z">
              <w:r>
                <w:rPr>
                  <w:rFonts w:hint="eastAsia" w:ascii="仿宋_GB2312" w:hAnsi="仿宋_GB2312" w:cs="仿宋_GB2312"/>
                  <w:color w:val="000000"/>
                  <w:sz w:val="21"/>
                  <w:szCs w:val="21"/>
                  <w:lang w:eastAsia="zh-CN"/>
                </w:rPr>
                <w:delText>银行</w:delText>
              </w:r>
            </w:del>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01 </w:t>
            </w:r>
            <w:del w:id="9463" w:author="user" w:date="2019-11-14T16:43:00Z">
              <w:r>
                <w:rPr>
                  <w:rFonts w:hint="eastAsia" w:ascii="仿宋_GB2312" w:hAnsi="仿宋_GB2312" w:cs="仿宋_GB2312"/>
                  <w:color w:val="000000"/>
                  <w:sz w:val="21"/>
                  <w:szCs w:val="21"/>
                  <w:lang w:eastAsia="zh-CN"/>
                </w:rPr>
                <w:delText>中资</w:delText>
              </w:r>
            </w:del>
            <w:r>
              <w:rPr>
                <w:rFonts w:hint="eastAsia" w:ascii="仿宋_GB2312" w:hAnsi="仿宋_GB2312" w:cs="仿宋_GB2312"/>
                <w:color w:val="000000"/>
                <w:sz w:val="21"/>
                <w:szCs w:val="21"/>
                <w:lang w:eastAsia="zh-CN"/>
              </w:rPr>
              <w:t>中型</w:t>
            </w:r>
            <w:del w:id="9464" w:author="user" w:date="2019-11-14T16:43:00Z">
              <w:r>
                <w:rPr>
                  <w:rFonts w:hint="eastAsia" w:ascii="仿宋_GB2312" w:hAnsi="仿宋_GB2312" w:cs="仿宋_GB2312"/>
                  <w:color w:val="000000"/>
                  <w:sz w:val="21"/>
                  <w:szCs w:val="21"/>
                  <w:lang w:eastAsia="zh-CN"/>
                </w:rPr>
                <w:delText>银行</w:delText>
              </w:r>
            </w:del>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 xml:space="preserve">02 </w:t>
            </w:r>
            <w:del w:id="9465" w:author="user" w:date="2019-11-14T16:43:00Z">
              <w:r>
                <w:rPr>
                  <w:rFonts w:hint="eastAsia" w:ascii="仿宋_GB2312" w:hAnsi="仿宋_GB2312" w:cs="仿宋_GB2312"/>
                  <w:color w:val="000000"/>
                  <w:sz w:val="21"/>
                  <w:szCs w:val="21"/>
                  <w:lang w:eastAsia="zh-CN"/>
                </w:rPr>
                <w:delText>中资</w:delText>
              </w:r>
            </w:del>
            <w:r>
              <w:rPr>
                <w:rFonts w:hint="eastAsia" w:ascii="仿宋_GB2312" w:hAnsi="仿宋_GB2312" w:cs="仿宋_GB2312"/>
                <w:color w:val="000000"/>
                <w:sz w:val="21"/>
                <w:szCs w:val="21"/>
                <w:lang w:eastAsia="zh-CN"/>
              </w:rPr>
              <w:t>小型</w:t>
            </w:r>
            <w:del w:id="9466" w:author="user" w:date="2019-11-14T16:43:00Z">
              <w:r>
                <w:rPr>
                  <w:rFonts w:hint="eastAsia" w:ascii="仿宋_GB2312" w:hAnsi="仿宋_GB2312" w:cs="仿宋_GB2312"/>
                  <w:color w:val="000000"/>
                  <w:sz w:val="21"/>
                  <w:szCs w:val="21"/>
                  <w:lang w:eastAsia="zh-CN"/>
                </w:rPr>
                <w:delText>银行</w:delText>
              </w:r>
            </w:del>
            <w:ins w:id="9467" w:author="user" w:date="2019-11-14T16:42:00Z">
              <w:r>
                <w:rPr>
                  <w:rFonts w:hint="eastAsia" w:ascii="仿宋_GB2312" w:hAnsi="仿宋_GB2312" w:cs="仿宋_GB2312"/>
                  <w:color w:val="000000"/>
                  <w:sz w:val="21"/>
                  <w:szCs w:val="21"/>
                  <w:lang w:eastAsia="zh-CN"/>
                </w:rPr>
                <w:br w:type="textWrapping"/>
              </w:r>
            </w:ins>
            <w:ins w:id="9468" w:author="user" w:date="2019-11-14T16:42:00Z">
              <w:r>
                <w:rPr>
                  <w:rFonts w:ascii="仿宋_GB2312" w:hAnsi="仿宋_GB2312" w:cs="仿宋_GB2312"/>
                  <w:color w:val="000000"/>
                  <w:sz w:val="21"/>
                  <w:szCs w:val="21"/>
                  <w:lang w:eastAsia="zh-CN"/>
                </w:rPr>
                <w:t xml:space="preserve">03 </w:t>
              </w:r>
            </w:ins>
            <w:ins w:id="9469" w:author="user" w:date="2019-11-14T16:42:00Z">
              <w:r>
                <w:rPr>
                  <w:rFonts w:hint="eastAsia" w:ascii="仿宋_GB2312" w:hAnsi="仿宋_GB2312" w:cs="仿宋_GB2312"/>
                  <w:color w:val="000000"/>
                  <w:sz w:val="21"/>
                  <w:szCs w:val="21"/>
                  <w:lang w:eastAsia="zh-CN"/>
                </w:rPr>
                <w:t>微型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经度</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an3..1</w:t>
            </w:r>
            <w:ins w:id="9470" w:author="user" w:date="2019-11-18T16:07:00Z">
              <w:r>
                <w:rPr>
                  <w:rFonts w:ascii="仿宋_GB2312" w:hAnsi="仿宋_GB2312" w:cs="仿宋_GB2312"/>
                  <w:color w:val="000000"/>
                  <w:sz w:val="21"/>
                  <w:szCs w:val="21"/>
                </w:rPr>
                <w:t>1</w:t>
              </w:r>
            </w:ins>
            <w:del w:id="9471" w:author="user" w:date="2019-11-18T16:07:00Z">
              <w:r>
                <w:rPr>
                  <w:rFonts w:hint="eastAsia" w:ascii="仿宋_GB2312" w:hAnsi="仿宋_GB2312" w:cs="仿宋_GB2312"/>
                  <w:color w:val="000000"/>
                  <w:sz w:val="21"/>
                  <w:szCs w:val="21"/>
                </w:rPr>
                <w:delText>0</w:delText>
              </w:r>
            </w:del>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1.指金融机构注册地址所在的经度。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2.按照“W（E）xx°xx.xx'”格式填写，数据更新频率为</w:t>
            </w:r>
            <w:ins w:id="9472" w:author="user" w:date="2019-11-18T16:17:00Z">
              <w:r>
                <w:rPr>
                  <w:rFonts w:hint="eastAsia" w:ascii="仿宋_GB2312" w:hAnsi="仿宋_GB2312" w:cs="仿宋_GB2312"/>
                  <w:color w:val="000000"/>
                  <w:sz w:val="21"/>
                  <w:szCs w:val="21"/>
                  <w:lang w:eastAsia="zh-CN"/>
                </w:rPr>
                <w:t>季度</w:t>
              </w:r>
            </w:ins>
            <w:del w:id="9473" w:author="user" w:date="2019-11-18T16:17: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纬度</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an3..10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1.指金融机构注册地址所在的纬度。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2.按照“S（N）xx°xx.xx'”格式填写，数据更新频率为</w:t>
            </w:r>
            <w:ins w:id="9474" w:author="user" w:date="2019-11-18T16:17:00Z">
              <w:r>
                <w:rPr>
                  <w:rFonts w:hint="eastAsia" w:ascii="仿宋_GB2312" w:hAnsi="仿宋_GB2312" w:cs="仿宋_GB2312"/>
                  <w:color w:val="000000"/>
                  <w:sz w:val="21"/>
                  <w:szCs w:val="21"/>
                  <w:lang w:eastAsia="zh-CN"/>
                </w:rPr>
                <w:t>季度</w:t>
              </w:r>
            </w:ins>
            <w:del w:id="9475" w:author="user" w:date="2019-11-18T16:17: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第1大股东名称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anc1..200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476" w:author="吴媛媛 [2]" w:date="2020-07-29T09:17:17Z">
              <w:r>
                <w:rPr>
                  <w:rFonts w:ascii="仿宋_GB2312" w:hAnsi="仿宋_GB2312" w:cs="仿宋_GB2312"/>
                  <w:color w:val="000000"/>
                  <w:sz w:val="21"/>
                  <w:szCs w:val="21"/>
                  <w:lang w:eastAsia="zh-CN"/>
                </w:rPr>
                <w:t>该字段</w:t>
              </w:r>
            </w:ins>
            <w:ins w:id="9477" w:author="吴媛媛 [2]" w:date="2020-07-29T09:17:17Z">
              <w:r>
                <w:rPr>
                  <w:rFonts w:hint="eastAsia" w:ascii="仿宋_GB2312" w:hAnsi="仿宋_GB2312" w:cs="仿宋_GB2312"/>
                  <w:color w:val="000000"/>
                  <w:sz w:val="21"/>
                  <w:szCs w:val="21"/>
                  <w:lang w:eastAsia="zh-CN"/>
                </w:rPr>
                <w:t>可以</w:t>
              </w:r>
            </w:ins>
            <w:ins w:id="9478" w:author="吴媛媛 [2]" w:date="2020-07-29T09:17:17Z">
              <w:r>
                <w:rPr>
                  <w:rFonts w:ascii="仿宋_GB2312" w:hAnsi="仿宋_GB2312" w:cs="仿宋_GB2312"/>
                  <w:color w:val="000000"/>
                  <w:sz w:val="21"/>
                  <w:szCs w:val="21"/>
                  <w:lang w:eastAsia="zh-CN"/>
                </w:rPr>
                <w:t>为空</w:t>
              </w:r>
            </w:ins>
            <w:ins w:id="9479" w:author="吴媛媛 [2]" w:date="2020-07-29T09:17:17Z">
              <w:r>
                <w:rPr>
                  <w:rFonts w:hint="eastAsia" w:ascii="仿宋_GB2312" w:hAnsi="仿宋_GB2312" w:cs="仿宋_GB2312"/>
                  <w:color w:val="000000"/>
                  <w:sz w:val="21"/>
                  <w:szCs w:val="21"/>
                  <w:lang w:eastAsia="zh-CN"/>
                </w:rPr>
                <w:t>，</w:t>
              </w:r>
            </w:ins>
            <w:ins w:id="9480" w:author="吴媛媛 [2]" w:date="2020-07-29T09:17:17Z">
              <w:r>
                <w:rPr>
                  <w:rFonts w:ascii="仿宋_GB2312" w:hAnsi="仿宋_GB2312" w:cs="仿宋_GB2312"/>
                  <w:color w:val="000000"/>
                  <w:sz w:val="21"/>
                  <w:szCs w:val="21"/>
                  <w:lang w:eastAsia="zh-CN"/>
                </w:rPr>
                <w:t>不做非空</w:t>
              </w:r>
            </w:ins>
            <w:ins w:id="9481" w:author="吴媛媛 [2]" w:date="2020-07-29T09:17:17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w:t>
            </w:r>
            <w:ins w:id="9482" w:author="user" w:date="2019-11-18T16:17:00Z">
              <w:r>
                <w:rPr>
                  <w:rFonts w:hint="eastAsia" w:ascii="仿宋_GB2312" w:hAnsi="仿宋_GB2312" w:cs="仿宋_GB2312"/>
                  <w:color w:val="000000"/>
                  <w:sz w:val="21"/>
                  <w:szCs w:val="21"/>
                  <w:lang w:eastAsia="zh-CN"/>
                </w:rPr>
                <w:t>季度</w:t>
              </w:r>
            </w:ins>
            <w:del w:id="9483" w:author="user" w:date="2019-11-18T16:17:00Z">
              <w:r>
                <w:rPr>
                  <w:rFonts w:hint="eastAsia" w:ascii="仿宋_GB2312" w:hAnsi="仿宋_GB2312" w:cs="仿宋_GB2312"/>
                  <w:color w:val="000000"/>
                  <w:sz w:val="21"/>
                  <w:szCs w:val="21"/>
                </w:rPr>
                <w:delText>月度</w:delText>
              </w:r>
            </w:del>
            <w:r>
              <w:rPr>
                <w:rFonts w:hint="eastAsia" w:ascii="仿宋_GB2312" w:hAnsi="仿宋_GB2312" w:cs="仿宋_GB2312"/>
                <w:color w:val="000000"/>
                <w:sz w:val="21"/>
                <w:szCs w:val="21"/>
              </w:rPr>
              <w:t>。</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第1大股东证件类型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ins w:id="9484" w:author="user" w:date="2019-10-24T14:22: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1.指金融机构总部出资占比最大的股东的有效证件类型。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485" w:author="吴媛媛 [2]" w:date="2020-07-29T09:17:46Z">
              <w:r>
                <w:rPr>
                  <w:rFonts w:ascii="仿宋_GB2312" w:hAnsi="仿宋_GB2312" w:cs="仿宋_GB2312"/>
                  <w:color w:val="000000"/>
                  <w:sz w:val="21"/>
                  <w:szCs w:val="21"/>
                  <w:lang w:eastAsia="zh-CN"/>
                </w:rPr>
                <w:t>该字段</w:t>
              </w:r>
            </w:ins>
            <w:ins w:id="9486" w:author="吴媛媛 [2]" w:date="2020-07-29T09:17:46Z">
              <w:r>
                <w:rPr>
                  <w:rFonts w:hint="eastAsia" w:ascii="仿宋_GB2312" w:hAnsi="仿宋_GB2312" w:cs="仿宋_GB2312"/>
                  <w:color w:val="000000"/>
                  <w:sz w:val="21"/>
                  <w:szCs w:val="21"/>
                  <w:lang w:eastAsia="zh-CN"/>
                </w:rPr>
                <w:t>可以</w:t>
              </w:r>
            </w:ins>
            <w:ins w:id="9487" w:author="吴媛媛 [2]" w:date="2020-07-29T09:17:46Z">
              <w:r>
                <w:rPr>
                  <w:rFonts w:ascii="仿宋_GB2312" w:hAnsi="仿宋_GB2312" w:cs="仿宋_GB2312"/>
                  <w:color w:val="000000"/>
                  <w:sz w:val="21"/>
                  <w:szCs w:val="21"/>
                  <w:lang w:eastAsia="zh-CN"/>
                </w:rPr>
                <w:t>为空</w:t>
              </w:r>
            </w:ins>
            <w:ins w:id="9488" w:author="吴媛媛 [2]" w:date="2020-07-29T09:17:46Z">
              <w:r>
                <w:rPr>
                  <w:rFonts w:hint="eastAsia" w:ascii="仿宋_GB2312" w:hAnsi="仿宋_GB2312" w:cs="仿宋_GB2312"/>
                  <w:color w:val="000000"/>
                  <w:sz w:val="21"/>
                  <w:szCs w:val="21"/>
                  <w:lang w:eastAsia="zh-CN"/>
                </w:rPr>
                <w:t>，</w:t>
              </w:r>
            </w:ins>
            <w:ins w:id="9489" w:author="吴媛媛 [2]" w:date="2020-07-29T09:17:46Z">
              <w:r>
                <w:rPr>
                  <w:rFonts w:ascii="仿宋_GB2312" w:hAnsi="仿宋_GB2312" w:cs="仿宋_GB2312"/>
                  <w:color w:val="000000"/>
                  <w:sz w:val="21"/>
                  <w:szCs w:val="21"/>
                  <w:lang w:eastAsia="zh-CN"/>
                </w:rPr>
                <w:t>不做非空</w:t>
              </w:r>
            </w:ins>
            <w:ins w:id="9490" w:author="吴媛媛 [2]" w:date="2020-07-29T09:17:46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按记录在国家授权部门颁发给客户的证件上记载的证件类型采集，如：身份证、军官证、护照等</w:t>
            </w:r>
            <w:ins w:id="9491" w:author="user" w:date="2019-10-24T14:22:00Z">
              <w:r>
                <w:rPr>
                  <w:rFonts w:hint="eastAsia" w:ascii="仿宋_GB2312" w:hAnsi="仿宋_GB2312" w:cs="仿宋_GB2312"/>
                  <w:color w:val="000000"/>
                  <w:sz w:val="21"/>
                  <w:szCs w:val="21"/>
                  <w:lang w:eastAsia="zh-CN"/>
                </w:rPr>
                <w:t>，户口</w:t>
              </w:r>
            </w:ins>
            <w:ins w:id="9492" w:author="user" w:date="2019-10-24T14:22:00Z">
              <w:r>
                <w:rPr>
                  <w:rFonts w:ascii="仿宋_GB2312" w:hAnsi="仿宋_GB2312" w:cs="仿宋_GB2312"/>
                  <w:color w:val="000000"/>
                  <w:sz w:val="21"/>
                  <w:szCs w:val="21"/>
                  <w:lang w:eastAsia="zh-CN"/>
                </w:rPr>
                <w:t>簿和临时身份证请</w:t>
              </w:r>
            </w:ins>
            <w:ins w:id="9493" w:author="user" w:date="2019-10-24T14:22:00Z">
              <w:r>
                <w:rPr>
                  <w:rFonts w:hint="eastAsia" w:ascii="仿宋_GB2312" w:hAnsi="仿宋_GB2312" w:cs="仿宋_GB2312"/>
                  <w:color w:val="000000"/>
                  <w:sz w:val="21"/>
                  <w:szCs w:val="21"/>
                  <w:lang w:eastAsia="zh-CN"/>
                </w:rPr>
                <w:t>选择03居民</w:t>
              </w:r>
            </w:ins>
            <w:ins w:id="9494" w:author="user" w:date="2019-10-24T14:22: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。数据更新的频率为</w:t>
            </w:r>
            <w:ins w:id="9495" w:author="user" w:date="2019-11-18T16:17:00Z">
              <w:r>
                <w:rPr>
                  <w:rFonts w:hint="eastAsia" w:ascii="仿宋_GB2312" w:hAnsi="仿宋_GB2312" w:cs="仿宋_GB2312"/>
                  <w:color w:val="000000"/>
                  <w:sz w:val="21"/>
                  <w:szCs w:val="21"/>
                  <w:lang w:eastAsia="zh-CN"/>
                </w:rPr>
                <w:t>季度</w:t>
              </w:r>
            </w:ins>
            <w:del w:id="9496" w:author="user" w:date="2019-11-18T16:17: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9497" w:author="user" w:date="2019-10-24T14:23:00Z">
              <w:r>
                <w:rPr>
                  <w:rFonts w:hint="eastAsia" w:ascii="仿宋_GB2312" w:hAnsi="仿宋_GB2312" w:cs="仿宋_GB2312"/>
                  <w:color w:val="000000"/>
                  <w:sz w:val="21"/>
                  <w:szCs w:val="21"/>
                  <w:lang w:eastAsia="zh-CN"/>
                </w:rPr>
                <w:t>99其他</w:t>
              </w:r>
            </w:ins>
            <w:ins w:id="9498" w:author="user" w:date="2019-10-24T14:23: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第1大股东证件号码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w:t>
            </w:r>
            <w:r>
              <w:rPr>
                <w:rFonts w:hint="eastAsia" w:ascii="仿宋_GB2312" w:hAnsi="仿宋_GB2312" w:cs="仿宋_GB2312"/>
                <w:color w:val="000000"/>
                <w:sz w:val="21"/>
                <w:szCs w:val="21"/>
                <w:lang w:eastAsia="zh-CN"/>
              </w:rPr>
              <w:t>.指金融机构总部出资占比最大的股东的有效证件号码。</w:t>
            </w:r>
          </w:p>
          <w:p>
            <w:pPr>
              <w:numPr>
                <w:ilvl w:val="0"/>
                <w:numId w:val="5"/>
              </w:numPr>
              <w:spacing w:line="240" w:lineRule="auto"/>
              <w:jc w:val="both"/>
              <w:rPr>
                <w:rFonts w:ascii="仿宋_GB2312" w:hAnsi="仿宋_GB2312" w:cs="仿宋_GB2312"/>
                <w:color w:val="000000"/>
                <w:sz w:val="21"/>
                <w:szCs w:val="21"/>
                <w:lang w:eastAsia="zh-CN"/>
              </w:rPr>
            </w:pPr>
            <w:ins w:id="9499" w:author="吴媛媛 [2]" w:date="2020-07-29T09:17:51Z">
              <w:r>
                <w:rPr>
                  <w:rFonts w:ascii="仿宋_GB2312" w:hAnsi="仿宋_GB2312" w:cs="仿宋_GB2312"/>
                  <w:color w:val="000000"/>
                  <w:sz w:val="21"/>
                  <w:szCs w:val="21"/>
                  <w:lang w:eastAsia="zh-CN"/>
                </w:rPr>
                <w:t>该字段</w:t>
              </w:r>
            </w:ins>
            <w:ins w:id="9500" w:author="吴媛媛 [2]" w:date="2020-07-29T09:17:51Z">
              <w:r>
                <w:rPr>
                  <w:rFonts w:hint="eastAsia" w:ascii="仿宋_GB2312" w:hAnsi="仿宋_GB2312" w:cs="仿宋_GB2312"/>
                  <w:color w:val="000000"/>
                  <w:sz w:val="21"/>
                  <w:szCs w:val="21"/>
                  <w:lang w:eastAsia="zh-CN"/>
                </w:rPr>
                <w:t>可以</w:t>
              </w:r>
            </w:ins>
            <w:ins w:id="9501" w:author="吴媛媛 [2]" w:date="2020-07-29T09:17:51Z">
              <w:r>
                <w:rPr>
                  <w:rFonts w:ascii="仿宋_GB2312" w:hAnsi="仿宋_GB2312" w:cs="仿宋_GB2312"/>
                  <w:color w:val="000000"/>
                  <w:sz w:val="21"/>
                  <w:szCs w:val="21"/>
                  <w:lang w:eastAsia="zh-CN"/>
                </w:rPr>
                <w:t>为空</w:t>
              </w:r>
            </w:ins>
            <w:ins w:id="9502" w:author="吴媛媛 [2]" w:date="2020-07-29T09:17:51Z">
              <w:r>
                <w:rPr>
                  <w:rFonts w:hint="eastAsia" w:ascii="仿宋_GB2312" w:hAnsi="仿宋_GB2312" w:cs="仿宋_GB2312"/>
                  <w:color w:val="000000"/>
                  <w:sz w:val="21"/>
                  <w:szCs w:val="21"/>
                  <w:lang w:eastAsia="zh-CN"/>
                </w:rPr>
                <w:t>，</w:t>
              </w:r>
            </w:ins>
            <w:ins w:id="9503" w:author="吴媛媛 [2]" w:date="2020-07-29T09:17:51Z">
              <w:r>
                <w:rPr>
                  <w:rFonts w:ascii="仿宋_GB2312" w:hAnsi="仿宋_GB2312" w:cs="仿宋_GB2312"/>
                  <w:color w:val="000000"/>
                  <w:sz w:val="21"/>
                  <w:szCs w:val="21"/>
                  <w:lang w:eastAsia="zh-CN"/>
                </w:rPr>
                <w:t>不做非空</w:t>
              </w:r>
            </w:ins>
            <w:ins w:id="9504" w:author="吴媛媛 [2]" w:date="2020-07-29T09:17:51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按记录在国家授权部门颁发给客户的证件上记载的唯一标识身份的编码采集。数据更新的频率为</w:t>
            </w:r>
            <w:ins w:id="9505" w:author="user" w:date="2019-11-18T16:17:00Z">
              <w:r>
                <w:rPr>
                  <w:rFonts w:hint="eastAsia" w:ascii="仿宋_GB2312" w:hAnsi="仿宋_GB2312" w:cs="仿宋_GB2312"/>
                  <w:color w:val="000000"/>
                  <w:sz w:val="21"/>
                  <w:szCs w:val="21"/>
                  <w:lang w:eastAsia="zh-CN"/>
                </w:rPr>
                <w:t>季度</w:t>
              </w:r>
            </w:ins>
            <w:del w:id="9506" w:author="user" w:date="2019-11-18T16:17: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9507" w:author="罗斌" w:date="2019-10-30T16:40:00Z">
              <w:r>
                <w:rPr>
                  <w:rFonts w:hint="eastAsia" w:ascii="仿宋_GB2312" w:hAnsi="仿宋_GB2312" w:cs="仿宋_GB2312"/>
                  <w:color w:val="000000"/>
                  <w:sz w:val="21"/>
                  <w:szCs w:val="21"/>
                  <w:lang w:eastAsia="zh-CN"/>
                </w:rPr>
                <w:delText>7</w:delText>
              </w:r>
            </w:del>
            <w:ins w:id="9508" w:author="罗斌" w:date="2019-10-30T16:40: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11</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第1大股东证件有效期限</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1.指客户在开立账户或办理业务时使用的有效身份证件上载明的到期日期。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509" w:author="吴媛媛 [2]" w:date="2020-07-29T09:20:47Z">
              <w:r>
                <w:rPr>
                  <w:rFonts w:ascii="仿宋_GB2312" w:hAnsi="仿宋_GB2312" w:cs="仿宋_GB2312"/>
                  <w:color w:val="000000"/>
                  <w:sz w:val="21"/>
                  <w:szCs w:val="21"/>
                  <w:lang w:eastAsia="zh-CN"/>
                </w:rPr>
                <w:t>该字段</w:t>
              </w:r>
            </w:ins>
            <w:ins w:id="9510" w:author="吴媛媛 [2]" w:date="2020-07-29T09:20:47Z">
              <w:r>
                <w:rPr>
                  <w:rFonts w:hint="eastAsia" w:ascii="仿宋_GB2312" w:hAnsi="仿宋_GB2312" w:cs="仿宋_GB2312"/>
                  <w:color w:val="000000"/>
                  <w:sz w:val="21"/>
                  <w:szCs w:val="21"/>
                  <w:lang w:eastAsia="zh-CN"/>
                </w:rPr>
                <w:t>可以</w:t>
              </w:r>
            </w:ins>
            <w:ins w:id="9511" w:author="吴媛媛 [2]" w:date="2020-07-29T09:20:47Z">
              <w:r>
                <w:rPr>
                  <w:rFonts w:ascii="仿宋_GB2312" w:hAnsi="仿宋_GB2312" w:cs="仿宋_GB2312"/>
                  <w:color w:val="000000"/>
                  <w:sz w:val="21"/>
                  <w:szCs w:val="21"/>
                  <w:lang w:eastAsia="zh-CN"/>
                </w:rPr>
                <w:t>为空</w:t>
              </w:r>
            </w:ins>
            <w:ins w:id="9512" w:author="吴媛媛 [2]" w:date="2020-07-29T09:20:47Z">
              <w:r>
                <w:rPr>
                  <w:rFonts w:hint="eastAsia" w:ascii="仿宋_GB2312" w:hAnsi="仿宋_GB2312" w:cs="仿宋_GB2312"/>
                  <w:color w:val="000000"/>
                  <w:sz w:val="21"/>
                  <w:szCs w:val="21"/>
                  <w:lang w:eastAsia="zh-CN"/>
                </w:rPr>
                <w:t>，</w:t>
              </w:r>
            </w:ins>
            <w:ins w:id="9513" w:author="吴媛媛 [2]" w:date="2020-07-29T09:20:47Z">
              <w:r>
                <w:rPr>
                  <w:rFonts w:ascii="仿宋_GB2312" w:hAnsi="仿宋_GB2312" w:cs="仿宋_GB2312"/>
                  <w:color w:val="000000"/>
                  <w:sz w:val="21"/>
                  <w:szCs w:val="21"/>
                  <w:lang w:eastAsia="zh-CN"/>
                </w:rPr>
                <w:t>不做非空</w:t>
              </w:r>
            </w:ins>
            <w:ins w:id="9514" w:author="吴媛媛 [2]" w:date="2020-07-29T09:20:47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按照“YYYY-MM-DD”格式填写，数据更新频率为</w:t>
            </w:r>
            <w:ins w:id="9515" w:author="user" w:date="2019-11-18T16:17:00Z">
              <w:r>
                <w:rPr>
                  <w:rFonts w:hint="eastAsia" w:ascii="仿宋_GB2312" w:hAnsi="仿宋_GB2312" w:cs="仿宋_GB2312"/>
                  <w:color w:val="000000"/>
                  <w:sz w:val="21"/>
                  <w:szCs w:val="21"/>
                  <w:lang w:eastAsia="zh-CN"/>
                </w:rPr>
                <w:t>季度</w:t>
              </w:r>
            </w:ins>
            <w:del w:id="9516" w:author="user" w:date="2019-11-18T16:17: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第2大股东名称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anc1..200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517" w:author="吴媛媛 [2]" w:date="2020-07-29T09:17:54Z">
              <w:r>
                <w:rPr>
                  <w:rFonts w:ascii="仿宋_GB2312" w:hAnsi="仿宋_GB2312" w:cs="仿宋_GB2312"/>
                  <w:color w:val="000000"/>
                  <w:sz w:val="21"/>
                  <w:szCs w:val="21"/>
                  <w:lang w:eastAsia="zh-CN"/>
                </w:rPr>
                <w:t>该字段</w:t>
              </w:r>
            </w:ins>
            <w:ins w:id="9518" w:author="吴媛媛 [2]" w:date="2020-07-29T09:17:54Z">
              <w:r>
                <w:rPr>
                  <w:rFonts w:hint="eastAsia" w:ascii="仿宋_GB2312" w:hAnsi="仿宋_GB2312" w:cs="仿宋_GB2312"/>
                  <w:color w:val="000000"/>
                  <w:sz w:val="21"/>
                  <w:szCs w:val="21"/>
                  <w:lang w:eastAsia="zh-CN"/>
                </w:rPr>
                <w:t>可以</w:t>
              </w:r>
            </w:ins>
            <w:ins w:id="9519" w:author="吴媛媛 [2]" w:date="2020-07-29T09:17:54Z">
              <w:r>
                <w:rPr>
                  <w:rFonts w:ascii="仿宋_GB2312" w:hAnsi="仿宋_GB2312" w:cs="仿宋_GB2312"/>
                  <w:color w:val="000000"/>
                  <w:sz w:val="21"/>
                  <w:szCs w:val="21"/>
                  <w:lang w:eastAsia="zh-CN"/>
                </w:rPr>
                <w:t>为空</w:t>
              </w:r>
            </w:ins>
            <w:ins w:id="9520" w:author="吴媛媛 [2]" w:date="2020-07-29T09:17:54Z">
              <w:r>
                <w:rPr>
                  <w:rFonts w:hint="eastAsia" w:ascii="仿宋_GB2312" w:hAnsi="仿宋_GB2312" w:cs="仿宋_GB2312"/>
                  <w:color w:val="000000"/>
                  <w:sz w:val="21"/>
                  <w:szCs w:val="21"/>
                  <w:lang w:eastAsia="zh-CN"/>
                </w:rPr>
                <w:t>，</w:t>
              </w:r>
            </w:ins>
            <w:ins w:id="9521" w:author="吴媛媛 [2]" w:date="2020-07-29T09:17:54Z">
              <w:r>
                <w:rPr>
                  <w:rFonts w:ascii="仿宋_GB2312" w:hAnsi="仿宋_GB2312" w:cs="仿宋_GB2312"/>
                  <w:color w:val="000000"/>
                  <w:sz w:val="21"/>
                  <w:szCs w:val="21"/>
                  <w:lang w:eastAsia="zh-CN"/>
                </w:rPr>
                <w:t>不做非空</w:t>
              </w:r>
            </w:ins>
            <w:ins w:id="9522" w:author="吴媛媛 [2]" w:date="2020-07-29T09:17:54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w:t>
            </w:r>
            <w:ins w:id="9523" w:author="user" w:date="2019-11-18T16:17:00Z">
              <w:r>
                <w:rPr>
                  <w:rFonts w:hint="eastAsia" w:ascii="仿宋_GB2312" w:hAnsi="仿宋_GB2312" w:cs="仿宋_GB2312"/>
                  <w:color w:val="000000"/>
                  <w:sz w:val="21"/>
                  <w:szCs w:val="21"/>
                  <w:lang w:eastAsia="zh-CN"/>
                </w:rPr>
                <w:t>季度</w:t>
              </w:r>
            </w:ins>
            <w:del w:id="9524" w:author="user" w:date="2019-11-18T16:17:00Z">
              <w:r>
                <w:rPr>
                  <w:rFonts w:hint="eastAsia" w:ascii="仿宋_GB2312" w:hAnsi="仿宋_GB2312" w:cs="仿宋_GB2312"/>
                  <w:color w:val="000000"/>
                  <w:sz w:val="21"/>
                  <w:szCs w:val="21"/>
                </w:rPr>
                <w:delText>月度</w:delText>
              </w:r>
            </w:del>
            <w:r>
              <w:rPr>
                <w:rFonts w:hint="eastAsia" w:ascii="仿宋_GB2312" w:hAnsi="仿宋_GB2312" w:cs="仿宋_GB2312"/>
                <w:color w:val="000000"/>
                <w:sz w:val="21"/>
                <w:szCs w:val="21"/>
              </w:rPr>
              <w:t>。</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13</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第2大股东证件类型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ins w:id="9525" w:author="user" w:date="2019-10-24T14:23: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1.指金融机构总部出资占比最大的股东的有效证件类型。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526" w:author="吴媛媛 [2]" w:date="2020-07-29T09:18:04Z">
              <w:r>
                <w:rPr>
                  <w:rFonts w:ascii="仿宋_GB2312" w:hAnsi="仿宋_GB2312" w:cs="仿宋_GB2312"/>
                  <w:color w:val="000000"/>
                  <w:sz w:val="21"/>
                  <w:szCs w:val="21"/>
                  <w:lang w:eastAsia="zh-CN"/>
                </w:rPr>
                <w:t>该字段</w:t>
              </w:r>
            </w:ins>
            <w:ins w:id="9527" w:author="吴媛媛 [2]" w:date="2020-07-29T09:18:04Z">
              <w:r>
                <w:rPr>
                  <w:rFonts w:hint="eastAsia" w:ascii="仿宋_GB2312" w:hAnsi="仿宋_GB2312" w:cs="仿宋_GB2312"/>
                  <w:color w:val="000000"/>
                  <w:sz w:val="21"/>
                  <w:szCs w:val="21"/>
                  <w:lang w:eastAsia="zh-CN"/>
                </w:rPr>
                <w:t>可以</w:t>
              </w:r>
            </w:ins>
            <w:ins w:id="9528" w:author="吴媛媛 [2]" w:date="2020-07-29T09:18:04Z">
              <w:r>
                <w:rPr>
                  <w:rFonts w:ascii="仿宋_GB2312" w:hAnsi="仿宋_GB2312" w:cs="仿宋_GB2312"/>
                  <w:color w:val="000000"/>
                  <w:sz w:val="21"/>
                  <w:szCs w:val="21"/>
                  <w:lang w:eastAsia="zh-CN"/>
                </w:rPr>
                <w:t>为空</w:t>
              </w:r>
            </w:ins>
            <w:ins w:id="9529" w:author="吴媛媛 [2]" w:date="2020-07-29T09:18:04Z">
              <w:r>
                <w:rPr>
                  <w:rFonts w:hint="eastAsia" w:ascii="仿宋_GB2312" w:hAnsi="仿宋_GB2312" w:cs="仿宋_GB2312"/>
                  <w:color w:val="000000"/>
                  <w:sz w:val="21"/>
                  <w:szCs w:val="21"/>
                  <w:lang w:eastAsia="zh-CN"/>
                </w:rPr>
                <w:t>，</w:t>
              </w:r>
            </w:ins>
            <w:ins w:id="9530" w:author="吴媛媛 [2]" w:date="2020-07-29T09:18:04Z">
              <w:r>
                <w:rPr>
                  <w:rFonts w:ascii="仿宋_GB2312" w:hAnsi="仿宋_GB2312" w:cs="仿宋_GB2312"/>
                  <w:color w:val="000000"/>
                  <w:sz w:val="21"/>
                  <w:szCs w:val="21"/>
                  <w:lang w:eastAsia="zh-CN"/>
                </w:rPr>
                <w:t>不做非空</w:t>
              </w:r>
            </w:ins>
            <w:ins w:id="9531" w:author="吴媛媛 [2]" w:date="2020-07-29T09:18:04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按记录在国家授权部门颁发给客户的证件上记载的证件类型采集，如：身份证、军官证、护照等</w:t>
            </w:r>
            <w:ins w:id="9532" w:author="user" w:date="2019-10-24T14:23:00Z">
              <w:r>
                <w:rPr>
                  <w:rFonts w:hint="eastAsia" w:ascii="仿宋_GB2312" w:hAnsi="仿宋_GB2312" w:cs="仿宋_GB2312"/>
                  <w:color w:val="000000"/>
                  <w:sz w:val="21"/>
                  <w:szCs w:val="21"/>
                  <w:lang w:eastAsia="zh-CN"/>
                </w:rPr>
                <w:t>，户口</w:t>
              </w:r>
            </w:ins>
            <w:ins w:id="9533" w:author="user" w:date="2019-10-24T14:23:00Z">
              <w:r>
                <w:rPr>
                  <w:rFonts w:ascii="仿宋_GB2312" w:hAnsi="仿宋_GB2312" w:cs="仿宋_GB2312"/>
                  <w:color w:val="000000"/>
                  <w:sz w:val="21"/>
                  <w:szCs w:val="21"/>
                  <w:lang w:eastAsia="zh-CN"/>
                </w:rPr>
                <w:t>簿和临时身份证请</w:t>
              </w:r>
            </w:ins>
            <w:ins w:id="9534" w:author="user" w:date="2019-10-24T14:23:00Z">
              <w:r>
                <w:rPr>
                  <w:rFonts w:hint="eastAsia" w:ascii="仿宋_GB2312" w:hAnsi="仿宋_GB2312" w:cs="仿宋_GB2312"/>
                  <w:color w:val="000000"/>
                  <w:sz w:val="21"/>
                  <w:szCs w:val="21"/>
                  <w:lang w:eastAsia="zh-CN"/>
                </w:rPr>
                <w:t>选择03居民</w:t>
              </w:r>
            </w:ins>
            <w:ins w:id="9535" w:author="user" w:date="2019-10-24T14:23: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。数据更新的频率为</w:t>
            </w:r>
            <w:ins w:id="9536" w:author="user" w:date="2019-11-18T16:17:00Z">
              <w:r>
                <w:rPr>
                  <w:rFonts w:hint="eastAsia" w:ascii="仿宋_GB2312" w:hAnsi="仿宋_GB2312" w:cs="仿宋_GB2312"/>
                  <w:color w:val="000000"/>
                  <w:sz w:val="21"/>
                  <w:szCs w:val="21"/>
                  <w:lang w:eastAsia="zh-CN"/>
                </w:rPr>
                <w:t>季度</w:t>
              </w:r>
            </w:ins>
            <w:del w:id="9537" w:author="user" w:date="2019-11-18T16:17: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9538" w:author="user" w:date="2019-10-24T14:23:00Z">
              <w:r>
                <w:rPr>
                  <w:rFonts w:hint="eastAsia" w:ascii="仿宋_GB2312" w:hAnsi="仿宋_GB2312" w:cs="仿宋_GB2312"/>
                  <w:color w:val="000000"/>
                  <w:sz w:val="21"/>
                  <w:szCs w:val="21"/>
                  <w:lang w:eastAsia="zh-CN"/>
                </w:rPr>
                <w:t>99其他</w:t>
              </w:r>
            </w:ins>
            <w:ins w:id="9539" w:author="user" w:date="2019-10-24T14:23: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14</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第2大股东证件号码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w:t>
            </w:r>
            <w:r>
              <w:rPr>
                <w:rFonts w:hint="eastAsia" w:ascii="仿宋_GB2312" w:hAnsi="仿宋_GB2312" w:cs="仿宋_GB2312"/>
                <w:color w:val="000000"/>
                <w:sz w:val="21"/>
                <w:szCs w:val="21"/>
                <w:lang w:eastAsia="zh-CN"/>
              </w:rPr>
              <w:t>.指金融机构总部出资占比最大的股东的有效证件号码。</w:t>
            </w:r>
          </w:p>
          <w:p>
            <w:pPr>
              <w:numPr>
                <w:ilvl w:val="-1"/>
                <w:numId w:val="0"/>
              </w:numPr>
              <w:spacing w:line="240" w:lineRule="auto"/>
              <w:jc w:val="both"/>
              <w:rPr>
                <w:rFonts w:ascii="仿宋_GB2312" w:hAnsi="仿宋_GB2312" w:cs="仿宋_GB2312"/>
                <w:color w:val="000000"/>
                <w:sz w:val="21"/>
                <w:szCs w:val="21"/>
                <w:lang w:eastAsia="zh-CN"/>
              </w:rPr>
              <w:pPrChange w:id="9540" w:author="吴媛媛 [2]" w:date="2020-07-29T09:21:05Z">
                <w:pPr>
                  <w:numPr>
                    <w:ilvl w:val="0"/>
                    <w:numId w:val="5"/>
                  </w:numPr>
                  <w:spacing w:line="240" w:lineRule="auto"/>
                  <w:jc w:val="both"/>
                </w:pPr>
              </w:pPrChange>
            </w:pPr>
            <w:ins w:id="9541" w:author="吴媛媛 [2]" w:date="2020-07-29T09:21:06Z">
              <w:r>
                <w:rPr>
                  <w:rFonts w:hint="eastAsia" w:ascii="仿宋_GB2312" w:hAnsi="仿宋_GB2312" w:cs="仿宋_GB2312"/>
                  <w:color w:val="000000"/>
                  <w:sz w:val="21"/>
                  <w:szCs w:val="21"/>
                  <w:lang w:val="en-US" w:eastAsia="zh-CN"/>
                </w:rPr>
                <w:t>2.</w:t>
              </w:r>
            </w:ins>
            <w:ins w:id="9542" w:author="吴媛媛 [2]" w:date="2020-07-29T09:18:07Z">
              <w:r>
                <w:rPr>
                  <w:rFonts w:ascii="仿宋_GB2312" w:hAnsi="仿宋_GB2312" w:cs="仿宋_GB2312"/>
                  <w:color w:val="000000"/>
                  <w:sz w:val="21"/>
                  <w:szCs w:val="21"/>
                  <w:lang w:eastAsia="zh-CN"/>
                </w:rPr>
                <w:t>该字段</w:t>
              </w:r>
            </w:ins>
            <w:ins w:id="9543" w:author="吴媛媛 [2]" w:date="2020-07-29T09:18:07Z">
              <w:r>
                <w:rPr>
                  <w:rFonts w:hint="eastAsia" w:ascii="仿宋_GB2312" w:hAnsi="仿宋_GB2312" w:cs="仿宋_GB2312"/>
                  <w:color w:val="000000"/>
                  <w:sz w:val="21"/>
                  <w:szCs w:val="21"/>
                  <w:lang w:eastAsia="zh-CN"/>
                </w:rPr>
                <w:t>可以</w:t>
              </w:r>
            </w:ins>
            <w:ins w:id="9544" w:author="吴媛媛 [2]" w:date="2020-07-29T09:18:07Z">
              <w:r>
                <w:rPr>
                  <w:rFonts w:ascii="仿宋_GB2312" w:hAnsi="仿宋_GB2312" w:cs="仿宋_GB2312"/>
                  <w:color w:val="000000"/>
                  <w:sz w:val="21"/>
                  <w:szCs w:val="21"/>
                  <w:lang w:eastAsia="zh-CN"/>
                </w:rPr>
                <w:t>为空</w:t>
              </w:r>
            </w:ins>
            <w:ins w:id="9545" w:author="吴媛媛 [2]" w:date="2020-07-29T09:18:07Z">
              <w:r>
                <w:rPr>
                  <w:rFonts w:hint="eastAsia" w:ascii="仿宋_GB2312" w:hAnsi="仿宋_GB2312" w:cs="仿宋_GB2312"/>
                  <w:color w:val="000000"/>
                  <w:sz w:val="21"/>
                  <w:szCs w:val="21"/>
                  <w:lang w:eastAsia="zh-CN"/>
                </w:rPr>
                <w:t>，</w:t>
              </w:r>
            </w:ins>
            <w:ins w:id="9546" w:author="吴媛媛 [2]" w:date="2020-07-29T09:18:07Z">
              <w:r>
                <w:rPr>
                  <w:rFonts w:ascii="仿宋_GB2312" w:hAnsi="仿宋_GB2312" w:cs="仿宋_GB2312"/>
                  <w:color w:val="000000"/>
                  <w:sz w:val="21"/>
                  <w:szCs w:val="21"/>
                  <w:lang w:eastAsia="zh-CN"/>
                </w:rPr>
                <w:t>不做非空</w:t>
              </w:r>
            </w:ins>
            <w:ins w:id="9547" w:author="吴媛媛 [2]" w:date="2020-07-29T09:18:07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按记录在国家授权部门颁发给客户的证件上记载的唯一标识身份的编码采集。数据更新的频率为</w:t>
            </w:r>
            <w:ins w:id="9548" w:author="user" w:date="2019-11-18T16:17:00Z">
              <w:r>
                <w:rPr>
                  <w:rFonts w:hint="eastAsia" w:ascii="仿宋_GB2312" w:hAnsi="仿宋_GB2312" w:cs="仿宋_GB2312"/>
                  <w:color w:val="000000"/>
                  <w:sz w:val="21"/>
                  <w:szCs w:val="21"/>
                  <w:lang w:eastAsia="zh-CN"/>
                </w:rPr>
                <w:t>季度</w:t>
              </w:r>
            </w:ins>
            <w:del w:id="9549" w:author="user" w:date="2019-11-18T16:17: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9550" w:author="罗斌" w:date="2019-10-30T16:40:00Z">
              <w:r>
                <w:rPr>
                  <w:rFonts w:hint="eastAsia" w:ascii="仿宋_GB2312" w:hAnsi="仿宋_GB2312" w:cs="仿宋_GB2312"/>
                  <w:color w:val="000000"/>
                  <w:sz w:val="21"/>
                  <w:szCs w:val="21"/>
                  <w:lang w:eastAsia="zh-CN"/>
                </w:rPr>
                <w:delText>7</w:delText>
              </w:r>
            </w:del>
            <w:ins w:id="9551" w:author="罗斌" w:date="2019-10-30T16:40: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15</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第2大股东证件有效期限</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1.指客户在开立账户或办理业务时使用的有效身份证件上载明的到期日期。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552" w:author="吴媛媛 [2]" w:date="2020-07-29T09:18:13Z">
              <w:r>
                <w:rPr>
                  <w:rFonts w:ascii="仿宋_GB2312" w:hAnsi="仿宋_GB2312" w:cs="仿宋_GB2312"/>
                  <w:color w:val="000000"/>
                  <w:sz w:val="21"/>
                  <w:szCs w:val="21"/>
                  <w:lang w:eastAsia="zh-CN"/>
                </w:rPr>
                <w:t>该字段</w:t>
              </w:r>
            </w:ins>
            <w:ins w:id="9553" w:author="吴媛媛 [2]" w:date="2020-07-29T09:18:13Z">
              <w:r>
                <w:rPr>
                  <w:rFonts w:hint="eastAsia" w:ascii="仿宋_GB2312" w:hAnsi="仿宋_GB2312" w:cs="仿宋_GB2312"/>
                  <w:color w:val="000000"/>
                  <w:sz w:val="21"/>
                  <w:szCs w:val="21"/>
                  <w:lang w:eastAsia="zh-CN"/>
                </w:rPr>
                <w:t>可以</w:t>
              </w:r>
            </w:ins>
            <w:ins w:id="9554" w:author="吴媛媛 [2]" w:date="2020-07-29T09:18:13Z">
              <w:r>
                <w:rPr>
                  <w:rFonts w:ascii="仿宋_GB2312" w:hAnsi="仿宋_GB2312" w:cs="仿宋_GB2312"/>
                  <w:color w:val="000000"/>
                  <w:sz w:val="21"/>
                  <w:szCs w:val="21"/>
                  <w:lang w:eastAsia="zh-CN"/>
                </w:rPr>
                <w:t>为空</w:t>
              </w:r>
            </w:ins>
            <w:ins w:id="9555" w:author="吴媛媛 [2]" w:date="2020-07-29T09:18:13Z">
              <w:r>
                <w:rPr>
                  <w:rFonts w:hint="eastAsia" w:ascii="仿宋_GB2312" w:hAnsi="仿宋_GB2312" w:cs="仿宋_GB2312"/>
                  <w:color w:val="000000"/>
                  <w:sz w:val="21"/>
                  <w:szCs w:val="21"/>
                  <w:lang w:eastAsia="zh-CN"/>
                </w:rPr>
                <w:t>，</w:t>
              </w:r>
            </w:ins>
            <w:ins w:id="9556" w:author="吴媛媛 [2]" w:date="2020-07-29T09:18:13Z">
              <w:r>
                <w:rPr>
                  <w:rFonts w:ascii="仿宋_GB2312" w:hAnsi="仿宋_GB2312" w:cs="仿宋_GB2312"/>
                  <w:color w:val="000000"/>
                  <w:sz w:val="21"/>
                  <w:szCs w:val="21"/>
                  <w:lang w:eastAsia="zh-CN"/>
                </w:rPr>
                <w:t>不做非空</w:t>
              </w:r>
            </w:ins>
            <w:ins w:id="9557" w:author="吴媛媛 [2]" w:date="2020-07-29T09:18:13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按照“YYYY-MM-DD”格式填写，数据更新频率为</w:t>
            </w:r>
            <w:ins w:id="9558" w:author="user" w:date="2019-11-18T16:17:00Z">
              <w:r>
                <w:rPr>
                  <w:rFonts w:hint="eastAsia" w:ascii="仿宋_GB2312" w:hAnsi="仿宋_GB2312" w:cs="仿宋_GB2312"/>
                  <w:color w:val="000000"/>
                  <w:sz w:val="21"/>
                  <w:szCs w:val="21"/>
                  <w:lang w:eastAsia="zh-CN"/>
                </w:rPr>
                <w:t>季度</w:t>
              </w:r>
            </w:ins>
            <w:del w:id="9559" w:author="user" w:date="2019-11-18T16:17: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16</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第3大股东名称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anc1..200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560" w:author="吴媛媛 [2]" w:date="2020-07-29T09:18:16Z">
              <w:r>
                <w:rPr>
                  <w:rFonts w:ascii="仿宋_GB2312" w:hAnsi="仿宋_GB2312" w:cs="仿宋_GB2312"/>
                  <w:color w:val="000000"/>
                  <w:sz w:val="21"/>
                  <w:szCs w:val="21"/>
                  <w:lang w:eastAsia="zh-CN"/>
                </w:rPr>
                <w:t>该字段</w:t>
              </w:r>
            </w:ins>
            <w:ins w:id="9561" w:author="吴媛媛 [2]" w:date="2020-07-29T09:18:16Z">
              <w:r>
                <w:rPr>
                  <w:rFonts w:hint="eastAsia" w:ascii="仿宋_GB2312" w:hAnsi="仿宋_GB2312" w:cs="仿宋_GB2312"/>
                  <w:color w:val="000000"/>
                  <w:sz w:val="21"/>
                  <w:szCs w:val="21"/>
                  <w:lang w:eastAsia="zh-CN"/>
                </w:rPr>
                <w:t>可以</w:t>
              </w:r>
            </w:ins>
            <w:ins w:id="9562" w:author="吴媛媛 [2]" w:date="2020-07-29T09:18:16Z">
              <w:r>
                <w:rPr>
                  <w:rFonts w:ascii="仿宋_GB2312" w:hAnsi="仿宋_GB2312" w:cs="仿宋_GB2312"/>
                  <w:color w:val="000000"/>
                  <w:sz w:val="21"/>
                  <w:szCs w:val="21"/>
                  <w:lang w:eastAsia="zh-CN"/>
                </w:rPr>
                <w:t>为空</w:t>
              </w:r>
            </w:ins>
            <w:ins w:id="9563" w:author="吴媛媛 [2]" w:date="2020-07-29T09:18:16Z">
              <w:r>
                <w:rPr>
                  <w:rFonts w:hint="eastAsia" w:ascii="仿宋_GB2312" w:hAnsi="仿宋_GB2312" w:cs="仿宋_GB2312"/>
                  <w:color w:val="000000"/>
                  <w:sz w:val="21"/>
                  <w:szCs w:val="21"/>
                  <w:lang w:eastAsia="zh-CN"/>
                </w:rPr>
                <w:t>，</w:t>
              </w:r>
            </w:ins>
            <w:ins w:id="9564" w:author="吴媛媛 [2]" w:date="2020-07-29T09:18:16Z">
              <w:r>
                <w:rPr>
                  <w:rFonts w:ascii="仿宋_GB2312" w:hAnsi="仿宋_GB2312" w:cs="仿宋_GB2312"/>
                  <w:color w:val="000000"/>
                  <w:sz w:val="21"/>
                  <w:szCs w:val="21"/>
                  <w:lang w:eastAsia="zh-CN"/>
                </w:rPr>
                <w:t>不做非空</w:t>
              </w:r>
            </w:ins>
            <w:ins w:id="9565" w:author="吴媛媛 [2]" w:date="2020-07-29T09:18:16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w:t>
            </w:r>
            <w:ins w:id="9566" w:author="user" w:date="2019-11-18T16:17:00Z">
              <w:r>
                <w:rPr>
                  <w:rFonts w:hint="eastAsia" w:ascii="仿宋_GB2312" w:hAnsi="仿宋_GB2312" w:cs="仿宋_GB2312"/>
                  <w:color w:val="000000"/>
                  <w:sz w:val="21"/>
                  <w:szCs w:val="21"/>
                  <w:lang w:eastAsia="zh-CN"/>
                </w:rPr>
                <w:t>季度</w:t>
              </w:r>
            </w:ins>
            <w:del w:id="9567" w:author="user" w:date="2019-11-18T16:17:00Z">
              <w:r>
                <w:rPr>
                  <w:rFonts w:hint="eastAsia" w:ascii="仿宋_GB2312" w:hAnsi="仿宋_GB2312" w:cs="仿宋_GB2312"/>
                  <w:color w:val="000000"/>
                  <w:sz w:val="21"/>
                  <w:szCs w:val="21"/>
                </w:rPr>
                <w:delText>月度</w:delText>
              </w:r>
            </w:del>
            <w:r>
              <w:rPr>
                <w:rFonts w:hint="eastAsia" w:ascii="仿宋_GB2312" w:hAnsi="仿宋_GB2312" w:cs="仿宋_GB2312"/>
                <w:color w:val="000000"/>
                <w:sz w:val="21"/>
                <w:szCs w:val="21"/>
              </w:rPr>
              <w:t>。</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17</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第3大股东证件类型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ins w:id="9568" w:author="user" w:date="2019-10-24T14:24: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1.指金融机构总部出资占比最大的股东的有效证件类型。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569" w:author="吴媛媛 [2]" w:date="2020-07-29T09:18:19Z">
              <w:r>
                <w:rPr>
                  <w:rFonts w:ascii="仿宋_GB2312" w:hAnsi="仿宋_GB2312" w:cs="仿宋_GB2312"/>
                  <w:color w:val="000000"/>
                  <w:sz w:val="21"/>
                  <w:szCs w:val="21"/>
                  <w:lang w:eastAsia="zh-CN"/>
                </w:rPr>
                <w:t>该字段</w:t>
              </w:r>
            </w:ins>
            <w:ins w:id="9570" w:author="吴媛媛 [2]" w:date="2020-07-29T09:18:19Z">
              <w:r>
                <w:rPr>
                  <w:rFonts w:hint="eastAsia" w:ascii="仿宋_GB2312" w:hAnsi="仿宋_GB2312" w:cs="仿宋_GB2312"/>
                  <w:color w:val="000000"/>
                  <w:sz w:val="21"/>
                  <w:szCs w:val="21"/>
                  <w:lang w:eastAsia="zh-CN"/>
                </w:rPr>
                <w:t>可以</w:t>
              </w:r>
            </w:ins>
            <w:ins w:id="9571" w:author="吴媛媛 [2]" w:date="2020-07-29T09:18:19Z">
              <w:r>
                <w:rPr>
                  <w:rFonts w:ascii="仿宋_GB2312" w:hAnsi="仿宋_GB2312" w:cs="仿宋_GB2312"/>
                  <w:color w:val="000000"/>
                  <w:sz w:val="21"/>
                  <w:szCs w:val="21"/>
                  <w:lang w:eastAsia="zh-CN"/>
                </w:rPr>
                <w:t>为空</w:t>
              </w:r>
            </w:ins>
            <w:ins w:id="9572" w:author="吴媛媛 [2]" w:date="2020-07-29T09:18:19Z">
              <w:r>
                <w:rPr>
                  <w:rFonts w:hint="eastAsia" w:ascii="仿宋_GB2312" w:hAnsi="仿宋_GB2312" w:cs="仿宋_GB2312"/>
                  <w:color w:val="000000"/>
                  <w:sz w:val="21"/>
                  <w:szCs w:val="21"/>
                  <w:lang w:eastAsia="zh-CN"/>
                </w:rPr>
                <w:t>，</w:t>
              </w:r>
            </w:ins>
            <w:ins w:id="9573" w:author="吴媛媛 [2]" w:date="2020-07-29T09:18:19Z">
              <w:r>
                <w:rPr>
                  <w:rFonts w:ascii="仿宋_GB2312" w:hAnsi="仿宋_GB2312" w:cs="仿宋_GB2312"/>
                  <w:color w:val="000000"/>
                  <w:sz w:val="21"/>
                  <w:szCs w:val="21"/>
                  <w:lang w:eastAsia="zh-CN"/>
                </w:rPr>
                <w:t>不做非空</w:t>
              </w:r>
            </w:ins>
            <w:ins w:id="9574" w:author="吴媛媛 [2]" w:date="2020-07-29T09:18:19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按记录在国家授权部门颁发给客户的证件上记载的证件类型采集，如：身份证、军官证、护照等</w:t>
            </w:r>
            <w:ins w:id="9575" w:author="user" w:date="2019-10-24T14:24:00Z">
              <w:r>
                <w:rPr>
                  <w:rFonts w:hint="eastAsia" w:ascii="仿宋_GB2312" w:hAnsi="仿宋_GB2312" w:cs="仿宋_GB2312"/>
                  <w:color w:val="000000"/>
                  <w:sz w:val="21"/>
                  <w:szCs w:val="21"/>
                  <w:lang w:eastAsia="zh-CN"/>
                </w:rPr>
                <w:t>，户口</w:t>
              </w:r>
            </w:ins>
            <w:ins w:id="9576" w:author="user" w:date="2019-10-24T14:24:00Z">
              <w:r>
                <w:rPr>
                  <w:rFonts w:ascii="仿宋_GB2312" w:hAnsi="仿宋_GB2312" w:cs="仿宋_GB2312"/>
                  <w:color w:val="000000"/>
                  <w:sz w:val="21"/>
                  <w:szCs w:val="21"/>
                  <w:lang w:eastAsia="zh-CN"/>
                </w:rPr>
                <w:t>簿和临时身份证请</w:t>
              </w:r>
            </w:ins>
            <w:ins w:id="9577" w:author="user" w:date="2019-10-24T14:24:00Z">
              <w:r>
                <w:rPr>
                  <w:rFonts w:hint="eastAsia" w:ascii="仿宋_GB2312" w:hAnsi="仿宋_GB2312" w:cs="仿宋_GB2312"/>
                  <w:color w:val="000000"/>
                  <w:sz w:val="21"/>
                  <w:szCs w:val="21"/>
                  <w:lang w:eastAsia="zh-CN"/>
                </w:rPr>
                <w:t>选择03居民</w:t>
              </w:r>
            </w:ins>
            <w:ins w:id="9578" w:author="user" w:date="2019-10-24T14:24: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。数据更新的频率为</w:t>
            </w:r>
            <w:ins w:id="9579" w:author="user" w:date="2019-11-18T16:17:00Z">
              <w:r>
                <w:rPr>
                  <w:rFonts w:hint="eastAsia" w:ascii="仿宋_GB2312" w:hAnsi="仿宋_GB2312" w:cs="仿宋_GB2312"/>
                  <w:color w:val="000000"/>
                  <w:sz w:val="21"/>
                  <w:szCs w:val="21"/>
                  <w:lang w:eastAsia="zh-CN"/>
                </w:rPr>
                <w:t>季度</w:t>
              </w:r>
            </w:ins>
            <w:del w:id="9580" w:author="user" w:date="2019-11-18T16:17: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9581" w:author="user" w:date="2019-10-24T14:24:00Z">
              <w:r>
                <w:rPr>
                  <w:rFonts w:hint="eastAsia" w:ascii="仿宋_GB2312" w:hAnsi="仿宋_GB2312" w:cs="仿宋_GB2312"/>
                  <w:color w:val="000000"/>
                  <w:sz w:val="21"/>
                  <w:szCs w:val="21"/>
                  <w:lang w:eastAsia="zh-CN"/>
                </w:rPr>
                <w:t>99其他</w:t>
              </w:r>
            </w:ins>
            <w:ins w:id="9582" w:author="user" w:date="2019-10-24T14:24: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18</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第3大股东证件号码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w:t>
            </w:r>
            <w:r>
              <w:rPr>
                <w:rFonts w:hint="eastAsia" w:ascii="仿宋_GB2312" w:hAnsi="仿宋_GB2312" w:cs="仿宋_GB2312"/>
                <w:color w:val="000000"/>
                <w:sz w:val="21"/>
                <w:szCs w:val="21"/>
                <w:lang w:eastAsia="zh-CN"/>
              </w:rPr>
              <w:t>.指金融机构总部出资占比最大的股东的有效证件号码。</w:t>
            </w:r>
          </w:p>
          <w:p>
            <w:pPr>
              <w:numPr>
                <w:ilvl w:val="-1"/>
                <w:numId w:val="0"/>
              </w:numPr>
              <w:spacing w:line="240" w:lineRule="auto"/>
              <w:jc w:val="both"/>
              <w:rPr>
                <w:rFonts w:ascii="仿宋_GB2312" w:hAnsi="仿宋_GB2312" w:cs="仿宋_GB2312"/>
                <w:color w:val="000000"/>
                <w:sz w:val="21"/>
                <w:szCs w:val="21"/>
                <w:lang w:eastAsia="zh-CN"/>
              </w:rPr>
              <w:pPrChange w:id="9583" w:author="吴媛媛 [2]" w:date="2020-07-29T09:18:31Z">
                <w:pPr>
                  <w:numPr>
                    <w:ilvl w:val="0"/>
                    <w:numId w:val="5"/>
                  </w:numPr>
                  <w:spacing w:line="240" w:lineRule="auto"/>
                  <w:jc w:val="both"/>
                </w:pPr>
              </w:pPrChange>
            </w:pPr>
            <w:ins w:id="9584" w:author="吴媛媛 [2]" w:date="2020-07-29T09:18:32Z">
              <w:r>
                <w:rPr>
                  <w:rFonts w:hint="eastAsia" w:ascii="仿宋_GB2312" w:hAnsi="仿宋_GB2312" w:cs="仿宋_GB2312"/>
                  <w:color w:val="000000"/>
                  <w:sz w:val="21"/>
                  <w:szCs w:val="21"/>
                  <w:lang w:val="en-US" w:eastAsia="zh-CN"/>
                </w:rPr>
                <w:t>2</w:t>
              </w:r>
            </w:ins>
            <w:ins w:id="9585" w:author="吴媛媛 [2]" w:date="2020-07-29T09:18:33Z">
              <w:r>
                <w:rPr>
                  <w:rFonts w:hint="eastAsia" w:ascii="仿宋_GB2312" w:hAnsi="仿宋_GB2312" w:cs="仿宋_GB2312"/>
                  <w:color w:val="000000"/>
                  <w:sz w:val="21"/>
                  <w:szCs w:val="21"/>
                  <w:lang w:val="en-US" w:eastAsia="zh-CN"/>
                </w:rPr>
                <w:t>.</w:t>
              </w:r>
            </w:ins>
            <w:ins w:id="9586" w:author="吴媛媛 [2]" w:date="2020-07-29T09:18:33Z">
              <w:r>
                <w:rPr>
                  <w:rFonts w:ascii="仿宋_GB2312" w:hAnsi="仿宋_GB2312" w:cs="仿宋_GB2312"/>
                  <w:color w:val="000000"/>
                  <w:sz w:val="21"/>
                  <w:szCs w:val="21"/>
                  <w:lang w:eastAsia="zh-CN"/>
                </w:rPr>
                <w:t>该字段</w:t>
              </w:r>
            </w:ins>
            <w:ins w:id="9587" w:author="吴媛媛 [2]" w:date="2020-07-29T09:18:33Z">
              <w:r>
                <w:rPr>
                  <w:rFonts w:hint="eastAsia" w:ascii="仿宋_GB2312" w:hAnsi="仿宋_GB2312" w:cs="仿宋_GB2312"/>
                  <w:color w:val="000000"/>
                  <w:sz w:val="21"/>
                  <w:szCs w:val="21"/>
                  <w:lang w:eastAsia="zh-CN"/>
                </w:rPr>
                <w:t>可以</w:t>
              </w:r>
            </w:ins>
            <w:ins w:id="9588" w:author="吴媛媛 [2]" w:date="2020-07-29T09:18:33Z">
              <w:r>
                <w:rPr>
                  <w:rFonts w:ascii="仿宋_GB2312" w:hAnsi="仿宋_GB2312" w:cs="仿宋_GB2312"/>
                  <w:color w:val="000000"/>
                  <w:sz w:val="21"/>
                  <w:szCs w:val="21"/>
                  <w:lang w:eastAsia="zh-CN"/>
                </w:rPr>
                <w:t>为空</w:t>
              </w:r>
            </w:ins>
            <w:ins w:id="9589" w:author="吴媛媛 [2]" w:date="2020-07-29T09:18:33Z">
              <w:r>
                <w:rPr>
                  <w:rFonts w:hint="eastAsia" w:ascii="仿宋_GB2312" w:hAnsi="仿宋_GB2312" w:cs="仿宋_GB2312"/>
                  <w:color w:val="000000"/>
                  <w:sz w:val="21"/>
                  <w:szCs w:val="21"/>
                  <w:lang w:eastAsia="zh-CN"/>
                </w:rPr>
                <w:t>，</w:t>
              </w:r>
            </w:ins>
            <w:ins w:id="9590" w:author="吴媛媛 [2]" w:date="2020-07-29T09:18:33Z">
              <w:r>
                <w:rPr>
                  <w:rFonts w:ascii="仿宋_GB2312" w:hAnsi="仿宋_GB2312" w:cs="仿宋_GB2312"/>
                  <w:color w:val="000000"/>
                  <w:sz w:val="21"/>
                  <w:szCs w:val="21"/>
                  <w:lang w:eastAsia="zh-CN"/>
                </w:rPr>
                <w:t>不做非空</w:t>
              </w:r>
            </w:ins>
            <w:ins w:id="9591" w:author="吴媛媛 [2]" w:date="2020-07-29T09:18:33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按记录在国家授权部门颁发给客户的证件上记载的唯一标识身份的编码采集。数据更新的频率为</w:t>
            </w:r>
            <w:ins w:id="9592" w:author="user" w:date="2019-11-18T16:17:00Z">
              <w:r>
                <w:rPr>
                  <w:rFonts w:hint="eastAsia" w:ascii="仿宋_GB2312" w:hAnsi="仿宋_GB2312" w:cs="仿宋_GB2312"/>
                  <w:color w:val="000000"/>
                  <w:sz w:val="21"/>
                  <w:szCs w:val="21"/>
                  <w:lang w:eastAsia="zh-CN"/>
                </w:rPr>
                <w:t>季度</w:t>
              </w:r>
            </w:ins>
            <w:del w:id="9593" w:author="user" w:date="2019-11-18T16:17: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9594" w:author="罗斌" w:date="2019-10-30T16:40:00Z">
              <w:r>
                <w:rPr>
                  <w:rFonts w:hint="eastAsia" w:ascii="仿宋_GB2312" w:hAnsi="仿宋_GB2312" w:cs="仿宋_GB2312"/>
                  <w:color w:val="000000"/>
                  <w:sz w:val="21"/>
                  <w:szCs w:val="21"/>
                  <w:lang w:eastAsia="zh-CN"/>
                </w:rPr>
                <w:delText>7</w:delText>
              </w:r>
            </w:del>
            <w:ins w:id="9595" w:author="罗斌" w:date="2019-10-30T16:40: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19</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第3大股东证件有效期限</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1.指客户在开立账户或办理业务时使用的有效身份证件上载明的到期日期。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596" w:author="吴媛媛 [2]" w:date="2020-07-29T09:18:40Z">
              <w:r>
                <w:rPr>
                  <w:rFonts w:ascii="仿宋_GB2312" w:hAnsi="仿宋_GB2312" w:cs="仿宋_GB2312"/>
                  <w:color w:val="000000"/>
                  <w:sz w:val="21"/>
                  <w:szCs w:val="21"/>
                  <w:lang w:eastAsia="zh-CN"/>
                </w:rPr>
                <w:t>该字段</w:t>
              </w:r>
            </w:ins>
            <w:ins w:id="9597" w:author="吴媛媛 [2]" w:date="2020-07-29T09:18:40Z">
              <w:r>
                <w:rPr>
                  <w:rFonts w:hint="eastAsia" w:ascii="仿宋_GB2312" w:hAnsi="仿宋_GB2312" w:cs="仿宋_GB2312"/>
                  <w:color w:val="000000"/>
                  <w:sz w:val="21"/>
                  <w:szCs w:val="21"/>
                  <w:lang w:eastAsia="zh-CN"/>
                </w:rPr>
                <w:t>可以</w:t>
              </w:r>
            </w:ins>
            <w:ins w:id="9598" w:author="吴媛媛 [2]" w:date="2020-07-29T09:18:40Z">
              <w:r>
                <w:rPr>
                  <w:rFonts w:ascii="仿宋_GB2312" w:hAnsi="仿宋_GB2312" w:cs="仿宋_GB2312"/>
                  <w:color w:val="000000"/>
                  <w:sz w:val="21"/>
                  <w:szCs w:val="21"/>
                  <w:lang w:eastAsia="zh-CN"/>
                </w:rPr>
                <w:t>为空</w:t>
              </w:r>
            </w:ins>
            <w:ins w:id="9599" w:author="吴媛媛 [2]" w:date="2020-07-29T09:18:40Z">
              <w:r>
                <w:rPr>
                  <w:rFonts w:hint="eastAsia" w:ascii="仿宋_GB2312" w:hAnsi="仿宋_GB2312" w:cs="仿宋_GB2312"/>
                  <w:color w:val="000000"/>
                  <w:sz w:val="21"/>
                  <w:szCs w:val="21"/>
                  <w:lang w:eastAsia="zh-CN"/>
                </w:rPr>
                <w:t>，</w:t>
              </w:r>
            </w:ins>
            <w:ins w:id="9600" w:author="吴媛媛 [2]" w:date="2020-07-29T09:18:40Z">
              <w:r>
                <w:rPr>
                  <w:rFonts w:ascii="仿宋_GB2312" w:hAnsi="仿宋_GB2312" w:cs="仿宋_GB2312"/>
                  <w:color w:val="000000"/>
                  <w:sz w:val="21"/>
                  <w:szCs w:val="21"/>
                  <w:lang w:eastAsia="zh-CN"/>
                </w:rPr>
                <w:t>不做非空</w:t>
              </w:r>
            </w:ins>
            <w:ins w:id="9601" w:author="吴媛媛 [2]" w:date="2020-07-29T09:18:4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按照“YYYY-MM-DD”格式填写，数据更新频率为</w:t>
            </w:r>
            <w:ins w:id="9602" w:author="user" w:date="2019-11-18T16:18:00Z">
              <w:r>
                <w:rPr>
                  <w:rFonts w:hint="eastAsia" w:ascii="仿宋_GB2312" w:hAnsi="仿宋_GB2312" w:cs="仿宋_GB2312"/>
                  <w:color w:val="000000"/>
                  <w:sz w:val="21"/>
                  <w:szCs w:val="21"/>
                  <w:lang w:eastAsia="zh-CN"/>
                </w:rPr>
                <w:t>季度</w:t>
              </w:r>
            </w:ins>
            <w:del w:id="9603" w:author="user" w:date="2019-11-18T16:18: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20</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第4大股东名称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anc1..200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604" w:author="吴媛媛 [2]" w:date="2020-07-29T09:18:44Z">
              <w:r>
                <w:rPr>
                  <w:rFonts w:ascii="仿宋_GB2312" w:hAnsi="仿宋_GB2312" w:cs="仿宋_GB2312"/>
                  <w:color w:val="000000"/>
                  <w:sz w:val="21"/>
                  <w:szCs w:val="21"/>
                  <w:lang w:eastAsia="zh-CN"/>
                </w:rPr>
                <w:t>该字段</w:t>
              </w:r>
            </w:ins>
            <w:ins w:id="9605" w:author="吴媛媛 [2]" w:date="2020-07-29T09:18:44Z">
              <w:r>
                <w:rPr>
                  <w:rFonts w:hint="eastAsia" w:ascii="仿宋_GB2312" w:hAnsi="仿宋_GB2312" w:cs="仿宋_GB2312"/>
                  <w:color w:val="000000"/>
                  <w:sz w:val="21"/>
                  <w:szCs w:val="21"/>
                  <w:lang w:eastAsia="zh-CN"/>
                </w:rPr>
                <w:t>可以</w:t>
              </w:r>
            </w:ins>
            <w:ins w:id="9606" w:author="吴媛媛 [2]" w:date="2020-07-29T09:18:44Z">
              <w:r>
                <w:rPr>
                  <w:rFonts w:ascii="仿宋_GB2312" w:hAnsi="仿宋_GB2312" w:cs="仿宋_GB2312"/>
                  <w:color w:val="000000"/>
                  <w:sz w:val="21"/>
                  <w:szCs w:val="21"/>
                  <w:lang w:eastAsia="zh-CN"/>
                </w:rPr>
                <w:t>为空</w:t>
              </w:r>
            </w:ins>
            <w:ins w:id="9607" w:author="吴媛媛 [2]" w:date="2020-07-29T09:18:44Z">
              <w:r>
                <w:rPr>
                  <w:rFonts w:hint="eastAsia" w:ascii="仿宋_GB2312" w:hAnsi="仿宋_GB2312" w:cs="仿宋_GB2312"/>
                  <w:color w:val="000000"/>
                  <w:sz w:val="21"/>
                  <w:szCs w:val="21"/>
                  <w:lang w:eastAsia="zh-CN"/>
                </w:rPr>
                <w:t>，</w:t>
              </w:r>
            </w:ins>
            <w:ins w:id="9608" w:author="吴媛媛 [2]" w:date="2020-07-29T09:18:44Z">
              <w:r>
                <w:rPr>
                  <w:rFonts w:ascii="仿宋_GB2312" w:hAnsi="仿宋_GB2312" w:cs="仿宋_GB2312"/>
                  <w:color w:val="000000"/>
                  <w:sz w:val="21"/>
                  <w:szCs w:val="21"/>
                  <w:lang w:eastAsia="zh-CN"/>
                </w:rPr>
                <w:t>不做非空</w:t>
              </w:r>
            </w:ins>
            <w:ins w:id="9609" w:author="吴媛媛 [2]" w:date="2020-07-29T09:18:44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w:t>
            </w:r>
            <w:ins w:id="9610" w:author="user" w:date="2019-11-18T16:18:00Z">
              <w:r>
                <w:rPr>
                  <w:rFonts w:hint="eastAsia" w:ascii="仿宋_GB2312" w:hAnsi="仿宋_GB2312" w:cs="仿宋_GB2312"/>
                  <w:color w:val="000000"/>
                  <w:sz w:val="21"/>
                  <w:szCs w:val="21"/>
                  <w:lang w:eastAsia="zh-CN"/>
                </w:rPr>
                <w:t>季度</w:t>
              </w:r>
            </w:ins>
            <w:del w:id="9611" w:author="user" w:date="2019-11-18T16:18:00Z">
              <w:r>
                <w:rPr>
                  <w:rFonts w:hint="eastAsia" w:ascii="仿宋_GB2312" w:hAnsi="仿宋_GB2312" w:cs="仿宋_GB2312"/>
                  <w:color w:val="000000"/>
                  <w:sz w:val="21"/>
                  <w:szCs w:val="21"/>
                </w:rPr>
                <w:delText>月度</w:delText>
              </w:r>
            </w:del>
            <w:r>
              <w:rPr>
                <w:rFonts w:hint="eastAsia" w:ascii="仿宋_GB2312" w:hAnsi="仿宋_GB2312" w:cs="仿宋_GB2312"/>
                <w:color w:val="000000"/>
                <w:sz w:val="21"/>
                <w:szCs w:val="21"/>
              </w:rPr>
              <w:t>。</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21</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第4大股东证件类型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ins w:id="9612" w:author="user" w:date="2019-10-24T14:24: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1.指金融机构总部出资占比最大的股东的有效证件类型。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613" w:author="吴媛媛 [2]" w:date="2020-07-29T09:18:48Z">
              <w:r>
                <w:rPr>
                  <w:rFonts w:ascii="仿宋_GB2312" w:hAnsi="仿宋_GB2312" w:cs="仿宋_GB2312"/>
                  <w:color w:val="000000"/>
                  <w:sz w:val="21"/>
                  <w:szCs w:val="21"/>
                  <w:lang w:eastAsia="zh-CN"/>
                </w:rPr>
                <w:t>该字段</w:t>
              </w:r>
            </w:ins>
            <w:ins w:id="9614" w:author="吴媛媛 [2]" w:date="2020-07-29T09:18:48Z">
              <w:r>
                <w:rPr>
                  <w:rFonts w:hint="eastAsia" w:ascii="仿宋_GB2312" w:hAnsi="仿宋_GB2312" w:cs="仿宋_GB2312"/>
                  <w:color w:val="000000"/>
                  <w:sz w:val="21"/>
                  <w:szCs w:val="21"/>
                  <w:lang w:eastAsia="zh-CN"/>
                </w:rPr>
                <w:t>可以</w:t>
              </w:r>
            </w:ins>
            <w:ins w:id="9615" w:author="吴媛媛 [2]" w:date="2020-07-29T09:18:48Z">
              <w:r>
                <w:rPr>
                  <w:rFonts w:ascii="仿宋_GB2312" w:hAnsi="仿宋_GB2312" w:cs="仿宋_GB2312"/>
                  <w:color w:val="000000"/>
                  <w:sz w:val="21"/>
                  <w:szCs w:val="21"/>
                  <w:lang w:eastAsia="zh-CN"/>
                </w:rPr>
                <w:t>为空</w:t>
              </w:r>
            </w:ins>
            <w:ins w:id="9616" w:author="吴媛媛 [2]" w:date="2020-07-29T09:18:48Z">
              <w:r>
                <w:rPr>
                  <w:rFonts w:hint="eastAsia" w:ascii="仿宋_GB2312" w:hAnsi="仿宋_GB2312" w:cs="仿宋_GB2312"/>
                  <w:color w:val="000000"/>
                  <w:sz w:val="21"/>
                  <w:szCs w:val="21"/>
                  <w:lang w:eastAsia="zh-CN"/>
                </w:rPr>
                <w:t>，</w:t>
              </w:r>
            </w:ins>
            <w:ins w:id="9617" w:author="吴媛媛 [2]" w:date="2020-07-29T09:18:48Z">
              <w:r>
                <w:rPr>
                  <w:rFonts w:ascii="仿宋_GB2312" w:hAnsi="仿宋_GB2312" w:cs="仿宋_GB2312"/>
                  <w:color w:val="000000"/>
                  <w:sz w:val="21"/>
                  <w:szCs w:val="21"/>
                  <w:lang w:eastAsia="zh-CN"/>
                </w:rPr>
                <w:t>不做非空</w:t>
              </w:r>
            </w:ins>
            <w:ins w:id="9618" w:author="吴媛媛 [2]" w:date="2020-07-29T09:18:48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按记录在国家授权部门颁发给客户的证件上记载的证件类型采集，如：身份证、军官证、护照等</w:t>
            </w:r>
            <w:ins w:id="9619" w:author="user" w:date="2019-10-24T14:24:00Z">
              <w:r>
                <w:rPr>
                  <w:rFonts w:hint="eastAsia" w:ascii="仿宋_GB2312" w:hAnsi="仿宋_GB2312" w:cs="仿宋_GB2312"/>
                  <w:color w:val="000000"/>
                  <w:sz w:val="21"/>
                  <w:szCs w:val="21"/>
                  <w:lang w:eastAsia="zh-CN"/>
                </w:rPr>
                <w:t>，户口</w:t>
              </w:r>
            </w:ins>
            <w:ins w:id="9620" w:author="user" w:date="2019-10-24T14:24:00Z">
              <w:r>
                <w:rPr>
                  <w:rFonts w:ascii="仿宋_GB2312" w:hAnsi="仿宋_GB2312" w:cs="仿宋_GB2312"/>
                  <w:color w:val="000000"/>
                  <w:sz w:val="21"/>
                  <w:szCs w:val="21"/>
                  <w:lang w:eastAsia="zh-CN"/>
                </w:rPr>
                <w:t>簿和临时身份证请</w:t>
              </w:r>
            </w:ins>
            <w:ins w:id="9621" w:author="user" w:date="2019-10-24T14:24:00Z">
              <w:r>
                <w:rPr>
                  <w:rFonts w:hint="eastAsia" w:ascii="仿宋_GB2312" w:hAnsi="仿宋_GB2312" w:cs="仿宋_GB2312"/>
                  <w:color w:val="000000"/>
                  <w:sz w:val="21"/>
                  <w:szCs w:val="21"/>
                  <w:lang w:eastAsia="zh-CN"/>
                </w:rPr>
                <w:t>选择03居民</w:t>
              </w:r>
            </w:ins>
            <w:ins w:id="9622" w:author="user" w:date="2019-10-24T14:24: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。数据更新的频率为</w:t>
            </w:r>
            <w:ins w:id="9623" w:author="user" w:date="2019-11-18T16:18:00Z">
              <w:r>
                <w:rPr>
                  <w:rFonts w:hint="eastAsia" w:ascii="仿宋_GB2312" w:hAnsi="仿宋_GB2312" w:cs="仿宋_GB2312"/>
                  <w:color w:val="000000"/>
                  <w:sz w:val="21"/>
                  <w:szCs w:val="21"/>
                  <w:lang w:eastAsia="zh-CN"/>
                </w:rPr>
                <w:t>季度</w:t>
              </w:r>
            </w:ins>
            <w:del w:id="9624" w:author="user" w:date="2019-11-18T16:18: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9625" w:author="user" w:date="2019-10-24T14:24:00Z">
              <w:r>
                <w:rPr>
                  <w:rFonts w:hint="eastAsia" w:ascii="仿宋_GB2312" w:hAnsi="仿宋_GB2312" w:cs="仿宋_GB2312"/>
                  <w:color w:val="000000"/>
                  <w:sz w:val="21"/>
                  <w:szCs w:val="21"/>
                  <w:lang w:eastAsia="zh-CN"/>
                </w:rPr>
                <w:t>99其他</w:t>
              </w:r>
            </w:ins>
            <w:ins w:id="9626" w:author="user" w:date="2019-10-24T14:24: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22</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第4大股东证件号码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w:t>
            </w:r>
            <w:r>
              <w:rPr>
                <w:rFonts w:hint="eastAsia" w:ascii="仿宋_GB2312" w:hAnsi="仿宋_GB2312" w:cs="仿宋_GB2312"/>
                <w:color w:val="000000"/>
                <w:sz w:val="21"/>
                <w:szCs w:val="21"/>
                <w:lang w:eastAsia="zh-CN"/>
              </w:rPr>
              <w:t>.指金融机构总部出资占比最大的股东的有效证件号码。</w:t>
            </w:r>
          </w:p>
          <w:p>
            <w:pPr>
              <w:numPr>
                <w:ilvl w:val="-1"/>
                <w:numId w:val="0"/>
              </w:numPr>
              <w:spacing w:line="240" w:lineRule="auto"/>
              <w:jc w:val="both"/>
              <w:rPr>
                <w:rFonts w:ascii="仿宋_GB2312" w:hAnsi="仿宋_GB2312" w:cs="仿宋_GB2312"/>
                <w:color w:val="000000"/>
                <w:sz w:val="21"/>
                <w:szCs w:val="21"/>
                <w:lang w:eastAsia="zh-CN"/>
              </w:rPr>
              <w:pPrChange w:id="9627" w:author="吴媛媛 [2]" w:date="2020-07-29T09:18:51Z">
                <w:pPr>
                  <w:numPr>
                    <w:ilvl w:val="0"/>
                    <w:numId w:val="5"/>
                  </w:numPr>
                  <w:spacing w:line="240" w:lineRule="auto"/>
                  <w:jc w:val="both"/>
                </w:pPr>
              </w:pPrChange>
            </w:pPr>
            <w:ins w:id="9628" w:author="吴媛媛 [2]" w:date="2020-07-29T09:18:51Z">
              <w:r>
                <w:rPr>
                  <w:rFonts w:hint="eastAsia" w:ascii="仿宋_GB2312" w:hAnsi="仿宋_GB2312" w:cs="仿宋_GB2312"/>
                  <w:color w:val="000000"/>
                  <w:sz w:val="21"/>
                  <w:szCs w:val="21"/>
                  <w:lang w:val="en-US" w:eastAsia="zh-CN"/>
                </w:rPr>
                <w:t>2.</w:t>
              </w:r>
            </w:ins>
            <w:ins w:id="9629" w:author="吴媛媛 [2]" w:date="2020-07-29T09:18:52Z">
              <w:r>
                <w:rPr>
                  <w:rFonts w:ascii="仿宋_GB2312" w:hAnsi="仿宋_GB2312" w:cs="仿宋_GB2312"/>
                  <w:color w:val="000000"/>
                  <w:sz w:val="21"/>
                  <w:szCs w:val="21"/>
                  <w:lang w:eastAsia="zh-CN"/>
                </w:rPr>
                <w:t>该字段</w:t>
              </w:r>
            </w:ins>
            <w:ins w:id="9630" w:author="吴媛媛 [2]" w:date="2020-07-29T09:18:52Z">
              <w:r>
                <w:rPr>
                  <w:rFonts w:hint="eastAsia" w:ascii="仿宋_GB2312" w:hAnsi="仿宋_GB2312" w:cs="仿宋_GB2312"/>
                  <w:color w:val="000000"/>
                  <w:sz w:val="21"/>
                  <w:szCs w:val="21"/>
                  <w:lang w:eastAsia="zh-CN"/>
                </w:rPr>
                <w:t>可以</w:t>
              </w:r>
            </w:ins>
            <w:ins w:id="9631" w:author="吴媛媛 [2]" w:date="2020-07-29T09:18:52Z">
              <w:r>
                <w:rPr>
                  <w:rFonts w:ascii="仿宋_GB2312" w:hAnsi="仿宋_GB2312" w:cs="仿宋_GB2312"/>
                  <w:color w:val="000000"/>
                  <w:sz w:val="21"/>
                  <w:szCs w:val="21"/>
                  <w:lang w:eastAsia="zh-CN"/>
                </w:rPr>
                <w:t>为空</w:t>
              </w:r>
            </w:ins>
            <w:ins w:id="9632" w:author="吴媛媛 [2]" w:date="2020-07-29T09:18:52Z">
              <w:r>
                <w:rPr>
                  <w:rFonts w:hint="eastAsia" w:ascii="仿宋_GB2312" w:hAnsi="仿宋_GB2312" w:cs="仿宋_GB2312"/>
                  <w:color w:val="000000"/>
                  <w:sz w:val="21"/>
                  <w:szCs w:val="21"/>
                  <w:lang w:eastAsia="zh-CN"/>
                </w:rPr>
                <w:t>，</w:t>
              </w:r>
            </w:ins>
            <w:ins w:id="9633" w:author="吴媛媛 [2]" w:date="2020-07-29T09:18:52Z">
              <w:r>
                <w:rPr>
                  <w:rFonts w:ascii="仿宋_GB2312" w:hAnsi="仿宋_GB2312" w:cs="仿宋_GB2312"/>
                  <w:color w:val="000000"/>
                  <w:sz w:val="21"/>
                  <w:szCs w:val="21"/>
                  <w:lang w:eastAsia="zh-CN"/>
                </w:rPr>
                <w:t>不做非空</w:t>
              </w:r>
            </w:ins>
            <w:ins w:id="9634" w:author="吴媛媛 [2]" w:date="2020-07-29T09:18:52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按记录在国家授权部门颁发给客户的证件上记载的唯一标识身份的编码采集。数据更新的频率为</w:t>
            </w:r>
            <w:ins w:id="9635" w:author="user" w:date="2019-11-18T16:18:00Z">
              <w:r>
                <w:rPr>
                  <w:rFonts w:hint="eastAsia" w:ascii="仿宋_GB2312" w:hAnsi="仿宋_GB2312" w:cs="仿宋_GB2312"/>
                  <w:color w:val="000000"/>
                  <w:sz w:val="21"/>
                  <w:szCs w:val="21"/>
                  <w:lang w:eastAsia="zh-CN"/>
                </w:rPr>
                <w:t>季度</w:t>
              </w:r>
            </w:ins>
            <w:del w:id="9636" w:author="user" w:date="2019-11-18T16:18: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9637" w:author="罗斌" w:date="2019-10-30T16:40:00Z">
              <w:r>
                <w:rPr>
                  <w:rFonts w:hint="eastAsia" w:ascii="仿宋_GB2312" w:hAnsi="仿宋_GB2312" w:cs="仿宋_GB2312"/>
                  <w:color w:val="000000"/>
                  <w:sz w:val="21"/>
                  <w:szCs w:val="21"/>
                  <w:lang w:eastAsia="zh-CN"/>
                </w:rPr>
                <w:delText>7</w:delText>
              </w:r>
            </w:del>
            <w:ins w:id="9638" w:author="罗斌" w:date="2019-10-30T16:40: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23</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第4大股东证件有效期限</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1.指客户在开立账户或办理业务时使用的有效身份证件上载明的到期日期。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639" w:author="吴媛媛 [2]" w:date="2020-07-29T09:18:56Z">
              <w:r>
                <w:rPr>
                  <w:rFonts w:ascii="仿宋_GB2312" w:hAnsi="仿宋_GB2312" w:cs="仿宋_GB2312"/>
                  <w:color w:val="000000"/>
                  <w:sz w:val="21"/>
                  <w:szCs w:val="21"/>
                  <w:lang w:eastAsia="zh-CN"/>
                </w:rPr>
                <w:t>该字段</w:t>
              </w:r>
            </w:ins>
            <w:ins w:id="9640" w:author="吴媛媛 [2]" w:date="2020-07-29T09:18:56Z">
              <w:r>
                <w:rPr>
                  <w:rFonts w:hint="eastAsia" w:ascii="仿宋_GB2312" w:hAnsi="仿宋_GB2312" w:cs="仿宋_GB2312"/>
                  <w:color w:val="000000"/>
                  <w:sz w:val="21"/>
                  <w:szCs w:val="21"/>
                  <w:lang w:eastAsia="zh-CN"/>
                </w:rPr>
                <w:t>可以</w:t>
              </w:r>
            </w:ins>
            <w:ins w:id="9641" w:author="吴媛媛 [2]" w:date="2020-07-29T09:18:56Z">
              <w:r>
                <w:rPr>
                  <w:rFonts w:ascii="仿宋_GB2312" w:hAnsi="仿宋_GB2312" w:cs="仿宋_GB2312"/>
                  <w:color w:val="000000"/>
                  <w:sz w:val="21"/>
                  <w:szCs w:val="21"/>
                  <w:lang w:eastAsia="zh-CN"/>
                </w:rPr>
                <w:t>为空</w:t>
              </w:r>
            </w:ins>
            <w:ins w:id="9642" w:author="吴媛媛 [2]" w:date="2020-07-29T09:18:56Z">
              <w:r>
                <w:rPr>
                  <w:rFonts w:hint="eastAsia" w:ascii="仿宋_GB2312" w:hAnsi="仿宋_GB2312" w:cs="仿宋_GB2312"/>
                  <w:color w:val="000000"/>
                  <w:sz w:val="21"/>
                  <w:szCs w:val="21"/>
                  <w:lang w:eastAsia="zh-CN"/>
                </w:rPr>
                <w:t>，</w:t>
              </w:r>
            </w:ins>
            <w:ins w:id="9643" w:author="吴媛媛 [2]" w:date="2020-07-29T09:18:56Z">
              <w:r>
                <w:rPr>
                  <w:rFonts w:ascii="仿宋_GB2312" w:hAnsi="仿宋_GB2312" w:cs="仿宋_GB2312"/>
                  <w:color w:val="000000"/>
                  <w:sz w:val="21"/>
                  <w:szCs w:val="21"/>
                  <w:lang w:eastAsia="zh-CN"/>
                </w:rPr>
                <w:t>不做非空</w:t>
              </w:r>
            </w:ins>
            <w:ins w:id="9644" w:author="吴媛媛 [2]" w:date="2020-07-29T09:18:56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按照“YYYY-MM-DD”格式填写，数据更新频率为</w:t>
            </w:r>
            <w:ins w:id="9645" w:author="user" w:date="2019-11-18T16:18:00Z">
              <w:r>
                <w:rPr>
                  <w:rFonts w:hint="eastAsia" w:ascii="仿宋_GB2312" w:hAnsi="仿宋_GB2312" w:cs="仿宋_GB2312"/>
                  <w:color w:val="000000"/>
                  <w:sz w:val="21"/>
                  <w:szCs w:val="21"/>
                  <w:lang w:eastAsia="zh-CN"/>
                </w:rPr>
                <w:t>季度</w:t>
              </w:r>
            </w:ins>
            <w:del w:id="9646" w:author="user" w:date="2019-11-18T16:18: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24</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第5大股东名称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anc1..200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647" w:author="吴媛媛 [2]" w:date="2020-07-29T09:18:57Z">
              <w:r>
                <w:rPr>
                  <w:rFonts w:ascii="仿宋_GB2312" w:hAnsi="仿宋_GB2312" w:cs="仿宋_GB2312"/>
                  <w:color w:val="000000"/>
                  <w:sz w:val="21"/>
                  <w:szCs w:val="21"/>
                  <w:lang w:eastAsia="zh-CN"/>
                </w:rPr>
                <w:t>该字段</w:t>
              </w:r>
            </w:ins>
            <w:ins w:id="9648" w:author="吴媛媛 [2]" w:date="2020-07-29T09:18:57Z">
              <w:r>
                <w:rPr>
                  <w:rFonts w:hint="eastAsia" w:ascii="仿宋_GB2312" w:hAnsi="仿宋_GB2312" w:cs="仿宋_GB2312"/>
                  <w:color w:val="000000"/>
                  <w:sz w:val="21"/>
                  <w:szCs w:val="21"/>
                  <w:lang w:eastAsia="zh-CN"/>
                </w:rPr>
                <w:t>可以</w:t>
              </w:r>
            </w:ins>
            <w:ins w:id="9649" w:author="吴媛媛 [2]" w:date="2020-07-29T09:18:57Z">
              <w:r>
                <w:rPr>
                  <w:rFonts w:ascii="仿宋_GB2312" w:hAnsi="仿宋_GB2312" w:cs="仿宋_GB2312"/>
                  <w:color w:val="000000"/>
                  <w:sz w:val="21"/>
                  <w:szCs w:val="21"/>
                  <w:lang w:eastAsia="zh-CN"/>
                </w:rPr>
                <w:t>为空</w:t>
              </w:r>
            </w:ins>
            <w:ins w:id="9650" w:author="吴媛媛 [2]" w:date="2020-07-29T09:18:57Z">
              <w:r>
                <w:rPr>
                  <w:rFonts w:hint="eastAsia" w:ascii="仿宋_GB2312" w:hAnsi="仿宋_GB2312" w:cs="仿宋_GB2312"/>
                  <w:color w:val="000000"/>
                  <w:sz w:val="21"/>
                  <w:szCs w:val="21"/>
                  <w:lang w:eastAsia="zh-CN"/>
                </w:rPr>
                <w:t>，</w:t>
              </w:r>
            </w:ins>
            <w:ins w:id="9651" w:author="吴媛媛 [2]" w:date="2020-07-29T09:18:57Z">
              <w:r>
                <w:rPr>
                  <w:rFonts w:ascii="仿宋_GB2312" w:hAnsi="仿宋_GB2312" w:cs="仿宋_GB2312"/>
                  <w:color w:val="000000"/>
                  <w:sz w:val="21"/>
                  <w:szCs w:val="21"/>
                  <w:lang w:eastAsia="zh-CN"/>
                </w:rPr>
                <w:t>不做非空</w:t>
              </w:r>
            </w:ins>
            <w:ins w:id="9652" w:author="吴媛媛 [2]" w:date="2020-07-29T09:18:57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w:t>
            </w:r>
            <w:ins w:id="9653" w:author="user" w:date="2019-11-18T16:18:00Z">
              <w:r>
                <w:rPr>
                  <w:rFonts w:hint="eastAsia" w:ascii="仿宋_GB2312" w:hAnsi="仿宋_GB2312" w:cs="仿宋_GB2312"/>
                  <w:color w:val="000000"/>
                  <w:sz w:val="21"/>
                  <w:szCs w:val="21"/>
                  <w:lang w:eastAsia="zh-CN"/>
                </w:rPr>
                <w:t>季度</w:t>
              </w:r>
            </w:ins>
            <w:del w:id="9654" w:author="user" w:date="2019-11-18T16:18:00Z">
              <w:r>
                <w:rPr>
                  <w:rFonts w:hint="eastAsia" w:ascii="仿宋_GB2312" w:hAnsi="仿宋_GB2312" w:cs="仿宋_GB2312"/>
                  <w:color w:val="000000"/>
                  <w:sz w:val="21"/>
                  <w:szCs w:val="21"/>
                </w:rPr>
                <w:delText>月度</w:delText>
              </w:r>
            </w:del>
            <w:r>
              <w:rPr>
                <w:rFonts w:hint="eastAsia" w:ascii="仿宋_GB2312" w:hAnsi="仿宋_GB2312" w:cs="仿宋_GB2312"/>
                <w:color w:val="000000"/>
                <w:sz w:val="21"/>
                <w:szCs w:val="21"/>
              </w:rPr>
              <w:t>。</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25</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第5大股东证件类型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ins w:id="9655" w:author="user" w:date="2019-10-24T14:25: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1.指金融机构总部出资占比最大的股东的有效证件类型。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656" w:author="吴媛媛 [2]" w:date="2020-07-29T09:19:01Z">
              <w:r>
                <w:rPr>
                  <w:rFonts w:ascii="仿宋_GB2312" w:hAnsi="仿宋_GB2312" w:cs="仿宋_GB2312"/>
                  <w:color w:val="000000"/>
                  <w:sz w:val="21"/>
                  <w:szCs w:val="21"/>
                  <w:lang w:eastAsia="zh-CN"/>
                </w:rPr>
                <w:t>该字段</w:t>
              </w:r>
            </w:ins>
            <w:ins w:id="9657" w:author="吴媛媛 [2]" w:date="2020-07-29T09:19:01Z">
              <w:r>
                <w:rPr>
                  <w:rFonts w:hint="eastAsia" w:ascii="仿宋_GB2312" w:hAnsi="仿宋_GB2312" w:cs="仿宋_GB2312"/>
                  <w:color w:val="000000"/>
                  <w:sz w:val="21"/>
                  <w:szCs w:val="21"/>
                  <w:lang w:eastAsia="zh-CN"/>
                </w:rPr>
                <w:t>可以</w:t>
              </w:r>
            </w:ins>
            <w:ins w:id="9658" w:author="吴媛媛 [2]" w:date="2020-07-29T09:19:01Z">
              <w:r>
                <w:rPr>
                  <w:rFonts w:ascii="仿宋_GB2312" w:hAnsi="仿宋_GB2312" w:cs="仿宋_GB2312"/>
                  <w:color w:val="000000"/>
                  <w:sz w:val="21"/>
                  <w:szCs w:val="21"/>
                  <w:lang w:eastAsia="zh-CN"/>
                </w:rPr>
                <w:t>为空</w:t>
              </w:r>
            </w:ins>
            <w:ins w:id="9659" w:author="吴媛媛 [2]" w:date="2020-07-29T09:19:01Z">
              <w:r>
                <w:rPr>
                  <w:rFonts w:hint="eastAsia" w:ascii="仿宋_GB2312" w:hAnsi="仿宋_GB2312" w:cs="仿宋_GB2312"/>
                  <w:color w:val="000000"/>
                  <w:sz w:val="21"/>
                  <w:szCs w:val="21"/>
                  <w:lang w:eastAsia="zh-CN"/>
                </w:rPr>
                <w:t>，</w:t>
              </w:r>
            </w:ins>
            <w:ins w:id="9660" w:author="吴媛媛 [2]" w:date="2020-07-29T09:19:01Z">
              <w:r>
                <w:rPr>
                  <w:rFonts w:ascii="仿宋_GB2312" w:hAnsi="仿宋_GB2312" w:cs="仿宋_GB2312"/>
                  <w:color w:val="000000"/>
                  <w:sz w:val="21"/>
                  <w:szCs w:val="21"/>
                  <w:lang w:eastAsia="zh-CN"/>
                </w:rPr>
                <w:t>不做非空</w:t>
              </w:r>
            </w:ins>
            <w:ins w:id="9661" w:author="吴媛媛 [2]" w:date="2020-07-29T09:19:01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按记录在国家授权部门颁发给客户的证件上记载的证件类型采集，如：身份证、军官证、护照等</w:t>
            </w:r>
            <w:ins w:id="9662" w:author="user" w:date="2019-10-24T14:25:00Z">
              <w:r>
                <w:rPr>
                  <w:rFonts w:hint="eastAsia" w:ascii="仿宋_GB2312" w:hAnsi="仿宋_GB2312" w:cs="仿宋_GB2312"/>
                  <w:color w:val="000000"/>
                  <w:sz w:val="21"/>
                  <w:szCs w:val="21"/>
                  <w:lang w:eastAsia="zh-CN"/>
                </w:rPr>
                <w:t>，户口</w:t>
              </w:r>
            </w:ins>
            <w:ins w:id="9663" w:author="user" w:date="2019-10-24T14:25:00Z">
              <w:r>
                <w:rPr>
                  <w:rFonts w:ascii="仿宋_GB2312" w:hAnsi="仿宋_GB2312" w:cs="仿宋_GB2312"/>
                  <w:color w:val="000000"/>
                  <w:sz w:val="21"/>
                  <w:szCs w:val="21"/>
                  <w:lang w:eastAsia="zh-CN"/>
                </w:rPr>
                <w:t>簿和临时身份证请</w:t>
              </w:r>
            </w:ins>
            <w:ins w:id="9664" w:author="user" w:date="2019-10-24T14:25:00Z">
              <w:r>
                <w:rPr>
                  <w:rFonts w:hint="eastAsia" w:ascii="仿宋_GB2312" w:hAnsi="仿宋_GB2312" w:cs="仿宋_GB2312"/>
                  <w:color w:val="000000"/>
                  <w:sz w:val="21"/>
                  <w:szCs w:val="21"/>
                  <w:lang w:eastAsia="zh-CN"/>
                </w:rPr>
                <w:t>选择03居民</w:t>
              </w:r>
            </w:ins>
            <w:ins w:id="9665" w:author="user" w:date="2019-10-24T14:25: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。数据更新的频率为</w:t>
            </w:r>
            <w:ins w:id="9666" w:author="user" w:date="2019-11-18T16:18:00Z">
              <w:r>
                <w:rPr>
                  <w:rFonts w:hint="eastAsia" w:ascii="仿宋_GB2312" w:hAnsi="仿宋_GB2312" w:cs="仿宋_GB2312"/>
                  <w:color w:val="000000"/>
                  <w:sz w:val="21"/>
                  <w:szCs w:val="21"/>
                  <w:lang w:eastAsia="zh-CN"/>
                </w:rPr>
                <w:t>季度</w:t>
              </w:r>
            </w:ins>
            <w:del w:id="9667" w:author="user" w:date="2019-11-18T16:18: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9668" w:author="user" w:date="2019-10-24T14:25:00Z">
              <w:r>
                <w:rPr>
                  <w:rFonts w:hint="eastAsia" w:ascii="仿宋_GB2312" w:hAnsi="仿宋_GB2312" w:cs="仿宋_GB2312"/>
                  <w:color w:val="000000"/>
                  <w:sz w:val="21"/>
                  <w:szCs w:val="21"/>
                  <w:lang w:eastAsia="zh-CN"/>
                </w:rPr>
                <w:t>99其他</w:t>
              </w:r>
            </w:ins>
            <w:ins w:id="9669" w:author="user" w:date="2019-10-24T14:25: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26</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第5大股东证件号码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w:t>
            </w:r>
            <w:r>
              <w:rPr>
                <w:rFonts w:hint="eastAsia" w:ascii="仿宋_GB2312" w:hAnsi="仿宋_GB2312" w:cs="仿宋_GB2312"/>
                <w:color w:val="000000"/>
                <w:sz w:val="21"/>
                <w:szCs w:val="21"/>
                <w:lang w:eastAsia="zh-CN"/>
              </w:rPr>
              <w:t>.指金融机构总部出资占比最大的股东的有效证件号码。</w:t>
            </w:r>
          </w:p>
          <w:p>
            <w:pPr>
              <w:numPr>
                <w:ilvl w:val="-1"/>
                <w:numId w:val="0"/>
              </w:numPr>
              <w:spacing w:line="240" w:lineRule="auto"/>
              <w:jc w:val="both"/>
              <w:rPr>
                <w:rFonts w:ascii="仿宋_GB2312" w:hAnsi="仿宋_GB2312" w:cs="仿宋_GB2312"/>
                <w:color w:val="000000"/>
                <w:sz w:val="21"/>
                <w:szCs w:val="21"/>
                <w:lang w:eastAsia="zh-CN"/>
              </w:rPr>
              <w:pPrChange w:id="9670" w:author="吴媛媛 [2]" w:date="2020-07-29T09:19:04Z">
                <w:pPr>
                  <w:numPr>
                    <w:ilvl w:val="0"/>
                    <w:numId w:val="5"/>
                  </w:numPr>
                  <w:spacing w:line="240" w:lineRule="auto"/>
                  <w:jc w:val="both"/>
                </w:pPr>
              </w:pPrChange>
            </w:pPr>
            <w:ins w:id="9671" w:author="吴媛媛 [2]" w:date="2020-07-29T09:19:04Z">
              <w:r>
                <w:rPr>
                  <w:rFonts w:hint="eastAsia" w:ascii="仿宋_GB2312" w:hAnsi="仿宋_GB2312" w:cs="仿宋_GB2312"/>
                  <w:color w:val="000000"/>
                  <w:sz w:val="21"/>
                  <w:szCs w:val="21"/>
                  <w:lang w:val="en-US" w:eastAsia="zh-CN"/>
                </w:rPr>
                <w:t>2.</w:t>
              </w:r>
            </w:ins>
            <w:ins w:id="9672" w:author="吴媛媛 [2]" w:date="2020-07-29T09:19:05Z">
              <w:r>
                <w:rPr>
                  <w:rFonts w:ascii="仿宋_GB2312" w:hAnsi="仿宋_GB2312" w:cs="仿宋_GB2312"/>
                  <w:color w:val="000000"/>
                  <w:sz w:val="21"/>
                  <w:szCs w:val="21"/>
                  <w:lang w:eastAsia="zh-CN"/>
                </w:rPr>
                <w:t>该字段</w:t>
              </w:r>
            </w:ins>
            <w:ins w:id="9673" w:author="吴媛媛 [2]" w:date="2020-07-29T09:19:05Z">
              <w:r>
                <w:rPr>
                  <w:rFonts w:hint="eastAsia" w:ascii="仿宋_GB2312" w:hAnsi="仿宋_GB2312" w:cs="仿宋_GB2312"/>
                  <w:color w:val="000000"/>
                  <w:sz w:val="21"/>
                  <w:szCs w:val="21"/>
                  <w:lang w:eastAsia="zh-CN"/>
                </w:rPr>
                <w:t>可以</w:t>
              </w:r>
            </w:ins>
            <w:ins w:id="9674" w:author="吴媛媛 [2]" w:date="2020-07-29T09:19:05Z">
              <w:r>
                <w:rPr>
                  <w:rFonts w:ascii="仿宋_GB2312" w:hAnsi="仿宋_GB2312" w:cs="仿宋_GB2312"/>
                  <w:color w:val="000000"/>
                  <w:sz w:val="21"/>
                  <w:szCs w:val="21"/>
                  <w:lang w:eastAsia="zh-CN"/>
                </w:rPr>
                <w:t>为空</w:t>
              </w:r>
            </w:ins>
            <w:ins w:id="9675" w:author="吴媛媛 [2]" w:date="2020-07-29T09:19:05Z">
              <w:r>
                <w:rPr>
                  <w:rFonts w:hint="eastAsia" w:ascii="仿宋_GB2312" w:hAnsi="仿宋_GB2312" w:cs="仿宋_GB2312"/>
                  <w:color w:val="000000"/>
                  <w:sz w:val="21"/>
                  <w:szCs w:val="21"/>
                  <w:lang w:eastAsia="zh-CN"/>
                </w:rPr>
                <w:t>，</w:t>
              </w:r>
            </w:ins>
            <w:ins w:id="9676" w:author="吴媛媛 [2]" w:date="2020-07-29T09:19:05Z">
              <w:r>
                <w:rPr>
                  <w:rFonts w:ascii="仿宋_GB2312" w:hAnsi="仿宋_GB2312" w:cs="仿宋_GB2312"/>
                  <w:color w:val="000000"/>
                  <w:sz w:val="21"/>
                  <w:szCs w:val="21"/>
                  <w:lang w:eastAsia="zh-CN"/>
                </w:rPr>
                <w:t>不做非空</w:t>
              </w:r>
            </w:ins>
            <w:ins w:id="9677" w:author="吴媛媛 [2]" w:date="2020-07-29T09:19:05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按记录在国家授权部门颁发给客户的证件上记载的唯一标识身份的编码采集。数据更新的频率为</w:t>
            </w:r>
            <w:ins w:id="9678" w:author="user" w:date="2019-11-18T16:18:00Z">
              <w:r>
                <w:rPr>
                  <w:rFonts w:hint="eastAsia" w:ascii="仿宋_GB2312" w:hAnsi="仿宋_GB2312" w:cs="仿宋_GB2312"/>
                  <w:color w:val="000000"/>
                  <w:sz w:val="21"/>
                  <w:szCs w:val="21"/>
                  <w:lang w:eastAsia="zh-CN"/>
                </w:rPr>
                <w:t>季度</w:t>
              </w:r>
            </w:ins>
            <w:del w:id="9679" w:author="user" w:date="2019-11-18T16:18: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9680" w:author="罗斌" w:date="2019-10-30T16:40:00Z">
              <w:r>
                <w:rPr>
                  <w:rFonts w:hint="eastAsia" w:ascii="仿宋_GB2312" w:hAnsi="仿宋_GB2312" w:cs="仿宋_GB2312"/>
                  <w:color w:val="000000"/>
                  <w:sz w:val="21"/>
                  <w:szCs w:val="21"/>
                  <w:lang w:eastAsia="zh-CN"/>
                </w:rPr>
                <w:delText>7</w:delText>
              </w:r>
            </w:del>
            <w:ins w:id="9681" w:author="罗斌" w:date="2019-10-30T16:40: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27</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第5大股东证件有效期限</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1.指客户在开立账户或办理业务时使用的有效身份证件上载明的到期日期。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682" w:author="吴媛媛 [2]" w:date="2020-07-29T09:19:09Z">
              <w:r>
                <w:rPr>
                  <w:rFonts w:ascii="仿宋_GB2312" w:hAnsi="仿宋_GB2312" w:cs="仿宋_GB2312"/>
                  <w:color w:val="000000"/>
                  <w:sz w:val="21"/>
                  <w:szCs w:val="21"/>
                  <w:lang w:eastAsia="zh-CN"/>
                </w:rPr>
                <w:t>该字段</w:t>
              </w:r>
            </w:ins>
            <w:ins w:id="9683" w:author="吴媛媛 [2]" w:date="2020-07-29T09:19:09Z">
              <w:r>
                <w:rPr>
                  <w:rFonts w:hint="eastAsia" w:ascii="仿宋_GB2312" w:hAnsi="仿宋_GB2312" w:cs="仿宋_GB2312"/>
                  <w:color w:val="000000"/>
                  <w:sz w:val="21"/>
                  <w:szCs w:val="21"/>
                  <w:lang w:eastAsia="zh-CN"/>
                </w:rPr>
                <w:t>可以</w:t>
              </w:r>
            </w:ins>
            <w:ins w:id="9684" w:author="吴媛媛 [2]" w:date="2020-07-29T09:19:09Z">
              <w:r>
                <w:rPr>
                  <w:rFonts w:ascii="仿宋_GB2312" w:hAnsi="仿宋_GB2312" w:cs="仿宋_GB2312"/>
                  <w:color w:val="000000"/>
                  <w:sz w:val="21"/>
                  <w:szCs w:val="21"/>
                  <w:lang w:eastAsia="zh-CN"/>
                </w:rPr>
                <w:t>为空</w:t>
              </w:r>
            </w:ins>
            <w:ins w:id="9685" w:author="吴媛媛 [2]" w:date="2020-07-29T09:19:09Z">
              <w:r>
                <w:rPr>
                  <w:rFonts w:hint="eastAsia" w:ascii="仿宋_GB2312" w:hAnsi="仿宋_GB2312" w:cs="仿宋_GB2312"/>
                  <w:color w:val="000000"/>
                  <w:sz w:val="21"/>
                  <w:szCs w:val="21"/>
                  <w:lang w:eastAsia="zh-CN"/>
                </w:rPr>
                <w:t>，</w:t>
              </w:r>
            </w:ins>
            <w:ins w:id="9686" w:author="吴媛媛 [2]" w:date="2020-07-29T09:19:09Z">
              <w:r>
                <w:rPr>
                  <w:rFonts w:ascii="仿宋_GB2312" w:hAnsi="仿宋_GB2312" w:cs="仿宋_GB2312"/>
                  <w:color w:val="000000"/>
                  <w:sz w:val="21"/>
                  <w:szCs w:val="21"/>
                  <w:lang w:eastAsia="zh-CN"/>
                </w:rPr>
                <w:t>不做非空</w:t>
              </w:r>
            </w:ins>
            <w:ins w:id="9687" w:author="吴媛媛 [2]" w:date="2020-07-29T09:19:09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按照“YYYY-MM-DD”格式填写，数据更新频率为</w:t>
            </w:r>
            <w:ins w:id="9688" w:author="user" w:date="2019-11-18T16:18:00Z">
              <w:r>
                <w:rPr>
                  <w:rFonts w:hint="eastAsia" w:ascii="仿宋_GB2312" w:hAnsi="仿宋_GB2312" w:cs="仿宋_GB2312"/>
                  <w:color w:val="000000"/>
                  <w:sz w:val="21"/>
                  <w:szCs w:val="21"/>
                  <w:lang w:eastAsia="zh-CN"/>
                </w:rPr>
                <w:t>季度</w:t>
              </w:r>
            </w:ins>
            <w:del w:id="9689" w:author="user" w:date="2019-11-18T16:18: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28</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第6大股东名称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anc1..200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690" w:author="吴媛媛 [2]" w:date="2020-07-29T09:19:11Z">
              <w:r>
                <w:rPr>
                  <w:rFonts w:ascii="仿宋_GB2312" w:hAnsi="仿宋_GB2312" w:cs="仿宋_GB2312"/>
                  <w:color w:val="000000"/>
                  <w:sz w:val="21"/>
                  <w:szCs w:val="21"/>
                  <w:lang w:eastAsia="zh-CN"/>
                </w:rPr>
                <w:t>该字段</w:t>
              </w:r>
            </w:ins>
            <w:ins w:id="9691" w:author="吴媛媛 [2]" w:date="2020-07-29T09:19:11Z">
              <w:r>
                <w:rPr>
                  <w:rFonts w:hint="eastAsia" w:ascii="仿宋_GB2312" w:hAnsi="仿宋_GB2312" w:cs="仿宋_GB2312"/>
                  <w:color w:val="000000"/>
                  <w:sz w:val="21"/>
                  <w:szCs w:val="21"/>
                  <w:lang w:eastAsia="zh-CN"/>
                </w:rPr>
                <w:t>可以</w:t>
              </w:r>
            </w:ins>
            <w:ins w:id="9692" w:author="吴媛媛 [2]" w:date="2020-07-29T09:19:11Z">
              <w:r>
                <w:rPr>
                  <w:rFonts w:ascii="仿宋_GB2312" w:hAnsi="仿宋_GB2312" w:cs="仿宋_GB2312"/>
                  <w:color w:val="000000"/>
                  <w:sz w:val="21"/>
                  <w:szCs w:val="21"/>
                  <w:lang w:eastAsia="zh-CN"/>
                </w:rPr>
                <w:t>为空</w:t>
              </w:r>
            </w:ins>
            <w:ins w:id="9693" w:author="吴媛媛 [2]" w:date="2020-07-29T09:19:11Z">
              <w:r>
                <w:rPr>
                  <w:rFonts w:hint="eastAsia" w:ascii="仿宋_GB2312" w:hAnsi="仿宋_GB2312" w:cs="仿宋_GB2312"/>
                  <w:color w:val="000000"/>
                  <w:sz w:val="21"/>
                  <w:szCs w:val="21"/>
                  <w:lang w:eastAsia="zh-CN"/>
                </w:rPr>
                <w:t>，</w:t>
              </w:r>
            </w:ins>
            <w:ins w:id="9694" w:author="吴媛媛 [2]" w:date="2020-07-29T09:19:11Z">
              <w:r>
                <w:rPr>
                  <w:rFonts w:ascii="仿宋_GB2312" w:hAnsi="仿宋_GB2312" w:cs="仿宋_GB2312"/>
                  <w:color w:val="000000"/>
                  <w:sz w:val="21"/>
                  <w:szCs w:val="21"/>
                  <w:lang w:eastAsia="zh-CN"/>
                </w:rPr>
                <w:t>不做非空</w:t>
              </w:r>
            </w:ins>
            <w:ins w:id="9695" w:author="吴媛媛 [2]" w:date="2020-07-29T09:19:11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w:t>
            </w:r>
            <w:ins w:id="9696" w:author="user" w:date="2019-11-18T16:18:00Z">
              <w:r>
                <w:rPr>
                  <w:rFonts w:hint="eastAsia" w:ascii="仿宋_GB2312" w:hAnsi="仿宋_GB2312" w:cs="仿宋_GB2312"/>
                  <w:color w:val="000000"/>
                  <w:sz w:val="21"/>
                  <w:szCs w:val="21"/>
                  <w:lang w:eastAsia="zh-CN"/>
                </w:rPr>
                <w:t>季度</w:t>
              </w:r>
            </w:ins>
            <w:del w:id="9697" w:author="user" w:date="2019-11-18T16:18:00Z">
              <w:r>
                <w:rPr>
                  <w:rFonts w:hint="eastAsia" w:ascii="仿宋_GB2312" w:hAnsi="仿宋_GB2312" w:cs="仿宋_GB2312"/>
                  <w:color w:val="000000"/>
                  <w:sz w:val="21"/>
                  <w:szCs w:val="21"/>
                </w:rPr>
                <w:delText>月度</w:delText>
              </w:r>
            </w:del>
            <w:r>
              <w:rPr>
                <w:rFonts w:hint="eastAsia" w:ascii="仿宋_GB2312" w:hAnsi="仿宋_GB2312" w:cs="仿宋_GB2312"/>
                <w:color w:val="000000"/>
                <w:sz w:val="21"/>
                <w:szCs w:val="21"/>
              </w:rPr>
              <w:t>。</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29</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第6大股东证件类型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ins w:id="9698" w:author="user" w:date="2019-10-24T14:25: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1.指金融机构总部出资占比最大的股东的有效证件类型。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699" w:author="吴媛媛 [2]" w:date="2020-07-29T09:19:13Z">
              <w:r>
                <w:rPr>
                  <w:rFonts w:ascii="仿宋_GB2312" w:hAnsi="仿宋_GB2312" w:cs="仿宋_GB2312"/>
                  <w:color w:val="000000"/>
                  <w:sz w:val="21"/>
                  <w:szCs w:val="21"/>
                  <w:lang w:eastAsia="zh-CN"/>
                </w:rPr>
                <w:t>该字段</w:t>
              </w:r>
            </w:ins>
            <w:ins w:id="9700" w:author="吴媛媛 [2]" w:date="2020-07-29T09:19:13Z">
              <w:r>
                <w:rPr>
                  <w:rFonts w:hint="eastAsia" w:ascii="仿宋_GB2312" w:hAnsi="仿宋_GB2312" w:cs="仿宋_GB2312"/>
                  <w:color w:val="000000"/>
                  <w:sz w:val="21"/>
                  <w:szCs w:val="21"/>
                  <w:lang w:eastAsia="zh-CN"/>
                </w:rPr>
                <w:t>可以</w:t>
              </w:r>
            </w:ins>
            <w:ins w:id="9701" w:author="吴媛媛 [2]" w:date="2020-07-29T09:19:13Z">
              <w:r>
                <w:rPr>
                  <w:rFonts w:ascii="仿宋_GB2312" w:hAnsi="仿宋_GB2312" w:cs="仿宋_GB2312"/>
                  <w:color w:val="000000"/>
                  <w:sz w:val="21"/>
                  <w:szCs w:val="21"/>
                  <w:lang w:eastAsia="zh-CN"/>
                </w:rPr>
                <w:t>为空</w:t>
              </w:r>
            </w:ins>
            <w:ins w:id="9702" w:author="吴媛媛 [2]" w:date="2020-07-29T09:19:13Z">
              <w:r>
                <w:rPr>
                  <w:rFonts w:hint="eastAsia" w:ascii="仿宋_GB2312" w:hAnsi="仿宋_GB2312" w:cs="仿宋_GB2312"/>
                  <w:color w:val="000000"/>
                  <w:sz w:val="21"/>
                  <w:szCs w:val="21"/>
                  <w:lang w:eastAsia="zh-CN"/>
                </w:rPr>
                <w:t>，</w:t>
              </w:r>
            </w:ins>
            <w:ins w:id="9703" w:author="吴媛媛 [2]" w:date="2020-07-29T09:19:13Z">
              <w:r>
                <w:rPr>
                  <w:rFonts w:ascii="仿宋_GB2312" w:hAnsi="仿宋_GB2312" w:cs="仿宋_GB2312"/>
                  <w:color w:val="000000"/>
                  <w:sz w:val="21"/>
                  <w:szCs w:val="21"/>
                  <w:lang w:eastAsia="zh-CN"/>
                </w:rPr>
                <w:t>不做非空</w:t>
              </w:r>
            </w:ins>
            <w:ins w:id="9704" w:author="吴媛媛 [2]" w:date="2020-07-29T09:19:13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按记录在国家授权部门颁发给客户的证件上记载的证件类型采集，如：身份证、军官证、护照等</w:t>
            </w:r>
            <w:ins w:id="9705" w:author="user" w:date="2019-10-24T14:25:00Z">
              <w:r>
                <w:rPr>
                  <w:rFonts w:hint="eastAsia" w:ascii="仿宋_GB2312" w:hAnsi="仿宋_GB2312" w:cs="仿宋_GB2312"/>
                  <w:color w:val="000000"/>
                  <w:sz w:val="21"/>
                  <w:szCs w:val="21"/>
                  <w:lang w:eastAsia="zh-CN"/>
                </w:rPr>
                <w:t>，户口</w:t>
              </w:r>
            </w:ins>
            <w:ins w:id="9706" w:author="user" w:date="2019-10-24T14:25:00Z">
              <w:r>
                <w:rPr>
                  <w:rFonts w:ascii="仿宋_GB2312" w:hAnsi="仿宋_GB2312" w:cs="仿宋_GB2312"/>
                  <w:color w:val="000000"/>
                  <w:sz w:val="21"/>
                  <w:szCs w:val="21"/>
                  <w:lang w:eastAsia="zh-CN"/>
                </w:rPr>
                <w:t>簿和临时身份证请</w:t>
              </w:r>
            </w:ins>
            <w:ins w:id="9707" w:author="user" w:date="2019-10-24T14:25:00Z">
              <w:r>
                <w:rPr>
                  <w:rFonts w:hint="eastAsia" w:ascii="仿宋_GB2312" w:hAnsi="仿宋_GB2312" w:cs="仿宋_GB2312"/>
                  <w:color w:val="000000"/>
                  <w:sz w:val="21"/>
                  <w:szCs w:val="21"/>
                  <w:lang w:eastAsia="zh-CN"/>
                </w:rPr>
                <w:t>选择03居民</w:t>
              </w:r>
            </w:ins>
            <w:ins w:id="9708" w:author="user" w:date="2019-10-24T14:25: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。数据更新的频率为</w:t>
            </w:r>
            <w:ins w:id="9709" w:author="user" w:date="2019-11-18T16:18:00Z">
              <w:r>
                <w:rPr>
                  <w:rFonts w:hint="eastAsia" w:ascii="仿宋_GB2312" w:hAnsi="仿宋_GB2312" w:cs="仿宋_GB2312"/>
                  <w:color w:val="000000"/>
                  <w:sz w:val="21"/>
                  <w:szCs w:val="21"/>
                  <w:lang w:eastAsia="zh-CN"/>
                </w:rPr>
                <w:t>季度</w:t>
              </w:r>
            </w:ins>
            <w:del w:id="9710" w:author="user" w:date="2019-11-18T16:18: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9711" w:author="user" w:date="2019-10-24T14:25:00Z">
              <w:r>
                <w:rPr>
                  <w:rFonts w:hint="eastAsia" w:ascii="仿宋_GB2312" w:hAnsi="仿宋_GB2312" w:cs="仿宋_GB2312"/>
                  <w:color w:val="000000"/>
                  <w:sz w:val="21"/>
                  <w:szCs w:val="21"/>
                  <w:lang w:eastAsia="zh-CN"/>
                </w:rPr>
                <w:t>99其他</w:t>
              </w:r>
            </w:ins>
            <w:ins w:id="9712" w:author="user" w:date="2019-10-24T14:25:00Z">
              <w:r>
                <w:rPr>
                  <w:rFonts w:ascii="仿宋_GB2312" w:hAnsi="仿宋_GB2312" w:cs="仿宋_GB2312"/>
                  <w:color w:val="000000"/>
                  <w:sz w:val="21"/>
                  <w:szCs w:val="21"/>
                  <w:lang w:eastAsia="zh-CN"/>
                </w:rPr>
                <w:t>证件</w:t>
              </w:r>
            </w:ins>
            <w:ins w:id="9713" w:author="user" w:date="2019-10-24T14:26:00Z">
              <w:r>
                <w:rPr>
                  <w:rFonts w:ascii="仿宋_GB2312" w:hAnsi="仿宋_GB2312" w:cs="仿宋_GB2312"/>
                  <w:color w:val="000000"/>
                  <w:sz w:val="21"/>
                  <w:szCs w:val="21"/>
                  <w:lang w:eastAsia="zh-CN"/>
                </w:rPr>
                <w:t>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30</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第6大股东证件号码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w:t>
            </w:r>
            <w:r>
              <w:rPr>
                <w:rFonts w:hint="eastAsia" w:ascii="仿宋_GB2312" w:hAnsi="仿宋_GB2312" w:cs="仿宋_GB2312"/>
                <w:color w:val="000000"/>
                <w:sz w:val="21"/>
                <w:szCs w:val="21"/>
                <w:lang w:eastAsia="zh-CN"/>
              </w:rPr>
              <w:t>.指金融机构总部出资占比最大的股东的有效证件号码。</w:t>
            </w:r>
          </w:p>
          <w:p>
            <w:pPr>
              <w:numPr>
                <w:ilvl w:val="-1"/>
                <w:numId w:val="0"/>
              </w:numPr>
              <w:spacing w:line="240" w:lineRule="auto"/>
              <w:jc w:val="both"/>
              <w:rPr>
                <w:rFonts w:ascii="仿宋_GB2312" w:hAnsi="仿宋_GB2312" w:cs="仿宋_GB2312"/>
                <w:color w:val="000000"/>
                <w:sz w:val="21"/>
                <w:szCs w:val="21"/>
                <w:lang w:eastAsia="zh-CN"/>
              </w:rPr>
              <w:pPrChange w:id="9714" w:author="吴媛媛 [2]" w:date="2020-07-29T09:19:18Z">
                <w:pPr>
                  <w:numPr>
                    <w:ilvl w:val="0"/>
                    <w:numId w:val="5"/>
                  </w:numPr>
                  <w:spacing w:line="240" w:lineRule="auto"/>
                  <w:jc w:val="both"/>
                </w:pPr>
              </w:pPrChange>
            </w:pPr>
            <w:ins w:id="9715" w:author="吴媛媛 [2]" w:date="2020-07-29T09:19:18Z">
              <w:r>
                <w:rPr>
                  <w:rFonts w:hint="eastAsia" w:ascii="仿宋_GB2312" w:hAnsi="仿宋_GB2312" w:cs="仿宋_GB2312"/>
                  <w:color w:val="000000"/>
                  <w:sz w:val="21"/>
                  <w:szCs w:val="21"/>
                  <w:lang w:val="en-US" w:eastAsia="zh-CN"/>
                </w:rPr>
                <w:t>2</w:t>
              </w:r>
            </w:ins>
            <w:ins w:id="9716" w:author="吴媛媛 [2]" w:date="2020-07-29T09:19:20Z">
              <w:r>
                <w:rPr>
                  <w:rFonts w:hint="eastAsia" w:ascii="仿宋_GB2312" w:hAnsi="仿宋_GB2312" w:cs="仿宋_GB2312"/>
                  <w:color w:val="000000"/>
                  <w:sz w:val="21"/>
                  <w:szCs w:val="21"/>
                  <w:lang w:val="en-US" w:eastAsia="zh-CN"/>
                </w:rPr>
                <w:t>.</w:t>
              </w:r>
            </w:ins>
            <w:ins w:id="9717" w:author="吴媛媛 [2]" w:date="2020-07-29T09:19:20Z">
              <w:r>
                <w:rPr>
                  <w:rFonts w:ascii="仿宋_GB2312" w:hAnsi="仿宋_GB2312" w:cs="仿宋_GB2312"/>
                  <w:color w:val="000000"/>
                  <w:sz w:val="21"/>
                  <w:szCs w:val="21"/>
                  <w:lang w:eastAsia="zh-CN"/>
                </w:rPr>
                <w:t>该字段</w:t>
              </w:r>
            </w:ins>
            <w:ins w:id="9718" w:author="吴媛媛 [2]" w:date="2020-07-29T09:19:20Z">
              <w:r>
                <w:rPr>
                  <w:rFonts w:hint="eastAsia" w:ascii="仿宋_GB2312" w:hAnsi="仿宋_GB2312" w:cs="仿宋_GB2312"/>
                  <w:color w:val="000000"/>
                  <w:sz w:val="21"/>
                  <w:szCs w:val="21"/>
                  <w:lang w:eastAsia="zh-CN"/>
                </w:rPr>
                <w:t>可以</w:t>
              </w:r>
            </w:ins>
            <w:ins w:id="9719" w:author="吴媛媛 [2]" w:date="2020-07-29T09:19:20Z">
              <w:r>
                <w:rPr>
                  <w:rFonts w:ascii="仿宋_GB2312" w:hAnsi="仿宋_GB2312" w:cs="仿宋_GB2312"/>
                  <w:color w:val="000000"/>
                  <w:sz w:val="21"/>
                  <w:szCs w:val="21"/>
                  <w:lang w:eastAsia="zh-CN"/>
                </w:rPr>
                <w:t>为空</w:t>
              </w:r>
            </w:ins>
            <w:ins w:id="9720" w:author="吴媛媛 [2]" w:date="2020-07-29T09:19:20Z">
              <w:r>
                <w:rPr>
                  <w:rFonts w:hint="eastAsia" w:ascii="仿宋_GB2312" w:hAnsi="仿宋_GB2312" w:cs="仿宋_GB2312"/>
                  <w:color w:val="000000"/>
                  <w:sz w:val="21"/>
                  <w:szCs w:val="21"/>
                  <w:lang w:eastAsia="zh-CN"/>
                </w:rPr>
                <w:t>，</w:t>
              </w:r>
            </w:ins>
            <w:ins w:id="9721" w:author="吴媛媛 [2]" w:date="2020-07-29T09:19:20Z">
              <w:r>
                <w:rPr>
                  <w:rFonts w:ascii="仿宋_GB2312" w:hAnsi="仿宋_GB2312" w:cs="仿宋_GB2312"/>
                  <w:color w:val="000000"/>
                  <w:sz w:val="21"/>
                  <w:szCs w:val="21"/>
                  <w:lang w:eastAsia="zh-CN"/>
                </w:rPr>
                <w:t>不做非空</w:t>
              </w:r>
            </w:ins>
            <w:ins w:id="9722" w:author="吴媛媛 [2]" w:date="2020-07-29T09:19:2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按记录在国家授权部门颁发给客户的证件上记载的唯一标识身份的编码采集。数据更新的频率为</w:t>
            </w:r>
            <w:ins w:id="9723" w:author="user" w:date="2019-11-18T16:18:00Z">
              <w:r>
                <w:rPr>
                  <w:rFonts w:hint="eastAsia" w:ascii="仿宋_GB2312" w:hAnsi="仿宋_GB2312" w:cs="仿宋_GB2312"/>
                  <w:color w:val="000000"/>
                  <w:sz w:val="21"/>
                  <w:szCs w:val="21"/>
                  <w:lang w:eastAsia="zh-CN"/>
                </w:rPr>
                <w:t>季度</w:t>
              </w:r>
            </w:ins>
            <w:del w:id="9724" w:author="user" w:date="2019-11-18T16:18: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9725" w:author="罗斌" w:date="2019-10-30T16:40:00Z">
              <w:r>
                <w:rPr>
                  <w:rFonts w:hint="eastAsia" w:ascii="仿宋_GB2312" w:hAnsi="仿宋_GB2312" w:cs="仿宋_GB2312"/>
                  <w:color w:val="000000"/>
                  <w:sz w:val="21"/>
                  <w:szCs w:val="21"/>
                  <w:lang w:eastAsia="zh-CN"/>
                </w:rPr>
                <w:delText>7</w:delText>
              </w:r>
            </w:del>
            <w:ins w:id="9726" w:author="罗斌" w:date="2019-10-30T16:40: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31</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第6大股东证件有效期限</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1.指客户在开立账户或办理业务时使用的有效身份证件上载明的到期日期。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727" w:author="吴媛媛 [2]" w:date="2020-07-29T09:19:23Z">
              <w:r>
                <w:rPr>
                  <w:rFonts w:ascii="仿宋_GB2312" w:hAnsi="仿宋_GB2312" w:cs="仿宋_GB2312"/>
                  <w:color w:val="000000"/>
                  <w:sz w:val="21"/>
                  <w:szCs w:val="21"/>
                  <w:lang w:eastAsia="zh-CN"/>
                </w:rPr>
                <w:t>该字段</w:t>
              </w:r>
            </w:ins>
            <w:ins w:id="9728" w:author="吴媛媛 [2]" w:date="2020-07-29T09:19:23Z">
              <w:r>
                <w:rPr>
                  <w:rFonts w:hint="eastAsia" w:ascii="仿宋_GB2312" w:hAnsi="仿宋_GB2312" w:cs="仿宋_GB2312"/>
                  <w:color w:val="000000"/>
                  <w:sz w:val="21"/>
                  <w:szCs w:val="21"/>
                  <w:lang w:eastAsia="zh-CN"/>
                </w:rPr>
                <w:t>可以</w:t>
              </w:r>
            </w:ins>
            <w:ins w:id="9729" w:author="吴媛媛 [2]" w:date="2020-07-29T09:19:23Z">
              <w:r>
                <w:rPr>
                  <w:rFonts w:ascii="仿宋_GB2312" w:hAnsi="仿宋_GB2312" w:cs="仿宋_GB2312"/>
                  <w:color w:val="000000"/>
                  <w:sz w:val="21"/>
                  <w:szCs w:val="21"/>
                  <w:lang w:eastAsia="zh-CN"/>
                </w:rPr>
                <w:t>为空</w:t>
              </w:r>
            </w:ins>
            <w:ins w:id="9730" w:author="吴媛媛 [2]" w:date="2020-07-29T09:19:23Z">
              <w:r>
                <w:rPr>
                  <w:rFonts w:hint="eastAsia" w:ascii="仿宋_GB2312" w:hAnsi="仿宋_GB2312" w:cs="仿宋_GB2312"/>
                  <w:color w:val="000000"/>
                  <w:sz w:val="21"/>
                  <w:szCs w:val="21"/>
                  <w:lang w:eastAsia="zh-CN"/>
                </w:rPr>
                <w:t>，</w:t>
              </w:r>
            </w:ins>
            <w:ins w:id="9731" w:author="吴媛媛 [2]" w:date="2020-07-29T09:19:23Z">
              <w:r>
                <w:rPr>
                  <w:rFonts w:ascii="仿宋_GB2312" w:hAnsi="仿宋_GB2312" w:cs="仿宋_GB2312"/>
                  <w:color w:val="000000"/>
                  <w:sz w:val="21"/>
                  <w:szCs w:val="21"/>
                  <w:lang w:eastAsia="zh-CN"/>
                </w:rPr>
                <w:t>不做非空</w:t>
              </w:r>
            </w:ins>
            <w:ins w:id="9732" w:author="吴媛媛 [2]" w:date="2020-07-29T09:19:23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按照“YYYY-MM-DD”格式填写，数据更新频率为</w:t>
            </w:r>
            <w:ins w:id="9733" w:author="user" w:date="2019-11-18T16:18:00Z">
              <w:r>
                <w:rPr>
                  <w:rFonts w:hint="eastAsia" w:ascii="仿宋_GB2312" w:hAnsi="仿宋_GB2312" w:cs="仿宋_GB2312"/>
                  <w:color w:val="000000"/>
                  <w:sz w:val="21"/>
                  <w:szCs w:val="21"/>
                  <w:lang w:eastAsia="zh-CN"/>
                </w:rPr>
                <w:t>季度</w:t>
              </w:r>
            </w:ins>
            <w:del w:id="9734" w:author="user" w:date="2019-11-18T16:18: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32</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第7大股东名称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anc1..200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735" w:author="吴媛媛 [2]" w:date="2020-07-29T09:19:27Z">
              <w:r>
                <w:rPr>
                  <w:rFonts w:ascii="仿宋_GB2312" w:hAnsi="仿宋_GB2312" w:cs="仿宋_GB2312"/>
                  <w:color w:val="000000"/>
                  <w:sz w:val="21"/>
                  <w:szCs w:val="21"/>
                  <w:lang w:eastAsia="zh-CN"/>
                </w:rPr>
                <w:t>该字段</w:t>
              </w:r>
            </w:ins>
            <w:ins w:id="9736" w:author="吴媛媛 [2]" w:date="2020-07-29T09:19:27Z">
              <w:r>
                <w:rPr>
                  <w:rFonts w:hint="eastAsia" w:ascii="仿宋_GB2312" w:hAnsi="仿宋_GB2312" w:cs="仿宋_GB2312"/>
                  <w:color w:val="000000"/>
                  <w:sz w:val="21"/>
                  <w:szCs w:val="21"/>
                  <w:lang w:eastAsia="zh-CN"/>
                </w:rPr>
                <w:t>可以</w:t>
              </w:r>
            </w:ins>
            <w:ins w:id="9737" w:author="吴媛媛 [2]" w:date="2020-07-29T09:19:27Z">
              <w:r>
                <w:rPr>
                  <w:rFonts w:ascii="仿宋_GB2312" w:hAnsi="仿宋_GB2312" w:cs="仿宋_GB2312"/>
                  <w:color w:val="000000"/>
                  <w:sz w:val="21"/>
                  <w:szCs w:val="21"/>
                  <w:lang w:eastAsia="zh-CN"/>
                </w:rPr>
                <w:t>为空</w:t>
              </w:r>
            </w:ins>
            <w:ins w:id="9738" w:author="吴媛媛 [2]" w:date="2020-07-29T09:19:27Z">
              <w:r>
                <w:rPr>
                  <w:rFonts w:hint="eastAsia" w:ascii="仿宋_GB2312" w:hAnsi="仿宋_GB2312" w:cs="仿宋_GB2312"/>
                  <w:color w:val="000000"/>
                  <w:sz w:val="21"/>
                  <w:szCs w:val="21"/>
                  <w:lang w:eastAsia="zh-CN"/>
                </w:rPr>
                <w:t>，</w:t>
              </w:r>
            </w:ins>
            <w:ins w:id="9739" w:author="吴媛媛 [2]" w:date="2020-07-29T09:19:27Z">
              <w:r>
                <w:rPr>
                  <w:rFonts w:ascii="仿宋_GB2312" w:hAnsi="仿宋_GB2312" w:cs="仿宋_GB2312"/>
                  <w:color w:val="000000"/>
                  <w:sz w:val="21"/>
                  <w:szCs w:val="21"/>
                  <w:lang w:eastAsia="zh-CN"/>
                </w:rPr>
                <w:t>不做非空</w:t>
              </w:r>
            </w:ins>
            <w:ins w:id="9740" w:author="吴媛媛 [2]" w:date="2020-07-29T09:19:27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w:t>
            </w:r>
            <w:ins w:id="9741" w:author="user" w:date="2019-11-18T16:18:00Z">
              <w:r>
                <w:rPr>
                  <w:rFonts w:hint="eastAsia" w:ascii="仿宋_GB2312" w:hAnsi="仿宋_GB2312" w:cs="仿宋_GB2312"/>
                  <w:color w:val="000000"/>
                  <w:sz w:val="21"/>
                  <w:szCs w:val="21"/>
                  <w:lang w:eastAsia="zh-CN"/>
                </w:rPr>
                <w:t>季度</w:t>
              </w:r>
            </w:ins>
            <w:del w:id="9742" w:author="user" w:date="2019-11-18T16:18:00Z">
              <w:r>
                <w:rPr>
                  <w:rFonts w:hint="eastAsia" w:ascii="仿宋_GB2312" w:hAnsi="仿宋_GB2312" w:cs="仿宋_GB2312"/>
                  <w:color w:val="000000"/>
                  <w:sz w:val="21"/>
                  <w:szCs w:val="21"/>
                </w:rPr>
                <w:delText>月度</w:delText>
              </w:r>
            </w:del>
            <w:r>
              <w:rPr>
                <w:rFonts w:hint="eastAsia" w:ascii="仿宋_GB2312" w:hAnsi="仿宋_GB2312" w:cs="仿宋_GB2312"/>
                <w:color w:val="000000"/>
                <w:sz w:val="21"/>
                <w:szCs w:val="21"/>
              </w:rPr>
              <w:t>。</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33</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第7大股东证件类型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ins w:id="9743" w:author="user" w:date="2019-10-24T14:26: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1.指金融机构总部出资占比最大的股东的有效证件类型。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744" w:author="吴媛媛 [2]" w:date="2020-07-29T09:19:30Z">
              <w:r>
                <w:rPr>
                  <w:rFonts w:ascii="仿宋_GB2312" w:hAnsi="仿宋_GB2312" w:cs="仿宋_GB2312"/>
                  <w:color w:val="000000"/>
                  <w:sz w:val="21"/>
                  <w:szCs w:val="21"/>
                  <w:lang w:eastAsia="zh-CN"/>
                </w:rPr>
                <w:t>该字段</w:t>
              </w:r>
            </w:ins>
            <w:ins w:id="9745" w:author="吴媛媛 [2]" w:date="2020-07-29T09:19:30Z">
              <w:r>
                <w:rPr>
                  <w:rFonts w:hint="eastAsia" w:ascii="仿宋_GB2312" w:hAnsi="仿宋_GB2312" w:cs="仿宋_GB2312"/>
                  <w:color w:val="000000"/>
                  <w:sz w:val="21"/>
                  <w:szCs w:val="21"/>
                  <w:lang w:eastAsia="zh-CN"/>
                </w:rPr>
                <w:t>可以</w:t>
              </w:r>
            </w:ins>
            <w:ins w:id="9746" w:author="吴媛媛 [2]" w:date="2020-07-29T09:19:30Z">
              <w:r>
                <w:rPr>
                  <w:rFonts w:ascii="仿宋_GB2312" w:hAnsi="仿宋_GB2312" w:cs="仿宋_GB2312"/>
                  <w:color w:val="000000"/>
                  <w:sz w:val="21"/>
                  <w:szCs w:val="21"/>
                  <w:lang w:eastAsia="zh-CN"/>
                </w:rPr>
                <w:t>为空</w:t>
              </w:r>
            </w:ins>
            <w:ins w:id="9747" w:author="吴媛媛 [2]" w:date="2020-07-29T09:19:30Z">
              <w:r>
                <w:rPr>
                  <w:rFonts w:hint="eastAsia" w:ascii="仿宋_GB2312" w:hAnsi="仿宋_GB2312" w:cs="仿宋_GB2312"/>
                  <w:color w:val="000000"/>
                  <w:sz w:val="21"/>
                  <w:szCs w:val="21"/>
                  <w:lang w:eastAsia="zh-CN"/>
                </w:rPr>
                <w:t>，</w:t>
              </w:r>
            </w:ins>
            <w:ins w:id="9748" w:author="吴媛媛 [2]" w:date="2020-07-29T09:19:30Z">
              <w:r>
                <w:rPr>
                  <w:rFonts w:ascii="仿宋_GB2312" w:hAnsi="仿宋_GB2312" w:cs="仿宋_GB2312"/>
                  <w:color w:val="000000"/>
                  <w:sz w:val="21"/>
                  <w:szCs w:val="21"/>
                  <w:lang w:eastAsia="zh-CN"/>
                </w:rPr>
                <w:t>不做非空</w:t>
              </w:r>
            </w:ins>
            <w:ins w:id="9749" w:author="吴媛媛 [2]" w:date="2020-07-29T09:19:3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按记录在国家授权部门颁发给客户的证件上记载的证件类型采集，如：身份证、军官证、护照等</w:t>
            </w:r>
            <w:ins w:id="9750" w:author="user" w:date="2019-10-24T14:26:00Z">
              <w:r>
                <w:rPr>
                  <w:rFonts w:hint="eastAsia" w:ascii="仿宋_GB2312" w:hAnsi="仿宋_GB2312" w:cs="仿宋_GB2312"/>
                  <w:color w:val="000000"/>
                  <w:sz w:val="21"/>
                  <w:szCs w:val="21"/>
                  <w:lang w:eastAsia="zh-CN"/>
                </w:rPr>
                <w:t>，户口</w:t>
              </w:r>
            </w:ins>
            <w:ins w:id="9751" w:author="user" w:date="2019-10-24T14:26:00Z">
              <w:r>
                <w:rPr>
                  <w:rFonts w:ascii="仿宋_GB2312" w:hAnsi="仿宋_GB2312" w:cs="仿宋_GB2312"/>
                  <w:color w:val="000000"/>
                  <w:sz w:val="21"/>
                  <w:szCs w:val="21"/>
                  <w:lang w:eastAsia="zh-CN"/>
                </w:rPr>
                <w:t>簿和临时身份证请</w:t>
              </w:r>
            </w:ins>
            <w:ins w:id="9752" w:author="user" w:date="2019-10-24T14:26:00Z">
              <w:r>
                <w:rPr>
                  <w:rFonts w:hint="eastAsia" w:ascii="仿宋_GB2312" w:hAnsi="仿宋_GB2312" w:cs="仿宋_GB2312"/>
                  <w:color w:val="000000"/>
                  <w:sz w:val="21"/>
                  <w:szCs w:val="21"/>
                  <w:lang w:eastAsia="zh-CN"/>
                </w:rPr>
                <w:t>选择03居民</w:t>
              </w:r>
            </w:ins>
            <w:ins w:id="9753" w:author="user" w:date="2019-10-24T14:26: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。数据更新的频率为</w:t>
            </w:r>
            <w:ins w:id="9754" w:author="user" w:date="2019-11-18T16:18:00Z">
              <w:r>
                <w:rPr>
                  <w:rFonts w:hint="eastAsia" w:ascii="仿宋_GB2312" w:hAnsi="仿宋_GB2312" w:cs="仿宋_GB2312"/>
                  <w:color w:val="000000"/>
                  <w:sz w:val="21"/>
                  <w:szCs w:val="21"/>
                  <w:lang w:eastAsia="zh-CN"/>
                </w:rPr>
                <w:t>季度</w:t>
              </w:r>
            </w:ins>
            <w:del w:id="9755" w:author="user" w:date="2019-11-18T16:18: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9756" w:author="user" w:date="2019-10-24T14:26:00Z">
              <w:r>
                <w:rPr>
                  <w:rFonts w:hint="eastAsia" w:ascii="仿宋_GB2312" w:hAnsi="仿宋_GB2312" w:cs="仿宋_GB2312"/>
                  <w:color w:val="000000"/>
                  <w:sz w:val="21"/>
                  <w:szCs w:val="21"/>
                  <w:lang w:eastAsia="zh-CN"/>
                </w:rPr>
                <w:t>99其他</w:t>
              </w:r>
            </w:ins>
            <w:ins w:id="9757" w:author="user" w:date="2019-10-24T14:26: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34</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第7大股东证件号码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w:t>
            </w:r>
            <w:r>
              <w:rPr>
                <w:rFonts w:hint="eastAsia" w:ascii="仿宋_GB2312" w:hAnsi="仿宋_GB2312" w:cs="仿宋_GB2312"/>
                <w:color w:val="000000"/>
                <w:sz w:val="21"/>
                <w:szCs w:val="21"/>
                <w:lang w:eastAsia="zh-CN"/>
              </w:rPr>
              <w:t>.指金融机构总部出资占比最大的股东的有效证件号码。</w:t>
            </w:r>
          </w:p>
          <w:p>
            <w:pPr>
              <w:numPr>
                <w:ilvl w:val="-1"/>
                <w:numId w:val="0"/>
              </w:numPr>
              <w:spacing w:line="240" w:lineRule="auto"/>
              <w:jc w:val="both"/>
              <w:rPr>
                <w:rFonts w:ascii="仿宋_GB2312" w:hAnsi="仿宋_GB2312" w:cs="仿宋_GB2312"/>
                <w:color w:val="000000"/>
                <w:sz w:val="21"/>
                <w:szCs w:val="21"/>
                <w:lang w:eastAsia="zh-CN"/>
              </w:rPr>
              <w:pPrChange w:id="9758" w:author="吴媛媛 [2]" w:date="2020-07-29T09:19:35Z">
                <w:pPr>
                  <w:numPr>
                    <w:ilvl w:val="0"/>
                    <w:numId w:val="5"/>
                  </w:numPr>
                  <w:spacing w:line="240" w:lineRule="auto"/>
                  <w:jc w:val="both"/>
                </w:pPr>
              </w:pPrChange>
            </w:pPr>
            <w:ins w:id="9759" w:author="吴媛媛 [2]" w:date="2020-07-29T09:19:35Z">
              <w:r>
                <w:rPr>
                  <w:rFonts w:hint="eastAsia" w:ascii="仿宋_GB2312" w:hAnsi="仿宋_GB2312" w:cs="仿宋_GB2312"/>
                  <w:color w:val="000000"/>
                  <w:sz w:val="21"/>
                  <w:szCs w:val="21"/>
                  <w:lang w:val="en-US" w:eastAsia="zh-CN"/>
                </w:rPr>
                <w:t>2.</w:t>
              </w:r>
            </w:ins>
            <w:ins w:id="9760" w:author="吴媛媛 [2]" w:date="2020-07-29T09:19:36Z">
              <w:r>
                <w:rPr>
                  <w:rFonts w:ascii="仿宋_GB2312" w:hAnsi="仿宋_GB2312" w:cs="仿宋_GB2312"/>
                  <w:color w:val="000000"/>
                  <w:sz w:val="21"/>
                  <w:szCs w:val="21"/>
                  <w:lang w:eastAsia="zh-CN"/>
                </w:rPr>
                <w:t>该字段</w:t>
              </w:r>
            </w:ins>
            <w:ins w:id="9761" w:author="吴媛媛 [2]" w:date="2020-07-29T09:19:36Z">
              <w:r>
                <w:rPr>
                  <w:rFonts w:hint="eastAsia" w:ascii="仿宋_GB2312" w:hAnsi="仿宋_GB2312" w:cs="仿宋_GB2312"/>
                  <w:color w:val="000000"/>
                  <w:sz w:val="21"/>
                  <w:szCs w:val="21"/>
                  <w:lang w:eastAsia="zh-CN"/>
                </w:rPr>
                <w:t>可以</w:t>
              </w:r>
            </w:ins>
            <w:ins w:id="9762" w:author="吴媛媛 [2]" w:date="2020-07-29T09:19:36Z">
              <w:r>
                <w:rPr>
                  <w:rFonts w:ascii="仿宋_GB2312" w:hAnsi="仿宋_GB2312" w:cs="仿宋_GB2312"/>
                  <w:color w:val="000000"/>
                  <w:sz w:val="21"/>
                  <w:szCs w:val="21"/>
                  <w:lang w:eastAsia="zh-CN"/>
                </w:rPr>
                <w:t>为空</w:t>
              </w:r>
            </w:ins>
            <w:ins w:id="9763" w:author="吴媛媛 [2]" w:date="2020-07-29T09:19:36Z">
              <w:r>
                <w:rPr>
                  <w:rFonts w:hint="eastAsia" w:ascii="仿宋_GB2312" w:hAnsi="仿宋_GB2312" w:cs="仿宋_GB2312"/>
                  <w:color w:val="000000"/>
                  <w:sz w:val="21"/>
                  <w:szCs w:val="21"/>
                  <w:lang w:eastAsia="zh-CN"/>
                </w:rPr>
                <w:t>，</w:t>
              </w:r>
            </w:ins>
            <w:ins w:id="9764" w:author="吴媛媛 [2]" w:date="2020-07-29T09:19:36Z">
              <w:r>
                <w:rPr>
                  <w:rFonts w:ascii="仿宋_GB2312" w:hAnsi="仿宋_GB2312" w:cs="仿宋_GB2312"/>
                  <w:color w:val="000000"/>
                  <w:sz w:val="21"/>
                  <w:szCs w:val="21"/>
                  <w:lang w:eastAsia="zh-CN"/>
                </w:rPr>
                <w:t>不做非空</w:t>
              </w:r>
            </w:ins>
            <w:ins w:id="9765" w:author="吴媛媛 [2]" w:date="2020-07-29T09:19:36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按记录在国家授权部门颁发给客户的证件上记载的唯一标识身份的编码采集。数据更新的频率为</w:t>
            </w:r>
            <w:ins w:id="9766" w:author="user" w:date="2019-11-18T16:19:00Z">
              <w:r>
                <w:rPr>
                  <w:rFonts w:hint="eastAsia" w:ascii="仿宋_GB2312" w:hAnsi="仿宋_GB2312" w:cs="仿宋_GB2312"/>
                  <w:color w:val="000000"/>
                  <w:sz w:val="21"/>
                  <w:szCs w:val="21"/>
                  <w:lang w:eastAsia="zh-CN"/>
                </w:rPr>
                <w:t>季度</w:t>
              </w:r>
            </w:ins>
            <w:del w:id="9767" w:author="user" w:date="2019-11-18T16:19: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9768" w:author="罗斌" w:date="2019-10-30T16:40:00Z">
              <w:r>
                <w:rPr>
                  <w:rFonts w:hint="eastAsia" w:ascii="仿宋_GB2312" w:hAnsi="仿宋_GB2312" w:cs="仿宋_GB2312"/>
                  <w:color w:val="000000"/>
                  <w:sz w:val="21"/>
                  <w:szCs w:val="21"/>
                  <w:lang w:eastAsia="zh-CN"/>
                </w:rPr>
                <w:delText>7</w:delText>
              </w:r>
            </w:del>
            <w:ins w:id="9769" w:author="罗斌" w:date="2019-10-30T16:40: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35</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第7大股东证件有效期限</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1.指客户在开立账户或办理业务时使用的有效身份证件上载明的到期日期。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770" w:author="吴媛媛 [2]" w:date="2020-07-29T09:19:38Z">
              <w:r>
                <w:rPr>
                  <w:rFonts w:ascii="仿宋_GB2312" w:hAnsi="仿宋_GB2312" w:cs="仿宋_GB2312"/>
                  <w:color w:val="000000"/>
                  <w:sz w:val="21"/>
                  <w:szCs w:val="21"/>
                  <w:lang w:eastAsia="zh-CN"/>
                </w:rPr>
                <w:t>该字段</w:t>
              </w:r>
            </w:ins>
            <w:ins w:id="9771" w:author="吴媛媛 [2]" w:date="2020-07-29T09:19:38Z">
              <w:r>
                <w:rPr>
                  <w:rFonts w:hint="eastAsia" w:ascii="仿宋_GB2312" w:hAnsi="仿宋_GB2312" w:cs="仿宋_GB2312"/>
                  <w:color w:val="000000"/>
                  <w:sz w:val="21"/>
                  <w:szCs w:val="21"/>
                  <w:lang w:eastAsia="zh-CN"/>
                </w:rPr>
                <w:t>可以</w:t>
              </w:r>
            </w:ins>
            <w:ins w:id="9772" w:author="吴媛媛 [2]" w:date="2020-07-29T09:19:38Z">
              <w:r>
                <w:rPr>
                  <w:rFonts w:ascii="仿宋_GB2312" w:hAnsi="仿宋_GB2312" w:cs="仿宋_GB2312"/>
                  <w:color w:val="000000"/>
                  <w:sz w:val="21"/>
                  <w:szCs w:val="21"/>
                  <w:lang w:eastAsia="zh-CN"/>
                </w:rPr>
                <w:t>为空</w:t>
              </w:r>
            </w:ins>
            <w:ins w:id="9773" w:author="吴媛媛 [2]" w:date="2020-07-29T09:19:38Z">
              <w:r>
                <w:rPr>
                  <w:rFonts w:hint="eastAsia" w:ascii="仿宋_GB2312" w:hAnsi="仿宋_GB2312" w:cs="仿宋_GB2312"/>
                  <w:color w:val="000000"/>
                  <w:sz w:val="21"/>
                  <w:szCs w:val="21"/>
                  <w:lang w:eastAsia="zh-CN"/>
                </w:rPr>
                <w:t>，</w:t>
              </w:r>
            </w:ins>
            <w:ins w:id="9774" w:author="吴媛媛 [2]" w:date="2020-07-29T09:19:38Z">
              <w:r>
                <w:rPr>
                  <w:rFonts w:ascii="仿宋_GB2312" w:hAnsi="仿宋_GB2312" w:cs="仿宋_GB2312"/>
                  <w:color w:val="000000"/>
                  <w:sz w:val="21"/>
                  <w:szCs w:val="21"/>
                  <w:lang w:eastAsia="zh-CN"/>
                </w:rPr>
                <w:t>不做非空</w:t>
              </w:r>
            </w:ins>
            <w:ins w:id="9775" w:author="吴媛媛 [2]" w:date="2020-07-29T09:19:38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按照“YYYY-MM-DD”格式填写，数据更新频率为</w:t>
            </w:r>
            <w:ins w:id="9776" w:author="user" w:date="2019-11-18T16:19:00Z">
              <w:r>
                <w:rPr>
                  <w:rFonts w:hint="eastAsia" w:ascii="仿宋_GB2312" w:hAnsi="仿宋_GB2312" w:cs="仿宋_GB2312"/>
                  <w:color w:val="000000"/>
                  <w:sz w:val="21"/>
                  <w:szCs w:val="21"/>
                  <w:lang w:eastAsia="zh-CN"/>
                </w:rPr>
                <w:t>季度</w:t>
              </w:r>
            </w:ins>
            <w:del w:id="9777" w:author="user" w:date="2019-11-18T16:19: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36</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第8大股东名称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anc1..200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778" w:author="吴媛媛 [2]" w:date="2020-07-29T09:19:40Z">
              <w:r>
                <w:rPr>
                  <w:rFonts w:ascii="仿宋_GB2312" w:hAnsi="仿宋_GB2312" w:cs="仿宋_GB2312"/>
                  <w:color w:val="000000"/>
                  <w:sz w:val="21"/>
                  <w:szCs w:val="21"/>
                  <w:lang w:eastAsia="zh-CN"/>
                </w:rPr>
                <w:t>该字段</w:t>
              </w:r>
            </w:ins>
            <w:ins w:id="9779" w:author="吴媛媛 [2]" w:date="2020-07-29T09:19:40Z">
              <w:r>
                <w:rPr>
                  <w:rFonts w:hint="eastAsia" w:ascii="仿宋_GB2312" w:hAnsi="仿宋_GB2312" w:cs="仿宋_GB2312"/>
                  <w:color w:val="000000"/>
                  <w:sz w:val="21"/>
                  <w:szCs w:val="21"/>
                  <w:lang w:eastAsia="zh-CN"/>
                </w:rPr>
                <w:t>可以</w:t>
              </w:r>
            </w:ins>
            <w:ins w:id="9780" w:author="吴媛媛 [2]" w:date="2020-07-29T09:19:40Z">
              <w:r>
                <w:rPr>
                  <w:rFonts w:ascii="仿宋_GB2312" w:hAnsi="仿宋_GB2312" w:cs="仿宋_GB2312"/>
                  <w:color w:val="000000"/>
                  <w:sz w:val="21"/>
                  <w:szCs w:val="21"/>
                  <w:lang w:eastAsia="zh-CN"/>
                </w:rPr>
                <w:t>为空</w:t>
              </w:r>
            </w:ins>
            <w:ins w:id="9781" w:author="吴媛媛 [2]" w:date="2020-07-29T09:19:40Z">
              <w:r>
                <w:rPr>
                  <w:rFonts w:hint="eastAsia" w:ascii="仿宋_GB2312" w:hAnsi="仿宋_GB2312" w:cs="仿宋_GB2312"/>
                  <w:color w:val="000000"/>
                  <w:sz w:val="21"/>
                  <w:szCs w:val="21"/>
                  <w:lang w:eastAsia="zh-CN"/>
                </w:rPr>
                <w:t>，</w:t>
              </w:r>
            </w:ins>
            <w:ins w:id="9782" w:author="吴媛媛 [2]" w:date="2020-07-29T09:19:40Z">
              <w:r>
                <w:rPr>
                  <w:rFonts w:ascii="仿宋_GB2312" w:hAnsi="仿宋_GB2312" w:cs="仿宋_GB2312"/>
                  <w:color w:val="000000"/>
                  <w:sz w:val="21"/>
                  <w:szCs w:val="21"/>
                  <w:lang w:eastAsia="zh-CN"/>
                </w:rPr>
                <w:t>不做非空</w:t>
              </w:r>
            </w:ins>
            <w:ins w:id="9783" w:author="吴媛媛 [2]" w:date="2020-07-29T09:19:4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w:t>
            </w:r>
            <w:ins w:id="9784" w:author="user" w:date="2019-11-18T16:19:00Z">
              <w:r>
                <w:rPr>
                  <w:rFonts w:hint="eastAsia" w:ascii="仿宋_GB2312" w:hAnsi="仿宋_GB2312" w:cs="仿宋_GB2312"/>
                  <w:color w:val="000000"/>
                  <w:sz w:val="21"/>
                  <w:szCs w:val="21"/>
                  <w:lang w:eastAsia="zh-CN"/>
                </w:rPr>
                <w:t>季度</w:t>
              </w:r>
            </w:ins>
            <w:del w:id="9785" w:author="user" w:date="2019-11-18T16:19:00Z">
              <w:r>
                <w:rPr>
                  <w:rFonts w:hint="eastAsia" w:ascii="仿宋_GB2312" w:hAnsi="仿宋_GB2312" w:cs="仿宋_GB2312"/>
                  <w:color w:val="000000"/>
                  <w:sz w:val="21"/>
                  <w:szCs w:val="21"/>
                </w:rPr>
                <w:delText>月度</w:delText>
              </w:r>
            </w:del>
            <w:r>
              <w:rPr>
                <w:rFonts w:hint="eastAsia" w:ascii="仿宋_GB2312" w:hAnsi="仿宋_GB2312" w:cs="仿宋_GB2312"/>
                <w:color w:val="000000"/>
                <w:sz w:val="21"/>
                <w:szCs w:val="21"/>
              </w:rPr>
              <w:t>。</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37</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第8大股东证件类型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ins w:id="9786" w:author="user" w:date="2019-10-24T14:26: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1.指金融机构总部出资占比最大的股东的有效证件类型。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787" w:author="吴媛媛 [2]" w:date="2020-07-29T09:19:45Z">
              <w:r>
                <w:rPr>
                  <w:rFonts w:ascii="仿宋_GB2312" w:hAnsi="仿宋_GB2312" w:cs="仿宋_GB2312"/>
                  <w:color w:val="000000"/>
                  <w:sz w:val="21"/>
                  <w:szCs w:val="21"/>
                  <w:lang w:eastAsia="zh-CN"/>
                </w:rPr>
                <w:t>该字段</w:t>
              </w:r>
            </w:ins>
            <w:ins w:id="9788" w:author="吴媛媛 [2]" w:date="2020-07-29T09:19:45Z">
              <w:r>
                <w:rPr>
                  <w:rFonts w:hint="eastAsia" w:ascii="仿宋_GB2312" w:hAnsi="仿宋_GB2312" w:cs="仿宋_GB2312"/>
                  <w:color w:val="000000"/>
                  <w:sz w:val="21"/>
                  <w:szCs w:val="21"/>
                  <w:lang w:eastAsia="zh-CN"/>
                </w:rPr>
                <w:t>可以</w:t>
              </w:r>
            </w:ins>
            <w:ins w:id="9789" w:author="吴媛媛 [2]" w:date="2020-07-29T09:19:45Z">
              <w:r>
                <w:rPr>
                  <w:rFonts w:ascii="仿宋_GB2312" w:hAnsi="仿宋_GB2312" w:cs="仿宋_GB2312"/>
                  <w:color w:val="000000"/>
                  <w:sz w:val="21"/>
                  <w:szCs w:val="21"/>
                  <w:lang w:eastAsia="zh-CN"/>
                </w:rPr>
                <w:t>为空</w:t>
              </w:r>
            </w:ins>
            <w:ins w:id="9790" w:author="吴媛媛 [2]" w:date="2020-07-29T09:19:45Z">
              <w:r>
                <w:rPr>
                  <w:rFonts w:hint="eastAsia" w:ascii="仿宋_GB2312" w:hAnsi="仿宋_GB2312" w:cs="仿宋_GB2312"/>
                  <w:color w:val="000000"/>
                  <w:sz w:val="21"/>
                  <w:szCs w:val="21"/>
                  <w:lang w:eastAsia="zh-CN"/>
                </w:rPr>
                <w:t>，</w:t>
              </w:r>
            </w:ins>
            <w:ins w:id="9791" w:author="吴媛媛 [2]" w:date="2020-07-29T09:19:45Z">
              <w:r>
                <w:rPr>
                  <w:rFonts w:ascii="仿宋_GB2312" w:hAnsi="仿宋_GB2312" w:cs="仿宋_GB2312"/>
                  <w:color w:val="000000"/>
                  <w:sz w:val="21"/>
                  <w:szCs w:val="21"/>
                  <w:lang w:eastAsia="zh-CN"/>
                </w:rPr>
                <w:t>不做非空</w:t>
              </w:r>
            </w:ins>
            <w:ins w:id="9792" w:author="吴媛媛 [2]" w:date="2020-07-29T09:19:45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按记录在国家授权部门颁发给客户的证件上记载的证件类型采集，如：身份证、军官证、护照等</w:t>
            </w:r>
            <w:ins w:id="9793" w:author="user" w:date="2019-10-24T14:26:00Z">
              <w:r>
                <w:rPr>
                  <w:rFonts w:hint="eastAsia" w:ascii="仿宋_GB2312" w:hAnsi="仿宋_GB2312" w:cs="仿宋_GB2312"/>
                  <w:color w:val="000000"/>
                  <w:sz w:val="21"/>
                  <w:szCs w:val="21"/>
                  <w:lang w:eastAsia="zh-CN"/>
                </w:rPr>
                <w:t>，户口</w:t>
              </w:r>
            </w:ins>
            <w:ins w:id="9794" w:author="user" w:date="2019-10-24T14:26:00Z">
              <w:r>
                <w:rPr>
                  <w:rFonts w:ascii="仿宋_GB2312" w:hAnsi="仿宋_GB2312" w:cs="仿宋_GB2312"/>
                  <w:color w:val="000000"/>
                  <w:sz w:val="21"/>
                  <w:szCs w:val="21"/>
                  <w:lang w:eastAsia="zh-CN"/>
                </w:rPr>
                <w:t>簿和临时身份证请</w:t>
              </w:r>
            </w:ins>
            <w:ins w:id="9795" w:author="user" w:date="2019-10-24T14:26:00Z">
              <w:r>
                <w:rPr>
                  <w:rFonts w:hint="eastAsia" w:ascii="仿宋_GB2312" w:hAnsi="仿宋_GB2312" w:cs="仿宋_GB2312"/>
                  <w:color w:val="000000"/>
                  <w:sz w:val="21"/>
                  <w:szCs w:val="21"/>
                  <w:lang w:eastAsia="zh-CN"/>
                </w:rPr>
                <w:t>选择03居民</w:t>
              </w:r>
            </w:ins>
            <w:ins w:id="9796" w:author="user" w:date="2019-10-24T14:26: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。数据更新的频率为</w:t>
            </w:r>
            <w:ins w:id="9797" w:author="user" w:date="2019-11-18T16:19:00Z">
              <w:r>
                <w:rPr>
                  <w:rFonts w:hint="eastAsia" w:ascii="仿宋_GB2312" w:hAnsi="仿宋_GB2312" w:cs="仿宋_GB2312"/>
                  <w:color w:val="000000"/>
                  <w:sz w:val="21"/>
                  <w:szCs w:val="21"/>
                  <w:lang w:eastAsia="zh-CN"/>
                </w:rPr>
                <w:t>季度</w:t>
              </w:r>
            </w:ins>
            <w:del w:id="9798" w:author="user" w:date="2019-11-18T16:19: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9799" w:author="user" w:date="2019-10-24T14:26:00Z">
              <w:r>
                <w:rPr>
                  <w:rFonts w:hint="eastAsia" w:ascii="仿宋_GB2312" w:hAnsi="仿宋_GB2312" w:cs="仿宋_GB2312"/>
                  <w:color w:val="000000"/>
                  <w:sz w:val="21"/>
                  <w:szCs w:val="21"/>
                  <w:lang w:eastAsia="zh-CN"/>
                </w:rPr>
                <w:t>99其他</w:t>
              </w:r>
            </w:ins>
            <w:ins w:id="9800" w:author="user" w:date="2019-10-24T14:26:00Z">
              <w:r>
                <w:rPr>
                  <w:rFonts w:ascii="仿宋_GB2312" w:hAnsi="仿宋_GB2312" w:cs="仿宋_GB2312"/>
                  <w:color w:val="000000"/>
                  <w:sz w:val="21"/>
                  <w:szCs w:val="21"/>
                  <w:lang w:eastAsia="zh-CN"/>
                </w:rPr>
                <w:t>证件</w:t>
              </w:r>
            </w:ins>
            <w:ins w:id="9801" w:author="user" w:date="2019-10-24T14:27:00Z">
              <w:r>
                <w:rPr>
                  <w:rFonts w:ascii="仿宋_GB2312" w:hAnsi="仿宋_GB2312" w:cs="仿宋_GB2312"/>
                  <w:color w:val="000000"/>
                  <w:sz w:val="21"/>
                  <w:szCs w:val="21"/>
                  <w:lang w:eastAsia="zh-CN"/>
                </w:rPr>
                <w:t>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38</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第8大股东证件号码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w:t>
            </w:r>
            <w:r>
              <w:rPr>
                <w:rFonts w:hint="eastAsia" w:ascii="仿宋_GB2312" w:hAnsi="仿宋_GB2312" w:cs="仿宋_GB2312"/>
                <w:color w:val="000000"/>
                <w:sz w:val="21"/>
                <w:szCs w:val="21"/>
                <w:lang w:eastAsia="zh-CN"/>
              </w:rPr>
              <w:t>.指金融机构总部出资占比最大的股东的有效证件号码。</w:t>
            </w:r>
          </w:p>
          <w:p>
            <w:pPr>
              <w:numPr>
                <w:ilvl w:val="-1"/>
                <w:numId w:val="0"/>
              </w:numPr>
              <w:spacing w:line="240" w:lineRule="auto"/>
              <w:jc w:val="both"/>
              <w:rPr>
                <w:rFonts w:ascii="仿宋_GB2312" w:hAnsi="仿宋_GB2312" w:cs="仿宋_GB2312"/>
                <w:color w:val="000000"/>
                <w:sz w:val="21"/>
                <w:szCs w:val="21"/>
                <w:lang w:eastAsia="zh-CN"/>
              </w:rPr>
              <w:pPrChange w:id="9802" w:author="吴媛媛 [2]" w:date="2020-07-29T09:19:49Z">
                <w:pPr>
                  <w:numPr>
                    <w:ilvl w:val="0"/>
                    <w:numId w:val="5"/>
                  </w:numPr>
                  <w:spacing w:line="240" w:lineRule="auto"/>
                  <w:jc w:val="both"/>
                </w:pPr>
              </w:pPrChange>
            </w:pPr>
            <w:ins w:id="9803" w:author="吴媛媛 [2]" w:date="2020-07-29T09:19:49Z">
              <w:r>
                <w:rPr>
                  <w:rFonts w:hint="eastAsia" w:ascii="仿宋_GB2312" w:hAnsi="仿宋_GB2312" w:cs="仿宋_GB2312"/>
                  <w:color w:val="000000"/>
                  <w:sz w:val="21"/>
                  <w:szCs w:val="21"/>
                  <w:lang w:val="en-US" w:eastAsia="zh-CN"/>
                </w:rPr>
                <w:t>2.</w:t>
              </w:r>
            </w:ins>
            <w:ins w:id="9804" w:author="吴媛媛 [2]" w:date="2020-07-29T09:19:50Z">
              <w:r>
                <w:rPr>
                  <w:rFonts w:ascii="仿宋_GB2312" w:hAnsi="仿宋_GB2312" w:cs="仿宋_GB2312"/>
                  <w:color w:val="000000"/>
                  <w:sz w:val="21"/>
                  <w:szCs w:val="21"/>
                  <w:lang w:eastAsia="zh-CN"/>
                </w:rPr>
                <w:t>该字段</w:t>
              </w:r>
            </w:ins>
            <w:ins w:id="9805" w:author="吴媛媛 [2]" w:date="2020-07-29T09:19:50Z">
              <w:r>
                <w:rPr>
                  <w:rFonts w:hint="eastAsia" w:ascii="仿宋_GB2312" w:hAnsi="仿宋_GB2312" w:cs="仿宋_GB2312"/>
                  <w:color w:val="000000"/>
                  <w:sz w:val="21"/>
                  <w:szCs w:val="21"/>
                  <w:lang w:eastAsia="zh-CN"/>
                </w:rPr>
                <w:t>可以</w:t>
              </w:r>
            </w:ins>
            <w:ins w:id="9806" w:author="吴媛媛 [2]" w:date="2020-07-29T09:19:50Z">
              <w:r>
                <w:rPr>
                  <w:rFonts w:ascii="仿宋_GB2312" w:hAnsi="仿宋_GB2312" w:cs="仿宋_GB2312"/>
                  <w:color w:val="000000"/>
                  <w:sz w:val="21"/>
                  <w:szCs w:val="21"/>
                  <w:lang w:eastAsia="zh-CN"/>
                </w:rPr>
                <w:t>为空</w:t>
              </w:r>
            </w:ins>
            <w:ins w:id="9807" w:author="吴媛媛 [2]" w:date="2020-07-29T09:19:50Z">
              <w:r>
                <w:rPr>
                  <w:rFonts w:hint="eastAsia" w:ascii="仿宋_GB2312" w:hAnsi="仿宋_GB2312" w:cs="仿宋_GB2312"/>
                  <w:color w:val="000000"/>
                  <w:sz w:val="21"/>
                  <w:szCs w:val="21"/>
                  <w:lang w:eastAsia="zh-CN"/>
                </w:rPr>
                <w:t>，</w:t>
              </w:r>
            </w:ins>
            <w:ins w:id="9808" w:author="吴媛媛 [2]" w:date="2020-07-29T09:19:50Z">
              <w:r>
                <w:rPr>
                  <w:rFonts w:ascii="仿宋_GB2312" w:hAnsi="仿宋_GB2312" w:cs="仿宋_GB2312"/>
                  <w:color w:val="000000"/>
                  <w:sz w:val="21"/>
                  <w:szCs w:val="21"/>
                  <w:lang w:eastAsia="zh-CN"/>
                </w:rPr>
                <w:t>不做非空</w:t>
              </w:r>
            </w:ins>
            <w:ins w:id="9809" w:author="吴媛媛 [2]" w:date="2020-07-29T09:19:5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按记录在国家授权部门颁发给客户的证件上记载的唯一标识身份的编码采集。数据更新的频率为</w:t>
            </w:r>
            <w:ins w:id="9810" w:author="user" w:date="2019-11-18T16:19:00Z">
              <w:r>
                <w:rPr>
                  <w:rFonts w:hint="eastAsia" w:ascii="仿宋_GB2312" w:hAnsi="仿宋_GB2312" w:cs="仿宋_GB2312"/>
                  <w:color w:val="000000"/>
                  <w:sz w:val="21"/>
                  <w:szCs w:val="21"/>
                  <w:lang w:eastAsia="zh-CN"/>
                </w:rPr>
                <w:t>季度</w:t>
              </w:r>
            </w:ins>
            <w:del w:id="9811" w:author="user" w:date="2019-11-18T16:19: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9812" w:author="罗斌" w:date="2019-10-30T16:40:00Z">
              <w:r>
                <w:rPr>
                  <w:rFonts w:hint="eastAsia" w:ascii="仿宋_GB2312" w:hAnsi="仿宋_GB2312" w:cs="仿宋_GB2312"/>
                  <w:color w:val="000000"/>
                  <w:sz w:val="21"/>
                  <w:szCs w:val="21"/>
                  <w:lang w:eastAsia="zh-CN"/>
                </w:rPr>
                <w:delText>7</w:delText>
              </w:r>
            </w:del>
            <w:ins w:id="9813" w:author="罗斌" w:date="2019-10-30T16:40: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39</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第8大股东证件有效期限</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1.指客户在开立账户或办理业务时使用的有效身份证件上载明的到期日期。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814" w:author="吴媛媛 [2]" w:date="2020-07-29T09:19:53Z">
              <w:r>
                <w:rPr>
                  <w:rFonts w:ascii="仿宋_GB2312" w:hAnsi="仿宋_GB2312" w:cs="仿宋_GB2312"/>
                  <w:color w:val="000000"/>
                  <w:sz w:val="21"/>
                  <w:szCs w:val="21"/>
                  <w:lang w:eastAsia="zh-CN"/>
                </w:rPr>
                <w:t>该字段</w:t>
              </w:r>
            </w:ins>
            <w:ins w:id="9815" w:author="吴媛媛 [2]" w:date="2020-07-29T09:19:53Z">
              <w:r>
                <w:rPr>
                  <w:rFonts w:hint="eastAsia" w:ascii="仿宋_GB2312" w:hAnsi="仿宋_GB2312" w:cs="仿宋_GB2312"/>
                  <w:color w:val="000000"/>
                  <w:sz w:val="21"/>
                  <w:szCs w:val="21"/>
                  <w:lang w:eastAsia="zh-CN"/>
                </w:rPr>
                <w:t>可以</w:t>
              </w:r>
            </w:ins>
            <w:ins w:id="9816" w:author="吴媛媛 [2]" w:date="2020-07-29T09:19:53Z">
              <w:r>
                <w:rPr>
                  <w:rFonts w:ascii="仿宋_GB2312" w:hAnsi="仿宋_GB2312" w:cs="仿宋_GB2312"/>
                  <w:color w:val="000000"/>
                  <w:sz w:val="21"/>
                  <w:szCs w:val="21"/>
                  <w:lang w:eastAsia="zh-CN"/>
                </w:rPr>
                <w:t>为空</w:t>
              </w:r>
            </w:ins>
            <w:ins w:id="9817" w:author="吴媛媛 [2]" w:date="2020-07-29T09:19:53Z">
              <w:r>
                <w:rPr>
                  <w:rFonts w:hint="eastAsia" w:ascii="仿宋_GB2312" w:hAnsi="仿宋_GB2312" w:cs="仿宋_GB2312"/>
                  <w:color w:val="000000"/>
                  <w:sz w:val="21"/>
                  <w:szCs w:val="21"/>
                  <w:lang w:eastAsia="zh-CN"/>
                </w:rPr>
                <w:t>，</w:t>
              </w:r>
            </w:ins>
            <w:ins w:id="9818" w:author="吴媛媛 [2]" w:date="2020-07-29T09:19:53Z">
              <w:r>
                <w:rPr>
                  <w:rFonts w:ascii="仿宋_GB2312" w:hAnsi="仿宋_GB2312" w:cs="仿宋_GB2312"/>
                  <w:color w:val="000000"/>
                  <w:sz w:val="21"/>
                  <w:szCs w:val="21"/>
                  <w:lang w:eastAsia="zh-CN"/>
                </w:rPr>
                <w:t>不做非空</w:t>
              </w:r>
            </w:ins>
            <w:ins w:id="9819" w:author="吴媛媛 [2]" w:date="2020-07-29T09:19:53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按照“YYYY-MM-DD”格式填写，数据更新频率为</w:t>
            </w:r>
            <w:ins w:id="9820" w:author="user" w:date="2019-11-18T16:19:00Z">
              <w:r>
                <w:rPr>
                  <w:rFonts w:hint="eastAsia" w:ascii="仿宋_GB2312" w:hAnsi="仿宋_GB2312" w:cs="仿宋_GB2312"/>
                  <w:color w:val="000000"/>
                  <w:sz w:val="21"/>
                  <w:szCs w:val="21"/>
                  <w:lang w:eastAsia="zh-CN"/>
                </w:rPr>
                <w:t>季度</w:t>
              </w:r>
            </w:ins>
            <w:del w:id="9821" w:author="user" w:date="2019-11-18T16:19: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40</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第9大股东名称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anc1..200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822" w:author="吴媛媛 [2]" w:date="2020-07-29T09:19:59Z">
              <w:r>
                <w:rPr>
                  <w:rFonts w:ascii="仿宋_GB2312" w:hAnsi="仿宋_GB2312" w:cs="仿宋_GB2312"/>
                  <w:color w:val="000000"/>
                  <w:sz w:val="21"/>
                  <w:szCs w:val="21"/>
                  <w:lang w:eastAsia="zh-CN"/>
                </w:rPr>
                <w:t>该字段</w:t>
              </w:r>
            </w:ins>
            <w:ins w:id="9823" w:author="吴媛媛 [2]" w:date="2020-07-29T09:19:59Z">
              <w:r>
                <w:rPr>
                  <w:rFonts w:hint="eastAsia" w:ascii="仿宋_GB2312" w:hAnsi="仿宋_GB2312" w:cs="仿宋_GB2312"/>
                  <w:color w:val="000000"/>
                  <w:sz w:val="21"/>
                  <w:szCs w:val="21"/>
                  <w:lang w:eastAsia="zh-CN"/>
                </w:rPr>
                <w:t>可以</w:t>
              </w:r>
            </w:ins>
            <w:ins w:id="9824" w:author="吴媛媛 [2]" w:date="2020-07-29T09:19:59Z">
              <w:r>
                <w:rPr>
                  <w:rFonts w:ascii="仿宋_GB2312" w:hAnsi="仿宋_GB2312" w:cs="仿宋_GB2312"/>
                  <w:color w:val="000000"/>
                  <w:sz w:val="21"/>
                  <w:szCs w:val="21"/>
                  <w:lang w:eastAsia="zh-CN"/>
                </w:rPr>
                <w:t>为空</w:t>
              </w:r>
            </w:ins>
            <w:ins w:id="9825" w:author="吴媛媛 [2]" w:date="2020-07-29T09:19:59Z">
              <w:r>
                <w:rPr>
                  <w:rFonts w:hint="eastAsia" w:ascii="仿宋_GB2312" w:hAnsi="仿宋_GB2312" w:cs="仿宋_GB2312"/>
                  <w:color w:val="000000"/>
                  <w:sz w:val="21"/>
                  <w:szCs w:val="21"/>
                  <w:lang w:eastAsia="zh-CN"/>
                </w:rPr>
                <w:t>，</w:t>
              </w:r>
            </w:ins>
            <w:ins w:id="9826" w:author="吴媛媛 [2]" w:date="2020-07-29T09:19:59Z">
              <w:r>
                <w:rPr>
                  <w:rFonts w:ascii="仿宋_GB2312" w:hAnsi="仿宋_GB2312" w:cs="仿宋_GB2312"/>
                  <w:color w:val="000000"/>
                  <w:sz w:val="21"/>
                  <w:szCs w:val="21"/>
                  <w:lang w:eastAsia="zh-CN"/>
                </w:rPr>
                <w:t>不做非空</w:t>
              </w:r>
            </w:ins>
            <w:ins w:id="9827" w:author="吴媛媛 [2]" w:date="2020-07-29T09:19:59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w:t>
            </w:r>
            <w:ins w:id="9828" w:author="user" w:date="2019-11-18T16:19:00Z">
              <w:r>
                <w:rPr>
                  <w:rFonts w:hint="eastAsia" w:ascii="仿宋_GB2312" w:hAnsi="仿宋_GB2312" w:cs="仿宋_GB2312"/>
                  <w:color w:val="000000"/>
                  <w:sz w:val="21"/>
                  <w:szCs w:val="21"/>
                  <w:lang w:eastAsia="zh-CN"/>
                </w:rPr>
                <w:t>季度</w:t>
              </w:r>
            </w:ins>
            <w:del w:id="9829" w:author="user" w:date="2019-11-18T16:19:00Z">
              <w:r>
                <w:rPr>
                  <w:rFonts w:hint="eastAsia" w:ascii="仿宋_GB2312" w:hAnsi="仿宋_GB2312" w:cs="仿宋_GB2312"/>
                  <w:color w:val="000000"/>
                  <w:sz w:val="21"/>
                  <w:szCs w:val="21"/>
                </w:rPr>
                <w:delText>月度</w:delText>
              </w:r>
            </w:del>
            <w:r>
              <w:rPr>
                <w:rFonts w:hint="eastAsia" w:ascii="仿宋_GB2312" w:hAnsi="仿宋_GB2312" w:cs="仿宋_GB2312"/>
                <w:color w:val="000000"/>
                <w:sz w:val="21"/>
                <w:szCs w:val="21"/>
              </w:rPr>
              <w:t>。</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41</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第9大股东证件类型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ins w:id="9830" w:author="user" w:date="2019-10-24T14:27: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1.指金融机构总部出资占比最大的股东的有效证件类型。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831" w:author="吴媛媛 [2]" w:date="2020-07-29T09:20:02Z">
              <w:r>
                <w:rPr>
                  <w:rFonts w:ascii="仿宋_GB2312" w:hAnsi="仿宋_GB2312" w:cs="仿宋_GB2312"/>
                  <w:color w:val="000000"/>
                  <w:sz w:val="21"/>
                  <w:szCs w:val="21"/>
                  <w:lang w:eastAsia="zh-CN"/>
                </w:rPr>
                <w:t>该字段</w:t>
              </w:r>
            </w:ins>
            <w:ins w:id="9832" w:author="吴媛媛 [2]" w:date="2020-07-29T09:20:02Z">
              <w:r>
                <w:rPr>
                  <w:rFonts w:hint="eastAsia" w:ascii="仿宋_GB2312" w:hAnsi="仿宋_GB2312" w:cs="仿宋_GB2312"/>
                  <w:color w:val="000000"/>
                  <w:sz w:val="21"/>
                  <w:szCs w:val="21"/>
                  <w:lang w:eastAsia="zh-CN"/>
                </w:rPr>
                <w:t>可以</w:t>
              </w:r>
            </w:ins>
            <w:ins w:id="9833" w:author="吴媛媛 [2]" w:date="2020-07-29T09:20:02Z">
              <w:r>
                <w:rPr>
                  <w:rFonts w:ascii="仿宋_GB2312" w:hAnsi="仿宋_GB2312" w:cs="仿宋_GB2312"/>
                  <w:color w:val="000000"/>
                  <w:sz w:val="21"/>
                  <w:szCs w:val="21"/>
                  <w:lang w:eastAsia="zh-CN"/>
                </w:rPr>
                <w:t>为空</w:t>
              </w:r>
            </w:ins>
            <w:ins w:id="9834" w:author="吴媛媛 [2]" w:date="2020-07-29T09:20:02Z">
              <w:r>
                <w:rPr>
                  <w:rFonts w:hint="eastAsia" w:ascii="仿宋_GB2312" w:hAnsi="仿宋_GB2312" w:cs="仿宋_GB2312"/>
                  <w:color w:val="000000"/>
                  <w:sz w:val="21"/>
                  <w:szCs w:val="21"/>
                  <w:lang w:eastAsia="zh-CN"/>
                </w:rPr>
                <w:t>，</w:t>
              </w:r>
            </w:ins>
            <w:ins w:id="9835" w:author="吴媛媛 [2]" w:date="2020-07-29T09:20:02Z">
              <w:r>
                <w:rPr>
                  <w:rFonts w:ascii="仿宋_GB2312" w:hAnsi="仿宋_GB2312" w:cs="仿宋_GB2312"/>
                  <w:color w:val="000000"/>
                  <w:sz w:val="21"/>
                  <w:szCs w:val="21"/>
                  <w:lang w:eastAsia="zh-CN"/>
                </w:rPr>
                <w:t>不做非空</w:t>
              </w:r>
            </w:ins>
            <w:ins w:id="9836" w:author="吴媛媛 [2]" w:date="2020-07-29T09:20:02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按记录在国家授权部门颁发给客户的证件上记载的证件类型采集，如：身份证、军官证、护照等</w:t>
            </w:r>
            <w:ins w:id="9837" w:author="user" w:date="2019-10-24T14:27:00Z">
              <w:r>
                <w:rPr>
                  <w:rFonts w:hint="eastAsia" w:ascii="仿宋_GB2312" w:hAnsi="仿宋_GB2312" w:cs="仿宋_GB2312"/>
                  <w:color w:val="000000"/>
                  <w:sz w:val="21"/>
                  <w:szCs w:val="21"/>
                  <w:lang w:eastAsia="zh-CN"/>
                </w:rPr>
                <w:t>，户口</w:t>
              </w:r>
            </w:ins>
            <w:ins w:id="9838" w:author="user" w:date="2019-10-24T14:27:00Z">
              <w:r>
                <w:rPr>
                  <w:rFonts w:ascii="仿宋_GB2312" w:hAnsi="仿宋_GB2312" w:cs="仿宋_GB2312"/>
                  <w:color w:val="000000"/>
                  <w:sz w:val="21"/>
                  <w:szCs w:val="21"/>
                  <w:lang w:eastAsia="zh-CN"/>
                </w:rPr>
                <w:t>簿和临时身份证请</w:t>
              </w:r>
            </w:ins>
            <w:ins w:id="9839" w:author="user" w:date="2019-10-24T14:27:00Z">
              <w:r>
                <w:rPr>
                  <w:rFonts w:hint="eastAsia" w:ascii="仿宋_GB2312" w:hAnsi="仿宋_GB2312" w:cs="仿宋_GB2312"/>
                  <w:color w:val="000000"/>
                  <w:sz w:val="21"/>
                  <w:szCs w:val="21"/>
                  <w:lang w:eastAsia="zh-CN"/>
                </w:rPr>
                <w:t>选择03居民</w:t>
              </w:r>
            </w:ins>
            <w:ins w:id="9840" w:author="user" w:date="2019-10-24T14:27: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。数据更新的频率为</w:t>
            </w:r>
            <w:ins w:id="9841" w:author="user" w:date="2019-11-18T16:19:00Z">
              <w:r>
                <w:rPr>
                  <w:rFonts w:hint="eastAsia" w:ascii="仿宋_GB2312" w:hAnsi="仿宋_GB2312" w:cs="仿宋_GB2312"/>
                  <w:color w:val="000000"/>
                  <w:sz w:val="21"/>
                  <w:szCs w:val="21"/>
                  <w:lang w:eastAsia="zh-CN"/>
                </w:rPr>
                <w:t>季度</w:t>
              </w:r>
            </w:ins>
            <w:del w:id="9842" w:author="user" w:date="2019-11-18T16:19: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9843" w:author="user" w:date="2019-10-24T14:27:00Z">
              <w:r>
                <w:rPr>
                  <w:rFonts w:hint="eastAsia" w:ascii="仿宋_GB2312" w:hAnsi="仿宋_GB2312" w:cs="仿宋_GB2312"/>
                  <w:color w:val="000000"/>
                  <w:sz w:val="21"/>
                  <w:szCs w:val="21"/>
                  <w:lang w:eastAsia="zh-CN"/>
                </w:rPr>
                <w:t>99其他</w:t>
              </w:r>
            </w:ins>
            <w:ins w:id="9844" w:author="user" w:date="2019-10-24T14:27: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42</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第9大股东证件号码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w:t>
            </w:r>
            <w:r>
              <w:rPr>
                <w:rFonts w:hint="eastAsia" w:ascii="仿宋_GB2312" w:hAnsi="仿宋_GB2312" w:cs="仿宋_GB2312"/>
                <w:color w:val="000000"/>
                <w:sz w:val="21"/>
                <w:szCs w:val="21"/>
                <w:lang w:eastAsia="zh-CN"/>
              </w:rPr>
              <w:t>.指金融机构总部出资占比最大的股东的有效证件号码。</w:t>
            </w:r>
          </w:p>
          <w:p>
            <w:pPr>
              <w:numPr>
                <w:ilvl w:val="-1"/>
                <w:numId w:val="0"/>
              </w:numPr>
              <w:spacing w:line="240" w:lineRule="auto"/>
              <w:jc w:val="both"/>
              <w:rPr>
                <w:rFonts w:ascii="仿宋_GB2312" w:hAnsi="仿宋_GB2312" w:cs="仿宋_GB2312"/>
                <w:color w:val="000000"/>
                <w:sz w:val="21"/>
                <w:szCs w:val="21"/>
                <w:lang w:eastAsia="zh-CN"/>
              </w:rPr>
              <w:pPrChange w:id="9845" w:author="吴媛媛 [2]" w:date="2020-07-29T09:20:06Z">
                <w:pPr>
                  <w:numPr>
                    <w:ilvl w:val="0"/>
                    <w:numId w:val="5"/>
                  </w:numPr>
                  <w:spacing w:line="240" w:lineRule="auto"/>
                  <w:jc w:val="both"/>
                </w:pPr>
              </w:pPrChange>
            </w:pPr>
            <w:ins w:id="9846" w:author="吴媛媛 [2]" w:date="2020-07-29T09:20:07Z">
              <w:r>
                <w:rPr>
                  <w:rFonts w:hint="eastAsia" w:ascii="仿宋_GB2312" w:hAnsi="仿宋_GB2312" w:cs="仿宋_GB2312"/>
                  <w:color w:val="000000"/>
                  <w:sz w:val="21"/>
                  <w:szCs w:val="21"/>
                  <w:lang w:val="en-US" w:eastAsia="zh-CN"/>
                </w:rPr>
                <w:t>2</w:t>
              </w:r>
            </w:ins>
            <w:ins w:id="9847" w:author="吴媛媛 [2]" w:date="2020-07-29T09:20:08Z">
              <w:r>
                <w:rPr>
                  <w:rFonts w:hint="eastAsia" w:ascii="仿宋_GB2312" w:hAnsi="仿宋_GB2312" w:cs="仿宋_GB2312"/>
                  <w:color w:val="000000"/>
                  <w:sz w:val="21"/>
                  <w:szCs w:val="21"/>
                  <w:lang w:val="en-US" w:eastAsia="zh-CN"/>
                </w:rPr>
                <w:t>.</w:t>
              </w:r>
            </w:ins>
            <w:ins w:id="9848" w:author="吴媛媛 [2]" w:date="2020-07-29T09:20:08Z">
              <w:r>
                <w:rPr>
                  <w:rFonts w:ascii="仿宋_GB2312" w:hAnsi="仿宋_GB2312" w:cs="仿宋_GB2312"/>
                  <w:color w:val="000000"/>
                  <w:sz w:val="21"/>
                  <w:szCs w:val="21"/>
                  <w:lang w:eastAsia="zh-CN"/>
                </w:rPr>
                <w:t>该字段</w:t>
              </w:r>
            </w:ins>
            <w:ins w:id="9849" w:author="吴媛媛 [2]" w:date="2020-07-29T09:20:08Z">
              <w:r>
                <w:rPr>
                  <w:rFonts w:hint="eastAsia" w:ascii="仿宋_GB2312" w:hAnsi="仿宋_GB2312" w:cs="仿宋_GB2312"/>
                  <w:color w:val="000000"/>
                  <w:sz w:val="21"/>
                  <w:szCs w:val="21"/>
                  <w:lang w:eastAsia="zh-CN"/>
                </w:rPr>
                <w:t>可以</w:t>
              </w:r>
            </w:ins>
            <w:ins w:id="9850" w:author="吴媛媛 [2]" w:date="2020-07-29T09:20:08Z">
              <w:r>
                <w:rPr>
                  <w:rFonts w:ascii="仿宋_GB2312" w:hAnsi="仿宋_GB2312" w:cs="仿宋_GB2312"/>
                  <w:color w:val="000000"/>
                  <w:sz w:val="21"/>
                  <w:szCs w:val="21"/>
                  <w:lang w:eastAsia="zh-CN"/>
                </w:rPr>
                <w:t>为空</w:t>
              </w:r>
            </w:ins>
            <w:ins w:id="9851" w:author="吴媛媛 [2]" w:date="2020-07-29T09:20:08Z">
              <w:r>
                <w:rPr>
                  <w:rFonts w:hint="eastAsia" w:ascii="仿宋_GB2312" w:hAnsi="仿宋_GB2312" w:cs="仿宋_GB2312"/>
                  <w:color w:val="000000"/>
                  <w:sz w:val="21"/>
                  <w:szCs w:val="21"/>
                  <w:lang w:eastAsia="zh-CN"/>
                </w:rPr>
                <w:t>，</w:t>
              </w:r>
            </w:ins>
            <w:ins w:id="9852" w:author="吴媛媛 [2]" w:date="2020-07-29T09:20:08Z">
              <w:r>
                <w:rPr>
                  <w:rFonts w:ascii="仿宋_GB2312" w:hAnsi="仿宋_GB2312" w:cs="仿宋_GB2312"/>
                  <w:color w:val="000000"/>
                  <w:sz w:val="21"/>
                  <w:szCs w:val="21"/>
                  <w:lang w:eastAsia="zh-CN"/>
                </w:rPr>
                <w:t>不做非空</w:t>
              </w:r>
            </w:ins>
            <w:ins w:id="9853" w:author="吴媛媛 [2]" w:date="2020-07-29T09:20:08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按记录在国家授权部门颁发给客户的证件上记载的唯一标识身份的编码采集。数据更新的频率为</w:t>
            </w:r>
            <w:ins w:id="9854" w:author="user" w:date="2019-11-18T16:19:00Z">
              <w:r>
                <w:rPr>
                  <w:rFonts w:hint="eastAsia" w:ascii="仿宋_GB2312" w:hAnsi="仿宋_GB2312" w:cs="仿宋_GB2312"/>
                  <w:color w:val="000000"/>
                  <w:sz w:val="21"/>
                  <w:szCs w:val="21"/>
                  <w:lang w:eastAsia="zh-CN"/>
                </w:rPr>
                <w:t>季度</w:t>
              </w:r>
            </w:ins>
            <w:del w:id="9855" w:author="user" w:date="2019-11-18T16:19: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9856" w:author="罗斌" w:date="2019-10-30T16:40:00Z">
              <w:r>
                <w:rPr>
                  <w:rFonts w:hint="eastAsia" w:ascii="仿宋_GB2312" w:hAnsi="仿宋_GB2312" w:cs="仿宋_GB2312"/>
                  <w:color w:val="000000"/>
                  <w:sz w:val="21"/>
                  <w:szCs w:val="21"/>
                  <w:lang w:eastAsia="zh-CN"/>
                </w:rPr>
                <w:delText>7</w:delText>
              </w:r>
            </w:del>
            <w:ins w:id="9857" w:author="罗斌" w:date="2019-10-30T16:40: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43</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第9大股东证件有效期限</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1.指客户在开立账户或办理业务时使用的有效身份证件上载明的到期日期。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858" w:author="吴媛媛 [2]" w:date="2020-07-29T09:20:12Z">
              <w:r>
                <w:rPr>
                  <w:rFonts w:ascii="仿宋_GB2312" w:hAnsi="仿宋_GB2312" w:cs="仿宋_GB2312"/>
                  <w:color w:val="000000"/>
                  <w:sz w:val="21"/>
                  <w:szCs w:val="21"/>
                  <w:lang w:eastAsia="zh-CN"/>
                </w:rPr>
                <w:t>该字段</w:t>
              </w:r>
            </w:ins>
            <w:ins w:id="9859" w:author="吴媛媛 [2]" w:date="2020-07-29T09:20:12Z">
              <w:r>
                <w:rPr>
                  <w:rFonts w:hint="eastAsia" w:ascii="仿宋_GB2312" w:hAnsi="仿宋_GB2312" w:cs="仿宋_GB2312"/>
                  <w:color w:val="000000"/>
                  <w:sz w:val="21"/>
                  <w:szCs w:val="21"/>
                  <w:lang w:eastAsia="zh-CN"/>
                </w:rPr>
                <w:t>可以</w:t>
              </w:r>
            </w:ins>
            <w:ins w:id="9860" w:author="吴媛媛 [2]" w:date="2020-07-29T09:20:12Z">
              <w:r>
                <w:rPr>
                  <w:rFonts w:ascii="仿宋_GB2312" w:hAnsi="仿宋_GB2312" w:cs="仿宋_GB2312"/>
                  <w:color w:val="000000"/>
                  <w:sz w:val="21"/>
                  <w:szCs w:val="21"/>
                  <w:lang w:eastAsia="zh-CN"/>
                </w:rPr>
                <w:t>为空</w:t>
              </w:r>
            </w:ins>
            <w:ins w:id="9861" w:author="吴媛媛 [2]" w:date="2020-07-29T09:20:12Z">
              <w:r>
                <w:rPr>
                  <w:rFonts w:hint="eastAsia" w:ascii="仿宋_GB2312" w:hAnsi="仿宋_GB2312" w:cs="仿宋_GB2312"/>
                  <w:color w:val="000000"/>
                  <w:sz w:val="21"/>
                  <w:szCs w:val="21"/>
                  <w:lang w:eastAsia="zh-CN"/>
                </w:rPr>
                <w:t>，</w:t>
              </w:r>
            </w:ins>
            <w:ins w:id="9862" w:author="吴媛媛 [2]" w:date="2020-07-29T09:20:12Z">
              <w:r>
                <w:rPr>
                  <w:rFonts w:ascii="仿宋_GB2312" w:hAnsi="仿宋_GB2312" w:cs="仿宋_GB2312"/>
                  <w:color w:val="000000"/>
                  <w:sz w:val="21"/>
                  <w:szCs w:val="21"/>
                  <w:lang w:eastAsia="zh-CN"/>
                </w:rPr>
                <w:t>不做非空</w:t>
              </w:r>
            </w:ins>
            <w:ins w:id="9863" w:author="吴媛媛 [2]" w:date="2020-07-29T09:20:12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按照“YYYY-MM-DD”格式填写，数据更新频率为</w:t>
            </w:r>
            <w:ins w:id="9864" w:author="user" w:date="2019-11-18T16:19:00Z">
              <w:r>
                <w:rPr>
                  <w:rFonts w:hint="eastAsia" w:ascii="仿宋_GB2312" w:hAnsi="仿宋_GB2312" w:cs="仿宋_GB2312"/>
                  <w:color w:val="000000"/>
                  <w:sz w:val="21"/>
                  <w:szCs w:val="21"/>
                  <w:lang w:eastAsia="zh-CN"/>
                </w:rPr>
                <w:t>季度</w:t>
              </w:r>
            </w:ins>
            <w:del w:id="9865" w:author="user" w:date="2019-11-18T16:19: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44</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第10大股东名称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anc1..200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866" w:author="吴媛媛 [2]" w:date="2020-07-29T09:20:11Z">
              <w:r>
                <w:rPr>
                  <w:rFonts w:ascii="仿宋_GB2312" w:hAnsi="仿宋_GB2312" w:cs="仿宋_GB2312"/>
                  <w:color w:val="000000"/>
                  <w:sz w:val="21"/>
                  <w:szCs w:val="21"/>
                  <w:lang w:eastAsia="zh-CN"/>
                </w:rPr>
                <w:t>该字段</w:t>
              </w:r>
            </w:ins>
            <w:ins w:id="9867" w:author="吴媛媛 [2]" w:date="2020-07-29T09:20:11Z">
              <w:r>
                <w:rPr>
                  <w:rFonts w:hint="eastAsia" w:ascii="仿宋_GB2312" w:hAnsi="仿宋_GB2312" w:cs="仿宋_GB2312"/>
                  <w:color w:val="000000"/>
                  <w:sz w:val="21"/>
                  <w:szCs w:val="21"/>
                  <w:lang w:eastAsia="zh-CN"/>
                </w:rPr>
                <w:t>可以</w:t>
              </w:r>
            </w:ins>
            <w:ins w:id="9868" w:author="吴媛媛 [2]" w:date="2020-07-29T09:20:11Z">
              <w:r>
                <w:rPr>
                  <w:rFonts w:ascii="仿宋_GB2312" w:hAnsi="仿宋_GB2312" w:cs="仿宋_GB2312"/>
                  <w:color w:val="000000"/>
                  <w:sz w:val="21"/>
                  <w:szCs w:val="21"/>
                  <w:lang w:eastAsia="zh-CN"/>
                </w:rPr>
                <w:t>为空</w:t>
              </w:r>
            </w:ins>
            <w:ins w:id="9869" w:author="吴媛媛 [2]" w:date="2020-07-29T09:20:11Z">
              <w:r>
                <w:rPr>
                  <w:rFonts w:hint="eastAsia" w:ascii="仿宋_GB2312" w:hAnsi="仿宋_GB2312" w:cs="仿宋_GB2312"/>
                  <w:color w:val="000000"/>
                  <w:sz w:val="21"/>
                  <w:szCs w:val="21"/>
                  <w:lang w:eastAsia="zh-CN"/>
                </w:rPr>
                <w:t>，</w:t>
              </w:r>
            </w:ins>
            <w:ins w:id="9870" w:author="吴媛媛 [2]" w:date="2020-07-29T09:20:11Z">
              <w:r>
                <w:rPr>
                  <w:rFonts w:ascii="仿宋_GB2312" w:hAnsi="仿宋_GB2312" w:cs="仿宋_GB2312"/>
                  <w:color w:val="000000"/>
                  <w:sz w:val="21"/>
                  <w:szCs w:val="21"/>
                  <w:lang w:eastAsia="zh-CN"/>
                </w:rPr>
                <w:t>不做非空</w:t>
              </w:r>
            </w:ins>
            <w:ins w:id="9871" w:author="吴媛媛 [2]" w:date="2020-07-29T09:20:11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t>
            </w:r>
            <w:r>
              <w:rPr>
                <w:rFonts w:hint="eastAsia" w:ascii="仿宋_GB2312" w:hAnsi="仿宋_GB2312" w:cs="仿宋_GB2312"/>
                <w:color w:val="000000"/>
                <w:sz w:val="21"/>
                <w:szCs w:val="21"/>
              </w:rPr>
              <w:t>数据更新的频率为</w:t>
            </w:r>
            <w:ins w:id="9872" w:author="user" w:date="2019-11-18T16:19:00Z">
              <w:r>
                <w:rPr>
                  <w:rFonts w:hint="eastAsia" w:ascii="仿宋_GB2312" w:hAnsi="仿宋_GB2312" w:cs="仿宋_GB2312"/>
                  <w:color w:val="000000"/>
                  <w:sz w:val="21"/>
                  <w:szCs w:val="21"/>
                  <w:lang w:eastAsia="zh-CN"/>
                </w:rPr>
                <w:t>季度</w:t>
              </w:r>
            </w:ins>
            <w:del w:id="9873" w:author="user" w:date="2019-11-18T16:19:00Z">
              <w:r>
                <w:rPr>
                  <w:rFonts w:hint="eastAsia" w:ascii="仿宋_GB2312" w:hAnsi="仿宋_GB2312" w:cs="仿宋_GB2312"/>
                  <w:color w:val="000000"/>
                  <w:sz w:val="21"/>
                  <w:szCs w:val="21"/>
                </w:rPr>
                <w:delText>月度</w:delText>
              </w:r>
            </w:del>
            <w:r>
              <w:rPr>
                <w:rFonts w:hint="eastAsia" w:ascii="仿宋_GB2312" w:hAnsi="仿宋_GB2312" w:cs="仿宋_GB2312"/>
                <w:color w:val="000000"/>
                <w:sz w:val="21"/>
                <w:szCs w:val="21"/>
              </w:rPr>
              <w:t>。</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45</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第10大股东证件类型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ins w:id="9874" w:author="user" w:date="2019-10-24T14:27: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1.指金融机构总部出资占比最大的股东的有效证件类型。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875" w:author="吴媛媛 [2]" w:date="2020-07-29T09:20:16Z">
              <w:r>
                <w:rPr>
                  <w:rFonts w:ascii="仿宋_GB2312" w:hAnsi="仿宋_GB2312" w:cs="仿宋_GB2312"/>
                  <w:color w:val="000000"/>
                  <w:sz w:val="21"/>
                  <w:szCs w:val="21"/>
                  <w:lang w:eastAsia="zh-CN"/>
                </w:rPr>
                <w:t>该字段</w:t>
              </w:r>
            </w:ins>
            <w:ins w:id="9876" w:author="吴媛媛 [2]" w:date="2020-07-29T09:20:16Z">
              <w:r>
                <w:rPr>
                  <w:rFonts w:hint="eastAsia" w:ascii="仿宋_GB2312" w:hAnsi="仿宋_GB2312" w:cs="仿宋_GB2312"/>
                  <w:color w:val="000000"/>
                  <w:sz w:val="21"/>
                  <w:szCs w:val="21"/>
                  <w:lang w:eastAsia="zh-CN"/>
                </w:rPr>
                <w:t>可以</w:t>
              </w:r>
            </w:ins>
            <w:ins w:id="9877" w:author="吴媛媛 [2]" w:date="2020-07-29T09:20:16Z">
              <w:r>
                <w:rPr>
                  <w:rFonts w:ascii="仿宋_GB2312" w:hAnsi="仿宋_GB2312" w:cs="仿宋_GB2312"/>
                  <w:color w:val="000000"/>
                  <w:sz w:val="21"/>
                  <w:szCs w:val="21"/>
                  <w:lang w:eastAsia="zh-CN"/>
                </w:rPr>
                <w:t>为空</w:t>
              </w:r>
            </w:ins>
            <w:ins w:id="9878" w:author="吴媛媛 [2]" w:date="2020-07-29T09:20:16Z">
              <w:r>
                <w:rPr>
                  <w:rFonts w:hint="eastAsia" w:ascii="仿宋_GB2312" w:hAnsi="仿宋_GB2312" w:cs="仿宋_GB2312"/>
                  <w:color w:val="000000"/>
                  <w:sz w:val="21"/>
                  <w:szCs w:val="21"/>
                  <w:lang w:eastAsia="zh-CN"/>
                </w:rPr>
                <w:t>，</w:t>
              </w:r>
            </w:ins>
            <w:ins w:id="9879" w:author="吴媛媛 [2]" w:date="2020-07-29T09:20:16Z">
              <w:r>
                <w:rPr>
                  <w:rFonts w:ascii="仿宋_GB2312" w:hAnsi="仿宋_GB2312" w:cs="仿宋_GB2312"/>
                  <w:color w:val="000000"/>
                  <w:sz w:val="21"/>
                  <w:szCs w:val="21"/>
                  <w:lang w:eastAsia="zh-CN"/>
                </w:rPr>
                <w:t>不做非空</w:t>
              </w:r>
            </w:ins>
            <w:ins w:id="9880" w:author="吴媛媛 [2]" w:date="2020-07-29T09:20:16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按记录在国家授权部门颁发给客户的证件上记载的证件类型采集，如：身份证、军官证、护照等</w:t>
            </w:r>
            <w:ins w:id="9881" w:author="user" w:date="2019-10-24T14:27:00Z">
              <w:r>
                <w:rPr>
                  <w:rFonts w:hint="eastAsia" w:ascii="仿宋_GB2312" w:hAnsi="仿宋_GB2312" w:cs="仿宋_GB2312"/>
                  <w:color w:val="000000"/>
                  <w:sz w:val="21"/>
                  <w:szCs w:val="21"/>
                  <w:lang w:eastAsia="zh-CN"/>
                </w:rPr>
                <w:t>，户口</w:t>
              </w:r>
            </w:ins>
            <w:ins w:id="9882" w:author="user" w:date="2019-10-24T14:27:00Z">
              <w:r>
                <w:rPr>
                  <w:rFonts w:ascii="仿宋_GB2312" w:hAnsi="仿宋_GB2312" w:cs="仿宋_GB2312"/>
                  <w:color w:val="000000"/>
                  <w:sz w:val="21"/>
                  <w:szCs w:val="21"/>
                  <w:lang w:eastAsia="zh-CN"/>
                </w:rPr>
                <w:t>簿和临时身份证请</w:t>
              </w:r>
            </w:ins>
            <w:ins w:id="9883" w:author="user" w:date="2019-10-24T14:27:00Z">
              <w:r>
                <w:rPr>
                  <w:rFonts w:hint="eastAsia" w:ascii="仿宋_GB2312" w:hAnsi="仿宋_GB2312" w:cs="仿宋_GB2312"/>
                  <w:color w:val="000000"/>
                  <w:sz w:val="21"/>
                  <w:szCs w:val="21"/>
                  <w:lang w:eastAsia="zh-CN"/>
                </w:rPr>
                <w:t>选择03居民</w:t>
              </w:r>
            </w:ins>
            <w:ins w:id="9884" w:author="user" w:date="2019-10-24T14:27: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9885" w:author="user" w:date="2019-10-24T14:28:00Z">
              <w:r>
                <w:rPr>
                  <w:rFonts w:hint="eastAsia" w:ascii="仿宋_GB2312" w:hAnsi="仿宋_GB2312" w:cs="仿宋_GB2312"/>
                  <w:color w:val="000000"/>
                  <w:sz w:val="21"/>
                  <w:szCs w:val="21"/>
                  <w:lang w:eastAsia="zh-CN"/>
                </w:rPr>
                <w:t>99其他证件</w:t>
              </w:r>
            </w:ins>
            <w:ins w:id="9886" w:author="user" w:date="2019-10-24T14:28:00Z">
              <w:r>
                <w:rPr>
                  <w:rFonts w:ascii="仿宋_GB2312" w:hAnsi="仿宋_GB2312" w:cs="仿宋_GB2312"/>
                  <w:color w:val="000000"/>
                  <w:sz w:val="21"/>
                  <w:szCs w:val="21"/>
                  <w:lang w:eastAsia="zh-CN"/>
                </w:rPr>
                <w:t>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46</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第10大股东证件号码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w:t>
            </w:r>
            <w:r>
              <w:rPr>
                <w:rFonts w:hint="eastAsia" w:ascii="仿宋_GB2312" w:hAnsi="仿宋_GB2312" w:cs="仿宋_GB2312"/>
                <w:color w:val="000000"/>
                <w:sz w:val="21"/>
                <w:szCs w:val="21"/>
                <w:lang w:eastAsia="zh-CN"/>
              </w:rPr>
              <w:t>.指金融机构总部出资占比最大的股东的有效证件号码。</w:t>
            </w:r>
          </w:p>
          <w:p>
            <w:pPr>
              <w:numPr>
                <w:ilvl w:val="-1"/>
                <w:numId w:val="0"/>
              </w:numPr>
              <w:spacing w:line="240" w:lineRule="auto"/>
              <w:jc w:val="both"/>
              <w:rPr>
                <w:rFonts w:ascii="仿宋_GB2312" w:hAnsi="仿宋_GB2312" w:cs="仿宋_GB2312"/>
                <w:color w:val="000000"/>
                <w:sz w:val="21"/>
                <w:szCs w:val="21"/>
                <w:lang w:eastAsia="zh-CN"/>
              </w:rPr>
              <w:pPrChange w:id="9887" w:author="吴媛媛 [2]" w:date="2020-07-29T09:20:20Z">
                <w:pPr>
                  <w:numPr>
                    <w:ilvl w:val="0"/>
                    <w:numId w:val="5"/>
                  </w:numPr>
                  <w:spacing w:line="240" w:lineRule="auto"/>
                  <w:jc w:val="both"/>
                </w:pPr>
              </w:pPrChange>
            </w:pPr>
            <w:ins w:id="9888" w:author="吴媛媛 [2]" w:date="2020-07-29T09:20:21Z">
              <w:r>
                <w:rPr>
                  <w:rFonts w:hint="eastAsia" w:ascii="仿宋_GB2312" w:hAnsi="仿宋_GB2312" w:cs="仿宋_GB2312"/>
                  <w:color w:val="000000"/>
                  <w:sz w:val="21"/>
                  <w:szCs w:val="21"/>
                  <w:lang w:val="en-US" w:eastAsia="zh-CN"/>
                </w:rPr>
                <w:t>2.</w:t>
              </w:r>
            </w:ins>
            <w:ins w:id="9889" w:author="吴媛媛 [2]" w:date="2020-07-29T09:20:21Z">
              <w:r>
                <w:rPr>
                  <w:rFonts w:ascii="仿宋_GB2312" w:hAnsi="仿宋_GB2312" w:cs="仿宋_GB2312"/>
                  <w:color w:val="000000"/>
                  <w:sz w:val="21"/>
                  <w:szCs w:val="21"/>
                  <w:lang w:eastAsia="zh-CN"/>
                </w:rPr>
                <w:t>该字段</w:t>
              </w:r>
            </w:ins>
            <w:ins w:id="9890" w:author="吴媛媛 [2]" w:date="2020-07-29T09:20:21Z">
              <w:r>
                <w:rPr>
                  <w:rFonts w:hint="eastAsia" w:ascii="仿宋_GB2312" w:hAnsi="仿宋_GB2312" w:cs="仿宋_GB2312"/>
                  <w:color w:val="000000"/>
                  <w:sz w:val="21"/>
                  <w:szCs w:val="21"/>
                  <w:lang w:eastAsia="zh-CN"/>
                </w:rPr>
                <w:t>可以</w:t>
              </w:r>
            </w:ins>
            <w:ins w:id="9891" w:author="吴媛媛 [2]" w:date="2020-07-29T09:20:21Z">
              <w:r>
                <w:rPr>
                  <w:rFonts w:ascii="仿宋_GB2312" w:hAnsi="仿宋_GB2312" w:cs="仿宋_GB2312"/>
                  <w:color w:val="000000"/>
                  <w:sz w:val="21"/>
                  <w:szCs w:val="21"/>
                  <w:lang w:eastAsia="zh-CN"/>
                </w:rPr>
                <w:t>为空</w:t>
              </w:r>
            </w:ins>
            <w:ins w:id="9892" w:author="吴媛媛 [2]" w:date="2020-07-29T09:20:21Z">
              <w:r>
                <w:rPr>
                  <w:rFonts w:hint="eastAsia" w:ascii="仿宋_GB2312" w:hAnsi="仿宋_GB2312" w:cs="仿宋_GB2312"/>
                  <w:color w:val="000000"/>
                  <w:sz w:val="21"/>
                  <w:szCs w:val="21"/>
                  <w:lang w:eastAsia="zh-CN"/>
                </w:rPr>
                <w:t>，</w:t>
              </w:r>
            </w:ins>
            <w:ins w:id="9893" w:author="吴媛媛 [2]" w:date="2020-07-29T09:20:21Z">
              <w:r>
                <w:rPr>
                  <w:rFonts w:ascii="仿宋_GB2312" w:hAnsi="仿宋_GB2312" w:cs="仿宋_GB2312"/>
                  <w:color w:val="000000"/>
                  <w:sz w:val="21"/>
                  <w:szCs w:val="21"/>
                  <w:lang w:eastAsia="zh-CN"/>
                </w:rPr>
                <w:t>不做非空</w:t>
              </w:r>
            </w:ins>
            <w:ins w:id="9894" w:author="吴媛媛 [2]" w:date="2020-07-29T09:20:21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按记录在国家授权部门颁发给客户的证件上记载的唯一标识身份的编码采集。数据更新的频率为</w:t>
            </w:r>
            <w:ins w:id="9895" w:author="user" w:date="2019-11-18T16:19:00Z">
              <w:r>
                <w:rPr>
                  <w:rFonts w:hint="eastAsia" w:ascii="仿宋_GB2312" w:hAnsi="仿宋_GB2312" w:cs="仿宋_GB2312"/>
                  <w:color w:val="000000"/>
                  <w:sz w:val="21"/>
                  <w:szCs w:val="21"/>
                  <w:lang w:eastAsia="zh-CN"/>
                </w:rPr>
                <w:t>季度</w:t>
              </w:r>
            </w:ins>
            <w:del w:id="9896" w:author="user" w:date="2019-11-18T16:19: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del w:id="9897" w:author="罗斌" w:date="2019-10-30T16:40:00Z">
              <w:r>
                <w:rPr>
                  <w:rFonts w:hint="eastAsia" w:ascii="仿宋_GB2312" w:hAnsi="仿宋_GB2312" w:cs="仿宋_GB2312"/>
                  <w:color w:val="000000"/>
                  <w:sz w:val="21"/>
                  <w:szCs w:val="21"/>
                  <w:lang w:eastAsia="zh-CN"/>
                </w:rPr>
                <w:delText>7</w:delText>
              </w:r>
            </w:del>
            <w:ins w:id="9898" w:author="罗斌" w:date="2019-10-30T16:40: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47</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第10大股东证件有效期限</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1.指客户在开立账户或办理业务时使用的有效身份证件上载明的到期日期。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899" w:author="吴媛媛 [2]" w:date="2020-07-29T09:20:24Z">
              <w:r>
                <w:rPr>
                  <w:rFonts w:ascii="仿宋_GB2312" w:hAnsi="仿宋_GB2312" w:cs="仿宋_GB2312"/>
                  <w:color w:val="000000"/>
                  <w:sz w:val="21"/>
                  <w:szCs w:val="21"/>
                  <w:lang w:eastAsia="zh-CN"/>
                </w:rPr>
                <w:t>该字段</w:t>
              </w:r>
            </w:ins>
            <w:ins w:id="9900" w:author="吴媛媛 [2]" w:date="2020-07-29T09:20:24Z">
              <w:r>
                <w:rPr>
                  <w:rFonts w:hint="eastAsia" w:ascii="仿宋_GB2312" w:hAnsi="仿宋_GB2312" w:cs="仿宋_GB2312"/>
                  <w:color w:val="000000"/>
                  <w:sz w:val="21"/>
                  <w:szCs w:val="21"/>
                  <w:lang w:eastAsia="zh-CN"/>
                </w:rPr>
                <w:t>可以</w:t>
              </w:r>
            </w:ins>
            <w:ins w:id="9901" w:author="吴媛媛 [2]" w:date="2020-07-29T09:20:24Z">
              <w:r>
                <w:rPr>
                  <w:rFonts w:ascii="仿宋_GB2312" w:hAnsi="仿宋_GB2312" w:cs="仿宋_GB2312"/>
                  <w:color w:val="000000"/>
                  <w:sz w:val="21"/>
                  <w:szCs w:val="21"/>
                  <w:lang w:eastAsia="zh-CN"/>
                </w:rPr>
                <w:t>为空</w:t>
              </w:r>
            </w:ins>
            <w:ins w:id="9902" w:author="吴媛媛 [2]" w:date="2020-07-29T09:20:24Z">
              <w:r>
                <w:rPr>
                  <w:rFonts w:hint="eastAsia" w:ascii="仿宋_GB2312" w:hAnsi="仿宋_GB2312" w:cs="仿宋_GB2312"/>
                  <w:color w:val="000000"/>
                  <w:sz w:val="21"/>
                  <w:szCs w:val="21"/>
                  <w:lang w:eastAsia="zh-CN"/>
                </w:rPr>
                <w:t>，</w:t>
              </w:r>
            </w:ins>
            <w:ins w:id="9903" w:author="吴媛媛 [2]" w:date="2020-07-29T09:20:24Z">
              <w:r>
                <w:rPr>
                  <w:rFonts w:ascii="仿宋_GB2312" w:hAnsi="仿宋_GB2312" w:cs="仿宋_GB2312"/>
                  <w:color w:val="000000"/>
                  <w:sz w:val="21"/>
                  <w:szCs w:val="21"/>
                  <w:lang w:eastAsia="zh-CN"/>
                </w:rPr>
                <w:t>不做非空</w:t>
              </w:r>
            </w:ins>
            <w:ins w:id="9904" w:author="吴媛媛 [2]" w:date="2020-07-29T09:20:24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按照“YYYY-MM-DD”格式填写，数据更新频率为</w:t>
            </w:r>
            <w:ins w:id="9905" w:author="user" w:date="2019-11-18T16:19:00Z">
              <w:r>
                <w:rPr>
                  <w:rFonts w:hint="eastAsia" w:ascii="仿宋_GB2312" w:hAnsi="仿宋_GB2312" w:cs="仿宋_GB2312"/>
                  <w:color w:val="000000"/>
                  <w:sz w:val="21"/>
                  <w:szCs w:val="21"/>
                  <w:lang w:eastAsia="zh-CN"/>
                </w:rPr>
                <w:t>季度</w:t>
              </w:r>
            </w:ins>
            <w:del w:id="9906" w:author="user" w:date="2019-11-18T16:19: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w:t>
            </w:r>
            <w:r>
              <w:rPr>
                <w:rFonts w:ascii="仿宋_GB2312" w:hAnsi="仿宋_GB2312" w:cs="仿宋_GB2312"/>
                <w:color w:val="000000"/>
                <w:sz w:val="21"/>
                <w:szCs w:val="21"/>
                <w:lang w:eastAsia="zh-CN"/>
              </w:rPr>
              <w:t>8</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数据日期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907" w:author="吴媛媛 [2]" w:date="2020-07-29T09:20:27Z">
              <w:r>
                <w:rPr>
                  <w:rFonts w:ascii="仿宋_GB2312" w:hAnsi="仿宋_GB2312" w:cs="仿宋_GB2312"/>
                  <w:color w:val="000000"/>
                  <w:sz w:val="21"/>
                  <w:szCs w:val="21"/>
                  <w:lang w:eastAsia="zh-CN"/>
                </w:rPr>
                <w:t>该字段</w:t>
              </w:r>
            </w:ins>
            <w:ins w:id="9908" w:author="吴媛媛 [2]" w:date="2020-07-29T09:20:27Z">
              <w:r>
                <w:rPr>
                  <w:rFonts w:hint="eastAsia" w:ascii="仿宋_GB2312" w:hAnsi="仿宋_GB2312" w:cs="仿宋_GB2312"/>
                  <w:color w:val="000000"/>
                  <w:sz w:val="21"/>
                  <w:szCs w:val="21"/>
                  <w:lang w:eastAsia="zh-CN"/>
                </w:rPr>
                <w:t>可以</w:t>
              </w:r>
            </w:ins>
            <w:ins w:id="9909" w:author="吴媛媛 [2]" w:date="2020-07-29T09:20:27Z">
              <w:r>
                <w:rPr>
                  <w:rFonts w:ascii="仿宋_GB2312" w:hAnsi="仿宋_GB2312" w:cs="仿宋_GB2312"/>
                  <w:color w:val="000000"/>
                  <w:sz w:val="21"/>
                  <w:szCs w:val="21"/>
                  <w:lang w:eastAsia="zh-CN"/>
                </w:rPr>
                <w:t>为空</w:t>
              </w:r>
            </w:ins>
            <w:ins w:id="9910" w:author="吴媛媛 [2]" w:date="2020-07-29T09:20:27Z">
              <w:r>
                <w:rPr>
                  <w:rFonts w:hint="eastAsia" w:ascii="仿宋_GB2312" w:hAnsi="仿宋_GB2312" w:cs="仿宋_GB2312"/>
                  <w:color w:val="000000"/>
                  <w:sz w:val="21"/>
                  <w:szCs w:val="21"/>
                  <w:lang w:eastAsia="zh-CN"/>
                </w:rPr>
                <w:t>，</w:t>
              </w:r>
            </w:ins>
            <w:ins w:id="9911" w:author="吴媛媛 [2]" w:date="2020-07-29T09:20:27Z">
              <w:r>
                <w:rPr>
                  <w:rFonts w:ascii="仿宋_GB2312" w:hAnsi="仿宋_GB2312" w:cs="仿宋_GB2312"/>
                  <w:color w:val="000000"/>
                  <w:sz w:val="21"/>
                  <w:szCs w:val="21"/>
                  <w:lang w:eastAsia="zh-CN"/>
                </w:rPr>
                <w:t>不做非空</w:t>
              </w:r>
            </w:ins>
            <w:ins w:id="9912" w:author="吴媛媛 [2]" w:date="2020-07-29T09:20:27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按照“YYYY-MM-DD”格式填写，应介于1900.01.01-录入当日，数据更新的频率为</w:t>
            </w:r>
            <w:ins w:id="9913" w:author="user" w:date="2019-11-18T16:19:00Z">
              <w:r>
                <w:rPr>
                  <w:rFonts w:hint="eastAsia" w:ascii="仿宋_GB2312" w:hAnsi="仿宋_GB2312" w:cs="仿宋_GB2312"/>
                  <w:color w:val="000000"/>
                  <w:sz w:val="21"/>
                  <w:szCs w:val="21"/>
                  <w:lang w:eastAsia="zh-CN"/>
                </w:rPr>
                <w:t>季度</w:t>
              </w:r>
            </w:ins>
            <w:del w:id="9914" w:author="user" w:date="2019-11-18T16:19:00Z">
              <w:r>
                <w:rPr>
                  <w:rFonts w:hint="eastAsia" w:ascii="仿宋_GB2312" w:hAnsi="仿宋_GB2312" w:cs="仿宋_GB2312"/>
                  <w:color w:val="000000"/>
                  <w:sz w:val="21"/>
                  <w:szCs w:val="21"/>
                  <w:lang w:eastAsia="zh-CN"/>
                </w:rPr>
                <w:delText>月度</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3.值域：0000-01-01到9999-12-31</w:t>
            </w:r>
          </w:p>
        </w:tc>
      </w:tr>
    </w:tbl>
    <w:p>
      <w:pPr>
        <w:pStyle w:val="4"/>
        <w:spacing w:line="240" w:lineRule="auto"/>
        <w:ind w:left="1161" w:hanging="1161"/>
        <w:rPr>
          <w:rFonts w:ascii="仿宋_GB2312" w:hAnsi="仿宋_GB2312" w:cs="仿宋_GB2312"/>
        </w:rPr>
      </w:pPr>
      <w:bookmarkStart w:id="419" w:name="_Toc17319"/>
      <w:bookmarkStart w:id="420" w:name="_Toc14252432"/>
      <w:bookmarkStart w:id="421" w:name="_Toc23319619"/>
      <w:bookmarkStart w:id="422" w:name="_Toc17719"/>
      <w:bookmarkStart w:id="423" w:name="_Toc13175"/>
      <w:r>
        <w:rPr>
          <w:rFonts w:hint="eastAsia" w:ascii="仿宋_GB2312" w:hAnsi="仿宋_GB2312" w:cs="仿宋_GB2312"/>
        </w:rPr>
        <w:t>再贷款使用情况报文</w:t>
      </w:r>
      <w:bookmarkEnd w:id="419"/>
      <w:bookmarkEnd w:id="420"/>
      <w:bookmarkEnd w:id="421"/>
      <w:bookmarkEnd w:id="422"/>
      <w:bookmarkEnd w:id="423"/>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5"/>
        <w:gridCol w:w="1138"/>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5"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8"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5" w:type="dxa"/>
            <w:tcBorders>
              <w:top w:val="single" w:color="auto" w:sz="4" w:space="0"/>
              <w:left w:val="single" w:color="auto" w:sz="4" w:space="0"/>
              <w:bottom w:val="single" w:color="auto" w:sz="4" w:space="0"/>
              <w:right w:val="single" w:color="auto" w:sz="4" w:space="0"/>
            </w:tcBorders>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ins w:id="9915" w:author="oauser" w:date="2019-12-05T14:32:05Z">
              <w:r>
                <w:rPr>
                  <w:rFonts w:hint="eastAsia" w:ascii="仿宋_GB2312" w:hAnsi="仿宋_GB2312" w:cs="仿宋_GB2312"/>
                  <w:color w:val="000000"/>
                  <w:sz w:val="21"/>
                  <w:szCs w:val="21"/>
                </w:rPr>
                <w:t>3010</w:t>
              </w:r>
            </w:ins>
            <w:del w:id="9916" w:author="oauser" w:date="2019-12-05T14:32:05Z">
              <w:r>
                <w:rPr>
                  <w:rFonts w:hint="eastAsia" w:ascii="仿宋_GB2312" w:hAnsi="仿宋_GB2312" w:cs="仿宋_GB2312"/>
                  <w:color w:val="000000"/>
                  <w:sz w:val="21"/>
                  <w:szCs w:val="21"/>
                  <w:lang w:eastAsia="zh-CN"/>
                </w:rPr>
                <w:delText>--</w:delText>
              </w:r>
            </w:del>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贷款借据编码</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default" w:ascii="仿宋_GB2312" w:hAnsi="仿宋_GB2312" w:eastAsia="仿宋_GB2312" w:cs="仿宋_GB2312"/>
                <w:color w:val="000000"/>
                <w:sz w:val="21"/>
                <w:szCs w:val="21"/>
                <w:lang w:val="en-US" w:eastAsia="zh-CN"/>
              </w:rPr>
            </w:pPr>
            <w:r>
              <w:rPr>
                <w:rFonts w:hint="eastAsia" w:ascii="仿宋_GB2312" w:hAnsi="仿宋_GB2312" w:cs="仿宋_GB2312"/>
                <w:color w:val="000000"/>
                <w:sz w:val="21"/>
                <w:szCs w:val="21"/>
              </w:rPr>
              <w:t>anc..</w:t>
            </w:r>
            <w:del w:id="9917" w:author="oauser" w:date="2019-12-05T14:29:45Z">
              <w:r>
                <w:rPr>
                  <w:rFonts w:hint="default" w:ascii="仿宋_GB2312" w:hAnsi="仿宋_GB2312" w:cs="仿宋_GB2312"/>
                  <w:color w:val="000000"/>
                  <w:sz w:val="21"/>
                  <w:szCs w:val="21"/>
                  <w:lang w:val="en-US"/>
                </w:rPr>
                <w:delText>100</w:delText>
              </w:r>
            </w:del>
            <w:ins w:id="9918" w:author="oauser" w:date="2019-12-05T14:29:45Z">
              <w:r>
                <w:rPr>
                  <w:rFonts w:hint="eastAsia" w:ascii="仿宋_GB2312" w:hAnsi="仿宋_GB2312" w:cs="仿宋_GB2312"/>
                  <w:color w:val="000000"/>
                  <w:sz w:val="21"/>
                  <w:szCs w:val="21"/>
                  <w:lang w:val="en-US" w:eastAsia="zh-CN"/>
                </w:rPr>
                <w:t>35</w:t>
              </w:r>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1.指贷款机构向借款人发放贷款时签订的借款凭证编码。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9919" w:author="user" w:date="2019-10-23T17:19:00Z"/>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ins w:id="9920" w:author="user" w:date="2019-10-23T17:19:00Z"/>
                <w:rFonts w:ascii="仿宋_GB2312" w:hAnsi="仿宋_GB2312" w:cs="仿宋_GB2312"/>
                <w:color w:val="000000"/>
                <w:sz w:val="21"/>
                <w:szCs w:val="21"/>
                <w:lang w:eastAsia="zh-CN"/>
              </w:rPr>
            </w:pPr>
            <w:ins w:id="9921" w:author="user" w:date="2019-10-23T17:20:00Z">
              <w:r>
                <w:rPr>
                  <w:rFonts w:hint="eastAsia" w:ascii="仿宋_GB2312" w:hAnsi="仿宋_GB2312" w:cs="仿宋_GB2312"/>
                  <w:color w:val="000000"/>
                  <w:sz w:val="21"/>
                  <w:szCs w:val="21"/>
                  <w:lang w:eastAsia="zh-CN"/>
                </w:rPr>
                <w:t>4</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ins w:id="9922" w:author="user" w:date="2019-10-23T17:19:00Z"/>
                <w:rFonts w:ascii="仿宋_GB2312" w:hAnsi="仿宋_GB2312" w:cs="仿宋_GB2312"/>
                <w:color w:val="000000"/>
                <w:sz w:val="21"/>
                <w:szCs w:val="21"/>
                <w:lang w:eastAsia="zh-CN"/>
              </w:rPr>
            </w:pP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ins w:id="9923" w:author="user" w:date="2019-10-23T17:19:00Z"/>
                <w:rFonts w:ascii="仿宋_GB2312" w:hAnsi="仿宋_GB2312" w:cs="仿宋_GB2312"/>
                <w:color w:val="000000"/>
                <w:sz w:val="21"/>
                <w:szCs w:val="21"/>
              </w:rPr>
            </w:pPr>
            <w:ins w:id="9924" w:author="user" w:date="2019-10-23T17:20:00Z">
              <w:r>
                <w:rPr>
                  <w:rFonts w:hint="eastAsia" w:ascii="仿宋_GB2312" w:hAnsi="仿宋_GB2312" w:cs="仿宋_GB2312"/>
                  <w:color w:val="000000"/>
                  <w:sz w:val="21"/>
                  <w:szCs w:val="21"/>
                </w:rPr>
                <w:t>再贷款类型</w:t>
              </w:r>
            </w:ins>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ins w:id="9925" w:author="user" w:date="2019-10-23T17:19:00Z"/>
                <w:rFonts w:ascii="仿宋_GB2312" w:hAnsi="仿宋_GB2312" w:cs="仿宋_GB2312"/>
                <w:color w:val="000000"/>
                <w:sz w:val="21"/>
                <w:szCs w:val="21"/>
              </w:rPr>
            </w:pPr>
            <w:ins w:id="9926" w:author="user" w:date="2019-10-23T17:20:00Z">
              <w:r>
                <w:rPr>
                  <w:rFonts w:ascii="仿宋_GB2312" w:hAnsi="仿宋_GB2312" w:cs="仿宋_GB2312"/>
                  <w:color w:val="000000"/>
                  <w:sz w:val="21"/>
                  <w:szCs w:val="21"/>
                </w:rPr>
                <w:t>2!n</w:t>
              </w:r>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ins w:id="9927" w:author="user" w:date="2019-10-23T17:20:00Z"/>
                <w:rFonts w:ascii="仿宋_GB2312" w:hAnsi="仿宋_GB2312" w:cs="仿宋_GB2312"/>
                <w:color w:val="000000"/>
                <w:sz w:val="21"/>
                <w:szCs w:val="21"/>
                <w:lang w:eastAsia="zh-CN"/>
              </w:rPr>
            </w:pPr>
            <w:ins w:id="9928" w:author="user" w:date="2019-10-23T17:20:00Z">
              <w:r>
                <w:rPr>
                  <w:rFonts w:hint="eastAsia" w:ascii="仿宋_GB2312" w:hAnsi="仿宋_GB2312" w:cs="仿宋_GB2312"/>
                  <w:color w:val="000000"/>
                  <w:sz w:val="21"/>
                  <w:szCs w:val="21"/>
                  <w:lang w:eastAsia="zh-CN"/>
                </w:rPr>
                <w:t>1.指根据信贷业务或实际政策，人民银行向金融机构发放的再贷款种类。</w:t>
              </w:r>
            </w:ins>
          </w:p>
          <w:p>
            <w:pPr>
              <w:spacing w:line="240" w:lineRule="auto"/>
              <w:rPr>
                <w:ins w:id="9929" w:author="user" w:date="2019-10-23T17:20:00Z"/>
                <w:rFonts w:ascii="仿宋_GB2312" w:hAnsi="仿宋_GB2312" w:cs="仿宋_GB2312"/>
                <w:color w:val="000000"/>
                <w:sz w:val="21"/>
                <w:szCs w:val="21"/>
                <w:lang w:eastAsia="zh-CN"/>
              </w:rPr>
            </w:pPr>
            <w:ins w:id="9930" w:author="user" w:date="2019-10-23T17:20:00Z">
              <w:r>
                <w:rPr>
                  <w:rFonts w:hint="eastAsia" w:ascii="仿宋_GB2312" w:hAnsi="仿宋_GB2312" w:cs="仿宋_GB2312"/>
                  <w:color w:val="000000"/>
                  <w:sz w:val="21"/>
                  <w:szCs w:val="21"/>
                  <w:lang w:eastAsia="zh-CN"/>
                </w:rPr>
                <w:t>2.包含扶贫再贷款、支农再贷款和支小再贷款，数据更新的频率为月度。</w:t>
              </w:r>
            </w:ins>
          </w:p>
          <w:p>
            <w:pPr>
              <w:spacing w:line="240" w:lineRule="auto"/>
              <w:rPr>
                <w:ins w:id="9931" w:author="user" w:date="2019-10-23T17:20:00Z"/>
                <w:rFonts w:ascii="仿宋_GB2312" w:hAnsi="仿宋_GB2312" w:cs="仿宋_GB2312"/>
                <w:color w:val="000000"/>
                <w:sz w:val="21"/>
                <w:szCs w:val="21"/>
                <w:lang w:eastAsia="zh-CN"/>
              </w:rPr>
            </w:pPr>
            <w:ins w:id="9932" w:author="user" w:date="2019-10-23T17:20:00Z">
              <w:r>
                <w:rPr>
                  <w:rFonts w:hint="eastAsia" w:ascii="仿宋_GB2312" w:hAnsi="仿宋_GB2312" w:cs="仿宋_GB2312"/>
                  <w:color w:val="000000"/>
                  <w:sz w:val="21"/>
                  <w:szCs w:val="21"/>
                  <w:lang w:eastAsia="zh-CN"/>
                </w:rPr>
                <w:t>3.值域：</w:t>
              </w:r>
            </w:ins>
          </w:p>
          <w:p>
            <w:pPr>
              <w:spacing w:line="240" w:lineRule="auto"/>
              <w:rPr>
                <w:ins w:id="9933" w:author="user" w:date="2019-10-23T17:20:00Z"/>
                <w:rFonts w:ascii="仿宋_GB2312" w:hAnsi="仿宋_GB2312" w:cs="仿宋_GB2312"/>
                <w:color w:val="000000"/>
                <w:sz w:val="21"/>
                <w:szCs w:val="21"/>
                <w:lang w:eastAsia="zh-CN"/>
              </w:rPr>
            </w:pPr>
            <w:ins w:id="9934" w:author="user" w:date="2019-10-23T17:20:00Z">
              <w:r>
                <w:rPr>
                  <w:rFonts w:hint="eastAsia" w:ascii="仿宋_GB2312" w:hAnsi="仿宋_GB2312" w:cs="仿宋_GB2312"/>
                  <w:color w:val="000000"/>
                  <w:sz w:val="21"/>
                  <w:szCs w:val="21"/>
                  <w:lang w:eastAsia="zh-CN"/>
                </w:rPr>
                <w:t>01 扶贫再贷款</w:t>
              </w:r>
            </w:ins>
          </w:p>
          <w:p>
            <w:pPr>
              <w:spacing w:line="240" w:lineRule="auto"/>
              <w:rPr>
                <w:ins w:id="9935" w:author="user" w:date="2019-10-23T17:20:00Z"/>
                <w:rFonts w:ascii="仿宋_GB2312" w:hAnsi="仿宋_GB2312" w:cs="仿宋_GB2312"/>
                <w:color w:val="000000"/>
                <w:sz w:val="21"/>
                <w:szCs w:val="21"/>
                <w:lang w:eastAsia="zh-CN"/>
              </w:rPr>
            </w:pPr>
            <w:ins w:id="9936" w:author="user" w:date="2019-10-23T17:20:00Z">
              <w:r>
                <w:rPr>
                  <w:rFonts w:hint="eastAsia" w:ascii="仿宋_GB2312" w:hAnsi="仿宋_GB2312" w:cs="仿宋_GB2312"/>
                  <w:color w:val="000000"/>
                  <w:sz w:val="21"/>
                  <w:szCs w:val="21"/>
                  <w:lang w:eastAsia="zh-CN"/>
                </w:rPr>
                <w:t>02 支农再贷款</w:t>
              </w:r>
            </w:ins>
          </w:p>
          <w:p>
            <w:pPr>
              <w:spacing w:line="240" w:lineRule="auto"/>
              <w:rPr>
                <w:ins w:id="9937" w:author="user" w:date="2019-10-23T17:19:00Z"/>
                <w:rFonts w:ascii="仿宋_GB2312" w:hAnsi="仿宋_GB2312" w:cs="仿宋_GB2312"/>
                <w:color w:val="000000"/>
                <w:sz w:val="21"/>
                <w:szCs w:val="21"/>
                <w:lang w:eastAsia="zh-CN"/>
              </w:rPr>
            </w:pPr>
            <w:ins w:id="9938" w:author="user" w:date="2019-10-23T17:20:00Z">
              <w:r>
                <w:rPr>
                  <w:rFonts w:hint="eastAsia" w:ascii="仿宋_GB2312" w:hAnsi="仿宋_GB2312" w:cs="仿宋_GB2312"/>
                  <w:color w:val="000000"/>
                  <w:sz w:val="21"/>
                  <w:szCs w:val="21"/>
                  <w:lang w:eastAsia="zh-CN"/>
                </w:rPr>
                <w:t>03 支小再贷款</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939" w:author="user" w:date="2019-10-23T17:21:00Z">
              <w:r>
                <w:rPr>
                  <w:rFonts w:hint="eastAsia" w:ascii="仿宋_GB2312" w:hAnsi="仿宋_GB2312" w:cs="仿宋_GB2312"/>
                  <w:color w:val="000000"/>
                  <w:sz w:val="21"/>
                  <w:szCs w:val="21"/>
                </w:rPr>
                <w:delText>4</w:delText>
              </w:r>
            </w:del>
            <w:ins w:id="9940" w:author="user" w:date="2019-10-23T17:21:00Z">
              <w:r>
                <w:rPr>
                  <w:rFonts w:ascii="仿宋_GB2312" w:hAnsi="仿宋_GB2312" w:cs="仿宋_GB2312"/>
                  <w:color w:val="000000"/>
                  <w:sz w:val="21"/>
                  <w:szCs w:val="21"/>
                </w:rPr>
                <w:t>5</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外部增信方式</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1.指企业的上级主管机构或第三方给企业提供的担保。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941" w:author="oauser" w:date="2019-12-03T09:00:50Z">
              <w:r>
                <w:rPr>
                  <w:rFonts w:ascii="仿宋_GB2312" w:hAnsi="仿宋_GB2312" w:cs="仿宋_GB2312"/>
                  <w:color w:val="000000"/>
                  <w:sz w:val="21"/>
                  <w:szCs w:val="21"/>
                  <w:lang w:eastAsia="zh-CN"/>
                </w:rPr>
                <w:t>该字段</w:t>
              </w:r>
            </w:ins>
            <w:ins w:id="9942" w:author="oauser" w:date="2019-12-03T09:00:50Z">
              <w:r>
                <w:rPr>
                  <w:rFonts w:hint="eastAsia" w:ascii="仿宋_GB2312" w:hAnsi="仿宋_GB2312" w:cs="仿宋_GB2312"/>
                  <w:color w:val="000000"/>
                  <w:sz w:val="21"/>
                  <w:szCs w:val="21"/>
                  <w:lang w:eastAsia="zh-CN"/>
                </w:rPr>
                <w:t>可以</w:t>
              </w:r>
            </w:ins>
            <w:ins w:id="9943" w:author="oauser" w:date="2019-12-03T09:00:50Z">
              <w:r>
                <w:rPr>
                  <w:rFonts w:ascii="仿宋_GB2312" w:hAnsi="仿宋_GB2312" w:cs="仿宋_GB2312"/>
                  <w:color w:val="000000"/>
                  <w:sz w:val="21"/>
                  <w:szCs w:val="21"/>
                  <w:lang w:eastAsia="zh-CN"/>
                </w:rPr>
                <w:t>为空</w:t>
              </w:r>
            </w:ins>
            <w:ins w:id="9944" w:author="oauser" w:date="2019-12-03T09:00:50Z">
              <w:r>
                <w:rPr>
                  <w:rFonts w:hint="eastAsia" w:ascii="仿宋_GB2312" w:hAnsi="仿宋_GB2312" w:cs="仿宋_GB2312"/>
                  <w:color w:val="000000"/>
                  <w:sz w:val="21"/>
                  <w:szCs w:val="21"/>
                  <w:lang w:eastAsia="zh-CN"/>
                </w:rPr>
                <w:t>，</w:t>
              </w:r>
            </w:ins>
            <w:ins w:id="9945" w:author="oauser" w:date="2019-12-03T09:00:50Z">
              <w:r>
                <w:rPr>
                  <w:rFonts w:ascii="仿宋_GB2312" w:hAnsi="仿宋_GB2312" w:cs="仿宋_GB2312"/>
                  <w:color w:val="000000"/>
                  <w:sz w:val="21"/>
                  <w:szCs w:val="21"/>
                  <w:lang w:eastAsia="zh-CN"/>
                </w:rPr>
                <w:t>不做非空</w:t>
              </w:r>
            </w:ins>
            <w:ins w:id="9946" w:author="oauser" w:date="2019-12-03T09:00:50Z">
              <w:r>
                <w:rPr>
                  <w:rFonts w:hint="eastAsia" w:ascii="仿宋_GB2312" w:hAnsi="仿宋_GB2312" w:cs="仿宋_GB2312"/>
                  <w:color w:val="000000"/>
                  <w:sz w:val="21"/>
                  <w:szCs w:val="21"/>
                  <w:lang w:eastAsia="zh-CN"/>
                </w:rPr>
                <w:t>校验。</w:t>
              </w:r>
            </w:ins>
            <w:r>
              <w:rPr>
                <w:rFonts w:hint="eastAsia" w:ascii="仿宋_GB2312" w:hAnsi="仿宋_GB2312" w:cs="仿宋_GB2312"/>
                <w:color w:val="000000"/>
                <w:sz w:val="21"/>
                <w:szCs w:val="21"/>
                <w:lang w:eastAsia="zh-CN"/>
              </w:rPr>
              <w:t>根据外部增信方式，可以分为上级主管机构提供担保、第三方提供担保。数据更新频度为月度。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上级主管部门</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第三方增信机构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ins w:id="9947" w:author="user" w:date="2019-10-23T17:21:00Z">
              <w:r>
                <w:rPr>
                  <w:rFonts w:ascii="仿宋_GB2312" w:hAnsi="仿宋_GB2312" w:cs="仿宋_GB2312"/>
                  <w:color w:val="000000"/>
                  <w:sz w:val="21"/>
                  <w:szCs w:val="21"/>
                </w:rPr>
                <w:t>6</w:t>
              </w:r>
            </w:ins>
            <w:del w:id="9948" w:author="user" w:date="2019-10-23T17:21:00Z">
              <w:r>
                <w:rPr>
                  <w:rFonts w:hint="eastAsia" w:ascii="仿宋_GB2312" w:hAnsi="仿宋_GB2312" w:cs="仿宋_GB2312"/>
                  <w:color w:val="000000"/>
                  <w:sz w:val="21"/>
                  <w:szCs w:val="21"/>
                </w:rPr>
                <w:delText>5</w:delText>
              </w:r>
            </w:del>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贷款划型细项</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1.指对再贷款投向主体的划分。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949" w:author="user" w:date="2019-10-23T17:14:00Z">
              <w:r>
                <w:rPr>
                  <w:rFonts w:hint="eastAsia" w:ascii="仿宋_GB2312" w:hAnsi="仿宋_GB2312" w:cs="仿宋_GB2312"/>
                  <w:color w:val="000000"/>
                  <w:sz w:val="21"/>
                  <w:szCs w:val="21"/>
                  <w:lang w:eastAsia="zh-CN"/>
                </w:rPr>
                <w:t>若为</w:t>
              </w:r>
            </w:ins>
            <w:ins w:id="9950" w:author="user" w:date="2019-10-23T17:17:00Z">
              <w:r>
                <w:rPr>
                  <w:rFonts w:hint="eastAsia" w:ascii="仿宋_GB2312" w:hAnsi="仿宋_GB2312" w:cs="仿宋_GB2312"/>
                  <w:color w:val="000000"/>
                  <w:sz w:val="21"/>
                  <w:szCs w:val="21"/>
                  <w:lang w:eastAsia="zh-CN"/>
                </w:rPr>
                <w:t>支小</w:t>
              </w:r>
            </w:ins>
            <w:ins w:id="9951" w:author="user" w:date="2019-10-23T17:17:00Z">
              <w:r>
                <w:rPr>
                  <w:rFonts w:ascii="仿宋_GB2312" w:hAnsi="仿宋_GB2312" w:cs="仿宋_GB2312"/>
                  <w:color w:val="000000"/>
                  <w:sz w:val="21"/>
                  <w:szCs w:val="21"/>
                  <w:lang w:eastAsia="zh-CN"/>
                </w:rPr>
                <w:t>再贷款，该字段为空。</w:t>
              </w:r>
            </w:ins>
            <w:ins w:id="9952" w:author="user" w:date="2019-09-24T15:20:00Z">
              <w:r>
                <w:rPr>
                  <w:rFonts w:hint="eastAsia" w:ascii="仿宋_GB2312" w:hAnsi="仿宋_GB2312" w:cs="仿宋_GB2312"/>
                  <w:color w:val="000000"/>
                  <w:sz w:val="21"/>
                  <w:szCs w:val="21"/>
                  <w:lang w:eastAsia="zh-CN"/>
                </w:rPr>
                <w:t>根据再贷款投向主体划分，包括农业合作社、专业大户和家庭农场、农业产业化龙头企业、其它农业企业、农业合作社、一般农户、建档立卡贫困户等</w:t>
              </w:r>
            </w:ins>
            <w:del w:id="9953" w:author="user" w:date="2019-09-24T15:20:00Z">
              <w:r>
                <w:rPr>
                  <w:rFonts w:hint="eastAsia" w:ascii="仿宋_GB2312" w:hAnsi="仿宋_GB2312" w:cs="仿宋_GB2312"/>
                  <w:color w:val="000000"/>
                  <w:sz w:val="21"/>
                  <w:szCs w:val="21"/>
                  <w:lang w:eastAsia="zh-CN"/>
                </w:rPr>
                <w:delText>根据再贷款投向主体，分为个人和非个人。个人包括农业合作社、专业大户和家庭农场等；非个人包括农业产业化龙头企业、其它农业企业和农业合作社等</w:delText>
              </w:r>
            </w:del>
            <w:r>
              <w:rPr>
                <w:rFonts w:hint="eastAsia" w:ascii="仿宋_GB2312" w:hAnsi="仿宋_GB2312" w:cs="仿宋_GB2312"/>
                <w:color w:val="000000"/>
                <w:sz w:val="21"/>
                <w:szCs w:val="21"/>
                <w:lang w:eastAsia="zh-CN"/>
              </w:rPr>
              <w:t>。数据更新频度为月度。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农业产业化龙头企业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其它农业企业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农业合作社</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专业大户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家庭农场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一般农户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建档立卡贫困户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954" w:author="user" w:date="2019-10-23T17:21:00Z">
              <w:r>
                <w:rPr>
                  <w:rFonts w:hint="eastAsia" w:ascii="仿宋_GB2312" w:hAnsi="仿宋_GB2312" w:cs="仿宋_GB2312"/>
                  <w:color w:val="000000"/>
                  <w:sz w:val="21"/>
                  <w:szCs w:val="21"/>
                </w:rPr>
                <w:delText>6</w:delText>
              </w:r>
            </w:del>
            <w:ins w:id="9955" w:author="user" w:date="2019-10-23T17:21:00Z">
              <w:r>
                <w:rPr>
                  <w:rFonts w:ascii="仿宋_GB2312" w:hAnsi="仿宋_GB2312" w:cs="仿宋_GB2312"/>
                  <w:color w:val="000000"/>
                  <w:sz w:val="21"/>
                  <w:szCs w:val="21"/>
                </w:rPr>
                <w:t>7</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带动贫困人口数</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1.指贷款带动的</w:t>
            </w:r>
            <w:ins w:id="9956" w:author="user" w:date="2019-09-23T17:33:00Z">
              <w:r>
                <w:rPr>
                  <w:rFonts w:hint="eastAsia" w:ascii="仿宋_GB2312" w:hAnsi="仿宋_GB2312" w:cs="仿宋_GB2312"/>
                  <w:sz w:val="21"/>
                  <w:szCs w:val="21"/>
                  <w:lang w:eastAsia="zh-CN"/>
                </w:rPr>
                <w:t>按国家贫困识别标准认定的建档立卡贫困人口和已脱贫人口数量</w:t>
              </w:r>
            </w:ins>
            <w:del w:id="9957" w:author="user" w:date="2019-09-23T17:33:00Z">
              <w:r>
                <w:rPr>
                  <w:rFonts w:hint="eastAsia" w:ascii="仿宋_GB2312" w:hAnsi="仿宋_GB2312" w:cs="仿宋_GB2312"/>
                  <w:color w:val="000000"/>
                  <w:sz w:val="21"/>
                  <w:szCs w:val="21"/>
                  <w:lang w:eastAsia="zh-CN"/>
                </w:rPr>
                <w:delText>建档立卡贫困人口数量</w:delText>
              </w:r>
            </w:del>
            <w:r>
              <w:rPr>
                <w:rFonts w:hint="eastAsia" w:ascii="仿宋_GB2312" w:hAnsi="仿宋_GB2312" w:cs="仿宋_GB2312"/>
                <w:color w:val="000000"/>
                <w:sz w:val="21"/>
                <w:szCs w:val="21"/>
                <w:lang w:eastAsia="zh-CN"/>
              </w:rPr>
              <w:t>。</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958" w:author="user" w:date="2019-10-23T17:12:00Z">
              <w:r>
                <w:rPr>
                  <w:rFonts w:hint="eastAsia" w:ascii="仿宋_GB2312" w:hAnsi="仿宋_GB2312" w:cs="仿宋_GB2312"/>
                  <w:color w:val="000000"/>
                  <w:sz w:val="21"/>
                  <w:szCs w:val="21"/>
                  <w:lang w:eastAsia="zh-CN"/>
                </w:rPr>
                <w:t>若</w:t>
              </w:r>
            </w:ins>
            <w:ins w:id="9959" w:author="user" w:date="2019-10-23T17:12:00Z">
              <w:r>
                <w:rPr>
                  <w:rFonts w:ascii="仿宋_GB2312" w:hAnsi="仿宋_GB2312" w:cs="仿宋_GB2312"/>
                  <w:color w:val="000000"/>
                  <w:sz w:val="21"/>
                  <w:szCs w:val="21"/>
                  <w:lang w:eastAsia="zh-CN"/>
                </w:rPr>
                <w:t>不为扶贫</w:t>
              </w:r>
            </w:ins>
            <w:ins w:id="9960" w:author="user" w:date="2019-10-23T17:12:00Z">
              <w:r>
                <w:rPr>
                  <w:rFonts w:hint="eastAsia" w:ascii="仿宋_GB2312" w:hAnsi="仿宋_GB2312" w:cs="仿宋_GB2312"/>
                  <w:color w:val="000000"/>
                  <w:sz w:val="21"/>
                  <w:szCs w:val="21"/>
                  <w:lang w:eastAsia="zh-CN"/>
                </w:rPr>
                <w:t>再</w:t>
              </w:r>
            </w:ins>
            <w:ins w:id="9961" w:author="user" w:date="2019-10-23T17:12:00Z">
              <w:r>
                <w:rPr>
                  <w:rFonts w:ascii="仿宋_GB2312" w:hAnsi="仿宋_GB2312" w:cs="仿宋_GB2312"/>
                  <w:color w:val="000000"/>
                  <w:sz w:val="21"/>
                  <w:szCs w:val="21"/>
                  <w:lang w:eastAsia="zh-CN"/>
                </w:rPr>
                <w:t>贷款该字段为空</w:t>
              </w:r>
            </w:ins>
            <w:del w:id="9962" w:author="user" w:date="2019-10-23T17:12:00Z">
              <w:r>
                <w:rPr>
                  <w:rFonts w:hint="eastAsia" w:ascii="仿宋_GB2312" w:hAnsi="仿宋_GB2312" w:cs="仿宋_GB2312"/>
                  <w:color w:val="000000"/>
                  <w:sz w:val="21"/>
                  <w:szCs w:val="21"/>
                  <w:lang w:eastAsia="zh-CN"/>
                </w:rPr>
                <w:delText>.如果贷款划型为小微企业贷款或涉农贷款，则此项无需填报</w:delText>
              </w:r>
            </w:del>
            <w:r>
              <w:rPr>
                <w:rFonts w:hint="eastAsia" w:ascii="仿宋_GB2312" w:hAnsi="仿宋_GB2312" w:cs="仿宋_GB2312"/>
                <w:color w:val="000000"/>
                <w:sz w:val="21"/>
                <w:szCs w:val="21"/>
                <w:lang w:eastAsia="zh-CN"/>
              </w:rPr>
              <w:t>。</w:t>
            </w:r>
            <w:ins w:id="9963" w:author="user" w:date="2019-09-23T17:33:00Z">
              <w:r>
                <w:rPr>
                  <w:rFonts w:hint="eastAsia" w:ascii="仿宋_GB2312" w:hAnsi="仿宋_GB2312" w:cs="仿宋_GB2312"/>
                  <w:sz w:val="21"/>
                  <w:szCs w:val="21"/>
                  <w:lang w:eastAsia="zh-CN"/>
                </w:rPr>
                <w:t>建档立卡贫困人口信息来源于全国扶贫开发信息系统，识别字段为“A17识别标准”、“A3证件号码”和“脱贫状态”，“A17识别标准”为“国家标准”，“脱贫状态”为“返贫”、“未脱贫”和“预脱贫”。已脱贫人口信息来源于全国扶贫开发信息系统，识别字段为“A17识别标准”、“A3证件号码”和“脱贫状态”，“A17识别标准”为“国家标准”，“脱贫状态”为“已脱贫享受政策”，不再包含“已脱贫不再享受政策”。</w:t>
              </w:r>
            </w:ins>
            <w:r>
              <w:rPr>
                <w:rFonts w:hint="eastAsia" w:ascii="仿宋_GB2312" w:hAnsi="仿宋_GB2312" w:cs="仿宋_GB2312"/>
                <w:color w:val="000000"/>
                <w:sz w:val="21"/>
                <w:szCs w:val="21"/>
                <w:lang w:eastAsia="zh-CN"/>
              </w:rPr>
              <w:t>贷款对象不属于贫困人口（含已脱贫）时填写带动贫困人口数。数据更新的频度为月度。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3.值域：带动贫困人口数≥0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964" w:author="user" w:date="2019-10-23T17:21:00Z">
              <w:r>
                <w:rPr>
                  <w:rFonts w:hint="eastAsia" w:ascii="仿宋_GB2312" w:hAnsi="仿宋_GB2312" w:cs="仿宋_GB2312"/>
                  <w:color w:val="000000"/>
                  <w:sz w:val="21"/>
                  <w:szCs w:val="21"/>
                </w:rPr>
                <w:delText>7</w:delText>
              </w:r>
            </w:del>
            <w:ins w:id="9965" w:author="user" w:date="2019-10-23T17:21:00Z">
              <w:r>
                <w:rPr>
                  <w:rFonts w:ascii="仿宋_GB2312" w:hAnsi="仿宋_GB2312" w:cs="仿宋_GB2312"/>
                  <w:color w:val="000000"/>
                  <w:sz w:val="21"/>
                  <w:szCs w:val="21"/>
                </w:rPr>
                <w:t>8</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再贷款合同编号</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1.指金融机构和人民银行签订再贷款合同时所产生的合同编号。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一般再贷款合同编号共8位代码，从左至右1、2位为中支编码，3、4位为年份编码，5位为再贷款种类编码，6、7、8位为当年再贷款序号编码。如16193001为达州中支（16）2019年（19）所发放的第一笔（001）支小（3）再贷款合同，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966" w:author="user" w:date="2019-10-23T17:21:00Z">
              <w:r>
                <w:rPr>
                  <w:rFonts w:hint="eastAsia" w:ascii="仿宋_GB2312" w:hAnsi="仿宋_GB2312" w:cs="仿宋_GB2312"/>
                  <w:color w:val="000000"/>
                  <w:sz w:val="21"/>
                  <w:szCs w:val="21"/>
                </w:rPr>
                <w:delText>8</w:delText>
              </w:r>
            </w:del>
            <w:ins w:id="9967" w:author="user" w:date="2019-10-23T17:21:00Z">
              <w:r>
                <w:rPr>
                  <w:rFonts w:ascii="仿宋_GB2312" w:hAnsi="仿宋_GB2312" w:cs="仿宋_GB2312"/>
                  <w:color w:val="000000"/>
                  <w:sz w:val="21"/>
                  <w:szCs w:val="21"/>
                </w:rPr>
                <w:t>9</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再贷款发放模式</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1.指再贷款发放时采取的资金借贷方式。</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2.根据再贷款的具体发放方式，分为先借后贷和先贷后借。数据更新的频度为月度。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先借后贷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先贷后借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968" w:author="user" w:date="2019-10-23T17:21:00Z">
              <w:r>
                <w:rPr>
                  <w:rFonts w:hint="eastAsia" w:ascii="仿宋_GB2312" w:hAnsi="仿宋_GB2312" w:cs="仿宋_GB2312"/>
                  <w:color w:val="000000"/>
                  <w:sz w:val="21"/>
                  <w:szCs w:val="21"/>
                </w:rPr>
                <w:delText>9</w:delText>
              </w:r>
            </w:del>
            <w:ins w:id="9969" w:author="user" w:date="2019-10-23T17:21:00Z">
              <w:r>
                <w:rPr>
                  <w:rFonts w:ascii="仿宋_GB2312" w:hAnsi="仿宋_GB2312" w:cs="仿宋_GB2312"/>
                  <w:color w:val="000000"/>
                  <w:sz w:val="21"/>
                  <w:szCs w:val="21"/>
                </w:rPr>
                <w:t>10</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lang w:eastAsia="zh-CN"/>
              </w:rPr>
            </w:pPr>
            <w:r>
              <w:rPr>
                <w:rFonts w:hint="eastAsia" w:ascii="仿宋_GB2312" w:hAnsi="仿宋_GB2312" w:cs="仿宋_GB2312"/>
                <w:sz w:val="21"/>
                <w:szCs w:val="21"/>
                <w:lang w:eastAsia="zh-CN"/>
              </w:rPr>
              <w:t>带动建档立卡贫困户方式</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1.指再贷款投向主体对建档立卡贫困户发挥扶贫带动作用的方式。</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970" w:author="user" w:date="2019-10-23T17:12:00Z">
              <w:r>
                <w:rPr>
                  <w:rFonts w:hint="eastAsia" w:ascii="仿宋_GB2312" w:hAnsi="仿宋_GB2312" w:cs="仿宋_GB2312"/>
                  <w:color w:val="000000"/>
                  <w:sz w:val="21"/>
                  <w:szCs w:val="21"/>
                  <w:lang w:eastAsia="zh-CN"/>
                </w:rPr>
                <w:t xml:space="preserve"> 若</w:t>
              </w:r>
            </w:ins>
            <w:ins w:id="9971" w:author="user" w:date="2019-10-23T17:12:00Z">
              <w:r>
                <w:rPr>
                  <w:rFonts w:ascii="仿宋_GB2312" w:hAnsi="仿宋_GB2312" w:cs="仿宋_GB2312"/>
                  <w:color w:val="000000"/>
                  <w:sz w:val="21"/>
                  <w:szCs w:val="21"/>
                  <w:lang w:eastAsia="zh-CN"/>
                </w:rPr>
                <w:t>不为扶贫</w:t>
              </w:r>
            </w:ins>
            <w:ins w:id="9972" w:author="user" w:date="2019-10-23T17:12:00Z">
              <w:r>
                <w:rPr>
                  <w:rFonts w:hint="eastAsia" w:ascii="仿宋_GB2312" w:hAnsi="仿宋_GB2312" w:cs="仿宋_GB2312"/>
                  <w:color w:val="000000"/>
                  <w:sz w:val="21"/>
                  <w:szCs w:val="21"/>
                  <w:lang w:eastAsia="zh-CN"/>
                </w:rPr>
                <w:t>再</w:t>
              </w:r>
            </w:ins>
            <w:ins w:id="9973" w:author="user" w:date="2019-10-23T17:12:00Z">
              <w:r>
                <w:rPr>
                  <w:rFonts w:ascii="仿宋_GB2312" w:hAnsi="仿宋_GB2312" w:cs="仿宋_GB2312"/>
                  <w:color w:val="000000"/>
                  <w:sz w:val="21"/>
                  <w:szCs w:val="21"/>
                  <w:lang w:eastAsia="zh-CN"/>
                </w:rPr>
                <w:t>贷款该字段为空。</w:t>
              </w:r>
            </w:ins>
            <w:r>
              <w:rPr>
                <w:rFonts w:hint="eastAsia" w:ascii="仿宋_GB2312" w:hAnsi="仿宋_GB2312" w:cs="仿宋_GB2312"/>
                <w:color w:val="000000"/>
                <w:sz w:val="21"/>
                <w:szCs w:val="21"/>
                <w:lang w:eastAsia="zh-CN"/>
              </w:rPr>
              <w:t>根据再贷款投向主体对建档立卡贫困户发挥扶贫带动作用的具体方式，可以分为没有带动、吸收贫困户就业、订单帮扶、租赁流转土地、量化入股、贷款对象为贫困户和其他。数据更新的频度为月度。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没有带动（比如贷款对象为农户）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吸收贫困户就业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订单帮扶</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租赁流转土地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量化入股</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贷款对象为贫困户（含已脱贫）家庭成员</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974" w:author="user" w:date="2019-10-23T17:21:00Z">
              <w:r>
                <w:rPr>
                  <w:rFonts w:hint="eastAsia" w:ascii="仿宋_GB2312" w:hAnsi="仿宋_GB2312" w:cs="仿宋_GB2312"/>
                  <w:color w:val="000000"/>
                  <w:sz w:val="21"/>
                  <w:szCs w:val="21"/>
                </w:rPr>
                <w:delText>10</w:delText>
              </w:r>
            </w:del>
            <w:ins w:id="9975" w:author="user" w:date="2019-10-23T17:21:00Z">
              <w:r>
                <w:rPr>
                  <w:rFonts w:ascii="仿宋_GB2312" w:hAnsi="仿宋_GB2312" w:cs="仿宋_GB2312"/>
                  <w:color w:val="000000"/>
                  <w:sz w:val="21"/>
                  <w:szCs w:val="21"/>
                </w:rPr>
                <w:t>11</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定点扶贫领域类型</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1.指再贷款的投向主体是否将资金用于该贷款发放金融机构定点扶贫村或旅游扶贫定点村。</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9976" w:author="user" w:date="2019-10-23T17:12:00Z">
              <w:r>
                <w:rPr>
                  <w:rFonts w:hint="eastAsia" w:ascii="仿宋_GB2312" w:hAnsi="仿宋_GB2312" w:cs="仿宋_GB2312"/>
                  <w:color w:val="000000"/>
                  <w:sz w:val="21"/>
                  <w:szCs w:val="21"/>
                  <w:lang w:eastAsia="zh-CN"/>
                </w:rPr>
                <w:t xml:space="preserve"> 若</w:t>
              </w:r>
            </w:ins>
            <w:ins w:id="9977" w:author="user" w:date="2019-10-23T17:12:00Z">
              <w:r>
                <w:rPr>
                  <w:rFonts w:ascii="仿宋_GB2312" w:hAnsi="仿宋_GB2312" w:cs="仿宋_GB2312"/>
                  <w:color w:val="000000"/>
                  <w:sz w:val="21"/>
                  <w:szCs w:val="21"/>
                  <w:lang w:eastAsia="zh-CN"/>
                </w:rPr>
                <w:t>不为扶贫</w:t>
              </w:r>
            </w:ins>
            <w:ins w:id="9978" w:author="user" w:date="2019-10-23T17:12:00Z">
              <w:r>
                <w:rPr>
                  <w:rFonts w:hint="eastAsia" w:ascii="仿宋_GB2312" w:hAnsi="仿宋_GB2312" w:cs="仿宋_GB2312"/>
                  <w:color w:val="000000"/>
                  <w:sz w:val="21"/>
                  <w:szCs w:val="21"/>
                  <w:lang w:eastAsia="zh-CN"/>
                </w:rPr>
                <w:t>再</w:t>
              </w:r>
            </w:ins>
            <w:ins w:id="9979" w:author="user" w:date="2019-10-23T17:12:00Z">
              <w:r>
                <w:rPr>
                  <w:rFonts w:ascii="仿宋_GB2312" w:hAnsi="仿宋_GB2312" w:cs="仿宋_GB2312"/>
                  <w:color w:val="000000"/>
                  <w:sz w:val="21"/>
                  <w:szCs w:val="21"/>
                  <w:lang w:eastAsia="zh-CN"/>
                </w:rPr>
                <w:t>贷款该字段为空。</w:t>
              </w:r>
            </w:ins>
            <w:r>
              <w:rPr>
                <w:rFonts w:hint="eastAsia" w:ascii="仿宋_GB2312" w:hAnsi="仿宋_GB2312" w:cs="仿宋_GB2312"/>
                <w:color w:val="000000"/>
                <w:sz w:val="21"/>
                <w:szCs w:val="21"/>
                <w:lang w:eastAsia="zh-CN"/>
              </w:rPr>
              <w:t>包括发放贷款的金融机构定点扶贫村和旅游扶贫试点村，数据更新的频度为月度。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非定点帮扶</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发放贷款的金融机构定点扶贫村</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旅游扶贫试点村</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del w:id="9980" w:author="user" w:date="2019-10-23T17:21:00Z">
              <w:r>
                <w:rPr>
                  <w:rFonts w:hint="eastAsia" w:ascii="仿宋_GB2312" w:hAnsi="仿宋_GB2312" w:cs="仿宋_GB2312"/>
                  <w:color w:val="000000"/>
                  <w:sz w:val="21"/>
                  <w:szCs w:val="21"/>
                </w:rPr>
                <w:delText>11</w:delText>
              </w:r>
            </w:del>
            <w:ins w:id="9981" w:author="user" w:date="2019-10-23T17:21:00Z">
              <w:r>
                <w:rPr>
                  <w:rFonts w:hint="eastAsia" w:ascii="仿宋_GB2312" w:hAnsi="仿宋_GB2312" w:cs="仿宋_GB2312"/>
                  <w:color w:val="000000"/>
                  <w:sz w:val="21"/>
                  <w:szCs w:val="21"/>
                </w:rPr>
                <w:t>1</w:t>
              </w:r>
            </w:ins>
            <w:ins w:id="9982" w:author="user" w:date="2019-10-23T17:21:00Z">
              <w:r>
                <w:rPr>
                  <w:rFonts w:ascii="仿宋_GB2312" w:hAnsi="仿宋_GB2312" w:cs="仿宋_GB2312"/>
                  <w:color w:val="000000"/>
                  <w:sz w:val="21"/>
                  <w:szCs w:val="21"/>
                </w:rPr>
                <w:t>2</w:t>
              </w:r>
            </w:ins>
          </w:p>
        </w:tc>
        <w:tc>
          <w:tcPr>
            <w:tcW w:w="853"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5"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人民银行再贷款专项监测标识</w:t>
            </w:r>
          </w:p>
        </w:tc>
        <w:tc>
          <w:tcPr>
            <w:tcW w:w="113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50!n</w:t>
            </w:r>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1.指根据人民银行再贷款专项监测制度进行分类的属性标识。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2.根据人民银行关于再贷款的各类监测制度进行填写。总位数为50位，目前已经明确的有前6位，后期将根据监测需要明确后44位的填写要求，数据更新频率为月度。现要求如下：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第1位表示是否涉农</w:t>
            </w:r>
            <w:del w:id="9983" w:author="user" w:date="2019-11-06T14:28:00Z">
              <w:r>
                <w:rPr>
                  <w:rFonts w:hint="eastAsia" w:ascii="仿宋_GB2312" w:hAnsi="仿宋_GB2312" w:cs="仿宋_GB2312"/>
                  <w:color w:val="000000"/>
                  <w:sz w:val="21"/>
                  <w:szCs w:val="21"/>
                  <w:lang w:eastAsia="zh-CN"/>
                </w:rPr>
                <w:delText>,</w:delText>
              </w:r>
            </w:del>
            <w:ins w:id="9984"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第2位表示是否科技型企业</w:t>
            </w:r>
            <w:del w:id="9985" w:author="user" w:date="2019-11-06T14:28:00Z">
              <w:r>
                <w:rPr>
                  <w:rFonts w:hint="eastAsia" w:ascii="仿宋_GB2312" w:hAnsi="仿宋_GB2312" w:cs="仿宋_GB2312"/>
                  <w:color w:val="000000"/>
                  <w:sz w:val="21"/>
                  <w:szCs w:val="21"/>
                  <w:lang w:eastAsia="zh-CN"/>
                </w:rPr>
                <w:delText>,</w:delText>
              </w:r>
            </w:del>
            <w:ins w:id="9986"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第3位表示是否文化企业</w:t>
            </w:r>
            <w:del w:id="9987" w:author="user" w:date="2019-11-06T14:28:00Z">
              <w:r>
                <w:rPr>
                  <w:rFonts w:hint="eastAsia" w:ascii="仿宋_GB2312" w:hAnsi="仿宋_GB2312" w:cs="仿宋_GB2312"/>
                  <w:color w:val="000000"/>
                  <w:sz w:val="21"/>
                  <w:szCs w:val="21"/>
                  <w:lang w:eastAsia="zh-CN"/>
                </w:rPr>
                <w:delText>,</w:delText>
              </w:r>
            </w:del>
            <w:ins w:id="9988"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第4位表示是否旅游企业</w:t>
            </w:r>
            <w:del w:id="9989" w:author="user" w:date="2019-11-06T14:28:00Z">
              <w:r>
                <w:rPr>
                  <w:rFonts w:hint="eastAsia" w:ascii="仿宋_GB2312" w:hAnsi="仿宋_GB2312" w:cs="仿宋_GB2312"/>
                  <w:color w:val="000000"/>
                  <w:sz w:val="21"/>
                  <w:szCs w:val="21"/>
                  <w:lang w:eastAsia="zh-CN"/>
                </w:rPr>
                <w:delText>,</w:delText>
              </w:r>
            </w:del>
            <w:ins w:id="9990"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第5位表示是否绿色</w:t>
            </w:r>
            <w:del w:id="9991" w:author="user" w:date="2019-11-06T14:28:00Z">
              <w:r>
                <w:rPr>
                  <w:rFonts w:hint="eastAsia" w:ascii="仿宋_GB2312" w:hAnsi="仿宋_GB2312" w:cs="仿宋_GB2312"/>
                  <w:color w:val="000000"/>
                  <w:sz w:val="21"/>
                  <w:szCs w:val="21"/>
                  <w:lang w:eastAsia="zh-CN"/>
                </w:rPr>
                <w:delText>,</w:delText>
              </w:r>
            </w:del>
            <w:ins w:id="9992"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第6位表示是否战略性新兴产业企业</w:t>
            </w:r>
            <w:del w:id="9993" w:author="user" w:date="2019-11-06T14:28:00Z">
              <w:r>
                <w:rPr>
                  <w:rFonts w:hint="eastAsia" w:ascii="仿宋_GB2312" w:hAnsi="仿宋_GB2312" w:cs="仿宋_GB2312"/>
                  <w:color w:val="000000"/>
                  <w:sz w:val="21"/>
                  <w:szCs w:val="21"/>
                  <w:lang w:eastAsia="zh-CN"/>
                </w:rPr>
                <w:delText>,</w:delText>
              </w:r>
            </w:del>
            <w:ins w:id="9994"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1是，0否；后44位以0填充。</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3.值域：00000000000000000000000000000000000000000000000000-99999999999999999999999999999999999999999999999999</w:t>
            </w:r>
          </w:p>
        </w:tc>
      </w:tr>
    </w:tbl>
    <w:p>
      <w:pPr>
        <w:pStyle w:val="4"/>
        <w:spacing w:line="240" w:lineRule="auto"/>
        <w:ind w:left="1161" w:hanging="1161"/>
        <w:rPr>
          <w:rFonts w:ascii="仿宋_GB2312" w:hAnsi="仿宋_GB2312" w:cs="仿宋_GB2312"/>
          <w:lang w:eastAsia="zh-CN"/>
        </w:rPr>
      </w:pPr>
      <w:bookmarkStart w:id="424" w:name="_Toc14252433"/>
      <w:bookmarkStart w:id="425" w:name="_Toc14328"/>
      <w:bookmarkStart w:id="426" w:name="_Toc16278"/>
      <w:bookmarkStart w:id="427" w:name="_Toc11150"/>
      <w:bookmarkStart w:id="428" w:name="_Toc23319620"/>
      <w:r>
        <w:rPr>
          <w:rFonts w:hint="eastAsia" w:ascii="仿宋_GB2312" w:hAnsi="仿宋_GB2312" w:cs="仿宋_GB2312"/>
          <w:lang w:eastAsia="zh-CN"/>
        </w:rPr>
        <w:t>PSL已抵押资产清单报文</w:t>
      </w:r>
      <w:bookmarkEnd w:id="424"/>
      <w:bookmarkEnd w:id="425"/>
      <w:bookmarkEnd w:id="426"/>
      <w:bookmarkEnd w:id="427"/>
      <w:bookmarkEnd w:id="428"/>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4"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7"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3" w:type="dxa"/>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lang w:eastAsia="zh-CN" w:bidi="ar-SA"/>
              </w:rPr>
            </w:pPr>
            <w:r>
              <w:rPr>
                <w:rFonts w:hint="eastAsia" w:ascii="仿宋_GB2312" w:hAnsi="仿宋_GB2312" w:cs="仿宋_GB2312"/>
                <w:color w:val="000000"/>
                <w:sz w:val="21"/>
                <w:szCs w:val="21"/>
              </w:rPr>
              <w:t>1</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vAlign w:val="center"/>
          </w:tcPr>
          <w:p>
            <w:pPr>
              <w:spacing w:line="240" w:lineRule="auto"/>
              <w:jc w:val="center"/>
              <w:rPr>
                <w:rFonts w:ascii="仿宋_GB2312" w:hAnsi="仿宋_GB2312" w:cs="仿宋_GB2312"/>
                <w:color w:val="000000"/>
                <w:sz w:val="21"/>
                <w:szCs w:val="21"/>
                <w:lang w:eastAsia="zh-CN"/>
              </w:rPr>
            </w:pPr>
            <w:ins w:id="9995" w:author="oauser" w:date="2019-12-05T14:32:10Z">
              <w:r>
                <w:rPr>
                  <w:rFonts w:hint="eastAsia" w:ascii="仿宋_GB2312" w:hAnsi="仿宋_GB2312" w:cs="仿宋_GB2312"/>
                  <w:color w:val="000000"/>
                  <w:sz w:val="21"/>
                  <w:szCs w:val="21"/>
                </w:rPr>
                <w:t>3010</w:t>
              </w:r>
            </w:ins>
            <w:del w:id="9996" w:author="oauser" w:date="2019-12-05T14:32:10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贷款借据编码</w:t>
            </w:r>
          </w:p>
        </w:tc>
        <w:tc>
          <w:tcPr>
            <w:tcW w:w="1137" w:type="dxa"/>
            <w:vAlign w:val="center"/>
          </w:tcPr>
          <w:p>
            <w:pPr>
              <w:spacing w:line="240" w:lineRule="auto"/>
              <w:jc w:val="center"/>
              <w:rPr>
                <w:rFonts w:hint="default" w:ascii="仿宋_GB2312" w:hAnsi="仿宋_GB2312" w:eastAsia="仿宋_GB2312" w:cs="仿宋_GB2312"/>
                <w:color w:val="000000"/>
                <w:sz w:val="21"/>
                <w:szCs w:val="21"/>
                <w:lang w:val="en-US" w:eastAsia="zh-CN"/>
              </w:rPr>
            </w:pPr>
            <w:r>
              <w:rPr>
                <w:rFonts w:hint="eastAsia" w:ascii="仿宋_GB2312" w:hAnsi="仿宋_GB2312" w:cs="仿宋_GB2312"/>
                <w:color w:val="000000"/>
                <w:sz w:val="21"/>
                <w:szCs w:val="21"/>
              </w:rPr>
              <w:t>anc..</w:t>
            </w:r>
            <w:del w:id="9997" w:author="oauser" w:date="2019-12-05T14:29:51Z">
              <w:r>
                <w:rPr>
                  <w:rFonts w:hint="default" w:ascii="仿宋_GB2312" w:hAnsi="仿宋_GB2312" w:cs="仿宋_GB2312"/>
                  <w:color w:val="000000"/>
                  <w:sz w:val="21"/>
                  <w:szCs w:val="21"/>
                  <w:lang w:val="en-US"/>
                </w:rPr>
                <w:delText>100</w:delText>
              </w:r>
            </w:del>
            <w:ins w:id="9998" w:author="oauser" w:date="2019-12-05T14:29:51Z">
              <w:r>
                <w:rPr>
                  <w:rFonts w:hint="eastAsia" w:ascii="仿宋_GB2312" w:hAnsi="仿宋_GB2312" w:cs="仿宋_GB2312"/>
                  <w:color w:val="000000"/>
                  <w:sz w:val="21"/>
                  <w:szCs w:val="21"/>
                  <w:lang w:val="en-US" w:eastAsia="zh-CN"/>
                </w:rPr>
                <w:t>35</w:t>
              </w:r>
            </w:ins>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1.指贷款机构向借款人发放贷款时签订的借款凭证编码。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是否涉诉/仲裁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1!a</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1.指金融机构提供的向人民银行质押以申请PSL资金的信贷资产是否涉及诉讼/仲裁。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2.按照“1 是 0 否”格式填写，根据已抵押信贷资产经营行对信贷资产的实际管理情况来反馈。</w:t>
            </w:r>
            <w:r>
              <w:rPr>
                <w:rFonts w:hint="eastAsia" w:ascii="仿宋_GB2312" w:hAnsi="仿宋_GB2312" w:cs="仿宋_GB2312"/>
                <w:color w:val="000000"/>
                <w:sz w:val="21"/>
                <w:szCs w:val="21"/>
              </w:rPr>
              <w:t>数据更新的频率为季度。</w:t>
            </w:r>
            <w:r>
              <w:rPr>
                <w:rFonts w:hint="eastAsia" w:ascii="仿宋_GB2312" w:hAnsi="仿宋_GB2312" w:cs="仿宋_GB2312"/>
                <w:color w:val="000000"/>
                <w:sz w:val="21"/>
                <w:szCs w:val="21"/>
              </w:rPr>
              <w:br w:type="textWrapping"/>
            </w:r>
            <w:r>
              <w:rPr>
                <w:rFonts w:ascii="仿宋_GB2312" w:hAnsi="仿宋_GB2312" w:cs="仿宋_GB2312"/>
                <w:color w:val="000000"/>
                <w:sz w:val="21"/>
                <w:szCs w:val="21"/>
              </w:rPr>
              <w:t>3</w:t>
            </w:r>
            <w:r>
              <w:rPr>
                <w:rFonts w:hint="eastAsia" w:ascii="仿宋_GB2312" w:hAnsi="仿宋_GB2312" w:cs="仿宋_GB2312"/>
                <w:color w:val="000000"/>
                <w:sz w:val="21"/>
                <w:szCs w:val="21"/>
                <w:lang w:eastAsia="zh-CN"/>
              </w:rPr>
              <w:t>.值域：1 是 0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5</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是否被质押/冻结</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1!a</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1.指金融机构提供的向人民银行质押以申请PSL资金的信贷资产是否被质押/冻结。</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2.按照“1 是 0 否”格式填写，根据已抵押信贷资产经营行对信贷资产的实际管理情况来反馈。</w:t>
            </w:r>
            <w:r>
              <w:rPr>
                <w:rFonts w:hint="eastAsia" w:ascii="仿宋_GB2312" w:hAnsi="仿宋_GB2312" w:cs="仿宋_GB2312"/>
                <w:color w:val="000000"/>
                <w:sz w:val="21"/>
                <w:szCs w:val="21"/>
              </w:rPr>
              <w:t>数据更新的频率为季度。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3.值域：1 是 0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近一年是否有违法/违约/黑名单记录</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1!a</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1.指金融机构提供的向人民银行质押以申请PSL资金的信贷资产近一年有无违法/违约/黑名单记录。</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2.按照“1 是 0 否”格式填写，根据已抵押信贷资产经营行对信贷资产的实际管理情况来反馈。</w:t>
            </w:r>
            <w:r>
              <w:rPr>
                <w:rFonts w:hint="eastAsia" w:ascii="仿宋_GB2312" w:hAnsi="仿宋_GB2312" w:cs="仿宋_GB2312"/>
                <w:color w:val="000000"/>
                <w:sz w:val="21"/>
                <w:szCs w:val="21"/>
              </w:rPr>
              <w:t>数据更新的频率为季度。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3.值域：1 是 0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项目名称</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1.指项目建设名称。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2.项目名称与可研、初设等各类要件一致。数据更新的频率为月度。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人民银行抵押补充贷款专项监测标识</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50!n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1.指根据人民银行抵押补充贷款专项监测制度进行分类的属性标识。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2.根据人民银行关于抵押补充贷款的各类监测制度进行填写。总位数为50位，目前已经明确的有前9位，后期将根据监测需要明确后41位的填写要求，数据更新频率为月度。现要求如下：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第1位表示是否棚户区改造贷款</w:t>
            </w:r>
            <w:del w:id="9999" w:author="user" w:date="2019-11-06T14:28:00Z">
              <w:r>
                <w:rPr>
                  <w:rFonts w:hint="eastAsia" w:ascii="仿宋_GB2312" w:hAnsi="仿宋_GB2312" w:cs="仿宋_GB2312"/>
                  <w:color w:val="000000"/>
                  <w:sz w:val="21"/>
                  <w:szCs w:val="21"/>
                  <w:lang w:eastAsia="zh-CN"/>
                </w:rPr>
                <w:delText>,</w:delText>
              </w:r>
            </w:del>
            <w:ins w:id="10000"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第2位表示是否城市地下综合管廊建设贷款</w:t>
            </w:r>
            <w:del w:id="10001" w:author="user" w:date="2019-11-06T14:28:00Z">
              <w:r>
                <w:rPr>
                  <w:rFonts w:hint="eastAsia" w:ascii="仿宋_GB2312" w:hAnsi="仿宋_GB2312" w:cs="仿宋_GB2312"/>
                  <w:color w:val="000000"/>
                  <w:sz w:val="21"/>
                  <w:szCs w:val="21"/>
                  <w:lang w:eastAsia="zh-CN"/>
                </w:rPr>
                <w:delText>,</w:delText>
              </w:r>
            </w:del>
            <w:ins w:id="10002"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第3位表示是否“黑字还流”（境外人民币贷款）</w:t>
            </w:r>
            <w:del w:id="10003" w:author="user" w:date="2019-11-06T14:28:00Z">
              <w:r>
                <w:rPr>
                  <w:rFonts w:hint="eastAsia" w:ascii="仿宋_GB2312" w:hAnsi="仿宋_GB2312" w:cs="仿宋_GB2312"/>
                  <w:color w:val="000000"/>
                  <w:sz w:val="21"/>
                  <w:szCs w:val="21"/>
                  <w:lang w:eastAsia="zh-CN"/>
                </w:rPr>
                <w:delText>,</w:delText>
              </w:r>
            </w:del>
            <w:ins w:id="10004"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第4位表示是否军品贷款</w:t>
            </w:r>
            <w:del w:id="10005" w:author="user" w:date="2019-11-06T14:28:00Z">
              <w:r>
                <w:rPr>
                  <w:rFonts w:hint="eastAsia" w:ascii="仿宋_GB2312" w:hAnsi="仿宋_GB2312" w:cs="仿宋_GB2312"/>
                  <w:color w:val="000000"/>
                  <w:sz w:val="21"/>
                  <w:szCs w:val="21"/>
                  <w:lang w:eastAsia="zh-CN"/>
                </w:rPr>
                <w:delText>,</w:delText>
              </w:r>
            </w:del>
            <w:ins w:id="10006"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第5位表示是否国际产能和装备制造合作</w:t>
            </w:r>
            <w:del w:id="10007" w:author="user" w:date="2019-11-06T14:28:00Z">
              <w:r>
                <w:rPr>
                  <w:rFonts w:hint="eastAsia" w:ascii="仿宋_GB2312" w:hAnsi="仿宋_GB2312" w:cs="仿宋_GB2312"/>
                  <w:color w:val="000000"/>
                  <w:sz w:val="21"/>
                  <w:szCs w:val="21"/>
                  <w:lang w:eastAsia="zh-CN"/>
                </w:rPr>
                <w:delText>,</w:delText>
              </w:r>
            </w:del>
            <w:ins w:id="10008"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第6位表示是否“一带一路”</w:t>
            </w:r>
            <w:del w:id="10009" w:author="user" w:date="2019-11-06T14:28:00Z">
              <w:r>
                <w:rPr>
                  <w:rFonts w:hint="eastAsia" w:ascii="仿宋_GB2312" w:hAnsi="仿宋_GB2312" w:cs="仿宋_GB2312"/>
                  <w:color w:val="000000"/>
                  <w:sz w:val="21"/>
                  <w:szCs w:val="21"/>
                  <w:lang w:eastAsia="zh-CN"/>
                </w:rPr>
                <w:delText>,</w:delText>
              </w:r>
            </w:del>
            <w:ins w:id="10010"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第7位表示是否重大水利工程过桥贷款</w:t>
            </w:r>
            <w:del w:id="10011" w:author="user" w:date="2019-11-06T14:28:00Z">
              <w:r>
                <w:rPr>
                  <w:rFonts w:hint="eastAsia" w:ascii="仿宋_GB2312" w:hAnsi="仿宋_GB2312" w:cs="仿宋_GB2312"/>
                  <w:color w:val="000000"/>
                  <w:sz w:val="21"/>
                  <w:szCs w:val="21"/>
                  <w:lang w:eastAsia="zh-CN"/>
                </w:rPr>
                <w:delText>,</w:delText>
              </w:r>
            </w:del>
            <w:ins w:id="10012"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第8位表示是否水利建设贷款</w:t>
            </w:r>
            <w:del w:id="10013" w:author="user" w:date="2019-11-06T14:28:00Z">
              <w:r>
                <w:rPr>
                  <w:rFonts w:hint="eastAsia" w:ascii="仿宋_GB2312" w:hAnsi="仿宋_GB2312" w:cs="仿宋_GB2312"/>
                  <w:color w:val="000000"/>
                  <w:sz w:val="21"/>
                  <w:szCs w:val="21"/>
                  <w:lang w:eastAsia="zh-CN"/>
                </w:rPr>
                <w:delText>,</w:delText>
              </w:r>
            </w:del>
            <w:ins w:id="10014"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第9位表示是否农村公路贷款</w:t>
            </w:r>
            <w:del w:id="10015" w:author="user" w:date="2019-11-06T14:28:00Z">
              <w:r>
                <w:rPr>
                  <w:rFonts w:hint="eastAsia" w:ascii="仿宋_GB2312" w:hAnsi="仿宋_GB2312" w:cs="仿宋_GB2312"/>
                  <w:color w:val="000000"/>
                  <w:sz w:val="21"/>
                  <w:szCs w:val="21"/>
                  <w:lang w:eastAsia="zh-CN"/>
                </w:rPr>
                <w:delText>,</w:delText>
              </w:r>
            </w:del>
            <w:ins w:id="10016"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1是，0否；后41位以0填充。</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3.值域：00000000000000000000000000000000000000000000000000-99999999999999999999999999999999999999999999999999</w:t>
            </w:r>
          </w:p>
        </w:tc>
      </w:tr>
    </w:tbl>
    <w:p>
      <w:pPr>
        <w:pStyle w:val="4"/>
        <w:spacing w:line="240" w:lineRule="auto"/>
        <w:ind w:left="1161" w:hanging="1161"/>
        <w:rPr>
          <w:rFonts w:ascii="仿宋_GB2312" w:hAnsi="仿宋_GB2312" w:cs="仿宋_GB2312"/>
        </w:rPr>
      </w:pPr>
      <w:bookmarkStart w:id="429" w:name="_Toc22788"/>
      <w:bookmarkStart w:id="430" w:name="_Toc14252434"/>
      <w:bookmarkStart w:id="431" w:name="_Toc19885"/>
      <w:bookmarkStart w:id="432" w:name="_Toc23319621"/>
      <w:bookmarkStart w:id="433" w:name="_Toc7829"/>
      <w:r>
        <w:rPr>
          <w:rFonts w:hint="eastAsia" w:ascii="仿宋_GB2312" w:hAnsi="仿宋_GB2312" w:cs="仿宋_GB2312"/>
        </w:rPr>
        <w:t>抵押补充贷款清单报文</w:t>
      </w:r>
      <w:bookmarkEnd w:id="429"/>
      <w:bookmarkEnd w:id="430"/>
      <w:bookmarkEnd w:id="431"/>
      <w:bookmarkEnd w:id="432"/>
      <w:bookmarkEnd w:id="433"/>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4"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7"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3" w:type="dxa"/>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lang w:eastAsia="zh-CN" w:bidi="ar-SA"/>
              </w:rPr>
            </w:pPr>
            <w:r>
              <w:rPr>
                <w:rFonts w:hint="eastAsia" w:ascii="仿宋_GB2312" w:hAnsi="仿宋_GB2312" w:cs="仿宋_GB2312"/>
                <w:color w:val="000000"/>
                <w:sz w:val="21"/>
                <w:szCs w:val="21"/>
              </w:rPr>
              <w:t>1</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vAlign w:val="center"/>
          </w:tcPr>
          <w:p>
            <w:pPr>
              <w:spacing w:line="240" w:lineRule="auto"/>
              <w:jc w:val="center"/>
              <w:rPr>
                <w:rFonts w:ascii="仿宋_GB2312" w:hAnsi="仿宋_GB2312" w:cs="仿宋_GB2312"/>
                <w:color w:val="000000"/>
                <w:sz w:val="21"/>
                <w:szCs w:val="21"/>
                <w:lang w:eastAsia="zh-CN"/>
              </w:rPr>
            </w:pPr>
            <w:ins w:id="10017" w:author="oauser" w:date="2019-12-05T14:32:14Z">
              <w:r>
                <w:rPr>
                  <w:rFonts w:hint="eastAsia" w:ascii="仿宋_GB2312" w:hAnsi="仿宋_GB2312" w:cs="仿宋_GB2312"/>
                  <w:color w:val="000000"/>
                  <w:sz w:val="21"/>
                  <w:szCs w:val="21"/>
                </w:rPr>
                <w:t>3010</w:t>
              </w:r>
            </w:ins>
            <w:del w:id="10018" w:author="oauser" w:date="2019-12-05T14:32:14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贷款借据编码</w:t>
            </w:r>
          </w:p>
        </w:tc>
        <w:tc>
          <w:tcPr>
            <w:tcW w:w="1137" w:type="dxa"/>
            <w:vAlign w:val="center"/>
          </w:tcPr>
          <w:p>
            <w:pPr>
              <w:spacing w:line="240" w:lineRule="auto"/>
              <w:jc w:val="center"/>
              <w:rPr>
                <w:rFonts w:hint="default" w:ascii="仿宋_GB2312" w:hAnsi="仿宋_GB2312" w:eastAsia="仿宋_GB2312" w:cs="仿宋_GB2312"/>
                <w:color w:val="000000"/>
                <w:sz w:val="21"/>
                <w:szCs w:val="21"/>
                <w:lang w:val="en-US" w:eastAsia="zh-CN"/>
              </w:rPr>
            </w:pPr>
            <w:r>
              <w:rPr>
                <w:rFonts w:hint="eastAsia" w:ascii="仿宋_GB2312" w:hAnsi="仿宋_GB2312" w:cs="仿宋_GB2312"/>
                <w:color w:val="000000"/>
                <w:sz w:val="21"/>
                <w:szCs w:val="21"/>
              </w:rPr>
              <w:t>anc..</w:t>
            </w:r>
            <w:del w:id="10019" w:author="oauser" w:date="2019-12-05T14:29:58Z">
              <w:r>
                <w:rPr>
                  <w:rFonts w:hint="default" w:ascii="仿宋_GB2312" w:hAnsi="仿宋_GB2312" w:cs="仿宋_GB2312"/>
                  <w:color w:val="000000"/>
                  <w:sz w:val="21"/>
                  <w:szCs w:val="21"/>
                  <w:lang w:val="en-US"/>
                </w:rPr>
                <w:delText>100</w:delText>
              </w:r>
            </w:del>
            <w:ins w:id="10020" w:author="oauser" w:date="2019-12-05T14:29:58Z">
              <w:r>
                <w:rPr>
                  <w:rFonts w:hint="eastAsia" w:ascii="仿宋_GB2312" w:hAnsi="仿宋_GB2312" w:cs="仿宋_GB2312"/>
                  <w:color w:val="000000"/>
                  <w:sz w:val="21"/>
                  <w:szCs w:val="21"/>
                  <w:lang w:val="en-US" w:eastAsia="zh-CN"/>
                </w:rPr>
                <w:t>35</w:t>
              </w:r>
            </w:ins>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1.指贷款机构向借款人发放贷款时签订的借款凭证编码。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信贷合同签约日期</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1.指金融机构与借款人签订抵押补充贷款信贷合同的日期。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项目名称</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1.指项目建设名称。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2.项目名称与可研、初设等各类要件一致。数据更新的频率为月度。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项目所在地</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1.指抵押补充贷款项目建设所在地。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2.根据项目建设所在地名真实填写。数据更新的频率为月度。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项目总合同金额</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1.指抵押补充贷款工程项目实施时签订合同的金额。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3.值域：项目总合同金额＞0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实际用款单位</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1.指抵押补充贷款中实际用款单位全称。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2.根据实际用款单位有效证件填写。数据更新的频率为月度。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抵押补充贷款累计支付金额</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1.指运用抵押补充贷款发放的同一项目下的贷款累计支付金额。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3.值域：抵押补充贷款累计支付金额≥0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人民银行抵押补充贷款专项监测标识</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50!n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1.指根据人民银行抵押补充贷款专项监测制度进行分类的属性标识。</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2.根据人民银行关于抵押补充贷款的各类监测制度进行填写。总位数为50位，目前已经明确的有前9位，后期将根据监测需要明确后41位的填写要求，数据更新频率为月度。现要求如下：</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第1位表示是否棚户区改造贷款</w:t>
            </w:r>
            <w:del w:id="10021" w:author="user" w:date="2019-11-06T14:28:00Z">
              <w:r>
                <w:rPr>
                  <w:rFonts w:hint="eastAsia" w:ascii="仿宋_GB2312" w:hAnsi="仿宋_GB2312" w:cs="仿宋_GB2312"/>
                  <w:color w:val="000000"/>
                  <w:sz w:val="21"/>
                  <w:szCs w:val="21"/>
                  <w:lang w:eastAsia="zh-CN"/>
                </w:rPr>
                <w:delText>,</w:delText>
              </w:r>
            </w:del>
            <w:ins w:id="10022"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第2位表示是否城市地下综合管廊建设贷款</w:t>
            </w:r>
            <w:del w:id="10023" w:author="user" w:date="2019-11-06T14:28:00Z">
              <w:r>
                <w:rPr>
                  <w:rFonts w:hint="eastAsia" w:ascii="仿宋_GB2312" w:hAnsi="仿宋_GB2312" w:cs="仿宋_GB2312"/>
                  <w:color w:val="000000"/>
                  <w:sz w:val="21"/>
                  <w:szCs w:val="21"/>
                  <w:lang w:eastAsia="zh-CN"/>
                </w:rPr>
                <w:delText>,</w:delText>
              </w:r>
            </w:del>
            <w:ins w:id="10024"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第3位表示是否“黑字还流”（境外人民币贷款）</w:t>
            </w:r>
            <w:del w:id="10025" w:author="user" w:date="2019-11-06T14:28:00Z">
              <w:r>
                <w:rPr>
                  <w:rFonts w:hint="eastAsia" w:ascii="仿宋_GB2312" w:hAnsi="仿宋_GB2312" w:cs="仿宋_GB2312"/>
                  <w:color w:val="000000"/>
                  <w:sz w:val="21"/>
                  <w:szCs w:val="21"/>
                  <w:lang w:eastAsia="zh-CN"/>
                </w:rPr>
                <w:delText>,</w:delText>
              </w:r>
            </w:del>
            <w:ins w:id="10026"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第4位表示是否军品贷款</w:t>
            </w:r>
            <w:del w:id="10027" w:author="user" w:date="2019-11-06T14:28:00Z">
              <w:r>
                <w:rPr>
                  <w:rFonts w:hint="eastAsia" w:ascii="仿宋_GB2312" w:hAnsi="仿宋_GB2312" w:cs="仿宋_GB2312"/>
                  <w:color w:val="000000"/>
                  <w:sz w:val="21"/>
                  <w:szCs w:val="21"/>
                  <w:lang w:eastAsia="zh-CN"/>
                </w:rPr>
                <w:delText>,</w:delText>
              </w:r>
            </w:del>
            <w:ins w:id="10028"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第5位表示是否国际产能和装备制造合作</w:t>
            </w:r>
            <w:del w:id="10029" w:author="user" w:date="2019-11-06T14:28:00Z">
              <w:r>
                <w:rPr>
                  <w:rFonts w:hint="eastAsia" w:ascii="仿宋_GB2312" w:hAnsi="仿宋_GB2312" w:cs="仿宋_GB2312"/>
                  <w:color w:val="000000"/>
                  <w:sz w:val="21"/>
                  <w:szCs w:val="21"/>
                  <w:lang w:eastAsia="zh-CN"/>
                </w:rPr>
                <w:delText>,</w:delText>
              </w:r>
            </w:del>
            <w:ins w:id="10030"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第6位表示是否“一带一路”</w:t>
            </w:r>
            <w:del w:id="10031" w:author="user" w:date="2019-11-06T14:28:00Z">
              <w:r>
                <w:rPr>
                  <w:rFonts w:hint="eastAsia" w:ascii="仿宋_GB2312" w:hAnsi="仿宋_GB2312" w:cs="仿宋_GB2312"/>
                  <w:color w:val="000000"/>
                  <w:sz w:val="21"/>
                  <w:szCs w:val="21"/>
                  <w:lang w:eastAsia="zh-CN"/>
                </w:rPr>
                <w:delText>,</w:delText>
              </w:r>
            </w:del>
            <w:ins w:id="10032"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第7位表示是否重大水利工程过桥贷款</w:t>
            </w:r>
            <w:del w:id="10033" w:author="user" w:date="2019-11-06T14:28:00Z">
              <w:r>
                <w:rPr>
                  <w:rFonts w:hint="eastAsia" w:ascii="仿宋_GB2312" w:hAnsi="仿宋_GB2312" w:cs="仿宋_GB2312"/>
                  <w:color w:val="000000"/>
                  <w:sz w:val="21"/>
                  <w:szCs w:val="21"/>
                  <w:lang w:eastAsia="zh-CN"/>
                </w:rPr>
                <w:delText>,</w:delText>
              </w:r>
            </w:del>
            <w:ins w:id="10034"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第8位表示是否水利建设贷款</w:t>
            </w:r>
            <w:del w:id="10035" w:author="user" w:date="2019-11-06T14:28:00Z">
              <w:r>
                <w:rPr>
                  <w:rFonts w:hint="eastAsia" w:ascii="仿宋_GB2312" w:hAnsi="仿宋_GB2312" w:cs="仿宋_GB2312"/>
                  <w:color w:val="000000"/>
                  <w:sz w:val="21"/>
                  <w:szCs w:val="21"/>
                  <w:lang w:eastAsia="zh-CN"/>
                </w:rPr>
                <w:delText>,</w:delText>
              </w:r>
            </w:del>
            <w:ins w:id="10036"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第9位表示是否农村公路贷款</w:t>
            </w:r>
            <w:del w:id="10037" w:author="user" w:date="2019-11-06T14:28:00Z">
              <w:r>
                <w:rPr>
                  <w:rFonts w:hint="eastAsia" w:ascii="仿宋_GB2312" w:hAnsi="仿宋_GB2312" w:cs="仿宋_GB2312"/>
                  <w:color w:val="000000"/>
                  <w:sz w:val="21"/>
                  <w:szCs w:val="21"/>
                  <w:lang w:eastAsia="zh-CN"/>
                </w:rPr>
                <w:delText>,</w:delText>
              </w:r>
            </w:del>
            <w:ins w:id="10038"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1是，0否；后41位以0填充。</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3.值域：00000000000000000000000000000000000000000000000000-99999999999999999999999999999999999999999999999999</w:t>
            </w:r>
          </w:p>
        </w:tc>
      </w:tr>
    </w:tbl>
    <w:p>
      <w:pPr>
        <w:pStyle w:val="4"/>
        <w:spacing w:line="240" w:lineRule="auto"/>
        <w:ind w:left="1161" w:hanging="1161"/>
        <w:rPr>
          <w:rFonts w:ascii="仿宋_GB2312" w:hAnsi="仿宋_GB2312" w:cs="仿宋_GB2312"/>
          <w:lang w:eastAsia="zh-CN"/>
        </w:rPr>
      </w:pPr>
      <w:bookmarkStart w:id="434" w:name="_Toc6269"/>
      <w:bookmarkStart w:id="435" w:name="_Toc22162"/>
      <w:bookmarkStart w:id="436" w:name="_Toc14252435"/>
      <w:bookmarkStart w:id="437" w:name="_Toc23319622"/>
      <w:bookmarkStart w:id="438" w:name="_Toc910"/>
      <w:r>
        <w:rPr>
          <w:rFonts w:hint="eastAsia" w:ascii="仿宋_GB2312" w:hAnsi="仿宋_GB2312" w:cs="仿宋_GB2312"/>
          <w:lang w:eastAsia="zh-CN"/>
        </w:rPr>
        <w:t>重点项目资金平衡监测表发生额报文</w:t>
      </w:r>
      <w:bookmarkEnd w:id="434"/>
      <w:bookmarkEnd w:id="435"/>
      <w:bookmarkEnd w:id="436"/>
      <w:bookmarkEnd w:id="437"/>
      <w:bookmarkEnd w:id="438"/>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4"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7"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3" w:type="dxa"/>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lang w:eastAsia="zh-CN" w:bidi="ar-SA"/>
              </w:rPr>
            </w:pPr>
            <w:r>
              <w:rPr>
                <w:rFonts w:hint="eastAsia" w:ascii="仿宋_GB2312" w:hAnsi="仿宋_GB2312" w:cs="仿宋_GB2312"/>
                <w:color w:val="000000"/>
                <w:sz w:val="21"/>
                <w:szCs w:val="21"/>
              </w:rPr>
              <w:t>1</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项目名称</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1.指项目建设名称。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2.项目名称与可研、初设等各类要件一致。数据更新的频率为月度。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3" w:type="dxa"/>
            <w:vAlign w:val="center"/>
          </w:tcPr>
          <w:p>
            <w:pPr>
              <w:spacing w:line="240" w:lineRule="auto"/>
              <w:jc w:val="center"/>
              <w:rPr>
                <w:rFonts w:ascii="仿宋_GB2312" w:hAnsi="仿宋_GB2312" w:cs="仿宋_GB2312"/>
                <w:color w:val="000000"/>
                <w:sz w:val="21"/>
                <w:szCs w:val="21"/>
                <w:lang w:eastAsia="zh-CN"/>
              </w:rPr>
            </w:pPr>
            <w:ins w:id="10039" w:author="oauser" w:date="2019-12-05T14:32:19Z">
              <w:r>
                <w:rPr>
                  <w:rFonts w:hint="eastAsia" w:ascii="仿宋_GB2312" w:hAnsi="仿宋_GB2312" w:cs="仿宋_GB2312"/>
                  <w:color w:val="000000"/>
                  <w:sz w:val="21"/>
                  <w:szCs w:val="21"/>
                </w:rPr>
                <w:t>3010</w:t>
              </w:r>
            </w:ins>
            <w:del w:id="10040" w:author="oauser" w:date="2019-12-05T14:32:19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贷款借据编码</w:t>
            </w:r>
          </w:p>
        </w:tc>
        <w:tc>
          <w:tcPr>
            <w:tcW w:w="1137" w:type="dxa"/>
            <w:vAlign w:val="center"/>
          </w:tcPr>
          <w:p>
            <w:pPr>
              <w:spacing w:line="240" w:lineRule="auto"/>
              <w:jc w:val="center"/>
              <w:rPr>
                <w:rFonts w:hint="default" w:ascii="仿宋_GB2312" w:hAnsi="仿宋_GB2312" w:eastAsia="仿宋_GB2312" w:cs="仿宋_GB2312"/>
                <w:color w:val="000000"/>
                <w:sz w:val="21"/>
                <w:szCs w:val="21"/>
                <w:lang w:val="en-US" w:eastAsia="zh-CN"/>
              </w:rPr>
            </w:pPr>
            <w:r>
              <w:rPr>
                <w:rFonts w:hint="eastAsia" w:ascii="仿宋_GB2312" w:hAnsi="仿宋_GB2312" w:cs="仿宋_GB2312"/>
                <w:color w:val="000000"/>
                <w:sz w:val="21"/>
                <w:szCs w:val="21"/>
              </w:rPr>
              <w:t>anc..</w:t>
            </w:r>
            <w:del w:id="10041" w:author="oauser" w:date="2019-12-05T14:30:04Z">
              <w:r>
                <w:rPr>
                  <w:rFonts w:hint="default" w:ascii="仿宋_GB2312" w:hAnsi="仿宋_GB2312" w:cs="仿宋_GB2312"/>
                  <w:color w:val="000000"/>
                  <w:sz w:val="21"/>
                  <w:szCs w:val="21"/>
                  <w:lang w:val="en-US"/>
                </w:rPr>
                <w:delText>100</w:delText>
              </w:r>
            </w:del>
            <w:ins w:id="10042" w:author="oauser" w:date="2019-12-05T14:30:04Z">
              <w:r>
                <w:rPr>
                  <w:rFonts w:hint="eastAsia" w:ascii="仿宋_GB2312" w:hAnsi="仿宋_GB2312" w:cs="仿宋_GB2312"/>
                  <w:color w:val="000000"/>
                  <w:sz w:val="21"/>
                  <w:szCs w:val="21"/>
                  <w:lang w:val="en-US" w:eastAsia="zh-CN"/>
                </w:rPr>
                <w:t>35</w:t>
              </w:r>
            </w:ins>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1.指贷款机构向借款人发放贷款时签订的借款凭证编码。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10043" w:author="oauser" w:date="2019-12-04T16:01:39Z">
              <w:r>
                <w:rPr>
                  <w:rFonts w:hint="eastAsia" w:ascii="仿宋_GB2312" w:hAnsi="仿宋_GB2312" w:cs="仿宋_GB2312"/>
                  <w:color w:val="000000"/>
                  <w:sz w:val="21"/>
                  <w:szCs w:val="21"/>
                  <w:lang w:eastAsia="zh-CN"/>
                </w:rPr>
                <w:t>该字段</w:t>
              </w:r>
            </w:ins>
            <w:ins w:id="10044" w:author="oauser" w:date="2019-12-04T16:01:41Z">
              <w:r>
                <w:rPr>
                  <w:rFonts w:hint="eastAsia" w:ascii="仿宋_GB2312" w:hAnsi="仿宋_GB2312" w:cs="仿宋_GB2312"/>
                  <w:color w:val="000000"/>
                  <w:sz w:val="21"/>
                  <w:szCs w:val="21"/>
                  <w:lang w:eastAsia="zh-CN"/>
                </w:rPr>
                <w:t>可以</w:t>
              </w:r>
            </w:ins>
            <w:ins w:id="10045" w:author="oauser" w:date="2019-12-04T16:01:43Z">
              <w:r>
                <w:rPr>
                  <w:rFonts w:hint="eastAsia" w:ascii="仿宋_GB2312" w:hAnsi="仿宋_GB2312" w:cs="仿宋_GB2312"/>
                  <w:color w:val="000000"/>
                  <w:sz w:val="21"/>
                  <w:szCs w:val="21"/>
                  <w:lang w:eastAsia="zh-CN"/>
                </w:rPr>
                <w:t>为</w:t>
              </w:r>
            </w:ins>
            <w:ins w:id="10046" w:author="oauser" w:date="2019-12-04T16:01:44Z">
              <w:r>
                <w:rPr>
                  <w:rFonts w:hint="eastAsia" w:ascii="仿宋_GB2312" w:hAnsi="仿宋_GB2312" w:cs="仿宋_GB2312"/>
                  <w:color w:val="000000"/>
                  <w:sz w:val="21"/>
                  <w:szCs w:val="21"/>
                  <w:lang w:eastAsia="zh-CN"/>
                </w:rPr>
                <w:t>空</w:t>
              </w:r>
            </w:ins>
            <w:ins w:id="10047" w:author="oauser" w:date="2019-12-04T16:01:45Z">
              <w:r>
                <w:rPr>
                  <w:rFonts w:hint="eastAsia" w:ascii="仿宋_GB2312" w:hAnsi="仿宋_GB2312" w:cs="仿宋_GB2312"/>
                  <w:color w:val="000000"/>
                  <w:sz w:val="21"/>
                  <w:szCs w:val="21"/>
                  <w:lang w:eastAsia="zh-CN"/>
                </w:rPr>
                <w:t>，</w:t>
              </w:r>
            </w:ins>
            <w:ins w:id="10048" w:author="oauser" w:date="2019-12-04T16:01:46Z">
              <w:r>
                <w:rPr>
                  <w:rFonts w:hint="eastAsia" w:ascii="仿宋_GB2312" w:hAnsi="仿宋_GB2312" w:cs="仿宋_GB2312"/>
                  <w:color w:val="000000"/>
                  <w:sz w:val="21"/>
                  <w:szCs w:val="21"/>
                  <w:lang w:eastAsia="zh-CN"/>
                </w:rPr>
                <w:t>不做</w:t>
              </w:r>
            </w:ins>
            <w:ins w:id="10049" w:author="oauser" w:date="2019-12-04T16:01:48Z">
              <w:r>
                <w:rPr>
                  <w:rFonts w:hint="eastAsia" w:ascii="仿宋_GB2312" w:hAnsi="仿宋_GB2312" w:cs="仿宋_GB2312"/>
                  <w:color w:val="000000"/>
                  <w:sz w:val="21"/>
                  <w:szCs w:val="21"/>
                  <w:lang w:eastAsia="zh-CN"/>
                </w:rPr>
                <w:t>非空</w:t>
              </w:r>
            </w:ins>
            <w:ins w:id="10050" w:author="oauser" w:date="2019-12-04T16:01:49Z">
              <w:r>
                <w:rPr>
                  <w:rFonts w:hint="eastAsia" w:ascii="仿宋_GB2312" w:hAnsi="仿宋_GB2312" w:cs="仿宋_GB2312"/>
                  <w:color w:val="000000"/>
                  <w:sz w:val="21"/>
                  <w:szCs w:val="21"/>
                  <w:lang w:eastAsia="zh-CN"/>
                </w:rPr>
                <w:t>校验</w:t>
              </w:r>
            </w:ins>
            <w:ins w:id="10051" w:author="oauser" w:date="2019-12-04T16:01:5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银行承兑汇票编码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n16..30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1.指由金融机构统一制定的票据号码。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10052" w:author="oauser" w:date="2019-12-04T16:02:02Z">
              <w:r>
                <w:rPr>
                  <w:rFonts w:hint="eastAsia" w:ascii="仿宋_GB2312" w:hAnsi="仿宋_GB2312" w:cs="仿宋_GB2312"/>
                  <w:color w:val="000000"/>
                  <w:sz w:val="21"/>
                  <w:szCs w:val="21"/>
                  <w:lang w:eastAsia="zh-CN"/>
                </w:rPr>
                <w:t>该字段可以为空，不做非空校验。</w:t>
              </w:r>
            </w:ins>
            <w:r>
              <w:rPr>
                <w:rFonts w:hint="eastAsia" w:ascii="仿宋_GB2312" w:hAnsi="仿宋_GB2312" w:cs="仿宋_GB2312"/>
                <w:color w:val="000000"/>
                <w:sz w:val="21"/>
                <w:szCs w:val="21"/>
                <w:lang w:eastAsia="zh-CN"/>
              </w:rPr>
              <w:t>金融机构承兑汇票票据号编写规则分为纸票和电票。1.电票：电子票据号码由电子商业汇票系统统一分配，共由30位数字组成。第一位表示票据种类（1代表电子金融机构承兑汇票，2代表电子商业承兑汇票）；第二位到第十三位表示出票人开户行行号；第十四位到第二是一位为出票信息登记的日期，格式为YYYY-MM-DD；第二十二位到第二十九位为系统票据流水号；第三十位为校验码。2.纸票：纸质票据号码共由16位数字组成，分上下两排。上排八位数字所赋信息相对固定，其中前3位为金融机构机构代码，第四位为预留号（暂定为0），第五位到第六位为省别地区代码（采用全国行政区划代码前两位）；第七位为票据种类（5为金融机构承兑汇票，6为商业承兑汇票）；第八位为印制识别码；下排八位数字为流水号。</w:t>
            </w:r>
            <w:r>
              <w:rPr>
                <w:rFonts w:hint="eastAsia" w:ascii="仿宋_GB2312" w:hAnsi="仿宋_GB2312" w:cs="仿宋_GB2312"/>
                <w:color w:val="000000"/>
                <w:sz w:val="21"/>
                <w:szCs w:val="21"/>
              </w:rPr>
              <w:t>数据更新频率为月度。</w:t>
            </w:r>
            <w:r>
              <w:rPr>
                <w:rFonts w:hint="eastAsia" w:ascii="仿宋_GB2312" w:hAnsi="仿宋_GB2312" w:cs="仿宋_GB2312"/>
                <w:color w:val="000000"/>
                <w:sz w:val="21"/>
                <w:szCs w:val="21"/>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委托贷款贷款借据编码</w:t>
            </w:r>
          </w:p>
        </w:tc>
        <w:tc>
          <w:tcPr>
            <w:tcW w:w="1137" w:type="dxa"/>
            <w:vAlign w:val="center"/>
          </w:tcPr>
          <w:p>
            <w:pPr>
              <w:spacing w:line="240" w:lineRule="auto"/>
              <w:jc w:val="center"/>
              <w:rPr>
                <w:rFonts w:hint="default" w:ascii="仿宋_GB2312" w:hAnsi="仿宋_GB2312" w:eastAsia="仿宋_GB2312" w:cs="仿宋_GB2312"/>
                <w:color w:val="000000"/>
                <w:sz w:val="21"/>
                <w:szCs w:val="21"/>
                <w:lang w:val="en-US" w:eastAsia="zh-CN"/>
              </w:rPr>
            </w:pPr>
            <w:r>
              <w:rPr>
                <w:rFonts w:hint="eastAsia" w:ascii="仿宋_GB2312" w:hAnsi="仿宋_GB2312" w:cs="仿宋_GB2312"/>
                <w:color w:val="000000"/>
                <w:sz w:val="21"/>
                <w:szCs w:val="21"/>
              </w:rPr>
              <w:t>anc..</w:t>
            </w:r>
            <w:del w:id="10053" w:author="oauser" w:date="2019-12-05T14:30:11Z">
              <w:r>
                <w:rPr>
                  <w:rFonts w:hint="default" w:ascii="仿宋_GB2312" w:hAnsi="仿宋_GB2312" w:cs="仿宋_GB2312"/>
                  <w:color w:val="000000"/>
                  <w:sz w:val="21"/>
                  <w:szCs w:val="21"/>
                  <w:lang w:val="en-US"/>
                </w:rPr>
                <w:delText>100</w:delText>
              </w:r>
            </w:del>
            <w:ins w:id="10054" w:author="oauser" w:date="2019-12-05T14:30:11Z">
              <w:r>
                <w:rPr>
                  <w:rFonts w:hint="eastAsia" w:ascii="仿宋_GB2312" w:hAnsi="仿宋_GB2312" w:cs="仿宋_GB2312"/>
                  <w:color w:val="000000"/>
                  <w:sz w:val="21"/>
                  <w:szCs w:val="21"/>
                  <w:lang w:val="en-US" w:eastAsia="zh-CN"/>
                </w:rPr>
                <w:t>35</w:t>
              </w:r>
            </w:ins>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1.指贷款机构向委托贷款的借款人发放贷款时签订的借据编码。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10055" w:author="oauser" w:date="2019-12-04T16:02:08Z">
              <w:r>
                <w:rPr>
                  <w:rFonts w:hint="eastAsia" w:ascii="仿宋_GB2312" w:hAnsi="仿宋_GB2312" w:cs="仿宋_GB2312"/>
                  <w:color w:val="000000"/>
                  <w:sz w:val="21"/>
                  <w:szCs w:val="21"/>
                  <w:lang w:eastAsia="zh-CN"/>
                </w:rPr>
                <w:t>该字段可以为空，不做非空校验。</w:t>
              </w:r>
            </w:ins>
            <w:r>
              <w:rPr>
                <w:rFonts w:hint="eastAsia" w:ascii="仿宋_GB2312" w:hAnsi="仿宋_GB2312" w:cs="仿宋_GB2312"/>
                <w:color w:val="000000"/>
                <w:sz w:val="21"/>
                <w:szCs w:val="21"/>
                <w:lang w:eastAsia="zh-CN"/>
              </w:rPr>
              <w:t>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银行承销债券代码</w:t>
            </w:r>
          </w:p>
        </w:tc>
        <w:tc>
          <w:tcPr>
            <w:tcW w:w="1137" w:type="dxa"/>
            <w:vAlign w:val="center"/>
          </w:tcPr>
          <w:p>
            <w:pPr>
              <w:spacing w:line="240" w:lineRule="auto"/>
              <w:jc w:val="center"/>
              <w:rPr>
                <w:rFonts w:ascii="仿宋_GB2312" w:hAnsi="仿宋_GB2312" w:cs="仿宋_GB2312"/>
                <w:color w:val="000000"/>
                <w:sz w:val="21"/>
                <w:szCs w:val="21"/>
              </w:rPr>
            </w:pPr>
            <w:ins w:id="10056" w:author="user" w:date="2019-11-18T16:05:00Z">
              <w:r>
                <w:rPr>
                  <w:rFonts w:ascii="仿宋_GB2312" w:hAnsi="仿宋_GB2312" w:cs="仿宋_GB2312"/>
                  <w:color w:val="000000"/>
                  <w:sz w:val="21"/>
                  <w:szCs w:val="21"/>
                </w:rPr>
                <w:t>an1..</w:t>
              </w:r>
            </w:ins>
            <w:ins w:id="10057" w:author="user" w:date="2019-11-18T16:05:00Z">
              <w:del w:id="10058" w:author="oauser" w:date="2019-12-04T15:52:35Z">
                <w:r>
                  <w:rPr>
                    <w:rFonts w:hint="default" w:ascii="仿宋_GB2312" w:hAnsi="仿宋_GB2312" w:cs="仿宋_GB2312"/>
                    <w:color w:val="000000"/>
                    <w:sz w:val="21"/>
                    <w:szCs w:val="21"/>
                    <w:lang w:val="en-US"/>
                  </w:rPr>
                  <w:delText>9</w:delText>
                </w:r>
              </w:del>
            </w:ins>
            <w:ins w:id="10059" w:author="oauser" w:date="2019-12-04T15:52:35Z">
              <w:r>
                <w:rPr>
                  <w:rFonts w:hint="eastAsia" w:ascii="仿宋_GB2312" w:hAnsi="仿宋_GB2312" w:cs="仿宋_GB2312"/>
                  <w:color w:val="000000"/>
                  <w:sz w:val="21"/>
                  <w:szCs w:val="21"/>
                  <w:lang w:val="en-US" w:eastAsia="zh-CN"/>
                </w:rPr>
                <w:t>20</w:t>
              </w:r>
            </w:ins>
            <w:del w:id="10060" w:author="user" w:date="2019-11-18T16:05:00Z">
              <w:r>
                <w:rPr>
                  <w:rFonts w:hint="eastAsia" w:ascii="仿宋_GB2312" w:hAnsi="仿宋_GB2312" w:cs="仿宋_GB2312"/>
                  <w:color w:val="000000"/>
                  <w:sz w:val="21"/>
                  <w:szCs w:val="21"/>
                </w:rPr>
                <w:delText>6!n</w:delText>
              </w:r>
            </w:del>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1.指发行人该期债券成功发行后，登记托管机构为该期债券生成的代码。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w:t>
            </w:r>
            <w:ins w:id="10061" w:author="oauser" w:date="2019-12-04T16:02:09Z">
              <w:r>
                <w:rPr>
                  <w:rFonts w:hint="eastAsia" w:ascii="仿宋_GB2312" w:hAnsi="仿宋_GB2312" w:cs="仿宋_GB2312"/>
                  <w:color w:val="000000"/>
                  <w:sz w:val="21"/>
                  <w:szCs w:val="21"/>
                  <w:lang w:eastAsia="zh-CN"/>
                </w:rPr>
                <w:t>该字段可以为空，不做非空校验。</w:t>
              </w:r>
            </w:ins>
            <w:r>
              <w:rPr>
                <w:rFonts w:hint="eastAsia" w:ascii="仿宋_GB2312" w:hAnsi="仿宋_GB2312" w:cs="仿宋_GB2312"/>
                <w:color w:val="000000"/>
                <w:sz w:val="21"/>
                <w:szCs w:val="21"/>
                <w:lang w:eastAsia="zh-CN"/>
              </w:rPr>
              <w:t>由登记托管机构根据相关规则进行生成，数据更新的频率为月度。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bl>
    <w:p>
      <w:pPr>
        <w:pStyle w:val="4"/>
        <w:spacing w:line="240" w:lineRule="auto"/>
        <w:ind w:left="1161" w:hanging="1161"/>
        <w:rPr>
          <w:rFonts w:ascii="仿宋_GB2312" w:hAnsi="仿宋_GB2312" w:cs="仿宋_GB2312"/>
          <w:lang w:eastAsia="zh-CN"/>
        </w:rPr>
      </w:pPr>
      <w:bookmarkStart w:id="439" w:name="_Toc14252436"/>
      <w:bookmarkStart w:id="440" w:name="_Toc30777"/>
      <w:bookmarkStart w:id="441" w:name="_Toc11812"/>
      <w:bookmarkStart w:id="442" w:name="_Toc711"/>
      <w:bookmarkStart w:id="443" w:name="_Toc23319623"/>
      <w:r>
        <w:rPr>
          <w:rFonts w:hint="eastAsia" w:ascii="仿宋_GB2312" w:hAnsi="仿宋_GB2312" w:cs="仿宋_GB2312"/>
          <w:lang w:eastAsia="zh-CN"/>
        </w:rPr>
        <w:t>PPP重点项目融资情况报文</w:t>
      </w:r>
      <w:bookmarkEnd w:id="439"/>
      <w:bookmarkEnd w:id="440"/>
      <w:bookmarkEnd w:id="441"/>
      <w:bookmarkEnd w:id="442"/>
      <w:bookmarkEnd w:id="443"/>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4"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7"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3" w:type="dxa"/>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lang w:eastAsia="zh-CN" w:bidi="ar-SA"/>
              </w:rPr>
            </w:pPr>
            <w:r>
              <w:rPr>
                <w:rFonts w:hint="eastAsia" w:ascii="仿宋_GB2312" w:hAnsi="仿宋_GB2312" w:cs="仿宋_GB2312"/>
                <w:color w:val="000000"/>
                <w:sz w:val="21"/>
                <w:szCs w:val="21"/>
              </w:rPr>
              <w:t>1</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项目名称</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1.指项目建设名称。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2.项目名称与可研、初设等各类要件一致。数据更新的频率为月度。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贷款借据编码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1.指贷款机构向借款人发放贷款时签订的借款凭证编码。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bl>
    <w:p>
      <w:pPr>
        <w:pStyle w:val="4"/>
        <w:spacing w:line="240" w:lineRule="auto"/>
        <w:ind w:left="1161" w:hanging="1161"/>
        <w:rPr>
          <w:del w:id="10062" w:author="吴媛媛 [2]" w:date="2020-05-18T15:38:48Z"/>
          <w:rFonts w:ascii="仿宋_GB2312" w:hAnsi="仿宋_GB2312" w:cs="仿宋_GB2312"/>
          <w:lang w:eastAsia="zh-CN"/>
        </w:rPr>
      </w:pPr>
      <w:del w:id="10063" w:author="吴媛媛 [2]" w:date="2020-05-18T15:38:48Z">
        <w:bookmarkStart w:id="444" w:name="_Toc31407"/>
        <w:bookmarkStart w:id="445" w:name="_Toc23319624"/>
        <w:bookmarkStart w:id="446" w:name="_Toc23900"/>
        <w:bookmarkStart w:id="447" w:name="_Toc17334"/>
        <w:bookmarkStart w:id="448" w:name="_Toc14252463"/>
        <w:r>
          <w:rPr>
            <w:rFonts w:hint="eastAsia" w:ascii="仿宋_GB2312" w:hAnsi="仿宋_GB2312" w:cs="仿宋_GB2312"/>
            <w:lang w:eastAsia="zh-CN"/>
          </w:rPr>
          <w:delText>四川省重点战略性新兴产业项目融资情况报文</w:delText>
        </w:r>
        <w:bookmarkEnd w:id="444"/>
        <w:bookmarkEnd w:id="445"/>
        <w:bookmarkEnd w:id="446"/>
        <w:bookmarkEnd w:id="447"/>
        <w:bookmarkEnd w:id="448"/>
      </w:del>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064" w:author="吴媛媛 [2]" w:date="2020-05-18T15:38:48Z"/>
        </w:trPr>
        <w:tc>
          <w:tcPr>
            <w:tcW w:w="569" w:type="dxa"/>
            <w:shd w:val="clear" w:color="auto" w:fill="D9D9D9"/>
            <w:tcMar>
              <w:top w:w="15" w:type="dxa"/>
              <w:left w:w="15" w:type="dxa"/>
              <w:bottom w:w="0" w:type="dxa"/>
              <w:right w:w="15" w:type="dxa"/>
            </w:tcMar>
            <w:vAlign w:val="center"/>
          </w:tcPr>
          <w:p>
            <w:pPr>
              <w:spacing w:line="480" w:lineRule="auto"/>
              <w:ind w:left="995" w:hanging="995"/>
              <w:jc w:val="center"/>
              <w:outlineLvl w:val="2"/>
              <w:rPr>
                <w:del w:id="10065" w:author="吴媛媛 [2]" w:date="2020-05-18T15:38:48Z"/>
                <w:rFonts w:ascii="仿宋_GB2312" w:hAnsi="仿宋_GB2312" w:cs="仿宋_GB2312"/>
                <w:b/>
                <w:bCs/>
                <w:color w:val="000000"/>
                <w:sz w:val="21"/>
                <w:szCs w:val="21"/>
              </w:rPr>
            </w:pPr>
            <w:del w:id="10066" w:author="吴媛媛 [2]" w:date="2020-05-18T15:38:48Z">
              <w:r>
                <w:rPr>
                  <w:rFonts w:hint="eastAsia" w:ascii="仿宋_GB2312" w:hAnsi="仿宋_GB2312" w:cs="仿宋_GB2312"/>
                  <w:b/>
                  <w:bCs/>
                  <w:color w:val="000000"/>
                  <w:sz w:val="21"/>
                  <w:szCs w:val="21"/>
                </w:rPr>
                <w:delText>序号</w:delText>
              </w:r>
            </w:del>
          </w:p>
        </w:tc>
        <w:tc>
          <w:tcPr>
            <w:tcW w:w="853" w:type="dxa"/>
            <w:shd w:val="clear" w:color="auto" w:fill="D9D9D9"/>
            <w:vAlign w:val="center"/>
          </w:tcPr>
          <w:p>
            <w:pPr>
              <w:spacing w:line="480" w:lineRule="auto"/>
              <w:ind w:left="995" w:hanging="995"/>
              <w:jc w:val="center"/>
              <w:outlineLvl w:val="2"/>
              <w:rPr>
                <w:del w:id="10067" w:author="吴媛媛 [2]" w:date="2020-05-18T15:38:48Z"/>
                <w:rFonts w:ascii="仿宋_GB2312" w:hAnsi="仿宋_GB2312" w:cs="仿宋_GB2312"/>
                <w:b/>
                <w:bCs/>
                <w:color w:val="000000"/>
                <w:sz w:val="21"/>
                <w:szCs w:val="21"/>
              </w:rPr>
            </w:pPr>
            <w:del w:id="10068" w:author="吴媛媛 [2]" w:date="2020-05-18T15:38:48Z">
              <w:r>
                <w:rPr>
                  <w:rFonts w:hint="eastAsia" w:ascii="仿宋_GB2312" w:hAnsi="仿宋_GB2312" w:cs="仿宋_GB2312"/>
                  <w:b/>
                  <w:bCs/>
                  <w:color w:val="000000"/>
                  <w:sz w:val="21"/>
                  <w:szCs w:val="21"/>
                </w:rPr>
                <w:delText>标识符</w:delText>
              </w:r>
            </w:del>
          </w:p>
        </w:tc>
        <w:tc>
          <w:tcPr>
            <w:tcW w:w="1564" w:type="dxa"/>
            <w:shd w:val="clear" w:color="auto" w:fill="D9D9D9"/>
            <w:vAlign w:val="center"/>
          </w:tcPr>
          <w:p>
            <w:pPr>
              <w:spacing w:line="480" w:lineRule="auto"/>
              <w:ind w:left="995" w:hanging="995"/>
              <w:jc w:val="center"/>
              <w:outlineLvl w:val="2"/>
              <w:rPr>
                <w:del w:id="10069" w:author="吴媛媛 [2]" w:date="2020-05-18T15:38:48Z"/>
                <w:rFonts w:ascii="仿宋_GB2312" w:hAnsi="仿宋_GB2312" w:cs="仿宋_GB2312"/>
                <w:b/>
                <w:bCs/>
                <w:color w:val="000000"/>
                <w:sz w:val="21"/>
                <w:szCs w:val="21"/>
              </w:rPr>
            </w:pPr>
            <w:del w:id="10070" w:author="吴媛媛 [2]" w:date="2020-05-18T15:38:48Z">
              <w:r>
                <w:rPr>
                  <w:rFonts w:hint="eastAsia" w:ascii="仿宋_GB2312" w:hAnsi="仿宋_GB2312" w:cs="仿宋_GB2312"/>
                  <w:b/>
                  <w:bCs/>
                  <w:color w:val="000000"/>
                  <w:sz w:val="21"/>
                  <w:szCs w:val="21"/>
                </w:rPr>
                <w:delText>数据元名称</w:delText>
              </w:r>
            </w:del>
          </w:p>
        </w:tc>
        <w:tc>
          <w:tcPr>
            <w:tcW w:w="1137" w:type="dxa"/>
            <w:shd w:val="clear" w:color="auto" w:fill="D9D9D9"/>
            <w:vAlign w:val="center"/>
          </w:tcPr>
          <w:p>
            <w:pPr>
              <w:spacing w:line="480" w:lineRule="auto"/>
              <w:ind w:left="995" w:hanging="995"/>
              <w:jc w:val="center"/>
              <w:outlineLvl w:val="2"/>
              <w:rPr>
                <w:del w:id="10071" w:author="吴媛媛 [2]" w:date="2020-05-18T15:38:48Z"/>
                <w:rFonts w:ascii="仿宋_GB2312" w:hAnsi="仿宋_GB2312" w:cs="仿宋_GB2312"/>
                <w:b/>
                <w:bCs/>
                <w:color w:val="000000"/>
                <w:sz w:val="21"/>
                <w:szCs w:val="21"/>
              </w:rPr>
            </w:pPr>
            <w:del w:id="10072" w:author="吴媛媛 [2]" w:date="2020-05-18T15:38:48Z">
              <w:r>
                <w:rPr>
                  <w:rFonts w:hint="eastAsia" w:ascii="仿宋_GB2312" w:hAnsi="仿宋_GB2312" w:cs="仿宋_GB2312"/>
                  <w:b/>
                  <w:bCs/>
                  <w:color w:val="000000"/>
                  <w:sz w:val="21"/>
                  <w:szCs w:val="21"/>
                </w:rPr>
                <w:delText>数据类型</w:delText>
              </w:r>
            </w:del>
          </w:p>
        </w:tc>
        <w:tc>
          <w:tcPr>
            <w:tcW w:w="4213" w:type="dxa"/>
            <w:shd w:val="clear" w:color="auto" w:fill="D9D9D9"/>
            <w:tcMar>
              <w:top w:w="15" w:type="dxa"/>
              <w:left w:w="15" w:type="dxa"/>
              <w:bottom w:w="0" w:type="dxa"/>
              <w:right w:w="15" w:type="dxa"/>
            </w:tcMar>
            <w:vAlign w:val="center"/>
          </w:tcPr>
          <w:p>
            <w:pPr>
              <w:spacing w:line="480" w:lineRule="auto"/>
              <w:ind w:left="995" w:hanging="995"/>
              <w:jc w:val="center"/>
              <w:outlineLvl w:val="2"/>
              <w:rPr>
                <w:del w:id="10073" w:author="吴媛媛 [2]" w:date="2020-05-18T15:38:48Z"/>
                <w:rFonts w:ascii="仿宋_GB2312" w:hAnsi="仿宋_GB2312" w:cs="仿宋_GB2312"/>
                <w:b/>
                <w:bCs/>
                <w:color w:val="000000"/>
                <w:sz w:val="21"/>
                <w:szCs w:val="21"/>
              </w:rPr>
            </w:pPr>
            <w:del w:id="10074" w:author="吴媛媛 [2]" w:date="2020-05-18T15:38:48Z">
              <w:r>
                <w:rPr>
                  <w:rFonts w:hint="eastAsia" w:ascii="仿宋_GB2312" w:hAnsi="仿宋_GB2312" w:cs="仿宋_GB2312"/>
                  <w:b/>
                  <w:bCs/>
                  <w:color w:val="000000"/>
                  <w:sz w:val="21"/>
                  <w:szCs w:val="21"/>
                </w:rPr>
                <w:delText>备注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075"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076" w:author="吴媛媛 [2]" w:date="2020-05-18T15:38:48Z"/>
                <w:rFonts w:ascii="仿宋_GB2312" w:hAnsi="仿宋_GB2312" w:cs="仿宋_GB2312"/>
                <w:color w:val="000000"/>
                <w:sz w:val="21"/>
                <w:szCs w:val="21"/>
                <w:lang w:eastAsia="zh-CN" w:bidi="ar-SA"/>
              </w:rPr>
            </w:pPr>
            <w:del w:id="10077" w:author="吴媛媛 [2]" w:date="2020-05-18T15:38:48Z">
              <w:r>
                <w:rPr>
                  <w:rFonts w:hint="eastAsia" w:ascii="仿宋_GB2312" w:hAnsi="仿宋_GB2312" w:cs="仿宋_GB2312"/>
                  <w:color w:val="000000"/>
                  <w:sz w:val="21"/>
                  <w:szCs w:val="21"/>
                </w:rPr>
                <w:delText>1</w:delText>
              </w:r>
            </w:del>
          </w:p>
        </w:tc>
        <w:tc>
          <w:tcPr>
            <w:tcW w:w="853" w:type="dxa"/>
            <w:vAlign w:val="center"/>
          </w:tcPr>
          <w:p>
            <w:pPr>
              <w:spacing w:line="240" w:lineRule="auto"/>
              <w:jc w:val="center"/>
              <w:outlineLvl w:val="2"/>
              <w:rPr>
                <w:del w:id="10078" w:author="吴媛媛 [2]" w:date="2020-05-18T15:38:48Z"/>
                <w:rFonts w:ascii="仿宋_GB2312" w:hAnsi="仿宋_GB2312" w:cs="仿宋_GB2312"/>
                <w:color w:val="000000"/>
                <w:sz w:val="21"/>
                <w:szCs w:val="21"/>
              </w:rPr>
            </w:pPr>
            <w:del w:id="10079"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080" w:author="吴媛媛 [2]" w:date="2020-05-18T15:38:48Z"/>
                <w:rFonts w:ascii="仿宋_GB2312" w:hAnsi="仿宋_GB2312" w:cs="仿宋_GB2312"/>
                <w:color w:val="000000"/>
                <w:sz w:val="21"/>
                <w:szCs w:val="21"/>
              </w:rPr>
            </w:pPr>
            <w:del w:id="10081" w:author="吴媛媛 [2]" w:date="2020-05-18T15:38:48Z">
              <w:r>
                <w:rPr>
                  <w:rFonts w:hint="eastAsia" w:ascii="仿宋_GB2312" w:hAnsi="仿宋_GB2312" w:cs="仿宋_GB2312"/>
                  <w:color w:val="000000"/>
                  <w:sz w:val="21"/>
                  <w:szCs w:val="21"/>
                </w:rPr>
                <w:delText>数据日期</w:delText>
              </w:r>
            </w:del>
          </w:p>
        </w:tc>
        <w:tc>
          <w:tcPr>
            <w:tcW w:w="1137" w:type="dxa"/>
            <w:vAlign w:val="center"/>
          </w:tcPr>
          <w:p>
            <w:pPr>
              <w:spacing w:line="240" w:lineRule="auto"/>
              <w:jc w:val="center"/>
              <w:outlineLvl w:val="2"/>
              <w:rPr>
                <w:del w:id="10082" w:author="吴媛媛 [2]" w:date="2020-05-18T15:38:48Z"/>
                <w:rFonts w:ascii="仿宋_GB2312" w:hAnsi="仿宋_GB2312" w:cs="仿宋_GB2312"/>
                <w:color w:val="000000"/>
                <w:sz w:val="21"/>
                <w:szCs w:val="21"/>
              </w:rPr>
            </w:pPr>
            <w:del w:id="10083"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0084" w:author="吴媛媛 [2]" w:date="2020-05-18T15:38:48Z"/>
                <w:rFonts w:ascii="仿宋_GB2312" w:hAnsi="仿宋_GB2312" w:cs="仿宋_GB2312"/>
                <w:color w:val="000000"/>
                <w:sz w:val="21"/>
                <w:szCs w:val="21"/>
              </w:rPr>
            </w:pPr>
            <w:del w:id="10085" w:author="吴媛媛 [2]" w:date="2020-05-18T15:38:48Z">
              <w:r>
                <w:rPr>
                  <w:rFonts w:hint="eastAsia" w:ascii="仿宋_GB2312" w:hAnsi="仿宋_GB2312" w:cs="仿宋_GB2312"/>
                  <w:color w:val="000000"/>
                  <w:sz w:val="21"/>
                  <w:szCs w:val="21"/>
                  <w:lang w:eastAsia="zh-CN"/>
                </w:rPr>
                <w:delText>1.指统计时点或统计期间的最后一个自然日。</w:delText>
              </w:r>
            </w:del>
            <w:del w:id="10086" w:author="吴媛媛 [2]" w:date="2020-05-18T15:38:48Z">
              <w:r>
                <w:rPr>
                  <w:rFonts w:hint="eastAsia" w:ascii="仿宋_GB2312" w:hAnsi="仿宋_GB2312" w:cs="仿宋_GB2312"/>
                  <w:color w:val="000000"/>
                  <w:sz w:val="21"/>
                  <w:szCs w:val="21"/>
                  <w:lang w:eastAsia="zh-CN"/>
                </w:rPr>
                <w:br w:type="textWrapping"/>
              </w:r>
            </w:del>
            <w:del w:id="10087" w:author="吴媛媛 [2]" w:date="2020-05-18T15:38:48Z">
              <w:r>
                <w:rPr>
                  <w:rFonts w:hint="eastAsia" w:ascii="仿宋_GB2312" w:hAnsi="仿宋_GB2312" w:cs="仿宋_GB2312"/>
                  <w:color w:val="000000"/>
                  <w:sz w:val="21"/>
                  <w:szCs w:val="21"/>
                  <w:lang w:eastAsia="zh-CN"/>
                </w:rPr>
                <w:delText>2.按照“YYYY-MM-DD”格式填写，应介于1900.01.01-录入当日，数据更新的频率为月度。</w:delText>
              </w:r>
            </w:del>
            <w:del w:id="10088" w:author="吴媛媛 [2]" w:date="2020-05-18T15:38:48Z">
              <w:r>
                <w:rPr>
                  <w:rFonts w:hint="eastAsia" w:ascii="仿宋_GB2312" w:hAnsi="仿宋_GB2312" w:cs="仿宋_GB2312"/>
                  <w:color w:val="000000"/>
                  <w:sz w:val="21"/>
                  <w:szCs w:val="21"/>
                  <w:lang w:eastAsia="zh-CN"/>
                </w:rPr>
                <w:br w:type="textWrapping"/>
              </w:r>
            </w:del>
            <w:del w:id="10089"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090"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091" w:author="吴媛媛 [2]" w:date="2020-05-18T15:38:48Z"/>
                <w:rFonts w:ascii="仿宋_GB2312" w:hAnsi="仿宋_GB2312" w:cs="仿宋_GB2312"/>
                <w:color w:val="000000"/>
                <w:sz w:val="21"/>
                <w:szCs w:val="21"/>
              </w:rPr>
            </w:pPr>
            <w:del w:id="10092" w:author="吴媛媛 [2]" w:date="2020-05-18T15:38:48Z">
              <w:r>
                <w:rPr>
                  <w:rFonts w:hint="eastAsia" w:ascii="仿宋_GB2312" w:hAnsi="仿宋_GB2312" w:cs="仿宋_GB2312"/>
                  <w:color w:val="000000"/>
                  <w:sz w:val="21"/>
                  <w:szCs w:val="21"/>
                </w:rPr>
                <w:delText>2</w:delText>
              </w:r>
            </w:del>
          </w:p>
        </w:tc>
        <w:tc>
          <w:tcPr>
            <w:tcW w:w="853" w:type="dxa"/>
            <w:vAlign w:val="center"/>
          </w:tcPr>
          <w:p>
            <w:pPr>
              <w:spacing w:line="240" w:lineRule="auto"/>
              <w:jc w:val="center"/>
              <w:outlineLvl w:val="2"/>
              <w:rPr>
                <w:del w:id="10093" w:author="吴媛媛 [2]" w:date="2020-05-18T15:38:48Z"/>
                <w:rFonts w:ascii="仿宋_GB2312" w:hAnsi="仿宋_GB2312" w:cs="仿宋_GB2312"/>
                <w:color w:val="000000"/>
                <w:sz w:val="21"/>
                <w:szCs w:val="21"/>
              </w:rPr>
            </w:pPr>
            <w:del w:id="10094"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095" w:author="吴媛媛 [2]" w:date="2020-05-18T15:38:48Z"/>
                <w:rFonts w:ascii="仿宋_GB2312" w:hAnsi="仿宋_GB2312" w:cs="仿宋_GB2312"/>
                <w:color w:val="000000"/>
                <w:sz w:val="21"/>
                <w:szCs w:val="21"/>
              </w:rPr>
            </w:pPr>
            <w:del w:id="10096" w:author="吴媛媛 [2]" w:date="2020-05-18T15:38:48Z">
              <w:r>
                <w:rPr>
                  <w:rFonts w:hint="eastAsia" w:ascii="仿宋_GB2312" w:hAnsi="仿宋_GB2312" w:cs="仿宋_GB2312"/>
                  <w:color w:val="000000"/>
                  <w:sz w:val="21"/>
                  <w:szCs w:val="21"/>
                </w:rPr>
                <w:delText>金融机构编码</w:delText>
              </w:r>
            </w:del>
          </w:p>
        </w:tc>
        <w:tc>
          <w:tcPr>
            <w:tcW w:w="1137" w:type="dxa"/>
            <w:vAlign w:val="center"/>
          </w:tcPr>
          <w:p>
            <w:pPr>
              <w:spacing w:line="240" w:lineRule="auto"/>
              <w:jc w:val="center"/>
              <w:outlineLvl w:val="2"/>
              <w:rPr>
                <w:del w:id="10097" w:author="吴媛媛 [2]" w:date="2020-05-18T15:38:48Z"/>
                <w:rFonts w:ascii="仿宋_GB2312" w:hAnsi="仿宋_GB2312" w:cs="仿宋_GB2312"/>
                <w:color w:val="000000"/>
                <w:sz w:val="21"/>
                <w:szCs w:val="21"/>
              </w:rPr>
            </w:pPr>
            <w:del w:id="10098" w:author="吴媛媛 [2]" w:date="2020-05-18T15:38:48Z">
              <w:r>
                <w:rPr>
                  <w:rFonts w:hint="eastAsia" w:ascii="仿宋_GB2312" w:hAnsi="仿宋_GB2312" w:cs="仿宋_GB2312"/>
                  <w:color w:val="000000"/>
                  <w:sz w:val="21"/>
                  <w:szCs w:val="21"/>
                </w:rPr>
                <w:delText>14!an</w:delText>
              </w:r>
            </w:del>
          </w:p>
        </w:tc>
        <w:tc>
          <w:tcPr>
            <w:tcW w:w="4213" w:type="dxa"/>
            <w:tcMar>
              <w:top w:w="15" w:type="dxa"/>
              <w:left w:w="15" w:type="dxa"/>
              <w:bottom w:w="0" w:type="dxa"/>
              <w:right w:w="15" w:type="dxa"/>
            </w:tcMar>
            <w:vAlign w:val="center"/>
          </w:tcPr>
          <w:p>
            <w:pPr>
              <w:spacing w:line="240" w:lineRule="auto"/>
              <w:outlineLvl w:val="2"/>
              <w:rPr>
                <w:del w:id="10099" w:author="吴媛媛 [2]" w:date="2020-05-18T15:38:48Z"/>
                <w:rFonts w:ascii="仿宋_GB2312" w:hAnsi="仿宋_GB2312" w:cs="仿宋_GB2312"/>
                <w:color w:val="000000"/>
                <w:sz w:val="21"/>
                <w:szCs w:val="21"/>
              </w:rPr>
            </w:pPr>
            <w:del w:id="10100" w:author="吴媛媛 [2]" w:date="2020-05-18T15:38:48Z">
              <w:r>
                <w:rPr>
                  <w:rFonts w:hint="eastAsia" w:ascii="仿宋_GB2312" w:hAnsi="仿宋_GB2312" w:cs="仿宋_GB2312"/>
                  <w:color w:val="000000"/>
                  <w:sz w:val="21"/>
                  <w:szCs w:val="21"/>
                  <w:lang w:eastAsia="zh-CN"/>
                </w:rPr>
                <w:delText>1.指数据发生的金融机构唯一标准编码。</w:delText>
              </w:r>
            </w:del>
            <w:del w:id="10101" w:author="吴媛媛 [2]" w:date="2020-05-18T15:38:48Z">
              <w:r>
                <w:rPr>
                  <w:rFonts w:hint="eastAsia" w:ascii="仿宋_GB2312" w:hAnsi="仿宋_GB2312" w:cs="仿宋_GB2312"/>
                  <w:color w:val="000000"/>
                  <w:sz w:val="21"/>
                  <w:szCs w:val="21"/>
                  <w:lang w:eastAsia="zh-CN"/>
                </w:rPr>
                <w:br w:type="textWrapping"/>
              </w:r>
            </w:del>
            <w:del w:id="10102" w:author="吴媛媛 [2]" w:date="2020-05-18T15:38:48Z">
              <w:r>
                <w:rPr>
                  <w:rFonts w:hint="eastAsia" w:ascii="仿宋_GB2312" w:hAnsi="仿宋_GB2312" w:cs="仿宋_GB2312"/>
                  <w:color w:val="000000"/>
                  <w:sz w:val="21"/>
                  <w:szCs w:val="21"/>
                  <w:lang w:eastAsia="zh-CN"/>
                </w:rPr>
                <w:delText>2.采用《金融机构编码规范》（JR/T 0124）编发的代码。数据更新的频率为月度。</w:delText>
              </w:r>
            </w:del>
            <w:del w:id="10103" w:author="吴媛媛 [2]" w:date="2020-05-18T15:38:48Z">
              <w:r>
                <w:rPr>
                  <w:rFonts w:hint="eastAsia" w:ascii="仿宋_GB2312" w:hAnsi="仿宋_GB2312" w:cs="仿宋_GB2312"/>
                  <w:color w:val="000000"/>
                  <w:sz w:val="21"/>
                  <w:szCs w:val="21"/>
                  <w:lang w:eastAsia="zh-CN"/>
                </w:rPr>
                <w:br w:type="textWrapping"/>
              </w:r>
            </w:del>
            <w:del w:id="10104"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105"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106" w:author="吴媛媛 [2]" w:date="2020-05-18T15:38:48Z"/>
                <w:rFonts w:ascii="仿宋_GB2312" w:hAnsi="仿宋_GB2312" w:cs="仿宋_GB2312"/>
                <w:color w:val="000000"/>
                <w:sz w:val="21"/>
                <w:szCs w:val="21"/>
              </w:rPr>
            </w:pPr>
            <w:del w:id="10107" w:author="吴媛媛 [2]" w:date="2020-05-18T15:38:48Z">
              <w:r>
                <w:rPr>
                  <w:rFonts w:hint="eastAsia" w:ascii="仿宋_GB2312" w:hAnsi="仿宋_GB2312" w:cs="仿宋_GB2312"/>
                  <w:color w:val="000000"/>
                  <w:sz w:val="21"/>
                  <w:szCs w:val="21"/>
                </w:rPr>
                <w:delText>3</w:delText>
              </w:r>
            </w:del>
          </w:p>
        </w:tc>
        <w:tc>
          <w:tcPr>
            <w:tcW w:w="853" w:type="dxa"/>
            <w:vAlign w:val="center"/>
          </w:tcPr>
          <w:p>
            <w:pPr>
              <w:spacing w:line="240" w:lineRule="auto"/>
              <w:jc w:val="center"/>
              <w:outlineLvl w:val="2"/>
              <w:rPr>
                <w:del w:id="10108" w:author="吴媛媛 [2]" w:date="2020-05-18T15:38:48Z"/>
                <w:rFonts w:ascii="仿宋_GB2312" w:hAnsi="仿宋_GB2312" w:cs="仿宋_GB2312"/>
                <w:color w:val="000000"/>
                <w:sz w:val="21"/>
                <w:szCs w:val="21"/>
              </w:rPr>
            </w:pPr>
            <w:del w:id="10109"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110" w:author="吴媛媛 [2]" w:date="2020-05-18T15:38:48Z"/>
                <w:rFonts w:ascii="仿宋_GB2312" w:hAnsi="仿宋_GB2312" w:cs="仿宋_GB2312"/>
                <w:color w:val="000000"/>
                <w:sz w:val="21"/>
                <w:szCs w:val="21"/>
              </w:rPr>
            </w:pPr>
            <w:del w:id="10111" w:author="吴媛媛 [2]" w:date="2020-05-18T15:38:48Z">
              <w:r>
                <w:rPr>
                  <w:rFonts w:hint="eastAsia" w:ascii="仿宋_GB2312" w:hAnsi="仿宋_GB2312" w:cs="仿宋_GB2312"/>
                  <w:color w:val="000000"/>
                  <w:sz w:val="21"/>
                  <w:szCs w:val="21"/>
                </w:rPr>
                <w:delText>项目名称</w:delText>
              </w:r>
            </w:del>
          </w:p>
        </w:tc>
        <w:tc>
          <w:tcPr>
            <w:tcW w:w="1137" w:type="dxa"/>
            <w:vAlign w:val="center"/>
          </w:tcPr>
          <w:p>
            <w:pPr>
              <w:spacing w:line="240" w:lineRule="auto"/>
              <w:jc w:val="center"/>
              <w:outlineLvl w:val="2"/>
              <w:rPr>
                <w:del w:id="10112" w:author="吴媛媛 [2]" w:date="2020-05-18T15:38:48Z"/>
                <w:rFonts w:ascii="仿宋_GB2312" w:hAnsi="仿宋_GB2312" w:cs="仿宋_GB2312"/>
                <w:color w:val="000000"/>
                <w:sz w:val="21"/>
                <w:szCs w:val="21"/>
              </w:rPr>
            </w:pPr>
            <w:del w:id="10113" w:author="吴媛媛 [2]" w:date="2020-05-18T15:38:48Z">
              <w:r>
                <w:rPr>
                  <w:rFonts w:hint="eastAsia" w:ascii="仿宋_GB2312" w:hAnsi="仿宋_GB2312" w:cs="仿宋_GB2312"/>
                  <w:color w:val="000000"/>
                  <w:sz w:val="21"/>
                  <w:szCs w:val="21"/>
                </w:rPr>
                <w:delText>anc1..100</w:delText>
              </w:r>
            </w:del>
          </w:p>
        </w:tc>
        <w:tc>
          <w:tcPr>
            <w:tcW w:w="4213" w:type="dxa"/>
            <w:tcMar>
              <w:top w:w="15" w:type="dxa"/>
              <w:left w:w="15" w:type="dxa"/>
              <w:bottom w:w="0" w:type="dxa"/>
              <w:right w:w="15" w:type="dxa"/>
            </w:tcMar>
            <w:vAlign w:val="center"/>
          </w:tcPr>
          <w:p>
            <w:pPr>
              <w:spacing w:line="240" w:lineRule="auto"/>
              <w:outlineLvl w:val="2"/>
              <w:rPr>
                <w:del w:id="10114" w:author="吴媛媛 [2]" w:date="2020-05-18T15:38:48Z"/>
                <w:rFonts w:ascii="仿宋_GB2312" w:hAnsi="仿宋_GB2312" w:cs="仿宋_GB2312"/>
                <w:color w:val="000000"/>
                <w:sz w:val="21"/>
                <w:szCs w:val="21"/>
              </w:rPr>
            </w:pPr>
            <w:del w:id="10115" w:author="吴媛媛 [2]" w:date="2020-05-18T15:38:48Z">
              <w:r>
                <w:rPr>
                  <w:rFonts w:hint="eastAsia" w:ascii="仿宋_GB2312" w:hAnsi="仿宋_GB2312" w:cs="仿宋_GB2312"/>
                  <w:color w:val="000000"/>
                  <w:sz w:val="21"/>
                  <w:szCs w:val="21"/>
                  <w:lang w:eastAsia="zh-CN"/>
                </w:rPr>
                <w:delText>1.指项目建设名称。</w:delText>
              </w:r>
            </w:del>
            <w:del w:id="10116" w:author="吴媛媛 [2]" w:date="2020-05-18T15:38:48Z">
              <w:r>
                <w:rPr>
                  <w:rFonts w:hint="eastAsia" w:ascii="仿宋_GB2312" w:hAnsi="仿宋_GB2312" w:cs="仿宋_GB2312"/>
                  <w:color w:val="000000"/>
                  <w:sz w:val="21"/>
                  <w:szCs w:val="21"/>
                  <w:lang w:eastAsia="zh-CN"/>
                </w:rPr>
                <w:br w:type="textWrapping"/>
              </w:r>
            </w:del>
            <w:del w:id="10117" w:author="吴媛媛 [2]" w:date="2020-05-18T15:38:48Z">
              <w:r>
                <w:rPr>
                  <w:rFonts w:hint="eastAsia" w:ascii="仿宋_GB2312" w:hAnsi="仿宋_GB2312" w:cs="仿宋_GB2312"/>
                  <w:color w:val="000000"/>
                  <w:sz w:val="21"/>
                  <w:szCs w:val="21"/>
                  <w:lang w:eastAsia="zh-CN"/>
                </w:rPr>
                <w:delText>2.项目名称与可研、初设等各类要件一致。数据更新的频率为月度。</w:delText>
              </w:r>
            </w:del>
            <w:del w:id="10118" w:author="吴媛媛 [2]" w:date="2020-05-18T15:38:48Z">
              <w:r>
                <w:rPr>
                  <w:rFonts w:hint="eastAsia" w:ascii="仿宋_GB2312" w:hAnsi="仿宋_GB2312" w:cs="仿宋_GB2312"/>
                  <w:color w:val="000000"/>
                  <w:sz w:val="21"/>
                  <w:szCs w:val="21"/>
                  <w:lang w:eastAsia="zh-CN"/>
                </w:rPr>
                <w:br w:type="textWrapping"/>
              </w:r>
            </w:del>
            <w:del w:id="10119"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120"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121" w:author="吴媛媛 [2]" w:date="2020-05-18T15:38:48Z"/>
                <w:rFonts w:ascii="仿宋_GB2312" w:hAnsi="仿宋_GB2312" w:cs="仿宋_GB2312"/>
                <w:color w:val="000000"/>
                <w:sz w:val="21"/>
                <w:szCs w:val="21"/>
              </w:rPr>
            </w:pPr>
            <w:del w:id="10122" w:author="吴媛媛 [2]" w:date="2020-05-18T15:38:48Z">
              <w:r>
                <w:rPr>
                  <w:rFonts w:hint="eastAsia" w:ascii="仿宋_GB2312" w:hAnsi="仿宋_GB2312" w:cs="仿宋_GB2312"/>
                  <w:color w:val="000000"/>
                  <w:sz w:val="21"/>
                  <w:szCs w:val="21"/>
                </w:rPr>
                <w:delText>4</w:delText>
              </w:r>
            </w:del>
          </w:p>
        </w:tc>
        <w:tc>
          <w:tcPr>
            <w:tcW w:w="853" w:type="dxa"/>
            <w:vAlign w:val="center"/>
          </w:tcPr>
          <w:p>
            <w:pPr>
              <w:spacing w:line="240" w:lineRule="auto"/>
              <w:jc w:val="center"/>
              <w:outlineLvl w:val="2"/>
              <w:rPr>
                <w:del w:id="10123" w:author="吴媛媛 [2]" w:date="2020-05-18T15:38:48Z"/>
                <w:rFonts w:ascii="仿宋_GB2312" w:hAnsi="仿宋_GB2312" w:cs="仿宋_GB2312"/>
                <w:color w:val="000000"/>
                <w:sz w:val="21"/>
                <w:szCs w:val="21"/>
              </w:rPr>
            </w:pPr>
            <w:ins w:id="10124" w:author="oauser" w:date="2019-12-05T14:32:30Z">
              <w:del w:id="10125" w:author="吴媛媛 [2]" w:date="2020-05-18T15:38:48Z">
                <w:r>
                  <w:rPr>
                    <w:rFonts w:hint="eastAsia" w:ascii="仿宋_GB2312" w:hAnsi="仿宋_GB2312" w:cs="仿宋_GB2312"/>
                    <w:color w:val="000000"/>
                    <w:sz w:val="21"/>
                    <w:szCs w:val="21"/>
                  </w:rPr>
                  <w:delText>3010</w:delText>
                </w:r>
              </w:del>
            </w:ins>
            <w:del w:id="10126"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127" w:author="吴媛媛 [2]" w:date="2020-05-18T15:38:48Z"/>
                <w:rFonts w:ascii="仿宋_GB2312" w:hAnsi="仿宋_GB2312" w:cs="仿宋_GB2312"/>
                <w:color w:val="000000"/>
                <w:sz w:val="21"/>
                <w:szCs w:val="21"/>
              </w:rPr>
            </w:pPr>
            <w:del w:id="10128" w:author="吴媛媛 [2]" w:date="2020-05-18T15:38:48Z">
              <w:r>
                <w:rPr>
                  <w:rFonts w:hint="eastAsia" w:ascii="仿宋_GB2312" w:hAnsi="仿宋_GB2312" w:cs="仿宋_GB2312"/>
                  <w:color w:val="000000"/>
                  <w:sz w:val="21"/>
                  <w:szCs w:val="21"/>
                </w:rPr>
                <w:delText>贷款借据编码</w:delText>
              </w:r>
            </w:del>
          </w:p>
        </w:tc>
        <w:tc>
          <w:tcPr>
            <w:tcW w:w="1137" w:type="dxa"/>
            <w:vAlign w:val="center"/>
          </w:tcPr>
          <w:p>
            <w:pPr>
              <w:spacing w:line="240" w:lineRule="auto"/>
              <w:jc w:val="center"/>
              <w:outlineLvl w:val="2"/>
              <w:rPr>
                <w:del w:id="10129" w:author="吴媛媛 [2]" w:date="2020-05-18T15:38:48Z"/>
                <w:rFonts w:hint="default" w:ascii="仿宋_GB2312" w:hAnsi="仿宋_GB2312" w:eastAsia="仿宋_GB2312" w:cs="仿宋_GB2312"/>
                <w:color w:val="000000"/>
                <w:sz w:val="21"/>
                <w:szCs w:val="21"/>
                <w:lang w:val="en-US" w:eastAsia="zh-CN"/>
              </w:rPr>
            </w:pPr>
            <w:del w:id="10130" w:author="吴媛媛 [2]" w:date="2020-05-18T15:38:48Z">
              <w:r>
                <w:rPr>
                  <w:rFonts w:hint="eastAsia" w:ascii="仿宋_GB2312" w:hAnsi="仿宋_GB2312" w:cs="仿宋_GB2312"/>
                  <w:color w:val="000000"/>
                  <w:sz w:val="21"/>
                  <w:szCs w:val="21"/>
                </w:rPr>
                <w:delText>anc..</w:delText>
              </w:r>
            </w:del>
            <w:del w:id="10131" w:author="吴媛媛 [2]" w:date="2020-05-18T15:38:48Z">
              <w:r>
                <w:rPr>
                  <w:rFonts w:hint="default" w:ascii="仿宋_GB2312" w:hAnsi="仿宋_GB2312" w:cs="仿宋_GB2312"/>
                  <w:color w:val="000000"/>
                  <w:sz w:val="21"/>
                  <w:szCs w:val="21"/>
                  <w:lang w:val="en-US"/>
                </w:rPr>
                <w:delText>100</w:delText>
              </w:r>
            </w:del>
            <w:ins w:id="10132" w:author="oauser" w:date="2019-12-05T14:30:19Z">
              <w:del w:id="10133" w:author="吴媛媛 [2]" w:date="2020-05-18T15:38:48Z">
                <w:r>
                  <w:rPr>
                    <w:rFonts w:hint="eastAsia" w:ascii="仿宋_GB2312" w:hAnsi="仿宋_GB2312" w:cs="仿宋_GB2312"/>
                    <w:color w:val="000000"/>
                    <w:sz w:val="21"/>
                    <w:szCs w:val="21"/>
                    <w:lang w:val="en-US" w:eastAsia="zh-CN"/>
                  </w:rPr>
                  <w:delText>35</w:delText>
                </w:r>
              </w:del>
            </w:ins>
          </w:p>
        </w:tc>
        <w:tc>
          <w:tcPr>
            <w:tcW w:w="4213" w:type="dxa"/>
            <w:tcMar>
              <w:top w:w="15" w:type="dxa"/>
              <w:left w:w="15" w:type="dxa"/>
              <w:bottom w:w="0" w:type="dxa"/>
              <w:right w:w="15" w:type="dxa"/>
            </w:tcMar>
            <w:vAlign w:val="center"/>
          </w:tcPr>
          <w:p>
            <w:pPr>
              <w:spacing w:line="240" w:lineRule="auto"/>
              <w:outlineLvl w:val="2"/>
              <w:rPr>
                <w:del w:id="10134" w:author="吴媛媛 [2]" w:date="2020-05-18T15:38:48Z"/>
                <w:rFonts w:ascii="仿宋_GB2312" w:hAnsi="仿宋_GB2312" w:cs="仿宋_GB2312"/>
                <w:color w:val="000000"/>
                <w:sz w:val="21"/>
                <w:szCs w:val="21"/>
              </w:rPr>
            </w:pPr>
            <w:del w:id="10135" w:author="吴媛媛 [2]" w:date="2020-05-18T15:38:48Z">
              <w:r>
                <w:rPr>
                  <w:rFonts w:hint="eastAsia" w:ascii="仿宋_GB2312" w:hAnsi="仿宋_GB2312" w:cs="仿宋_GB2312"/>
                  <w:color w:val="000000"/>
                  <w:sz w:val="21"/>
                  <w:szCs w:val="21"/>
                  <w:lang w:eastAsia="zh-CN"/>
                </w:rPr>
                <w:delText>1.指贷款机构向借款人发放贷款时签订的借款凭证编码。</w:delText>
              </w:r>
            </w:del>
            <w:del w:id="10136" w:author="吴媛媛 [2]" w:date="2020-05-18T15:38:48Z">
              <w:r>
                <w:rPr>
                  <w:rFonts w:hint="eastAsia" w:ascii="仿宋_GB2312" w:hAnsi="仿宋_GB2312" w:cs="仿宋_GB2312"/>
                  <w:color w:val="000000"/>
                  <w:sz w:val="21"/>
                  <w:szCs w:val="21"/>
                  <w:lang w:eastAsia="zh-CN"/>
                </w:rPr>
                <w:br w:type="textWrapping"/>
              </w:r>
            </w:del>
            <w:del w:id="10137" w:author="吴媛媛 [2]" w:date="2020-05-18T15:38:48Z">
              <w:r>
                <w:rPr>
                  <w:rFonts w:hint="eastAsia" w:ascii="仿宋_GB2312" w:hAnsi="仿宋_GB2312" w:cs="仿宋_GB2312"/>
                  <w:color w:val="000000"/>
                  <w:sz w:val="21"/>
                  <w:szCs w:val="21"/>
                  <w:lang w:eastAsia="zh-CN"/>
                </w:rPr>
                <w:delText>2.</w:delText>
              </w:r>
            </w:del>
            <w:ins w:id="10138" w:author="oauser" w:date="2019-12-04T16:02:22Z">
              <w:del w:id="10139" w:author="吴媛媛 [2]" w:date="2020-05-18T15:38:48Z">
                <w:r>
                  <w:rPr>
                    <w:rFonts w:hint="eastAsia" w:ascii="仿宋_GB2312" w:hAnsi="仿宋_GB2312" w:cs="仿宋_GB2312"/>
                    <w:color w:val="000000"/>
                    <w:sz w:val="21"/>
                    <w:szCs w:val="21"/>
                    <w:lang w:eastAsia="zh-CN"/>
                  </w:rPr>
                  <w:delText>该字段可以为空，不做非空校验。</w:delText>
                </w:r>
              </w:del>
            </w:ins>
            <w:del w:id="10140" w:author="吴媛媛 [2]" w:date="2020-05-18T15:38:48Z">
              <w:r>
                <w:rPr>
                  <w:rFonts w:hint="eastAsia" w:ascii="仿宋_GB2312" w:hAnsi="仿宋_GB2312" w:cs="仿宋_GB2312"/>
                  <w:color w:val="000000"/>
                  <w:sz w:val="21"/>
                  <w:szCs w:val="21"/>
                  <w:lang w:eastAsia="zh-CN"/>
                </w:rPr>
                <w:delText>数据更新的频率为月度。</w:delText>
              </w:r>
            </w:del>
            <w:del w:id="10141" w:author="吴媛媛 [2]" w:date="2020-05-18T15:38:48Z">
              <w:r>
                <w:rPr>
                  <w:rFonts w:hint="eastAsia" w:ascii="仿宋_GB2312" w:hAnsi="仿宋_GB2312" w:cs="仿宋_GB2312"/>
                  <w:color w:val="000000"/>
                  <w:sz w:val="21"/>
                  <w:szCs w:val="21"/>
                  <w:lang w:eastAsia="zh-CN"/>
                </w:rPr>
                <w:br w:type="textWrapping"/>
              </w:r>
            </w:del>
            <w:del w:id="10142"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143"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144" w:author="吴媛媛 [2]" w:date="2020-05-18T15:38:48Z"/>
                <w:rFonts w:ascii="仿宋_GB2312" w:hAnsi="仿宋_GB2312" w:cs="仿宋_GB2312"/>
                <w:color w:val="000000"/>
                <w:sz w:val="21"/>
                <w:szCs w:val="21"/>
              </w:rPr>
            </w:pPr>
            <w:del w:id="10145" w:author="吴媛媛 [2]" w:date="2020-05-18T15:38:48Z">
              <w:r>
                <w:rPr>
                  <w:rFonts w:hint="eastAsia" w:ascii="仿宋_GB2312" w:hAnsi="仿宋_GB2312" w:cs="仿宋_GB2312"/>
                  <w:color w:val="000000"/>
                  <w:sz w:val="21"/>
                  <w:szCs w:val="21"/>
                </w:rPr>
                <w:delText>5</w:delText>
              </w:r>
            </w:del>
          </w:p>
        </w:tc>
        <w:tc>
          <w:tcPr>
            <w:tcW w:w="853" w:type="dxa"/>
            <w:vAlign w:val="center"/>
          </w:tcPr>
          <w:p>
            <w:pPr>
              <w:spacing w:line="240" w:lineRule="auto"/>
              <w:jc w:val="center"/>
              <w:outlineLvl w:val="2"/>
              <w:rPr>
                <w:del w:id="10146" w:author="吴媛媛 [2]" w:date="2020-05-18T15:38:48Z"/>
                <w:rFonts w:ascii="仿宋_GB2312" w:hAnsi="仿宋_GB2312" w:cs="仿宋_GB2312"/>
                <w:color w:val="000000"/>
                <w:sz w:val="21"/>
                <w:szCs w:val="21"/>
              </w:rPr>
            </w:pPr>
            <w:del w:id="10147"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148" w:author="吴媛媛 [2]" w:date="2020-05-18T15:38:48Z"/>
                <w:rFonts w:ascii="仿宋_GB2312" w:hAnsi="仿宋_GB2312" w:cs="仿宋_GB2312"/>
                <w:color w:val="000000"/>
                <w:sz w:val="21"/>
                <w:szCs w:val="21"/>
                <w:lang w:eastAsia="zh-CN"/>
              </w:rPr>
            </w:pPr>
            <w:del w:id="10149" w:author="吴媛媛 [2]" w:date="2020-05-18T15:38:48Z">
              <w:r>
                <w:rPr>
                  <w:rFonts w:hint="eastAsia" w:ascii="仿宋_GB2312" w:hAnsi="仿宋_GB2312" w:cs="仿宋_GB2312"/>
                  <w:color w:val="000000"/>
                  <w:sz w:val="21"/>
                  <w:szCs w:val="21"/>
                  <w:lang w:eastAsia="zh-CN"/>
                </w:rPr>
                <w:delText>开立银行承兑汇票票据编码</w:delText>
              </w:r>
            </w:del>
          </w:p>
        </w:tc>
        <w:tc>
          <w:tcPr>
            <w:tcW w:w="1137" w:type="dxa"/>
            <w:vAlign w:val="center"/>
          </w:tcPr>
          <w:p>
            <w:pPr>
              <w:spacing w:line="240" w:lineRule="auto"/>
              <w:jc w:val="center"/>
              <w:outlineLvl w:val="2"/>
              <w:rPr>
                <w:del w:id="10150" w:author="吴媛媛 [2]" w:date="2020-05-18T15:38:48Z"/>
                <w:rFonts w:ascii="仿宋_GB2312" w:hAnsi="仿宋_GB2312" w:cs="仿宋_GB2312"/>
                <w:color w:val="000000"/>
                <w:sz w:val="21"/>
                <w:szCs w:val="21"/>
              </w:rPr>
            </w:pPr>
            <w:del w:id="10151" w:author="吴媛媛 [2]" w:date="2020-05-18T15:38:48Z">
              <w:r>
                <w:rPr>
                  <w:rFonts w:hint="eastAsia" w:ascii="仿宋_GB2312" w:hAnsi="仿宋_GB2312" w:cs="仿宋_GB2312"/>
                  <w:color w:val="000000"/>
                  <w:sz w:val="21"/>
                  <w:szCs w:val="21"/>
                </w:rPr>
                <w:delText>an..50</w:delText>
              </w:r>
            </w:del>
          </w:p>
        </w:tc>
        <w:tc>
          <w:tcPr>
            <w:tcW w:w="4213" w:type="dxa"/>
            <w:tcMar>
              <w:top w:w="15" w:type="dxa"/>
              <w:left w:w="15" w:type="dxa"/>
              <w:bottom w:w="0" w:type="dxa"/>
              <w:right w:w="15" w:type="dxa"/>
            </w:tcMar>
            <w:vAlign w:val="center"/>
          </w:tcPr>
          <w:p>
            <w:pPr>
              <w:spacing w:line="240" w:lineRule="auto"/>
              <w:outlineLvl w:val="2"/>
              <w:rPr>
                <w:del w:id="10152" w:author="吴媛媛 [2]" w:date="2020-05-18T15:38:48Z"/>
                <w:rFonts w:ascii="仿宋_GB2312" w:hAnsi="仿宋_GB2312" w:cs="仿宋_GB2312"/>
                <w:color w:val="000000"/>
                <w:sz w:val="21"/>
                <w:szCs w:val="21"/>
              </w:rPr>
            </w:pPr>
            <w:del w:id="10153" w:author="吴媛媛 [2]" w:date="2020-05-18T15:38:48Z">
              <w:r>
                <w:rPr>
                  <w:rFonts w:hint="eastAsia" w:ascii="仿宋_GB2312" w:hAnsi="仿宋_GB2312" w:cs="仿宋_GB2312"/>
                  <w:color w:val="000000"/>
                  <w:sz w:val="21"/>
                  <w:szCs w:val="21"/>
                  <w:lang w:eastAsia="zh-CN"/>
                </w:rPr>
                <w:delText>1.指载明在票据上的号码。</w:delText>
              </w:r>
            </w:del>
            <w:del w:id="10154" w:author="吴媛媛 [2]" w:date="2020-05-18T15:38:48Z">
              <w:r>
                <w:rPr>
                  <w:rFonts w:hint="eastAsia" w:ascii="仿宋_GB2312" w:hAnsi="仿宋_GB2312" w:cs="仿宋_GB2312"/>
                  <w:color w:val="000000"/>
                  <w:sz w:val="21"/>
                  <w:szCs w:val="21"/>
                  <w:lang w:eastAsia="zh-CN"/>
                </w:rPr>
                <w:br w:type="textWrapping"/>
              </w:r>
            </w:del>
            <w:del w:id="10155" w:author="吴媛媛 [2]" w:date="2020-05-18T15:38:48Z">
              <w:r>
                <w:rPr>
                  <w:rFonts w:hint="eastAsia" w:ascii="仿宋_GB2312" w:hAnsi="仿宋_GB2312" w:cs="仿宋_GB2312"/>
                  <w:color w:val="000000"/>
                  <w:sz w:val="21"/>
                  <w:szCs w:val="21"/>
                  <w:lang w:eastAsia="zh-CN"/>
                </w:rPr>
                <w:delText>2.</w:delText>
              </w:r>
            </w:del>
            <w:ins w:id="10156" w:author="oauser" w:date="2019-12-04T16:02:25Z">
              <w:del w:id="10157" w:author="吴媛媛 [2]" w:date="2020-05-18T15:38:48Z">
                <w:r>
                  <w:rPr>
                    <w:rFonts w:hint="eastAsia" w:ascii="仿宋_GB2312" w:hAnsi="仿宋_GB2312" w:cs="仿宋_GB2312"/>
                    <w:color w:val="000000"/>
                    <w:sz w:val="21"/>
                    <w:szCs w:val="21"/>
                    <w:lang w:eastAsia="zh-CN"/>
                  </w:rPr>
                  <w:delText>该字段可以为空，不做非空校验。</w:delText>
                </w:r>
              </w:del>
            </w:ins>
            <w:del w:id="10158" w:author="吴媛媛 [2]" w:date="2020-05-18T15:38:48Z">
              <w:r>
                <w:rPr>
                  <w:rFonts w:hint="eastAsia" w:ascii="仿宋_GB2312" w:hAnsi="仿宋_GB2312" w:cs="仿宋_GB2312"/>
                  <w:color w:val="000000"/>
                  <w:sz w:val="21"/>
                  <w:szCs w:val="21"/>
                  <w:lang w:eastAsia="zh-CN"/>
                </w:rPr>
                <w:delText>数据更新频率为月度。</w:delText>
              </w:r>
            </w:del>
            <w:del w:id="10159" w:author="吴媛媛 [2]" w:date="2020-05-18T15:38:48Z">
              <w:r>
                <w:rPr>
                  <w:rFonts w:hint="eastAsia" w:ascii="仿宋_GB2312" w:hAnsi="仿宋_GB2312" w:cs="仿宋_GB2312"/>
                  <w:color w:val="000000"/>
                  <w:sz w:val="21"/>
                  <w:szCs w:val="21"/>
                  <w:lang w:eastAsia="zh-CN"/>
                </w:rPr>
                <w:br w:type="textWrapping"/>
              </w:r>
            </w:del>
            <w:del w:id="10160"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161"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162" w:author="吴媛媛 [2]" w:date="2020-05-18T15:38:48Z"/>
                <w:rFonts w:ascii="仿宋_GB2312" w:hAnsi="仿宋_GB2312" w:cs="仿宋_GB2312"/>
                <w:color w:val="000000"/>
                <w:sz w:val="21"/>
                <w:szCs w:val="21"/>
              </w:rPr>
            </w:pPr>
            <w:del w:id="10163" w:author="吴媛媛 [2]" w:date="2020-05-18T15:38:48Z">
              <w:r>
                <w:rPr>
                  <w:rFonts w:hint="eastAsia" w:ascii="仿宋_GB2312" w:hAnsi="仿宋_GB2312" w:cs="仿宋_GB2312"/>
                  <w:color w:val="000000"/>
                  <w:sz w:val="21"/>
                  <w:szCs w:val="21"/>
                </w:rPr>
                <w:delText>6</w:delText>
              </w:r>
            </w:del>
          </w:p>
        </w:tc>
        <w:tc>
          <w:tcPr>
            <w:tcW w:w="853" w:type="dxa"/>
            <w:vAlign w:val="center"/>
          </w:tcPr>
          <w:p>
            <w:pPr>
              <w:spacing w:line="240" w:lineRule="auto"/>
              <w:jc w:val="center"/>
              <w:outlineLvl w:val="2"/>
              <w:rPr>
                <w:del w:id="10164" w:author="吴媛媛 [2]" w:date="2020-05-18T15:38:48Z"/>
                <w:rFonts w:ascii="仿宋_GB2312" w:hAnsi="仿宋_GB2312" w:cs="仿宋_GB2312"/>
                <w:color w:val="000000"/>
                <w:sz w:val="21"/>
                <w:szCs w:val="21"/>
              </w:rPr>
            </w:pPr>
            <w:del w:id="10165"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166" w:author="吴媛媛 [2]" w:date="2020-05-18T15:38:48Z"/>
                <w:rFonts w:ascii="仿宋_GB2312" w:hAnsi="仿宋_GB2312" w:cs="仿宋_GB2312"/>
                <w:color w:val="000000"/>
                <w:sz w:val="21"/>
                <w:szCs w:val="21"/>
                <w:lang w:eastAsia="zh-CN"/>
              </w:rPr>
            </w:pPr>
            <w:del w:id="10167" w:author="吴媛媛 [2]" w:date="2020-05-18T15:38:48Z">
              <w:r>
                <w:rPr>
                  <w:rFonts w:hint="eastAsia" w:ascii="仿宋_GB2312" w:hAnsi="仿宋_GB2312" w:cs="仿宋_GB2312"/>
                  <w:color w:val="000000"/>
                  <w:sz w:val="21"/>
                  <w:szCs w:val="21"/>
                  <w:lang w:eastAsia="zh-CN"/>
                </w:rPr>
                <w:delText>委托贷款贷款借据编码</w:delText>
              </w:r>
            </w:del>
          </w:p>
        </w:tc>
        <w:tc>
          <w:tcPr>
            <w:tcW w:w="1137" w:type="dxa"/>
            <w:vAlign w:val="center"/>
          </w:tcPr>
          <w:p>
            <w:pPr>
              <w:spacing w:line="240" w:lineRule="auto"/>
              <w:jc w:val="center"/>
              <w:outlineLvl w:val="2"/>
              <w:rPr>
                <w:del w:id="10168" w:author="吴媛媛 [2]" w:date="2020-05-18T15:38:48Z"/>
                <w:rFonts w:ascii="仿宋_GB2312" w:hAnsi="仿宋_GB2312" w:cs="仿宋_GB2312"/>
                <w:color w:val="000000"/>
                <w:sz w:val="21"/>
                <w:szCs w:val="21"/>
              </w:rPr>
            </w:pPr>
            <w:del w:id="10169" w:author="吴媛媛 [2]" w:date="2020-05-18T15:38:48Z">
              <w:r>
                <w:rPr>
                  <w:rFonts w:hint="eastAsia" w:ascii="仿宋_GB2312" w:hAnsi="仿宋_GB2312" w:cs="仿宋_GB2312"/>
                  <w:color w:val="000000"/>
                  <w:sz w:val="21"/>
                  <w:szCs w:val="21"/>
                </w:rPr>
                <w:delText>anc..100</w:delText>
              </w:r>
            </w:del>
          </w:p>
        </w:tc>
        <w:tc>
          <w:tcPr>
            <w:tcW w:w="4213" w:type="dxa"/>
            <w:tcMar>
              <w:top w:w="15" w:type="dxa"/>
              <w:left w:w="15" w:type="dxa"/>
              <w:bottom w:w="0" w:type="dxa"/>
              <w:right w:w="15" w:type="dxa"/>
            </w:tcMar>
            <w:vAlign w:val="center"/>
          </w:tcPr>
          <w:p>
            <w:pPr>
              <w:spacing w:line="240" w:lineRule="auto"/>
              <w:outlineLvl w:val="2"/>
              <w:rPr>
                <w:del w:id="10170" w:author="吴媛媛 [2]" w:date="2020-05-18T15:38:48Z"/>
                <w:rFonts w:ascii="仿宋_GB2312" w:hAnsi="仿宋_GB2312" w:cs="仿宋_GB2312"/>
                <w:color w:val="000000"/>
                <w:sz w:val="21"/>
                <w:szCs w:val="21"/>
              </w:rPr>
            </w:pPr>
            <w:del w:id="10171" w:author="吴媛媛 [2]" w:date="2020-05-18T15:38:48Z">
              <w:r>
                <w:rPr>
                  <w:rFonts w:hint="eastAsia" w:ascii="仿宋_GB2312" w:hAnsi="仿宋_GB2312" w:cs="仿宋_GB2312"/>
                  <w:color w:val="000000"/>
                  <w:sz w:val="21"/>
                  <w:szCs w:val="21"/>
                  <w:lang w:eastAsia="zh-CN"/>
                </w:rPr>
                <w:delText>1.指贷款机构向委托贷款的借款人发放贷款时签订的借据编码。</w:delText>
              </w:r>
            </w:del>
            <w:del w:id="10172" w:author="吴媛媛 [2]" w:date="2020-05-18T15:38:48Z">
              <w:r>
                <w:rPr>
                  <w:rFonts w:hint="eastAsia" w:ascii="仿宋_GB2312" w:hAnsi="仿宋_GB2312" w:cs="仿宋_GB2312"/>
                  <w:color w:val="000000"/>
                  <w:sz w:val="21"/>
                  <w:szCs w:val="21"/>
                  <w:lang w:eastAsia="zh-CN"/>
                </w:rPr>
                <w:br w:type="textWrapping"/>
              </w:r>
            </w:del>
            <w:del w:id="10173" w:author="吴媛媛 [2]" w:date="2020-05-18T15:38:48Z">
              <w:r>
                <w:rPr>
                  <w:rFonts w:hint="eastAsia" w:ascii="仿宋_GB2312" w:hAnsi="仿宋_GB2312" w:cs="仿宋_GB2312"/>
                  <w:color w:val="000000"/>
                  <w:sz w:val="21"/>
                  <w:szCs w:val="21"/>
                  <w:lang w:eastAsia="zh-CN"/>
                </w:rPr>
                <w:delText>2.</w:delText>
              </w:r>
            </w:del>
            <w:ins w:id="10174" w:author="oauser" w:date="2019-12-04T16:02:27Z">
              <w:del w:id="10175" w:author="吴媛媛 [2]" w:date="2020-05-18T15:38:48Z">
                <w:r>
                  <w:rPr>
                    <w:rFonts w:hint="eastAsia" w:ascii="仿宋_GB2312" w:hAnsi="仿宋_GB2312" w:cs="仿宋_GB2312"/>
                    <w:color w:val="000000"/>
                    <w:sz w:val="21"/>
                    <w:szCs w:val="21"/>
                    <w:lang w:eastAsia="zh-CN"/>
                  </w:rPr>
                  <w:delText>该字段可以为空，不做非空校验。</w:delText>
                </w:r>
              </w:del>
            </w:ins>
            <w:del w:id="10176" w:author="吴媛媛 [2]" w:date="2020-05-18T15:38:48Z">
              <w:r>
                <w:rPr>
                  <w:rFonts w:hint="eastAsia" w:ascii="仿宋_GB2312" w:hAnsi="仿宋_GB2312" w:cs="仿宋_GB2312"/>
                  <w:color w:val="000000"/>
                  <w:sz w:val="21"/>
                  <w:szCs w:val="21"/>
                  <w:lang w:eastAsia="zh-CN"/>
                </w:rPr>
                <w:delText>数据更新的频率为月度。</w:delText>
              </w:r>
            </w:del>
            <w:del w:id="10177" w:author="吴媛媛 [2]" w:date="2020-05-18T15:38:48Z">
              <w:r>
                <w:rPr>
                  <w:rFonts w:hint="eastAsia" w:ascii="仿宋_GB2312" w:hAnsi="仿宋_GB2312" w:cs="仿宋_GB2312"/>
                  <w:color w:val="000000"/>
                  <w:sz w:val="21"/>
                  <w:szCs w:val="21"/>
                  <w:lang w:eastAsia="zh-CN"/>
                </w:rPr>
                <w:br w:type="textWrapping"/>
              </w:r>
            </w:del>
            <w:del w:id="10178"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179"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180" w:author="吴媛媛 [2]" w:date="2020-05-18T15:38:48Z"/>
                <w:rFonts w:ascii="仿宋_GB2312" w:hAnsi="仿宋_GB2312" w:cs="仿宋_GB2312"/>
                <w:color w:val="000000"/>
                <w:sz w:val="21"/>
                <w:szCs w:val="21"/>
              </w:rPr>
            </w:pPr>
            <w:del w:id="10181" w:author="吴媛媛 [2]" w:date="2020-05-18T15:38:48Z">
              <w:r>
                <w:rPr>
                  <w:rFonts w:hint="eastAsia" w:ascii="仿宋_GB2312" w:hAnsi="仿宋_GB2312" w:cs="仿宋_GB2312"/>
                  <w:color w:val="000000"/>
                  <w:sz w:val="21"/>
                  <w:szCs w:val="21"/>
                </w:rPr>
                <w:delText>7</w:delText>
              </w:r>
            </w:del>
          </w:p>
        </w:tc>
        <w:tc>
          <w:tcPr>
            <w:tcW w:w="853" w:type="dxa"/>
            <w:vAlign w:val="center"/>
          </w:tcPr>
          <w:p>
            <w:pPr>
              <w:spacing w:line="240" w:lineRule="auto"/>
              <w:jc w:val="center"/>
              <w:outlineLvl w:val="2"/>
              <w:rPr>
                <w:del w:id="10182" w:author="吴媛媛 [2]" w:date="2020-05-18T15:38:48Z"/>
                <w:rFonts w:ascii="仿宋_GB2312" w:hAnsi="仿宋_GB2312" w:cs="仿宋_GB2312"/>
                <w:color w:val="000000"/>
                <w:sz w:val="21"/>
                <w:szCs w:val="21"/>
              </w:rPr>
            </w:pPr>
            <w:del w:id="10183"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184" w:author="吴媛媛 [2]" w:date="2020-05-18T15:38:48Z"/>
                <w:rFonts w:ascii="仿宋_GB2312" w:hAnsi="仿宋_GB2312" w:cs="仿宋_GB2312"/>
                <w:color w:val="000000"/>
                <w:sz w:val="21"/>
                <w:szCs w:val="21"/>
              </w:rPr>
            </w:pPr>
            <w:del w:id="10185" w:author="吴媛媛 [2]" w:date="2020-05-18T15:38:48Z">
              <w:r>
                <w:rPr>
                  <w:rFonts w:hint="eastAsia" w:ascii="仿宋_GB2312" w:hAnsi="仿宋_GB2312" w:cs="仿宋_GB2312"/>
                  <w:color w:val="000000"/>
                  <w:sz w:val="21"/>
                  <w:szCs w:val="21"/>
                </w:rPr>
                <w:delText>银行承销债券代码</w:delText>
              </w:r>
            </w:del>
          </w:p>
        </w:tc>
        <w:tc>
          <w:tcPr>
            <w:tcW w:w="1137" w:type="dxa"/>
            <w:vAlign w:val="center"/>
          </w:tcPr>
          <w:p>
            <w:pPr>
              <w:spacing w:line="240" w:lineRule="auto"/>
              <w:jc w:val="center"/>
              <w:outlineLvl w:val="2"/>
              <w:rPr>
                <w:del w:id="10186" w:author="吴媛媛 [2]" w:date="2020-05-18T15:38:48Z"/>
                <w:rFonts w:ascii="仿宋_GB2312" w:hAnsi="仿宋_GB2312" w:cs="仿宋_GB2312"/>
                <w:color w:val="000000"/>
                <w:sz w:val="21"/>
                <w:szCs w:val="21"/>
              </w:rPr>
            </w:pPr>
            <w:ins w:id="10187" w:author="user" w:date="2019-11-18T16:05:00Z">
              <w:del w:id="10188" w:author="吴媛媛 [2]" w:date="2020-05-18T15:38:48Z">
                <w:r>
                  <w:rPr>
                    <w:rFonts w:hint="eastAsia" w:ascii="仿宋_GB2312"/>
                    <w:color w:val="000000"/>
                    <w:sz w:val="21"/>
                    <w:szCs w:val="21"/>
                    <w:lang w:eastAsia="zh-CN" w:bidi="ar-SA"/>
                  </w:rPr>
                  <w:delText>an1..</w:delText>
                </w:r>
              </w:del>
            </w:ins>
            <w:ins w:id="10189" w:author="user" w:date="2019-11-18T16:05:00Z">
              <w:del w:id="10190" w:author="吴媛媛 [2]" w:date="2020-05-18T15:38:48Z">
                <w:r>
                  <w:rPr>
                    <w:rFonts w:hint="default" w:ascii="仿宋_GB2312"/>
                    <w:color w:val="000000"/>
                    <w:sz w:val="21"/>
                    <w:szCs w:val="21"/>
                    <w:lang w:val="en-US" w:eastAsia="zh-CN" w:bidi="ar-SA"/>
                  </w:rPr>
                  <w:delText>9</w:delText>
                </w:r>
              </w:del>
            </w:ins>
            <w:ins w:id="10191" w:author="oauser" w:date="2019-12-04T15:52:40Z">
              <w:del w:id="10192" w:author="吴媛媛 [2]" w:date="2020-05-18T15:38:48Z">
                <w:r>
                  <w:rPr>
                    <w:rFonts w:hint="eastAsia" w:ascii="仿宋_GB2312"/>
                    <w:color w:val="000000"/>
                    <w:sz w:val="21"/>
                    <w:szCs w:val="21"/>
                    <w:lang w:val="en-US" w:eastAsia="zh-CN" w:bidi="ar-SA"/>
                  </w:rPr>
                  <w:delText>20</w:delText>
                </w:r>
              </w:del>
            </w:ins>
            <w:del w:id="10193" w:author="吴媛媛 [2]" w:date="2020-05-18T15:38:48Z">
              <w:r>
                <w:rPr>
                  <w:rFonts w:hint="eastAsia" w:ascii="仿宋_GB2312" w:hAnsi="仿宋_GB2312" w:cs="仿宋_GB2312"/>
                  <w:color w:val="000000"/>
                  <w:sz w:val="21"/>
                  <w:szCs w:val="21"/>
                </w:rPr>
                <w:delText>6!n</w:delText>
              </w:r>
            </w:del>
          </w:p>
        </w:tc>
        <w:tc>
          <w:tcPr>
            <w:tcW w:w="4213" w:type="dxa"/>
            <w:tcMar>
              <w:top w:w="15" w:type="dxa"/>
              <w:left w:w="15" w:type="dxa"/>
              <w:bottom w:w="0" w:type="dxa"/>
              <w:right w:w="15" w:type="dxa"/>
            </w:tcMar>
            <w:vAlign w:val="center"/>
          </w:tcPr>
          <w:p>
            <w:pPr>
              <w:spacing w:line="240" w:lineRule="auto"/>
              <w:outlineLvl w:val="2"/>
              <w:rPr>
                <w:del w:id="10194" w:author="吴媛媛 [2]" w:date="2020-05-18T15:38:48Z"/>
                <w:rFonts w:ascii="仿宋_GB2312" w:hAnsi="仿宋_GB2312" w:cs="仿宋_GB2312"/>
                <w:color w:val="000000"/>
                <w:sz w:val="21"/>
                <w:szCs w:val="21"/>
              </w:rPr>
            </w:pPr>
            <w:del w:id="10195" w:author="吴媛媛 [2]" w:date="2020-05-18T15:38:48Z">
              <w:r>
                <w:rPr>
                  <w:rFonts w:hint="eastAsia" w:ascii="仿宋_GB2312" w:hAnsi="仿宋_GB2312" w:cs="仿宋_GB2312"/>
                  <w:color w:val="000000"/>
                  <w:sz w:val="21"/>
                  <w:szCs w:val="21"/>
                  <w:lang w:eastAsia="zh-CN"/>
                </w:rPr>
                <w:delText>1.指发行人该期债券成功发行后，登记托管机构为该期债券生成的代码。</w:delText>
              </w:r>
            </w:del>
            <w:del w:id="10196" w:author="吴媛媛 [2]" w:date="2020-05-18T15:38:48Z">
              <w:r>
                <w:rPr>
                  <w:rFonts w:hint="eastAsia" w:ascii="仿宋_GB2312" w:hAnsi="仿宋_GB2312" w:cs="仿宋_GB2312"/>
                  <w:color w:val="000000"/>
                  <w:sz w:val="21"/>
                  <w:szCs w:val="21"/>
                  <w:lang w:eastAsia="zh-CN"/>
                </w:rPr>
                <w:br w:type="textWrapping"/>
              </w:r>
            </w:del>
            <w:del w:id="10197" w:author="吴媛媛 [2]" w:date="2020-05-18T15:38:48Z">
              <w:r>
                <w:rPr>
                  <w:rFonts w:hint="eastAsia" w:ascii="仿宋_GB2312" w:hAnsi="仿宋_GB2312" w:cs="仿宋_GB2312"/>
                  <w:color w:val="000000"/>
                  <w:sz w:val="21"/>
                  <w:szCs w:val="21"/>
                  <w:lang w:eastAsia="zh-CN"/>
                </w:rPr>
                <w:delText>2.</w:delText>
              </w:r>
            </w:del>
            <w:ins w:id="10198" w:author="oauser" w:date="2019-12-04T16:02:30Z">
              <w:del w:id="10199" w:author="吴媛媛 [2]" w:date="2020-05-18T15:38:48Z">
                <w:r>
                  <w:rPr>
                    <w:rFonts w:hint="eastAsia" w:ascii="仿宋_GB2312" w:hAnsi="仿宋_GB2312" w:cs="仿宋_GB2312"/>
                    <w:color w:val="000000"/>
                    <w:sz w:val="21"/>
                    <w:szCs w:val="21"/>
                    <w:lang w:eastAsia="zh-CN"/>
                  </w:rPr>
                  <w:delText>该字段可以为空，不做非空校验。</w:delText>
                </w:r>
              </w:del>
            </w:ins>
            <w:del w:id="10200" w:author="吴媛媛 [2]" w:date="2020-05-18T15:38:48Z">
              <w:r>
                <w:rPr>
                  <w:rFonts w:hint="eastAsia" w:ascii="仿宋_GB2312" w:hAnsi="仿宋_GB2312" w:cs="仿宋_GB2312"/>
                  <w:color w:val="000000"/>
                  <w:sz w:val="21"/>
                  <w:szCs w:val="21"/>
                  <w:lang w:eastAsia="zh-CN"/>
                </w:rPr>
                <w:delText>由登记托管机构根据相关规则进行生成，数据更新的频率为月度。</w:delText>
              </w:r>
            </w:del>
            <w:del w:id="10201" w:author="吴媛媛 [2]" w:date="2020-05-18T15:38:48Z">
              <w:r>
                <w:rPr>
                  <w:rFonts w:hint="eastAsia" w:ascii="仿宋_GB2312" w:hAnsi="仿宋_GB2312" w:cs="仿宋_GB2312"/>
                  <w:color w:val="000000"/>
                  <w:sz w:val="21"/>
                  <w:szCs w:val="21"/>
                  <w:lang w:eastAsia="zh-CN"/>
                </w:rPr>
                <w:br w:type="textWrapping"/>
              </w:r>
            </w:del>
            <w:del w:id="10202" w:author="吴媛媛 [2]" w:date="2020-05-18T15:38:48Z">
              <w:r>
                <w:rPr>
                  <w:rFonts w:hint="eastAsia" w:ascii="仿宋_GB2312" w:hAnsi="仿宋_GB2312" w:cs="仿宋_GB2312"/>
                  <w:color w:val="000000"/>
                  <w:sz w:val="21"/>
                  <w:szCs w:val="21"/>
                </w:rPr>
                <w:delText>3.值域：/</w:delText>
              </w:r>
            </w:del>
          </w:p>
        </w:tc>
      </w:tr>
    </w:tbl>
    <w:p>
      <w:pPr>
        <w:pStyle w:val="4"/>
        <w:spacing w:line="240" w:lineRule="auto"/>
        <w:ind w:left="1161" w:hanging="1161"/>
        <w:rPr>
          <w:del w:id="10203" w:author="吴媛媛 [2]" w:date="2020-05-18T15:38:48Z"/>
          <w:rFonts w:ascii="仿宋_GB2312" w:hAnsi="仿宋_GB2312" w:cs="仿宋_GB2312"/>
        </w:rPr>
      </w:pPr>
      <w:del w:id="10204" w:author="吴媛媛 [2]" w:date="2020-05-18T15:38:48Z">
        <w:bookmarkStart w:id="449" w:name="_Toc23319625"/>
        <w:bookmarkStart w:id="450" w:name="_Toc14252464"/>
        <w:bookmarkStart w:id="451" w:name="_Toc6879"/>
        <w:bookmarkStart w:id="452" w:name="_Toc27086"/>
        <w:bookmarkStart w:id="453" w:name="_Toc18230"/>
        <w:r>
          <w:rPr>
            <w:rFonts w:hint="eastAsia" w:ascii="仿宋_GB2312" w:hAnsi="仿宋_GB2312" w:cs="仿宋_GB2312"/>
          </w:rPr>
          <w:delText>个人精准扶贫报文</w:delText>
        </w:r>
        <w:bookmarkEnd w:id="449"/>
        <w:bookmarkEnd w:id="450"/>
        <w:bookmarkEnd w:id="451"/>
        <w:bookmarkEnd w:id="452"/>
        <w:bookmarkEnd w:id="453"/>
      </w:del>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205" w:author="吴媛媛 [2]" w:date="2020-05-18T15:38:48Z"/>
        </w:trPr>
        <w:tc>
          <w:tcPr>
            <w:tcW w:w="569" w:type="dxa"/>
            <w:shd w:val="clear" w:color="auto" w:fill="D9D9D9"/>
            <w:tcMar>
              <w:top w:w="15" w:type="dxa"/>
              <w:left w:w="15" w:type="dxa"/>
              <w:bottom w:w="0" w:type="dxa"/>
              <w:right w:w="15" w:type="dxa"/>
            </w:tcMar>
            <w:vAlign w:val="center"/>
          </w:tcPr>
          <w:p>
            <w:pPr>
              <w:spacing w:line="480" w:lineRule="auto"/>
              <w:ind w:left="995" w:hanging="995"/>
              <w:jc w:val="center"/>
              <w:outlineLvl w:val="2"/>
              <w:rPr>
                <w:del w:id="10206" w:author="吴媛媛 [2]" w:date="2020-05-18T15:38:48Z"/>
                <w:rFonts w:ascii="仿宋_GB2312" w:hAnsi="仿宋_GB2312" w:cs="仿宋_GB2312"/>
                <w:b/>
                <w:bCs/>
                <w:color w:val="000000"/>
                <w:sz w:val="21"/>
                <w:szCs w:val="21"/>
              </w:rPr>
            </w:pPr>
            <w:del w:id="10207" w:author="吴媛媛 [2]" w:date="2020-05-18T15:38:48Z">
              <w:r>
                <w:rPr>
                  <w:rFonts w:hint="eastAsia" w:ascii="仿宋_GB2312" w:hAnsi="仿宋_GB2312" w:cs="仿宋_GB2312"/>
                  <w:b/>
                  <w:bCs/>
                  <w:color w:val="000000"/>
                  <w:sz w:val="21"/>
                  <w:szCs w:val="21"/>
                </w:rPr>
                <w:delText>序号</w:delText>
              </w:r>
            </w:del>
          </w:p>
        </w:tc>
        <w:tc>
          <w:tcPr>
            <w:tcW w:w="853" w:type="dxa"/>
            <w:shd w:val="clear" w:color="auto" w:fill="D9D9D9"/>
            <w:vAlign w:val="center"/>
          </w:tcPr>
          <w:p>
            <w:pPr>
              <w:spacing w:line="480" w:lineRule="auto"/>
              <w:ind w:left="995" w:hanging="995"/>
              <w:jc w:val="center"/>
              <w:outlineLvl w:val="2"/>
              <w:rPr>
                <w:del w:id="10208" w:author="吴媛媛 [2]" w:date="2020-05-18T15:38:48Z"/>
                <w:rFonts w:ascii="仿宋_GB2312" w:hAnsi="仿宋_GB2312" w:cs="仿宋_GB2312"/>
                <w:b/>
                <w:bCs/>
                <w:color w:val="000000"/>
                <w:sz w:val="21"/>
                <w:szCs w:val="21"/>
              </w:rPr>
            </w:pPr>
            <w:del w:id="10209" w:author="吴媛媛 [2]" w:date="2020-05-18T15:38:48Z">
              <w:r>
                <w:rPr>
                  <w:rFonts w:hint="eastAsia" w:ascii="仿宋_GB2312" w:hAnsi="仿宋_GB2312" w:cs="仿宋_GB2312"/>
                  <w:b/>
                  <w:bCs/>
                  <w:color w:val="000000"/>
                  <w:sz w:val="21"/>
                  <w:szCs w:val="21"/>
                </w:rPr>
                <w:delText>标识符</w:delText>
              </w:r>
            </w:del>
          </w:p>
        </w:tc>
        <w:tc>
          <w:tcPr>
            <w:tcW w:w="1564" w:type="dxa"/>
            <w:shd w:val="clear" w:color="auto" w:fill="D9D9D9"/>
            <w:vAlign w:val="center"/>
          </w:tcPr>
          <w:p>
            <w:pPr>
              <w:spacing w:line="480" w:lineRule="auto"/>
              <w:ind w:left="995" w:hanging="995"/>
              <w:jc w:val="center"/>
              <w:outlineLvl w:val="2"/>
              <w:rPr>
                <w:del w:id="10210" w:author="吴媛媛 [2]" w:date="2020-05-18T15:38:48Z"/>
                <w:rFonts w:ascii="仿宋_GB2312" w:hAnsi="仿宋_GB2312" w:cs="仿宋_GB2312"/>
                <w:b/>
                <w:bCs/>
                <w:color w:val="000000"/>
                <w:sz w:val="21"/>
                <w:szCs w:val="21"/>
              </w:rPr>
            </w:pPr>
            <w:del w:id="10211" w:author="吴媛媛 [2]" w:date="2020-05-18T15:38:48Z">
              <w:r>
                <w:rPr>
                  <w:rFonts w:hint="eastAsia" w:ascii="仿宋_GB2312" w:hAnsi="仿宋_GB2312" w:cs="仿宋_GB2312"/>
                  <w:b/>
                  <w:bCs/>
                  <w:color w:val="000000"/>
                  <w:sz w:val="21"/>
                  <w:szCs w:val="21"/>
                </w:rPr>
                <w:delText>数据元名称</w:delText>
              </w:r>
            </w:del>
          </w:p>
        </w:tc>
        <w:tc>
          <w:tcPr>
            <w:tcW w:w="1137" w:type="dxa"/>
            <w:shd w:val="clear" w:color="auto" w:fill="D9D9D9"/>
            <w:vAlign w:val="center"/>
          </w:tcPr>
          <w:p>
            <w:pPr>
              <w:spacing w:line="480" w:lineRule="auto"/>
              <w:ind w:left="995" w:hanging="995"/>
              <w:jc w:val="center"/>
              <w:outlineLvl w:val="2"/>
              <w:rPr>
                <w:del w:id="10212" w:author="吴媛媛 [2]" w:date="2020-05-18T15:38:48Z"/>
                <w:rFonts w:ascii="仿宋_GB2312" w:hAnsi="仿宋_GB2312" w:cs="仿宋_GB2312"/>
                <w:b/>
                <w:bCs/>
                <w:color w:val="000000"/>
                <w:sz w:val="21"/>
                <w:szCs w:val="21"/>
              </w:rPr>
            </w:pPr>
            <w:del w:id="10213" w:author="吴媛媛 [2]" w:date="2020-05-18T15:38:48Z">
              <w:r>
                <w:rPr>
                  <w:rFonts w:hint="eastAsia" w:ascii="仿宋_GB2312" w:hAnsi="仿宋_GB2312" w:cs="仿宋_GB2312"/>
                  <w:b/>
                  <w:bCs/>
                  <w:color w:val="000000"/>
                  <w:sz w:val="21"/>
                  <w:szCs w:val="21"/>
                </w:rPr>
                <w:delText>数据类型</w:delText>
              </w:r>
            </w:del>
          </w:p>
        </w:tc>
        <w:tc>
          <w:tcPr>
            <w:tcW w:w="4213" w:type="dxa"/>
            <w:shd w:val="clear" w:color="auto" w:fill="D9D9D9"/>
            <w:tcMar>
              <w:top w:w="15" w:type="dxa"/>
              <w:left w:w="15" w:type="dxa"/>
              <w:bottom w:w="0" w:type="dxa"/>
              <w:right w:w="15" w:type="dxa"/>
            </w:tcMar>
            <w:vAlign w:val="center"/>
          </w:tcPr>
          <w:p>
            <w:pPr>
              <w:spacing w:line="480" w:lineRule="auto"/>
              <w:ind w:left="995" w:hanging="995"/>
              <w:jc w:val="center"/>
              <w:outlineLvl w:val="2"/>
              <w:rPr>
                <w:del w:id="10214" w:author="吴媛媛 [2]" w:date="2020-05-18T15:38:48Z"/>
                <w:rFonts w:ascii="仿宋_GB2312" w:hAnsi="仿宋_GB2312" w:cs="仿宋_GB2312"/>
                <w:b/>
                <w:bCs/>
                <w:color w:val="000000"/>
                <w:sz w:val="21"/>
                <w:szCs w:val="21"/>
              </w:rPr>
            </w:pPr>
            <w:del w:id="10215" w:author="吴媛媛 [2]" w:date="2020-05-18T15:38:48Z">
              <w:r>
                <w:rPr>
                  <w:rFonts w:hint="eastAsia" w:ascii="仿宋_GB2312" w:hAnsi="仿宋_GB2312" w:cs="仿宋_GB2312"/>
                  <w:b/>
                  <w:bCs/>
                  <w:color w:val="000000"/>
                  <w:sz w:val="21"/>
                  <w:szCs w:val="21"/>
                </w:rPr>
                <w:delText>备注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216"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217" w:author="吴媛媛 [2]" w:date="2020-05-18T15:38:48Z"/>
                <w:rFonts w:ascii="仿宋_GB2312" w:hAnsi="仿宋_GB2312" w:cs="仿宋_GB2312"/>
                <w:color w:val="000000"/>
                <w:sz w:val="21"/>
                <w:szCs w:val="21"/>
                <w:lang w:eastAsia="zh-CN" w:bidi="ar-SA"/>
              </w:rPr>
            </w:pPr>
            <w:del w:id="10218" w:author="吴媛媛 [2]" w:date="2020-05-18T15:38:48Z">
              <w:r>
                <w:rPr>
                  <w:rFonts w:hint="eastAsia" w:ascii="仿宋_GB2312" w:hAnsi="仿宋_GB2312" w:cs="仿宋_GB2312"/>
                  <w:color w:val="000000"/>
                  <w:sz w:val="21"/>
                  <w:szCs w:val="21"/>
                </w:rPr>
                <w:delText>1</w:delText>
              </w:r>
            </w:del>
          </w:p>
        </w:tc>
        <w:tc>
          <w:tcPr>
            <w:tcW w:w="853" w:type="dxa"/>
            <w:vAlign w:val="center"/>
          </w:tcPr>
          <w:p>
            <w:pPr>
              <w:spacing w:line="240" w:lineRule="auto"/>
              <w:jc w:val="center"/>
              <w:outlineLvl w:val="2"/>
              <w:rPr>
                <w:del w:id="10219" w:author="吴媛媛 [2]" w:date="2020-05-18T15:38:48Z"/>
                <w:rFonts w:ascii="仿宋_GB2312" w:hAnsi="仿宋_GB2312" w:cs="仿宋_GB2312"/>
                <w:color w:val="000000"/>
                <w:sz w:val="21"/>
                <w:szCs w:val="21"/>
              </w:rPr>
            </w:pPr>
            <w:del w:id="10220"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221" w:author="吴媛媛 [2]" w:date="2020-05-18T15:38:48Z"/>
                <w:rFonts w:ascii="仿宋_GB2312" w:hAnsi="仿宋_GB2312" w:cs="仿宋_GB2312"/>
                <w:color w:val="000000"/>
                <w:sz w:val="21"/>
                <w:szCs w:val="21"/>
              </w:rPr>
            </w:pPr>
            <w:del w:id="10222" w:author="吴媛媛 [2]" w:date="2020-05-18T15:38:48Z">
              <w:r>
                <w:rPr>
                  <w:rFonts w:hint="eastAsia" w:ascii="仿宋_GB2312" w:hAnsi="仿宋_GB2312" w:cs="仿宋_GB2312"/>
                  <w:color w:val="000000"/>
                  <w:sz w:val="21"/>
                  <w:szCs w:val="21"/>
                </w:rPr>
                <w:delText>数据日期</w:delText>
              </w:r>
            </w:del>
          </w:p>
        </w:tc>
        <w:tc>
          <w:tcPr>
            <w:tcW w:w="1137" w:type="dxa"/>
            <w:vAlign w:val="center"/>
          </w:tcPr>
          <w:p>
            <w:pPr>
              <w:spacing w:line="240" w:lineRule="auto"/>
              <w:jc w:val="center"/>
              <w:outlineLvl w:val="2"/>
              <w:rPr>
                <w:del w:id="10223" w:author="吴媛媛 [2]" w:date="2020-05-18T15:38:48Z"/>
                <w:rFonts w:ascii="仿宋_GB2312" w:hAnsi="仿宋_GB2312" w:cs="仿宋_GB2312"/>
                <w:color w:val="000000"/>
                <w:sz w:val="21"/>
                <w:szCs w:val="21"/>
              </w:rPr>
            </w:pPr>
            <w:del w:id="10224"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0225" w:author="吴媛媛 [2]" w:date="2020-05-18T15:38:48Z"/>
                <w:rFonts w:ascii="仿宋_GB2312" w:hAnsi="仿宋_GB2312" w:cs="仿宋_GB2312"/>
                <w:color w:val="000000"/>
                <w:sz w:val="21"/>
                <w:szCs w:val="21"/>
              </w:rPr>
            </w:pPr>
            <w:del w:id="10226" w:author="吴媛媛 [2]" w:date="2020-05-18T15:38:48Z">
              <w:r>
                <w:rPr>
                  <w:rFonts w:hint="eastAsia" w:ascii="仿宋_GB2312" w:hAnsi="仿宋_GB2312" w:cs="仿宋_GB2312"/>
                  <w:color w:val="000000"/>
                  <w:sz w:val="21"/>
                  <w:szCs w:val="21"/>
                  <w:lang w:eastAsia="zh-CN"/>
                </w:rPr>
                <w:delText>1.指统计时点或统计期间的最后一个自然日。</w:delText>
              </w:r>
            </w:del>
            <w:del w:id="10227" w:author="吴媛媛 [2]" w:date="2020-05-18T15:38:48Z">
              <w:r>
                <w:rPr>
                  <w:rFonts w:hint="eastAsia" w:ascii="仿宋_GB2312" w:hAnsi="仿宋_GB2312" w:cs="仿宋_GB2312"/>
                  <w:color w:val="000000"/>
                  <w:sz w:val="21"/>
                  <w:szCs w:val="21"/>
                  <w:lang w:eastAsia="zh-CN"/>
                </w:rPr>
                <w:br w:type="textWrapping"/>
              </w:r>
            </w:del>
            <w:del w:id="10228" w:author="吴媛媛 [2]" w:date="2020-05-18T15:38:48Z">
              <w:r>
                <w:rPr>
                  <w:rFonts w:hint="eastAsia" w:ascii="仿宋_GB2312" w:hAnsi="仿宋_GB2312" w:cs="仿宋_GB2312"/>
                  <w:color w:val="000000"/>
                  <w:sz w:val="21"/>
                  <w:szCs w:val="21"/>
                  <w:lang w:eastAsia="zh-CN"/>
                </w:rPr>
                <w:delText>2.按照“YYYY-MM-DD”格式填写，应介于1900.01.01-录入当日，数据更新的频率为月度。</w:delText>
              </w:r>
            </w:del>
            <w:del w:id="10229" w:author="吴媛媛 [2]" w:date="2020-05-18T15:38:48Z">
              <w:r>
                <w:rPr>
                  <w:rFonts w:hint="eastAsia" w:ascii="仿宋_GB2312" w:hAnsi="仿宋_GB2312" w:cs="仿宋_GB2312"/>
                  <w:color w:val="000000"/>
                  <w:sz w:val="21"/>
                  <w:szCs w:val="21"/>
                  <w:lang w:eastAsia="zh-CN"/>
                </w:rPr>
                <w:br w:type="textWrapping"/>
              </w:r>
            </w:del>
            <w:del w:id="10230"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231"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232" w:author="吴媛媛 [2]" w:date="2020-05-18T15:38:48Z"/>
                <w:rFonts w:ascii="仿宋_GB2312" w:hAnsi="仿宋_GB2312" w:cs="仿宋_GB2312"/>
                <w:color w:val="000000"/>
                <w:sz w:val="21"/>
                <w:szCs w:val="21"/>
              </w:rPr>
            </w:pPr>
            <w:del w:id="10233" w:author="吴媛媛 [2]" w:date="2020-05-18T15:38:48Z">
              <w:r>
                <w:rPr>
                  <w:rFonts w:hint="eastAsia" w:ascii="仿宋_GB2312" w:hAnsi="仿宋_GB2312" w:cs="仿宋_GB2312"/>
                  <w:color w:val="000000"/>
                  <w:sz w:val="21"/>
                  <w:szCs w:val="21"/>
                </w:rPr>
                <w:delText>2</w:delText>
              </w:r>
            </w:del>
          </w:p>
        </w:tc>
        <w:tc>
          <w:tcPr>
            <w:tcW w:w="853" w:type="dxa"/>
            <w:vAlign w:val="center"/>
          </w:tcPr>
          <w:p>
            <w:pPr>
              <w:spacing w:line="240" w:lineRule="auto"/>
              <w:jc w:val="center"/>
              <w:outlineLvl w:val="2"/>
              <w:rPr>
                <w:del w:id="10234" w:author="吴媛媛 [2]" w:date="2020-05-18T15:38:48Z"/>
                <w:rFonts w:ascii="仿宋_GB2312" w:hAnsi="仿宋_GB2312" w:cs="仿宋_GB2312"/>
                <w:color w:val="000000"/>
                <w:sz w:val="21"/>
                <w:szCs w:val="21"/>
              </w:rPr>
            </w:pPr>
            <w:del w:id="10235"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236" w:author="吴媛媛 [2]" w:date="2020-05-18T15:38:48Z"/>
                <w:rFonts w:ascii="仿宋_GB2312" w:hAnsi="仿宋_GB2312" w:cs="仿宋_GB2312"/>
                <w:color w:val="000000"/>
                <w:sz w:val="21"/>
                <w:szCs w:val="21"/>
              </w:rPr>
            </w:pPr>
            <w:del w:id="10237" w:author="吴媛媛 [2]" w:date="2020-05-18T15:38:48Z">
              <w:r>
                <w:rPr>
                  <w:rFonts w:hint="eastAsia" w:ascii="仿宋_GB2312" w:hAnsi="仿宋_GB2312" w:cs="仿宋_GB2312"/>
                  <w:color w:val="000000"/>
                  <w:sz w:val="21"/>
                  <w:szCs w:val="21"/>
                </w:rPr>
                <w:delText>金融机构编码</w:delText>
              </w:r>
            </w:del>
          </w:p>
        </w:tc>
        <w:tc>
          <w:tcPr>
            <w:tcW w:w="1137" w:type="dxa"/>
            <w:vAlign w:val="center"/>
          </w:tcPr>
          <w:p>
            <w:pPr>
              <w:spacing w:line="240" w:lineRule="auto"/>
              <w:jc w:val="center"/>
              <w:outlineLvl w:val="2"/>
              <w:rPr>
                <w:del w:id="10238" w:author="吴媛媛 [2]" w:date="2020-05-18T15:38:48Z"/>
                <w:rFonts w:ascii="仿宋_GB2312" w:hAnsi="仿宋_GB2312" w:cs="仿宋_GB2312"/>
                <w:color w:val="000000"/>
                <w:sz w:val="21"/>
                <w:szCs w:val="21"/>
              </w:rPr>
            </w:pPr>
            <w:del w:id="10239" w:author="吴媛媛 [2]" w:date="2020-05-18T15:38:48Z">
              <w:r>
                <w:rPr>
                  <w:rFonts w:hint="eastAsia" w:ascii="仿宋_GB2312" w:hAnsi="仿宋_GB2312" w:cs="仿宋_GB2312"/>
                  <w:color w:val="000000"/>
                  <w:sz w:val="21"/>
                  <w:szCs w:val="21"/>
                </w:rPr>
                <w:delText>14!an</w:delText>
              </w:r>
            </w:del>
          </w:p>
        </w:tc>
        <w:tc>
          <w:tcPr>
            <w:tcW w:w="4213" w:type="dxa"/>
            <w:tcMar>
              <w:top w:w="15" w:type="dxa"/>
              <w:left w:w="15" w:type="dxa"/>
              <w:bottom w:w="0" w:type="dxa"/>
              <w:right w:w="15" w:type="dxa"/>
            </w:tcMar>
            <w:vAlign w:val="center"/>
          </w:tcPr>
          <w:p>
            <w:pPr>
              <w:spacing w:line="240" w:lineRule="auto"/>
              <w:outlineLvl w:val="2"/>
              <w:rPr>
                <w:del w:id="10240" w:author="吴媛媛 [2]" w:date="2020-05-18T15:38:48Z"/>
                <w:rFonts w:ascii="仿宋_GB2312" w:hAnsi="仿宋_GB2312" w:cs="仿宋_GB2312"/>
                <w:color w:val="000000"/>
                <w:sz w:val="21"/>
                <w:szCs w:val="21"/>
              </w:rPr>
            </w:pPr>
            <w:del w:id="10241" w:author="吴媛媛 [2]" w:date="2020-05-18T15:38:48Z">
              <w:r>
                <w:rPr>
                  <w:rFonts w:hint="eastAsia" w:ascii="仿宋_GB2312" w:hAnsi="仿宋_GB2312" w:cs="仿宋_GB2312"/>
                  <w:color w:val="000000"/>
                  <w:sz w:val="21"/>
                  <w:szCs w:val="21"/>
                  <w:lang w:eastAsia="zh-CN"/>
                </w:rPr>
                <w:delText>1.指数据发生的金融机构唯一标准编码。</w:delText>
              </w:r>
            </w:del>
            <w:del w:id="10242" w:author="吴媛媛 [2]" w:date="2020-05-18T15:38:48Z">
              <w:r>
                <w:rPr>
                  <w:rFonts w:hint="eastAsia" w:ascii="仿宋_GB2312" w:hAnsi="仿宋_GB2312" w:cs="仿宋_GB2312"/>
                  <w:color w:val="000000"/>
                  <w:sz w:val="21"/>
                  <w:szCs w:val="21"/>
                  <w:lang w:eastAsia="zh-CN"/>
                </w:rPr>
                <w:br w:type="textWrapping"/>
              </w:r>
            </w:del>
            <w:del w:id="10243" w:author="吴媛媛 [2]" w:date="2020-05-18T15:38:48Z">
              <w:r>
                <w:rPr>
                  <w:rFonts w:hint="eastAsia" w:ascii="仿宋_GB2312" w:hAnsi="仿宋_GB2312" w:cs="仿宋_GB2312"/>
                  <w:color w:val="000000"/>
                  <w:sz w:val="21"/>
                  <w:szCs w:val="21"/>
                  <w:lang w:eastAsia="zh-CN"/>
                </w:rPr>
                <w:delText>2.采用《金融机构编码规范》（JR/T 0124）编发的代码。数据更新的频率为月度。</w:delText>
              </w:r>
            </w:del>
            <w:del w:id="10244" w:author="吴媛媛 [2]" w:date="2020-05-18T15:38:48Z">
              <w:r>
                <w:rPr>
                  <w:rFonts w:hint="eastAsia" w:ascii="仿宋_GB2312" w:hAnsi="仿宋_GB2312" w:cs="仿宋_GB2312"/>
                  <w:color w:val="000000"/>
                  <w:sz w:val="21"/>
                  <w:szCs w:val="21"/>
                  <w:lang w:eastAsia="zh-CN"/>
                </w:rPr>
                <w:br w:type="textWrapping"/>
              </w:r>
            </w:del>
            <w:del w:id="10245"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246"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247" w:author="吴媛媛 [2]" w:date="2020-05-18T15:38:48Z"/>
                <w:rFonts w:ascii="仿宋_GB2312" w:hAnsi="仿宋_GB2312" w:cs="仿宋_GB2312"/>
                <w:color w:val="000000"/>
                <w:sz w:val="21"/>
                <w:szCs w:val="21"/>
              </w:rPr>
            </w:pPr>
            <w:del w:id="10248" w:author="吴媛媛 [2]" w:date="2020-05-18T15:38:48Z">
              <w:r>
                <w:rPr>
                  <w:rFonts w:hint="eastAsia" w:ascii="仿宋_GB2312" w:hAnsi="仿宋_GB2312" w:cs="仿宋_GB2312"/>
                  <w:color w:val="000000"/>
                  <w:sz w:val="21"/>
                  <w:szCs w:val="21"/>
                </w:rPr>
                <w:delText>3</w:delText>
              </w:r>
            </w:del>
          </w:p>
        </w:tc>
        <w:tc>
          <w:tcPr>
            <w:tcW w:w="853" w:type="dxa"/>
            <w:vAlign w:val="center"/>
          </w:tcPr>
          <w:p>
            <w:pPr>
              <w:spacing w:line="240" w:lineRule="auto"/>
              <w:jc w:val="center"/>
              <w:outlineLvl w:val="2"/>
              <w:rPr>
                <w:del w:id="10249" w:author="吴媛媛 [2]" w:date="2020-05-18T15:38:48Z"/>
                <w:rFonts w:ascii="仿宋_GB2312" w:hAnsi="仿宋_GB2312" w:cs="仿宋_GB2312"/>
                <w:color w:val="000000"/>
                <w:sz w:val="21"/>
                <w:szCs w:val="21"/>
              </w:rPr>
            </w:pPr>
            <w:del w:id="10250"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251" w:author="吴媛媛 [2]" w:date="2020-05-18T15:38:48Z"/>
                <w:rFonts w:ascii="仿宋_GB2312" w:hAnsi="仿宋_GB2312" w:cs="仿宋_GB2312"/>
                <w:color w:val="000000"/>
                <w:sz w:val="21"/>
                <w:szCs w:val="21"/>
                <w:lang w:eastAsia="zh-CN"/>
              </w:rPr>
            </w:pPr>
            <w:del w:id="10252" w:author="吴媛媛 [2]" w:date="2020-05-18T15:38:48Z">
              <w:r>
                <w:rPr>
                  <w:rFonts w:hint="eastAsia" w:ascii="仿宋_GB2312" w:hAnsi="仿宋_GB2312" w:cs="仿宋_GB2312"/>
                  <w:color w:val="000000"/>
                  <w:sz w:val="21"/>
                  <w:szCs w:val="21"/>
                  <w:lang w:eastAsia="zh-CN"/>
                </w:rPr>
                <w:delText>地区行政区划代码（金融机构注册地）</w:delText>
              </w:r>
            </w:del>
          </w:p>
        </w:tc>
        <w:tc>
          <w:tcPr>
            <w:tcW w:w="1137" w:type="dxa"/>
            <w:vAlign w:val="center"/>
          </w:tcPr>
          <w:p>
            <w:pPr>
              <w:spacing w:line="240" w:lineRule="auto"/>
              <w:jc w:val="center"/>
              <w:outlineLvl w:val="2"/>
              <w:rPr>
                <w:del w:id="10253" w:author="吴媛媛 [2]" w:date="2020-05-18T15:38:48Z"/>
                <w:rFonts w:ascii="仿宋_GB2312" w:hAnsi="仿宋_GB2312" w:cs="仿宋_GB2312"/>
                <w:color w:val="000000"/>
                <w:sz w:val="21"/>
                <w:szCs w:val="21"/>
              </w:rPr>
            </w:pPr>
            <w:del w:id="10254" w:author="吴媛媛 [2]" w:date="2020-05-18T15:38:48Z">
              <w:r>
                <w:rPr>
                  <w:rFonts w:hint="eastAsia" w:ascii="仿宋_GB2312" w:hAnsi="仿宋_GB2312" w:cs="仿宋_GB2312"/>
                  <w:color w:val="000000"/>
                  <w:sz w:val="21"/>
                  <w:szCs w:val="21"/>
                </w:rPr>
                <w:delText>12!n</w:delText>
              </w:r>
            </w:del>
          </w:p>
        </w:tc>
        <w:tc>
          <w:tcPr>
            <w:tcW w:w="4213" w:type="dxa"/>
            <w:tcMar>
              <w:top w:w="15" w:type="dxa"/>
              <w:left w:w="15" w:type="dxa"/>
              <w:bottom w:w="0" w:type="dxa"/>
              <w:right w:w="15" w:type="dxa"/>
            </w:tcMar>
            <w:vAlign w:val="center"/>
          </w:tcPr>
          <w:p>
            <w:pPr>
              <w:spacing w:line="240" w:lineRule="auto"/>
              <w:outlineLvl w:val="2"/>
              <w:rPr>
                <w:del w:id="10255" w:author="吴媛媛 [2]" w:date="2020-05-18T15:38:48Z"/>
                <w:rFonts w:ascii="仿宋_GB2312" w:hAnsi="仿宋_GB2312" w:cs="仿宋_GB2312"/>
                <w:color w:val="000000"/>
                <w:sz w:val="21"/>
                <w:szCs w:val="21"/>
                <w:lang w:eastAsia="zh-CN"/>
              </w:rPr>
            </w:pPr>
            <w:del w:id="10256" w:author="吴媛媛 [2]" w:date="2020-05-18T15:38:48Z">
              <w:r>
                <w:rPr>
                  <w:rFonts w:hint="eastAsia" w:ascii="仿宋_GB2312" w:hAnsi="仿宋_GB2312" w:cs="仿宋_GB2312"/>
                  <w:color w:val="000000"/>
                  <w:sz w:val="21"/>
                  <w:szCs w:val="21"/>
                  <w:lang w:eastAsia="zh-CN"/>
                </w:rPr>
                <w:delText>1.指金融机构注册所在地的行政区划信息。</w:delText>
              </w:r>
            </w:del>
            <w:del w:id="10257" w:author="吴媛媛 [2]" w:date="2020-05-18T15:38:48Z">
              <w:r>
                <w:rPr>
                  <w:rFonts w:hint="eastAsia" w:ascii="仿宋_GB2312" w:hAnsi="仿宋_GB2312" w:cs="仿宋_GB2312"/>
                  <w:color w:val="000000"/>
                  <w:sz w:val="21"/>
                  <w:szCs w:val="21"/>
                  <w:lang w:eastAsia="zh-CN"/>
                </w:rPr>
                <w:br w:type="textWrapping"/>
              </w:r>
            </w:del>
            <w:del w:id="10258" w:author="吴媛媛 [2]" w:date="2020-05-18T15:38:48Z">
              <w:r>
                <w:rPr>
                  <w:rFonts w:hint="eastAsia" w:ascii="仿宋_GB2312" w:hAnsi="仿宋_GB2312" w:cs="仿宋_GB2312"/>
                  <w:color w:val="000000"/>
                  <w:sz w:val="21"/>
                  <w:szCs w:val="21"/>
                  <w:lang w:eastAsia="zh-CN"/>
                </w:rPr>
                <w:delText>2.根据《统计用区划代码》，统一填报12位地区编码信息。数据更新的频率为月度。</w:delText>
              </w:r>
            </w:del>
            <w:del w:id="10259" w:author="吴媛媛 [2]" w:date="2020-05-18T15:38:48Z">
              <w:r>
                <w:rPr>
                  <w:rFonts w:hint="eastAsia" w:ascii="仿宋_GB2312" w:hAnsi="仿宋_GB2312" w:cs="仿宋_GB2312"/>
                  <w:color w:val="000000"/>
                  <w:sz w:val="21"/>
                  <w:szCs w:val="21"/>
                  <w:lang w:eastAsia="zh-CN"/>
                </w:rPr>
                <w:br w:type="textWrapping"/>
              </w:r>
            </w:del>
            <w:del w:id="10260" w:author="吴媛媛 [2]" w:date="2020-05-18T15:38:48Z">
              <w:r>
                <w:rPr>
                  <w:rFonts w:hint="eastAsia" w:ascii="仿宋_GB2312" w:hAnsi="仿宋_GB2312" w:cs="仿宋_GB2312"/>
                  <w:color w:val="000000"/>
                  <w:sz w:val="21"/>
                  <w:szCs w:val="21"/>
                  <w:lang w:eastAsia="zh-CN"/>
                </w:rPr>
                <w:delText>3.值域：采用《统计用区划代码》的乡（镇）级数字码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261"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262" w:author="吴媛媛 [2]" w:date="2020-05-18T15:38:48Z"/>
                <w:rFonts w:ascii="仿宋_GB2312" w:hAnsi="仿宋_GB2312" w:cs="仿宋_GB2312"/>
                <w:color w:val="000000"/>
                <w:sz w:val="21"/>
                <w:szCs w:val="21"/>
              </w:rPr>
            </w:pPr>
            <w:del w:id="10263" w:author="吴媛媛 [2]" w:date="2020-05-18T15:38:48Z">
              <w:r>
                <w:rPr>
                  <w:rFonts w:hint="eastAsia" w:ascii="仿宋_GB2312" w:hAnsi="仿宋_GB2312" w:cs="仿宋_GB2312"/>
                  <w:color w:val="000000"/>
                  <w:sz w:val="21"/>
                  <w:szCs w:val="21"/>
                </w:rPr>
                <w:delText>4</w:delText>
              </w:r>
            </w:del>
          </w:p>
        </w:tc>
        <w:tc>
          <w:tcPr>
            <w:tcW w:w="853" w:type="dxa"/>
            <w:vAlign w:val="center"/>
          </w:tcPr>
          <w:p>
            <w:pPr>
              <w:spacing w:line="240" w:lineRule="auto"/>
              <w:jc w:val="center"/>
              <w:outlineLvl w:val="2"/>
              <w:rPr>
                <w:del w:id="10264" w:author="吴媛媛 [2]" w:date="2020-05-18T15:38:48Z"/>
                <w:rFonts w:ascii="仿宋_GB2312" w:hAnsi="仿宋_GB2312" w:cs="仿宋_GB2312"/>
                <w:color w:val="000000"/>
                <w:sz w:val="21"/>
                <w:szCs w:val="21"/>
              </w:rPr>
            </w:pPr>
            <w:del w:id="10265"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266" w:author="吴媛媛 [2]" w:date="2020-05-18T15:38:48Z"/>
                <w:rFonts w:ascii="仿宋_GB2312" w:hAnsi="仿宋_GB2312" w:cs="仿宋_GB2312"/>
                <w:color w:val="000000"/>
                <w:sz w:val="21"/>
                <w:szCs w:val="21"/>
              </w:rPr>
            </w:pPr>
            <w:del w:id="10267" w:author="吴媛媛 [2]" w:date="2020-05-18T15:38:48Z">
              <w:r>
                <w:rPr>
                  <w:rFonts w:hint="eastAsia" w:ascii="仿宋_GB2312" w:hAnsi="仿宋_GB2312" w:cs="仿宋_GB2312"/>
                  <w:color w:val="000000"/>
                  <w:sz w:val="21"/>
                  <w:szCs w:val="21"/>
                </w:rPr>
                <w:delText>客户编号</w:delText>
              </w:r>
            </w:del>
          </w:p>
        </w:tc>
        <w:tc>
          <w:tcPr>
            <w:tcW w:w="1137" w:type="dxa"/>
            <w:vAlign w:val="center"/>
          </w:tcPr>
          <w:p>
            <w:pPr>
              <w:spacing w:line="240" w:lineRule="auto"/>
              <w:jc w:val="center"/>
              <w:outlineLvl w:val="2"/>
              <w:rPr>
                <w:del w:id="10268" w:author="吴媛媛 [2]" w:date="2020-05-18T15:38:48Z"/>
                <w:rFonts w:ascii="仿宋_GB2312" w:hAnsi="仿宋_GB2312" w:cs="仿宋_GB2312"/>
                <w:color w:val="000000"/>
                <w:sz w:val="21"/>
                <w:szCs w:val="21"/>
              </w:rPr>
            </w:pPr>
            <w:del w:id="10269" w:author="吴媛媛 [2]" w:date="2020-05-18T15:38:48Z">
              <w:r>
                <w:rPr>
                  <w:rFonts w:hint="eastAsia" w:ascii="仿宋_GB2312" w:hAnsi="仿宋_GB2312" w:cs="仿宋_GB2312"/>
                  <w:color w:val="000000"/>
                  <w:sz w:val="21"/>
                  <w:szCs w:val="21"/>
                </w:rPr>
                <w:delText>anc..100</w:delText>
              </w:r>
            </w:del>
          </w:p>
        </w:tc>
        <w:tc>
          <w:tcPr>
            <w:tcW w:w="4213" w:type="dxa"/>
            <w:tcMar>
              <w:top w:w="15" w:type="dxa"/>
              <w:left w:w="15" w:type="dxa"/>
              <w:bottom w:w="0" w:type="dxa"/>
              <w:right w:w="15" w:type="dxa"/>
            </w:tcMar>
            <w:vAlign w:val="center"/>
          </w:tcPr>
          <w:p>
            <w:pPr>
              <w:spacing w:line="240" w:lineRule="auto"/>
              <w:outlineLvl w:val="2"/>
              <w:rPr>
                <w:del w:id="10270" w:author="吴媛媛 [2]" w:date="2020-05-18T15:38:48Z"/>
                <w:rFonts w:ascii="仿宋_GB2312" w:hAnsi="仿宋_GB2312" w:cs="仿宋_GB2312"/>
                <w:color w:val="000000"/>
                <w:sz w:val="21"/>
                <w:szCs w:val="21"/>
              </w:rPr>
            </w:pPr>
            <w:del w:id="10271" w:author="吴媛媛 [2]" w:date="2020-05-18T15:38:48Z">
              <w:r>
                <w:rPr>
                  <w:rFonts w:hint="eastAsia" w:ascii="仿宋_GB2312" w:hAnsi="仿宋_GB2312" w:cs="仿宋_GB2312"/>
                  <w:color w:val="000000"/>
                  <w:sz w:val="21"/>
                  <w:szCs w:val="21"/>
                  <w:lang w:eastAsia="zh-CN"/>
                </w:rPr>
                <w:delText>1.指各金融机构为统一管理，根据既定规则生成并分配给客户的一个编码。</w:delText>
              </w:r>
            </w:del>
            <w:del w:id="10272" w:author="吴媛媛 [2]" w:date="2020-05-18T15:38:48Z">
              <w:r>
                <w:rPr>
                  <w:rFonts w:hint="eastAsia" w:ascii="仿宋_GB2312" w:hAnsi="仿宋_GB2312" w:cs="仿宋_GB2312"/>
                  <w:color w:val="000000"/>
                  <w:sz w:val="21"/>
                  <w:szCs w:val="21"/>
                  <w:lang w:eastAsia="zh-CN"/>
                </w:rPr>
                <w:br w:type="textWrapping"/>
              </w:r>
            </w:del>
            <w:del w:id="10273" w:author="吴媛媛 [2]" w:date="2020-05-18T15:38:48Z">
              <w:r>
                <w:rPr>
                  <w:rFonts w:hint="eastAsia" w:ascii="仿宋_GB2312" w:hAnsi="仿宋_GB2312" w:cs="仿宋_GB2312"/>
                  <w:color w:val="000000"/>
                  <w:sz w:val="21"/>
                  <w:szCs w:val="21"/>
                  <w:lang w:eastAsia="zh-CN"/>
                </w:rPr>
                <w:delText>2.数据更新的频率为月度。</w:delText>
              </w:r>
            </w:del>
            <w:del w:id="10274" w:author="吴媛媛 [2]" w:date="2020-05-18T15:38:48Z">
              <w:r>
                <w:rPr>
                  <w:rFonts w:hint="eastAsia" w:ascii="仿宋_GB2312" w:hAnsi="仿宋_GB2312" w:cs="仿宋_GB2312"/>
                  <w:color w:val="000000"/>
                  <w:sz w:val="21"/>
                  <w:szCs w:val="21"/>
                  <w:lang w:eastAsia="zh-CN"/>
                </w:rPr>
                <w:br w:type="textWrapping"/>
              </w:r>
            </w:del>
            <w:del w:id="10275"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276" w:author="吴媛媛 [2]" w:date="2020-05-18T15:38:48Z"/>
        </w:trPr>
        <w:tc>
          <w:tcPr>
            <w:tcW w:w="569" w:type="dxa"/>
            <w:shd w:val="clear" w:color="auto" w:fill="auto"/>
            <w:tcMar>
              <w:top w:w="15" w:type="dxa"/>
              <w:left w:w="15" w:type="dxa"/>
              <w:bottom w:w="0" w:type="dxa"/>
              <w:right w:w="15" w:type="dxa"/>
            </w:tcMar>
            <w:vAlign w:val="center"/>
          </w:tcPr>
          <w:p>
            <w:pPr>
              <w:spacing w:line="240" w:lineRule="auto"/>
              <w:jc w:val="center"/>
              <w:outlineLvl w:val="2"/>
              <w:rPr>
                <w:del w:id="10277" w:author="吴媛媛 [2]" w:date="2020-05-18T15:38:48Z"/>
                <w:rFonts w:ascii="仿宋_GB2312" w:hAnsi="仿宋_GB2312" w:cs="仿宋_GB2312"/>
                <w:color w:val="000000"/>
                <w:sz w:val="21"/>
                <w:szCs w:val="21"/>
              </w:rPr>
            </w:pPr>
            <w:del w:id="10278" w:author="吴媛媛 [2]" w:date="2020-05-18T15:38:48Z">
              <w:r>
                <w:rPr>
                  <w:rFonts w:hint="eastAsia" w:ascii="仿宋_GB2312" w:hAnsi="仿宋_GB2312" w:cs="仿宋_GB2312"/>
                  <w:color w:val="000000"/>
                  <w:sz w:val="21"/>
                  <w:szCs w:val="21"/>
                </w:rPr>
                <w:delText>5</w:delText>
              </w:r>
            </w:del>
          </w:p>
        </w:tc>
        <w:tc>
          <w:tcPr>
            <w:tcW w:w="853" w:type="dxa"/>
            <w:shd w:val="clear" w:color="auto" w:fill="auto"/>
            <w:vAlign w:val="center"/>
          </w:tcPr>
          <w:p>
            <w:pPr>
              <w:spacing w:line="240" w:lineRule="auto"/>
              <w:jc w:val="center"/>
              <w:outlineLvl w:val="2"/>
              <w:rPr>
                <w:del w:id="10279" w:author="吴媛媛 [2]" w:date="2020-05-18T15:38:48Z"/>
                <w:rFonts w:ascii="仿宋_GB2312" w:hAnsi="仿宋_GB2312" w:cs="仿宋_GB2312"/>
                <w:color w:val="000000"/>
                <w:sz w:val="21"/>
                <w:szCs w:val="21"/>
              </w:rPr>
            </w:pPr>
            <w:del w:id="10280" w:author="吴媛媛 [2]" w:date="2020-05-18T15:38:48Z">
              <w:r>
                <w:rPr>
                  <w:rFonts w:hint="eastAsia" w:ascii="仿宋_GB2312" w:hAnsi="仿宋_GB2312" w:cs="仿宋_GB2312"/>
                  <w:color w:val="000000"/>
                  <w:sz w:val="21"/>
                  <w:szCs w:val="21"/>
                  <w:lang w:eastAsia="zh-CN"/>
                </w:rPr>
                <w:delText>--</w:delText>
              </w:r>
            </w:del>
          </w:p>
        </w:tc>
        <w:tc>
          <w:tcPr>
            <w:tcW w:w="1564" w:type="dxa"/>
            <w:shd w:val="clear" w:color="auto" w:fill="FFFFFF"/>
            <w:vAlign w:val="center"/>
          </w:tcPr>
          <w:p>
            <w:pPr>
              <w:spacing w:line="240" w:lineRule="auto"/>
              <w:jc w:val="center"/>
              <w:outlineLvl w:val="2"/>
              <w:rPr>
                <w:del w:id="10281" w:author="吴媛媛 [2]" w:date="2020-05-18T15:38:48Z"/>
                <w:rFonts w:ascii="仿宋_GB2312" w:hAnsi="仿宋_GB2312" w:cs="仿宋_GB2312"/>
                <w:color w:val="000000"/>
                <w:sz w:val="21"/>
                <w:szCs w:val="21"/>
                <w:lang w:eastAsia="zh-CN"/>
              </w:rPr>
            </w:pPr>
            <w:del w:id="10282" w:author="吴媛媛 [2]" w:date="2020-05-18T15:38:48Z">
              <w:r>
                <w:rPr>
                  <w:rFonts w:hint="eastAsia" w:ascii="仿宋_GB2312" w:hAnsi="仿宋_GB2312" w:cs="仿宋_GB2312"/>
                  <w:color w:val="000000"/>
                  <w:sz w:val="21"/>
                  <w:szCs w:val="21"/>
                  <w:lang w:eastAsia="zh-CN"/>
                </w:rPr>
                <w:delText>个人精准扶贫客户性质</w:delText>
              </w:r>
            </w:del>
          </w:p>
        </w:tc>
        <w:tc>
          <w:tcPr>
            <w:tcW w:w="1137" w:type="dxa"/>
            <w:vAlign w:val="center"/>
          </w:tcPr>
          <w:p>
            <w:pPr>
              <w:spacing w:line="240" w:lineRule="auto"/>
              <w:jc w:val="center"/>
              <w:outlineLvl w:val="2"/>
              <w:rPr>
                <w:del w:id="10283" w:author="吴媛媛 [2]" w:date="2020-05-18T15:38:48Z"/>
                <w:rFonts w:ascii="仿宋_GB2312" w:hAnsi="仿宋_GB2312" w:cs="仿宋_GB2312"/>
                <w:color w:val="000000"/>
                <w:sz w:val="21"/>
                <w:szCs w:val="21"/>
              </w:rPr>
            </w:pPr>
            <w:del w:id="10284"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del w:id="10285" w:author="吴媛媛 [2]" w:date="2020-05-18T15:38:48Z"/>
                <w:rFonts w:ascii="仿宋_GB2312" w:hAnsi="仿宋_GB2312" w:cs="仿宋_GB2312"/>
                <w:color w:val="000000"/>
                <w:sz w:val="21"/>
                <w:szCs w:val="21"/>
                <w:lang w:eastAsia="zh-CN"/>
              </w:rPr>
            </w:pPr>
            <w:del w:id="10286" w:author="吴媛媛 [2]" w:date="2020-05-18T15:38:48Z">
              <w:r>
                <w:rPr>
                  <w:rFonts w:hint="eastAsia" w:ascii="仿宋_GB2312" w:hAnsi="仿宋_GB2312" w:cs="仿宋_GB2312"/>
                  <w:color w:val="000000"/>
                  <w:sz w:val="21"/>
                  <w:szCs w:val="21"/>
                  <w:lang w:eastAsia="zh-CN"/>
                </w:rPr>
                <w:delText>1.指根据全国扶贫开发信息系统，基于贫困户认定标准、贫困户类别、贫困状况等对其进行的划分。</w:delText>
              </w:r>
            </w:del>
            <w:del w:id="10287" w:author="吴媛媛 [2]" w:date="2020-05-18T15:38:48Z">
              <w:r>
                <w:rPr>
                  <w:rFonts w:hint="eastAsia" w:ascii="仿宋_GB2312" w:hAnsi="仿宋_GB2312" w:cs="仿宋_GB2312"/>
                  <w:color w:val="000000"/>
                  <w:sz w:val="21"/>
                  <w:szCs w:val="21"/>
                  <w:lang w:eastAsia="zh-CN"/>
                </w:rPr>
                <w:br w:type="textWrapping"/>
              </w:r>
            </w:del>
            <w:del w:id="10288" w:author="吴媛媛 [2]" w:date="2020-05-18T15:38:48Z">
              <w:r>
                <w:rPr>
                  <w:rFonts w:hint="eastAsia" w:ascii="仿宋_GB2312" w:hAnsi="仿宋_GB2312" w:cs="仿宋_GB2312"/>
                  <w:color w:val="000000"/>
                  <w:sz w:val="21"/>
                  <w:szCs w:val="21"/>
                  <w:lang w:eastAsia="zh-CN"/>
                </w:rPr>
                <w:delText>2.包含建档立卡贫困人口、 脱贫户、家庭农场及农业专业大户和其他，其中根据建档立卡贫困人口扶贫主管部门提供的建档立卡贫困人口名录填报（含未脱贫和返贫），数据更新的频率为月度。</w:delText>
              </w:r>
            </w:del>
            <w:del w:id="10289" w:author="吴媛媛 [2]" w:date="2020-05-18T15:38:48Z">
              <w:r>
                <w:rPr>
                  <w:rFonts w:hint="eastAsia" w:ascii="仿宋_GB2312" w:hAnsi="仿宋_GB2312" w:cs="仿宋_GB2312"/>
                  <w:color w:val="000000"/>
                  <w:sz w:val="21"/>
                  <w:szCs w:val="21"/>
                  <w:lang w:eastAsia="zh-CN"/>
                </w:rPr>
                <w:br w:type="textWrapping"/>
              </w:r>
            </w:del>
            <w:del w:id="10290"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0291" w:author="吴媛媛 [2]" w:date="2020-05-18T15:38:48Z"/>
                <w:rFonts w:ascii="仿宋_GB2312" w:hAnsi="仿宋_GB2312" w:cs="仿宋_GB2312"/>
                <w:color w:val="000000"/>
                <w:sz w:val="21"/>
                <w:szCs w:val="21"/>
                <w:lang w:eastAsia="zh-CN"/>
              </w:rPr>
            </w:pPr>
            <w:del w:id="10292" w:author="吴媛媛 [2]" w:date="2020-05-18T15:38:48Z">
              <w:r>
                <w:rPr>
                  <w:rFonts w:hint="eastAsia" w:ascii="仿宋_GB2312" w:hAnsi="仿宋_GB2312" w:cs="仿宋_GB2312"/>
                  <w:color w:val="000000"/>
                  <w:sz w:val="21"/>
                  <w:szCs w:val="21"/>
                  <w:lang w:eastAsia="zh-CN"/>
                </w:rPr>
                <w:delText>XZ01 建档立卡贫困人口</w:delText>
              </w:r>
            </w:del>
            <w:del w:id="10293" w:author="吴媛媛 [2]" w:date="2020-05-18T15:38:48Z">
              <w:r>
                <w:rPr>
                  <w:rFonts w:hint="eastAsia" w:ascii="仿宋_GB2312" w:hAnsi="仿宋_GB2312" w:cs="仿宋_GB2312"/>
                  <w:color w:val="000000"/>
                  <w:sz w:val="21"/>
                  <w:szCs w:val="21"/>
                  <w:lang w:eastAsia="zh-CN"/>
                </w:rPr>
                <w:br w:type="textWrapping"/>
              </w:r>
            </w:del>
            <w:del w:id="10294" w:author="吴媛媛 [2]" w:date="2020-05-18T15:38:48Z">
              <w:r>
                <w:rPr>
                  <w:rFonts w:hint="eastAsia" w:ascii="仿宋_GB2312" w:hAnsi="仿宋_GB2312" w:cs="仿宋_GB2312"/>
                  <w:color w:val="000000"/>
                  <w:sz w:val="21"/>
                  <w:szCs w:val="21"/>
                  <w:lang w:eastAsia="zh-CN"/>
                </w:rPr>
                <w:delText>XZ02 已脱贫人口</w:delText>
              </w:r>
            </w:del>
            <w:del w:id="10295" w:author="吴媛媛 [2]" w:date="2020-05-18T15:38:48Z">
              <w:r>
                <w:rPr>
                  <w:rFonts w:hint="eastAsia" w:ascii="仿宋_GB2312" w:hAnsi="仿宋_GB2312" w:cs="仿宋_GB2312"/>
                  <w:color w:val="000000"/>
                  <w:sz w:val="21"/>
                  <w:szCs w:val="21"/>
                  <w:lang w:eastAsia="zh-CN"/>
                </w:rPr>
                <w:br w:type="textWrapping"/>
              </w:r>
            </w:del>
            <w:del w:id="10296" w:author="吴媛媛 [2]" w:date="2020-05-18T15:38:48Z">
              <w:r>
                <w:rPr>
                  <w:rFonts w:hint="eastAsia" w:ascii="仿宋_GB2312" w:hAnsi="仿宋_GB2312" w:cs="仿宋_GB2312"/>
                  <w:color w:val="000000"/>
                  <w:sz w:val="21"/>
                  <w:szCs w:val="21"/>
                  <w:lang w:eastAsia="zh-CN"/>
                </w:rPr>
                <w:delText>XZ03 家庭农场及农业专业大户</w:delText>
              </w:r>
            </w:del>
            <w:del w:id="10297" w:author="吴媛媛 [2]" w:date="2020-05-18T15:38:48Z">
              <w:r>
                <w:rPr>
                  <w:rFonts w:hint="eastAsia" w:ascii="仿宋_GB2312" w:hAnsi="仿宋_GB2312" w:cs="仿宋_GB2312"/>
                  <w:color w:val="000000"/>
                  <w:sz w:val="21"/>
                  <w:szCs w:val="21"/>
                  <w:lang w:eastAsia="zh-CN"/>
                </w:rPr>
                <w:br w:type="textWrapping"/>
              </w:r>
            </w:del>
            <w:del w:id="10298" w:author="吴媛媛 [2]" w:date="2020-05-18T15:38:48Z">
              <w:r>
                <w:rPr>
                  <w:rFonts w:hint="eastAsia" w:ascii="仿宋_GB2312" w:hAnsi="仿宋_GB2312" w:cs="仿宋_GB2312"/>
                  <w:color w:val="000000"/>
                  <w:sz w:val="21"/>
                  <w:szCs w:val="21"/>
                  <w:lang w:eastAsia="zh-CN"/>
                </w:rPr>
                <w:delText>XZ99 其他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299"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300" w:author="吴媛媛 [2]" w:date="2020-05-18T15:38:48Z"/>
                <w:rFonts w:ascii="仿宋_GB2312" w:hAnsi="仿宋_GB2312" w:cs="仿宋_GB2312"/>
                <w:color w:val="000000"/>
                <w:sz w:val="21"/>
                <w:szCs w:val="21"/>
              </w:rPr>
            </w:pPr>
            <w:del w:id="10301" w:author="吴媛媛 [2]" w:date="2020-05-18T15:38:48Z">
              <w:r>
                <w:rPr>
                  <w:rFonts w:hint="eastAsia" w:ascii="仿宋_GB2312" w:hAnsi="仿宋_GB2312" w:cs="仿宋_GB2312"/>
                  <w:color w:val="000000"/>
                  <w:sz w:val="21"/>
                  <w:szCs w:val="21"/>
                </w:rPr>
                <w:delText>6</w:delText>
              </w:r>
            </w:del>
          </w:p>
        </w:tc>
        <w:tc>
          <w:tcPr>
            <w:tcW w:w="853" w:type="dxa"/>
            <w:vAlign w:val="center"/>
          </w:tcPr>
          <w:p>
            <w:pPr>
              <w:spacing w:line="240" w:lineRule="auto"/>
              <w:jc w:val="center"/>
              <w:outlineLvl w:val="2"/>
              <w:rPr>
                <w:del w:id="10302" w:author="吴媛媛 [2]" w:date="2020-05-18T15:38:48Z"/>
                <w:rFonts w:ascii="仿宋_GB2312" w:hAnsi="仿宋_GB2312" w:cs="仿宋_GB2312"/>
                <w:color w:val="000000"/>
                <w:sz w:val="21"/>
                <w:szCs w:val="21"/>
              </w:rPr>
            </w:pPr>
            <w:del w:id="10303"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304" w:author="吴媛媛 [2]" w:date="2020-05-18T15:38:48Z"/>
                <w:rFonts w:ascii="仿宋_GB2312" w:hAnsi="仿宋_GB2312" w:cs="仿宋_GB2312"/>
                <w:color w:val="000000"/>
                <w:sz w:val="21"/>
                <w:szCs w:val="21"/>
              </w:rPr>
            </w:pPr>
            <w:del w:id="10305" w:author="吴媛媛 [2]" w:date="2020-05-18T15:38:48Z">
              <w:r>
                <w:rPr>
                  <w:rFonts w:hint="eastAsia" w:ascii="仿宋_GB2312" w:hAnsi="仿宋_GB2312" w:cs="仿宋_GB2312"/>
                  <w:color w:val="000000"/>
                  <w:sz w:val="21"/>
                  <w:szCs w:val="21"/>
                </w:rPr>
                <w:delText>客户名称</w:delText>
              </w:r>
            </w:del>
          </w:p>
        </w:tc>
        <w:tc>
          <w:tcPr>
            <w:tcW w:w="1137" w:type="dxa"/>
            <w:vAlign w:val="center"/>
          </w:tcPr>
          <w:p>
            <w:pPr>
              <w:spacing w:line="240" w:lineRule="auto"/>
              <w:jc w:val="center"/>
              <w:outlineLvl w:val="2"/>
              <w:rPr>
                <w:del w:id="10306" w:author="吴媛媛 [2]" w:date="2020-05-18T15:38:48Z"/>
                <w:rFonts w:ascii="仿宋_GB2312" w:hAnsi="仿宋_GB2312" w:cs="仿宋_GB2312"/>
                <w:color w:val="000000"/>
                <w:sz w:val="21"/>
                <w:szCs w:val="21"/>
              </w:rPr>
            </w:pPr>
            <w:del w:id="10307" w:author="吴媛媛 [2]" w:date="2020-05-18T15:38:48Z">
              <w:r>
                <w:rPr>
                  <w:rFonts w:hint="eastAsia" w:ascii="仿宋_GB2312" w:hAnsi="仿宋_GB2312" w:cs="仿宋_GB2312"/>
                  <w:color w:val="000000"/>
                  <w:sz w:val="21"/>
                  <w:szCs w:val="21"/>
                </w:rPr>
                <w:delText>anc1..100</w:delText>
              </w:r>
            </w:del>
          </w:p>
        </w:tc>
        <w:tc>
          <w:tcPr>
            <w:tcW w:w="4213" w:type="dxa"/>
            <w:tcMar>
              <w:top w:w="15" w:type="dxa"/>
              <w:left w:w="15" w:type="dxa"/>
              <w:bottom w:w="0" w:type="dxa"/>
              <w:right w:w="15" w:type="dxa"/>
            </w:tcMar>
            <w:vAlign w:val="center"/>
          </w:tcPr>
          <w:p>
            <w:pPr>
              <w:spacing w:line="240" w:lineRule="auto"/>
              <w:outlineLvl w:val="2"/>
              <w:rPr>
                <w:del w:id="10308" w:author="吴媛媛 [2]" w:date="2020-05-18T15:38:48Z"/>
                <w:rFonts w:ascii="仿宋_GB2312" w:hAnsi="仿宋_GB2312" w:cs="仿宋_GB2312"/>
                <w:color w:val="000000"/>
                <w:sz w:val="21"/>
                <w:szCs w:val="21"/>
              </w:rPr>
            </w:pPr>
            <w:del w:id="10309" w:author="吴媛媛 [2]" w:date="2020-05-18T15:38:48Z">
              <w:r>
                <w:rPr>
                  <w:rFonts w:hint="eastAsia" w:ascii="仿宋_GB2312" w:hAnsi="仿宋_GB2312" w:cs="仿宋_GB2312"/>
                  <w:color w:val="000000"/>
                  <w:sz w:val="21"/>
                  <w:szCs w:val="21"/>
                  <w:lang w:eastAsia="zh-CN"/>
                </w:rPr>
                <w:delText>1.指在法律上认可的客户名称，该名称一般记录在国家授权部门颁发给客户的证件上。</w:delText>
              </w:r>
            </w:del>
            <w:del w:id="10310" w:author="吴媛媛 [2]" w:date="2020-05-18T15:38:48Z">
              <w:r>
                <w:rPr>
                  <w:rFonts w:hint="eastAsia" w:ascii="仿宋_GB2312" w:hAnsi="仿宋_GB2312" w:cs="仿宋_GB2312"/>
                  <w:color w:val="000000"/>
                  <w:sz w:val="21"/>
                  <w:szCs w:val="21"/>
                  <w:lang w:eastAsia="zh-CN"/>
                </w:rPr>
                <w:br w:type="textWrapping"/>
              </w:r>
            </w:del>
            <w:del w:id="10311" w:author="吴媛媛 [2]" w:date="2020-05-18T15:38:48Z">
              <w:r>
                <w:rPr>
                  <w:rFonts w:hint="eastAsia" w:ascii="仿宋_GB2312" w:hAnsi="仿宋_GB2312" w:cs="仿宋_GB2312"/>
                  <w:color w:val="000000"/>
                  <w:sz w:val="21"/>
                  <w:szCs w:val="21"/>
                  <w:lang w:eastAsia="zh-CN"/>
                </w:rPr>
                <w:delText>2.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delText>
              </w:r>
            </w:del>
            <w:del w:id="10312" w:author="吴媛媛 [2]" w:date="2020-05-18T15:38:48Z">
              <w:r>
                <w:rPr>
                  <w:rFonts w:hint="eastAsia" w:ascii="仿宋_GB2312" w:hAnsi="仿宋_GB2312" w:cs="仿宋_GB2312"/>
                  <w:color w:val="000000"/>
                  <w:sz w:val="21"/>
                  <w:szCs w:val="21"/>
                </w:rPr>
                <w:delText>数据更新的频率为月度。</w:delText>
              </w:r>
            </w:del>
            <w:del w:id="10313" w:author="吴媛媛 [2]" w:date="2020-05-18T15:38:48Z">
              <w:r>
                <w:rPr>
                  <w:rFonts w:hint="eastAsia" w:ascii="仿宋_GB2312" w:hAnsi="仿宋_GB2312" w:cs="仿宋_GB2312"/>
                  <w:color w:val="000000"/>
                  <w:sz w:val="21"/>
                  <w:szCs w:val="21"/>
                </w:rPr>
                <w:br w:type="textWrapping"/>
              </w:r>
            </w:del>
            <w:del w:id="10314"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315"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316" w:author="吴媛媛 [2]" w:date="2020-05-18T15:38:48Z"/>
                <w:rFonts w:ascii="仿宋_GB2312" w:hAnsi="仿宋_GB2312" w:cs="仿宋_GB2312"/>
                <w:color w:val="000000"/>
                <w:sz w:val="21"/>
                <w:szCs w:val="21"/>
              </w:rPr>
            </w:pPr>
            <w:del w:id="10317" w:author="吴媛媛 [2]" w:date="2020-05-18T15:38:48Z">
              <w:r>
                <w:rPr>
                  <w:rFonts w:hint="eastAsia" w:ascii="仿宋_GB2312" w:hAnsi="仿宋_GB2312" w:cs="仿宋_GB2312"/>
                  <w:color w:val="000000"/>
                  <w:sz w:val="21"/>
                  <w:szCs w:val="21"/>
                </w:rPr>
                <w:delText>7</w:delText>
              </w:r>
            </w:del>
          </w:p>
        </w:tc>
        <w:tc>
          <w:tcPr>
            <w:tcW w:w="853" w:type="dxa"/>
            <w:vAlign w:val="center"/>
          </w:tcPr>
          <w:p>
            <w:pPr>
              <w:spacing w:line="240" w:lineRule="auto"/>
              <w:jc w:val="center"/>
              <w:outlineLvl w:val="2"/>
              <w:rPr>
                <w:del w:id="10318" w:author="吴媛媛 [2]" w:date="2020-05-18T15:38:48Z"/>
                <w:rFonts w:ascii="仿宋_GB2312" w:hAnsi="仿宋_GB2312" w:cs="仿宋_GB2312"/>
                <w:color w:val="000000"/>
                <w:sz w:val="21"/>
                <w:szCs w:val="21"/>
              </w:rPr>
            </w:pPr>
            <w:del w:id="10319"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320" w:author="吴媛媛 [2]" w:date="2020-05-18T15:38:48Z"/>
                <w:rFonts w:ascii="仿宋_GB2312" w:hAnsi="仿宋_GB2312" w:cs="仿宋_GB2312"/>
                <w:color w:val="000000"/>
                <w:sz w:val="21"/>
                <w:szCs w:val="21"/>
                <w:lang w:eastAsia="zh-CN"/>
              </w:rPr>
            </w:pPr>
            <w:del w:id="10321" w:author="吴媛媛 [2]" w:date="2020-05-18T15:38:48Z">
              <w:r>
                <w:rPr>
                  <w:rFonts w:hint="eastAsia" w:ascii="仿宋_GB2312" w:hAnsi="仿宋_GB2312" w:cs="仿宋_GB2312"/>
                  <w:color w:val="000000"/>
                  <w:sz w:val="21"/>
                  <w:szCs w:val="21"/>
                  <w:lang w:eastAsia="zh-CN"/>
                </w:rPr>
                <w:delText>个人精准扶贫客户身份证号</w:delText>
              </w:r>
            </w:del>
          </w:p>
        </w:tc>
        <w:tc>
          <w:tcPr>
            <w:tcW w:w="1137" w:type="dxa"/>
            <w:vAlign w:val="center"/>
          </w:tcPr>
          <w:p>
            <w:pPr>
              <w:spacing w:line="240" w:lineRule="auto"/>
              <w:jc w:val="center"/>
              <w:outlineLvl w:val="2"/>
              <w:rPr>
                <w:del w:id="10322" w:author="吴媛媛 [2]" w:date="2020-05-18T15:38:48Z"/>
                <w:rFonts w:ascii="仿宋_GB2312" w:hAnsi="仿宋_GB2312" w:cs="仿宋_GB2312"/>
                <w:color w:val="000000"/>
                <w:sz w:val="21"/>
                <w:szCs w:val="21"/>
              </w:rPr>
            </w:pPr>
            <w:del w:id="10323" w:author="吴媛媛 [2]" w:date="2020-05-18T15:38:48Z">
              <w:r>
                <w:rPr>
                  <w:rFonts w:hint="eastAsia" w:ascii="仿宋_GB2312" w:hAnsi="仿宋_GB2312" w:cs="仿宋_GB2312"/>
                  <w:color w:val="000000"/>
                  <w:sz w:val="21"/>
                  <w:szCs w:val="21"/>
                </w:rPr>
                <w:delText>an..50</w:delText>
              </w:r>
            </w:del>
          </w:p>
        </w:tc>
        <w:tc>
          <w:tcPr>
            <w:tcW w:w="4213" w:type="dxa"/>
            <w:tcMar>
              <w:top w:w="15" w:type="dxa"/>
              <w:left w:w="15" w:type="dxa"/>
              <w:bottom w:w="0" w:type="dxa"/>
              <w:right w:w="15" w:type="dxa"/>
            </w:tcMar>
            <w:vAlign w:val="center"/>
          </w:tcPr>
          <w:p>
            <w:pPr>
              <w:numPr>
                <w:ilvl w:val="0"/>
                <w:numId w:val="14"/>
              </w:numPr>
              <w:spacing w:line="240" w:lineRule="auto"/>
              <w:outlineLvl w:val="2"/>
              <w:rPr>
                <w:del w:id="10324" w:author="吴媛媛 [2]" w:date="2020-05-18T15:38:48Z"/>
                <w:rFonts w:ascii="仿宋_GB2312" w:hAnsi="仿宋_GB2312" w:cs="仿宋_GB2312"/>
                <w:color w:val="000000"/>
                <w:sz w:val="21"/>
                <w:szCs w:val="21"/>
              </w:rPr>
            </w:pPr>
            <w:del w:id="10325" w:author="吴媛媛 [2]" w:date="2020-05-18T15:38:48Z">
              <w:r>
                <w:rPr>
                  <w:rFonts w:hint="eastAsia" w:ascii="仿宋_GB2312" w:hAnsi="仿宋_GB2312" w:cs="仿宋_GB2312"/>
                  <w:color w:val="000000"/>
                  <w:sz w:val="21"/>
                  <w:szCs w:val="21"/>
                  <w:lang w:eastAsia="zh-CN"/>
                </w:rPr>
                <w:delText>指个人精准扶贫客户的有效身份证号。</w:delText>
              </w:r>
            </w:del>
            <w:del w:id="10326" w:author="吴媛媛 [2]" w:date="2020-05-18T15:38:48Z">
              <w:r>
                <w:rPr>
                  <w:rFonts w:hint="eastAsia" w:ascii="仿宋_GB2312" w:hAnsi="仿宋_GB2312" w:cs="仿宋_GB2312"/>
                  <w:color w:val="000000"/>
                  <w:sz w:val="21"/>
                  <w:szCs w:val="21"/>
                  <w:lang w:eastAsia="zh-CN"/>
                </w:rPr>
                <w:br w:type="textWrapping"/>
              </w:r>
            </w:del>
            <w:del w:id="10327" w:author="吴媛媛 [2]" w:date="2020-05-18T15:38:48Z">
              <w:r>
                <w:rPr>
                  <w:rFonts w:hint="eastAsia" w:ascii="仿宋_GB2312" w:hAnsi="仿宋_GB2312" w:cs="仿宋_GB2312"/>
                  <w:color w:val="000000"/>
                  <w:sz w:val="21"/>
                  <w:szCs w:val="21"/>
                  <w:lang w:eastAsia="zh-CN"/>
                </w:rPr>
                <w:delText>2.数据更新的频率为月度。</w:delText>
              </w:r>
            </w:del>
            <w:del w:id="10328" w:author="吴媛媛 [2]" w:date="2020-05-18T15:38:48Z">
              <w:r>
                <w:rPr>
                  <w:rFonts w:hint="eastAsia" w:ascii="仿宋_GB2312" w:hAnsi="仿宋_GB2312" w:cs="仿宋_GB2312"/>
                  <w:color w:val="000000"/>
                  <w:sz w:val="21"/>
                  <w:szCs w:val="21"/>
                  <w:lang w:eastAsia="zh-CN"/>
                </w:rPr>
                <w:br w:type="textWrapping"/>
              </w:r>
            </w:del>
            <w:del w:id="10329" w:author="吴媛媛 [2]" w:date="2020-05-18T15:38:48Z">
              <w:r>
                <w:rPr>
                  <w:rFonts w:hint="eastAsia" w:ascii="仿宋_GB2312" w:hAnsi="仿宋_GB2312" w:cs="仿宋_GB2312"/>
                  <w:color w:val="000000"/>
                  <w:sz w:val="21"/>
                  <w:szCs w:val="21"/>
                </w:rPr>
                <w:delText>3.值域：/</w:delText>
              </w:r>
            </w:del>
          </w:p>
          <w:p>
            <w:pPr>
              <w:spacing w:line="240" w:lineRule="auto"/>
              <w:outlineLvl w:val="2"/>
              <w:rPr>
                <w:del w:id="10330" w:author="吴媛媛 [2]" w:date="2020-05-18T15:38:48Z"/>
                <w:rFonts w:ascii="仿宋_GB2312" w:hAnsi="仿宋_GB2312" w:cs="仿宋_GB2312"/>
                <w:color w:val="000000"/>
                <w:sz w:val="21"/>
                <w:szCs w:val="21"/>
                <w:lang w:eastAsia="zh-CN"/>
              </w:rPr>
            </w:pPr>
            <w:del w:id="10331" w:author="吴媛媛 [2]" w:date="2020-05-18T15:38:48Z">
              <w:r>
                <w:rPr>
                  <w:rFonts w:hint="eastAsia" w:ascii="仿宋_GB2312" w:hAnsi="仿宋_GB2312" w:cs="仿宋_GB2312"/>
                  <w:color w:val="000000"/>
                  <w:sz w:val="21"/>
                  <w:szCs w:val="21"/>
                  <w:lang w:eastAsia="zh-CN"/>
                </w:rPr>
                <w:delText>4.该数据需要脱敏处理，脱敏规则参见3.7</w:delText>
              </w:r>
            </w:del>
            <w:ins w:id="10332" w:author="罗斌" w:date="2019-10-30T16:41:00Z">
              <w:del w:id="10333" w:author="吴媛媛 [2]" w:date="2020-05-18T15:38:48Z">
                <w:r>
                  <w:rPr>
                    <w:rFonts w:hint="eastAsia" w:ascii="仿宋_GB2312" w:hAnsi="仿宋_GB2312" w:cs="仿宋_GB2312"/>
                    <w:color w:val="000000"/>
                    <w:sz w:val="21"/>
                    <w:szCs w:val="21"/>
                    <w:lang w:eastAsia="zh-CN"/>
                  </w:rPr>
                  <w:delText>8</w:delText>
                </w:r>
              </w:del>
            </w:ins>
            <w:del w:id="10334" w:author="吴媛媛 [2]" w:date="2020-05-18T15:38:48Z">
              <w:r>
                <w:rPr>
                  <w:rFonts w:hint="eastAsia" w:ascii="仿宋_GB2312" w:hAnsi="仿宋_GB2312" w:cs="仿宋_GB2312"/>
                  <w:color w:val="000000"/>
                  <w:sz w:val="21"/>
                  <w:szCs w:val="21"/>
                  <w:lang w:eastAsia="zh-CN"/>
                </w:rPr>
                <w:delText>节。</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335"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336" w:author="吴媛媛 [2]" w:date="2020-05-18T15:38:48Z"/>
                <w:rFonts w:ascii="仿宋_GB2312" w:hAnsi="仿宋_GB2312" w:cs="仿宋_GB2312"/>
                <w:color w:val="000000"/>
                <w:sz w:val="21"/>
                <w:szCs w:val="21"/>
              </w:rPr>
            </w:pPr>
            <w:del w:id="10337" w:author="吴媛媛 [2]" w:date="2020-05-18T15:38:48Z">
              <w:r>
                <w:rPr>
                  <w:rFonts w:hint="eastAsia" w:ascii="仿宋_GB2312" w:hAnsi="仿宋_GB2312" w:cs="仿宋_GB2312"/>
                  <w:color w:val="000000"/>
                  <w:sz w:val="21"/>
                  <w:szCs w:val="21"/>
                </w:rPr>
                <w:delText>8</w:delText>
              </w:r>
            </w:del>
          </w:p>
        </w:tc>
        <w:tc>
          <w:tcPr>
            <w:tcW w:w="853" w:type="dxa"/>
            <w:vAlign w:val="center"/>
          </w:tcPr>
          <w:p>
            <w:pPr>
              <w:spacing w:line="240" w:lineRule="auto"/>
              <w:jc w:val="center"/>
              <w:outlineLvl w:val="2"/>
              <w:rPr>
                <w:del w:id="10338" w:author="吴媛媛 [2]" w:date="2020-05-18T15:38:48Z"/>
                <w:rFonts w:ascii="仿宋_GB2312" w:hAnsi="仿宋_GB2312" w:cs="仿宋_GB2312"/>
                <w:color w:val="000000"/>
                <w:sz w:val="21"/>
                <w:szCs w:val="21"/>
              </w:rPr>
            </w:pPr>
            <w:del w:id="10339"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340" w:author="吴媛媛 [2]" w:date="2020-05-18T15:38:48Z"/>
                <w:rFonts w:ascii="仿宋_GB2312" w:hAnsi="仿宋_GB2312" w:cs="仿宋_GB2312"/>
                <w:color w:val="000000"/>
                <w:sz w:val="21"/>
                <w:szCs w:val="21"/>
                <w:lang w:eastAsia="zh-CN"/>
              </w:rPr>
            </w:pPr>
            <w:del w:id="10341" w:author="吴媛媛 [2]" w:date="2020-05-18T15:38:48Z">
              <w:r>
                <w:rPr>
                  <w:rFonts w:hint="eastAsia" w:ascii="仿宋_GB2312" w:hAnsi="仿宋_GB2312" w:cs="仿宋_GB2312"/>
                  <w:color w:val="000000"/>
                  <w:sz w:val="21"/>
                  <w:szCs w:val="21"/>
                  <w:lang w:eastAsia="zh-CN"/>
                </w:rPr>
                <w:delText>地区行政区划代码（个人精准扶贫客户所在地）</w:delText>
              </w:r>
            </w:del>
          </w:p>
        </w:tc>
        <w:tc>
          <w:tcPr>
            <w:tcW w:w="1137" w:type="dxa"/>
            <w:vAlign w:val="center"/>
          </w:tcPr>
          <w:p>
            <w:pPr>
              <w:spacing w:line="240" w:lineRule="auto"/>
              <w:jc w:val="center"/>
              <w:outlineLvl w:val="2"/>
              <w:rPr>
                <w:del w:id="10342" w:author="吴媛媛 [2]" w:date="2020-05-18T15:38:48Z"/>
                <w:rFonts w:ascii="仿宋_GB2312" w:hAnsi="仿宋_GB2312" w:cs="仿宋_GB2312"/>
                <w:color w:val="000000"/>
                <w:sz w:val="21"/>
                <w:szCs w:val="21"/>
              </w:rPr>
            </w:pPr>
            <w:del w:id="10343" w:author="吴媛媛 [2]" w:date="2020-05-18T15:38:48Z">
              <w:r>
                <w:rPr>
                  <w:rFonts w:hint="eastAsia" w:ascii="仿宋_GB2312" w:hAnsi="仿宋_GB2312" w:cs="仿宋_GB2312"/>
                  <w:color w:val="000000"/>
                  <w:sz w:val="21"/>
                  <w:szCs w:val="21"/>
                </w:rPr>
                <w:delText>12!n</w:delText>
              </w:r>
            </w:del>
          </w:p>
        </w:tc>
        <w:tc>
          <w:tcPr>
            <w:tcW w:w="4213" w:type="dxa"/>
            <w:tcMar>
              <w:top w:w="15" w:type="dxa"/>
              <w:left w:w="15" w:type="dxa"/>
              <w:bottom w:w="0" w:type="dxa"/>
              <w:right w:w="15" w:type="dxa"/>
            </w:tcMar>
            <w:vAlign w:val="center"/>
          </w:tcPr>
          <w:p>
            <w:pPr>
              <w:spacing w:line="240" w:lineRule="auto"/>
              <w:outlineLvl w:val="2"/>
              <w:rPr>
                <w:del w:id="10344" w:author="吴媛媛 [2]" w:date="2020-05-18T15:38:48Z"/>
                <w:rFonts w:ascii="仿宋_GB2312" w:hAnsi="仿宋_GB2312" w:cs="仿宋_GB2312"/>
                <w:color w:val="000000"/>
                <w:sz w:val="21"/>
                <w:szCs w:val="21"/>
                <w:lang w:eastAsia="zh-CN"/>
              </w:rPr>
            </w:pPr>
            <w:del w:id="10345" w:author="吴媛媛 [2]" w:date="2020-05-18T15:38:48Z">
              <w:r>
                <w:rPr>
                  <w:rFonts w:hint="eastAsia" w:ascii="仿宋_GB2312" w:hAnsi="仿宋_GB2312" w:cs="仿宋_GB2312"/>
                  <w:color w:val="000000"/>
                  <w:sz w:val="21"/>
                  <w:szCs w:val="21"/>
                  <w:lang w:eastAsia="zh-CN"/>
                </w:rPr>
                <w:delText>1.指个人精准扶贫贷款客户居住地行政区划信息。</w:delText>
              </w:r>
            </w:del>
            <w:del w:id="10346" w:author="吴媛媛 [2]" w:date="2020-05-18T15:38:48Z">
              <w:r>
                <w:rPr>
                  <w:rFonts w:hint="eastAsia" w:ascii="仿宋_GB2312" w:hAnsi="仿宋_GB2312" w:cs="仿宋_GB2312"/>
                  <w:color w:val="000000"/>
                  <w:sz w:val="21"/>
                  <w:szCs w:val="21"/>
                  <w:lang w:eastAsia="zh-CN"/>
                </w:rPr>
                <w:br w:type="textWrapping"/>
              </w:r>
            </w:del>
            <w:del w:id="10347" w:author="吴媛媛 [2]" w:date="2020-05-18T15:38:48Z">
              <w:r>
                <w:rPr>
                  <w:rFonts w:hint="eastAsia" w:ascii="仿宋_GB2312" w:hAnsi="仿宋_GB2312" w:cs="仿宋_GB2312"/>
                  <w:color w:val="000000"/>
                  <w:sz w:val="21"/>
                  <w:szCs w:val="21"/>
                  <w:lang w:eastAsia="zh-CN"/>
                </w:rPr>
                <w:delText>2.根据《统计用区划代码》，统一填报12位地区编码信息。数据更新的频率为月度。</w:delText>
              </w:r>
            </w:del>
            <w:del w:id="10348" w:author="吴媛媛 [2]" w:date="2020-05-18T15:38:48Z">
              <w:r>
                <w:rPr>
                  <w:rFonts w:hint="eastAsia" w:ascii="仿宋_GB2312" w:hAnsi="仿宋_GB2312" w:cs="仿宋_GB2312"/>
                  <w:color w:val="000000"/>
                  <w:sz w:val="21"/>
                  <w:szCs w:val="21"/>
                  <w:lang w:eastAsia="zh-CN"/>
                </w:rPr>
                <w:br w:type="textWrapping"/>
              </w:r>
            </w:del>
            <w:del w:id="10349" w:author="吴媛媛 [2]" w:date="2020-05-18T15:38:48Z">
              <w:r>
                <w:rPr>
                  <w:rFonts w:hint="eastAsia" w:ascii="仿宋_GB2312" w:hAnsi="仿宋_GB2312" w:cs="仿宋_GB2312"/>
                  <w:color w:val="000000"/>
                  <w:sz w:val="21"/>
                  <w:szCs w:val="21"/>
                  <w:lang w:eastAsia="zh-CN"/>
                </w:rPr>
                <w:delText>3.值域：采用《统计用区划代码》的乡（镇）级数字码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350"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351" w:author="吴媛媛 [2]" w:date="2020-05-18T15:38:48Z"/>
                <w:rFonts w:ascii="仿宋_GB2312" w:hAnsi="仿宋_GB2312" w:cs="仿宋_GB2312"/>
                <w:color w:val="000000"/>
                <w:sz w:val="21"/>
                <w:szCs w:val="21"/>
              </w:rPr>
            </w:pPr>
            <w:del w:id="10352" w:author="吴媛媛 [2]" w:date="2020-05-18T15:38:48Z">
              <w:r>
                <w:rPr>
                  <w:rFonts w:hint="eastAsia" w:ascii="仿宋_GB2312" w:hAnsi="仿宋_GB2312" w:cs="仿宋_GB2312"/>
                  <w:color w:val="000000"/>
                  <w:sz w:val="21"/>
                  <w:szCs w:val="21"/>
                </w:rPr>
                <w:delText>9</w:delText>
              </w:r>
            </w:del>
          </w:p>
        </w:tc>
        <w:tc>
          <w:tcPr>
            <w:tcW w:w="853" w:type="dxa"/>
            <w:vAlign w:val="center"/>
          </w:tcPr>
          <w:p>
            <w:pPr>
              <w:spacing w:line="240" w:lineRule="auto"/>
              <w:jc w:val="center"/>
              <w:outlineLvl w:val="2"/>
              <w:rPr>
                <w:del w:id="10353" w:author="吴媛媛 [2]" w:date="2020-05-18T15:38:48Z"/>
                <w:rFonts w:ascii="仿宋_GB2312" w:hAnsi="仿宋_GB2312" w:cs="仿宋_GB2312"/>
                <w:color w:val="000000"/>
                <w:sz w:val="21"/>
                <w:szCs w:val="21"/>
              </w:rPr>
            </w:pPr>
            <w:ins w:id="10354" w:author="oauser" w:date="2019-12-05T14:32:35Z">
              <w:del w:id="10355" w:author="吴媛媛 [2]" w:date="2020-05-18T15:38:48Z">
                <w:r>
                  <w:rPr>
                    <w:rFonts w:hint="eastAsia" w:ascii="仿宋_GB2312" w:hAnsi="仿宋_GB2312" w:cs="仿宋_GB2312"/>
                    <w:color w:val="000000"/>
                    <w:sz w:val="21"/>
                    <w:szCs w:val="21"/>
                  </w:rPr>
                  <w:delText>3010</w:delText>
                </w:r>
              </w:del>
            </w:ins>
            <w:del w:id="10356"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357" w:author="吴媛媛 [2]" w:date="2020-05-18T15:38:48Z"/>
                <w:rFonts w:ascii="仿宋_GB2312" w:hAnsi="仿宋_GB2312" w:cs="仿宋_GB2312"/>
                <w:color w:val="000000"/>
                <w:sz w:val="21"/>
                <w:szCs w:val="21"/>
              </w:rPr>
            </w:pPr>
            <w:del w:id="10358" w:author="吴媛媛 [2]" w:date="2020-05-18T15:38:48Z">
              <w:r>
                <w:rPr>
                  <w:rFonts w:hint="eastAsia" w:ascii="仿宋_GB2312" w:hAnsi="仿宋_GB2312" w:cs="仿宋_GB2312"/>
                  <w:color w:val="000000"/>
                  <w:sz w:val="21"/>
                  <w:szCs w:val="21"/>
                </w:rPr>
                <w:delText>贷款借据编码</w:delText>
              </w:r>
            </w:del>
          </w:p>
        </w:tc>
        <w:tc>
          <w:tcPr>
            <w:tcW w:w="1137" w:type="dxa"/>
            <w:vAlign w:val="center"/>
          </w:tcPr>
          <w:p>
            <w:pPr>
              <w:spacing w:line="240" w:lineRule="auto"/>
              <w:jc w:val="center"/>
              <w:outlineLvl w:val="2"/>
              <w:rPr>
                <w:del w:id="10359" w:author="吴媛媛 [2]" w:date="2020-05-18T15:38:48Z"/>
                <w:rFonts w:hint="default" w:ascii="仿宋_GB2312" w:hAnsi="仿宋_GB2312" w:eastAsia="仿宋_GB2312" w:cs="仿宋_GB2312"/>
                <w:color w:val="000000"/>
                <w:sz w:val="21"/>
                <w:szCs w:val="21"/>
                <w:lang w:val="en-US" w:eastAsia="zh-CN"/>
              </w:rPr>
            </w:pPr>
            <w:del w:id="10360" w:author="吴媛媛 [2]" w:date="2020-05-18T15:38:48Z">
              <w:r>
                <w:rPr>
                  <w:rFonts w:hint="eastAsia" w:ascii="仿宋_GB2312" w:hAnsi="仿宋_GB2312" w:cs="仿宋_GB2312"/>
                  <w:color w:val="000000"/>
                  <w:sz w:val="21"/>
                  <w:szCs w:val="21"/>
                </w:rPr>
                <w:delText>anc..</w:delText>
              </w:r>
            </w:del>
            <w:del w:id="10361" w:author="吴媛媛 [2]" w:date="2020-05-18T15:38:48Z">
              <w:r>
                <w:rPr>
                  <w:rFonts w:hint="default" w:ascii="仿宋_GB2312" w:hAnsi="仿宋_GB2312" w:cs="仿宋_GB2312"/>
                  <w:color w:val="000000"/>
                  <w:sz w:val="21"/>
                  <w:szCs w:val="21"/>
                  <w:lang w:val="en-US"/>
                </w:rPr>
                <w:delText>100</w:delText>
              </w:r>
            </w:del>
            <w:ins w:id="10362" w:author="oauser" w:date="2019-12-05T14:30:26Z">
              <w:del w:id="10363" w:author="吴媛媛 [2]" w:date="2020-05-18T15:38:48Z">
                <w:r>
                  <w:rPr>
                    <w:rFonts w:hint="eastAsia" w:ascii="仿宋_GB2312" w:hAnsi="仿宋_GB2312" w:cs="仿宋_GB2312"/>
                    <w:color w:val="000000"/>
                    <w:sz w:val="21"/>
                    <w:szCs w:val="21"/>
                    <w:lang w:val="en-US" w:eastAsia="zh-CN"/>
                  </w:rPr>
                  <w:delText>3</w:delText>
                </w:r>
              </w:del>
            </w:ins>
            <w:ins w:id="10364" w:author="oauser" w:date="2019-12-05T14:30:28Z">
              <w:del w:id="10365" w:author="吴媛媛 [2]" w:date="2020-05-18T15:38:48Z">
                <w:r>
                  <w:rPr>
                    <w:rFonts w:hint="eastAsia" w:ascii="仿宋_GB2312" w:hAnsi="仿宋_GB2312" w:cs="仿宋_GB2312"/>
                    <w:color w:val="000000"/>
                    <w:sz w:val="21"/>
                    <w:szCs w:val="21"/>
                    <w:lang w:val="en-US" w:eastAsia="zh-CN"/>
                  </w:rPr>
                  <w:delText>5</w:delText>
                </w:r>
              </w:del>
            </w:ins>
          </w:p>
        </w:tc>
        <w:tc>
          <w:tcPr>
            <w:tcW w:w="4213" w:type="dxa"/>
            <w:tcMar>
              <w:top w:w="15" w:type="dxa"/>
              <w:left w:w="15" w:type="dxa"/>
              <w:bottom w:w="0" w:type="dxa"/>
              <w:right w:w="15" w:type="dxa"/>
            </w:tcMar>
            <w:vAlign w:val="center"/>
          </w:tcPr>
          <w:p>
            <w:pPr>
              <w:spacing w:line="240" w:lineRule="auto"/>
              <w:outlineLvl w:val="2"/>
              <w:rPr>
                <w:del w:id="10366" w:author="吴媛媛 [2]" w:date="2020-05-18T15:38:48Z"/>
                <w:rFonts w:ascii="仿宋_GB2312" w:hAnsi="仿宋_GB2312" w:cs="仿宋_GB2312"/>
                <w:color w:val="000000"/>
                <w:sz w:val="21"/>
                <w:szCs w:val="21"/>
              </w:rPr>
            </w:pPr>
            <w:del w:id="10367" w:author="吴媛媛 [2]" w:date="2020-05-18T15:38:48Z">
              <w:r>
                <w:rPr>
                  <w:rFonts w:hint="eastAsia" w:ascii="仿宋_GB2312" w:hAnsi="仿宋_GB2312" w:cs="仿宋_GB2312"/>
                  <w:color w:val="000000"/>
                  <w:sz w:val="21"/>
                  <w:szCs w:val="21"/>
                  <w:lang w:eastAsia="zh-CN"/>
                </w:rPr>
                <w:delText>1.指贷款机构向借款人发放贷款时签订的借款凭证编码。</w:delText>
              </w:r>
            </w:del>
            <w:del w:id="10368" w:author="吴媛媛 [2]" w:date="2020-05-18T15:38:48Z">
              <w:r>
                <w:rPr>
                  <w:rFonts w:hint="eastAsia" w:ascii="仿宋_GB2312" w:hAnsi="仿宋_GB2312" w:cs="仿宋_GB2312"/>
                  <w:color w:val="000000"/>
                  <w:sz w:val="21"/>
                  <w:szCs w:val="21"/>
                  <w:lang w:eastAsia="zh-CN"/>
                </w:rPr>
                <w:br w:type="textWrapping"/>
              </w:r>
            </w:del>
            <w:del w:id="10369" w:author="吴媛媛 [2]" w:date="2020-05-18T15:38:48Z">
              <w:r>
                <w:rPr>
                  <w:rFonts w:hint="eastAsia" w:ascii="仿宋_GB2312" w:hAnsi="仿宋_GB2312" w:cs="仿宋_GB2312"/>
                  <w:color w:val="000000"/>
                  <w:sz w:val="21"/>
                  <w:szCs w:val="21"/>
                  <w:lang w:eastAsia="zh-CN"/>
                </w:rPr>
                <w:delText>2.数据更新的频率为月度。</w:delText>
              </w:r>
            </w:del>
            <w:del w:id="10370" w:author="吴媛媛 [2]" w:date="2020-05-18T15:38:48Z">
              <w:r>
                <w:rPr>
                  <w:rFonts w:hint="eastAsia" w:ascii="仿宋_GB2312" w:hAnsi="仿宋_GB2312" w:cs="仿宋_GB2312"/>
                  <w:color w:val="000000"/>
                  <w:sz w:val="21"/>
                  <w:szCs w:val="21"/>
                  <w:lang w:eastAsia="zh-CN"/>
                </w:rPr>
                <w:br w:type="textWrapping"/>
              </w:r>
            </w:del>
            <w:del w:id="10371"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372"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373" w:author="吴媛媛 [2]" w:date="2020-05-18T15:38:48Z"/>
                <w:rFonts w:ascii="仿宋_GB2312" w:hAnsi="仿宋_GB2312" w:cs="仿宋_GB2312"/>
                <w:color w:val="000000"/>
                <w:sz w:val="21"/>
                <w:szCs w:val="21"/>
              </w:rPr>
            </w:pPr>
            <w:del w:id="10374" w:author="吴媛媛 [2]" w:date="2020-05-18T15:38:48Z">
              <w:r>
                <w:rPr>
                  <w:rFonts w:hint="eastAsia" w:ascii="仿宋_GB2312" w:hAnsi="仿宋_GB2312" w:cs="仿宋_GB2312"/>
                  <w:color w:val="000000"/>
                  <w:sz w:val="21"/>
                  <w:szCs w:val="21"/>
                </w:rPr>
                <w:delText>10</w:delText>
              </w:r>
            </w:del>
          </w:p>
        </w:tc>
        <w:tc>
          <w:tcPr>
            <w:tcW w:w="853" w:type="dxa"/>
            <w:vAlign w:val="center"/>
          </w:tcPr>
          <w:p>
            <w:pPr>
              <w:spacing w:line="240" w:lineRule="auto"/>
              <w:jc w:val="center"/>
              <w:outlineLvl w:val="2"/>
              <w:rPr>
                <w:del w:id="10375" w:author="吴媛媛 [2]" w:date="2020-05-18T15:38:48Z"/>
                <w:rFonts w:ascii="仿宋_GB2312" w:hAnsi="仿宋_GB2312" w:cs="仿宋_GB2312"/>
                <w:color w:val="000000"/>
                <w:sz w:val="21"/>
                <w:szCs w:val="21"/>
              </w:rPr>
            </w:pPr>
            <w:del w:id="10376"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377" w:author="吴媛媛 [2]" w:date="2020-05-18T15:38:48Z"/>
                <w:rFonts w:ascii="仿宋_GB2312" w:hAnsi="仿宋_GB2312" w:cs="仿宋_GB2312"/>
                <w:color w:val="000000"/>
                <w:sz w:val="21"/>
                <w:szCs w:val="21"/>
              </w:rPr>
            </w:pPr>
            <w:del w:id="10378" w:author="吴媛媛 [2]" w:date="2020-05-18T15:38:48Z">
              <w:r>
                <w:rPr>
                  <w:rFonts w:hint="eastAsia" w:ascii="仿宋_GB2312" w:hAnsi="仿宋_GB2312" w:cs="仿宋_GB2312"/>
                  <w:color w:val="000000"/>
                  <w:sz w:val="21"/>
                  <w:szCs w:val="21"/>
                </w:rPr>
                <w:delText>贷款发生金额</w:delText>
              </w:r>
            </w:del>
          </w:p>
        </w:tc>
        <w:tc>
          <w:tcPr>
            <w:tcW w:w="1137" w:type="dxa"/>
            <w:vAlign w:val="center"/>
          </w:tcPr>
          <w:p>
            <w:pPr>
              <w:spacing w:line="240" w:lineRule="auto"/>
              <w:jc w:val="center"/>
              <w:outlineLvl w:val="2"/>
              <w:rPr>
                <w:del w:id="10379" w:author="吴媛媛 [2]" w:date="2020-05-18T15:38:48Z"/>
                <w:rFonts w:ascii="仿宋_GB2312" w:hAnsi="仿宋_GB2312" w:cs="仿宋_GB2312"/>
                <w:color w:val="000000"/>
                <w:sz w:val="21"/>
                <w:szCs w:val="21"/>
              </w:rPr>
            </w:pPr>
            <w:del w:id="10380" w:author="吴媛媛 [2]" w:date="2020-05-18T15:38:48Z">
              <w:r>
                <w:rPr>
                  <w:rFonts w:hint="eastAsia" w:ascii="仿宋_GB2312" w:hAnsi="仿宋_GB2312" w:cs="仿宋_GB2312"/>
                  <w:color w:val="000000"/>
                  <w:sz w:val="21"/>
                  <w:szCs w:val="21"/>
                </w:rPr>
                <w:delText>20(2)</w:delText>
              </w:r>
            </w:del>
          </w:p>
        </w:tc>
        <w:tc>
          <w:tcPr>
            <w:tcW w:w="4213" w:type="dxa"/>
            <w:tcMar>
              <w:top w:w="15" w:type="dxa"/>
              <w:left w:w="15" w:type="dxa"/>
              <w:bottom w:w="0" w:type="dxa"/>
              <w:right w:w="15" w:type="dxa"/>
            </w:tcMar>
            <w:vAlign w:val="center"/>
          </w:tcPr>
          <w:p>
            <w:pPr>
              <w:spacing w:line="240" w:lineRule="auto"/>
              <w:outlineLvl w:val="2"/>
              <w:rPr>
                <w:del w:id="10381" w:author="吴媛媛 [2]" w:date="2020-05-18T15:38:48Z"/>
                <w:rFonts w:ascii="仿宋_GB2312" w:hAnsi="仿宋_GB2312" w:cs="仿宋_GB2312"/>
                <w:color w:val="000000"/>
                <w:sz w:val="21"/>
                <w:szCs w:val="21"/>
                <w:lang w:eastAsia="zh-CN"/>
              </w:rPr>
            </w:pPr>
            <w:del w:id="10382" w:author="吴媛媛 [2]" w:date="2020-05-18T15:38:48Z">
              <w:r>
                <w:rPr>
                  <w:rFonts w:hint="eastAsia" w:ascii="仿宋_GB2312" w:hAnsi="仿宋_GB2312" w:cs="仿宋_GB2312"/>
                  <w:color w:val="000000"/>
                  <w:sz w:val="21"/>
                  <w:szCs w:val="21"/>
                  <w:lang w:eastAsia="zh-CN"/>
                </w:rPr>
                <w:delText>1.指贷款合同下单笔借据报告期内发放或收回的金额（仅指本金）。</w:delText>
              </w:r>
            </w:del>
            <w:del w:id="10383" w:author="吴媛媛 [2]" w:date="2020-05-18T15:38:48Z">
              <w:r>
                <w:rPr>
                  <w:rFonts w:hint="eastAsia" w:ascii="仿宋_GB2312" w:hAnsi="仿宋_GB2312" w:cs="仿宋_GB2312"/>
                  <w:color w:val="000000"/>
                  <w:sz w:val="21"/>
                  <w:szCs w:val="21"/>
                  <w:lang w:eastAsia="zh-CN"/>
                </w:rPr>
                <w:br w:type="textWrapping"/>
              </w:r>
            </w:del>
            <w:del w:id="10384" w:author="吴媛媛 [2]" w:date="2020-05-18T15:38:48Z">
              <w:r>
                <w:rPr>
                  <w:rFonts w:hint="eastAsia" w:ascii="仿宋_GB2312" w:hAnsi="仿宋_GB2312" w:cs="仿宋_GB2312"/>
                  <w:color w:val="000000"/>
                  <w:sz w:val="21"/>
                  <w:szCs w:val="21"/>
                  <w:lang w:eastAsia="zh-CN"/>
                </w:rPr>
                <w:delText>2.发放银团贷款按金融机构出资额填报。本币填报单位为人民币，外币为外币折美元，折算汇率为报告期末时点汇率。数据更新的频率为月度。</w:delText>
              </w:r>
            </w:del>
            <w:del w:id="10385" w:author="吴媛媛 [2]" w:date="2020-05-18T15:38:48Z">
              <w:r>
                <w:rPr>
                  <w:rFonts w:hint="eastAsia" w:ascii="仿宋_GB2312" w:hAnsi="仿宋_GB2312" w:cs="仿宋_GB2312"/>
                  <w:color w:val="000000"/>
                  <w:sz w:val="21"/>
                  <w:szCs w:val="21"/>
                  <w:lang w:eastAsia="zh-CN"/>
                </w:rPr>
                <w:br w:type="textWrapping"/>
              </w:r>
            </w:del>
            <w:del w:id="10386" w:author="吴媛媛 [2]" w:date="2020-05-18T15:38:48Z">
              <w:r>
                <w:rPr>
                  <w:rFonts w:hint="eastAsia" w:ascii="仿宋_GB2312" w:hAnsi="仿宋_GB2312" w:cs="仿宋_GB2312"/>
                  <w:color w:val="000000"/>
                  <w:sz w:val="21"/>
                  <w:szCs w:val="21"/>
                  <w:lang w:eastAsia="zh-CN"/>
                </w:rPr>
                <w:delText>3.值域：贷款发生金额＞0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387"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388" w:author="吴媛媛 [2]" w:date="2020-05-18T15:38:48Z"/>
                <w:rFonts w:ascii="仿宋_GB2312" w:hAnsi="仿宋_GB2312" w:cs="仿宋_GB2312"/>
                <w:color w:val="000000"/>
                <w:sz w:val="21"/>
                <w:szCs w:val="21"/>
              </w:rPr>
            </w:pPr>
            <w:del w:id="10389" w:author="吴媛媛 [2]" w:date="2020-05-18T15:38:48Z">
              <w:r>
                <w:rPr>
                  <w:rFonts w:hint="eastAsia" w:ascii="仿宋_GB2312" w:hAnsi="仿宋_GB2312" w:cs="仿宋_GB2312"/>
                  <w:color w:val="000000"/>
                  <w:sz w:val="21"/>
                  <w:szCs w:val="21"/>
                </w:rPr>
                <w:delText>11</w:delText>
              </w:r>
            </w:del>
          </w:p>
        </w:tc>
        <w:tc>
          <w:tcPr>
            <w:tcW w:w="853" w:type="dxa"/>
            <w:vAlign w:val="center"/>
          </w:tcPr>
          <w:p>
            <w:pPr>
              <w:spacing w:line="240" w:lineRule="auto"/>
              <w:jc w:val="center"/>
              <w:outlineLvl w:val="2"/>
              <w:rPr>
                <w:del w:id="10390" w:author="吴媛媛 [2]" w:date="2020-05-18T15:38:48Z"/>
                <w:rFonts w:ascii="仿宋_GB2312" w:hAnsi="仿宋_GB2312" w:cs="仿宋_GB2312"/>
                <w:color w:val="000000"/>
                <w:sz w:val="21"/>
                <w:szCs w:val="21"/>
              </w:rPr>
            </w:pPr>
            <w:del w:id="10391"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392" w:author="吴媛媛 [2]" w:date="2020-05-18T15:38:48Z"/>
                <w:rFonts w:ascii="仿宋_GB2312" w:hAnsi="仿宋_GB2312" w:cs="仿宋_GB2312"/>
                <w:color w:val="000000"/>
                <w:sz w:val="21"/>
                <w:szCs w:val="21"/>
              </w:rPr>
            </w:pPr>
            <w:del w:id="10393" w:author="吴媛媛 [2]" w:date="2020-05-18T15:38:48Z">
              <w:r>
                <w:rPr>
                  <w:rFonts w:hint="eastAsia" w:ascii="仿宋_GB2312" w:hAnsi="仿宋_GB2312" w:cs="仿宋_GB2312"/>
                  <w:color w:val="000000"/>
                  <w:sz w:val="21"/>
                  <w:szCs w:val="21"/>
                </w:rPr>
                <w:delText>贷款余额</w:delText>
              </w:r>
            </w:del>
          </w:p>
        </w:tc>
        <w:tc>
          <w:tcPr>
            <w:tcW w:w="1137" w:type="dxa"/>
            <w:vAlign w:val="center"/>
          </w:tcPr>
          <w:p>
            <w:pPr>
              <w:spacing w:line="240" w:lineRule="auto"/>
              <w:jc w:val="center"/>
              <w:outlineLvl w:val="2"/>
              <w:rPr>
                <w:del w:id="10394" w:author="吴媛媛 [2]" w:date="2020-05-18T15:38:48Z"/>
                <w:rFonts w:ascii="仿宋_GB2312" w:hAnsi="仿宋_GB2312" w:cs="仿宋_GB2312"/>
                <w:color w:val="000000"/>
                <w:sz w:val="21"/>
                <w:szCs w:val="21"/>
              </w:rPr>
            </w:pPr>
            <w:del w:id="10395" w:author="吴媛媛 [2]" w:date="2020-05-18T15:38:48Z">
              <w:r>
                <w:rPr>
                  <w:rFonts w:hint="eastAsia" w:ascii="仿宋_GB2312" w:hAnsi="仿宋_GB2312" w:cs="仿宋_GB2312"/>
                  <w:color w:val="000000"/>
                  <w:sz w:val="21"/>
                  <w:szCs w:val="21"/>
                </w:rPr>
                <w:delText>20(2)</w:delText>
              </w:r>
            </w:del>
          </w:p>
        </w:tc>
        <w:tc>
          <w:tcPr>
            <w:tcW w:w="4213" w:type="dxa"/>
            <w:tcMar>
              <w:top w:w="15" w:type="dxa"/>
              <w:left w:w="15" w:type="dxa"/>
              <w:bottom w:w="0" w:type="dxa"/>
              <w:right w:w="15" w:type="dxa"/>
            </w:tcMar>
            <w:vAlign w:val="center"/>
          </w:tcPr>
          <w:p>
            <w:pPr>
              <w:spacing w:line="240" w:lineRule="auto"/>
              <w:outlineLvl w:val="2"/>
              <w:rPr>
                <w:del w:id="10396" w:author="吴媛媛 [2]" w:date="2020-05-18T15:38:48Z"/>
                <w:rFonts w:ascii="仿宋_GB2312" w:hAnsi="仿宋_GB2312" w:cs="仿宋_GB2312"/>
                <w:color w:val="000000"/>
                <w:sz w:val="21"/>
                <w:szCs w:val="21"/>
              </w:rPr>
            </w:pPr>
            <w:del w:id="10397" w:author="吴媛媛 [2]" w:date="2020-05-18T15:38:48Z">
              <w:r>
                <w:rPr>
                  <w:rFonts w:hint="eastAsia" w:ascii="仿宋_GB2312" w:hAnsi="仿宋_GB2312" w:cs="仿宋_GB2312"/>
                  <w:color w:val="000000"/>
                  <w:sz w:val="21"/>
                  <w:szCs w:val="21"/>
                  <w:lang w:eastAsia="zh-CN"/>
                </w:rPr>
                <w:delText>1.指报告日贷款合同下单笔借据的余额。</w:delText>
              </w:r>
            </w:del>
            <w:del w:id="10398" w:author="吴媛媛 [2]" w:date="2020-05-18T15:38:48Z">
              <w:r>
                <w:rPr>
                  <w:rFonts w:hint="eastAsia" w:ascii="仿宋_GB2312" w:hAnsi="仿宋_GB2312" w:cs="仿宋_GB2312"/>
                  <w:color w:val="000000"/>
                  <w:sz w:val="21"/>
                  <w:szCs w:val="21"/>
                  <w:lang w:eastAsia="zh-CN"/>
                </w:rPr>
                <w:br w:type="textWrapping"/>
              </w:r>
            </w:del>
            <w:del w:id="10399" w:author="吴媛媛 [2]" w:date="2020-05-18T15:38:48Z">
              <w:r>
                <w:rPr>
                  <w:rFonts w:hint="eastAsia" w:ascii="仿宋_GB2312" w:hAnsi="仿宋_GB2312" w:cs="仿宋_GB2312"/>
                  <w:color w:val="000000"/>
                  <w:sz w:val="21"/>
                  <w:szCs w:val="21"/>
                  <w:lang w:eastAsia="zh-CN"/>
                </w:rPr>
                <w:delText>2.本币填报单位为人民币，外币为外币折美元，折算汇率为报告期末时点汇率。数据更新的频率为月度。</w:delText>
              </w:r>
            </w:del>
            <w:del w:id="10400" w:author="吴媛媛 [2]" w:date="2020-05-18T15:38:48Z">
              <w:r>
                <w:rPr>
                  <w:rFonts w:hint="eastAsia" w:ascii="仿宋_GB2312" w:hAnsi="仿宋_GB2312" w:cs="仿宋_GB2312"/>
                  <w:color w:val="000000"/>
                  <w:sz w:val="21"/>
                  <w:szCs w:val="21"/>
                  <w:lang w:eastAsia="zh-CN"/>
                </w:rPr>
                <w:br w:type="textWrapping"/>
              </w:r>
            </w:del>
            <w:del w:id="10401" w:author="吴媛媛 [2]" w:date="2020-05-18T15:38:48Z">
              <w:r>
                <w:rPr>
                  <w:rFonts w:hint="eastAsia" w:ascii="仿宋_GB2312" w:hAnsi="仿宋_GB2312" w:cs="仿宋_GB2312"/>
                  <w:color w:val="000000"/>
                  <w:sz w:val="21"/>
                  <w:szCs w:val="21"/>
                </w:rPr>
                <w:delText>3.值域：贷款余额</w:delText>
              </w:r>
            </w:del>
            <w:ins w:id="10402" w:author="罗斌" w:date="2019-10-09T14:11:00Z">
              <w:del w:id="10403" w:author="吴媛媛 [2]" w:date="2020-05-18T15:38:48Z">
                <w:r>
                  <w:rPr>
                    <w:rFonts w:hint="eastAsia" w:ascii="仿宋_GB2312" w:hAnsi="仿宋_GB2312" w:cs="仿宋_GB2312"/>
                    <w:color w:val="000000"/>
                    <w:sz w:val="21"/>
                    <w:szCs w:val="21"/>
                    <w:lang w:eastAsia="zh-CN"/>
                  </w:rPr>
                  <w:delText>≥</w:delText>
                </w:r>
              </w:del>
            </w:ins>
            <w:del w:id="10404" w:author="吴媛媛 [2]" w:date="2020-05-18T15:38:48Z">
              <w:r>
                <w:rPr>
                  <w:rFonts w:hint="eastAsia" w:ascii="仿宋_GB2312" w:hAnsi="仿宋_GB2312" w:cs="仿宋_GB2312"/>
                  <w:color w:val="000000"/>
                  <w:sz w:val="21"/>
                  <w:szCs w:val="21"/>
                </w:rPr>
                <w:delText>＞0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405"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406" w:author="吴媛媛 [2]" w:date="2020-05-18T15:38:48Z"/>
                <w:rFonts w:ascii="仿宋_GB2312" w:hAnsi="仿宋_GB2312" w:cs="仿宋_GB2312"/>
                <w:color w:val="000000"/>
                <w:sz w:val="21"/>
                <w:szCs w:val="21"/>
              </w:rPr>
            </w:pPr>
            <w:del w:id="10407" w:author="吴媛媛 [2]" w:date="2020-05-18T15:38:48Z">
              <w:r>
                <w:rPr>
                  <w:rFonts w:hint="eastAsia" w:ascii="仿宋_GB2312" w:hAnsi="仿宋_GB2312" w:cs="仿宋_GB2312"/>
                  <w:color w:val="000000"/>
                  <w:sz w:val="21"/>
                  <w:szCs w:val="21"/>
                </w:rPr>
                <w:delText>12</w:delText>
              </w:r>
            </w:del>
          </w:p>
        </w:tc>
        <w:tc>
          <w:tcPr>
            <w:tcW w:w="853" w:type="dxa"/>
            <w:vAlign w:val="center"/>
          </w:tcPr>
          <w:p>
            <w:pPr>
              <w:spacing w:line="240" w:lineRule="auto"/>
              <w:jc w:val="center"/>
              <w:outlineLvl w:val="2"/>
              <w:rPr>
                <w:del w:id="10408" w:author="吴媛媛 [2]" w:date="2020-05-18T15:38:48Z"/>
                <w:rFonts w:ascii="仿宋_GB2312" w:hAnsi="仿宋_GB2312" w:cs="仿宋_GB2312"/>
                <w:color w:val="000000"/>
                <w:sz w:val="21"/>
                <w:szCs w:val="21"/>
              </w:rPr>
            </w:pPr>
            <w:del w:id="10409"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410" w:author="吴媛媛 [2]" w:date="2020-05-18T15:38:48Z"/>
                <w:rFonts w:ascii="仿宋_GB2312" w:hAnsi="仿宋_GB2312" w:cs="仿宋_GB2312"/>
                <w:color w:val="000000"/>
                <w:sz w:val="21"/>
                <w:szCs w:val="21"/>
              </w:rPr>
            </w:pPr>
            <w:del w:id="10411" w:author="吴媛媛 [2]" w:date="2020-05-18T15:38:48Z">
              <w:r>
                <w:rPr>
                  <w:rFonts w:hint="eastAsia" w:ascii="仿宋_GB2312" w:hAnsi="仿宋_GB2312" w:cs="仿宋_GB2312"/>
                  <w:color w:val="000000"/>
                  <w:sz w:val="21"/>
                  <w:szCs w:val="21"/>
                </w:rPr>
                <w:delText>利率水平</w:delText>
              </w:r>
            </w:del>
          </w:p>
        </w:tc>
        <w:tc>
          <w:tcPr>
            <w:tcW w:w="1137" w:type="dxa"/>
            <w:vAlign w:val="center"/>
          </w:tcPr>
          <w:p>
            <w:pPr>
              <w:spacing w:line="240" w:lineRule="auto"/>
              <w:jc w:val="center"/>
              <w:outlineLvl w:val="2"/>
              <w:rPr>
                <w:del w:id="10412" w:author="吴媛媛 [2]" w:date="2020-05-18T15:38:48Z"/>
                <w:rFonts w:ascii="仿宋_GB2312" w:hAnsi="仿宋_GB2312" w:cs="仿宋_GB2312"/>
                <w:color w:val="000000"/>
                <w:sz w:val="21"/>
                <w:szCs w:val="21"/>
              </w:rPr>
            </w:pPr>
            <w:del w:id="10413" w:author="吴媛媛 [2]" w:date="2020-05-18T15:38:48Z">
              <w:r>
                <w:rPr>
                  <w:rFonts w:hint="eastAsia" w:ascii="仿宋_GB2312" w:hAnsi="仿宋_GB2312" w:cs="仿宋_GB2312"/>
                  <w:color w:val="000000"/>
                  <w:sz w:val="21"/>
                  <w:szCs w:val="21"/>
                </w:rPr>
                <w:delText>13(5)</w:delText>
              </w:r>
            </w:del>
          </w:p>
        </w:tc>
        <w:tc>
          <w:tcPr>
            <w:tcW w:w="4213" w:type="dxa"/>
            <w:tcMar>
              <w:top w:w="15" w:type="dxa"/>
              <w:left w:w="15" w:type="dxa"/>
              <w:bottom w:w="0" w:type="dxa"/>
              <w:right w:w="15" w:type="dxa"/>
            </w:tcMar>
            <w:vAlign w:val="center"/>
          </w:tcPr>
          <w:p>
            <w:pPr>
              <w:spacing w:line="240" w:lineRule="auto"/>
              <w:outlineLvl w:val="2"/>
              <w:rPr>
                <w:del w:id="10414" w:author="吴媛媛 [2]" w:date="2020-05-18T15:38:48Z"/>
                <w:rFonts w:ascii="仿宋_GB2312" w:hAnsi="仿宋_GB2312" w:cs="仿宋_GB2312"/>
                <w:color w:val="000000"/>
                <w:sz w:val="21"/>
                <w:szCs w:val="21"/>
              </w:rPr>
            </w:pPr>
            <w:del w:id="10415" w:author="吴媛媛 [2]" w:date="2020-05-18T15:38:48Z">
              <w:r>
                <w:rPr>
                  <w:rFonts w:hint="eastAsia" w:ascii="仿宋_GB2312" w:hAnsi="仿宋_GB2312" w:cs="仿宋_GB2312"/>
                  <w:color w:val="000000"/>
                  <w:sz w:val="21"/>
                  <w:szCs w:val="21"/>
                  <w:lang w:eastAsia="zh-CN"/>
                </w:rPr>
                <w:delText>1.指金融合约中规定的实际执行的年利率水平。</w:delText>
              </w:r>
            </w:del>
            <w:del w:id="10416" w:author="吴媛媛 [2]" w:date="2020-05-18T15:38:48Z">
              <w:r>
                <w:rPr>
                  <w:rFonts w:hint="eastAsia" w:ascii="仿宋_GB2312" w:hAnsi="仿宋_GB2312" w:cs="仿宋_GB2312"/>
                  <w:color w:val="000000"/>
                  <w:sz w:val="21"/>
                  <w:szCs w:val="21"/>
                  <w:lang w:eastAsia="zh-CN"/>
                </w:rPr>
                <w:br w:type="textWrapping"/>
              </w:r>
            </w:del>
            <w:del w:id="10417" w:author="吴媛媛 [2]" w:date="2020-05-18T15:38:48Z">
              <w:r>
                <w:rPr>
                  <w:rFonts w:hint="eastAsia" w:ascii="仿宋_GB2312" w:hAnsi="仿宋_GB2312" w:cs="仿宋_GB2312"/>
                  <w:color w:val="000000"/>
                  <w:sz w:val="21"/>
                  <w:szCs w:val="21"/>
                  <w:lang w:eastAsia="zh-CN"/>
                </w:rPr>
                <w:delText>2.利率水平填写报告日的实际年化利率水平，例如年利率5.2%，则填报5.20000。</w:delText>
              </w:r>
            </w:del>
            <w:del w:id="10418" w:author="吴媛媛 [2]" w:date="2020-05-18T15:38:48Z">
              <w:r>
                <w:rPr>
                  <w:rFonts w:hint="eastAsia" w:ascii="仿宋_GB2312" w:hAnsi="仿宋_GB2312" w:cs="仿宋_GB2312"/>
                  <w:color w:val="000000"/>
                  <w:sz w:val="21"/>
                  <w:szCs w:val="21"/>
                </w:rPr>
                <w:delText>数据更新频率为月度。</w:delText>
              </w:r>
            </w:del>
            <w:del w:id="10419" w:author="吴媛媛 [2]" w:date="2020-05-18T15:38:48Z">
              <w:r>
                <w:rPr>
                  <w:rFonts w:hint="eastAsia" w:ascii="仿宋_GB2312" w:hAnsi="仿宋_GB2312" w:cs="仿宋_GB2312"/>
                  <w:color w:val="000000"/>
                  <w:sz w:val="21"/>
                  <w:szCs w:val="21"/>
                </w:rPr>
                <w:br w:type="textWrapping"/>
              </w:r>
            </w:del>
            <w:del w:id="10420" w:author="吴媛媛 [2]" w:date="2020-05-18T15:38:48Z">
              <w:r>
                <w:rPr>
                  <w:rFonts w:hint="eastAsia" w:ascii="仿宋_GB2312" w:hAnsi="仿宋_GB2312" w:cs="仿宋_GB2312"/>
                  <w:color w:val="000000"/>
                  <w:sz w:val="21"/>
                  <w:szCs w:val="21"/>
                </w:rPr>
                <w:delText>3.值域：</w:delText>
              </w:r>
            </w:del>
          </w:p>
          <w:p>
            <w:pPr>
              <w:spacing w:line="240" w:lineRule="auto"/>
              <w:outlineLvl w:val="2"/>
              <w:rPr>
                <w:del w:id="10421" w:author="吴媛媛 [2]" w:date="2020-05-18T15:38:48Z"/>
                <w:rFonts w:ascii="仿宋_GB2312" w:hAnsi="仿宋_GB2312" w:cs="仿宋_GB2312"/>
                <w:color w:val="000000"/>
                <w:sz w:val="21"/>
                <w:szCs w:val="21"/>
              </w:rPr>
            </w:pPr>
            <w:del w:id="10422" w:author="吴媛媛 [2]" w:date="2020-05-18T15:38:48Z">
              <w:r>
                <w:rPr>
                  <w:rFonts w:hint="eastAsia" w:ascii="仿宋_GB2312" w:hAnsi="仿宋_GB2312" w:cs="仿宋_GB2312"/>
                  <w:color w:val="000000"/>
                  <w:sz w:val="21"/>
                  <w:szCs w:val="21"/>
                </w:rPr>
                <w:delText>0.00000≤利率水平≤1000000.00000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423"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424" w:author="吴媛媛 [2]" w:date="2020-05-18T15:38:48Z"/>
                <w:rFonts w:ascii="仿宋_GB2312" w:hAnsi="仿宋_GB2312" w:cs="仿宋_GB2312"/>
                <w:color w:val="000000"/>
                <w:sz w:val="21"/>
                <w:szCs w:val="21"/>
              </w:rPr>
            </w:pPr>
            <w:del w:id="10425" w:author="吴媛媛 [2]" w:date="2020-05-18T15:38:48Z">
              <w:r>
                <w:rPr>
                  <w:rFonts w:hint="eastAsia" w:ascii="仿宋_GB2312" w:hAnsi="仿宋_GB2312" w:cs="仿宋_GB2312"/>
                  <w:color w:val="000000"/>
                  <w:sz w:val="21"/>
                  <w:szCs w:val="21"/>
                </w:rPr>
                <w:delText>13</w:delText>
              </w:r>
            </w:del>
          </w:p>
        </w:tc>
        <w:tc>
          <w:tcPr>
            <w:tcW w:w="853" w:type="dxa"/>
            <w:vAlign w:val="center"/>
          </w:tcPr>
          <w:p>
            <w:pPr>
              <w:spacing w:line="240" w:lineRule="auto"/>
              <w:jc w:val="center"/>
              <w:outlineLvl w:val="2"/>
              <w:rPr>
                <w:del w:id="10426" w:author="吴媛媛 [2]" w:date="2020-05-18T15:38:48Z"/>
                <w:rFonts w:ascii="仿宋_GB2312" w:hAnsi="仿宋_GB2312" w:cs="仿宋_GB2312"/>
                <w:color w:val="000000"/>
                <w:sz w:val="21"/>
                <w:szCs w:val="21"/>
              </w:rPr>
            </w:pPr>
            <w:del w:id="10427"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428" w:author="吴媛媛 [2]" w:date="2020-05-18T15:38:48Z"/>
                <w:rFonts w:ascii="仿宋_GB2312" w:hAnsi="仿宋_GB2312" w:cs="仿宋_GB2312"/>
                <w:color w:val="000000"/>
                <w:sz w:val="21"/>
                <w:szCs w:val="21"/>
              </w:rPr>
            </w:pPr>
            <w:del w:id="10429" w:author="吴媛媛 [2]" w:date="2020-05-18T15:38:48Z">
              <w:r>
                <w:rPr>
                  <w:rFonts w:hint="eastAsia" w:ascii="仿宋_GB2312" w:hAnsi="仿宋_GB2312" w:cs="仿宋_GB2312"/>
                  <w:color w:val="000000"/>
                  <w:sz w:val="21"/>
                  <w:szCs w:val="21"/>
                </w:rPr>
                <w:delText>贷款发放日期</w:delText>
              </w:r>
            </w:del>
          </w:p>
        </w:tc>
        <w:tc>
          <w:tcPr>
            <w:tcW w:w="1137" w:type="dxa"/>
            <w:vAlign w:val="center"/>
          </w:tcPr>
          <w:p>
            <w:pPr>
              <w:spacing w:line="240" w:lineRule="auto"/>
              <w:jc w:val="center"/>
              <w:outlineLvl w:val="2"/>
              <w:rPr>
                <w:del w:id="10430" w:author="吴媛媛 [2]" w:date="2020-05-18T15:38:48Z"/>
                <w:rFonts w:ascii="仿宋_GB2312" w:hAnsi="仿宋_GB2312" w:cs="仿宋_GB2312"/>
                <w:color w:val="000000"/>
                <w:sz w:val="21"/>
                <w:szCs w:val="21"/>
              </w:rPr>
            </w:pPr>
            <w:del w:id="10431"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0432" w:author="吴媛媛 [2]" w:date="2020-05-18T15:38:48Z"/>
                <w:rFonts w:ascii="仿宋_GB2312" w:hAnsi="仿宋_GB2312" w:cs="仿宋_GB2312"/>
                <w:color w:val="000000"/>
                <w:sz w:val="21"/>
                <w:szCs w:val="21"/>
              </w:rPr>
            </w:pPr>
            <w:del w:id="10433" w:author="吴媛媛 [2]" w:date="2020-05-18T15:38:48Z">
              <w:r>
                <w:rPr>
                  <w:rFonts w:hint="eastAsia" w:ascii="仿宋_GB2312" w:hAnsi="仿宋_GB2312" w:cs="仿宋_GB2312"/>
                  <w:color w:val="000000"/>
                  <w:sz w:val="21"/>
                  <w:szCs w:val="21"/>
                  <w:lang w:eastAsia="zh-CN"/>
                </w:rPr>
                <w:delText>1.指贷款借据中填写的贷款发放日期。转入贷款填报原贷款借据的发放日期。</w:delText>
              </w:r>
            </w:del>
            <w:del w:id="10434" w:author="吴媛媛 [2]" w:date="2020-05-18T15:38:48Z">
              <w:r>
                <w:rPr>
                  <w:rFonts w:hint="eastAsia" w:ascii="仿宋_GB2312" w:hAnsi="仿宋_GB2312" w:cs="仿宋_GB2312"/>
                  <w:color w:val="000000"/>
                  <w:sz w:val="21"/>
                  <w:szCs w:val="21"/>
                  <w:lang w:eastAsia="zh-CN"/>
                </w:rPr>
                <w:br w:type="textWrapping"/>
              </w:r>
            </w:del>
            <w:del w:id="10435" w:author="吴媛媛 [2]" w:date="2020-05-18T15:38:48Z">
              <w:r>
                <w:rPr>
                  <w:rFonts w:hint="eastAsia" w:ascii="仿宋_GB2312" w:hAnsi="仿宋_GB2312" w:cs="仿宋_GB2312"/>
                  <w:color w:val="000000"/>
                  <w:sz w:val="21"/>
                  <w:szCs w:val="21"/>
                  <w:lang w:eastAsia="zh-CN"/>
                </w:rPr>
                <w:delText>2.按照“YYYY-MM-DD”格式填写，应介于1900.01.01-录入当日，数据更新的频率为月度。</w:delText>
              </w:r>
            </w:del>
            <w:del w:id="10436" w:author="吴媛媛 [2]" w:date="2020-05-18T15:38:48Z">
              <w:r>
                <w:rPr>
                  <w:rFonts w:hint="eastAsia" w:ascii="仿宋_GB2312" w:hAnsi="仿宋_GB2312" w:cs="仿宋_GB2312"/>
                  <w:color w:val="000000"/>
                  <w:sz w:val="21"/>
                  <w:szCs w:val="21"/>
                  <w:lang w:eastAsia="zh-CN"/>
                </w:rPr>
                <w:br w:type="textWrapping"/>
              </w:r>
            </w:del>
            <w:del w:id="10437"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438"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439" w:author="吴媛媛 [2]" w:date="2020-05-18T15:38:48Z"/>
                <w:rFonts w:ascii="仿宋_GB2312" w:hAnsi="仿宋_GB2312" w:cs="仿宋_GB2312"/>
                <w:color w:val="000000"/>
                <w:sz w:val="21"/>
                <w:szCs w:val="21"/>
              </w:rPr>
            </w:pPr>
            <w:del w:id="10440" w:author="吴媛媛 [2]" w:date="2020-05-18T15:38:48Z">
              <w:r>
                <w:rPr>
                  <w:rFonts w:hint="eastAsia" w:ascii="仿宋_GB2312" w:hAnsi="仿宋_GB2312" w:cs="仿宋_GB2312"/>
                  <w:color w:val="000000"/>
                  <w:sz w:val="21"/>
                  <w:szCs w:val="21"/>
                </w:rPr>
                <w:delText>14</w:delText>
              </w:r>
            </w:del>
          </w:p>
        </w:tc>
        <w:tc>
          <w:tcPr>
            <w:tcW w:w="853" w:type="dxa"/>
            <w:vAlign w:val="center"/>
          </w:tcPr>
          <w:p>
            <w:pPr>
              <w:spacing w:line="240" w:lineRule="auto"/>
              <w:jc w:val="center"/>
              <w:outlineLvl w:val="2"/>
              <w:rPr>
                <w:del w:id="10441" w:author="吴媛媛 [2]" w:date="2020-05-18T15:38:48Z"/>
                <w:rFonts w:ascii="仿宋_GB2312" w:hAnsi="仿宋_GB2312" w:cs="仿宋_GB2312"/>
                <w:color w:val="000000"/>
                <w:sz w:val="21"/>
                <w:szCs w:val="21"/>
              </w:rPr>
            </w:pPr>
            <w:del w:id="10442"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443" w:author="吴媛媛 [2]" w:date="2020-05-18T15:38:48Z"/>
                <w:rFonts w:ascii="仿宋_GB2312" w:hAnsi="仿宋_GB2312" w:cs="仿宋_GB2312"/>
                <w:color w:val="000000"/>
                <w:sz w:val="21"/>
                <w:szCs w:val="21"/>
              </w:rPr>
            </w:pPr>
            <w:del w:id="10444" w:author="吴媛媛 [2]" w:date="2020-05-18T15:38:48Z">
              <w:r>
                <w:rPr>
                  <w:rFonts w:hint="eastAsia" w:ascii="仿宋_GB2312" w:hAnsi="仿宋_GB2312" w:cs="仿宋_GB2312"/>
                  <w:color w:val="000000"/>
                  <w:sz w:val="21"/>
                  <w:szCs w:val="21"/>
                </w:rPr>
                <w:delText>合同到期日期</w:delText>
              </w:r>
            </w:del>
          </w:p>
        </w:tc>
        <w:tc>
          <w:tcPr>
            <w:tcW w:w="1137" w:type="dxa"/>
            <w:vAlign w:val="center"/>
          </w:tcPr>
          <w:p>
            <w:pPr>
              <w:spacing w:line="240" w:lineRule="auto"/>
              <w:jc w:val="center"/>
              <w:outlineLvl w:val="2"/>
              <w:rPr>
                <w:del w:id="10445" w:author="吴媛媛 [2]" w:date="2020-05-18T15:38:48Z"/>
                <w:rFonts w:ascii="仿宋_GB2312" w:hAnsi="仿宋_GB2312" w:cs="仿宋_GB2312"/>
                <w:color w:val="000000"/>
                <w:sz w:val="21"/>
                <w:szCs w:val="21"/>
              </w:rPr>
            </w:pPr>
            <w:del w:id="10446"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0447" w:author="吴媛媛 [2]" w:date="2020-05-18T15:38:48Z"/>
                <w:rFonts w:ascii="仿宋_GB2312" w:hAnsi="仿宋_GB2312" w:cs="仿宋_GB2312"/>
                <w:color w:val="000000"/>
                <w:sz w:val="21"/>
                <w:szCs w:val="21"/>
              </w:rPr>
            </w:pPr>
            <w:del w:id="10448" w:author="吴媛媛 [2]" w:date="2020-05-18T15:38:48Z">
              <w:r>
                <w:rPr>
                  <w:rFonts w:hint="eastAsia" w:ascii="仿宋_GB2312" w:hAnsi="仿宋_GB2312" w:cs="仿宋_GB2312"/>
                  <w:color w:val="000000"/>
                  <w:sz w:val="21"/>
                  <w:szCs w:val="21"/>
                  <w:lang w:eastAsia="zh-CN"/>
                </w:rPr>
                <w:delText>1.指客户与金融机构在信贷合同中事先约定的信贷合同到期日期。</w:delText>
              </w:r>
            </w:del>
            <w:del w:id="10449" w:author="吴媛媛 [2]" w:date="2020-05-18T15:38:48Z">
              <w:r>
                <w:rPr>
                  <w:rFonts w:hint="eastAsia" w:ascii="仿宋_GB2312" w:hAnsi="仿宋_GB2312" w:cs="仿宋_GB2312"/>
                  <w:color w:val="000000"/>
                  <w:sz w:val="21"/>
                  <w:szCs w:val="21"/>
                  <w:lang w:eastAsia="zh-CN"/>
                </w:rPr>
                <w:br w:type="textWrapping"/>
              </w:r>
            </w:del>
            <w:del w:id="10450" w:author="吴媛媛 [2]" w:date="2020-05-18T15:38:48Z">
              <w:r>
                <w:rPr>
                  <w:rFonts w:hint="eastAsia" w:ascii="仿宋_GB2312" w:hAnsi="仿宋_GB2312" w:cs="仿宋_GB2312"/>
                  <w:color w:val="000000"/>
                  <w:sz w:val="21"/>
                  <w:szCs w:val="21"/>
                  <w:lang w:eastAsia="zh-CN"/>
                </w:rPr>
                <w:delText>2.按照“YYYY-MM-DD”格式填写，数据更新的频率为月度。</w:delText>
              </w:r>
            </w:del>
            <w:del w:id="10451" w:author="吴媛媛 [2]" w:date="2020-05-18T15:38:48Z">
              <w:r>
                <w:rPr>
                  <w:rFonts w:hint="eastAsia" w:ascii="仿宋_GB2312" w:hAnsi="仿宋_GB2312" w:cs="仿宋_GB2312"/>
                  <w:color w:val="000000"/>
                  <w:sz w:val="21"/>
                  <w:szCs w:val="21"/>
                  <w:lang w:eastAsia="zh-CN"/>
                </w:rPr>
                <w:br w:type="textWrapping"/>
              </w:r>
            </w:del>
            <w:del w:id="10452"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453"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454" w:author="吴媛媛 [2]" w:date="2020-05-18T15:38:48Z"/>
                <w:rFonts w:ascii="仿宋_GB2312" w:hAnsi="仿宋_GB2312" w:cs="仿宋_GB2312"/>
                <w:color w:val="000000"/>
                <w:sz w:val="21"/>
                <w:szCs w:val="21"/>
              </w:rPr>
            </w:pPr>
            <w:del w:id="10455" w:author="吴媛媛 [2]" w:date="2020-05-18T15:38:48Z">
              <w:r>
                <w:rPr>
                  <w:rFonts w:hint="eastAsia" w:ascii="仿宋_GB2312" w:hAnsi="仿宋_GB2312" w:cs="仿宋_GB2312"/>
                  <w:color w:val="000000"/>
                  <w:sz w:val="21"/>
                  <w:szCs w:val="21"/>
                </w:rPr>
                <w:delText>15</w:delText>
              </w:r>
            </w:del>
          </w:p>
        </w:tc>
        <w:tc>
          <w:tcPr>
            <w:tcW w:w="853" w:type="dxa"/>
            <w:vAlign w:val="center"/>
          </w:tcPr>
          <w:p>
            <w:pPr>
              <w:spacing w:line="240" w:lineRule="auto"/>
              <w:jc w:val="center"/>
              <w:outlineLvl w:val="2"/>
              <w:rPr>
                <w:del w:id="10456" w:author="吴媛媛 [2]" w:date="2020-05-18T15:38:48Z"/>
                <w:rFonts w:ascii="仿宋_GB2312" w:hAnsi="仿宋_GB2312" w:cs="仿宋_GB2312"/>
                <w:color w:val="000000"/>
                <w:sz w:val="21"/>
                <w:szCs w:val="21"/>
              </w:rPr>
            </w:pPr>
            <w:del w:id="10457"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458" w:author="吴媛媛 [2]" w:date="2020-05-18T15:38:48Z"/>
                <w:rFonts w:ascii="仿宋_GB2312" w:hAnsi="仿宋_GB2312" w:cs="仿宋_GB2312"/>
                <w:color w:val="000000"/>
                <w:sz w:val="21"/>
                <w:szCs w:val="21"/>
              </w:rPr>
            </w:pPr>
            <w:del w:id="10459" w:author="吴媛媛 [2]" w:date="2020-05-18T15:38:48Z">
              <w:r>
                <w:rPr>
                  <w:rFonts w:hint="eastAsia" w:ascii="仿宋_GB2312" w:hAnsi="仿宋_GB2312" w:cs="仿宋_GB2312"/>
                  <w:color w:val="000000"/>
                  <w:sz w:val="21"/>
                  <w:szCs w:val="21"/>
                </w:rPr>
                <w:delText>贷款实际终止日期</w:delText>
              </w:r>
            </w:del>
          </w:p>
        </w:tc>
        <w:tc>
          <w:tcPr>
            <w:tcW w:w="1137" w:type="dxa"/>
            <w:vAlign w:val="center"/>
          </w:tcPr>
          <w:p>
            <w:pPr>
              <w:spacing w:line="240" w:lineRule="auto"/>
              <w:jc w:val="center"/>
              <w:outlineLvl w:val="2"/>
              <w:rPr>
                <w:del w:id="10460" w:author="吴媛媛 [2]" w:date="2020-05-18T15:38:48Z"/>
                <w:rFonts w:ascii="仿宋_GB2312" w:hAnsi="仿宋_GB2312" w:cs="仿宋_GB2312"/>
                <w:color w:val="000000"/>
                <w:sz w:val="21"/>
                <w:szCs w:val="21"/>
              </w:rPr>
            </w:pPr>
            <w:del w:id="10461"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0462" w:author="吴媛媛 [2]" w:date="2020-05-18T15:38:48Z"/>
                <w:rFonts w:ascii="仿宋_GB2312" w:hAnsi="仿宋_GB2312" w:cs="仿宋_GB2312"/>
                <w:color w:val="000000"/>
                <w:sz w:val="21"/>
                <w:szCs w:val="21"/>
              </w:rPr>
            </w:pPr>
            <w:del w:id="10463" w:author="吴媛媛 [2]" w:date="2020-05-18T15:38:48Z">
              <w:r>
                <w:rPr>
                  <w:rFonts w:hint="eastAsia" w:ascii="仿宋_GB2312" w:hAnsi="仿宋_GB2312" w:cs="仿宋_GB2312"/>
                  <w:color w:val="000000"/>
                  <w:sz w:val="21"/>
                  <w:szCs w:val="21"/>
                  <w:lang w:eastAsia="zh-CN"/>
                </w:rPr>
                <w:delText>1.指贷款借据的实际终止日期。</w:delText>
              </w:r>
            </w:del>
            <w:del w:id="10464" w:author="吴媛媛 [2]" w:date="2020-05-18T15:38:48Z">
              <w:r>
                <w:rPr>
                  <w:rFonts w:hint="eastAsia" w:ascii="仿宋_GB2312" w:hAnsi="仿宋_GB2312" w:cs="仿宋_GB2312"/>
                  <w:color w:val="000000"/>
                  <w:sz w:val="21"/>
                  <w:szCs w:val="21"/>
                  <w:lang w:eastAsia="zh-CN"/>
                </w:rPr>
                <w:br w:type="textWrapping"/>
              </w:r>
            </w:del>
            <w:del w:id="10465" w:author="吴媛媛 [2]" w:date="2020-05-18T15:38:48Z">
              <w:r>
                <w:rPr>
                  <w:rFonts w:hint="eastAsia" w:ascii="仿宋_GB2312" w:hAnsi="仿宋_GB2312" w:cs="仿宋_GB2312"/>
                  <w:color w:val="000000"/>
                  <w:sz w:val="21"/>
                  <w:szCs w:val="21"/>
                  <w:lang w:eastAsia="zh-CN"/>
                </w:rPr>
                <w:delText>2.按照“YYYY-MM-DD”格式填写，填报贷款正常清偿、核销、剥离或转出日期。数据更新的频率为月度。</w:delText>
              </w:r>
            </w:del>
            <w:del w:id="10466" w:author="吴媛媛 [2]" w:date="2020-05-18T15:38:48Z">
              <w:r>
                <w:rPr>
                  <w:rFonts w:hint="eastAsia" w:ascii="仿宋_GB2312" w:hAnsi="仿宋_GB2312" w:cs="仿宋_GB2312"/>
                  <w:color w:val="000000"/>
                  <w:sz w:val="21"/>
                  <w:szCs w:val="21"/>
                  <w:lang w:eastAsia="zh-CN"/>
                </w:rPr>
                <w:br w:type="textWrapping"/>
              </w:r>
            </w:del>
            <w:del w:id="10467"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468"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469" w:author="吴媛媛 [2]" w:date="2020-05-18T15:38:48Z"/>
                <w:rFonts w:ascii="仿宋_GB2312" w:hAnsi="仿宋_GB2312" w:cs="仿宋_GB2312"/>
                <w:color w:val="000000"/>
                <w:sz w:val="21"/>
                <w:szCs w:val="21"/>
              </w:rPr>
            </w:pPr>
            <w:del w:id="10470" w:author="吴媛媛 [2]" w:date="2020-05-18T15:38:48Z">
              <w:r>
                <w:rPr>
                  <w:rFonts w:hint="eastAsia" w:ascii="仿宋_GB2312" w:hAnsi="仿宋_GB2312" w:cs="仿宋_GB2312"/>
                  <w:color w:val="000000"/>
                  <w:sz w:val="21"/>
                  <w:szCs w:val="21"/>
                </w:rPr>
                <w:delText>16</w:delText>
              </w:r>
            </w:del>
          </w:p>
        </w:tc>
        <w:tc>
          <w:tcPr>
            <w:tcW w:w="853" w:type="dxa"/>
            <w:vAlign w:val="center"/>
          </w:tcPr>
          <w:p>
            <w:pPr>
              <w:spacing w:line="240" w:lineRule="auto"/>
              <w:jc w:val="center"/>
              <w:outlineLvl w:val="2"/>
              <w:rPr>
                <w:del w:id="10471" w:author="吴媛媛 [2]" w:date="2020-05-18T15:38:48Z"/>
                <w:rFonts w:ascii="仿宋_GB2312" w:hAnsi="仿宋_GB2312" w:cs="仿宋_GB2312"/>
                <w:color w:val="000000"/>
                <w:sz w:val="21"/>
                <w:szCs w:val="21"/>
              </w:rPr>
            </w:pPr>
            <w:del w:id="10472"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473" w:author="吴媛媛 [2]" w:date="2020-05-18T15:38:48Z"/>
                <w:rFonts w:ascii="仿宋_GB2312" w:hAnsi="仿宋_GB2312" w:cs="仿宋_GB2312"/>
                <w:color w:val="000000"/>
                <w:sz w:val="21"/>
                <w:szCs w:val="21"/>
                <w:lang w:eastAsia="zh-CN"/>
              </w:rPr>
            </w:pPr>
            <w:del w:id="10474" w:author="吴媛媛 [2]" w:date="2020-05-18T15:38:48Z">
              <w:r>
                <w:rPr>
                  <w:rFonts w:hint="eastAsia" w:ascii="仿宋_GB2312" w:hAnsi="仿宋_GB2312" w:cs="仿宋_GB2312"/>
                  <w:color w:val="000000"/>
                  <w:sz w:val="21"/>
                  <w:szCs w:val="21"/>
                  <w:lang w:eastAsia="zh-CN"/>
                </w:rPr>
                <w:delText>个人精准扶贫贷款用途</w:delText>
              </w:r>
            </w:del>
          </w:p>
        </w:tc>
        <w:tc>
          <w:tcPr>
            <w:tcW w:w="1137" w:type="dxa"/>
            <w:vAlign w:val="center"/>
          </w:tcPr>
          <w:p>
            <w:pPr>
              <w:spacing w:line="240" w:lineRule="auto"/>
              <w:jc w:val="center"/>
              <w:outlineLvl w:val="2"/>
              <w:rPr>
                <w:del w:id="10475" w:author="吴媛媛 [2]" w:date="2020-05-18T15:38:48Z"/>
                <w:rFonts w:ascii="仿宋_GB2312" w:hAnsi="仿宋_GB2312" w:cs="仿宋_GB2312"/>
                <w:color w:val="000000"/>
                <w:sz w:val="21"/>
                <w:szCs w:val="21"/>
              </w:rPr>
            </w:pPr>
            <w:del w:id="10476"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del w:id="10477" w:author="吴媛媛 [2]" w:date="2020-05-18T15:38:48Z"/>
                <w:rFonts w:ascii="仿宋_GB2312" w:hAnsi="仿宋_GB2312" w:cs="仿宋_GB2312"/>
                <w:color w:val="000000"/>
                <w:sz w:val="21"/>
                <w:szCs w:val="21"/>
                <w:lang w:eastAsia="zh-CN"/>
              </w:rPr>
            </w:pPr>
            <w:del w:id="10478" w:author="吴媛媛 [2]" w:date="2020-05-18T15:38:48Z">
              <w:r>
                <w:rPr>
                  <w:rFonts w:hint="eastAsia" w:ascii="仿宋_GB2312" w:hAnsi="仿宋_GB2312" w:cs="仿宋_GB2312"/>
                  <w:color w:val="000000"/>
                  <w:sz w:val="21"/>
                  <w:szCs w:val="21"/>
                  <w:lang w:eastAsia="zh-CN"/>
                </w:rPr>
                <w:delText>1.指个人精准扶贫贷款的实际用途。</w:delText>
              </w:r>
            </w:del>
            <w:del w:id="10479" w:author="吴媛媛 [2]" w:date="2020-05-18T15:38:48Z">
              <w:r>
                <w:rPr>
                  <w:rFonts w:hint="eastAsia" w:ascii="仿宋_GB2312" w:hAnsi="仿宋_GB2312" w:cs="仿宋_GB2312"/>
                  <w:color w:val="000000"/>
                  <w:sz w:val="21"/>
                  <w:szCs w:val="21"/>
                  <w:lang w:eastAsia="zh-CN"/>
                </w:rPr>
                <w:br w:type="textWrapping"/>
              </w:r>
            </w:del>
            <w:del w:id="10480" w:author="吴媛媛 [2]" w:date="2020-05-18T15:38:48Z">
              <w:r>
                <w:rPr>
                  <w:rFonts w:hint="eastAsia" w:ascii="仿宋_GB2312" w:hAnsi="仿宋_GB2312" w:cs="仿宋_GB2312"/>
                  <w:color w:val="000000"/>
                  <w:sz w:val="21"/>
                  <w:szCs w:val="21"/>
                  <w:lang w:eastAsia="zh-CN"/>
                </w:rPr>
                <w:delText>2.包含经营性和消费性贷款。经营性是指用于生产经营的贷款；消费性是指用于住房、教育、大件耐用品及其他生活消费用途的贷款。数据更新的频率为月度。</w:delText>
              </w:r>
            </w:del>
            <w:del w:id="10481" w:author="吴媛媛 [2]" w:date="2020-05-18T15:38:48Z">
              <w:r>
                <w:rPr>
                  <w:rFonts w:hint="eastAsia" w:ascii="仿宋_GB2312" w:hAnsi="仿宋_GB2312" w:cs="仿宋_GB2312"/>
                  <w:color w:val="000000"/>
                  <w:sz w:val="21"/>
                  <w:szCs w:val="21"/>
                  <w:lang w:eastAsia="zh-CN"/>
                </w:rPr>
                <w:br w:type="textWrapping"/>
              </w:r>
            </w:del>
            <w:del w:id="10482"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0483" w:author="吴媛媛 [2]" w:date="2020-05-18T15:38:48Z"/>
                <w:rFonts w:ascii="仿宋_GB2312" w:hAnsi="仿宋_GB2312" w:cs="仿宋_GB2312"/>
                <w:color w:val="000000"/>
                <w:sz w:val="21"/>
                <w:szCs w:val="21"/>
                <w:lang w:eastAsia="zh-CN"/>
              </w:rPr>
            </w:pPr>
            <w:del w:id="10484" w:author="吴媛媛 [2]" w:date="2020-05-18T15:38:48Z">
              <w:r>
                <w:rPr>
                  <w:rFonts w:hint="eastAsia" w:ascii="仿宋_GB2312" w:hAnsi="仿宋_GB2312" w:cs="仿宋_GB2312"/>
                  <w:color w:val="000000"/>
                  <w:sz w:val="21"/>
                  <w:szCs w:val="21"/>
                  <w:lang w:eastAsia="zh-CN"/>
                </w:rPr>
                <w:delText>MD01 经营性</w:delText>
              </w:r>
            </w:del>
            <w:del w:id="10485" w:author="吴媛媛 [2]" w:date="2020-05-18T15:38:48Z">
              <w:r>
                <w:rPr>
                  <w:rFonts w:hint="eastAsia" w:ascii="仿宋_GB2312" w:hAnsi="仿宋_GB2312" w:cs="仿宋_GB2312"/>
                  <w:color w:val="000000"/>
                  <w:sz w:val="21"/>
                  <w:szCs w:val="21"/>
                  <w:lang w:eastAsia="zh-CN"/>
                </w:rPr>
                <w:br w:type="textWrapping"/>
              </w:r>
            </w:del>
            <w:del w:id="10486" w:author="吴媛媛 [2]" w:date="2020-05-18T15:38:48Z">
              <w:r>
                <w:rPr>
                  <w:rFonts w:hint="eastAsia" w:ascii="仿宋_GB2312" w:hAnsi="仿宋_GB2312" w:cs="仿宋_GB2312"/>
                  <w:color w:val="000000"/>
                  <w:sz w:val="21"/>
                  <w:szCs w:val="21"/>
                  <w:lang w:eastAsia="zh-CN"/>
                </w:rPr>
                <w:delText>MD02 消费性</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487"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488" w:author="吴媛媛 [2]" w:date="2020-05-18T15:38:48Z"/>
                <w:rFonts w:ascii="仿宋_GB2312" w:hAnsi="仿宋_GB2312" w:cs="仿宋_GB2312"/>
                <w:color w:val="000000"/>
                <w:sz w:val="21"/>
                <w:szCs w:val="21"/>
              </w:rPr>
            </w:pPr>
            <w:del w:id="10489" w:author="吴媛媛 [2]" w:date="2020-05-18T15:38:48Z">
              <w:r>
                <w:rPr>
                  <w:rFonts w:hint="eastAsia" w:ascii="仿宋_GB2312" w:hAnsi="仿宋_GB2312" w:cs="仿宋_GB2312"/>
                  <w:color w:val="000000"/>
                  <w:sz w:val="21"/>
                  <w:szCs w:val="21"/>
                </w:rPr>
                <w:delText>17</w:delText>
              </w:r>
            </w:del>
          </w:p>
        </w:tc>
        <w:tc>
          <w:tcPr>
            <w:tcW w:w="853" w:type="dxa"/>
            <w:vAlign w:val="center"/>
          </w:tcPr>
          <w:p>
            <w:pPr>
              <w:spacing w:line="240" w:lineRule="auto"/>
              <w:jc w:val="center"/>
              <w:outlineLvl w:val="2"/>
              <w:rPr>
                <w:del w:id="10490" w:author="吴媛媛 [2]" w:date="2020-05-18T15:38:48Z"/>
                <w:rFonts w:ascii="仿宋_GB2312" w:hAnsi="仿宋_GB2312" w:cs="仿宋_GB2312"/>
                <w:color w:val="000000"/>
                <w:sz w:val="21"/>
                <w:szCs w:val="21"/>
              </w:rPr>
            </w:pPr>
            <w:del w:id="10491"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492" w:author="吴媛媛 [2]" w:date="2020-05-18T15:38:48Z"/>
                <w:rFonts w:ascii="仿宋_GB2312" w:hAnsi="仿宋_GB2312" w:cs="仿宋_GB2312"/>
                <w:color w:val="000000"/>
                <w:sz w:val="21"/>
                <w:szCs w:val="21"/>
                <w:lang w:eastAsia="zh-CN"/>
              </w:rPr>
            </w:pPr>
            <w:del w:id="10493" w:author="吴媛媛 [2]" w:date="2020-05-18T15:38:48Z">
              <w:r>
                <w:rPr>
                  <w:rFonts w:hint="eastAsia" w:ascii="仿宋_GB2312" w:hAnsi="仿宋_GB2312" w:cs="仿宋_GB2312"/>
                  <w:color w:val="000000"/>
                  <w:sz w:val="21"/>
                  <w:szCs w:val="21"/>
                  <w:lang w:eastAsia="zh-CN"/>
                </w:rPr>
                <w:delText>个人精准扶贫贷款品种</w:delText>
              </w:r>
            </w:del>
          </w:p>
        </w:tc>
        <w:tc>
          <w:tcPr>
            <w:tcW w:w="1137" w:type="dxa"/>
            <w:vAlign w:val="center"/>
          </w:tcPr>
          <w:p>
            <w:pPr>
              <w:spacing w:line="240" w:lineRule="auto"/>
              <w:jc w:val="center"/>
              <w:outlineLvl w:val="2"/>
              <w:rPr>
                <w:del w:id="10494" w:author="吴媛媛 [2]" w:date="2020-05-18T15:38:48Z"/>
                <w:rFonts w:ascii="仿宋_GB2312" w:hAnsi="仿宋_GB2312" w:cs="仿宋_GB2312"/>
                <w:color w:val="000000"/>
                <w:sz w:val="21"/>
                <w:szCs w:val="21"/>
              </w:rPr>
            </w:pPr>
            <w:del w:id="10495"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del w:id="10496" w:author="吴媛媛 [2]" w:date="2020-05-18T15:38:48Z"/>
                <w:rFonts w:ascii="仿宋_GB2312" w:hAnsi="仿宋_GB2312" w:cs="仿宋_GB2312"/>
                <w:color w:val="000000"/>
                <w:sz w:val="21"/>
                <w:szCs w:val="21"/>
                <w:lang w:eastAsia="zh-CN"/>
              </w:rPr>
            </w:pPr>
            <w:del w:id="10497" w:author="吴媛媛 [2]" w:date="2020-05-18T15:38:48Z">
              <w:r>
                <w:rPr>
                  <w:rFonts w:hint="eastAsia" w:ascii="仿宋_GB2312" w:hAnsi="仿宋_GB2312" w:cs="仿宋_GB2312"/>
                  <w:color w:val="000000"/>
                  <w:sz w:val="21"/>
                  <w:szCs w:val="21"/>
                  <w:lang w:eastAsia="zh-CN"/>
                </w:rPr>
                <w:delText>1.指根据《国民经济行业分类》（GB/T 4754-2017）对个人精准扶贫贷款类型进行的划分。</w:delText>
              </w:r>
            </w:del>
            <w:del w:id="10498" w:author="吴媛媛 [2]" w:date="2020-05-18T15:38:48Z">
              <w:r>
                <w:rPr>
                  <w:rFonts w:hint="eastAsia" w:ascii="仿宋_GB2312" w:hAnsi="仿宋_GB2312" w:cs="仿宋_GB2312"/>
                  <w:color w:val="000000"/>
                  <w:sz w:val="21"/>
                  <w:szCs w:val="21"/>
                  <w:lang w:eastAsia="zh-CN"/>
                </w:rPr>
                <w:br w:type="textWrapping"/>
              </w:r>
            </w:del>
            <w:del w:id="10499" w:author="吴媛媛 [2]" w:date="2020-05-18T15:38:48Z">
              <w:r>
                <w:rPr>
                  <w:rFonts w:hint="eastAsia" w:ascii="仿宋_GB2312" w:hAnsi="仿宋_GB2312" w:cs="仿宋_GB2312"/>
                  <w:color w:val="000000"/>
                  <w:sz w:val="21"/>
                  <w:szCs w:val="21"/>
                  <w:lang w:eastAsia="zh-CN"/>
                </w:rPr>
                <w:delText>2.包括农林牧渔业贷款、住房贷款、助学贷款及其他。其中农林牧渔业贷款是指用于《国民经济行业分类》（GB/T 4754-2017）A门类活动的贷款；住房贷款是指用于购买、建造和大修理各类型住房的贷款；助学贷款是用于其本人或其家庭成员支付非义务教育中所需要的学杂费、生活费以及其他与学习有关的费用的贷款；其他是指用于除上述之外用途的贷款。商业用房贷款填入其他类。数据更新的频率为月度。</w:delText>
              </w:r>
            </w:del>
            <w:del w:id="10500" w:author="吴媛媛 [2]" w:date="2020-05-18T15:38:48Z">
              <w:r>
                <w:rPr>
                  <w:rFonts w:hint="eastAsia" w:ascii="仿宋_GB2312" w:hAnsi="仿宋_GB2312" w:cs="仿宋_GB2312"/>
                  <w:color w:val="000000"/>
                  <w:sz w:val="21"/>
                  <w:szCs w:val="21"/>
                  <w:lang w:eastAsia="zh-CN"/>
                </w:rPr>
                <w:br w:type="textWrapping"/>
              </w:r>
            </w:del>
            <w:del w:id="10501"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0502" w:author="吴媛媛 [2]" w:date="2020-05-18T15:38:48Z"/>
                <w:rFonts w:ascii="仿宋_GB2312" w:hAnsi="仿宋_GB2312" w:cs="仿宋_GB2312"/>
                <w:color w:val="000000"/>
                <w:sz w:val="21"/>
                <w:szCs w:val="21"/>
                <w:lang w:eastAsia="zh-CN"/>
              </w:rPr>
            </w:pPr>
            <w:del w:id="10503" w:author="吴媛媛 [2]" w:date="2020-05-18T15:38:48Z">
              <w:r>
                <w:rPr>
                  <w:rFonts w:hint="eastAsia" w:ascii="仿宋_GB2312" w:hAnsi="仿宋_GB2312" w:cs="仿宋_GB2312"/>
                  <w:color w:val="000000"/>
                  <w:sz w:val="21"/>
                  <w:szCs w:val="21"/>
                  <w:lang w:eastAsia="zh-CN"/>
                </w:rPr>
                <w:delText>PZ01 农林牧渔业贷款</w:delText>
              </w:r>
            </w:del>
            <w:del w:id="10504" w:author="吴媛媛 [2]" w:date="2020-05-18T15:38:48Z">
              <w:r>
                <w:rPr>
                  <w:rFonts w:hint="eastAsia" w:ascii="仿宋_GB2312" w:hAnsi="仿宋_GB2312" w:cs="仿宋_GB2312"/>
                  <w:color w:val="000000"/>
                  <w:sz w:val="21"/>
                  <w:szCs w:val="21"/>
                  <w:lang w:eastAsia="zh-CN"/>
                </w:rPr>
                <w:br w:type="textWrapping"/>
              </w:r>
            </w:del>
            <w:del w:id="10505" w:author="吴媛媛 [2]" w:date="2020-05-18T15:38:48Z">
              <w:r>
                <w:rPr>
                  <w:rFonts w:hint="eastAsia" w:ascii="仿宋_GB2312" w:hAnsi="仿宋_GB2312" w:cs="仿宋_GB2312"/>
                  <w:color w:val="000000"/>
                  <w:sz w:val="21"/>
                  <w:szCs w:val="21"/>
                  <w:lang w:eastAsia="zh-CN"/>
                </w:rPr>
                <w:delText>PZ02 住房贷款</w:delText>
              </w:r>
            </w:del>
            <w:del w:id="10506" w:author="吴媛媛 [2]" w:date="2020-05-18T15:38:48Z">
              <w:r>
                <w:rPr>
                  <w:rFonts w:hint="eastAsia" w:ascii="仿宋_GB2312" w:hAnsi="仿宋_GB2312" w:cs="仿宋_GB2312"/>
                  <w:color w:val="000000"/>
                  <w:sz w:val="21"/>
                  <w:szCs w:val="21"/>
                  <w:lang w:eastAsia="zh-CN"/>
                </w:rPr>
                <w:br w:type="textWrapping"/>
              </w:r>
            </w:del>
            <w:del w:id="10507" w:author="吴媛媛 [2]" w:date="2020-05-18T15:38:48Z">
              <w:r>
                <w:rPr>
                  <w:rFonts w:hint="eastAsia" w:ascii="仿宋_GB2312" w:hAnsi="仿宋_GB2312" w:cs="仿宋_GB2312"/>
                  <w:color w:val="000000"/>
                  <w:sz w:val="21"/>
                  <w:szCs w:val="21"/>
                  <w:lang w:eastAsia="zh-CN"/>
                </w:rPr>
                <w:delText>PZ03 助学贷款</w:delText>
              </w:r>
            </w:del>
            <w:del w:id="10508" w:author="吴媛媛 [2]" w:date="2020-05-18T15:38:48Z">
              <w:r>
                <w:rPr>
                  <w:rFonts w:hint="eastAsia" w:ascii="仿宋_GB2312" w:hAnsi="仿宋_GB2312" w:cs="仿宋_GB2312"/>
                  <w:color w:val="000000"/>
                  <w:sz w:val="21"/>
                  <w:szCs w:val="21"/>
                  <w:lang w:eastAsia="zh-CN"/>
                </w:rPr>
                <w:br w:type="textWrapping"/>
              </w:r>
            </w:del>
            <w:del w:id="10509" w:author="吴媛媛 [2]" w:date="2020-05-18T15:38:48Z">
              <w:r>
                <w:rPr>
                  <w:rFonts w:hint="eastAsia" w:ascii="仿宋_GB2312" w:hAnsi="仿宋_GB2312" w:cs="仿宋_GB2312"/>
                  <w:color w:val="000000"/>
                  <w:sz w:val="21"/>
                  <w:szCs w:val="21"/>
                  <w:lang w:eastAsia="zh-CN"/>
                </w:rPr>
                <w:delText>PZ99 其他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510"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511" w:author="吴媛媛 [2]" w:date="2020-05-18T15:38:48Z"/>
                <w:rFonts w:ascii="仿宋_GB2312" w:hAnsi="仿宋_GB2312" w:cs="仿宋_GB2312"/>
                <w:color w:val="000000"/>
                <w:sz w:val="21"/>
                <w:szCs w:val="21"/>
              </w:rPr>
            </w:pPr>
            <w:del w:id="10512" w:author="吴媛媛 [2]" w:date="2020-05-18T15:38:48Z">
              <w:r>
                <w:rPr>
                  <w:rFonts w:hint="eastAsia" w:ascii="仿宋_GB2312" w:hAnsi="仿宋_GB2312" w:cs="仿宋_GB2312"/>
                  <w:color w:val="000000"/>
                  <w:sz w:val="21"/>
                  <w:szCs w:val="21"/>
                </w:rPr>
                <w:delText>18</w:delText>
              </w:r>
            </w:del>
          </w:p>
        </w:tc>
        <w:tc>
          <w:tcPr>
            <w:tcW w:w="853" w:type="dxa"/>
            <w:vAlign w:val="center"/>
          </w:tcPr>
          <w:p>
            <w:pPr>
              <w:spacing w:line="240" w:lineRule="auto"/>
              <w:jc w:val="center"/>
              <w:outlineLvl w:val="2"/>
              <w:rPr>
                <w:del w:id="10513" w:author="吴媛媛 [2]" w:date="2020-05-18T15:38:48Z"/>
                <w:rFonts w:ascii="仿宋_GB2312" w:hAnsi="仿宋_GB2312" w:cs="仿宋_GB2312"/>
                <w:color w:val="000000"/>
                <w:sz w:val="21"/>
                <w:szCs w:val="21"/>
              </w:rPr>
            </w:pPr>
            <w:del w:id="10514"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515" w:author="吴媛媛 [2]" w:date="2020-05-18T15:38:48Z"/>
                <w:rFonts w:ascii="仿宋_GB2312" w:hAnsi="仿宋_GB2312" w:cs="仿宋_GB2312"/>
                <w:color w:val="000000"/>
                <w:sz w:val="21"/>
                <w:szCs w:val="21"/>
              </w:rPr>
            </w:pPr>
            <w:del w:id="10516" w:author="吴媛媛 [2]" w:date="2020-05-18T15:38:48Z">
              <w:r>
                <w:rPr>
                  <w:rFonts w:hint="eastAsia" w:ascii="仿宋_GB2312" w:hAnsi="仿宋_GB2312" w:cs="仿宋_GB2312"/>
                  <w:color w:val="000000"/>
                  <w:sz w:val="21"/>
                  <w:szCs w:val="21"/>
                </w:rPr>
                <w:delText>贷款质量</w:delText>
              </w:r>
            </w:del>
          </w:p>
        </w:tc>
        <w:tc>
          <w:tcPr>
            <w:tcW w:w="1137" w:type="dxa"/>
            <w:vAlign w:val="center"/>
          </w:tcPr>
          <w:p>
            <w:pPr>
              <w:spacing w:line="240" w:lineRule="auto"/>
              <w:jc w:val="center"/>
              <w:outlineLvl w:val="2"/>
              <w:rPr>
                <w:del w:id="10517" w:author="吴媛媛 [2]" w:date="2020-05-18T15:38:48Z"/>
                <w:rFonts w:ascii="仿宋_GB2312" w:hAnsi="仿宋_GB2312" w:cs="仿宋_GB2312"/>
                <w:color w:val="000000"/>
                <w:sz w:val="21"/>
                <w:szCs w:val="21"/>
              </w:rPr>
            </w:pPr>
            <w:del w:id="10518"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del w:id="10519" w:author="吴媛媛 [2]" w:date="2020-05-18T15:38:48Z"/>
                <w:rFonts w:ascii="仿宋_GB2312" w:hAnsi="仿宋_GB2312" w:cs="仿宋_GB2312"/>
                <w:color w:val="000000"/>
                <w:sz w:val="21"/>
                <w:szCs w:val="21"/>
                <w:lang w:eastAsia="zh-CN"/>
              </w:rPr>
            </w:pPr>
            <w:del w:id="10520" w:author="吴媛媛 [2]" w:date="2020-05-18T15:38:48Z">
              <w:r>
                <w:rPr>
                  <w:rFonts w:hint="eastAsia" w:ascii="仿宋_GB2312" w:hAnsi="仿宋_GB2312" w:cs="仿宋_GB2312"/>
                  <w:color w:val="000000"/>
                  <w:sz w:val="21"/>
                  <w:szCs w:val="21"/>
                  <w:lang w:eastAsia="zh-CN"/>
                </w:rPr>
                <w:delText>1.指贷款质量的五级标准分类。</w:delText>
              </w:r>
            </w:del>
            <w:del w:id="10521" w:author="吴媛媛 [2]" w:date="2020-05-18T15:38:48Z">
              <w:r>
                <w:rPr>
                  <w:rFonts w:hint="eastAsia" w:ascii="仿宋_GB2312" w:hAnsi="仿宋_GB2312" w:cs="仿宋_GB2312"/>
                  <w:color w:val="000000"/>
                  <w:sz w:val="21"/>
                  <w:szCs w:val="21"/>
                  <w:lang w:eastAsia="zh-CN"/>
                </w:rPr>
                <w:br w:type="textWrapping"/>
              </w:r>
            </w:del>
            <w:del w:id="10522" w:author="吴媛媛 [2]" w:date="2020-05-18T15:38:48Z">
              <w:r>
                <w:rPr>
                  <w:rFonts w:hint="eastAsia" w:ascii="仿宋_GB2312" w:hAnsi="仿宋_GB2312" w:cs="仿宋_GB2312"/>
                  <w:color w:val="000000"/>
                  <w:sz w:val="21"/>
                  <w:szCs w:val="21"/>
                  <w:lang w:eastAsia="zh-CN"/>
                </w:rPr>
                <w:delText>2.包含正常、关注、次级、可疑、损失。数据更新的频率为月度。</w:delText>
              </w:r>
            </w:del>
            <w:del w:id="10523" w:author="吴媛媛 [2]" w:date="2020-05-18T15:38:48Z">
              <w:r>
                <w:rPr>
                  <w:rFonts w:hint="eastAsia" w:ascii="仿宋_GB2312" w:hAnsi="仿宋_GB2312" w:cs="仿宋_GB2312"/>
                  <w:color w:val="000000"/>
                  <w:sz w:val="21"/>
                  <w:szCs w:val="21"/>
                  <w:lang w:eastAsia="zh-CN"/>
                </w:rPr>
                <w:br w:type="textWrapping"/>
              </w:r>
            </w:del>
            <w:del w:id="10524"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0525" w:author="吴媛媛 [2]" w:date="2020-05-18T15:38:48Z"/>
                <w:rFonts w:ascii="仿宋_GB2312" w:hAnsi="仿宋_GB2312" w:cs="仿宋_GB2312"/>
                <w:color w:val="000000"/>
                <w:sz w:val="21"/>
                <w:szCs w:val="21"/>
                <w:lang w:eastAsia="zh-CN"/>
              </w:rPr>
            </w:pPr>
            <w:del w:id="10526" w:author="吴媛媛 [2]" w:date="2020-05-18T15:38:48Z">
              <w:r>
                <w:rPr>
                  <w:rFonts w:hint="eastAsia" w:ascii="仿宋_GB2312" w:hAnsi="仿宋_GB2312" w:cs="仿宋_GB2312"/>
                  <w:color w:val="000000"/>
                  <w:sz w:val="21"/>
                  <w:szCs w:val="21"/>
                  <w:lang w:eastAsia="zh-CN"/>
                </w:rPr>
                <w:delText>FQ01 正常类贷款</w:delText>
              </w:r>
            </w:del>
            <w:del w:id="10527" w:author="吴媛媛 [2]" w:date="2020-05-18T15:38:48Z">
              <w:r>
                <w:rPr>
                  <w:rFonts w:hint="eastAsia" w:ascii="仿宋_GB2312" w:hAnsi="仿宋_GB2312" w:cs="仿宋_GB2312"/>
                  <w:color w:val="000000"/>
                  <w:sz w:val="21"/>
                  <w:szCs w:val="21"/>
                  <w:lang w:eastAsia="zh-CN"/>
                </w:rPr>
                <w:br w:type="textWrapping"/>
              </w:r>
            </w:del>
            <w:del w:id="10528" w:author="吴媛媛 [2]" w:date="2020-05-18T15:38:48Z">
              <w:r>
                <w:rPr>
                  <w:rFonts w:hint="eastAsia" w:ascii="仿宋_GB2312" w:hAnsi="仿宋_GB2312" w:cs="仿宋_GB2312"/>
                  <w:color w:val="000000"/>
                  <w:sz w:val="21"/>
                  <w:szCs w:val="21"/>
                  <w:lang w:eastAsia="zh-CN"/>
                </w:rPr>
                <w:delText>FQ02 关注类贷款</w:delText>
              </w:r>
            </w:del>
            <w:del w:id="10529" w:author="吴媛媛 [2]" w:date="2020-05-18T15:38:48Z">
              <w:r>
                <w:rPr>
                  <w:rFonts w:hint="eastAsia" w:ascii="仿宋_GB2312" w:hAnsi="仿宋_GB2312" w:cs="仿宋_GB2312"/>
                  <w:color w:val="000000"/>
                  <w:sz w:val="21"/>
                  <w:szCs w:val="21"/>
                  <w:lang w:eastAsia="zh-CN"/>
                </w:rPr>
                <w:br w:type="textWrapping"/>
              </w:r>
            </w:del>
            <w:del w:id="10530" w:author="吴媛媛 [2]" w:date="2020-05-18T15:38:48Z">
              <w:r>
                <w:rPr>
                  <w:rFonts w:hint="eastAsia" w:ascii="仿宋_GB2312" w:hAnsi="仿宋_GB2312" w:cs="仿宋_GB2312"/>
                  <w:color w:val="000000"/>
                  <w:sz w:val="21"/>
                  <w:szCs w:val="21"/>
                  <w:lang w:eastAsia="zh-CN"/>
                </w:rPr>
                <w:delText>FQ03 次级类贷款</w:delText>
              </w:r>
            </w:del>
            <w:del w:id="10531" w:author="吴媛媛 [2]" w:date="2020-05-18T15:38:48Z">
              <w:r>
                <w:rPr>
                  <w:rFonts w:hint="eastAsia" w:ascii="仿宋_GB2312" w:hAnsi="仿宋_GB2312" w:cs="仿宋_GB2312"/>
                  <w:color w:val="000000"/>
                  <w:sz w:val="21"/>
                  <w:szCs w:val="21"/>
                  <w:lang w:eastAsia="zh-CN"/>
                </w:rPr>
                <w:br w:type="textWrapping"/>
              </w:r>
            </w:del>
            <w:del w:id="10532" w:author="吴媛媛 [2]" w:date="2020-05-18T15:38:48Z">
              <w:r>
                <w:rPr>
                  <w:rFonts w:hint="eastAsia" w:ascii="仿宋_GB2312" w:hAnsi="仿宋_GB2312" w:cs="仿宋_GB2312"/>
                  <w:color w:val="000000"/>
                  <w:sz w:val="21"/>
                  <w:szCs w:val="21"/>
                  <w:lang w:eastAsia="zh-CN"/>
                </w:rPr>
                <w:delText>FQ04 可疑类贷款</w:delText>
              </w:r>
            </w:del>
            <w:del w:id="10533" w:author="吴媛媛 [2]" w:date="2020-05-18T15:38:48Z">
              <w:r>
                <w:rPr>
                  <w:rFonts w:hint="eastAsia" w:ascii="仿宋_GB2312" w:hAnsi="仿宋_GB2312" w:cs="仿宋_GB2312"/>
                  <w:color w:val="000000"/>
                  <w:sz w:val="21"/>
                  <w:szCs w:val="21"/>
                  <w:lang w:eastAsia="zh-CN"/>
                </w:rPr>
                <w:br w:type="textWrapping"/>
              </w:r>
            </w:del>
            <w:del w:id="10534" w:author="吴媛媛 [2]" w:date="2020-05-18T15:38:48Z">
              <w:r>
                <w:rPr>
                  <w:rFonts w:hint="eastAsia" w:ascii="仿宋_GB2312" w:hAnsi="仿宋_GB2312" w:cs="仿宋_GB2312"/>
                  <w:color w:val="000000"/>
                  <w:sz w:val="21"/>
                  <w:szCs w:val="21"/>
                  <w:lang w:eastAsia="zh-CN"/>
                </w:rPr>
                <w:delText>FQ05 损失类贷款</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535"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536" w:author="吴媛媛 [2]" w:date="2020-05-18T15:38:48Z"/>
                <w:rFonts w:ascii="仿宋_GB2312" w:hAnsi="仿宋_GB2312" w:cs="仿宋_GB2312"/>
                <w:color w:val="000000"/>
                <w:sz w:val="21"/>
                <w:szCs w:val="21"/>
              </w:rPr>
            </w:pPr>
            <w:del w:id="10537" w:author="吴媛媛 [2]" w:date="2020-05-18T15:38:48Z">
              <w:r>
                <w:rPr>
                  <w:rFonts w:hint="eastAsia" w:ascii="仿宋_GB2312" w:hAnsi="仿宋_GB2312" w:cs="仿宋_GB2312"/>
                  <w:color w:val="000000"/>
                  <w:sz w:val="21"/>
                  <w:szCs w:val="21"/>
                </w:rPr>
                <w:delText>19</w:delText>
              </w:r>
            </w:del>
          </w:p>
        </w:tc>
        <w:tc>
          <w:tcPr>
            <w:tcW w:w="853" w:type="dxa"/>
            <w:vAlign w:val="center"/>
          </w:tcPr>
          <w:p>
            <w:pPr>
              <w:spacing w:line="240" w:lineRule="auto"/>
              <w:jc w:val="center"/>
              <w:outlineLvl w:val="2"/>
              <w:rPr>
                <w:del w:id="10538" w:author="吴媛媛 [2]" w:date="2020-05-18T15:38:48Z"/>
                <w:rFonts w:ascii="仿宋_GB2312" w:hAnsi="仿宋_GB2312" w:cs="仿宋_GB2312"/>
                <w:color w:val="000000"/>
                <w:sz w:val="21"/>
                <w:szCs w:val="21"/>
              </w:rPr>
            </w:pPr>
            <w:del w:id="10539"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540" w:author="吴媛媛 [2]" w:date="2020-05-18T15:38:48Z"/>
                <w:rFonts w:ascii="仿宋_GB2312" w:hAnsi="仿宋_GB2312" w:cs="仿宋_GB2312"/>
                <w:color w:val="000000"/>
                <w:sz w:val="21"/>
                <w:szCs w:val="21"/>
                <w:lang w:eastAsia="zh-CN"/>
              </w:rPr>
            </w:pPr>
            <w:del w:id="10541" w:author="吴媛媛 [2]" w:date="2020-05-18T15:38:48Z">
              <w:r>
                <w:rPr>
                  <w:rFonts w:hint="eastAsia" w:ascii="仿宋_GB2312" w:hAnsi="仿宋_GB2312" w:cs="仿宋_GB2312"/>
                  <w:color w:val="000000"/>
                  <w:sz w:val="21"/>
                  <w:szCs w:val="21"/>
                  <w:lang w:eastAsia="zh-CN"/>
                </w:rPr>
                <w:delText>精准扶贫贷款担保方式</w:delText>
              </w:r>
            </w:del>
          </w:p>
        </w:tc>
        <w:tc>
          <w:tcPr>
            <w:tcW w:w="1137" w:type="dxa"/>
            <w:vAlign w:val="center"/>
          </w:tcPr>
          <w:p>
            <w:pPr>
              <w:spacing w:line="240" w:lineRule="auto"/>
              <w:jc w:val="center"/>
              <w:outlineLvl w:val="2"/>
              <w:rPr>
                <w:del w:id="10542" w:author="吴媛媛 [2]" w:date="2020-05-18T15:38:48Z"/>
                <w:rFonts w:ascii="仿宋_GB2312" w:hAnsi="仿宋_GB2312" w:cs="仿宋_GB2312"/>
                <w:color w:val="000000"/>
                <w:sz w:val="21"/>
                <w:szCs w:val="21"/>
              </w:rPr>
            </w:pPr>
            <w:del w:id="10543"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del w:id="10544" w:author="吴媛媛 [2]" w:date="2020-05-18T15:38:48Z"/>
                <w:rFonts w:ascii="仿宋_GB2312" w:hAnsi="仿宋_GB2312" w:cs="仿宋_GB2312"/>
                <w:color w:val="000000"/>
                <w:sz w:val="21"/>
                <w:szCs w:val="21"/>
                <w:lang w:eastAsia="zh-CN"/>
              </w:rPr>
            </w:pPr>
            <w:del w:id="10545" w:author="吴媛媛 [2]" w:date="2020-05-18T15:38:48Z">
              <w:r>
                <w:rPr>
                  <w:rFonts w:hint="eastAsia" w:ascii="仿宋_GB2312" w:hAnsi="仿宋_GB2312" w:cs="仿宋_GB2312"/>
                  <w:color w:val="000000"/>
                  <w:sz w:val="21"/>
                  <w:szCs w:val="21"/>
                  <w:lang w:eastAsia="zh-CN"/>
                </w:rPr>
                <w:delText>1.指客户为精准扶贫贷款提供的担保方式。</w:delText>
              </w:r>
            </w:del>
            <w:del w:id="10546" w:author="吴媛媛 [2]" w:date="2020-05-18T15:38:48Z">
              <w:r>
                <w:rPr>
                  <w:rFonts w:hint="eastAsia" w:ascii="仿宋_GB2312" w:hAnsi="仿宋_GB2312" w:cs="仿宋_GB2312"/>
                  <w:color w:val="000000"/>
                  <w:sz w:val="21"/>
                  <w:szCs w:val="21"/>
                  <w:lang w:eastAsia="zh-CN"/>
                </w:rPr>
                <w:br w:type="textWrapping"/>
              </w:r>
            </w:del>
            <w:del w:id="10547" w:author="吴媛媛 [2]" w:date="2020-05-18T15:38:48Z">
              <w:r>
                <w:rPr>
                  <w:rFonts w:hint="eastAsia" w:ascii="仿宋_GB2312" w:hAnsi="仿宋_GB2312" w:cs="仿宋_GB2312"/>
                  <w:color w:val="000000"/>
                  <w:sz w:val="21"/>
                  <w:szCs w:val="21"/>
                  <w:lang w:eastAsia="zh-CN"/>
                </w:rPr>
                <w:delText>2.包含质押贷款、抵押贷款、保证贷款、信用/免担保贷款、组合担保等。数据更新的频率为月度。</w:delText>
              </w:r>
            </w:del>
            <w:del w:id="10548" w:author="吴媛媛 [2]" w:date="2020-05-18T15:38:48Z">
              <w:r>
                <w:rPr>
                  <w:rFonts w:hint="eastAsia" w:ascii="仿宋_GB2312" w:hAnsi="仿宋_GB2312" w:cs="仿宋_GB2312"/>
                  <w:color w:val="000000"/>
                  <w:sz w:val="21"/>
                  <w:szCs w:val="21"/>
                  <w:lang w:eastAsia="zh-CN"/>
                </w:rPr>
                <w:br w:type="textWrapping"/>
              </w:r>
            </w:del>
            <w:del w:id="10549"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0550" w:author="吴媛媛 [2]" w:date="2020-05-18T15:38:48Z"/>
                <w:rFonts w:ascii="仿宋_GB2312" w:hAnsi="仿宋_GB2312" w:cs="仿宋_GB2312"/>
                <w:color w:val="000000"/>
                <w:sz w:val="21"/>
                <w:szCs w:val="21"/>
                <w:lang w:eastAsia="zh-CN"/>
              </w:rPr>
            </w:pPr>
            <w:del w:id="10551" w:author="吴媛媛 [2]" w:date="2020-05-18T15:38:48Z">
              <w:r>
                <w:rPr>
                  <w:rFonts w:hint="eastAsia" w:ascii="仿宋_GB2312" w:hAnsi="仿宋_GB2312" w:cs="仿宋_GB2312"/>
                  <w:color w:val="000000"/>
                  <w:sz w:val="21"/>
                  <w:szCs w:val="21"/>
                  <w:lang w:eastAsia="zh-CN"/>
                </w:rPr>
                <w:delText>DB01 信用贷款</w:delText>
              </w:r>
            </w:del>
            <w:del w:id="10552" w:author="吴媛媛 [2]" w:date="2020-05-18T15:38:48Z">
              <w:r>
                <w:rPr>
                  <w:rFonts w:hint="eastAsia" w:ascii="仿宋_GB2312" w:hAnsi="仿宋_GB2312" w:cs="仿宋_GB2312"/>
                  <w:color w:val="000000"/>
                  <w:sz w:val="21"/>
                  <w:szCs w:val="21"/>
                  <w:lang w:eastAsia="zh-CN"/>
                </w:rPr>
                <w:br w:type="textWrapping"/>
              </w:r>
            </w:del>
            <w:del w:id="10553" w:author="吴媛媛 [2]" w:date="2020-05-18T15:38:48Z">
              <w:r>
                <w:rPr>
                  <w:rFonts w:hint="eastAsia" w:ascii="仿宋_GB2312" w:hAnsi="仿宋_GB2312" w:cs="仿宋_GB2312"/>
                  <w:color w:val="000000"/>
                  <w:sz w:val="21"/>
                  <w:szCs w:val="21"/>
                  <w:lang w:eastAsia="zh-CN"/>
                </w:rPr>
                <w:delText>DB02 保证贷款</w:delText>
              </w:r>
            </w:del>
            <w:del w:id="10554" w:author="吴媛媛 [2]" w:date="2020-05-18T15:38:48Z">
              <w:r>
                <w:rPr>
                  <w:rFonts w:hint="eastAsia" w:ascii="仿宋_GB2312" w:hAnsi="仿宋_GB2312" w:cs="仿宋_GB2312"/>
                  <w:color w:val="000000"/>
                  <w:sz w:val="21"/>
                  <w:szCs w:val="21"/>
                  <w:lang w:eastAsia="zh-CN"/>
                </w:rPr>
                <w:br w:type="textWrapping"/>
              </w:r>
            </w:del>
            <w:del w:id="10555" w:author="吴媛媛 [2]" w:date="2020-05-18T15:38:48Z">
              <w:r>
                <w:rPr>
                  <w:rFonts w:hint="eastAsia" w:ascii="仿宋_GB2312" w:hAnsi="仿宋_GB2312" w:cs="仿宋_GB2312"/>
                  <w:color w:val="000000"/>
                  <w:sz w:val="21"/>
                  <w:szCs w:val="21"/>
                  <w:lang w:eastAsia="zh-CN"/>
                </w:rPr>
                <w:delText>DB03 抵（质）押贷款</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556"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557" w:author="吴媛媛 [2]" w:date="2020-05-18T15:38:48Z"/>
                <w:rFonts w:ascii="仿宋_GB2312" w:hAnsi="仿宋_GB2312" w:cs="仿宋_GB2312"/>
                <w:color w:val="000000"/>
                <w:sz w:val="21"/>
                <w:szCs w:val="21"/>
              </w:rPr>
            </w:pPr>
            <w:del w:id="10558" w:author="吴媛媛 [2]" w:date="2020-05-18T15:38:48Z">
              <w:r>
                <w:rPr>
                  <w:rFonts w:hint="eastAsia" w:ascii="仿宋_GB2312" w:hAnsi="仿宋_GB2312" w:cs="仿宋_GB2312"/>
                  <w:color w:val="000000"/>
                  <w:sz w:val="21"/>
                  <w:szCs w:val="21"/>
                </w:rPr>
                <w:delText>20</w:delText>
              </w:r>
            </w:del>
          </w:p>
        </w:tc>
        <w:tc>
          <w:tcPr>
            <w:tcW w:w="853" w:type="dxa"/>
            <w:vAlign w:val="center"/>
          </w:tcPr>
          <w:p>
            <w:pPr>
              <w:spacing w:line="240" w:lineRule="auto"/>
              <w:jc w:val="center"/>
              <w:outlineLvl w:val="2"/>
              <w:rPr>
                <w:del w:id="10559" w:author="吴媛媛 [2]" w:date="2020-05-18T15:38:48Z"/>
                <w:rFonts w:ascii="仿宋_GB2312" w:hAnsi="仿宋_GB2312" w:cs="仿宋_GB2312"/>
                <w:color w:val="000000"/>
                <w:sz w:val="21"/>
                <w:szCs w:val="21"/>
              </w:rPr>
            </w:pPr>
            <w:del w:id="10560"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561" w:author="吴媛媛 [2]" w:date="2020-05-18T15:38:48Z"/>
                <w:rFonts w:ascii="仿宋_GB2312" w:hAnsi="仿宋_GB2312" w:cs="仿宋_GB2312"/>
                <w:color w:val="000000"/>
                <w:sz w:val="21"/>
                <w:szCs w:val="21"/>
                <w:lang w:eastAsia="zh-CN"/>
              </w:rPr>
            </w:pPr>
            <w:del w:id="10562" w:author="吴媛媛 [2]" w:date="2020-05-18T15:38:48Z">
              <w:r>
                <w:rPr>
                  <w:rFonts w:hint="eastAsia" w:ascii="仿宋_GB2312" w:hAnsi="仿宋_GB2312" w:cs="仿宋_GB2312"/>
                  <w:color w:val="000000"/>
                  <w:sz w:val="21"/>
                  <w:szCs w:val="21"/>
                  <w:lang w:eastAsia="zh-CN"/>
                </w:rPr>
                <w:delText>个人精准扶贫贷款资金来源</w:delText>
              </w:r>
            </w:del>
          </w:p>
        </w:tc>
        <w:tc>
          <w:tcPr>
            <w:tcW w:w="1137" w:type="dxa"/>
            <w:vAlign w:val="center"/>
          </w:tcPr>
          <w:p>
            <w:pPr>
              <w:spacing w:line="240" w:lineRule="auto"/>
              <w:jc w:val="center"/>
              <w:outlineLvl w:val="2"/>
              <w:rPr>
                <w:del w:id="10563" w:author="吴媛媛 [2]" w:date="2020-05-18T15:38:48Z"/>
                <w:rFonts w:ascii="仿宋_GB2312" w:hAnsi="仿宋_GB2312" w:cs="仿宋_GB2312"/>
                <w:color w:val="000000"/>
                <w:sz w:val="21"/>
                <w:szCs w:val="21"/>
              </w:rPr>
            </w:pPr>
            <w:del w:id="10564"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del w:id="10565" w:author="吴媛媛 [2]" w:date="2020-05-18T15:38:48Z"/>
                <w:rFonts w:ascii="仿宋_GB2312" w:hAnsi="仿宋_GB2312" w:cs="仿宋_GB2312"/>
                <w:color w:val="000000"/>
                <w:sz w:val="21"/>
                <w:szCs w:val="21"/>
                <w:lang w:eastAsia="zh-CN"/>
              </w:rPr>
            </w:pPr>
            <w:del w:id="10566" w:author="吴媛媛 [2]" w:date="2020-05-18T15:38:48Z">
              <w:r>
                <w:rPr>
                  <w:rFonts w:hint="eastAsia" w:ascii="仿宋_GB2312" w:hAnsi="仿宋_GB2312" w:cs="仿宋_GB2312"/>
                  <w:color w:val="000000"/>
                  <w:sz w:val="21"/>
                  <w:szCs w:val="21"/>
                  <w:lang w:eastAsia="zh-CN"/>
                </w:rPr>
                <w:delText>1.指金融机构为筹集个人精准扶贫贷款资金所采取的方式。</w:delText>
              </w:r>
            </w:del>
            <w:del w:id="10567" w:author="吴媛媛 [2]" w:date="2020-05-18T15:38:48Z">
              <w:r>
                <w:rPr>
                  <w:rFonts w:hint="eastAsia" w:ascii="仿宋_GB2312" w:hAnsi="仿宋_GB2312" w:cs="仿宋_GB2312"/>
                  <w:color w:val="000000"/>
                  <w:sz w:val="21"/>
                  <w:szCs w:val="21"/>
                  <w:lang w:eastAsia="zh-CN"/>
                </w:rPr>
                <w:br w:type="textWrapping"/>
              </w:r>
            </w:del>
            <w:del w:id="10568" w:author="吴媛媛 [2]" w:date="2020-05-18T15:38:48Z">
              <w:r>
                <w:rPr>
                  <w:rFonts w:hint="eastAsia" w:ascii="仿宋_GB2312" w:hAnsi="仿宋_GB2312" w:cs="仿宋_GB2312"/>
                  <w:color w:val="000000"/>
                  <w:sz w:val="21"/>
                  <w:szCs w:val="21"/>
                  <w:lang w:eastAsia="zh-CN"/>
                </w:rPr>
                <w:delText>2.包含央行资金和自有资金。其中央行资金包括扶贫再贷款、支农再贷款、支小再贷款、补充抵押贷款（PSL）等。数据更新的频率为月度。</w:delText>
              </w:r>
            </w:del>
            <w:del w:id="10569" w:author="吴媛媛 [2]" w:date="2020-05-18T15:38:48Z">
              <w:r>
                <w:rPr>
                  <w:rFonts w:hint="eastAsia" w:ascii="仿宋_GB2312" w:hAnsi="仿宋_GB2312" w:cs="仿宋_GB2312"/>
                  <w:color w:val="000000"/>
                  <w:sz w:val="21"/>
                  <w:szCs w:val="21"/>
                  <w:lang w:eastAsia="zh-CN"/>
                </w:rPr>
                <w:br w:type="textWrapping"/>
              </w:r>
            </w:del>
            <w:del w:id="10570"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0571" w:author="吴媛媛 [2]" w:date="2020-05-18T15:38:48Z"/>
                <w:rFonts w:ascii="仿宋_GB2312" w:hAnsi="仿宋_GB2312" w:cs="仿宋_GB2312"/>
                <w:color w:val="000000"/>
                <w:sz w:val="21"/>
                <w:szCs w:val="21"/>
                <w:lang w:eastAsia="zh-CN"/>
              </w:rPr>
            </w:pPr>
            <w:del w:id="10572" w:author="吴媛媛 [2]" w:date="2020-05-18T15:38:48Z">
              <w:r>
                <w:rPr>
                  <w:rFonts w:hint="eastAsia" w:ascii="仿宋_GB2312" w:hAnsi="仿宋_GB2312" w:cs="仿宋_GB2312"/>
                  <w:color w:val="000000"/>
                  <w:sz w:val="21"/>
                  <w:szCs w:val="21"/>
                  <w:lang w:eastAsia="zh-CN"/>
                </w:rPr>
                <w:delText>ZJ01 央行资金</w:delText>
              </w:r>
            </w:del>
            <w:del w:id="10573" w:author="吴媛媛 [2]" w:date="2020-05-18T15:38:48Z">
              <w:r>
                <w:rPr>
                  <w:rFonts w:hint="eastAsia" w:ascii="仿宋_GB2312" w:hAnsi="仿宋_GB2312" w:cs="仿宋_GB2312"/>
                  <w:color w:val="000000"/>
                  <w:sz w:val="21"/>
                  <w:szCs w:val="21"/>
                  <w:lang w:eastAsia="zh-CN"/>
                </w:rPr>
                <w:br w:type="textWrapping"/>
              </w:r>
            </w:del>
            <w:del w:id="10574" w:author="吴媛媛 [2]" w:date="2020-05-18T15:38:48Z">
              <w:r>
                <w:rPr>
                  <w:rFonts w:hint="eastAsia" w:ascii="仿宋_GB2312" w:hAnsi="仿宋_GB2312" w:cs="仿宋_GB2312"/>
                  <w:color w:val="000000"/>
                  <w:sz w:val="21"/>
                  <w:szCs w:val="21"/>
                  <w:lang w:eastAsia="zh-CN"/>
                </w:rPr>
                <w:delText>ZJ03 自有资金</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575"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576" w:author="吴媛媛 [2]" w:date="2020-05-18T15:38:48Z"/>
                <w:rFonts w:ascii="仿宋_GB2312" w:hAnsi="仿宋_GB2312" w:cs="仿宋_GB2312"/>
                <w:color w:val="000000"/>
                <w:sz w:val="21"/>
                <w:szCs w:val="21"/>
              </w:rPr>
            </w:pPr>
            <w:del w:id="10577" w:author="吴媛媛 [2]" w:date="2020-05-18T15:38:48Z">
              <w:r>
                <w:rPr>
                  <w:rFonts w:hint="eastAsia" w:ascii="仿宋_GB2312" w:hAnsi="仿宋_GB2312" w:cs="仿宋_GB2312"/>
                  <w:color w:val="000000"/>
                  <w:sz w:val="21"/>
                  <w:szCs w:val="21"/>
                </w:rPr>
                <w:delText>21</w:delText>
              </w:r>
            </w:del>
          </w:p>
        </w:tc>
        <w:tc>
          <w:tcPr>
            <w:tcW w:w="853" w:type="dxa"/>
            <w:vAlign w:val="center"/>
          </w:tcPr>
          <w:p>
            <w:pPr>
              <w:spacing w:line="240" w:lineRule="auto"/>
              <w:jc w:val="center"/>
              <w:outlineLvl w:val="2"/>
              <w:rPr>
                <w:del w:id="10578" w:author="吴媛媛 [2]" w:date="2020-05-18T15:38:48Z"/>
                <w:rFonts w:ascii="仿宋_GB2312" w:hAnsi="仿宋_GB2312" w:cs="仿宋_GB2312"/>
                <w:color w:val="000000"/>
                <w:sz w:val="21"/>
                <w:szCs w:val="21"/>
              </w:rPr>
            </w:pPr>
            <w:del w:id="10579"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580" w:author="吴媛媛 [2]" w:date="2020-05-18T15:38:48Z"/>
                <w:rFonts w:ascii="仿宋_GB2312" w:hAnsi="仿宋_GB2312" w:cs="仿宋_GB2312"/>
                <w:color w:val="000000"/>
                <w:sz w:val="21"/>
                <w:szCs w:val="21"/>
              </w:rPr>
            </w:pPr>
            <w:del w:id="10581" w:author="吴媛媛 [2]" w:date="2020-05-18T15:38:48Z">
              <w:r>
                <w:rPr>
                  <w:rFonts w:hint="eastAsia" w:ascii="仿宋_GB2312" w:hAnsi="仿宋_GB2312" w:cs="仿宋_GB2312"/>
                  <w:color w:val="000000"/>
                  <w:sz w:val="21"/>
                  <w:szCs w:val="21"/>
                </w:rPr>
                <w:delText>带动贫困人口数</w:delText>
              </w:r>
            </w:del>
          </w:p>
        </w:tc>
        <w:tc>
          <w:tcPr>
            <w:tcW w:w="1137" w:type="dxa"/>
            <w:vAlign w:val="center"/>
          </w:tcPr>
          <w:p>
            <w:pPr>
              <w:spacing w:line="240" w:lineRule="auto"/>
              <w:jc w:val="center"/>
              <w:outlineLvl w:val="2"/>
              <w:rPr>
                <w:del w:id="10582" w:author="吴媛媛 [2]" w:date="2020-05-18T15:38:48Z"/>
                <w:rFonts w:ascii="仿宋_GB2312" w:hAnsi="仿宋_GB2312" w:cs="仿宋_GB2312"/>
                <w:color w:val="000000"/>
                <w:sz w:val="21"/>
                <w:szCs w:val="21"/>
              </w:rPr>
            </w:pPr>
            <w:del w:id="10583" w:author="吴媛媛 [2]" w:date="2020-05-18T15:38:48Z">
              <w:r>
                <w:rPr>
                  <w:rFonts w:hint="eastAsia" w:ascii="仿宋_GB2312" w:hAnsi="仿宋_GB2312" w:cs="仿宋_GB2312"/>
                  <w:color w:val="000000"/>
                  <w:sz w:val="21"/>
                  <w:szCs w:val="21"/>
                </w:rPr>
                <w:delText>n</w:delText>
              </w:r>
            </w:del>
          </w:p>
        </w:tc>
        <w:tc>
          <w:tcPr>
            <w:tcW w:w="4213" w:type="dxa"/>
            <w:tcMar>
              <w:top w:w="15" w:type="dxa"/>
              <w:left w:w="15" w:type="dxa"/>
              <w:bottom w:w="0" w:type="dxa"/>
              <w:right w:w="15" w:type="dxa"/>
            </w:tcMar>
            <w:vAlign w:val="center"/>
          </w:tcPr>
          <w:p>
            <w:pPr>
              <w:spacing w:line="240" w:lineRule="auto"/>
              <w:outlineLvl w:val="2"/>
              <w:rPr>
                <w:del w:id="10584" w:author="吴媛媛 [2]" w:date="2020-05-18T15:38:48Z"/>
                <w:rFonts w:ascii="仿宋_GB2312" w:hAnsi="仿宋_GB2312" w:cs="仿宋_GB2312"/>
                <w:color w:val="000000"/>
                <w:sz w:val="21"/>
                <w:szCs w:val="21"/>
                <w:lang w:eastAsia="zh-CN"/>
              </w:rPr>
            </w:pPr>
            <w:del w:id="10585" w:author="吴媛媛 [2]" w:date="2020-05-18T15:38:48Z">
              <w:r>
                <w:rPr>
                  <w:rFonts w:hint="eastAsia" w:ascii="仿宋_GB2312" w:hAnsi="仿宋_GB2312" w:cs="仿宋_GB2312"/>
                  <w:color w:val="000000"/>
                  <w:sz w:val="21"/>
                  <w:szCs w:val="21"/>
                  <w:lang w:eastAsia="zh-CN"/>
                </w:rPr>
                <w:delText>1.指贷款带动的</w:delText>
              </w:r>
            </w:del>
            <w:ins w:id="10586" w:author="user" w:date="2019-09-23T17:35:00Z">
              <w:del w:id="10587" w:author="吴媛媛 [2]" w:date="2020-05-18T15:38:48Z">
                <w:r>
                  <w:rPr>
                    <w:rFonts w:hint="eastAsia" w:ascii="仿宋_GB2312" w:hAnsi="仿宋_GB2312" w:cs="仿宋_GB2312"/>
                    <w:sz w:val="21"/>
                    <w:szCs w:val="21"/>
                    <w:lang w:eastAsia="zh-CN"/>
                  </w:rPr>
                  <w:delText>按国家贫困识别标准认定的建档立卡贫困人口和已脱贫人口数量</w:delText>
                </w:r>
              </w:del>
            </w:ins>
            <w:del w:id="10588" w:author="吴媛媛 [2]" w:date="2020-05-18T15:38:48Z">
              <w:r>
                <w:rPr>
                  <w:rFonts w:hint="eastAsia" w:ascii="仿宋_GB2312" w:hAnsi="仿宋_GB2312" w:cs="仿宋_GB2312"/>
                  <w:color w:val="000000"/>
                  <w:sz w:val="21"/>
                  <w:szCs w:val="21"/>
                  <w:lang w:eastAsia="zh-CN"/>
                </w:rPr>
                <w:delText>建档立卡贫困人口数量。</w:delText>
              </w:r>
            </w:del>
            <w:del w:id="10589" w:author="吴媛媛 [2]" w:date="2020-05-18T15:38:48Z">
              <w:r>
                <w:rPr>
                  <w:rFonts w:hint="eastAsia" w:ascii="仿宋_GB2312" w:hAnsi="仿宋_GB2312" w:cs="仿宋_GB2312"/>
                  <w:color w:val="000000"/>
                  <w:sz w:val="21"/>
                  <w:szCs w:val="21"/>
                  <w:lang w:eastAsia="zh-CN"/>
                </w:rPr>
                <w:br w:type="textWrapping"/>
              </w:r>
            </w:del>
            <w:del w:id="10590" w:author="吴媛媛 [2]" w:date="2020-05-18T15:38:48Z">
              <w:r>
                <w:rPr>
                  <w:rFonts w:hint="eastAsia" w:ascii="仿宋_GB2312" w:hAnsi="仿宋_GB2312" w:cs="仿宋_GB2312"/>
                  <w:color w:val="000000"/>
                  <w:sz w:val="21"/>
                  <w:szCs w:val="21"/>
                  <w:lang w:eastAsia="zh-CN"/>
                </w:rPr>
                <w:delText>2.如果贷款划型为小微企业贷款或涉农贷款，则此项无需填报。</w:delText>
              </w:r>
            </w:del>
            <w:ins w:id="10591" w:author="user" w:date="2019-09-23T17:34:00Z">
              <w:del w:id="10592" w:author="吴媛媛 [2]" w:date="2020-05-18T15:38:48Z">
                <w:r>
                  <w:rPr>
                    <w:rFonts w:hint="eastAsia" w:ascii="仿宋_GB2312" w:hAnsi="仿宋_GB2312" w:cs="仿宋_GB2312"/>
                    <w:sz w:val="21"/>
                    <w:szCs w:val="21"/>
                    <w:lang w:eastAsia="zh-CN"/>
                  </w:rPr>
                  <w:delText>建档立卡贫困人口信息来源于全国扶贫开发信息系统，识别字段为“A17识别标准”、“A3证件号码”和“脱贫状态”，“A17识别标准”为“国家标准”，“脱贫状态”为“返贫”、“未脱贫”和“预脱贫”。已脱贫人口信息来源于全国扶贫开发信息系统，识别字段为“A17识别标准”、“A3证件号码”和“脱贫状态”，“A17识别标准”为“国家标准”，“脱贫状态”为“已脱贫享受政策”，不再包含“已脱贫不再享受政策”。</w:delText>
                </w:r>
              </w:del>
            </w:ins>
            <w:del w:id="10593" w:author="吴媛媛 [2]" w:date="2020-05-18T15:38:48Z">
              <w:r>
                <w:rPr>
                  <w:rFonts w:hint="eastAsia" w:ascii="仿宋_GB2312" w:hAnsi="仿宋_GB2312" w:cs="仿宋_GB2312"/>
                  <w:color w:val="000000"/>
                  <w:sz w:val="21"/>
                  <w:szCs w:val="21"/>
                  <w:lang w:eastAsia="zh-CN"/>
                </w:rPr>
                <w:delText>贷款对象不属于贫困人口（含已脱贫）时填写带动贫困人口数。数据更新的频度为月度。</w:delText>
              </w:r>
            </w:del>
            <w:del w:id="10594" w:author="吴媛媛 [2]" w:date="2020-05-18T15:38:48Z">
              <w:r>
                <w:rPr>
                  <w:rFonts w:hint="eastAsia" w:ascii="仿宋_GB2312" w:hAnsi="仿宋_GB2312" w:cs="仿宋_GB2312"/>
                  <w:color w:val="000000"/>
                  <w:sz w:val="21"/>
                  <w:szCs w:val="21"/>
                  <w:lang w:eastAsia="zh-CN"/>
                </w:rPr>
                <w:br w:type="textWrapping"/>
              </w:r>
            </w:del>
            <w:del w:id="10595" w:author="吴媛媛 [2]" w:date="2020-05-18T15:38:48Z">
              <w:r>
                <w:rPr>
                  <w:rFonts w:hint="eastAsia" w:ascii="仿宋_GB2312" w:hAnsi="仿宋_GB2312" w:cs="仿宋_GB2312"/>
                  <w:color w:val="000000"/>
                  <w:sz w:val="21"/>
                  <w:szCs w:val="21"/>
                  <w:lang w:eastAsia="zh-CN"/>
                </w:rPr>
                <w:delText>3.值域：带动贫困人口数≥0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596" w:author="吴媛媛 [2]" w:date="2020-05-18T15:38:48Z"/>
        </w:trPr>
        <w:tc>
          <w:tcPr>
            <w:tcW w:w="569" w:type="dxa"/>
            <w:shd w:val="clear" w:color="auto" w:fill="auto"/>
            <w:tcMar>
              <w:top w:w="15" w:type="dxa"/>
              <w:left w:w="15" w:type="dxa"/>
              <w:bottom w:w="0" w:type="dxa"/>
              <w:right w:w="15" w:type="dxa"/>
            </w:tcMar>
            <w:vAlign w:val="center"/>
          </w:tcPr>
          <w:p>
            <w:pPr>
              <w:spacing w:line="240" w:lineRule="auto"/>
              <w:jc w:val="center"/>
              <w:outlineLvl w:val="2"/>
              <w:rPr>
                <w:del w:id="10597" w:author="吴媛媛 [2]" w:date="2020-05-18T15:38:48Z"/>
                <w:rFonts w:ascii="仿宋_GB2312" w:hAnsi="仿宋_GB2312" w:cs="仿宋_GB2312"/>
                <w:color w:val="000000"/>
                <w:sz w:val="21"/>
                <w:szCs w:val="21"/>
              </w:rPr>
            </w:pPr>
            <w:del w:id="10598" w:author="吴媛媛 [2]" w:date="2020-05-18T15:38:48Z">
              <w:r>
                <w:rPr>
                  <w:rFonts w:hint="eastAsia" w:ascii="仿宋_GB2312" w:hAnsi="仿宋_GB2312" w:cs="仿宋_GB2312"/>
                  <w:color w:val="000000"/>
                  <w:sz w:val="21"/>
                  <w:szCs w:val="21"/>
                </w:rPr>
                <w:delText>22</w:delText>
              </w:r>
            </w:del>
          </w:p>
        </w:tc>
        <w:tc>
          <w:tcPr>
            <w:tcW w:w="853" w:type="dxa"/>
            <w:shd w:val="clear" w:color="auto" w:fill="auto"/>
            <w:vAlign w:val="center"/>
          </w:tcPr>
          <w:p>
            <w:pPr>
              <w:spacing w:line="240" w:lineRule="auto"/>
              <w:jc w:val="center"/>
              <w:outlineLvl w:val="2"/>
              <w:rPr>
                <w:del w:id="10599" w:author="吴媛媛 [2]" w:date="2020-05-18T15:38:48Z"/>
                <w:rFonts w:ascii="仿宋_GB2312" w:hAnsi="仿宋_GB2312" w:cs="仿宋_GB2312"/>
                <w:color w:val="000000"/>
                <w:sz w:val="21"/>
                <w:szCs w:val="21"/>
              </w:rPr>
            </w:pPr>
            <w:del w:id="10600" w:author="吴媛媛 [2]" w:date="2020-05-18T15:38:48Z">
              <w:r>
                <w:rPr>
                  <w:rFonts w:hint="eastAsia" w:ascii="仿宋_GB2312" w:hAnsi="仿宋_GB2312" w:cs="仿宋_GB2312"/>
                  <w:color w:val="000000"/>
                  <w:sz w:val="21"/>
                  <w:szCs w:val="21"/>
                  <w:lang w:eastAsia="zh-CN"/>
                </w:rPr>
                <w:delText>--</w:delText>
              </w:r>
            </w:del>
          </w:p>
        </w:tc>
        <w:tc>
          <w:tcPr>
            <w:tcW w:w="1564" w:type="dxa"/>
            <w:shd w:val="clear" w:color="auto" w:fill="FFFFFF"/>
            <w:vAlign w:val="center"/>
          </w:tcPr>
          <w:p>
            <w:pPr>
              <w:spacing w:line="240" w:lineRule="auto"/>
              <w:jc w:val="center"/>
              <w:outlineLvl w:val="2"/>
              <w:rPr>
                <w:del w:id="10601" w:author="吴媛媛 [2]" w:date="2020-05-18T15:38:48Z"/>
                <w:rFonts w:ascii="仿宋_GB2312" w:hAnsi="仿宋_GB2312" w:cs="仿宋_GB2312"/>
                <w:color w:val="000000"/>
                <w:sz w:val="21"/>
                <w:szCs w:val="21"/>
              </w:rPr>
            </w:pPr>
            <w:del w:id="10602" w:author="吴媛媛 [2]" w:date="2020-05-18T15:38:48Z">
              <w:r>
                <w:rPr>
                  <w:rFonts w:hint="eastAsia" w:ascii="仿宋_GB2312" w:hAnsi="仿宋_GB2312" w:cs="仿宋_GB2312"/>
                  <w:color w:val="000000"/>
                  <w:sz w:val="21"/>
                  <w:szCs w:val="21"/>
                </w:rPr>
                <w:delText>是否贴息</w:delText>
              </w:r>
            </w:del>
          </w:p>
        </w:tc>
        <w:tc>
          <w:tcPr>
            <w:tcW w:w="1137" w:type="dxa"/>
            <w:vAlign w:val="center"/>
          </w:tcPr>
          <w:p>
            <w:pPr>
              <w:spacing w:line="240" w:lineRule="auto"/>
              <w:jc w:val="center"/>
              <w:outlineLvl w:val="2"/>
              <w:rPr>
                <w:del w:id="10603" w:author="吴媛媛 [2]" w:date="2020-05-18T15:38:48Z"/>
                <w:rFonts w:ascii="仿宋_GB2312" w:hAnsi="仿宋_GB2312" w:cs="仿宋_GB2312"/>
                <w:color w:val="000000"/>
                <w:sz w:val="21"/>
                <w:szCs w:val="21"/>
              </w:rPr>
            </w:pPr>
            <w:del w:id="10604" w:author="吴媛媛 [2]" w:date="2020-05-18T15:38:48Z">
              <w:r>
                <w:rPr>
                  <w:rFonts w:hint="eastAsia" w:ascii="仿宋_GB2312" w:hAnsi="仿宋_GB2312" w:cs="仿宋_GB2312"/>
                  <w:color w:val="000000"/>
                  <w:sz w:val="21"/>
                  <w:szCs w:val="21"/>
                </w:rPr>
                <w:delText>1!a</w:delText>
              </w:r>
            </w:del>
          </w:p>
        </w:tc>
        <w:tc>
          <w:tcPr>
            <w:tcW w:w="4213" w:type="dxa"/>
            <w:tcMar>
              <w:top w:w="15" w:type="dxa"/>
              <w:left w:w="15" w:type="dxa"/>
              <w:bottom w:w="0" w:type="dxa"/>
              <w:right w:w="15" w:type="dxa"/>
            </w:tcMar>
            <w:vAlign w:val="center"/>
          </w:tcPr>
          <w:p>
            <w:pPr>
              <w:spacing w:line="240" w:lineRule="auto"/>
              <w:outlineLvl w:val="2"/>
              <w:rPr>
                <w:del w:id="10605" w:author="吴媛媛 [2]" w:date="2020-05-18T15:38:48Z"/>
                <w:rFonts w:ascii="仿宋_GB2312" w:hAnsi="仿宋_GB2312" w:cs="仿宋_GB2312"/>
                <w:color w:val="000000"/>
                <w:sz w:val="21"/>
                <w:szCs w:val="21"/>
                <w:lang w:eastAsia="zh-CN"/>
              </w:rPr>
            </w:pPr>
            <w:del w:id="10606" w:author="吴媛媛 [2]" w:date="2020-05-18T15:38:48Z">
              <w:r>
                <w:rPr>
                  <w:rFonts w:hint="eastAsia" w:ascii="仿宋_GB2312" w:hAnsi="仿宋_GB2312" w:cs="仿宋_GB2312"/>
                  <w:color w:val="000000"/>
                  <w:sz w:val="21"/>
                  <w:szCs w:val="21"/>
                  <w:lang w:eastAsia="zh-CN"/>
                </w:rPr>
                <w:delText>1.指贷款经财政部门审核后享受贷款贴息。</w:delText>
              </w:r>
            </w:del>
            <w:del w:id="10607" w:author="吴媛媛 [2]" w:date="2020-05-18T15:38:48Z">
              <w:r>
                <w:rPr>
                  <w:rFonts w:hint="eastAsia" w:ascii="仿宋_GB2312" w:hAnsi="仿宋_GB2312" w:cs="仿宋_GB2312"/>
                  <w:color w:val="000000"/>
                  <w:sz w:val="21"/>
                  <w:szCs w:val="21"/>
                  <w:lang w:eastAsia="zh-CN"/>
                </w:rPr>
                <w:br w:type="textWrapping"/>
              </w:r>
            </w:del>
            <w:del w:id="10608" w:author="吴媛媛 [2]" w:date="2020-05-18T15:38:48Z">
              <w:r>
                <w:rPr>
                  <w:rFonts w:hint="eastAsia" w:ascii="仿宋_GB2312" w:hAnsi="仿宋_GB2312" w:cs="仿宋_GB2312"/>
                  <w:color w:val="000000"/>
                  <w:sz w:val="21"/>
                  <w:szCs w:val="21"/>
                  <w:lang w:eastAsia="zh-CN"/>
                </w:rPr>
                <w:delText>2.按照“1 是 0 否”格式填写，数据更新的频率为月度。</w:delText>
              </w:r>
            </w:del>
          </w:p>
          <w:p>
            <w:pPr>
              <w:spacing w:line="240" w:lineRule="auto"/>
              <w:outlineLvl w:val="2"/>
              <w:rPr>
                <w:del w:id="10609" w:author="吴媛媛 [2]" w:date="2020-05-18T15:38:48Z"/>
                <w:rFonts w:ascii="仿宋_GB2312" w:hAnsi="仿宋_GB2312" w:cs="仿宋_GB2312"/>
                <w:color w:val="000000"/>
                <w:sz w:val="21"/>
                <w:szCs w:val="21"/>
                <w:lang w:eastAsia="zh-CN"/>
              </w:rPr>
            </w:pPr>
            <w:del w:id="10610" w:author="吴媛媛 [2]" w:date="2020-05-18T15:38:48Z">
              <w:r>
                <w:rPr>
                  <w:rFonts w:ascii="仿宋_GB2312" w:hAnsi="仿宋_GB2312" w:cs="仿宋_GB2312"/>
                  <w:color w:val="000000"/>
                  <w:sz w:val="21"/>
                  <w:szCs w:val="21"/>
                  <w:lang w:eastAsia="zh-CN"/>
                </w:rPr>
                <w:delText>3</w:delText>
              </w:r>
            </w:del>
            <w:del w:id="10611" w:author="吴媛媛 [2]" w:date="2020-05-18T15:38:48Z">
              <w:r>
                <w:rPr>
                  <w:rFonts w:hint="eastAsia" w:ascii="仿宋_GB2312" w:hAnsi="仿宋_GB2312" w:cs="仿宋_GB2312"/>
                  <w:color w:val="000000"/>
                  <w:sz w:val="21"/>
                  <w:szCs w:val="21"/>
                  <w:lang w:eastAsia="zh-CN"/>
                </w:rPr>
                <w:delText>.值域：1 是 0 否</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612" w:author="吴媛媛 [2]" w:date="2020-05-18T15:38:48Z"/>
        </w:trPr>
        <w:tc>
          <w:tcPr>
            <w:tcW w:w="569" w:type="dxa"/>
            <w:shd w:val="clear" w:color="auto" w:fill="auto"/>
            <w:tcMar>
              <w:top w:w="15" w:type="dxa"/>
              <w:left w:w="15" w:type="dxa"/>
              <w:bottom w:w="0" w:type="dxa"/>
              <w:right w:w="15" w:type="dxa"/>
            </w:tcMar>
            <w:vAlign w:val="center"/>
          </w:tcPr>
          <w:p>
            <w:pPr>
              <w:spacing w:line="240" w:lineRule="auto"/>
              <w:jc w:val="center"/>
              <w:outlineLvl w:val="2"/>
              <w:rPr>
                <w:del w:id="10613" w:author="吴媛媛 [2]" w:date="2020-05-18T15:38:48Z"/>
                <w:rFonts w:ascii="仿宋_GB2312" w:hAnsi="仿宋_GB2312" w:cs="仿宋_GB2312"/>
                <w:color w:val="000000"/>
                <w:sz w:val="21"/>
                <w:szCs w:val="21"/>
              </w:rPr>
            </w:pPr>
            <w:del w:id="10614" w:author="吴媛媛 [2]" w:date="2020-05-18T15:38:48Z">
              <w:r>
                <w:rPr>
                  <w:rFonts w:hint="eastAsia" w:ascii="仿宋_GB2312" w:hAnsi="仿宋_GB2312" w:cs="仿宋_GB2312"/>
                  <w:color w:val="000000"/>
                  <w:sz w:val="21"/>
                  <w:szCs w:val="21"/>
                </w:rPr>
                <w:delText>23</w:delText>
              </w:r>
            </w:del>
          </w:p>
        </w:tc>
        <w:tc>
          <w:tcPr>
            <w:tcW w:w="853" w:type="dxa"/>
            <w:shd w:val="clear" w:color="auto" w:fill="auto"/>
            <w:vAlign w:val="center"/>
          </w:tcPr>
          <w:p>
            <w:pPr>
              <w:spacing w:line="240" w:lineRule="auto"/>
              <w:jc w:val="center"/>
              <w:outlineLvl w:val="2"/>
              <w:rPr>
                <w:del w:id="10615" w:author="吴媛媛 [2]" w:date="2020-05-18T15:38:48Z"/>
                <w:rFonts w:ascii="仿宋_GB2312" w:hAnsi="仿宋_GB2312" w:cs="仿宋_GB2312"/>
                <w:color w:val="000000"/>
                <w:sz w:val="21"/>
                <w:szCs w:val="21"/>
              </w:rPr>
            </w:pPr>
            <w:del w:id="10616" w:author="吴媛媛 [2]" w:date="2020-05-18T15:38:48Z">
              <w:r>
                <w:rPr>
                  <w:rFonts w:hint="eastAsia" w:ascii="仿宋_GB2312" w:hAnsi="仿宋_GB2312" w:cs="仿宋_GB2312"/>
                  <w:color w:val="000000"/>
                  <w:sz w:val="21"/>
                  <w:szCs w:val="21"/>
                  <w:lang w:eastAsia="zh-CN"/>
                </w:rPr>
                <w:delText>--</w:delText>
              </w:r>
            </w:del>
          </w:p>
        </w:tc>
        <w:tc>
          <w:tcPr>
            <w:tcW w:w="1564" w:type="dxa"/>
            <w:shd w:val="clear" w:color="auto" w:fill="FFFFFF"/>
            <w:vAlign w:val="center"/>
          </w:tcPr>
          <w:p>
            <w:pPr>
              <w:spacing w:line="240" w:lineRule="auto"/>
              <w:jc w:val="center"/>
              <w:outlineLvl w:val="2"/>
              <w:rPr>
                <w:del w:id="10617" w:author="吴媛媛 [2]" w:date="2020-05-18T15:38:48Z"/>
                <w:rFonts w:ascii="仿宋_GB2312" w:hAnsi="仿宋_GB2312" w:cs="仿宋_GB2312"/>
                <w:color w:val="000000"/>
                <w:sz w:val="21"/>
                <w:szCs w:val="21"/>
              </w:rPr>
            </w:pPr>
            <w:del w:id="10618" w:author="吴媛媛 [2]" w:date="2020-05-18T15:38:48Z">
              <w:r>
                <w:rPr>
                  <w:rFonts w:hint="eastAsia" w:ascii="仿宋_GB2312" w:hAnsi="仿宋_GB2312" w:cs="仿宋_GB2312"/>
                  <w:color w:val="000000"/>
                  <w:sz w:val="21"/>
                  <w:szCs w:val="21"/>
                </w:rPr>
                <w:delText>贴息金额</w:delText>
              </w:r>
            </w:del>
          </w:p>
        </w:tc>
        <w:tc>
          <w:tcPr>
            <w:tcW w:w="1137" w:type="dxa"/>
            <w:vAlign w:val="center"/>
          </w:tcPr>
          <w:p>
            <w:pPr>
              <w:spacing w:line="240" w:lineRule="auto"/>
              <w:jc w:val="center"/>
              <w:outlineLvl w:val="2"/>
              <w:rPr>
                <w:del w:id="10619" w:author="吴媛媛 [2]" w:date="2020-05-18T15:38:48Z"/>
                <w:rFonts w:ascii="仿宋_GB2312" w:hAnsi="仿宋_GB2312" w:cs="仿宋_GB2312"/>
                <w:color w:val="000000"/>
                <w:sz w:val="21"/>
                <w:szCs w:val="21"/>
              </w:rPr>
            </w:pPr>
            <w:del w:id="10620" w:author="吴媛媛 [2]" w:date="2020-05-18T15:38:48Z">
              <w:r>
                <w:rPr>
                  <w:rFonts w:hint="eastAsia" w:ascii="仿宋_GB2312" w:hAnsi="仿宋_GB2312" w:cs="仿宋_GB2312"/>
                  <w:color w:val="000000"/>
                  <w:sz w:val="21"/>
                  <w:szCs w:val="21"/>
                </w:rPr>
                <w:delText>20(2)</w:delText>
              </w:r>
            </w:del>
          </w:p>
        </w:tc>
        <w:tc>
          <w:tcPr>
            <w:tcW w:w="4213" w:type="dxa"/>
            <w:tcMar>
              <w:top w:w="15" w:type="dxa"/>
              <w:left w:w="15" w:type="dxa"/>
              <w:bottom w:w="0" w:type="dxa"/>
              <w:right w:w="15" w:type="dxa"/>
            </w:tcMar>
            <w:vAlign w:val="center"/>
          </w:tcPr>
          <w:p>
            <w:pPr>
              <w:spacing w:line="240" w:lineRule="auto"/>
              <w:outlineLvl w:val="2"/>
              <w:rPr>
                <w:del w:id="10621" w:author="吴媛媛 [2]" w:date="2020-05-18T15:38:48Z"/>
                <w:rFonts w:ascii="仿宋_GB2312" w:hAnsi="仿宋_GB2312" w:cs="仿宋_GB2312"/>
                <w:color w:val="000000"/>
                <w:sz w:val="21"/>
                <w:szCs w:val="21"/>
              </w:rPr>
            </w:pPr>
            <w:del w:id="10622" w:author="吴媛媛 [2]" w:date="2020-05-18T15:38:48Z">
              <w:r>
                <w:rPr>
                  <w:rFonts w:hint="eastAsia" w:ascii="仿宋_GB2312" w:hAnsi="仿宋_GB2312" w:cs="仿宋_GB2312"/>
                  <w:color w:val="000000"/>
                  <w:sz w:val="21"/>
                  <w:szCs w:val="21"/>
                  <w:lang w:eastAsia="zh-CN"/>
                </w:rPr>
                <w:delText>1.指贷款金融机构申请的经财政部门审核后实际拨付的财政贴息金额。</w:delText>
              </w:r>
            </w:del>
            <w:del w:id="10623" w:author="吴媛媛 [2]" w:date="2020-05-18T15:38:48Z">
              <w:r>
                <w:rPr>
                  <w:rFonts w:hint="eastAsia" w:ascii="仿宋_GB2312" w:hAnsi="仿宋_GB2312" w:cs="仿宋_GB2312"/>
                  <w:color w:val="000000"/>
                  <w:sz w:val="21"/>
                  <w:szCs w:val="21"/>
                  <w:lang w:eastAsia="zh-CN"/>
                </w:rPr>
                <w:br w:type="textWrapping"/>
              </w:r>
            </w:del>
            <w:del w:id="10624" w:author="吴媛媛 [2]" w:date="2020-05-18T15:38:48Z">
              <w:r>
                <w:rPr>
                  <w:rFonts w:hint="eastAsia" w:ascii="仿宋_GB2312" w:hAnsi="仿宋_GB2312" w:cs="仿宋_GB2312"/>
                  <w:color w:val="000000"/>
                  <w:sz w:val="21"/>
                  <w:szCs w:val="21"/>
                  <w:lang w:eastAsia="zh-CN"/>
                </w:rPr>
                <w:delText>2.本币填报单位为人民币。数据更新频率为月度。</w:delText>
              </w:r>
            </w:del>
            <w:del w:id="10625" w:author="吴媛媛 [2]" w:date="2020-05-18T15:38:48Z">
              <w:r>
                <w:rPr>
                  <w:rFonts w:hint="eastAsia" w:ascii="仿宋_GB2312" w:hAnsi="仿宋_GB2312" w:cs="仿宋_GB2312"/>
                  <w:color w:val="000000"/>
                  <w:sz w:val="21"/>
                  <w:szCs w:val="21"/>
                  <w:lang w:eastAsia="zh-CN"/>
                </w:rPr>
                <w:br w:type="textWrapping"/>
              </w:r>
            </w:del>
            <w:del w:id="10626" w:author="吴媛媛 [2]" w:date="2020-05-18T15:38:48Z">
              <w:r>
                <w:rPr>
                  <w:rFonts w:hint="eastAsia" w:ascii="仿宋_GB2312" w:hAnsi="仿宋_GB2312" w:cs="仿宋_GB2312"/>
                  <w:color w:val="000000"/>
                  <w:sz w:val="21"/>
                  <w:szCs w:val="21"/>
                </w:rPr>
                <w:delText>3.值域：贴息金额≥0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627" w:author="吴媛媛 [2]" w:date="2020-05-18T15:38:48Z"/>
        </w:trPr>
        <w:tc>
          <w:tcPr>
            <w:tcW w:w="569" w:type="dxa"/>
            <w:shd w:val="clear" w:color="auto" w:fill="auto"/>
            <w:tcMar>
              <w:top w:w="15" w:type="dxa"/>
              <w:left w:w="15" w:type="dxa"/>
              <w:bottom w:w="0" w:type="dxa"/>
              <w:right w:w="15" w:type="dxa"/>
            </w:tcMar>
            <w:vAlign w:val="center"/>
          </w:tcPr>
          <w:p>
            <w:pPr>
              <w:spacing w:line="240" w:lineRule="auto"/>
              <w:jc w:val="center"/>
              <w:outlineLvl w:val="2"/>
              <w:rPr>
                <w:del w:id="10628" w:author="吴媛媛 [2]" w:date="2020-05-18T15:38:48Z"/>
                <w:rFonts w:ascii="仿宋_GB2312" w:hAnsi="仿宋_GB2312" w:cs="仿宋_GB2312"/>
                <w:color w:val="000000"/>
                <w:sz w:val="21"/>
                <w:szCs w:val="21"/>
              </w:rPr>
            </w:pPr>
            <w:del w:id="10629" w:author="吴媛媛 [2]" w:date="2020-05-18T15:38:48Z">
              <w:r>
                <w:rPr>
                  <w:rFonts w:hint="eastAsia" w:ascii="仿宋_GB2312" w:hAnsi="仿宋_GB2312" w:cs="仿宋_GB2312"/>
                  <w:color w:val="000000"/>
                  <w:sz w:val="21"/>
                  <w:szCs w:val="21"/>
                </w:rPr>
                <w:delText>24</w:delText>
              </w:r>
            </w:del>
          </w:p>
        </w:tc>
        <w:tc>
          <w:tcPr>
            <w:tcW w:w="853" w:type="dxa"/>
            <w:shd w:val="clear" w:color="auto" w:fill="auto"/>
            <w:vAlign w:val="center"/>
          </w:tcPr>
          <w:p>
            <w:pPr>
              <w:spacing w:line="240" w:lineRule="auto"/>
              <w:jc w:val="center"/>
              <w:outlineLvl w:val="2"/>
              <w:rPr>
                <w:del w:id="10630" w:author="吴媛媛 [2]" w:date="2020-05-18T15:38:48Z"/>
                <w:rFonts w:ascii="仿宋_GB2312" w:hAnsi="仿宋_GB2312" w:cs="仿宋_GB2312"/>
                <w:color w:val="000000"/>
                <w:sz w:val="21"/>
                <w:szCs w:val="21"/>
              </w:rPr>
            </w:pPr>
            <w:del w:id="10631" w:author="吴媛媛 [2]" w:date="2020-05-18T15:38:48Z">
              <w:r>
                <w:rPr>
                  <w:rFonts w:hint="eastAsia" w:ascii="仿宋_GB2312" w:hAnsi="仿宋_GB2312" w:cs="仿宋_GB2312"/>
                  <w:color w:val="000000"/>
                  <w:sz w:val="21"/>
                  <w:szCs w:val="21"/>
                  <w:lang w:eastAsia="zh-CN"/>
                </w:rPr>
                <w:delText>--</w:delText>
              </w:r>
            </w:del>
          </w:p>
        </w:tc>
        <w:tc>
          <w:tcPr>
            <w:tcW w:w="1564" w:type="dxa"/>
            <w:shd w:val="clear" w:color="auto" w:fill="FFFFFF"/>
            <w:vAlign w:val="center"/>
          </w:tcPr>
          <w:p>
            <w:pPr>
              <w:spacing w:line="240" w:lineRule="auto"/>
              <w:jc w:val="center"/>
              <w:outlineLvl w:val="2"/>
              <w:rPr>
                <w:del w:id="10632" w:author="吴媛媛 [2]" w:date="2020-05-18T15:38:48Z"/>
                <w:rFonts w:ascii="仿宋_GB2312" w:hAnsi="仿宋_GB2312" w:cs="仿宋_GB2312"/>
                <w:color w:val="000000"/>
                <w:sz w:val="21"/>
                <w:szCs w:val="21"/>
                <w:lang w:eastAsia="zh-CN"/>
              </w:rPr>
            </w:pPr>
            <w:del w:id="10633" w:author="吴媛媛 [2]" w:date="2020-05-18T15:38:48Z">
              <w:r>
                <w:rPr>
                  <w:rFonts w:hint="eastAsia" w:ascii="仿宋_GB2312" w:hAnsi="仿宋_GB2312" w:cs="仿宋_GB2312"/>
                  <w:color w:val="000000"/>
                  <w:sz w:val="21"/>
                  <w:szCs w:val="21"/>
                  <w:lang w:eastAsia="zh-CN"/>
                </w:rPr>
                <w:delText>人民银行贷款专项监测标识</w:delText>
              </w:r>
            </w:del>
          </w:p>
        </w:tc>
        <w:tc>
          <w:tcPr>
            <w:tcW w:w="1137" w:type="dxa"/>
            <w:vAlign w:val="center"/>
          </w:tcPr>
          <w:p>
            <w:pPr>
              <w:spacing w:line="240" w:lineRule="auto"/>
              <w:jc w:val="center"/>
              <w:outlineLvl w:val="2"/>
              <w:rPr>
                <w:del w:id="10634" w:author="吴媛媛 [2]" w:date="2020-05-18T15:38:48Z"/>
                <w:rFonts w:ascii="仿宋_GB2312" w:hAnsi="仿宋_GB2312" w:cs="仿宋_GB2312"/>
                <w:color w:val="000000"/>
                <w:sz w:val="21"/>
                <w:szCs w:val="21"/>
              </w:rPr>
            </w:pPr>
            <w:del w:id="10635" w:author="吴媛媛 [2]" w:date="2020-05-18T15:38:48Z">
              <w:r>
                <w:rPr>
                  <w:rFonts w:hint="eastAsia" w:ascii="仿宋_GB2312" w:hAnsi="仿宋_GB2312" w:cs="仿宋_GB2312"/>
                  <w:color w:val="000000"/>
                  <w:sz w:val="21"/>
                  <w:szCs w:val="21"/>
                </w:rPr>
                <w:delText>50!n</w:delText>
              </w:r>
            </w:del>
          </w:p>
        </w:tc>
        <w:tc>
          <w:tcPr>
            <w:tcW w:w="4213" w:type="dxa"/>
            <w:tcMar>
              <w:top w:w="15" w:type="dxa"/>
              <w:left w:w="15" w:type="dxa"/>
              <w:bottom w:w="0" w:type="dxa"/>
              <w:right w:w="15" w:type="dxa"/>
            </w:tcMar>
            <w:vAlign w:val="center"/>
          </w:tcPr>
          <w:p>
            <w:pPr>
              <w:spacing w:line="240" w:lineRule="auto"/>
              <w:outlineLvl w:val="2"/>
              <w:rPr>
                <w:ins w:id="10636" w:author="user" w:date="2019-10-15T10:54:00Z"/>
                <w:del w:id="10637" w:author="吴媛媛 [2]" w:date="2020-05-18T15:38:48Z"/>
                <w:rFonts w:ascii="仿宋_GB2312" w:hAnsi="仿宋_GB2312" w:cs="仿宋_GB2312"/>
                <w:color w:val="000000"/>
                <w:sz w:val="21"/>
                <w:szCs w:val="21"/>
                <w:lang w:eastAsia="zh-CN"/>
              </w:rPr>
            </w:pPr>
            <w:del w:id="10638" w:author="吴媛媛 [2]" w:date="2020-05-18T15:38:48Z">
              <w:r>
                <w:rPr>
                  <w:rFonts w:hint="eastAsia" w:ascii="仿宋_GB2312" w:hAnsi="仿宋_GB2312" w:cs="仿宋_GB2312"/>
                  <w:color w:val="000000"/>
                  <w:sz w:val="21"/>
                  <w:szCs w:val="21"/>
                  <w:lang w:eastAsia="zh-CN"/>
                </w:rPr>
                <w:delText>1.指根据人民银行贷款专项监测制度进行分类的属性标识。</w:delText>
              </w:r>
            </w:del>
            <w:del w:id="10639" w:author="吴媛媛 [2]" w:date="2020-05-18T15:38:48Z">
              <w:r>
                <w:rPr>
                  <w:rFonts w:hint="eastAsia" w:ascii="仿宋_GB2312" w:hAnsi="仿宋_GB2312" w:cs="仿宋_GB2312"/>
                  <w:color w:val="000000"/>
                  <w:sz w:val="21"/>
                  <w:szCs w:val="21"/>
                  <w:lang w:eastAsia="zh-CN"/>
                </w:rPr>
                <w:br w:type="textWrapping"/>
              </w:r>
            </w:del>
            <w:del w:id="10640" w:author="吴媛媛 [2]" w:date="2020-05-18T15:38:48Z">
              <w:r>
                <w:rPr>
                  <w:rFonts w:hint="eastAsia" w:ascii="仿宋_GB2312" w:hAnsi="仿宋_GB2312" w:cs="仿宋_GB2312"/>
                  <w:color w:val="000000"/>
                  <w:sz w:val="21"/>
                  <w:szCs w:val="21"/>
                  <w:lang w:eastAsia="zh-CN"/>
                </w:rPr>
                <w:delText>2.根据人民银行关于贷款的各类监测制度进行填写。总位数为50位，目前已经明确的有前6位，后期将根据监测需要明确后44位的填写要求，数据更新频率为月度。现要求如下：</w:delText>
              </w:r>
            </w:del>
            <w:del w:id="10641" w:author="吴媛媛 [2]" w:date="2020-05-18T15:38:48Z">
              <w:r>
                <w:rPr>
                  <w:rFonts w:hint="eastAsia" w:ascii="仿宋_GB2312" w:hAnsi="仿宋_GB2312" w:cs="仿宋_GB2312"/>
                  <w:color w:val="000000"/>
                  <w:sz w:val="21"/>
                  <w:szCs w:val="21"/>
                  <w:lang w:eastAsia="zh-CN"/>
                </w:rPr>
                <w:br w:type="textWrapping"/>
              </w:r>
            </w:del>
            <w:del w:id="10642" w:author="吴媛媛 [2]" w:date="2020-05-18T15:38:48Z">
              <w:r>
                <w:rPr>
                  <w:rFonts w:hint="eastAsia" w:ascii="仿宋_GB2312" w:hAnsi="仿宋_GB2312" w:cs="仿宋_GB2312"/>
                  <w:color w:val="000000"/>
                  <w:sz w:val="21"/>
                  <w:szCs w:val="21"/>
                  <w:lang w:eastAsia="zh-CN"/>
                </w:rPr>
                <w:delText>第1位表示是否涉农,</w:delText>
              </w:r>
            </w:del>
            <w:ins w:id="10643" w:author="user" w:date="2019-11-06T14:28:00Z">
              <w:del w:id="10644" w:author="吴媛媛 [2]" w:date="2020-05-18T15:38:48Z">
                <w:r>
                  <w:rPr>
                    <w:rFonts w:hint="eastAsia" w:ascii="仿宋_GB2312" w:hAnsi="仿宋_GB2312" w:cs="仿宋_GB2312"/>
                    <w:color w:val="000000"/>
                    <w:sz w:val="21"/>
                    <w:szCs w:val="21"/>
                    <w:lang w:eastAsia="zh-CN"/>
                  </w:rPr>
                  <w:delText>，</w:delText>
                </w:r>
              </w:del>
            </w:ins>
            <w:del w:id="10645" w:author="吴媛媛 [2]" w:date="2020-05-18T15:38:48Z">
              <w:r>
                <w:rPr>
                  <w:rFonts w:hint="eastAsia" w:ascii="仿宋_GB2312" w:hAnsi="仿宋_GB2312" w:cs="仿宋_GB2312"/>
                  <w:color w:val="000000"/>
                  <w:sz w:val="21"/>
                  <w:szCs w:val="21"/>
                  <w:lang w:eastAsia="zh-CN"/>
                </w:rPr>
                <w:delText>1是，0否；</w:delText>
              </w:r>
            </w:del>
            <w:del w:id="10646" w:author="吴媛媛 [2]" w:date="2020-05-18T15:38:48Z">
              <w:r>
                <w:rPr>
                  <w:rFonts w:hint="eastAsia" w:ascii="仿宋_GB2312" w:hAnsi="仿宋_GB2312" w:cs="仿宋_GB2312"/>
                  <w:color w:val="000000"/>
                  <w:sz w:val="21"/>
                  <w:szCs w:val="21"/>
                  <w:lang w:eastAsia="zh-CN"/>
                </w:rPr>
                <w:br w:type="textWrapping"/>
              </w:r>
            </w:del>
            <w:del w:id="10647" w:author="吴媛媛 [2]" w:date="2020-05-18T15:38:48Z">
              <w:r>
                <w:rPr>
                  <w:rFonts w:hint="eastAsia" w:ascii="仿宋_GB2312" w:hAnsi="仿宋_GB2312" w:cs="仿宋_GB2312"/>
                  <w:color w:val="000000"/>
                  <w:sz w:val="21"/>
                  <w:szCs w:val="21"/>
                  <w:lang w:eastAsia="zh-CN"/>
                </w:rPr>
                <w:delText>第2位表示是否银团贷款,</w:delText>
              </w:r>
            </w:del>
            <w:ins w:id="10648" w:author="user" w:date="2019-11-06T14:28:00Z">
              <w:del w:id="10649" w:author="吴媛媛 [2]" w:date="2020-05-18T15:38:48Z">
                <w:r>
                  <w:rPr>
                    <w:rFonts w:hint="eastAsia" w:ascii="仿宋_GB2312" w:hAnsi="仿宋_GB2312" w:cs="仿宋_GB2312"/>
                    <w:color w:val="000000"/>
                    <w:sz w:val="21"/>
                    <w:szCs w:val="21"/>
                    <w:lang w:eastAsia="zh-CN"/>
                  </w:rPr>
                  <w:delText>，</w:delText>
                </w:r>
              </w:del>
            </w:ins>
            <w:del w:id="10650" w:author="吴媛媛 [2]" w:date="2020-05-18T15:38:48Z">
              <w:r>
                <w:rPr>
                  <w:rFonts w:hint="eastAsia" w:ascii="仿宋_GB2312" w:hAnsi="仿宋_GB2312" w:cs="仿宋_GB2312"/>
                  <w:color w:val="000000"/>
                  <w:sz w:val="21"/>
                  <w:szCs w:val="21"/>
                  <w:lang w:eastAsia="zh-CN"/>
                </w:rPr>
                <w:delText>1是，0否；</w:delText>
              </w:r>
            </w:del>
            <w:del w:id="10651" w:author="吴媛媛 [2]" w:date="2020-05-18T15:38:48Z">
              <w:r>
                <w:rPr>
                  <w:rFonts w:hint="eastAsia" w:ascii="仿宋_GB2312" w:hAnsi="仿宋_GB2312" w:cs="仿宋_GB2312"/>
                  <w:color w:val="000000"/>
                  <w:sz w:val="21"/>
                  <w:szCs w:val="21"/>
                  <w:lang w:eastAsia="zh-CN"/>
                </w:rPr>
                <w:br w:type="textWrapping"/>
              </w:r>
            </w:del>
            <w:del w:id="10652" w:author="吴媛媛 [2]" w:date="2020-05-18T15:38:48Z">
              <w:r>
                <w:rPr>
                  <w:rFonts w:hint="eastAsia" w:ascii="仿宋_GB2312" w:hAnsi="仿宋_GB2312" w:cs="仿宋_GB2312"/>
                  <w:color w:val="000000"/>
                  <w:sz w:val="21"/>
                  <w:szCs w:val="21"/>
                  <w:lang w:eastAsia="zh-CN"/>
                </w:rPr>
                <w:delText>第3位表示是否首贷户,</w:delText>
              </w:r>
            </w:del>
            <w:ins w:id="10653" w:author="user" w:date="2019-11-06T14:28:00Z">
              <w:del w:id="10654" w:author="吴媛媛 [2]" w:date="2020-05-18T15:38:48Z">
                <w:r>
                  <w:rPr>
                    <w:rFonts w:hint="eastAsia" w:ascii="仿宋_GB2312" w:hAnsi="仿宋_GB2312" w:cs="仿宋_GB2312"/>
                    <w:color w:val="000000"/>
                    <w:sz w:val="21"/>
                    <w:szCs w:val="21"/>
                    <w:lang w:eastAsia="zh-CN"/>
                  </w:rPr>
                  <w:delText>，</w:delText>
                </w:r>
              </w:del>
            </w:ins>
            <w:del w:id="10655" w:author="吴媛媛 [2]" w:date="2020-05-18T15:38:48Z">
              <w:r>
                <w:rPr>
                  <w:rFonts w:hint="eastAsia" w:ascii="仿宋_GB2312" w:hAnsi="仿宋_GB2312" w:cs="仿宋_GB2312"/>
                  <w:color w:val="000000"/>
                  <w:sz w:val="21"/>
                  <w:szCs w:val="21"/>
                  <w:lang w:eastAsia="zh-CN"/>
                </w:rPr>
                <w:delText>1是，0否；</w:delText>
              </w:r>
            </w:del>
            <w:del w:id="10656" w:author="吴媛媛 [2]" w:date="2020-05-18T15:38:48Z">
              <w:r>
                <w:rPr>
                  <w:rFonts w:hint="eastAsia" w:ascii="仿宋_GB2312" w:hAnsi="仿宋_GB2312" w:cs="仿宋_GB2312"/>
                  <w:color w:val="000000"/>
                  <w:sz w:val="21"/>
                  <w:szCs w:val="21"/>
                  <w:lang w:eastAsia="zh-CN"/>
                </w:rPr>
                <w:br w:type="textWrapping"/>
              </w:r>
            </w:del>
            <w:del w:id="10657" w:author="吴媛媛 [2]" w:date="2020-05-18T15:38:48Z">
              <w:r>
                <w:rPr>
                  <w:rFonts w:hint="eastAsia" w:ascii="仿宋_GB2312" w:hAnsi="仿宋_GB2312" w:cs="仿宋_GB2312"/>
                  <w:color w:val="000000"/>
                  <w:sz w:val="21"/>
                  <w:szCs w:val="21"/>
                  <w:lang w:eastAsia="zh-CN"/>
                </w:rPr>
                <w:delText>第4位表示是否为扶贫小额信贷,</w:delText>
              </w:r>
            </w:del>
            <w:ins w:id="10658" w:author="user" w:date="2019-11-06T14:28:00Z">
              <w:del w:id="10659" w:author="吴媛媛 [2]" w:date="2020-05-18T15:38:48Z">
                <w:r>
                  <w:rPr>
                    <w:rFonts w:hint="eastAsia" w:ascii="仿宋_GB2312" w:hAnsi="仿宋_GB2312" w:cs="仿宋_GB2312"/>
                    <w:color w:val="000000"/>
                    <w:sz w:val="21"/>
                    <w:szCs w:val="21"/>
                    <w:lang w:eastAsia="zh-CN"/>
                  </w:rPr>
                  <w:delText>，</w:delText>
                </w:r>
              </w:del>
            </w:ins>
            <w:del w:id="10660" w:author="吴媛媛 [2]" w:date="2020-05-18T15:38:48Z">
              <w:r>
                <w:rPr>
                  <w:rFonts w:hint="eastAsia" w:ascii="仿宋_GB2312" w:hAnsi="仿宋_GB2312" w:cs="仿宋_GB2312"/>
                  <w:color w:val="000000"/>
                  <w:sz w:val="21"/>
                  <w:szCs w:val="21"/>
                  <w:lang w:eastAsia="zh-CN"/>
                </w:rPr>
                <w:delText>1是，0否；</w:delText>
              </w:r>
            </w:del>
            <w:del w:id="10661" w:author="吴媛媛 [2]" w:date="2020-05-18T15:38:48Z">
              <w:r>
                <w:rPr>
                  <w:rFonts w:hint="eastAsia" w:ascii="仿宋_GB2312" w:hAnsi="仿宋_GB2312" w:cs="仿宋_GB2312"/>
                  <w:color w:val="000000"/>
                  <w:sz w:val="21"/>
                  <w:szCs w:val="21"/>
                  <w:lang w:eastAsia="zh-CN"/>
                </w:rPr>
                <w:br w:type="textWrapping"/>
              </w:r>
            </w:del>
            <w:del w:id="10662" w:author="吴媛媛 [2]" w:date="2020-05-18T15:38:48Z">
              <w:r>
                <w:rPr>
                  <w:rFonts w:hint="eastAsia" w:ascii="仿宋_GB2312" w:hAnsi="仿宋_GB2312" w:cs="仿宋_GB2312"/>
                  <w:color w:val="000000"/>
                  <w:sz w:val="21"/>
                  <w:szCs w:val="21"/>
                  <w:lang w:eastAsia="zh-CN"/>
                </w:rPr>
                <w:delText>第5位表示是否绿色,</w:delText>
              </w:r>
            </w:del>
            <w:ins w:id="10663" w:author="user" w:date="2019-11-06T14:28:00Z">
              <w:del w:id="10664" w:author="吴媛媛 [2]" w:date="2020-05-18T15:38:48Z">
                <w:r>
                  <w:rPr>
                    <w:rFonts w:hint="eastAsia" w:ascii="仿宋_GB2312" w:hAnsi="仿宋_GB2312" w:cs="仿宋_GB2312"/>
                    <w:color w:val="000000"/>
                    <w:sz w:val="21"/>
                    <w:szCs w:val="21"/>
                    <w:lang w:eastAsia="zh-CN"/>
                  </w:rPr>
                  <w:delText>，</w:delText>
                </w:r>
              </w:del>
            </w:ins>
            <w:del w:id="10665" w:author="吴媛媛 [2]" w:date="2020-05-18T15:38:48Z">
              <w:r>
                <w:rPr>
                  <w:rFonts w:hint="eastAsia" w:ascii="仿宋_GB2312" w:hAnsi="仿宋_GB2312" w:cs="仿宋_GB2312"/>
                  <w:color w:val="000000"/>
                  <w:sz w:val="21"/>
                  <w:szCs w:val="21"/>
                  <w:lang w:eastAsia="zh-CN"/>
                </w:rPr>
                <w:delText>1是，0否；</w:delText>
              </w:r>
            </w:del>
            <w:del w:id="10666" w:author="吴媛媛 [2]" w:date="2020-05-18T15:38:48Z">
              <w:r>
                <w:rPr>
                  <w:rFonts w:hint="eastAsia" w:ascii="仿宋_GB2312" w:hAnsi="仿宋_GB2312" w:cs="仿宋_GB2312"/>
                  <w:color w:val="000000"/>
                  <w:sz w:val="21"/>
                  <w:szCs w:val="21"/>
                  <w:lang w:eastAsia="zh-CN"/>
                </w:rPr>
                <w:br w:type="textWrapping"/>
              </w:r>
            </w:del>
            <w:del w:id="10667" w:author="吴媛媛 [2]" w:date="2020-05-18T15:38:48Z">
              <w:r>
                <w:rPr>
                  <w:rFonts w:hint="eastAsia" w:ascii="仿宋_GB2312" w:hAnsi="仿宋_GB2312" w:cs="仿宋_GB2312"/>
                  <w:color w:val="000000"/>
                  <w:sz w:val="21"/>
                  <w:szCs w:val="21"/>
                  <w:lang w:eastAsia="zh-CN"/>
                </w:rPr>
                <w:delText>第6位表示是否涉林,</w:delText>
              </w:r>
            </w:del>
            <w:ins w:id="10668" w:author="user" w:date="2019-11-06T14:28:00Z">
              <w:del w:id="10669" w:author="吴媛媛 [2]" w:date="2020-05-18T15:38:48Z">
                <w:r>
                  <w:rPr>
                    <w:rFonts w:hint="eastAsia" w:ascii="仿宋_GB2312" w:hAnsi="仿宋_GB2312" w:cs="仿宋_GB2312"/>
                    <w:color w:val="000000"/>
                    <w:sz w:val="21"/>
                    <w:szCs w:val="21"/>
                    <w:lang w:eastAsia="zh-CN"/>
                  </w:rPr>
                  <w:delText>，</w:delText>
                </w:r>
              </w:del>
            </w:ins>
            <w:del w:id="10670" w:author="吴媛媛 [2]" w:date="2020-05-18T15:38:48Z">
              <w:r>
                <w:rPr>
                  <w:rFonts w:hint="eastAsia" w:ascii="仿宋_GB2312" w:hAnsi="仿宋_GB2312" w:cs="仿宋_GB2312"/>
                  <w:color w:val="000000"/>
                  <w:sz w:val="21"/>
                  <w:szCs w:val="21"/>
                  <w:lang w:eastAsia="zh-CN"/>
                </w:rPr>
                <w:delText>1是，0否；后44位以0填充。</w:delText>
              </w:r>
            </w:del>
          </w:p>
          <w:p>
            <w:pPr>
              <w:spacing w:line="240" w:lineRule="auto"/>
              <w:outlineLvl w:val="2"/>
              <w:rPr>
                <w:del w:id="10671" w:author="吴媛媛 [2]" w:date="2020-05-18T15:38:48Z"/>
                <w:rFonts w:ascii="仿宋_GB2312" w:hAnsi="仿宋_GB2312" w:cs="仿宋_GB2312"/>
                <w:color w:val="000000"/>
                <w:sz w:val="21"/>
                <w:szCs w:val="21"/>
                <w:lang w:eastAsia="zh-CN"/>
              </w:rPr>
            </w:pPr>
            <w:ins w:id="10672" w:author="user" w:date="2019-10-15T10:55:00Z">
              <w:del w:id="10673" w:author="吴媛媛 [2]" w:date="2020-05-18T15:38:48Z">
                <w:r>
                  <w:rPr>
                    <w:rFonts w:hint="eastAsia" w:ascii="仿宋_GB2312" w:hAnsi="仿宋_GB2312" w:cs="仿宋_GB2312"/>
                    <w:color w:val="000000"/>
                    <w:sz w:val="21"/>
                    <w:szCs w:val="21"/>
                    <w:lang w:eastAsia="zh-CN"/>
                  </w:rPr>
                  <w:delText>第7位</w:delText>
                </w:r>
              </w:del>
            </w:ins>
            <w:ins w:id="10674" w:author="user" w:date="2019-10-15T10:55:00Z">
              <w:del w:id="10675" w:author="吴媛媛 [2]" w:date="2020-05-18T15:38:48Z">
                <w:r>
                  <w:rPr>
                    <w:rFonts w:ascii="仿宋_GB2312" w:hAnsi="仿宋_GB2312" w:cs="仿宋_GB2312"/>
                    <w:color w:val="000000"/>
                    <w:sz w:val="21"/>
                    <w:szCs w:val="21"/>
                    <w:lang w:eastAsia="zh-CN"/>
                  </w:rPr>
                  <w:delText>表示是否参考LPR定价，</w:delText>
                </w:r>
              </w:del>
            </w:ins>
            <w:ins w:id="10676" w:author="user" w:date="2019-10-15T10:55:00Z">
              <w:del w:id="10677" w:author="吴媛媛 [2]" w:date="2020-05-18T15:38:48Z">
                <w:r>
                  <w:rPr>
                    <w:rFonts w:hint="eastAsia" w:ascii="仿宋_GB2312" w:hAnsi="仿宋_GB2312" w:cs="仿宋_GB2312"/>
                    <w:color w:val="000000"/>
                    <w:sz w:val="21"/>
                    <w:szCs w:val="21"/>
                    <w:lang w:eastAsia="zh-CN"/>
                  </w:rPr>
                  <w:delText>1是</w:delText>
                </w:r>
              </w:del>
            </w:ins>
            <w:ins w:id="10678" w:author="user" w:date="2019-10-15T10:55:00Z">
              <w:del w:id="10679" w:author="吴媛媛 [2]" w:date="2020-05-18T15:38:48Z">
                <w:r>
                  <w:rPr>
                    <w:rFonts w:ascii="仿宋_GB2312" w:hAnsi="仿宋_GB2312" w:cs="仿宋_GB2312"/>
                    <w:color w:val="000000"/>
                    <w:sz w:val="21"/>
                    <w:szCs w:val="21"/>
                    <w:lang w:eastAsia="zh-CN"/>
                  </w:rPr>
                  <w:delText>，</w:delText>
                </w:r>
              </w:del>
            </w:ins>
            <w:ins w:id="10680" w:author="user" w:date="2019-10-15T10:55:00Z">
              <w:del w:id="10681" w:author="吴媛媛 [2]" w:date="2020-05-18T15:38:48Z">
                <w:r>
                  <w:rPr>
                    <w:rFonts w:hint="eastAsia" w:ascii="仿宋_GB2312" w:hAnsi="仿宋_GB2312" w:cs="仿宋_GB2312"/>
                    <w:color w:val="000000"/>
                    <w:sz w:val="21"/>
                    <w:szCs w:val="21"/>
                    <w:lang w:eastAsia="zh-CN"/>
                  </w:rPr>
                  <w:delText>0否</w:delText>
                </w:r>
              </w:del>
            </w:ins>
            <w:ins w:id="10682" w:author="user" w:date="2019-10-15T10:55:00Z">
              <w:del w:id="10683" w:author="吴媛媛 [2]" w:date="2020-05-18T15:38:48Z">
                <w:r>
                  <w:rPr>
                    <w:rFonts w:ascii="仿宋_GB2312" w:hAnsi="仿宋_GB2312" w:cs="仿宋_GB2312"/>
                    <w:color w:val="000000"/>
                    <w:sz w:val="21"/>
                    <w:szCs w:val="21"/>
                    <w:lang w:eastAsia="zh-CN"/>
                  </w:rPr>
                  <w:delText>；后</w:delText>
                </w:r>
              </w:del>
            </w:ins>
            <w:ins w:id="10684" w:author="user" w:date="2019-10-15T10:55:00Z">
              <w:del w:id="10685" w:author="吴媛媛 [2]" w:date="2020-05-18T15:38:48Z">
                <w:r>
                  <w:rPr>
                    <w:rFonts w:hint="eastAsia" w:ascii="仿宋_GB2312" w:hAnsi="仿宋_GB2312" w:cs="仿宋_GB2312"/>
                    <w:color w:val="000000"/>
                    <w:sz w:val="21"/>
                    <w:szCs w:val="21"/>
                    <w:lang w:eastAsia="zh-CN"/>
                  </w:rPr>
                  <w:delText>43位以0填</w:delText>
                </w:r>
              </w:del>
            </w:ins>
            <w:ins w:id="10686" w:author="user" w:date="2019-10-15T10:55:00Z">
              <w:del w:id="10687" w:author="吴媛媛 [2]" w:date="2020-05-18T15:38:48Z">
                <w:r>
                  <w:rPr>
                    <w:rFonts w:ascii="仿宋_GB2312" w:hAnsi="仿宋_GB2312" w:cs="仿宋_GB2312"/>
                    <w:color w:val="000000"/>
                    <w:sz w:val="21"/>
                    <w:szCs w:val="21"/>
                    <w:lang w:eastAsia="zh-CN"/>
                  </w:rPr>
                  <w:delText>充。</w:delText>
                </w:r>
              </w:del>
            </w:ins>
            <w:del w:id="10688" w:author="吴媛媛 [2]" w:date="2020-05-18T15:38:48Z">
              <w:r>
                <w:rPr>
                  <w:rFonts w:hint="eastAsia" w:ascii="仿宋_GB2312" w:hAnsi="仿宋_GB2312" w:cs="仿宋_GB2312"/>
                  <w:color w:val="000000"/>
                  <w:sz w:val="21"/>
                  <w:szCs w:val="21"/>
                  <w:lang w:eastAsia="zh-CN"/>
                </w:rPr>
                <w:br w:type="textWrapping"/>
              </w:r>
            </w:del>
            <w:del w:id="10689" w:author="吴媛媛 [2]" w:date="2020-05-18T15:38:48Z">
              <w:r>
                <w:rPr>
                  <w:rFonts w:hint="eastAsia" w:ascii="仿宋_GB2312" w:hAnsi="仿宋_GB2312" w:cs="仿宋_GB2312"/>
                  <w:color w:val="000000"/>
                  <w:sz w:val="21"/>
                  <w:szCs w:val="21"/>
                  <w:lang w:eastAsia="zh-CN"/>
                </w:rPr>
                <w:delText>3.值域：00000000000000000000000000000000000000000000000000-99999999999999999999999999999999999999999999999999</w:delText>
              </w:r>
            </w:del>
          </w:p>
        </w:tc>
      </w:tr>
    </w:tbl>
    <w:p>
      <w:pPr>
        <w:pStyle w:val="4"/>
        <w:spacing w:line="240" w:lineRule="auto"/>
        <w:ind w:left="1161" w:hanging="1161"/>
        <w:rPr>
          <w:del w:id="10690" w:author="吴媛媛 [2]" w:date="2020-05-18T15:38:48Z"/>
          <w:rFonts w:ascii="仿宋_GB2312" w:hAnsi="仿宋_GB2312" w:cs="仿宋_GB2312"/>
        </w:rPr>
      </w:pPr>
      <w:del w:id="10691" w:author="吴媛媛 [2]" w:date="2020-05-18T15:38:48Z">
        <w:bookmarkStart w:id="454" w:name="_Toc23319626"/>
        <w:bookmarkStart w:id="455" w:name="_Toc28090"/>
        <w:bookmarkStart w:id="456" w:name="_Toc9091"/>
        <w:bookmarkStart w:id="457" w:name="_Toc14252465"/>
        <w:bookmarkStart w:id="458" w:name="_Toc29341"/>
        <w:r>
          <w:rPr>
            <w:rFonts w:hint="eastAsia" w:ascii="仿宋_GB2312" w:hAnsi="仿宋_GB2312" w:cs="仿宋_GB2312"/>
          </w:rPr>
          <w:delText>产业精准扶贫报文</w:delText>
        </w:r>
        <w:bookmarkEnd w:id="454"/>
        <w:bookmarkEnd w:id="455"/>
        <w:bookmarkEnd w:id="456"/>
        <w:bookmarkEnd w:id="457"/>
        <w:bookmarkEnd w:id="458"/>
      </w:del>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692" w:author="吴媛媛 [2]" w:date="2020-05-18T15:38:48Z"/>
        </w:trPr>
        <w:tc>
          <w:tcPr>
            <w:tcW w:w="569" w:type="dxa"/>
            <w:shd w:val="clear" w:color="auto" w:fill="D9D9D9"/>
            <w:tcMar>
              <w:top w:w="15" w:type="dxa"/>
              <w:left w:w="15" w:type="dxa"/>
              <w:bottom w:w="0" w:type="dxa"/>
              <w:right w:w="15" w:type="dxa"/>
            </w:tcMar>
            <w:vAlign w:val="center"/>
          </w:tcPr>
          <w:p>
            <w:pPr>
              <w:spacing w:line="480" w:lineRule="auto"/>
              <w:ind w:left="995" w:hanging="995"/>
              <w:jc w:val="center"/>
              <w:outlineLvl w:val="2"/>
              <w:rPr>
                <w:del w:id="10693" w:author="吴媛媛 [2]" w:date="2020-05-18T15:38:48Z"/>
                <w:rFonts w:ascii="仿宋_GB2312" w:hAnsi="仿宋_GB2312" w:cs="仿宋_GB2312"/>
                <w:b/>
                <w:bCs/>
                <w:color w:val="000000"/>
                <w:sz w:val="21"/>
                <w:szCs w:val="21"/>
              </w:rPr>
            </w:pPr>
            <w:del w:id="10694" w:author="吴媛媛 [2]" w:date="2020-05-18T15:38:48Z">
              <w:r>
                <w:rPr>
                  <w:rFonts w:hint="eastAsia" w:ascii="仿宋_GB2312" w:hAnsi="仿宋_GB2312" w:cs="仿宋_GB2312"/>
                  <w:b/>
                  <w:bCs/>
                  <w:color w:val="000000"/>
                  <w:sz w:val="21"/>
                  <w:szCs w:val="21"/>
                </w:rPr>
                <w:delText>序号</w:delText>
              </w:r>
            </w:del>
          </w:p>
        </w:tc>
        <w:tc>
          <w:tcPr>
            <w:tcW w:w="853" w:type="dxa"/>
            <w:shd w:val="clear" w:color="auto" w:fill="D9D9D9"/>
            <w:vAlign w:val="center"/>
          </w:tcPr>
          <w:p>
            <w:pPr>
              <w:spacing w:line="480" w:lineRule="auto"/>
              <w:ind w:left="995" w:hanging="995"/>
              <w:jc w:val="center"/>
              <w:outlineLvl w:val="2"/>
              <w:rPr>
                <w:del w:id="10695" w:author="吴媛媛 [2]" w:date="2020-05-18T15:38:48Z"/>
                <w:rFonts w:ascii="仿宋_GB2312" w:hAnsi="仿宋_GB2312" w:cs="仿宋_GB2312"/>
                <w:b/>
                <w:bCs/>
                <w:color w:val="000000"/>
                <w:sz w:val="21"/>
                <w:szCs w:val="21"/>
              </w:rPr>
            </w:pPr>
            <w:del w:id="10696" w:author="吴媛媛 [2]" w:date="2020-05-18T15:38:48Z">
              <w:r>
                <w:rPr>
                  <w:rFonts w:hint="eastAsia" w:ascii="仿宋_GB2312" w:hAnsi="仿宋_GB2312" w:cs="仿宋_GB2312"/>
                  <w:b/>
                  <w:bCs/>
                  <w:color w:val="000000"/>
                  <w:sz w:val="21"/>
                  <w:szCs w:val="21"/>
                </w:rPr>
                <w:delText>标识符</w:delText>
              </w:r>
            </w:del>
          </w:p>
        </w:tc>
        <w:tc>
          <w:tcPr>
            <w:tcW w:w="1564" w:type="dxa"/>
            <w:shd w:val="clear" w:color="auto" w:fill="D9D9D9"/>
            <w:vAlign w:val="center"/>
          </w:tcPr>
          <w:p>
            <w:pPr>
              <w:spacing w:line="480" w:lineRule="auto"/>
              <w:ind w:left="995" w:hanging="995"/>
              <w:jc w:val="center"/>
              <w:outlineLvl w:val="2"/>
              <w:rPr>
                <w:del w:id="10697" w:author="吴媛媛 [2]" w:date="2020-05-18T15:38:48Z"/>
                <w:rFonts w:ascii="仿宋_GB2312" w:hAnsi="仿宋_GB2312" w:cs="仿宋_GB2312"/>
                <w:b/>
                <w:bCs/>
                <w:color w:val="000000"/>
                <w:sz w:val="21"/>
                <w:szCs w:val="21"/>
              </w:rPr>
            </w:pPr>
            <w:del w:id="10698" w:author="吴媛媛 [2]" w:date="2020-05-18T15:38:48Z">
              <w:r>
                <w:rPr>
                  <w:rFonts w:hint="eastAsia" w:ascii="仿宋_GB2312" w:hAnsi="仿宋_GB2312" w:cs="仿宋_GB2312"/>
                  <w:b/>
                  <w:bCs/>
                  <w:color w:val="000000"/>
                  <w:sz w:val="21"/>
                  <w:szCs w:val="21"/>
                </w:rPr>
                <w:delText>数据元名称</w:delText>
              </w:r>
            </w:del>
          </w:p>
        </w:tc>
        <w:tc>
          <w:tcPr>
            <w:tcW w:w="1137" w:type="dxa"/>
            <w:shd w:val="clear" w:color="auto" w:fill="D9D9D9"/>
            <w:vAlign w:val="center"/>
          </w:tcPr>
          <w:p>
            <w:pPr>
              <w:spacing w:line="480" w:lineRule="auto"/>
              <w:ind w:left="995" w:hanging="995"/>
              <w:jc w:val="center"/>
              <w:outlineLvl w:val="2"/>
              <w:rPr>
                <w:del w:id="10699" w:author="吴媛媛 [2]" w:date="2020-05-18T15:38:48Z"/>
                <w:rFonts w:ascii="仿宋_GB2312" w:hAnsi="仿宋_GB2312" w:cs="仿宋_GB2312"/>
                <w:b/>
                <w:bCs/>
                <w:color w:val="000000"/>
                <w:sz w:val="21"/>
                <w:szCs w:val="21"/>
              </w:rPr>
            </w:pPr>
            <w:del w:id="10700" w:author="吴媛媛 [2]" w:date="2020-05-18T15:38:48Z">
              <w:r>
                <w:rPr>
                  <w:rFonts w:hint="eastAsia" w:ascii="仿宋_GB2312" w:hAnsi="仿宋_GB2312" w:cs="仿宋_GB2312"/>
                  <w:b/>
                  <w:bCs/>
                  <w:color w:val="000000"/>
                  <w:sz w:val="21"/>
                  <w:szCs w:val="21"/>
                </w:rPr>
                <w:delText>数据类型</w:delText>
              </w:r>
            </w:del>
          </w:p>
        </w:tc>
        <w:tc>
          <w:tcPr>
            <w:tcW w:w="4213" w:type="dxa"/>
            <w:shd w:val="clear" w:color="auto" w:fill="D9D9D9"/>
            <w:tcMar>
              <w:top w:w="15" w:type="dxa"/>
              <w:left w:w="15" w:type="dxa"/>
              <w:bottom w:w="0" w:type="dxa"/>
              <w:right w:w="15" w:type="dxa"/>
            </w:tcMar>
            <w:vAlign w:val="center"/>
          </w:tcPr>
          <w:p>
            <w:pPr>
              <w:spacing w:line="480" w:lineRule="auto"/>
              <w:ind w:left="995" w:hanging="995"/>
              <w:jc w:val="center"/>
              <w:outlineLvl w:val="2"/>
              <w:rPr>
                <w:del w:id="10701" w:author="吴媛媛 [2]" w:date="2020-05-18T15:38:48Z"/>
                <w:rFonts w:ascii="仿宋_GB2312" w:hAnsi="仿宋_GB2312" w:cs="仿宋_GB2312"/>
                <w:b/>
                <w:bCs/>
                <w:color w:val="000000"/>
                <w:sz w:val="21"/>
                <w:szCs w:val="21"/>
              </w:rPr>
            </w:pPr>
            <w:del w:id="10702" w:author="吴媛媛 [2]" w:date="2020-05-18T15:38:48Z">
              <w:r>
                <w:rPr>
                  <w:rFonts w:hint="eastAsia" w:ascii="仿宋_GB2312" w:hAnsi="仿宋_GB2312" w:cs="仿宋_GB2312"/>
                  <w:b/>
                  <w:bCs/>
                  <w:color w:val="000000"/>
                  <w:sz w:val="21"/>
                  <w:szCs w:val="21"/>
                </w:rPr>
                <w:delText>备注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703"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704" w:author="吴媛媛 [2]" w:date="2020-05-18T15:38:48Z"/>
                <w:rFonts w:ascii="仿宋_GB2312" w:hAnsi="仿宋_GB2312" w:cs="仿宋_GB2312"/>
                <w:color w:val="000000"/>
                <w:sz w:val="21"/>
                <w:szCs w:val="21"/>
                <w:lang w:eastAsia="zh-CN" w:bidi="ar-SA"/>
              </w:rPr>
            </w:pPr>
            <w:del w:id="10705" w:author="吴媛媛 [2]" w:date="2020-05-18T15:38:48Z">
              <w:r>
                <w:rPr>
                  <w:rFonts w:hint="eastAsia" w:ascii="仿宋_GB2312" w:hAnsi="仿宋_GB2312" w:cs="仿宋_GB2312"/>
                  <w:color w:val="000000"/>
                  <w:sz w:val="21"/>
                  <w:szCs w:val="21"/>
                </w:rPr>
                <w:delText>1</w:delText>
              </w:r>
            </w:del>
          </w:p>
        </w:tc>
        <w:tc>
          <w:tcPr>
            <w:tcW w:w="853" w:type="dxa"/>
            <w:vAlign w:val="center"/>
          </w:tcPr>
          <w:p>
            <w:pPr>
              <w:spacing w:line="240" w:lineRule="auto"/>
              <w:jc w:val="center"/>
              <w:outlineLvl w:val="2"/>
              <w:rPr>
                <w:del w:id="10706" w:author="吴媛媛 [2]" w:date="2020-05-18T15:38:48Z"/>
                <w:rFonts w:ascii="仿宋_GB2312" w:hAnsi="仿宋_GB2312" w:cs="仿宋_GB2312"/>
                <w:color w:val="000000"/>
                <w:sz w:val="21"/>
                <w:szCs w:val="21"/>
                <w:lang w:eastAsia="zh-CN"/>
              </w:rPr>
            </w:pPr>
            <w:del w:id="10707"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708" w:author="吴媛媛 [2]" w:date="2020-05-18T15:38:48Z"/>
                <w:rFonts w:ascii="仿宋_GB2312" w:hAnsi="仿宋_GB2312" w:cs="仿宋_GB2312"/>
                <w:color w:val="000000"/>
                <w:sz w:val="21"/>
                <w:szCs w:val="21"/>
              </w:rPr>
            </w:pPr>
            <w:del w:id="10709" w:author="吴媛媛 [2]" w:date="2020-05-18T15:38:48Z">
              <w:r>
                <w:rPr>
                  <w:rFonts w:hint="eastAsia" w:ascii="仿宋_GB2312" w:hAnsi="仿宋_GB2312" w:cs="仿宋_GB2312"/>
                  <w:color w:val="000000"/>
                  <w:sz w:val="21"/>
                  <w:szCs w:val="21"/>
                </w:rPr>
                <w:delText>数据日期</w:delText>
              </w:r>
            </w:del>
          </w:p>
        </w:tc>
        <w:tc>
          <w:tcPr>
            <w:tcW w:w="1137" w:type="dxa"/>
            <w:vAlign w:val="center"/>
          </w:tcPr>
          <w:p>
            <w:pPr>
              <w:spacing w:line="240" w:lineRule="auto"/>
              <w:jc w:val="center"/>
              <w:outlineLvl w:val="2"/>
              <w:rPr>
                <w:del w:id="10710" w:author="吴媛媛 [2]" w:date="2020-05-18T15:38:48Z"/>
                <w:rFonts w:ascii="仿宋_GB2312" w:hAnsi="仿宋_GB2312" w:cs="仿宋_GB2312"/>
                <w:color w:val="000000"/>
                <w:sz w:val="21"/>
                <w:szCs w:val="21"/>
              </w:rPr>
            </w:pPr>
            <w:del w:id="10711"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0712" w:author="吴媛媛 [2]" w:date="2020-05-18T15:38:48Z"/>
                <w:rFonts w:ascii="仿宋_GB2312" w:hAnsi="仿宋_GB2312" w:cs="仿宋_GB2312"/>
                <w:color w:val="000000"/>
                <w:sz w:val="21"/>
                <w:szCs w:val="21"/>
              </w:rPr>
            </w:pPr>
            <w:del w:id="10713" w:author="吴媛媛 [2]" w:date="2020-05-18T15:38:48Z">
              <w:r>
                <w:rPr>
                  <w:rFonts w:hint="eastAsia" w:ascii="仿宋_GB2312" w:hAnsi="仿宋_GB2312" w:cs="仿宋_GB2312"/>
                  <w:color w:val="000000"/>
                  <w:sz w:val="21"/>
                  <w:szCs w:val="21"/>
                  <w:lang w:eastAsia="zh-CN"/>
                </w:rPr>
                <w:delText>1.指统计时点或统计期间的最后一个自然日。</w:delText>
              </w:r>
            </w:del>
            <w:del w:id="10714" w:author="吴媛媛 [2]" w:date="2020-05-18T15:38:48Z">
              <w:r>
                <w:rPr>
                  <w:rFonts w:hint="eastAsia" w:ascii="仿宋_GB2312" w:hAnsi="仿宋_GB2312" w:cs="仿宋_GB2312"/>
                  <w:color w:val="000000"/>
                  <w:sz w:val="21"/>
                  <w:szCs w:val="21"/>
                  <w:lang w:eastAsia="zh-CN"/>
                </w:rPr>
                <w:br w:type="textWrapping"/>
              </w:r>
            </w:del>
            <w:del w:id="10715" w:author="吴媛媛 [2]" w:date="2020-05-18T15:38:48Z">
              <w:r>
                <w:rPr>
                  <w:rFonts w:hint="eastAsia" w:ascii="仿宋_GB2312" w:hAnsi="仿宋_GB2312" w:cs="仿宋_GB2312"/>
                  <w:color w:val="000000"/>
                  <w:sz w:val="21"/>
                  <w:szCs w:val="21"/>
                  <w:lang w:eastAsia="zh-CN"/>
                </w:rPr>
                <w:delText>2.按照“YYYY-MM-DD”格式填写，应介于1900.01.01-录入当日，数据更新的频率为月度。</w:delText>
              </w:r>
            </w:del>
            <w:del w:id="10716" w:author="吴媛媛 [2]" w:date="2020-05-18T15:38:48Z">
              <w:r>
                <w:rPr>
                  <w:rFonts w:hint="eastAsia" w:ascii="仿宋_GB2312" w:hAnsi="仿宋_GB2312" w:cs="仿宋_GB2312"/>
                  <w:color w:val="000000"/>
                  <w:sz w:val="21"/>
                  <w:szCs w:val="21"/>
                  <w:lang w:eastAsia="zh-CN"/>
                </w:rPr>
                <w:br w:type="textWrapping"/>
              </w:r>
            </w:del>
            <w:del w:id="10717"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718"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719" w:author="吴媛媛 [2]" w:date="2020-05-18T15:38:48Z"/>
                <w:rFonts w:ascii="仿宋_GB2312" w:hAnsi="仿宋_GB2312" w:cs="仿宋_GB2312"/>
                <w:color w:val="000000"/>
                <w:sz w:val="21"/>
                <w:szCs w:val="21"/>
              </w:rPr>
            </w:pPr>
            <w:del w:id="10720" w:author="吴媛媛 [2]" w:date="2020-05-18T15:38:48Z">
              <w:r>
                <w:rPr>
                  <w:rFonts w:hint="eastAsia" w:ascii="仿宋_GB2312" w:hAnsi="仿宋_GB2312" w:cs="仿宋_GB2312"/>
                  <w:color w:val="000000"/>
                  <w:sz w:val="21"/>
                  <w:szCs w:val="21"/>
                </w:rPr>
                <w:delText>2</w:delText>
              </w:r>
            </w:del>
          </w:p>
        </w:tc>
        <w:tc>
          <w:tcPr>
            <w:tcW w:w="853" w:type="dxa"/>
            <w:vAlign w:val="center"/>
          </w:tcPr>
          <w:p>
            <w:pPr>
              <w:spacing w:line="240" w:lineRule="auto"/>
              <w:jc w:val="center"/>
              <w:outlineLvl w:val="2"/>
              <w:rPr>
                <w:del w:id="10721" w:author="吴媛媛 [2]" w:date="2020-05-18T15:38:48Z"/>
                <w:rFonts w:ascii="仿宋_GB2312" w:hAnsi="仿宋_GB2312" w:cs="仿宋_GB2312"/>
                <w:color w:val="000000"/>
                <w:sz w:val="21"/>
                <w:szCs w:val="21"/>
                <w:lang w:eastAsia="zh-CN"/>
              </w:rPr>
            </w:pPr>
            <w:del w:id="10722"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723" w:author="吴媛媛 [2]" w:date="2020-05-18T15:38:48Z"/>
                <w:rFonts w:ascii="仿宋_GB2312" w:hAnsi="仿宋_GB2312" w:cs="仿宋_GB2312"/>
                <w:color w:val="000000"/>
                <w:sz w:val="21"/>
                <w:szCs w:val="21"/>
              </w:rPr>
            </w:pPr>
            <w:del w:id="10724" w:author="吴媛媛 [2]" w:date="2020-05-18T15:38:48Z">
              <w:r>
                <w:rPr>
                  <w:rFonts w:hint="eastAsia" w:ascii="仿宋_GB2312" w:hAnsi="仿宋_GB2312" w:cs="仿宋_GB2312"/>
                  <w:color w:val="000000"/>
                  <w:sz w:val="21"/>
                  <w:szCs w:val="21"/>
                </w:rPr>
                <w:delText>金融机构编码</w:delText>
              </w:r>
            </w:del>
          </w:p>
        </w:tc>
        <w:tc>
          <w:tcPr>
            <w:tcW w:w="1137" w:type="dxa"/>
            <w:vAlign w:val="center"/>
          </w:tcPr>
          <w:p>
            <w:pPr>
              <w:spacing w:line="240" w:lineRule="auto"/>
              <w:jc w:val="center"/>
              <w:outlineLvl w:val="2"/>
              <w:rPr>
                <w:del w:id="10725" w:author="吴媛媛 [2]" w:date="2020-05-18T15:38:48Z"/>
                <w:rFonts w:ascii="仿宋_GB2312" w:hAnsi="仿宋_GB2312" w:cs="仿宋_GB2312"/>
                <w:color w:val="000000"/>
                <w:sz w:val="21"/>
                <w:szCs w:val="21"/>
              </w:rPr>
            </w:pPr>
            <w:del w:id="10726" w:author="吴媛媛 [2]" w:date="2020-05-18T15:38:48Z">
              <w:r>
                <w:rPr>
                  <w:rFonts w:hint="eastAsia" w:ascii="仿宋_GB2312" w:hAnsi="仿宋_GB2312" w:cs="仿宋_GB2312"/>
                  <w:color w:val="000000"/>
                  <w:sz w:val="21"/>
                  <w:szCs w:val="21"/>
                </w:rPr>
                <w:delText>14!an</w:delText>
              </w:r>
            </w:del>
          </w:p>
        </w:tc>
        <w:tc>
          <w:tcPr>
            <w:tcW w:w="4213" w:type="dxa"/>
            <w:tcMar>
              <w:top w:w="15" w:type="dxa"/>
              <w:left w:w="15" w:type="dxa"/>
              <w:bottom w:w="0" w:type="dxa"/>
              <w:right w:w="15" w:type="dxa"/>
            </w:tcMar>
            <w:vAlign w:val="center"/>
          </w:tcPr>
          <w:p>
            <w:pPr>
              <w:spacing w:line="240" w:lineRule="auto"/>
              <w:outlineLvl w:val="2"/>
              <w:rPr>
                <w:del w:id="10727" w:author="吴媛媛 [2]" w:date="2020-05-18T15:38:48Z"/>
                <w:rFonts w:ascii="仿宋_GB2312" w:hAnsi="仿宋_GB2312" w:cs="仿宋_GB2312"/>
                <w:color w:val="000000"/>
                <w:sz w:val="21"/>
                <w:szCs w:val="21"/>
              </w:rPr>
            </w:pPr>
            <w:del w:id="10728" w:author="吴媛媛 [2]" w:date="2020-05-18T15:38:48Z">
              <w:r>
                <w:rPr>
                  <w:rFonts w:hint="eastAsia" w:ascii="仿宋_GB2312" w:hAnsi="仿宋_GB2312" w:cs="仿宋_GB2312"/>
                  <w:color w:val="000000"/>
                  <w:sz w:val="21"/>
                  <w:szCs w:val="21"/>
                  <w:lang w:eastAsia="zh-CN"/>
                </w:rPr>
                <w:delText>1.指数据发生的金融机构唯一标准编码。</w:delText>
              </w:r>
            </w:del>
            <w:del w:id="10729" w:author="吴媛媛 [2]" w:date="2020-05-18T15:38:48Z">
              <w:r>
                <w:rPr>
                  <w:rFonts w:hint="eastAsia" w:ascii="仿宋_GB2312" w:hAnsi="仿宋_GB2312" w:cs="仿宋_GB2312"/>
                  <w:color w:val="000000"/>
                  <w:sz w:val="21"/>
                  <w:szCs w:val="21"/>
                  <w:lang w:eastAsia="zh-CN"/>
                </w:rPr>
                <w:br w:type="textWrapping"/>
              </w:r>
            </w:del>
            <w:del w:id="10730" w:author="吴媛媛 [2]" w:date="2020-05-18T15:38:48Z">
              <w:r>
                <w:rPr>
                  <w:rFonts w:hint="eastAsia" w:ascii="仿宋_GB2312" w:hAnsi="仿宋_GB2312" w:cs="仿宋_GB2312"/>
                  <w:color w:val="000000"/>
                  <w:sz w:val="21"/>
                  <w:szCs w:val="21"/>
                  <w:lang w:eastAsia="zh-CN"/>
                </w:rPr>
                <w:delText>2.采用《金融机构编码规范》（JR/T 0124）编发的代码。数据更新的频率为月度。</w:delText>
              </w:r>
            </w:del>
            <w:del w:id="10731" w:author="吴媛媛 [2]" w:date="2020-05-18T15:38:48Z">
              <w:r>
                <w:rPr>
                  <w:rFonts w:hint="eastAsia" w:ascii="仿宋_GB2312" w:hAnsi="仿宋_GB2312" w:cs="仿宋_GB2312"/>
                  <w:color w:val="000000"/>
                  <w:sz w:val="21"/>
                  <w:szCs w:val="21"/>
                  <w:lang w:eastAsia="zh-CN"/>
                </w:rPr>
                <w:br w:type="textWrapping"/>
              </w:r>
            </w:del>
            <w:del w:id="10732"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733"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734" w:author="吴媛媛 [2]" w:date="2020-05-18T15:38:48Z"/>
                <w:rFonts w:ascii="仿宋_GB2312" w:hAnsi="仿宋_GB2312" w:cs="仿宋_GB2312"/>
                <w:color w:val="000000"/>
                <w:sz w:val="21"/>
                <w:szCs w:val="21"/>
              </w:rPr>
            </w:pPr>
            <w:del w:id="10735" w:author="吴媛媛 [2]" w:date="2020-05-18T15:38:48Z">
              <w:r>
                <w:rPr>
                  <w:rFonts w:hint="eastAsia" w:ascii="仿宋_GB2312" w:hAnsi="仿宋_GB2312" w:cs="仿宋_GB2312"/>
                  <w:color w:val="000000"/>
                  <w:sz w:val="21"/>
                  <w:szCs w:val="21"/>
                </w:rPr>
                <w:delText>3</w:delText>
              </w:r>
            </w:del>
          </w:p>
        </w:tc>
        <w:tc>
          <w:tcPr>
            <w:tcW w:w="853" w:type="dxa"/>
            <w:vAlign w:val="center"/>
          </w:tcPr>
          <w:p>
            <w:pPr>
              <w:spacing w:line="240" w:lineRule="auto"/>
              <w:jc w:val="center"/>
              <w:outlineLvl w:val="2"/>
              <w:rPr>
                <w:del w:id="10736" w:author="吴媛媛 [2]" w:date="2020-05-18T15:38:48Z"/>
                <w:rFonts w:ascii="仿宋_GB2312" w:hAnsi="仿宋_GB2312" w:cs="仿宋_GB2312"/>
                <w:color w:val="000000"/>
                <w:sz w:val="21"/>
                <w:szCs w:val="21"/>
                <w:lang w:eastAsia="zh-CN"/>
              </w:rPr>
            </w:pPr>
            <w:del w:id="10737"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738" w:author="吴媛媛 [2]" w:date="2020-05-18T15:38:48Z"/>
                <w:rFonts w:ascii="仿宋_GB2312" w:hAnsi="仿宋_GB2312" w:cs="仿宋_GB2312"/>
                <w:color w:val="000000"/>
                <w:sz w:val="21"/>
                <w:szCs w:val="21"/>
                <w:lang w:eastAsia="zh-CN"/>
              </w:rPr>
            </w:pPr>
            <w:del w:id="10739" w:author="吴媛媛 [2]" w:date="2020-05-18T15:38:48Z">
              <w:r>
                <w:rPr>
                  <w:rFonts w:hint="eastAsia" w:ascii="仿宋_GB2312" w:hAnsi="仿宋_GB2312" w:cs="仿宋_GB2312"/>
                  <w:color w:val="000000"/>
                  <w:sz w:val="21"/>
                  <w:szCs w:val="21"/>
                  <w:lang w:eastAsia="zh-CN"/>
                </w:rPr>
                <w:delText>地区行政区划代码（金融机构注册地）</w:delText>
              </w:r>
            </w:del>
          </w:p>
        </w:tc>
        <w:tc>
          <w:tcPr>
            <w:tcW w:w="1137" w:type="dxa"/>
            <w:vAlign w:val="center"/>
          </w:tcPr>
          <w:p>
            <w:pPr>
              <w:spacing w:line="240" w:lineRule="auto"/>
              <w:jc w:val="center"/>
              <w:outlineLvl w:val="2"/>
              <w:rPr>
                <w:del w:id="10740" w:author="吴媛媛 [2]" w:date="2020-05-18T15:38:48Z"/>
                <w:rFonts w:ascii="仿宋_GB2312" w:hAnsi="仿宋_GB2312" w:cs="仿宋_GB2312"/>
                <w:color w:val="000000"/>
                <w:sz w:val="21"/>
                <w:szCs w:val="21"/>
              </w:rPr>
            </w:pPr>
            <w:del w:id="10741" w:author="吴媛媛 [2]" w:date="2020-05-18T15:38:48Z">
              <w:r>
                <w:rPr>
                  <w:rFonts w:hint="eastAsia" w:ascii="仿宋_GB2312" w:hAnsi="仿宋_GB2312" w:cs="仿宋_GB2312"/>
                  <w:color w:val="000000"/>
                  <w:sz w:val="21"/>
                  <w:szCs w:val="21"/>
                </w:rPr>
                <w:delText>12!n</w:delText>
              </w:r>
            </w:del>
          </w:p>
        </w:tc>
        <w:tc>
          <w:tcPr>
            <w:tcW w:w="4213" w:type="dxa"/>
            <w:tcMar>
              <w:top w:w="15" w:type="dxa"/>
              <w:left w:w="15" w:type="dxa"/>
              <w:bottom w:w="0" w:type="dxa"/>
              <w:right w:w="15" w:type="dxa"/>
            </w:tcMar>
            <w:vAlign w:val="center"/>
          </w:tcPr>
          <w:p>
            <w:pPr>
              <w:spacing w:line="240" w:lineRule="auto"/>
              <w:outlineLvl w:val="2"/>
              <w:rPr>
                <w:del w:id="10742" w:author="吴媛媛 [2]" w:date="2020-05-18T15:38:48Z"/>
                <w:rFonts w:ascii="仿宋_GB2312" w:hAnsi="仿宋_GB2312" w:cs="仿宋_GB2312"/>
                <w:color w:val="000000"/>
                <w:sz w:val="21"/>
                <w:szCs w:val="21"/>
                <w:lang w:eastAsia="zh-CN"/>
              </w:rPr>
            </w:pPr>
            <w:del w:id="10743" w:author="吴媛媛 [2]" w:date="2020-05-18T15:38:48Z">
              <w:r>
                <w:rPr>
                  <w:rFonts w:hint="eastAsia" w:ascii="仿宋_GB2312" w:hAnsi="仿宋_GB2312" w:cs="仿宋_GB2312"/>
                  <w:color w:val="000000"/>
                  <w:sz w:val="21"/>
                  <w:szCs w:val="21"/>
                  <w:lang w:eastAsia="zh-CN"/>
                </w:rPr>
                <w:delText>1.指金融机构注册所在地的行政区划信息。</w:delText>
              </w:r>
            </w:del>
            <w:del w:id="10744" w:author="吴媛媛 [2]" w:date="2020-05-18T15:38:48Z">
              <w:r>
                <w:rPr>
                  <w:rFonts w:hint="eastAsia" w:ascii="仿宋_GB2312" w:hAnsi="仿宋_GB2312" w:cs="仿宋_GB2312"/>
                  <w:color w:val="000000"/>
                  <w:sz w:val="21"/>
                  <w:szCs w:val="21"/>
                  <w:lang w:eastAsia="zh-CN"/>
                </w:rPr>
                <w:br w:type="textWrapping"/>
              </w:r>
            </w:del>
            <w:del w:id="10745" w:author="吴媛媛 [2]" w:date="2020-05-18T15:38:48Z">
              <w:r>
                <w:rPr>
                  <w:rFonts w:hint="eastAsia" w:ascii="仿宋_GB2312" w:hAnsi="仿宋_GB2312" w:cs="仿宋_GB2312"/>
                  <w:color w:val="000000"/>
                  <w:sz w:val="21"/>
                  <w:szCs w:val="21"/>
                  <w:lang w:eastAsia="zh-CN"/>
                </w:rPr>
                <w:delText>2.根据《统计用区划代码》，统一填报12位地区编码信息。数据更新的频率为月度。</w:delText>
              </w:r>
            </w:del>
            <w:del w:id="10746" w:author="吴媛媛 [2]" w:date="2020-05-18T15:38:48Z">
              <w:r>
                <w:rPr>
                  <w:rFonts w:hint="eastAsia" w:ascii="仿宋_GB2312" w:hAnsi="仿宋_GB2312" w:cs="仿宋_GB2312"/>
                  <w:color w:val="000000"/>
                  <w:sz w:val="21"/>
                  <w:szCs w:val="21"/>
                  <w:lang w:eastAsia="zh-CN"/>
                </w:rPr>
                <w:br w:type="textWrapping"/>
              </w:r>
            </w:del>
            <w:del w:id="10747" w:author="吴媛媛 [2]" w:date="2020-05-18T15:38:48Z">
              <w:r>
                <w:rPr>
                  <w:rFonts w:hint="eastAsia" w:ascii="仿宋_GB2312" w:hAnsi="仿宋_GB2312" w:cs="仿宋_GB2312"/>
                  <w:color w:val="000000"/>
                  <w:sz w:val="21"/>
                  <w:szCs w:val="21"/>
                  <w:lang w:eastAsia="zh-CN"/>
                </w:rPr>
                <w:delText>3.值域：采用《统计用区划代码》的乡（镇）级数字码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748"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749" w:author="吴媛媛 [2]" w:date="2020-05-18T15:38:48Z"/>
                <w:rFonts w:ascii="仿宋_GB2312" w:hAnsi="仿宋_GB2312" w:cs="仿宋_GB2312"/>
                <w:color w:val="000000"/>
                <w:sz w:val="21"/>
                <w:szCs w:val="21"/>
              </w:rPr>
            </w:pPr>
            <w:del w:id="10750" w:author="吴媛媛 [2]" w:date="2020-05-18T15:38:48Z">
              <w:r>
                <w:rPr>
                  <w:rFonts w:hint="eastAsia" w:ascii="仿宋_GB2312" w:hAnsi="仿宋_GB2312" w:cs="仿宋_GB2312"/>
                  <w:color w:val="000000"/>
                  <w:sz w:val="21"/>
                  <w:szCs w:val="21"/>
                </w:rPr>
                <w:delText>4</w:delText>
              </w:r>
            </w:del>
          </w:p>
        </w:tc>
        <w:tc>
          <w:tcPr>
            <w:tcW w:w="853" w:type="dxa"/>
            <w:vAlign w:val="center"/>
          </w:tcPr>
          <w:p>
            <w:pPr>
              <w:spacing w:line="240" w:lineRule="auto"/>
              <w:jc w:val="center"/>
              <w:outlineLvl w:val="2"/>
              <w:rPr>
                <w:del w:id="10751" w:author="吴媛媛 [2]" w:date="2020-05-18T15:38:48Z"/>
                <w:rFonts w:ascii="仿宋_GB2312" w:hAnsi="仿宋_GB2312" w:cs="仿宋_GB2312"/>
                <w:color w:val="000000"/>
                <w:sz w:val="21"/>
                <w:szCs w:val="21"/>
                <w:lang w:eastAsia="zh-CN"/>
              </w:rPr>
            </w:pPr>
            <w:del w:id="10752"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753" w:author="吴媛媛 [2]" w:date="2020-05-18T15:38:48Z"/>
                <w:rFonts w:ascii="仿宋_GB2312" w:hAnsi="仿宋_GB2312" w:cs="仿宋_GB2312"/>
                <w:color w:val="000000"/>
                <w:sz w:val="21"/>
                <w:szCs w:val="21"/>
              </w:rPr>
            </w:pPr>
            <w:del w:id="10754" w:author="吴媛媛 [2]" w:date="2020-05-18T15:38:48Z">
              <w:r>
                <w:rPr>
                  <w:rFonts w:hint="eastAsia" w:ascii="仿宋_GB2312" w:hAnsi="仿宋_GB2312" w:cs="仿宋_GB2312"/>
                  <w:color w:val="000000"/>
                  <w:sz w:val="21"/>
                  <w:szCs w:val="21"/>
                </w:rPr>
                <w:delText>客户编号</w:delText>
              </w:r>
            </w:del>
          </w:p>
        </w:tc>
        <w:tc>
          <w:tcPr>
            <w:tcW w:w="1137" w:type="dxa"/>
            <w:vAlign w:val="center"/>
          </w:tcPr>
          <w:p>
            <w:pPr>
              <w:spacing w:line="240" w:lineRule="auto"/>
              <w:jc w:val="center"/>
              <w:outlineLvl w:val="2"/>
              <w:rPr>
                <w:del w:id="10755" w:author="吴媛媛 [2]" w:date="2020-05-18T15:38:48Z"/>
                <w:rFonts w:ascii="仿宋_GB2312" w:hAnsi="仿宋_GB2312" w:cs="仿宋_GB2312"/>
                <w:color w:val="000000"/>
                <w:sz w:val="21"/>
                <w:szCs w:val="21"/>
              </w:rPr>
            </w:pPr>
            <w:del w:id="10756" w:author="吴媛媛 [2]" w:date="2020-05-18T15:38:48Z">
              <w:r>
                <w:rPr>
                  <w:rFonts w:hint="eastAsia" w:ascii="仿宋_GB2312" w:hAnsi="仿宋_GB2312" w:cs="仿宋_GB2312"/>
                  <w:color w:val="000000"/>
                  <w:sz w:val="21"/>
                  <w:szCs w:val="21"/>
                </w:rPr>
                <w:delText>anc..100</w:delText>
              </w:r>
            </w:del>
          </w:p>
        </w:tc>
        <w:tc>
          <w:tcPr>
            <w:tcW w:w="4213" w:type="dxa"/>
            <w:tcMar>
              <w:top w:w="15" w:type="dxa"/>
              <w:left w:w="15" w:type="dxa"/>
              <w:bottom w:w="0" w:type="dxa"/>
              <w:right w:w="15" w:type="dxa"/>
            </w:tcMar>
            <w:vAlign w:val="center"/>
          </w:tcPr>
          <w:p>
            <w:pPr>
              <w:spacing w:line="240" w:lineRule="auto"/>
              <w:outlineLvl w:val="2"/>
              <w:rPr>
                <w:del w:id="10757" w:author="吴媛媛 [2]" w:date="2020-05-18T15:38:48Z"/>
                <w:rFonts w:ascii="仿宋_GB2312" w:hAnsi="仿宋_GB2312" w:cs="仿宋_GB2312"/>
                <w:color w:val="000000"/>
                <w:sz w:val="21"/>
                <w:szCs w:val="21"/>
              </w:rPr>
            </w:pPr>
            <w:del w:id="10758" w:author="吴媛媛 [2]" w:date="2020-05-18T15:38:48Z">
              <w:r>
                <w:rPr>
                  <w:rFonts w:hint="eastAsia" w:ascii="仿宋_GB2312" w:hAnsi="仿宋_GB2312" w:cs="仿宋_GB2312"/>
                  <w:color w:val="000000"/>
                  <w:sz w:val="21"/>
                  <w:szCs w:val="21"/>
                  <w:lang w:eastAsia="zh-CN"/>
                </w:rPr>
                <w:delText>1.指各金融机构为统一管理，根据既定规则生成并分配给客户的一个编码。</w:delText>
              </w:r>
            </w:del>
            <w:del w:id="10759" w:author="吴媛媛 [2]" w:date="2020-05-18T15:38:48Z">
              <w:r>
                <w:rPr>
                  <w:rFonts w:hint="eastAsia" w:ascii="仿宋_GB2312" w:hAnsi="仿宋_GB2312" w:cs="仿宋_GB2312"/>
                  <w:color w:val="000000"/>
                  <w:sz w:val="21"/>
                  <w:szCs w:val="21"/>
                  <w:lang w:eastAsia="zh-CN"/>
                </w:rPr>
                <w:br w:type="textWrapping"/>
              </w:r>
            </w:del>
            <w:del w:id="10760" w:author="吴媛媛 [2]" w:date="2020-05-18T15:38:48Z">
              <w:r>
                <w:rPr>
                  <w:rFonts w:hint="eastAsia" w:ascii="仿宋_GB2312" w:hAnsi="仿宋_GB2312" w:cs="仿宋_GB2312"/>
                  <w:color w:val="000000"/>
                  <w:sz w:val="21"/>
                  <w:szCs w:val="21"/>
                  <w:lang w:eastAsia="zh-CN"/>
                </w:rPr>
                <w:delText>2.数据更新的频率为月度。</w:delText>
              </w:r>
            </w:del>
            <w:del w:id="10761" w:author="吴媛媛 [2]" w:date="2020-05-18T15:38:48Z">
              <w:r>
                <w:rPr>
                  <w:rFonts w:hint="eastAsia" w:ascii="仿宋_GB2312" w:hAnsi="仿宋_GB2312" w:cs="仿宋_GB2312"/>
                  <w:color w:val="000000"/>
                  <w:sz w:val="21"/>
                  <w:szCs w:val="21"/>
                  <w:lang w:eastAsia="zh-CN"/>
                </w:rPr>
                <w:br w:type="textWrapping"/>
              </w:r>
            </w:del>
            <w:del w:id="10762"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763"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764" w:author="吴媛媛 [2]" w:date="2020-05-18T15:38:48Z"/>
                <w:rFonts w:ascii="仿宋_GB2312" w:hAnsi="仿宋_GB2312" w:cs="仿宋_GB2312"/>
                <w:color w:val="000000"/>
                <w:sz w:val="21"/>
                <w:szCs w:val="21"/>
              </w:rPr>
            </w:pPr>
            <w:del w:id="10765" w:author="吴媛媛 [2]" w:date="2020-05-18T15:38:48Z">
              <w:r>
                <w:rPr>
                  <w:rFonts w:hint="eastAsia" w:ascii="仿宋_GB2312" w:hAnsi="仿宋_GB2312" w:cs="仿宋_GB2312"/>
                  <w:color w:val="000000"/>
                  <w:sz w:val="21"/>
                  <w:szCs w:val="21"/>
                </w:rPr>
                <w:delText>5</w:delText>
              </w:r>
            </w:del>
          </w:p>
        </w:tc>
        <w:tc>
          <w:tcPr>
            <w:tcW w:w="853" w:type="dxa"/>
            <w:vAlign w:val="center"/>
          </w:tcPr>
          <w:p>
            <w:pPr>
              <w:spacing w:line="240" w:lineRule="auto"/>
              <w:jc w:val="center"/>
              <w:outlineLvl w:val="2"/>
              <w:rPr>
                <w:del w:id="10766" w:author="吴媛媛 [2]" w:date="2020-05-18T15:38:48Z"/>
                <w:rFonts w:ascii="仿宋_GB2312" w:hAnsi="仿宋_GB2312" w:cs="仿宋_GB2312"/>
                <w:color w:val="000000"/>
                <w:sz w:val="21"/>
                <w:szCs w:val="21"/>
                <w:lang w:eastAsia="zh-CN"/>
              </w:rPr>
            </w:pPr>
            <w:del w:id="10767"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768" w:author="吴媛媛 [2]" w:date="2020-05-18T15:38:48Z"/>
                <w:rFonts w:ascii="仿宋_GB2312" w:hAnsi="仿宋_GB2312" w:cs="仿宋_GB2312"/>
                <w:color w:val="000000"/>
                <w:sz w:val="21"/>
                <w:szCs w:val="21"/>
              </w:rPr>
            </w:pPr>
            <w:del w:id="10769" w:author="吴媛媛 [2]" w:date="2020-05-18T15:38:48Z">
              <w:r>
                <w:rPr>
                  <w:rFonts w:hint="eastAsia" w:ascii="仿宋_GB2312" w:hAnsi="仿宋_GB2312" w:cs="仿宋_GB2312"/>
                  <w:color w:val="000000"/>
                  <w:sz w:val="21"/>
                  <w:szCs w:val="21"/>
                </w:rPr>
                <w:delText>客户名称</w:delText>
              </w:r>
            </w:del>
          </w:p>
        </w:tc>
        <w:tc>
          <w:tcPr>
            <w:tcW w:w="1137" w:type="dxa"/>
            <w:vAlign w:val="center"/>
          </w:tcPr>
          <w:p>
            <w:pPr>
              <w:spacing w:line="240" w:lineRule="auto"/>
              <w:jc w:val="center"/>
              <w:outlineLvl w:val="2"/>
              <w:rPr>
                <w:del w:id="10770" w:author="吴媛媛 [2]" w:date="2020-05-18T15:38:48Z"/>
                <w:rFonts w:ascii="仿宋_GB2312" w:hAnsi="仿宋_GB2312" w:cs="仿宋_GB2312"/>
                <w:color w:val="000000"/>
                <w:sz w:val="21"/>
                <w:szCs w:val="21"/>
              </w:rPr>
            </w:pPr>
            <w:del w:id="10771" w:author="吴媛媛 [2]" w:date="2020-05-18T15:38:48Z">
              <w:r>
                <w:rPr>
                  <w:rFonts w:hint="eastAsia" w:ascii="仿宋_GB2312" w:hAnsi="仿宋_GB2312" w:cs="仿宋_GB2312"/>
                  <w:color w:val="000000"/>
                  <w:sz w:val="21"/>
                  <w:szCs w:val="21"/>
                </w:rPr>
                <w:delText>anc1..100</w:delText>
              </w:r>
            </w:del>
          </w:p>
        </w:tc>
        <w:tc>
          <w:tcPr>
            <w:tcW w:w="4213" w:type="dxa"/>
            <w:tcMar>
              <w:top w:w="15" w:type="dxa"/>
              <w:left w:w="15" w:type="dxa"/>
              <w:bottom w:w="0" w:type="dxa"/>
              <w:right w:w="15" w:type="dxa"/>
            </w:tcMar>
            <w:vAlign w:val="center"/>
          </w:tcPr>
          <w:p>
            <w:pPr>
              <w:spacing w:line="240" w:lineRule="auto"/>
              <w:outlineLvl w:val="2"/>
              <w:rPr>
                <w:del w:id="10772" w:author="吴媛媛 [2]" w:date="2020-05-18T15:38:48Z"/>
                <w:rFonts w:ascii="仿宋_GB2312" w:hAnsi="仿宋_GB2312" w:cs="仿宋_GB2312"/>
                <w:color w:val="000000"/>
                <w:sz w:val="21"/>
                <w:szCs w:val="21"/>
              </w:rPr>
            </w:pPr>
            <w:del w:id="10773" w:author="吴媛媛 [2]" w:date="2020-05-18T15:38:48Z">
              <w:r>
                <w:rPr>
                  <w:rFonts w:hint="eastAsia" w:ascii="仿宋_GB2312" w:hAnsi="仿宋_GB2312" w:cs="仿宋_GB2312"/>
                  <w:color w:val="000000"/>
                  <w:sz w:val="21"/>
                  <w:szCs w:val="21"/>
                  <w:lang w:eastAsia="zh-CN"/>
                </w:rPr>
                <w:delText>1.指在法律上认可的客户名称，该名称一般记录在国家授权部门颁发给客户的证件上。</w:delText>
              </w:r>
            </w:del>
            <w:del w:id="10774" w:author="吴媛媛 [2]" w:date="2020-05-18T15:38:48Z">
              <w:r>
                <w:rPr>
                  <w:rFonts w:hint="eastAsia" w:ascii="仿宋_GB2312" w:hAnsi="仿宋_GB2312" w:cs="仿宋_GB2312"/>
                  <w:color w:val="000000"/>
                  <w:sz w:val="21"/>
                  <w:szCs w:val="21"/>
                  <w:lang w:eastAsia="zh-CN"/>
                </w:rPr>
                <w:br w:type="textWrapping"/>
              </w:r>
            </w:del>
            <w:del w:id="10775" w:author="吴媛媛 [2]" w:date="2020-05-18T15:38:48Z">
              <w:r>
                <w:rPr>
                  <w:rFonts w:hint="eastAsia" w:ascii="仿宋_GB2312" w:hAnsi="仿宋_GB2312" w:cs="仿宋_GB2312"/>
                  <w:color w:val="000000"/>
                  <w:sz w:val="21"/>
                  <w:szCs w:val="21"/>
                  <w:lang w:eastAsia="zh-CN"/>
                </w:rPr>
                <w:delText>2.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delText>
              </w:r>
            </w:del>
            <w:del w:id="10776" w:author="吴媛媛 [2]" w:date="2020-05-18T15:38:48Z">
              <w:r>
                <w:rPr>
                  <w:rFonts w:hint="eastAsia" w:ascii="仿宋_GB2312" w:hAnsi="仿宋_GB2312" w:cs="仿宋_GB2312"/>
                  <w:color w:val="000000"/>
                  <w:sz w:val="21"/>
                  <w:szCs w:val="21"/>
                </w:rPr>
                <w:delText>数据更新的频率为月度。</w:delText>
              </w:r>
            </w:del>
            <w:del w:id="10777" w:author="吴媛媛 [2]" w:date="2020-05-18T15:38:48Z">
              <w:r>
                <w:rPr>
                  <w:rFonts w:hint="eastAsia" w:ascii="仿宋_GB2312" w:hAnsi="仿宋_GB2312" w:cs="仿宋_GB2312"/>
                  <w:color w:val="000000"/>
                  <w:sz w:val="21"/>
                  <w:szCs w:val="21"/>
                </w:rPr>
                <w:br w:type="textWrapping"/>
              </w:r>
            </w:del>
            <w:del w:id="10778"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779"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780" w:author="吴媛媛 [2]" w:date="2020-05-18T15:38:48Z"/>
                <w:rFonts w:ascii="仿宋_GB2312" w:hAnsi="仿宋_GB2312" w:cs="仿宋_GB2312"/>
                <w:color w:val="000000"/>
                <w:sz w:val="21"/>
                <w:szCs w:val="21"/>
              </w:rPr>
            </w:pPr>
            <w:del w:id="10781" w:author="吴媛媛 [2]" w:date="2020-05-18T15:38:48Z">
              <w:r>
                <w:rPr>
                  <w:rFonts w:hint="eastAsia" w:ascii="仿宋_GB2312" w:hAnsi="仿宋_GB2312" w:cs="仿宋_GB2312"/>
                  <w:color w:val="000000"/>
                  <w:sz w:val="21"/>
                  <w:szCs w:val="21"/>
                </w:rPr>
                <w:delText>6</w:delText>
              </w:r>
            </w:del>
          </w:p>
        </w:tc>
        <w:tc>
          <w:tcPr>
            <w:tcW w:w="853" w:type="dxa"/>
            <w:vAlign w:val="center"/>
          </w:tcPr>
          <w:p>
            <w:pPr>
              <w:spacing w:line="240" w:lineRule="auto"/>
              <w:jc w:val="center"/>
              <w:outlineLvl w:val="2"/>
              <w:rPr>
                <w:del w:id="10782" w:author="吴媛媛 [2]" w:date="2020-05-18T15:38:48Z"/>
                <w:rFonts w:ascii="仿宋_GB2312" w:hAnsi="仿宋_GB2312" w:cs="仿宋_GB2312"/>
                <w:color w:val="000000"/>
                <w:sz w:val="21"/>
                <w:szCs w:val="21"/>
                <w:lang w:eastAsia="zh-CN"/>
              </w:rPr>
            </w:pPr>
            <w:del w:id="10783"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784" w:author="吴媛媛 [2]" w:date="2020-05-18T15:38:48Z"/>
                <w:rFonts w:ascii="仿宋_GB2312" w:hAnsi="仿宋_GB2312" w:cs="仿宋_GB2312"/>
                <w:color w:val="000000"/>
                <w:sz w:val="21"/>
                <w:szCs w:val="21"/>
                <w:lang w:eastAsia="zh-CN"/>
              </w:rPr>
            </w:pPr>
            <w:del w:id="10785" w:author="吴媛媛 [2]" w:date="2020-05-18T15:38:48Z">
              <w:r>
                <w:rPr>
                  <w:rFonts w:hint="eastAsia" w:ascii="仿宋_GB2312" w:hAnsi="仿宋_GB2312" w:cs="仿宋_GB2312"/>
                  <w:color w:val="000000"/>
                  <w:sz w:val="21"/>
                  <w:szCs w:val="21"/>
                  <w:lang w:eastAsia="zh-CN"/>
                </w:rPr>
                <w:delText>产业精准扶贫主体类型</w:delText>
              </w:r>
            </w:del>
          </w:p>
        </w:tc>
        <w:tc>
          <w:tcPr>
            <w:tcW w:w="1137" w:type="dxa"/>
            <w:vAlign w:val="center"/>
          </w:tcPr>
          <w:p>
            <w:pPr>
              <w:spacing w:line="240" w:lineRule="auto"/>
              <w:jc w:val="center"/>
              <w:outlineLvl w:val="2"/>
              <w:rPr>
                <w:del w:id="10786" w:author="吴媛媛 [2]" w:date="2020-05-18T15:38:48Z"/>
                <w:rFonts w:ascii="仿宋_GB2312" w:hAnsi="仿宋_GB2312" w:cs="仿宋_GB2312"/>
                <w:color w:val="000000"/>
                <w:sz w:val="21"/>
                <w:szCs w:val="21"/>
              </w:rPr>
            </w:pPr>
            <w:del w:id="10787"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del w:id="10788" w:author="吴媛媛 [2]" w:date="2020-05-18T15:38:48Z"/>
                <w:rFonts w:ascii="仿宋_GB2312" w:hAnsi="仿宋_GB2312" w:cs="仿宋_GB2312"/>
                <w:color w:val="000000"/>
                <w:sz w:val="21"/>
                <w:szCs w:val="21"/>
                <w:lang w:eastAsia="zh-CN"/>
              </w:rPr>
            </w:pPr>
            <w:del w:id="10789" w:author="吴媛媛 [2]" w:date="2020-05-18T15:38:48Z">
              <w:r>
                <w:rPr>
                  <w:rFonts w:hint="eastAsia" w:ascii="仿宋_GB2312" w:hAnsi="仿宋_GB2312" w:cs="仿宋_GB2312"/>
                  <w:color w:val="000000"/>
                  <w:sz w:val="21"/>
                  <w:szCs w:val="21"/>
                  <w:lang w:eastAsia="zh-CN"/>
                </w:rPr>
                <w:delText>1.指根据《中国人民银行关于建立金融精准扶贫贷款专项统计制度的通知》（银发〔2016〕185号）规定对产业精准扶贫主体进行的分类。</w:delText>
              </w:r>
            </w:del>
            <w:del w:id="10790" w:author="吴媛媛 [2]" w:date="2020-05-18T15:38:48Z">
              <w:r>
                <w:rPr>
                  <w:rFonts w:hint="eastAsia" w:ascii="仿宋_GB2312" w:hAnsi="仿宋_GB2312" w:cs="仿宋_GB2312"/>
                  <w:color w:val="000000"/>
                  <w:sz w:val="21"/>
                  <w:szCs w:val="21"/>
                  <w:lang w:eastAsia="zh-CN"/>
                </w:rPr>
                <w:br w:type="textWrapping"/>
              </w:r>
            </w:del>
            <w:del w:id="10791" w:author="吴媛媛 [2]" w:date="2020-05-18T15:38:48Z">
              <w:r>
                <w:rPr>
                  <w:rFonts w:hint="eastAsia" w:ascii="仿宋_GB2312" w:hAnsi="仿宋_GB2312" w:cs="仿宋_GB2312"/>
                  <w:color w:val="000000"/>
                  <w:sz w:val="21"/>
                  <w:szCs w:val="21"/>
                  <w:lang w:eastAsia="zh-CN"/>
                </w:rPr>
                <w:delText>2.家庭农场及农业专业大户、农民专业合作社、农业产业龙头企业和其他企业及非企业组织。数据更新频率为月度。</w:delText>
              </w:r>
            </w:del>
            <w:del w:id="10792" w:author="吴媛媛 [2]" w:date="2020-05-18T15:38:48Z">
              <w:r>
                <w:rPr>
                  <w:rFonts w:hint="eastAsia" w:ascii="仿宋_GB2312" w:hAnsi="仿宋_GB2312" w:cs="仿宋_GB2312"/>
                  <w:color w:val="000000"/>
                  <w:sz w:val="21"/>
                  <w:szCs w:val="21"/>
                  <w:lang w:eastAsia="zh-CN"/>
                </w:rPr>
                <w:br w:type="textWrapping"/>
              </w:r>
            </w:del>
            <w:del w:id="10793"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0794" w:author="吴媛媛 [2]" w:date="2020-05-18T15:38:48Z"/>
                <w:rFonts w:ascii="仿宋_GB2312" w:hAnsi="仿宋_GB2312" w:cs="仿宋_GB2312"/>
                <w:color w:val="000000"/>
                <w:sz w:val="21"/>
                <w:szCs w:val="21"/>
                <w:lang w:eastAsia="zh-CN"/>
              </w:rPr>
            </w:pPr>
            <w:del w:id="10795" w:author="吴媛媛 [2]" w:date="2020-05-18T15:38:48Z">
              <w:r>
                <w:rPr>
                  <w:rFonts w:hint="eastAsia" w:ascii="仿宋_GB2312" w:hAnsi="仿宋_GB2312" w:cs="仿宋_GB2312"/>
                  <w:color w:val="000000"/>
                  <w:sz w:val="21"/>
                  <w:szCs w:val="21"/>
                  <w:lang w:eastAsia="zh-CN"/>
                </w:rPr>
                <w:delText>ZT01 家庭农场及农业专业大户</w:delText>
              </w:r>
            </w:del>
            <w:del w:id="10796" w:author="吴媛媛 [2]" w:date="2020-05-18T15:38:48Z">
              <w:r>
                <w:rPr>
                  <w:rFonts w:hint="eastAsia" w:ascii="仿宋_GB2312" w:hAnsi="仿宋_GB2312" w:cs="仿宋_GB2312"/>
                  <w:color w:val="000000"/>
                  <w:sz w:val="21"/>
                  <w:szCs w:val="21"/>
                  <w:lang w:eastAsia="zh-CN"/>
                </w:rPr>
                <w:br w:type="textWrapping"/>
              </w:r>
            </w:del>
            <w:del w:id="10797" w:author="吴媛媛 [2]" w:date="2020-05-18T15:38:48Z">
              <w:r>
                <w:rPr>
                  <w:rFonts w:hint="eastAsia" w:ascii="仿宋_GB2312" w:hAnsi="仿宋_GB2312" w:cs="仿宋_GB2312"/>
                  <w:color w:val="000000"/>
                  <w:sz w:val="21"/>
                  <w:szCs w:val="21"/>
                  <w:lang w:eastAsia="zh-CN"/>
                </w:rPr>
                <w:delText>ZT02 农民专业合作社</w:delText>
              </w:r>
            </w:del>
            <w:del w:id="10798" w:author="吴媛媛 [2]" w:date="2020-05-18T15:38:48Z">
              <w:r>
                <w:rPr>
                  <w:rFonts w:hint="eastAsia" w:ascii="仿宋_GB2312" w:hAnsi="仿宋_GB2312" w:cs="仿宋_GB2312"/>
                  <w:color w:val="000000"/>
                  <w:sz w:val="21"/>
                  <w:szCs w:val="21"/>
                  <w:lang w:eastAsia="zh-CN"/>
                </w:rPr>
                <w:br w:type="textWrapping"/>
              </w:r>
            </w:del>
            <w:del w:id="10799" w:author="吴媛媛 [2]" w:date="2020-05-18T15:38:48Z">
              <w:r>
                <w:rPr>
                  <w:rFonts w:hint="eastAsia" w:ascii="仿宋_GB2312" w:hAnsi="仿宋_GB2312" w:cs="仿宋_GB2312"/>
                  <w:color w:val="000000"/>
                  <w:sz w:val="21"/>
                  <w:szCs w:val="21"/>
                  <w:lang w:eastAsia="zh-CN"/>
                </w:rPr>
                <w:delText>ZT03 农业产业龙头企业</w:delText>
              </w:r>
            </w:del>
            <w:del w:id="10800" w:author="吴媛媛 [2]" w:date="2020-05-18T15:38:48Z">
              <w:r>
                <w:rPr>
                  <w:rFonts w:hint="eastAsia" w:ascii="仿宋_GB2312" w:hAnsi="仿宋_GB2312" w:cs="仿宋_GB2312"/>
                  <w:color w:val="000000"/>
                  <w:sz w:val="21"/>
                  <w:szCs w:val="21"/>
                  <w:lang w:eastAsia="zh-CN"/>
                </w:rPr>
                <w:br w:type="textWrapping"/>
              </w:r>
            </w:del>
            <w:del w:id="10801" w:author="吴媛媛 [2]" w:date="2020-05-18T15:38:48Z">
              <w:r>
                <w:rPr>
                  <w:rFonts w:hint="eastAsia" w:ascii="仿宋_GB2312" w:hAnsi="仿宋_GB2312" w:cs="仿宋_GB2312"/>
                  <w:color w:val="000000"/>
                  <w:sz w:val="21"/>
                  <w:szCs w:val="21"/>
                  <w:lang w:eastAsia="zh-CN"/>
                </w:rPr>
                <w:delText>ZT05 其他企业及非企业组织</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802"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803" w:author="吴媛媛 [2]" w:date="2020-05-18T15:38:48Z"/>
                <w:rFonts w:ascii="仿宋_GB2312" w:hAnsi="仿宋_GB2312" w:cs="仿宋_GB2312"/>
                <w:color w:val="000000"/>
                <w:sz w:val="21"/>
                <w:szCs w:val="21"/>
              </w:rPr>
            </w:pPr>
            <w:del w:id="10804" w:author="吴媛媛 [2]" w:date="2020-05-18T15:38:48Z">
              <w:r>
                <w:rPr>
                  <w:rFonts w:hint="eastAsia" w:ascii="仿宋_GB2312" w:hAnsi="仿宋_GB2312" w:cs="仿宋_GB2312"/>
                  <w:color w:val="000000"/>
                  <w:sz w:val="21"/>
                  <w:szCs w:val="21"/>
                </w:rPr>
                <w:delText>7</w:delText>
              </w:r>
            </w:del>
          </w:p>
        </w:tc>
        <w:tc>
          <w:tcPr>
            <w:tcW w:w="853" w:type="dxa"/>
            <w:vAlign w:val="center"/>
          </w:tcPr>
          <w:p>
            <w:pPr>
              <w:spacing w:line="240" w:lineRule="auto"/>
              <w:jc w:val="center"/>
              <w:outlineLvl w:val="2"/>
              <w:rPr>
                <w:del w:id="10805" w:author="吴媛媛 [2]" w:date="2020-05-18T15:38:48Z"/>
                <w:rFonts w:ascii="仿宋_GB2312" w:hAnsi="仿宋_GB2312" w:cs="仿宋_GB2312"/>
                <w:color w:val="000000"/>
                <w:sz w:val="21"/>
                <w:szCs w:val="21"/>
                <w:lang w:eastAsia="zh-CN"/>
              </w:rPr>
            </w:pPr>
            <w:del w:id="10806"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807" w:author="吴媛媛 [2]" w:date="2020-05-18T15:38:48Z"/>
                <w:rFonts w:ascii="仿宋_GB2312" w:hAnsi="仿宋_GB2312" w:cs="仿宋_GB2312"/>
                <w:color w:val="000000"/>
                <w:sz w:val="21"/>
                <w:szCs w:val="21"/>
                <w:lang w:eastAsia="zh-CN"/>
              </w:rPr>
            </w:pPr>
            <w:del w:id="10808" w:author="吴媛媛 [2]" w:date="2020-05-18T15:38:48Z">
              <w:r>
                <w:rPr>
                  <w:rFonts w:hint="eastAsia" w:ascii="仿宋_GB2312" w:hAnsi="仿宋_GB2312" w:cs="仿宋_GB2312"/>
                  <w:color w:val="000000"/>
                  <w:sz w:val="21"/>
                  <w:szCs w:val="21"/>
                  <w:lang w:eastAsia="zh-CN"/>
                </w:rPr>
                <w:delText>相关主管部门认定标识</w:delText>
              </w:r>
            </w:del>
          </w:p>
        </w:tc>
        <w:tc>
          <w:tcPr>
            <w:tcW w:w="1137" w:type="dxa"/>
            <w:vAlign w:val="center"/>
          </w:tcPr>
          <w:p>
            <w:pPr>
              <w:spacing w:line="240" w:lineRule="auto"/>
              <w:jc w:val="center"/>
              <w:outlineLvl w:val="2"/>
              <w:rPr>
                <w:del w:id="10809" w:author="吴媛媛 [2]" w:date="2020-05-18T15:38:48Z"/>
                <w:rFonts w:ascii="仿宋_GB2312" w:hAnsi="仿宋_GB2312" w:cs="仿宋_GB2312"/>
                <w:color w:val="000000"/>
                <w:sz w:val="21"/>
                <w:szCs w:val="21"/>
              </w:rPr>
            </w:pPr>
            <w:del w:id="10810" w:author="吴媛媛 [2]" w:date="2020-05-18T15:38:48Z">
              <w:r>
                <w:rPr>
                  <w:rFonts w:hint="eastAsia" w:ascii="仿宋_GB2312" w:hAnsi="仿宋_GB2312" w:cs="仿宋_GB2312"/>
                  <w:color w:val="000000"/>
                  <w:sz w:val="21"/>
                  <w:szCs w:val="21"/>
                </w:rPr>
                <w:delText>1!a</w:delText>
              </w:r>
            </w:del>
          </w:p>
        </w:tc>
        <w:tc>
          <w:tcPr>
            <w:tcW w:w="4213" w:type="dxa"/>
            <w:tcMar>
              <w:top w:w="15" w:type="dxa"/>
              <w:left w:w="15" w:type="dxa"/>
              <w:bottom w:w="0" w:type="dxa"/>
              <w:right w:w="15" w:type="dxa"/>
            </w:tcMar>
            <w:vAlign w:val="center"/>
          </w:tcPr>
          <w:p>
            <w:pPr>
              <w:spacing w:line="240" w:lineRule="auto"/>
              <w:outlineLvl w:val="2"/>
              <w:rPr>
                <w:del w:id="10811" w:author="吴媛媛 [2]" w:date="2020-05-18T15:38:48Z"/>
                <w:rFonts w:ascii="仿宋_GB2312" w:hAnsi="仿宋_GB2312" w:cs="仿宋_GB2312"/>
                <w:color w:val="000000"/>
                <w:sz w:val="21"/>
                <w:szCs w:val="21"/>
                <w:lang w:eastAsia="zh-CN"/>
              </w:rPr>
            </w:pPr>
            <w:del w:id="10812" w:author="吴媛媛 [2]" w:date="2020-05-18T15:38:48Z">
              <w:r>
                <w:rPr>
                  <w:rFonts w:hint="eastAsia" w:ascii="仿宋_GB2312" w:hAnsi="仿宋_GB2312" w:cs="仿宋_GB2312"/>
                  <w:color w:val="000000"/>
                  <w:sz w:val="21"/>
                  <w:szCs w:val="21"/>
                  <w:lang w:eastAsia="zh-CN"/>
                </w:rPr>
                <w:delText>1.指相关部门认定的扶贫龙头企业、产业化龙头企业、扶贫专业合作社、农民专业合作社等。</w:delText>
              </w:r>
            </w:del>
            <w:del w:id="10813" w:author="吴媛媛 [2]" w:date="2020-05-18T15:38:48Z">
              <w:r>
                <w:rPr>
                  <w:rFonts w:hint="eastAsia" w:ascii="仿宋_GB2312" w:hAnsi="仿宋_GB2312" w:cs="仿宋_GB2312"/>
                  <w:color w:val="000000"/>
                  <w:sz w:val="21"/>
                  <w:szCs w:val="21"/>
                  <w:lang w:eastAsia="zh-CN"/>
                </w:rPr>
                <w:br w:type="textWrapping"/>
              </w:r>
            </w:del>
            <w:del w:id="10814" w:author="吴媛媛 [2]" w:date="2020-05-18T15:38:48Z">
              <w:r>
                <w:rPr>
                  <w:rFonts w:hint="eastAsia" w:ascii="仿宋_GB2312" w:hAnsi="仿宋_GB2312" w:cs="仿宋_GB2312"/>
                  <w:color w:val="000000"/>
                  <w:sz w:val="21"/>
                  <w:szCs w:val="21"/>
                  <w:lang w:eastAsia="zh-CN"/>
                </w:rPr>
                <w:delText>2.按照“1 是 0 否”格式填写，数据更新的频率为月度。</w:delText>
              </w:r>
            </w:del>
          </w:p>
          <w:p>
            <w:pPr>
              <w:spacing w:line="240" w:lineRule="auto"/>
              <w:outlineLvl w:val="2"/>
              <w:rPr>
                <w:del w:id="10815" w:author="吴媛媛 [2]" w:date="2020-05-18T15:38:48Z"/>
                <w:rFonts w:ascii="仿宋_GB2312" w:hAnsi="仿宋_GB2312" w:cs="仿宋_GB2312"/>
                <w:color w:val="000000"/>
                <w:sz w:val="21"/>
                <w:szCs w:val="21"/>
                <w:lang w:eastAsia="zh-CN"/>
              </w:rPr>
            </w:pPr>
            <w:del w:id="10816" w:author="吴媛媛 [2]" w:date="2020-05-18T15:38:48Z">
              <w:r>
                <w:rPr>
                  <w:rFonts w:hint="eastAsia" w:ascii="仿宋_GB2312" w:hAnsi="仿宋_GB2312" w:cs="仿宋_GB2312"/>
                  <w:color w:val="000000"/>
                  <w:sz w:val="21"/>
                  <w:szCs w:val="21"/>
                  <w:lang w:eastAsia="zh-CN"/>
                </w:rPr>
                <w:delText>3.值域：1 是 0 否</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817"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818" w:author="吴媛媛 [2]" w:date="2020-05-18T15:38:48Z"/>
                <w:rFonts w:ascii="仿宋_GB2312" w:hAnsi="仿宋_GB2312" w:cs="仿宋_GB2312"/>
                <w:color w:val="000000"/>
                <w:sz w:val="21"/>
                <w:szCs w:val="21"/>
              </w:rPr>
            </w:pPr>
            <w:del w:id="10819" w:author="吴媛媛 [2]" w:date="2020-05-18T15:38:48Z">
              <w:r>
                <w:rPr>
                  <w:rFonts w:hint="eastAsia" w:ascii="仿宋_GB2312" w:hAnsi="仿宋_GB2312" w:cs="仿宋_GB2312"/>
                  <w:color w:val="000000"/>
                  <w:sz w:val="21"/>
                  <w:szCs w:val="21"/>
                </w:rPr>
                <w:delText>8</w:delText>
              </w:r>
            </w:del>
          </w:p>
        </w:tc>
        <w:tc>
          <w:tcPr>
            <w:tcW w:w="853" w:type="dxa"/>
            <w:vAlign w:val="center"/>
          </w:tcPr>
          <w:p>
            <w:pPr>
              <w:spacing w:line="240" w:lineRule="auto"/>
              <w:jc w:val="center"/>
              <w:outlineLvl w:val="2"/>
              <w:rPr>
                <w:del w:id="10820" w:author="吴媛媛 [2]" w:date="2020-05-18T15:38:48Z"/>
                <w:rFonts w:ascii="仿宋_GB2312" w:hAnsi="仿宋_GB2312" w:cs="仿宋_GB2312"/>
                <w:color w:val="000000"/>
                <w:sz w:val="21"/>
                <w:szCs w:val="21"/>
                <w:lang w:eastAsia="zh-CN"/>
              </w:rPr>
            </w:pPr>
            <w:del w:id="10821"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822" w:author="吴媛媛 [2]" w:date="2020-05-18T15:38:48Z"/>
                <w:rFonts w:ascii="仿宋_GB2312" w:hAnsi="仿宋_GB2312" w:cs="仿宋_GB2312"/>
                <w:color w:val="000000"/>
                <w:sz w:val="21"/>
                <w:szCs w:val="21"/>
                <w:lang w:eastAsia="zh-CN"/>
              </w:rPr>
            </w:pPr>
            <w:del w:id="10823" w:author="吴媛媛 [2]" w:date="2020-05-18T15:38:48Z">
              <w:r>
                <w:rPr>
                  <w:rFonts w:hint="eastAsia" w:ascii="仿宋_GB2312" w:hAnsi="仿宋_GB2312" w:cs="仿宋_GB2312"/>
                  <w:color w:val="000000"/>
                  <w:sz w:val="21"/>
                  <w:szCs w:val="21"/>
                  <w:lang w:eastAsia="zh-CN"/>
                </w:rPr>
                <w:delText>精准扶贫客户证件类型</w:delText>
              </w:r>
            </w:del>
          </w:p>
        </w:tc>
        <w:tc>
          <w:tcPr>
            <w:tcW w:w="1137" w:type="dxa"/>
            <w:vAlign w:val="center"/>
          </w:tcPr>
          <w:p>
            <w:pPr>
              <w:spacing w:line="240" w:lineRule="auto"/>
              <w:jc w:val="center"/>
              <w:outlineLvl w:val="2"/>
              <w:rPr>
                <w:del w:id="10824" w:author="吴媛媛 [2]" w:date="2020-05-18T15:38:48Z"/>
                <w:rFonts w:ascii="仿宋_GB2312" w:hAnsi="仿宋_GB2312" w:cs="仿宋_GB2312"/>
                <w:color w:val="000000"/>
                <w:sz w:val="21"/>
                <w:szCs w:val="21"/>
              </w:rPr>
            </w:pPr>
            <w:del w:id="10825" w:author="吴媛媛 [2]" w:date="2020-05-18T15:38:48Z">
              <w:r>
                <w:rPr>
                  <w:rFonts w:hint="eastAsia" w:ascii="仿宋_GB2312" w:hAnsi="仿宋_GB2312" w:cs="仿宋_GB2312"/>
                  <w:color w:val="000000"/>
                  <w:sz w:val="21"/>
                  <w:szCs w:val="21"/>
                </w:rPr>
                <w:delText>2!n</w:delText>
              </w:r>
            </w:del>
          </w:p>
        </w:tc>
        <w:tc>
          <w:tcPr>
            <w:tcW w:w="4213" w:type="dxa"/>
            <w:tcMar>
              <w:top w:w="15" w:type="dxa"/>
              <w:left w:w="15" w:type="dxa"/>
              <w:bottom w:w="0" w:type="dxa"/>
              <w:right w:w="15" w:type="dxa"/>
            </w:tcMar>
            <w:vAlign w:val="center"/>
          </w:tcPr>
          <w:p>
            <w:pPr>
              <w:spacing w:line="240" w:lineRule="auto"/>
              <w:outlineLvl w:val="2"/>
              <w:rPr>
                <w:del w:id="10826" w:author="吴媛媛 [2]" w:date="2020-05-18T15:38:48Z"/>
                <w:rFonts w:ascii="仿宋_GB2312" w:hAnsi="仿宋_GB2312" w:cs="仿宋_GB2312"/>
                <w:color w:val="000000"/>
                <w:sz w:val="21"/>
                <w:szCs w:val="21"/>
                <w:lang w:eastAsia="zh-CN"/>
              </w:rPr>
            </w:pPr>
            <w:del w:id="10827" w:author="吴媛媛 [2]" w:date="2020-05-18T15:38:48Z">
              <w:r>
                <w:rPr>
                  <w:rFonts w:hint="eastAsia" w:ascii="仿宋_GB2312" w:hAnsi="仿宋_GB2312" w:cs="仿宋_GB2312"/>
                  <w:color w:val="000000"/>
                  <w:sz w:val="21"/>
                  <w:szCs w:val="21"/>
                  <w:lang w:eastAsia="zh-CN"/>
                </w:rPr>
                <w:delText>1.指精准扶贫客户的有效证件类型。</w:delText>
              </w:r>
            </w:del>
            <w:del w:id="10828" w:author="吴媛媛 [2]" w:date="2020-05-18T15:38:48Z">
              <w:r>
                <w:rPr>
                  <w:rFonts w:hint="eastAsia" w:ascii="仿宋_GB2312" w:hAnsi="仿宋_GB2312" w:cs="仿宋_GB2312"/>
                  <w:color w:val="000000"/>
                  <w:sz w:val="21"/>
                  <w:szCs w:val="21"/>
                  <w:lang w:eastAsia="zh-CN"/>
                </w:rPr>
                <w:br w:type="textWrapping"/>
              </w:r>
            </w:del>
            <w:del w:id="10829" w:author="吴媛媛 [2]" w:date="2020-05-18T15:38:48Z">
              <w:r>
                <w:rPr>
                  <w:rFonts w:hint="eastAsia" w:ascii="仿宋_GB2312" w:hAnsi="仿宋_GB2312" w:cs="仿宋_GB2312"/>
                  <w:color w:val="000000"/>
                  <w:sz w:val="21"/>
                  <w:szCs w:val="21"/>
                  <w:lang w:eastAsia="zh-CN"/>
                </w:rPr>
                <w:delText>2.按记录在国家授权部门颁发给客户的证件上记载的证件类型采集，证件类型为统一社会信用代码、组织机构代码，数据更新的频率为月度。</w:delText>
              </w:r>
            </w:del>
            <w:del w:id="10830" w:author="吴媛媛 [2]" w:date="2020-05-18T15:38:48Z">
              <w:r>
                <w:rPr>
                  <w:rFonts w:hint="eastAsia" w:ascii="仿宋_GB2312" w:hAnsi="仿宋_GB2312" w:cs="仿宋_GB2312"/>
                  <w:color w:val="000000"/>
                  <w:sz w:val="21"/>
                  <w:szCs w:val="21"/>
                  <w:lang w:eastAsia="zh-CN"/>
                </w:rPr>
                <w:br w:type="textWrapping"/>
              </w:r>
            </w:del>
            <w:del w:id="10831"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ins w:id="10832" w:author="user" w:date="2019-10-24T14:28:00Z"/>
                <w:del w:id="10833" w:author="吴媛媛 [2]" w:date="2020-05-18T15:38:48Z"/>
                <w:rFonts w:ascii="仿宋_GB2312" w:hAnsi="仿宋_GB2312" w:cs="仿宋_GB2312"/>
                <w:color w:val="000000"/>
                <w:sz w:val="21"/>
                <w:szCs w:val="21"/>
                <w:lang w:eastAsia="zh-CN"/>
              </w:rPr>
            </w:pPr>
            <w:del w:id="10834" w:author="吴媛媛 [2]" w:date="2020-05-18T15:38:48Z">
              <w:r>
                <w:rPr>
                  <w:rFonts w:hint="eastAsia" w:ascii="仿宋_GB2312" w:hAnsi="仿宋_GB2312" w:cs="仿宋_GB2312"/>
                  <w:color w:val="000000"/>
                  <w:sz w:val="21"/>
                  <w:szCs w:val="21"/>
                  <w:lang w:eastAsia="zh-CN"/>
                </w:rPr>
                <w:delText>01 统一社会信用代码</w:delText>
              </w:r>
            </w:del>
            <w:del w:id="10835" w:author="吴媛媛 [2]" w:date="2020-05-18T15:38:48Z">
              <w:r>
                <w:rPr>
                  <w:rFonts w:hint="eastAsia" w:ascii="仿宋_GB2312" w:hAnsi="仿宋_GB2312" w:cs="仿宋_GB2312"/>
                  <w:color w:val="000000"/>
                  <w:sz w:val="21"/>
                  <w:szCs w:val="21"/>
                  <w:lang w:eastAsia="zh-CN"/>
                </w:rPr>
                <w:br w:type="textWrapping"/>
              </w:r>
            </w:del>
            <w:del w:id="10836" w:author="吴媛媛 [2]" w:date="2020-05-18T15:38:48Z">
              <w:r>
                <w:rPr>
                  <w:rFonts w:hint="eastAsia" w:ascii="仿宋_GB2312" w:hAnsi="仿宋_GB2312" w:cs="仿宋_GB2312"/>
                  <w:color w:val="000000"/>
                  <w:sz w:val="21"/>
                  <w:szCs w:val="21"/>
                  <w:lang w:eastAsia="zh-CN"/>
                </w:rPr>
                <w:delText>02 组织机构代码</w:delText>
              </w:r>
            </w:del>
          </w:p>
          <w:p>
            <w:pPr>
              <w:spacing w:line="240" w:lineRule="auto"/>
              <w:outlineLvl w:val="2"/>
              <w:rPr>
                <w:del w:id="10837" w:author="吴媛媛 [2]" w:date="2020-05-18T15:38:48Z"/>
                <w:rFonts w:ascii="仿宋_GB2312" w:hAnsi="仿宋_GB2312" w:cs="仿宋_GB2312"/>
                <w:color w:val="000000"/>
                <w:sz w:val="21"/>
                <w:szCs w:val="21"/>
                <w:lang w:eastAsia="zh-CN"/>
              </w:rPr>
            </w:pPr>
            <w:ins w:id="10838" w:author="user" w:date="2019-10-24T14:28:00Z">
              <w:del w:id="10839" w:author="吴媛媛 [2]" w:date="2020-05-18T15:38:48Z">
                <w:r>
                  <w:rPr>
                    <w:rFonts w:hint="eastAsia" w:ascii="仿宋_GB2312" w:hAnsi="仿宋_GB2312" w:cs="仿宋_GB2312"/>
                    <w:color w:val="000000"/>
                    <w:sz w:val="21"/>
                    <w:szCs w:val="21"/>
                    <w:lang w:eastAsia="zh-CN"/>
                  </w:rPr>
                  <w:delText>99其他</w:delText>
                </w:r>
              </w:del>
            </w:ins>
            <w:ins w:id="10840" w:author="user" w:date="2019-10-24T14:28:00Z">
              <w:del w:id="10841" w:author="吴媛媛 [2]" w:date="2020-05-18T15:38:48Z">
                <w:r>
                  <w:rPr>
                    <w:rFonts w:ascii="仿宋_GB2312" w:hAnsi="仿宋_GB2312" w:cs="仿宋_GB2312"/>
                    <w:color w:val="000000"/>
                    <w:sz w:val="21"/>
                    <w:szCs w:val="21"/>
                    <w:lang w:eastAsia="zh-CN"/>
                  </w:rPr>
                  <w:delText>证件</w:delText>
                </w:r>
              </w:del>
            </w:ins>
            <w:ins w:id="10842" w:author="user" w:date="2019-10-24T14:28:00Z">
              <w:del w:id="10843" w:author="吴媛媛 [2]" w:date="2020-05-18T15:38:48Z">
                <w:r>
                  <w:rPr>
                    <w:rFonts w:hint="eastAsia" w:ascii="仿宋_GB2312" w:hAnsi="仿宋_GB2312" w:cs="仿宋_GB2312"/>
                    <w:color w:val="000000"/>
                    <w:sz w:val="21"/>
                    <w:szCs w:val="21"/>
                    <w:lang w:eastAsia="zh-CN"/>
                  </w:rPr>
                  <w:delText>类型</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844"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845" w:author="吴媛媛 [2]" w:date="2020-05-18T15:38:48Z"/>
                <w:rFonts w:ascii="仿宋_GB2312" w:hAnsi="仿宋_GB2312" w:cs="仿宋_GB2312"/>
                <w:color w:val="000000"/>
                <w:sz w:val="21"/>
                <w:szCs w:val="21"/>
              </w:rPr>
            </w:pPr>
            <w:del w:id="10846" w:author="吴媛媛 [2]" w:date="2020-05-18T15:38:48Z">
              <w:r>
                <w:rPr>
                  <w:rFonts w:hint="eastAsia" w:ascii="仿宋_GB2312" w:hAnsi="仿宋_GB2312" w:cs="仿宋_GB2312"/>
                  <w:color w:val="000000"/>
                  <w:sz w:val="21"/>
                  <w:szCs w:val="21"/>
                </w:rPr>
                <w:delText>9</w:delText>
              </w:r>
            </w:del>
          </w:p>
        </w:tc>
        <w:tc>
          <w:tcPr>
            <w:tcW w:w="853" w:type="dxa"/>
            <w:vAlign w:val="center"/>
          </w:tcPr>
          <w:p>
            <w:pPr>
              <w:spacing w:line="240" w:lineRule="auto"/>
              <w:jc w:val="center"/>
              <w:outlineLvl w:val="2"/>
              <w:rPr>
                <w:del w:id="10847" w:author="吴媛媛 [2]" w:date="2020-05-18T15:38:48Z"/>
                <w:rFonts w:ascii="仿宋_GB2312" w:hAnsi="仿宋_GB2312" w:cs="仿宋_GB2312"/>
                <w:color w:val="000000"/>
                <w:sz w:val="21"/>
                <w:szCs w:val="21"/>
                <w:lang w:eastAsia="zh-CN"/>
              </w:rPr>
            </w:pPr>
            <w:del w:id="10848"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849" w:author="吴媛媛 [2]" w:date="2020-05-18T15:38:48Z"/>
                <w:rFonts w:ascii="仿宋_GB2312" w:hAnsi="仿宋_GB2312" w:cs="仿宋_GB2312"/>
                <w:color w:val="000000"/>
                <w:sz w:val="21"/>
                <w:szCs w:val="21"/>
              </w:rPr>
            </w:pPr>
            <w:del w:id="10850" w:author="吴媛媛 [2]" w:date="2020-05-18T15:38:48Z">
              <w:r>
                <w:rPr>
                  <w:rFonts w:hint="eastAsia" w:ascii="仿宋_GB2312" w:hAnsi="仿宋_GB2312" w:cs="仿宋_GB2312"/>
                  <w:color w:val="000000"/>
                  <w:sz w:val="21"/>
                  <w:szCs w:val="21"/>
                </w:rPr>
                <w:delText>客户证件号码</w:delText>
              </w:r>
            </w:del>
          </w:p>
        </w:tc>
        <w:tc>
          <w:tcPr>
            <w:tcW w:w="1137" w:type="dxa"/>
            <w:vAlign w:val="center"/>
          </w:tcPr>
          <w:p>
            <w:pPr>
              <w:spacing w:line="240" w:lineRule="auto"/>
              <w:jc w:val="center"/>
              <w:outlineLvl w:val="2"/>
              <w:rPr>
                <w:del w:id="10851" w:author="吴媛媛 [2]" w:date="2020-05-18T15:38:48Z"/>
                <w:rFonts w:ascii="仿宋_GB2312" w:hAnsi="仿宋_GB2312" w:cs="仿宋_GB2312"/>
                <w:color w:val="000000"/>
                <w:sz w:val="21"/>
                <w:szCs w:val="21"/>
              </w:rPr>
            </w:pPr>
            <w:del w:id="10852" w:author="吴媛媛 [2]" w:date="2020-05-18T15:38:48Z">
              <w:r>
                <w:rPr>
                  <w:rFonts w:hint="eastAsia" w:ascii="仿宋_GB2312" w:hAnsi="仿宋_GB2312" w:cs="仿宋_GB2312"/>
                  <w:color w:val="000000"/>
                  <w:sz w:val="21"/>
                  <w:szCs w:val="21"/>
                </w:rPr>
                <w:delText>an..50</w:delText>
              </w:r>
            </w:del>
          </w:p>
        </w:tc>
        <w:tc>
          <w:tcPr>
            <w:tcW w:w="4213" w:type="dxa"/>
            <w:tcMar>
              <w:top w:w="15" w:type="dxa"/>
              <w:left w:w="15" w:type="dxa"/>
              <w:bottom w:w="0" w:type="dxa"/>
              <w:right w:w="15" w:type="dxa"/>
            </w:tcMar>
            <w:vAlign w:val="center"/>
          </w:tcPr>
          <w:p>
            <w:pPr>
              <w:numPr>
                <w:ilvl w:val="0"/>
                <w:numId w:val="15"/>
              </w:numPr>
              <w:spacing w:line="240" w:lineRule="auto"/>
              <w:outlineLvl w:val="2"/>
              <w:rPr>
                <w:del w:id="10853" w:author="吴媛媛 [2]" w:date="2020-05-18T15:38:48Z"/>
                <w:rFonts w:ascii="仿宋_GB2312" w:hAnsi="仿宋_GB2312" w:cs="仿宋_GB2312"/>
                <w:color w:val="000000"/>
                <w:sz w:val="21"/>
                <w:szCs w:val="21"/>
              </w:rPr>
            </w:pPr>
            <w:del w:id="10854" w:author="吴媛媛 [2]" w:date="2020-05-18T15:38:48Z">
              <w:r>
                <w:rPr>
                  <w:rFonts w:hint="eastAsia" w:ascii="仿宋_GB2312" w:hAnsi="仿宋_GB2312" w:cs="仿宋_GB2312"/>
                  <w:color w:val="000000"/>
                  <w:sz w:val="21"/>
                  <w:szCs w:val="21"/>
                  <w:lang w:eastAsia="zh-CN"/>
                </w:rPr>
                <w:delText>指客户在开立账户或办理业务时使用的有效证件的编号。</w:delText>
              </w:r>
            </w:del>
            <w:del w:id="10855" w:author="吴媛媛 [2]" w:date="2020-05-18T15:38:48Z">
              <w:r>
                <w:rPr>
                  <w:rFonts w:hint="eastAsia" w:ascii="仿宋_GB2312" w:hAnsi="仿宋_GB2312" w:cs="仿宋_GB2312"/>
                  <w:color w:val="000000"/>
                  <w:sz w:val="21"/>
                  <w:szCs w:val="21"/>
                  <w:lang w:eastAsia="zh-CN"/>
                </w:rPr>
                <w:br w:type="textWrapping"/>
              </w:r>
            </w:del>
            <w:del w:id="10856" w:author="吴媛媛 [2]" w:date="2020-05-18T15:38:48Z">
              <w:r>
                <w:rPr>
                  <w:rFonts w:hint="eastAsia" w:ascii="仿宋_GB2312" w:hAnsi="仿宋_GB2312" w:cs="仿宋_GB2312"/>
                  <w:color w:val="000000"/>
                  <w:sz w:val="21"/>
                  <w:szCs w:val="21"/>
                  <w:lang w:eastAsia="zh-CN"/>
                </w:rPr>
                <w:delText>2.按记录在国家授权部门颁发给客户的证件上记载的唯一标识身份的编码。数据更新的频率为月度。</w:delText>
              </w:r>
            </w:del>
            <w:del w:id="10857" w:author="吴媛媛 [2]" w:date="2020-05-18T15:38:48Z">
              <w:r>
                <w:rPr>
                  <w:rFonts w:hint="eastAsia" w:ascii="仿宋_GB2312" w:hAnsi="仿宋_GB2312" w:cs="仿宋_GB2312"/>
                  <w:color w:val="000000"/>
                  <w:sz w:val="21"/>
                  <w:szCs w:val="21"/>
                  <w:lang w:eastAsia="zh-CN"/>
                </w:rPr>
                <w:br w:type="textWrapping"/>
              </w:r>
            </w:del>
            <w:del w:id="10858" w:author="吴媛媛 [2]" w:date="2020-05-18T15:38:48Z">
              <w:r>
                <w:rPr>
                  <w:rFonts w:hint="eastAsia" w:ascii="仿宋_GB2312" w:hAnsi="仿宋_GB2312" w:cs="仿宋_GB2312"/>
                  <w:color w:val="000000"/>
                  <w:sz w:val="21"/>
                  <w:szCs w:val="21"/>
                </w:rPr>
                <w:delText>3.值域：/</w:delText>
              </w:r>
            </w:del>
          </w:p>
          <w:p>
            <w:pPr>
              <w:spacing w:line="240" w:lineRule="auto"/>
              <w:outlineLvl w:val="2"/>
              <w:rPr>
                <w:del w:id="10859" w:author="吴媛媛 [2]" w:date="2020-05-18T15:38:48Z"/>
                <w:rFonts w:ascii="仿宋_GB2312" w:hAnsi="仿宋_GB2312" w:cs="仿宋_GB2312"/>
                <w:color w:val="000000"/>
                <w:sz w:val="21"/>
                <w:szCs w:val="21"/>
                <w:lang w:eastAsia="zh-CN"/>
              </w:rPr>
            </w:pPr>
            <w:del w:id="10860" w:author="吴媛媛 [2]" w:date="2020-05-18T15:38:48Z">
              <w:r>
                <w:rPr>
                  <w:rFonts w:hint="eastAsia" w:ascii="仿宋_GB2312" w:hAnsi="仿宋_GB2312" w:cs="仿宋_GB2312"/>
                  <w:color w:val="000000"/>
                  <w:sz w:val="21"/>
                  <w:szCs w:val="21"/>
                  <w:lang w:eastAsia="zh-CN"/>
                </w:rPr>
                <w:delText>4.该数据需要脱敏处理，脱敏规则参见3.7</w:delText>
              </w:r>
            </w:del>
            <w:ins w:id="10861" w:author="罗斌" w:date="2019-10-30T16:41:00Z">
              <w:del w:id="10862" w:author="吴媛媛 [2]" w:date="2020-05-18T15:38:48Z">
                <w:r>
                  <w:rPr>
                    <w:rFonts w:hint="eastAsia" w:ascii="仿宋_GB2312" w:hAnsi="仿宋_GB2312" w:cs="仿宋_GB2312"/>
                    <w:color w:val="000000"/>
                    <w:sz w:val="21"/>
                    <w:szCs w:val="21"/>
                    <w:lang w:eastAsia="zh-CN"/>
                  </w:rPr>
                  <w:delText>8</w:delText>
                </w:r>
              </w:del>
            </w:ins>
            <w:del w:id="10863" w:author="吴媛媛 [2]" w:date="2020-05-18T15:38:48Z">
              <w:r>
                <w:rPr>
                  <w:rFonts w:hint="eastAsia" w:ascii="仿宋_GB2312" w:hAnsi="仿宋_GB2312" w:cs="仿宋_GB2312"/>
                  <w:color w:val="000000"/>
                  <w:sz w:val="21"/>
                  <w:szCs w:val="21"/>
                  <w:lang w:eastAsia="zh-CN"/>
                </w:rPr>
                <w:delText>节。</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864"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865" w:author="吴媛媛 [2]" w:date="2020-05-18T15:38:48Z"/>
                <w:rFonts w:ascii="仿宋_GB2312" w:hAnsi="仿宋_GB2312" w:cs="仿宋_GB2312"/>
                <w:color w:val="000000"/>
                <w:sz w:val="21"/>
                <w:szCs w:val="21"/>
              </w:rPr>
            </w:pPr>
            <w:del w:id="10866" w:author="吴媛媛 [2]" w:date="2020-05-18T15:38:48Z">
              <w:r>
                <w:rPr>
                  <w:rFonts w:hint="eastAsia" w:ascii="仿宋_GB2312" w:hAnsi="仿宋_GB2312" w:cs="仿宋_GB2312"/>
                  <w:color w:val="000000"/>
                  <w:sz w:val="21"/>
                  <w:szCs w:val="21"/>
                </w:rPr>
                <w:delText>10</w:delText>
              </w:r>
            </w:del>
          </w:p>
        </w:tc>
        <w:tc>
          <w:tcPr>
            <w:tcW w:w="853" w:type="dxa"/>
            <w:vAlign w:val="center"/>
          </w:tcPr>
          <w:p>
            <w:pPr>
              <w:spacing w:line="240" w:lineRule="auto"/>
              <w:jc w:val="center"/>
              <w:outlineLvl w:val="2"/>
              <w:rPr>
                <w:del w:id="10867" w:author="吴媛媛 [2]" w:date="2020-05-18T15:38:48Z"/>
                <w:rFonts w:ascii="仿宋_GB2312" w:hAnsi="仿宋_GB2312" w:cs="仿宋_GB2312"/>
                <w:color w:val="000000"/>
                <w:sz w:val="21"/>
                <w:szCs w:val="21"/>
                <w:lang w:eastAsia="zh-CN"/>
              </w:rPr>
            </w:pPr>
            <w:del w:id="10868"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869" w:author="吴媛媛 [2]" w:date="2020-05-18T15:38:48Z"/>
                <w:rFonts w:ascii="仿宋_GB2312" w:hAnsi="仿宋_GB2312" w:cs="仿宋_GB2312"/>
                <w:color w:val="000000"/>
                <w:sz w:val="21"/>
                <w:szCs w:val="21"/>
                <w:lang w:eastAsia="zh-CN"/>
              </w:rPr>
            </w:pPr>
            <w:del w:id="10870" w:author="吴媛媛 [2]" w:date="2020-05-18T15:38:48Z">
              <w:r>
                <w:rPr>
                  <w:rFonts w:hint="eastAsia" w:ascii="仿宋_GB2312" w:hAnsi="仿宋_GB2312" w:cs="仿宋_GB2312"/>
                  <w:color w:val="000000"/>
                  <w:sz w:val="21"/>
                  <w:szCs w:val="21"/>
                  <w:lang w:eastAsia="zh-CN"/>
                </w:rPr>
                <w:delText>地区行政区划代码（产业精准扶贫客户所在地）</w:delText>
              </w:r>
            </w:del>
          </w:p>
        </w:tc>
        <w:tc>
          <w:tcPr>
            <w:tcW w:w="1137" w:type="dxa"/>
            <w:vAlign w:val="center"/>
          </w:tcPr>
          <w:p>
            <w:pPr>
              <w:spacing w:line="240" w:lineRule="auto"/>
              <w:jc w:val="center"/>
              <w:outlineLvl w:val="2"/>
              <w:rPr>
                <w:del w:id="10871" w:author="吴媛媛 [2]" w:date="2020-05-18T15:38:48Z"/>
                <w:rFonts w:ascii="仿宋_GB2312" w:hAnsi="仿宋_GB2312" w:cs="仿宋_GB2312"/>
                <w:color w:val="000000"/>
                <w:sz w:val="21"/>
                <w:szCs w:val="21"/>
              </w:rPr>
            </w:pPr>
            <w:del w:id="10872" w:author="吴媛媛 [2]" w:date="2020-05-18T15:38:48Z">
              <w:r>
                <w:rPr>
                  <w:rFonts w:hint="eastAsia" w:ascii="仿宋_GB2312" w:hAnsi="仿宋_GB2312" w:cs="仿宋_GB2312"/>
                  <w:color w:val="000000"/>
                  <w:sz w:val="21"/>
                  <w:szCs w:val="21"/>
                </w:rPr>
                <w:delText>12!n</w:delText>
              </w:r>
            </w:del>
          </w:p>
        </w:tc>
        <w:tc>
          <w:tcPr>
            <w:tcW w:w="4213" w:type="dxa"/>
            <w:tcMar>
              <w:top w:w="15" w:type="dxa"/>
              <w:left w:w="15" w:type="dxa"/>
              <w:bottom w:w="0" w:type="dxa"/>
              <w:right w:w="15" w:type="dxa"/>
            </w:tcMar>
            <w:vAlign w:val="center"/>
          </w:tcPr>
          <w:p>
            <w:pPr>
              <w:spacing w:line="240" w:lineRule="auto"/>
              <w:outlineLvl w:val="2"/>
              <w:rPr>
                <w:del w:id="10873" w:author="吴媛媛 [2]" w:date="2020-05-18T15:38:48Z"/>
                <w:rFonts w:ascii="仿宋_GB2312" w:hAnsi="仿宋_GB2312" w:cs="仿宋_GB2312"/>
                <w:color w:val="000000"/>
                <w:sz w:val="21"/>
                <w:szCs w:val="21"/>
                <w:lang w:eastAsia="zh-CN"/>
              </w:rPr>
            </w:pPr>
            <w:del w:id="10874" w:author="吴媛媛 [2]" w:date="2020-05-18T15:38:48Z">
              <w:r>
                <w:rPr>
                  <w:rFonts w:hint="eastAsia" w:ascii="仿宋_GB2312" w:hAnsi="仿宋_GB2312" w:cs="仿宋_GB2312"/>
                  <w:color w:val="000000"/>
                  <w:sz w:val="21"/>
                  <w:szCs w:val="21"/>
                  <w:lang w:eastAsia="zh-CN"/>
                </w:rPr>
                <w:delText>1.指产业精准扶贫客户注册登记所在地的行政区划信息。</w:delText>
              </w:r>
            </w:del>
            <w:del w:id="10875" w:author="吴媛媛 [2]" w:date="2020-05-18T15:38:48Z">
              <w:r>
                <w:rPr>
                  <w:rFonts w:hint="eastAsia" w:ascii="仿宋_GB2312" w:hAnsi="仿宋_GB2312" w:cs="仿宋_GB2312"/>
                  <w:color w:val="000000"/>
                  <w:sz w:val="21"/>
                  <w:szCs w:val="21"/>
                  <w:lang w:eastAsia="zh-CN"/>
                </w:rPr>
                <w:br w:type="textWrapping"/>
              </w:r>
            </w:del>
            <w:del w:id="10876" w:author="吴媛媛 [2]" w:date="2020-05-18T15:38:48Z">
              <w:r>
                <w:rPr>
                  <w:rFonts w:hint="eastAsia" w:ascii="仿宋_GB2312" w:hAnsi="仿宋_GB2312" w:cs="仿宋_GB2312"/>
                  <w:color w:val="000000"/>
                  <w:sz w:val="21"/>
                  <w:szCs w:val="21"/>
                  <w:lang w:eastAsia="zh-CN"/>
                </w:rPr>
                <w:delText>2.根据《统计用区划代码》，统一填报12位地区编码信息。数据更新的频率为月度。</w:delText>
              </w:r>
            </w:del>
            <w:del w:id="10877" w:author="吴媛媛 [2]" w:date="2020-05-18T15:38:48Z">
              <w:r>
                <w:rPr>
                  <w:rFonts w:hint="eastAsia" w:ascii="仿宋_GB2312" w:hAnsi="仿宋_GB2312" w:cs="仿宋_GB2312"/>
                  <w:color w:val="000000"/>
                  <w:sz w:val="21"/>
                  <w:szCs w:val="21"/>
                  <w:lang w:eastAsia="zh-CN"/>
                </w:rPr>
                <w:br w:type="textWrapping"/>
              </w:r>
            </w:del>
            <w:del w:id="10878" w:author="吴媛媛 [2]" w:date="2020-05-18T15:38:48Z">
              <w:r>
                <w:rPr>
                  <w:rFonts w:hint="eastAsia" w:ascii="仿宋_GB2312" w:hAnsi="仿宋_GB2312" w:cs="仿宋_GB2312"/>
                  <w:color w:val="000000"/>
                  <w:sz w:val="21"/>
                  <w:szCs w:val="21"/>
                  <w:lang w:eastAsia="zh-CN"/>
                </w:rPr>
                <w:delText>3.值域：采用《统计用区划代码》的乡（镇）级数字码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879"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880" w:author="吴媛媛 [2]" w:date="2020-05-18T15:38:48Z"/>
                <w:rFonts w:ascii="仿宋_GB2312" w:hAnsi="仿宋_GB2312" w:cs="仿宋_GB2312"/>
                <w:color w:val="000000"/>
                <w:sz w:val="21"/>
                <w:szCs w:val="21"/>
              </w:rPr>
            </w:pPr>
            <w:ins w:id="10881" w:author="user" w:date="2019-10-21T14:50:00Z">
              <w:del w:id="10882" w:author="吴媛媛 [2]" w:date="2020-05-18T15:38:48Z">
                <w:r>
                  <w:rPr>
                    <w:rFonts w:hint="eastAsia" w:ascii="仿宋_GB2312" w:hAnsi="仿宋_GB2312" w:cs="仿宋_GB2312"/>
                    <w:color w:val="000000"/>
                    <w:sz w:val="21"/>
                    <w:szCs w:val="21"/>
                  </w:rPr>
                  <w:delText>1</w:delText>
                </w:r>
              </w:del>
            </w:ins>
            <w:ins w:id="10883" w:author="user" w:date="2019-10-21T14:50:00Z">
              <w:del w:id="10884" w:author="吴媛媛 [2]" w:date="2020-05-18T15:38:48Z">
                <w:r>
                  <w:rPr>
                    <w:rFonts w:ascii="仿宋_GB2312" w:hAnsi="仿宋_GB2312" w:cs="仿宋_GB2312"/>
                    <w:color w:val="000000"/>
                    <w:sz w:val="21"/>
                    <w:szCs w:val="21"/>
                  </w:rPr>
                  <w:delText>1</w:delText>
                </w:r>
              </w:del>
            </w:ins>
            <w:del w:id="10885" w:author="吴媛媛 [2]" w:date="2020-05-18T15:38:48Z">
              <w:r>
                <w:rPr>
                  <w:rFonts w:hint="eastAsia" w:ascii="仿宋_GB2312" w:hAnsi="仿宋_GB2312" w:cs="仿宋_GB2312"/>
                  <w:color w:val="000000"/>
                  <w:sz w:val="21"/>
                  <w:szCs w:val="21"/>
                </w:rPr>
                <w:delText>11</w:delText>
              </w:r>
            </w:del>
          </w:p>
        </w:tc>
        <w:tc>
          <w:tcPr>
            <w:tcW w:w="853" w:type="dxa"/>
            <w:vAlign w:val="center"/>
          </w:tcPr>
          <w:p>
            <w:pPr>
              <w:spacing w:line="240" w:lineRule="auto"/>
              <w:jc w:val="center"/>
              <w:outlineLvl w:val="2"/>
              <w:rPr>
                <w:del w:id="10886" w:author="吴媛媛 [2]" w:date="2020-05-18T15:38:48Z"/>
                <w:rFonts w:ascii="仿宋_GB2312" w:hAnsi="仿宋_GB2312" w:cs="仿宋_GB2312"/>
                <w:color w:val="000000"/>
                <w:sz w:val="21"/>
                <w:szCs w:val="21"/>
                <w:lang w:eastAsia="zh-CN"/>
              </w:rPr>
            </w:pPr>
            <w:ins w:id="10887" w:author="oauser" w:date="2019-12-05T14:32:39Z">
              <w:del w:id="10888" w:author="吴媛媛 [2]" w:date="2020-05-18T15:38:48Z">
                <w:r>
                  <w:rPr>
                    <w:rFonts w:hint="eastAsia" w:ascii="仿宋_GB2312" w:hAnsi="仿宋_GB2312" w:cs="仿宋_GB2312"/>
                    <w:color w:val="000000"/>
                    <w:sz w:val="21"/>
                    <w:szCs w:val="21"/>
                  </w:rPr>
                  <w:delText>3010</w:delText>
                </w:r>
              </w:del>
            </w:ins>
            <w:ins w:id="10889" w:author="user" w:date="2019-10-21T14:50:00Z">
              <w:del w:id="10890" w:author="吴媛媛 [2]" w:date="2020-05-18T15:38:48Z">
                <w:r>
                  <w:rPr>
                    <w:rFonts w:hint="eastAsia" w:ascii="仿宋_GB2312" w:hAnsi="仿宋_GB2312" w:cs="仿宋_GB2312"/>
                    <w:color w:val="000000"/>
                    <w:sz w:val="21"/>
                    <w:szCs w:val="21"/>
                    <w:lang w:eastAsia="zh-CN"/>
                  </w:rPr>
                  <w:delText>--</w:delText>
                </w:r>
              </w:del>
            </w:ins>
            <w:del w:id="10891"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892" w:author="吴媛媛 [2]" w:date="2020-05-18T15:38:48Z"/>
                <w:rFonts w:ascii="仿宋_GB2312" w:hAnsi="仿宋_GB2312" w:cs="仿宋_GB2312"/>
                <w:color w:val="000000"/>
                <w:sz w:val="21"/>
                <w:szCs w:val="21"/>
                <w:lang w:eastAsia="zh-CN"/>
              </w:rPr>
            </w:pPr>
            <w:ins w:id="10893" w:author="user" w:date="2019-10-21T14:50:00Z">
              <w:del w:id="10894" w:author="吴媛媛 [2]" w:date="2020-05-18T15:38:48Z">
                <w:r>
                  <w:rPr>
                    <w:rFonts w:hint="eastAsia" w:ascii="仿宋_GB2312" w:hAnsi="仿宋_GB2312" w:cs="仿宋_GB2312"/>
                    <w:color w:val="000000"/>
                    <w:sz w:val="21"/>
                    <w:szCs w:val="21"/>
                  </w:rPr>
                  <w:delText>贷款借据编码</w:delText>
                </w:r>
              </w:del>
            </w:ins>
            <w:del w:id="10895" w:author="吴媛媛 [2]" w:date="2020-05-18T15:38:48Z">
              <w:r>
                <w:rPr>
                  <w:rFonts w:hint="eastAsia" w:ascii="仿宋_GB2312" w:hAnsi="仿宋_GB2312" w:cs="仿宋_GB2312"/>
                  <w:color w:val="000000"/>
                  <w:sz w:val="21"/>
                  <w:szCs w:val="21"/>
                  <w:lang w:eastAsia="zh-CN"/>
                </w:rPr>
                <w:delText>地区行政区划代码（项目所在地）</w:delText>
              </w:r>
            </w:del>
          </w:p>
        </w:tc>
        <w:tc>
          <w:tcPr>
            <w:tcW w:w="1137" w:type="dxa"/>
            <w:vAlign w:val="center"/>
          </w:tcPr>
          <w:p>
            <w:pPr>
              <w:spacing w:line="240" w:lineRule="auto"/>
              <w:jc w:val="center"/>
              <w:outlineLvl w:val="2"/>
              <w:rPr>
                <w:del w:id="10896" w:author="吴媛媛 [2]" w:date="2020-05-18T15:38:48Z"/>
                <w:rFonts w:ascii="仿宋_GB2312" w:hAnsi="仿宋_GB2312" w:cs="仿宋_GB2312"/>
                <w:color w:val="000000"/>
                <w:sz w:val="21"/>
                <w:szCs w:val="21"/>
              </w:rPr>
            </w:pPr>
            <w:ins w:id="10897" w:author="user" w:date="2019-10-21T14:50:00Z">
              <w:del w:id="10898" w:author="吴媛媛 [2]" w:date="2020-05-18T15:38:48Z">
                <w:r>
                  <w:rPr>
                    <w:rFonts w:hint="eastAsia" w:ascii="仿宋_GB2312" w:hAnsi="仿宋_GB2312" w:cs="仿宋_GB2312"/>
                    <w:color w:val="000000"/>
                    <w:sz w:val="21"/>
                    <w:szCs w:val="21"/>
                  </w:rPr>
                  <w:delText>anc..</w:delText>
                </w:r>
              </w:del>
            </w:ins>
            <w:ins w:id="10899" w:author="user" w:date="2019-10-21T14:50:00Z">
              <w:del w:id="10900" w:author="吴媛媛 [2]" w:date="2020-05-18T15:38:48Z">
                <w:r>
                  <w:rPr>
                    <w:rFonts w:hint="default" w:ascii="仿宋_GB2312" w:hAnsi="仿宋_GB2312" w:cs="仿宋_GB2312"/>
                    <w:color w:val="000000"/>
                    <w:sz w:val="21"/>
                    <w:szCs w:val="21"/>
                    <w:lang w:val="en-US"/>
                  </w:rPr>
                  <w:delText>100</w:delText>
                </w:r>
              </w:del>
            </w:ins>
            <w:ins w:id="10901" w:author="oauser" w:date="2019-12-05T14:30:36Z">
              <w:del w:id="10902" w:author="吴媛媛 [2]" w:date="2020-05-18T15:38:48Z">
                <w:r>
                  <w:rPr>
                    <w:rFonts w:hint="eastAsia" w:ascii="仿宋_GB2312" w:hAnsi="仿宋_GB2312" w:cs="仿宋_GB2312"/>
                    <w:color w:val="000000"/>
                    <w:sz w:val="21"/>
                    <w:szCs w:val="21"/>
                    <w:lang w:val="en-US" w:eastAsia="zh-CN"/>
                  </w:rPr>
                  <w:delText>35</w:delText>
                </w:r>
              </w:del>
            </w:ins>
            <w:del w:id="10903" w:author="吴媛媛 [2]" w:date="2020-05-18T15:38:48Z">
              <w:r>
                <w:rPr>
                  <w:rFonts w:hint="eastAsia" w:ascii="仿宋_GB2312" w:hAnsi="仿宋_GB2312" w:cs="仿宋_GB2312"/>
                  <w:color w:val="000000"/>
                  <w:sz w:val="21"/>
                  <w:szCs w:val="21"/>
                </w:rPr>
                <w:delText>12!n</w:delText>
              </w:r>
            </w:del>
          </w:p>
        </w:tc>
        <w:tc>
          <w:tcPr>
            <w:tcW w:w="4213" w:type="dxa"/>
            <w:tcMar>
              <w:top w:w="15" w:type="dxa"/>
              <w:left w:w="15" w:type="dxa"/>
              <w:bottom w:w="0" w:type="dxa"/>
              <w:right w:w="15" w:type="dxa"/>
            </w:tcMar>
            <w:vAlign w:val="center"/>
          </w:tcPr>
          <w:p>
            <w:pPr>
              <w:spacing w:line="240" w:lineRule="auto"/>
              <w:outlineLvl w:val="2"/>
              <w:rPr>
                <w:del w:id="10904" w:author="吴媛媛 [2]" w:date="2020-05-18T15:38:48Z"/>
                <w:rFonts w:ascii="仿宋_GB2312" w:hAnsi="仿宋_GB2312" w:cs="仿宋_GB2312"/>
                <w:color w:val="000000"/>
                <w:sz w:val="21"/>
                <w:szCs w:val="21"/>
                <w:lang w:eastAsia="zh-CN"/>
              </w:rPr>
            </w:pPr>
            <w:ins w:id="10905" w:author="user" w:date="2019-10-21T14:50:00Z">
              <w:del w:id="10906" w:author="吴媛媛 [2]" w:date="2020-05-18T15:38:48Z">
                <w:r>
                  <w:rPr>
                    <w:rFonts w:hint="eastAsia" w:ascii="仿宋_GB2312" w:hAnsi="仿宋_GB2312" w:cs="仿宋_GB2312"/>
                    <w:color w:val="000000"/>
                    <w:sz w:val="21"/>
                    <w:szCs w:val="21"/>
                    <w:lang w:eastAsia="zh-CN"/>
                  </w:rPr>
                  <w:delText>1.指贷款机构向借款人发放贷款时签订的借款凭证编码。</w:delText>
                </w:r>
              </w:del>
            </w:ins>
            <w:ins w:id="10907" w:author="user" w:date="2019-10-21T14:50:00Z">
              <w:del w:id="10908" w:author="吴媛媛 [2]" w:date="2020-05-18T15:38:48Z">
                <w:r>
                  <w:rPr>
                    <w:rFonts w:hint="eastAsia" w:ascii="仿宋_GB2312" w:hAnsi="仿宋_GB2312" w:cs="仿宋_GB2312"/>
                    <w:color w:val="000000"/>
                    <w:sz w:val="21"/>
                    <w:szCs w:val="21"/>
                    <w:lang w:eastAsia="zh-CN"/>
                  </w:rPr>
                  <w:br w:type="textWrapping"/>
                </w:r>
              </w:del>
            </w:ins>
            <w:ins w:id="10909" w:author="user" w:date="2019-10-21T14:50:00Z">
              <w:del w:id="10910" w:author="吴媛媛 [2]" w:date="2020-05-18T15:38:48Z">
                <w:r>
                  <w:rPr>
                    <w:rFonts w:hint="eastAsia" w:ascii="仿宋_GB2312" w:hAnsi="仿宋_GB2312" w:cs="仿宋_GB2312"/>
                    <w:color w:val="000000"/>
                    <w:sz w:val="21"/>
                    <w:szCs w:val="21"/>
                    <w:lang w:eastAsia="zh-CN"/>
                  </w:rPr>
                  <w:delText>2.数据更新的频率为月度。</w:delText>
                </w:r>
              </w:del>
            </w:ins>
            <w:ins w:id="10911" w:author="user" w:date="2019-10-21T14:50:00Z">
              <w:del w:id="10912" w:author="吴媛媛 [2]" w:date="2020-05-18T15:38:48Z">
                <w:r>
                  <w:rPr>
                    <w:rFonts w:hint="eastAsia" w:ascii="仿宋_GB2312" w:hAnsi="仿宋_GB2312" w:cs="仿宋_GB2312"/>
                    <w:color w:val="000000"/>
                    <w:sz w:val="21"/>
                    <w:szCs w:val="21"/>
                    <w:lang w:eastAsia="zh-CN"/>
                  </w:rPr>
                  <w:br w:type="textWrapping"/>
                </w:r>
              </w:del>
            </w:ins>
            <w:ins w:id="10913" w:author="user" w:date="2019-10-21T14:50:00Z">
              <w:del w:id="10914" w:author="吴媛媛 [2]" w:date="2020-05-18T15:38:48Z">
                <w:r>
                  <w:rPr>
                    <w:rFonts w:hint="eastAsia" w:ascii="仿宋_GB2312" w:hAnsi="仿宋_GB2312" w:cs="仿宋_GB2312"/>
                    <w:color w:val="000000"/>
                    <w:sz w:val="21"/>
                    <w:szCs w:val="21"/>
                  </w:rPr>
                  <w:delText>3.值域：/</w:delText>
                </w:r>
              </w:del>
            </w:ins>
            <w:del w:id="10915" w:author="吴媛媛 [2]" w:date="2020-05-18T15:38:48Z">
              <w:r>
                <w:rPr>
                  <w:rFonts w:hint="eastAsia" w:ascii="仿宋_GB2312" w:hAnsi="仿宋_GB2312" w:cs="仿宋_GB2312"/>
                  <w:color w:val="000000"/>
                  <w:sz w:val="21"/>
                  <w:szCs w:val="21"/>
                  <w:lang w:eastAsia="zh-CN"/>
                </w:rPr>
                <w:delText>1.指精准扶贫项目所在地的行政区划信息。</w:delText>
              </w:r>
            </w:del>
            <w:del w:id="10916" w:author="吴媛媛 [2]" w:date="2020-05-18T15:38:48Z">
              <w:r>
                <w:rPr>
                  <w:rFonts w:hint="eastAsia" w:ascii="仿宋_GB2312" w:hAnsi="仿宋_GB2312" w:cs="仿宋_GB2312"/>
                  <w:color w:val="000000"/>
                  <w:sz w:val="21"/>
                  <w:szCs w:val="21"/>
                  <w:lang w:eastAsia="zh-CN"/>
                </w:rPr>
                <w:br w:type="textWrapping"/>
              </w:r>
            </w:del>
            <w:del w:id="10917" w:author="吴媛媛 [2]" w:date="2020-05-18T15:38:48Z">
              <w:r>
                <w:rPr>
                  <w:rFonts w:hint="eastAsia" w:ascii="仿宋_GB2312" w:hAnsi="仿宋_GB2312" w:cs="仿宋_GB2312"/>
                  <w:color w:val="000000"/>
                  <w:sz w:val="21"/>
                  <w:szCs w:val="21"/>
                  <w:lang w:eastAsia="zh-CN"/>
                </w:rPr>
                <w:delText>2.根据《统计用区划代码》，统一填报12位地区编码信息。数据更新的频率为月度。</w:delText>
              </w:r>
            </w:del>
            <w:del w:id="10918" w:author="吴媛媛 [2]" w:date="2020-05-18T15:38:48Z">
              <w:r>
                <w:rPr>
                  <w:rFonts w:hint="eastAsia" w:ascii="仿宋_GB2312" w:hAnsi="仿宋_GB2312" w:cs="仿宋_GB2312"/>
                  <w:color w:val="000000"/>
                  <w:sz w:val="21"/>
                  <w:szCs w:val="21"/>
                  <w:lang w:eastAsia="zh-CN"/>
                </w:rPr>
                <w:br w:type="textWrapping"/>
              </w:r>
            </w:del>
            <w:del w:id="10919" w:author="吴媛媛 [2]" w:date="2020-05-18T15:38:48Z">
              <w:r>
                <w:rPr>
                  <w:rFonts w:hint="eastAsia" w:ascii="仿宋_GB2312" w:hAnsi="仿宋_GB2312" w:cs="仿宋_GB2312"/>
                  <w:color w:val="000000"/>
                  <w:sz w:val="21"/>
                  <w:szCs w:val="21"/>
                  <w:lang w:eastAsia="zh-CN"/>
                </w:rPr>
                <w:delText>3.值域：采用《统计用区划代码》的乡（镇）级数字码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920"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921" w:author="吴媛媛 [2]" w:date="2020-05-18T15:38:48Z"/>
                <w:rFonts w:ascii="仿宋_GB2312" w:hAnsi="仿宋_GB2312" w:cs="仿宋_GB2312"/>
                <w:color w:val="000000"/>
                <w:sz w:val="21"/>
                <w:szCs w:val="21"/>
              </w:rPr>
            </w:pPr>
            <w:ins w:id="10922" w:author="user" w:date="2019-10-21T14:50:00Z">
              <w:del w:id="10923" w:author="吴媛媛 [2]" w:date="2020-05-18T15:38:48Z">
                <w:r>
                  <w:rPr>
                    <w:rFonts w:ascii="仿宋_GB2312" w:hAnsi="仿宋_GB2312" w:cs="仿宋_GB2312"/>
                    <w:color w:val="000000"/>
                    <w:sz w:val="21"/>
                    <w:szCs w:val="21"/>
                  </w:rPr>
                  <w:delText>12</w:delText>
                </w:r>
              </w:del>
            </w:ins>
            <w:del w:id="10924" w:author="吴媛媛 [2]" w:date="2020-05-18T15:38:48Z">
              <w:r>
                <w:rPr>
                  <w:rFonts w:hint="eastAsia" w:ascii="仿宋_GB2312" w:hAnsi="仿宋_GB2312" w:cs="仿宋_GB2312"/>
                  <w:color w:val="000000"/>
                  <w:sz w:val="21"/>
                  <w:szCs w:val="21"/>
                </w:rPr>
                <w:delText>12</w:delText>
              </w:r>
            </w:del>
          </w:p>
        </w:tc>
        <w:tc>
          <w:tcPr>
            <w:tcW w:w="853" w:type="dxa"/>
            <w:vAlign w:val="center"/>
          </w:tcPr>
          <w:p>
            <w:pPr>
              <w:spacing w:line="240" w:lineRule="auto"/>
              <w:jc w:val="center"/>
              <w:outlineLvl w:val="2"/>
              <w:rPr>
                <w:del w:id="10925" w:author="吴媛媛 [2]" w:date="2020-05-18T15:38:48Z"/>
                <w:rFonts w:ascii="仿宋_GB2312" w:hAnsi="仿宋_GB2312" w:cs="仿宋_GB2312"/>
                <w:color w:val="000000"/>
                <w:sz w:val="21"/>
                <w:szCs w:val="21"/>
                <w:lang w:eastAsia="zh-CN"/>
              </w:rPr>
            </w:pPr>
            <w:ins w:id="10926" w:author="user" w:date="2019-10-21T14:50:00Z">
              <w:del w:id="10927" w:author="吴媛媛 [2]" w:date="2020-05-18T15:38:48Z">
                <w:r>
                  <w:rPr>
                    <w:rFonts w:hint="eastAsia" w:ascii="仿宋_GB2312" w:hAnsi="仿宋_GB2312" w:cs="仿宋_GB2312"/>
                    <w:color w:val="000000"/>
                    <w:sz w:val="21"/>
                    <w:szCs w:val="21"/>
                    <w:lang w:eastAsia="zh-CN"/>
                  </w:rPr>
                  <w:delText>--</w:delText>
                </w:r>
              </w:del>
            </w:ins>
            <w:del w:id="10928"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929" w:author="吴媛媛 [2]" w:date="2020-05-18T15:38:48Z"/>
                <w:rFonts w:ascii="仿宋_GB2312" w:hAnsi="仿宋_GB2312" w:cs="仿宋_GB2312"/>
                <w:color w:val="000000"/>
                <w:sz w:val="21"/>
                <w:szCs w:val="21"/>
              </w:rPr>
            </w:pPr>
            <w:ins w:id="10930" w:author="user" w:date="2019-10-21T14:50:00Z">
              <w:del w:id="10931" w:author="吴媛媛 [2]" w:date="2020-05-18T15:38:48Z">
                <w:r>
                  <w:rPr>
                    <w:rFonts w:hint="eastAsia" w:ascii="仿宋_GB2312" w:hAnsi="仿宋_GB2312" w:cs="仿宋_GB2312"/>
                    <w:color w:val="000000"/>
                    <w:sz w:val="21"/>
                    <w:szCs w:val="21"/>
                  </w:rPr>
                  <w:delText>贷款发生金额</w:delText>
                </w:r>
              </w:del>
            </w:ins>
            <w:del w:id="10932" w:author="吴媛媛 [2]" w:date="2020-05-18T15:38:48Z">
              <w:r>
                <w:rPr>
                  <w:rFonts w:hint="eastAsia" w:ascii="仿宋_GB2312" w:hAnsi="仿宋_GB2312" w:cs="仿宋_GB2312"/>
                  <w:color w:val="000000"/>
                  <w:sz w:val="21"/>
                  <w:szCs w:val="21"/>
                </w:rPr>
                <w:delText>贷款借据编码</w:delText>
              </w:r>
            </w:del>
          </w:p>
        </w:tc>
        <w:tc>
          <w:tcPr>
            <w:tcW w:w="1137" w:type="dxa"/>
            <w:vAlign w:val="center"/>
          </w:tcPr>
          <w:p>
            <w:pPr>
              <w:spacing w:line="240" w:lineRule="auto"/>
              <w:jc w:val="center"/>
              <w:outlineLvl w:val="2"/>
              <w:rPr>
                <w:del w:id="10933" w:author="吴媛媛 [2]" w:date="2020-05-18T15:38:48Z"/>
                <w:rFonts w:ascii="仿宋_GB2312" w:hAnsi="仿宋_GB2312" w:cs="仿宋_GB2312"/>
                <w:color w:val="000000"/>
                <w:sz w:val="21"/>
                <w:szCs w:val="21"/>
              </w:rPr>
            </w:pPr>
            <w:ins w:id="10934" w:author="user" w:date="2019-10-21T14:50:00Z">
              <w:del w:id="10935" w:author="吴媛媛 [2]" w:date="2020-05-18T15:38:48Z">
                <w:r>
                  <w:rPr>
                    <w:rFonts w:hint="eastAsia" w:ascii="仿宋_GB2312" w:hAnsi="仿宋_GB2312" w:cs="仿宋_GB2312"/>
                    <w:color w:val="000000"/>
                    <w:sz w:val="21"/>
                    <w:szCs w:val="21"/>
                  </w:rPr>
                  <w:delText>20(2)</w:delText>
                </w:r>
              </w:del>
            </w:ins>
            <w:del w:id="10936" w:author="吴媛媛 [2]" w:date="2020-05-18T15:38:48Z">
              <w:r>
                <w:rPr>
                  <w:rFonts w:hint="eastAsia" w:ascii="仿宋_GB2312" w:hAnsi="仿宋_GB2312" w:cs="仿宋_GB2312"/>
                  <w:color w:val="000000"/>
                  <w:sz w:val="21"/>
                  <w:szCs w:val="21"/>
                </w:rPr>
                <w:delText>anc..100</w:delText>
              </w:r>
            </w:del>
          </w:p>
        </w:tc>
        <w:tc>
          <w:tcPr>
            <w:tcW w:w="4213" w:type="dxa"/>
            <w:tcMar>
              <w:top w:w="15" w:type="dxa"/>
              <w:left w:w="15" w:type="dxa"/>
              <w:bottom w:w="0" w:type="dxa"/>
              <w:right w:w="15" w:type="dxa"/>
            </w:tcMar>
            <w:vAlign w:val="center"/>
          </w:tcPr>
          <w:p>
            <w:pPr>
              <w:spacing w:line="240" w:lineRule="auto"/>
              <w:outlineLvl w:val="2"/>
              <w:rPr>
                <w:del w:id="10937" w:author="吴媛媛 [2]" w:date="2020-05-18T15:38:48Z"/>
                <w:rFonts w:ascii="仿宋_GB2312" w:hAnsi="仿宋_GB2312" w:cs="仿宋_GB2312"/>
                <w:color w:val="000000"/>
                <w:sz w:val="21"/>
                <w:szCs w:val="21"/>
                <w:lang w:eastAsia="zh-CN"/>
              </w:rPr>
            </w:pPr>
            <w:ins w:id="10938" w:author="user" w:date="2019-10-21T14:50:00Z">
              <w:del w:id="10939" w:author="吴媛媛 [2]" w:date="2020-05-18T15:38:48Z">
                <w:r>
                  <w:rPr>
                    <w:rFonts w:hint="eastAsia" w:ascii="仿宋_GB2312" w:hAnsi="仿宋_GB2312" w:cs="仿宋_GB2312"/>
                    <w:color w:val="000000"/>
                    <w:sz w:val="21"/>
                    <w:szCs w:val="21"/>
                    <w:lang w:eastAsia="zh-CN"/>
                  </w:rPr>
                  <w:delText>1.</w:delText>
                </w:r>
              </w:del>
            </w:ins>
            <w:ins w:id="10940" w:author="user" w:date="2019-10-21T14:56:00Z">
              <w:del w:id="10941" w:author="吴媛媛 [2]" w:date="2020-05-18T15:38:48Z">
                <w:r>
                  <w:rPr>
                    <w:rFonts w:hint="eastAsia" w:ascii="仿宋_GB2312" w:hAnsi="仿宋_GB2312" w:cs="仿宋_GB2312"/>
                    <w:color w:val="000000"/>
                    <w:sz w:val="21"/>
                    <w:szCs w:val="21"/>
                    <w:lang w:eastAsia="zh-CN"/>
                  </w:rPr>
                  <w:delText>指贷款合同下单笔借据发放的金额</w:delText>
                </w:r>
              </w:del>
            </w:ins>
            <w:ins w:id="10942" w:author="user" w:date="2019-10-21T14:50:00Z">
              <w:del w:id="10943" w:author="吴媛媛 [2]" w:date="2020-05-18T15:38:48Z">
                <w:r>
                  <w:rPr>
                    <w:rFonts w:hint="eastAsia" w:ascii="仿宋_GB2312" w:hAnsi="仿宋_GB2312" w:cs="仿宋_GB2312"/>
                    <w:color w:val="000000"/>
                    <w:sz w:val="21"/>
                    <w:szCs w:val="21"/>
                    <w:lang w:eastAsia="zh-CN"/>
                  </w:rPr>
                  <w:delText>。</w:delText>
                </w:r>
              </w:del>
            </w:ins>
            <w:ins w:id="10944" w:author="user" w:date="2019-10-21T14:50:00Z">
              <w:del w:id="10945" w:author="吴媛媛 [2]" w:date="2020-05-18T15:38:48Z">
                <w:r>
                  <w:rPr>
                    <w:rFonts w:hint="eastAsia" w:ascii="仿宋_GB2312" w:hAnsi="仿宋_GB2312" w:cs="仿宋_GB2312"/>
                    <w:color w:val="000000"/>
                    <w:sz w:val="21"/>
                    <w:szCs w:val="21"/>
                    <w:lang w:eastAsia="zh-CN"/>
                  </w:rPr>
                  <w:br w:type="textWrapping"/>
                </w:r>
              </w:del>
            </w:ins>
            <w:ins w:id="10946" w:author="user" w:date="2019-10-21T14:50:00Z">
              <w:del w:id="10947" w:author="吴媛媛 [2]" w:date="2020-05-18T15:38:48Z">
                <w:r>
                  <w:rPr>
                    <w:rFonts w:hint="eastAsia" w:ascii="仿宋_GB2312" w:hAnsi="仿宋_GB2312" w:cs="仿宋_GB2312"/>
                    <w:color w:val="000000"/>
                    <w:sz w:val="21"/>
                    <w:szCs w:val="21"/>
                    <w:lang w:eastAsia="zh-CN"/>
                  </w:rPr>
                  <w:delText>2.发放银团贷款按金融机构出资额填报。本币填报单位为人民币，外币为外币折美元，折算汇率为报告期末时点汇率。数据更新的频率为月度。</w:delText>
                </w:r>
              </w:del>
            </w:ins>
            <w:ins w:id="10948" w:author="user" w:date="2019-10-21T14:50:00Z">
              <w:del w:id="10949" w:author="吴媛媛 [2]" w:date="2020-05-18T15:38:48Z">
                <w:r>
                  <w:rPr>
                    <w:rFonts w:hint="eastAsia" w:ascii="仿宋_GB2312" w:hAnsi="仿宋_GB2312" w:cs="仿宋_GB2312"/>
                    <w:color w:val="000000"/>
                    <w:sz w:val="21"/>
                    <w:szCs w:val="21"/>
                    <w:lang w:eastAsia="zh-CN"/>
                  </w:rPr>
                  <w:br w:type="textWrapping"/>
                </w:r>
              </w:del>
            </w:ins>
            <w:ins w:id="10950" w:author="user" w:date="2019-10-21T14:50:00Z">
              <w:del w:id="10951" w:author="吴媛媛 [2]" w:date="2020-05-18T15:38:48Z">
                <w:r>
                  <w:rPr>
                    <w:rFonts w:hint="eastAsia" w:ascii="仿宋_GB2312" w:hAnsi="仿宋_GB2312" w:cs="仿宋_GB2312"/>
                    <w:color w:val="000000"/>
                    <w:sz w:val="21"/>
                    <w:szCs w:val="21"/>
                    <w:lang w:eastAsia="zh-CN"/>
                  </w:rPr>
                  <w:delText>3.值域：贷款发生金额＞0</w:delText>
                </w:r>
              </w:del>
            </w:ins>
            <w:del w:id="10952" w:author="吴媛媛 [2]" w:date="2020-05-18T15:38:48Z">
              <w:r>
                <w:rPr>
                  <w:rFonts w:hint="eastAsia" w:ascii="仿宋_GB2312" w:hAnsi="仿宋_GB2312" w:cs="仿宋_GB2312"/>
                  <w:color w:val="000000"/>
                  <w:sz w:val="21"/>
                  <w:szCs w:val="21"/>
                  <w:lang w:eastAsia="zh-CN"/>
                </w:rPr>
                <w:delText>1.指贷款机构向借款人发放贷款时签订的借款凭证编码。</w:delText>
              </w:r>
            </w:del>
            <w:del w:id="10953" w:author="吴媛媛 [2]" w:date="2020-05-18T15:38:48Z">
              <w:r>
                <w:rPr>
                  <w:rFonts w:hint="eastAsia" w:ascii="仿宋_GB2312" w:hAnsi="仿宋_GB2312" w:cs="仿宋_GB2312"/>
                  <w:color w:val="000000"/>
                  <w:sz w:val="21"/>
                  <w:szCs w:val="21"/>
                  <w:lang w:eastAsia="zh-CN"/>
                </w:rPr>
                <w:br w:type="textWrapping"/>
              </w:r>
            </w:del>
            <w:del w:id="10954" w:author="吴媛媛 [2]" w:date="2020-05-18T15:38:48Z">
              <w:r>
                <w:rPr>
                  <w:rFonts w:hint="eastAsia" w:ascii="仿宋_GB2312" w:hAnsi="仿宋_GB2312" w:cs="仿宋_GB2312"/>
                  <w:color w:val="000000"/>
                  <w:sz w:val="21"/>
                  <w:szCs w:val="21"/>
                  <w:lang w:eastAsia="zh-CN"/>
                </w:rPr>
                <w:delText>2.数据更新的频率为月度。</w:delText>
              </w:r>
            </w:del>
            <w:del w:id="10955" w:author="吴媛媛 [2]" w:date="2020-05-18T15:38:48Z">
              <w:r>
                <w:rPr>
                  <w:rFonts w:hint="eastAsia" w:ascii="仿宋_GB2312" w:hAnsi="仿宋_GB2312" w:cs="仿宋_GB2312"/>
                  <w:color w:val="000000"/>
                  <w:sz w:val="21"/>
                  <w:szCs w:val="21"/>
                  <w:lang w:eastAsia="zh-CN"/>
                </w:rPr>
                <w:br w:type="textWrapping"/>
              </w:r>
            </w:del>
            <w:del w:id="10956" w:author="吴媛媛 [2]" w:date="2020-05-18T15:38:48Z">
              <w:r>
                <w:rPr>
                  <w:rFonts w:hint="eastAsia" w:ascii="仿宋_GB2312" w:hAnsi="仿宋_GB2312" w:cs="仿宋_GB2312"/>
                  <w:color w:val="000000"/>
                  <w:sz w:val="21"/>
                  <w:szCs w:val="21"/>
                  <w:lang w:eastAsia="zh-CN"/>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957"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958" w:author="吴媛媛 [2]" w:date="2020-05-18T15:38:48Z"/>
                <w:rFonts w:ascii="仿宋_GB2312" w:hAnsi="仿宋_GB2312" w:cs="仿宋_GB2312"/>
                <w:color w:val="000000"/>
                <w:sz w:val="21"/>
                <w:szCs w:val="21"/>
              </w:rPr>
            </w:pPr>
            <w:ins w:id="10959" w:author="user" w:date="2019-10-21T14:50:00Z">
              <w:del w:id="10960" w:author="吴媛媛 [2]" w:date="2020-05-18T15:38:48Z">
                <w:r>
                  <w:rPr>
                    <w:rFonts w:hint="eastAsia" w:ascii="仿宋_GB2312" w:hAnsi="仿宋_GB2312" w:cs="仿宋_GB2312"/>
                    <w:color w:val="000000"/>
                    <w:sz w:val="21"/>
                    <w:szCs w:val="21"/>
                  </w:rPr>
                  <w:delText>1</w:delText>
                </w:r>
              </w:del>
            </w:ins>
            <w:ins w:id="10961" w:author="user" w:date="2019-10-21T14:59:00Z">
              <w:del w:id="10962" w:author="吴媛媛 [2]" w:date="2020-05-18T15:38:48Z">
                <w:r>
                  <w:rPr>
                    <w:rFonts w:ascii="仿宋_GB2312" w:hAnsi="仿宋_GB2312" w:cs="仿宋_GB2312"/>
                    <w:color w:val="000000"/>
                    <w:sz w:val="21"/>
                    <w:szCs w:val="21"/>
                  </w:rPr>
                  <w:delText>3</w:delText>
                </w:r>
              </w:del>
            </w:ins>
            <w:del w:id="10963" w:author="吴媛媛 [2]" w:date="2020-05-18T15:38:48Z">
              <w:r>
                <w:rPr>
                  <w:rFonts w:hint="eastAsia" w:ascii="仿宋_GB2312" w:hAnsi="仿宋_GB2312" w:cs="仿宋_GB2312"/>
                  <w:color w:val="000000"/>
                  <w:sz w:val="21"/>
                  <w:szCs w:val="21"/>
                </w:rPr>
                <w:delText>13</w:delText>
              </w:r>
            </w:del>
          </w:p>
        </w:tc>
        <w:tc>
          <w:tcPr>
            <w:tcW w:w="853" w:type="dxa"/>
            <w:vAlign w:val="center"/>
          </w:tcPr>
          <w:p>
            <w:pPr>
              <w:spacing w:line="240" w:lineRule="auto"/>
              <w:jc w:val="center"/>
              <w:outlineLvl w:val="2"/>
              <w:rPr>
                <w:del w:id="10964" w:author="吴媛媛 [2]" w:date="2020-05-18T15:38:48Z"/>
                <w:rFonts w:ascii="仿宋_GB2312" w:hAnsi="仿宋_GB2312" w:cs="仿宋_GB2312"/>
                <w:color w:val="000000"/>
                <w:sz w:val="21"/>
                <w:szCs w:val="21"/>
                <w:lang w:eastAsia="zh-CN"/>
              </w:rPr>
            </w:pPr>
            <w:ins w:id="10965" w:author="user" w:date="2019-10-21T14:50:00Z">
              <w:del w:id="10966" w:author="吴媛媛 [2]" w:date="2020-05-18T15:38:48Z">
                <w:r>
                  <w:rPr>
                    <w:rFonts w:hint="eastAsia" w:ascii="仿宋_GB2312" w:hAnsi="仿宋_GB2312" w:cs="仿宋_GB2312"/>
                    <w:color w:val="000000"/>
                    <w:sz w:val="21"/>
                    <w:szCs w:val="21"/>
                    <w:lang w:eastAsia="zh-CN"/>
                  </w:rPr>
                  <w:delText>--</w:delText>
                </w:r>
              </w:del>
            </w:ins>
            <w:del w:id="10967"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0968" w:author="吴媛媛 [2]" w:date="2020-05-18T15:38:48Z"/>
                <w:rFonts w:ascii="仿宋_GB2312" w:hAnsi="仿宋_GB2312" w:cs="仿宋_GB2312"/>
                <w:color w:val="000000"/>
                <w:sz w:val="21"/>
                <w:szCs w:val="21"/>
              </w:rPr>
            </w:pPr>
            <w:ins w:id="10969" w:author="user" w:date="2019-10-21T14:50:00Z">
              <w:del w:id="10970" w:author="吴媛媛 [2]" w:date="2020-05-18T15:38:48Z">
                <w:r>
                  <w:rPr>
                    <w:rFonts w:hint="eastAsia" w:ascii="仿宋_GB2312" w:hAnsi="仿宋_GB2312" w:cs="仿宋_GB2312"/>
                    <w:color w:val="000000"/>
                    <w:sz w:val="21"/>
                    <w:szCs w:val="21"/>
                  </w:rPr>
                  <w:delText>贷款余额</w:delText>
                </w:r>
              </w:del>
            </w:ins>
            <w:del w:id="10971" w:author="吴媛媛 [2]" w:date="2020-05-18T15:38:48Z">
              <w:r>
                <w:rPr>
                  <w:rFonts w:hint="eastAsia" w:ascii="仿宋_GB2312" w:hAnsi="仿宋_GB2312" w:cs="仿宋_GB2312"/>
                  <w:color w:val="000000"/>
                  <w:sz w:val="21"/>
                  <w:szCs w:val="21"/>
                </w:rPr>
                <w:delText>贷款发生金额</w:delText>
              </w:r>
            </w:del>
          </w:p>
        </w:tc>
        <w:tc>
          <w:tcPr>
            <w:tcW w:w="1137" w:type="dxa"/>
            <w:vAlign w:val="center"/>
          </w:tcPr>
          <w:p>
            <w:pPr>
              <w:spacing w:line="240" w:lineRule="auto"/>
              <w:jc w:val="center"/>
              <w:outlineLvl w:val="2"/>
              <w:rPr>
                <w:del w:id="10972" w:author="吴媛媛 [2]" w:date="2020-05-18T15:38:48Z"/>
                <w:rFonts w:ascii="仿宋_GB2312" w:hAnsi="仿宋_GB2312" w:cs="仿宋_GB2312"/>
                <w:color w:val="000000"/>
                <w:sz w:val="21"/>
                <w:szCs w:val="21"/>
              </w:rPr>
            </w:pPr>
            <w:ins w:id="10973" w:author="user" w:date="2019-10-21T14:50:00Z">
              <w:del w:id="10974" w:author="吴媛媛 [2]" w:date="2020-05-18T15:38:48Z">
                <w:r>
                  <w:rPr>
                    <w:rFonts w:hint="eastAsia" w:ascii="仿宋_GB2312" w:hAnsi="仿宋_GB2312" w:cs="仿宋_GB2312"/>
                    <w:color w:val="000000"/>
                    <w:sz w:val="21"/>
                    <w:szCs w:val="21"/>
                  </w:rPr>
                  <w:delText>20(2)</w:delText>
                </w:r>
              </w:del>
            </w:ins>
            <w:del w:id="10975" w:author="吴媛媛 [2]" w:date="2020-05-18T15:38:48Z">
              <w:r>
                <w:rPr>
                  <w:rFonts w:hint="eastAsia" w:ascii="仿宋_GB2312" w:hAnsi="仿宋_GB2312" w:cs="仿宋_GB2312"/>
                  <w:color w:val="000000"/>
                  <w:sz w:val="21"/>
                  <w:szCs w:val="21"/>
                </w:rPr>
                <w:delText>20(2)</w:delText>
              </w:r>
            </w:del>
          </w:p>
        </w:tc>
        <w:tc>
          <w:tcPr>
            <w:tcW w:w="4213" w:type="dxa"/>
            <w:tcMar>
              <w:top w:w="15" w:type="dxa"/>
              <w:left w:w="15" w:type="dxa"/>
              <w:bottom w:w="0" w:type="dxa"/>
              <w:right w:w="15" w:type="dxa"/>
            </w:tcMar>
            <w:vAlign w:val="center"/>
          </w:tcPr>
          <w:p>
            <w:pPr>
              <w:spacing w:line="240" w:lineRule="auto"/>
              <w:outlineLvl w:val="2"/>
              <w:rPr>
                <w:del w:id="10976" w:author="吴媛媛 [2]" w:date="2020-05-18T15:38:48Z"/>
                <w:rFonts w:ascii="仿宋_GB2312" w:hAnsi="仿宋_GB2312" w:cs="仿宋_GB2312"/>
                <w:color w:val="000000"/>
                <w:sz w:val="21"/>
                <w:szCs w:val="21"/>
                <w:lang w:eastAsia="zh-CN"/>
              </w:rPr>
            </w:pPr>
            <w:ins w:id="10977" w:author="user" w:date="2019-10-21T14:50:00Z">
              <w:del w:id="10978" w:author="吴媛媛 [2]" w:date="2020-05-18T15:38:48Z">
                <w:r>
                  <w:rPr>
                    <w:rFonts w:hint="eastAsia" w:ascii="仿宋_GB2312" w:hAnsi="仿宋_GB2312" w:cs="仿宋_GB2312"/>
                    <w:color w:val="000000"/>
                    <w:sz w:val="21"/>
                    <w:szCs w:val="21"/>
                    <w:lang w:eastAsia="zh-CN"/>
                  </w:rPr>
                  <w:delText>1.指报告日贷款合同下单笔借据的余额。</w:delText>
                </w:r>
              </w:del>
            </w:ins>
            <w:ins w:id="10979" w:author="user" w:date="2019-10-21T14:50:00Z">
              <w:del w:id="10980" w:author="吴媛媛 [2]" w:date="2020-05-18T15:38:48Z">
                <w:r>
                  <w:rPr>
                    <w:rFonts w:hint="eastAsia" w:ascii="仿宋_GB2312" w:hAnsi="仿宋_GB2312" w:cs="仿宋_GB2312"/>
                    <w:color w:val="000000"/>
                    <w:sz w:val="21"/>
                    <w:szCs w:val="21"/>
                    <w:lang w:eastAsia="zh-CN"/>
                  </w:rPr>
                  <w:br w:type="textWrapping"/>
                </w:r>
              </w:del>
            </w:ins>
            <w:ins w:id="10981" w:author="user" w:date="2019-10-21T14:50:00Z">
              <w:del w:id="10982" w:author="吴媛媛 [2]" w:date="2020-05-18T15:38:48Z">
                <w:r>
                  <w:rPr>
                    <w:rFonts w:hint="eastAsia" w:ascii="仿宋_GB2312" w:hAnsi="仿宋_GB2312" w:cs="仿宋_GB2312"/>
                    <w:color w:val="000000"/>
                    <w:sz w:val="21"/>
                    <w:szCs w:val="21"/>
                    <w:lang w:eastAsia="zh-CN"/>
                  </w:rPr>
                  <w:delText>2.本币填报单位为人民币，外币为外币折美元，折算汇率为报告期末时点汇率。数据更新的频率为月度。</w:delText>
                </w:r>
              </w:del>
            </w:ins>
            <w:ins w:id="10983" w:author="user" w:date="2019-10-21T14:50:00Z">
              <w:del w:id="10984" w:author="吴媛媛 [2]" w:date="2020-05-18T15:38:48Z">
                <w:r>
                  <w:rPr>
                    <w:rFonts w:hint="eastAsia" w:ascii="仿宋_GB2312" w:hAnsi="仿宋_GB2312" w:cs="仿宋_GB2312"/>
                    <w:color w:val="000000"/>
                    <w:sz w:val="21"/>
                    <w:szCs w:val="21"/>
                    <w:lang w:eastAsia="zh-CN"/>
                  </w:rPr>
                  <w:br w:type="textWrapping"/>
                </w:r>
              </w:del>
            </w:ins>
            <w:ins w:id="10985" w:author="user" w:date="2019-10-21T14:50:00Z">
              <w:del w:id="10986" w:author="吴媛媛 [2]" w:date="2020-05-18T15:38:48Z">
                <w:r>
                  <w:rPr>
                    <w:rFonts w:hint="eastAsia" w:ascii="仿宋_GB2312" w:hAnsi="仿宋_GB2312" w:cs="仿宋_GB2312"/>
                    <w:color w:val="000000"/>
                    <w:sz w:val="21"/>
                    <w:szCs w:val="21"/>
                  </w:rPr>
                  <w:delText>3.值域：贷款余额</w:delText>
                </w:r>
              </w:del>
            </w:ins>
            <w:ins w:id="10987" w:author="user" w:date="2019-10-21T14:50:00Z">
              <w:del w:id="10988" w:author="吴媛媛 [2]" w:date="2020-05-18T15:38:48Z">
                <w:r>
                  <w:rPr>
                    <w:rFonts w:hint="eastAsia" w:ascii="仿宋_GB2312" w:hAnsi="仿宋_GB2312" w:cs="仿宋_GB2312"/>
                    <w:color w:val="000000"/>
                    <w:sz w:val="21"/>
                    <w:szCs w:val="21"/>
                    <w:rPrChange w:id="10989" w:author="罗斌" w:date="2019-10-09T11:26:00Z">
                      <w:rPr>
                        <w:rFonts w:hint="eastAsia"/>
                      </w:rPr>
                    </w:rPrChange>
                  </w:rPr>
                  <w:delText>≥</w:delText>
                </w:r>
              </w:del>
            </w:ins>
            <w:ins w:id="10990" w:author="user" w:date="2019-10-21T14:50:00Z">
              <w:del w:id="10991" w:author="吴媛媛 [2]" w:date="2020-05-18T15:38:48Z">
                <w:r>
                  <w:rPr>
                    <w:rFonts w:hint="eastAsia" w:ascii="仿宋_GB2312" w:hAnsi="仿宋_GB2312" w:cs="仿宋_GB2312"/>
                    <w:color w:val="000000"/>
                    <w:sz w:val="21"/>
                    <w:szCs w:val="21"/>
                  </w:rPr>
                  <w:delText>＞0</w:delText>
                </w:r>
              </w:del>
            </w:ins>
            <w:del w:id="10992" w:author="吴媛媛 [2]" w:date="2020-05-18T15:38:48Z">
              <w:r>
                <w:rPr>
                  <w:rFonts w:hint="eastAsia" w:ascii="仿宋_GB2312" w:hAnsi="仿宋_GB2312" w:cs="仿宋_GB2312"/>
                  <w:color w:val="000000"/>
                  <w:sz w:val="21"/>
                  <w:szCs w:val="21"/>
                  <w:lang w:eastAsia="zh-CN"/>
                </w:rPr>
                <w:delText>1.指贷款合同下单笔借据报告期内发放或收回的金额（仅指本金）。</w:delText>
              </w:r>
            </w:del>
            <w:del w:id="10993" w:author="吴媛媛 [2]" w:date="2020-05-18T15:38:48Z">
              <w:r>
                <w:rPr>
                  <w:rFonts w:hint="eastAsia" w:ascii="仿宋_GB2312" w:hAnsi="仿宋_GB2312" w:cs="仿宋_GB2312"/>
                  <w:color w:val="000000"/>
                  <w:sz w:val="21"/>
                  <w:szCs w:val="21"/>
                  <w:lang w:eastAsia="zh-CN"/>
                </w:rPr>
                <w:br w:type="textWrapping"/>
              </w:r>
            </w:del>
            <w:del w:id="10994" w:author="吴媛媛 [2]" w:date="2020-05-18T15:38:48Z">
              <w:r>
                <w:rPr>
                  <w:rFonts w:hint="eastAsia" w:ascii="仿宋_GB2312" w:hAnsi="仿宋_GB2312" w:cs="仿宋_GB2312"/>
                  <w:color w:val="000000"/>
                  <w:sz w:val="21"/>
                  <w:szCs w:val="21"/>
                  <w:lang w:eastAsia="zh-CN"/>
                </w:rPr>
                <w:delText>2.发放银团贷款按金融机构出资额填报。本币填报单位为人民币，外币为外币折美元，折算汇率为报告期末时点汇率。数据更新的频率为月度。</w:delText>
              </w:r>
            </w:del>
            <w:del w:id="10995" w:author="吴媛媛 [2]" w:date="2020-05-18T15:38:48Z">
              <w:r>
                <w:rPr>
                  <w:rFonts w:hint="eastAsia" w:ascii="仿宋_GB2312" w:hAnsi="仿宋_GB2312" w:cs="仿宋_GB2312"/>
                  <w:color w:val="000000"/>
                  <w:sz w:val="21"/>
                  <w:szCs w:val="21"/>
                  <w:lang w:eastAsia="zh-CN"/>
                </w:rPr>
                <w:br w:type="textWrapping"/>
              </w:r>
            </w:del>
            <w:del w:id="10996" w:author="吴媛媛 [2]" w:date="2020-05-18T15:38:48Z">
              <w:r>
                <w:rPr>
                  <w:rFonts w:hint="eastAsia" w:ascii="仿宋_GB2312" w:hAnsi="仿宋_GB2312" w:cs="仿宋_GB2312"/>
                  <w:color w:val="000000"/>
                  <w:sz w:val="21"/>
                  <w:szCs w:val="21"/>
                  <w:lang w:eastAsia="zh-CN"/>
                </w:rPr>
                <w:delText>3.值域：贷款发生金额＞0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0997"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0998" w:author="吴媛媛 [2]" w:date="2020-05-18T15:38:48Z"/>
                <w:rFonts w:ascii="仿宋_GB2312" w:hAnsi="仿宋_GB2312" w:cs="仿宋_GB2312"/>
                <w:color w:val="000000"/>
                <w:sz w:val="21"/>
                <w:szCs w:val="21"/>
              </w:rPr>
            </w:pPr>
            <w:ins w:id="10999" w:author="user" w:date="2019-10-21T14:50:00Z">
              <w:del w:id="11000" w:author="吴媛媛 [2]" w:date="2020-05-18T15:38:48Z">
                <w:r>
                  <w:rPr>
                    <w:rFonts w:hint="eastAsia" w:ascii="仿宋_GB2312" w:hAnsi="仿宋_GB2312" w:cs="仿宋_GB2312"/>
                    <w:color w:val="000000"/>
                    <w:sz w:val="21"/>
                    <w:szCs w:val="21"/>
                  </w:rPr>
                  <w:delText>1</w:delText>
                </w:r>
              </w:del>
            </w:ins>
            <w:ins w:id="11001" w:author="user" w:date="2019-10-21T14:59:00Z">
              <w:del w:id="11002" w:author="吴媛媛 [2]" w:date="2020-05-18T15:38:48Z">
                <w:r>
                  <w:rPr>
                    <w:rFonts w:ascii="仿宋_GB2312" w:hAnsi="仿宋_GB2312" w:cs="仿宋_GB2312"/>
                    <w:color w:val="000000"/>
                    <w:sz w:val="21"/>
                    <w:szCs w:val="21"/>
                  </w:rPr>
                  <w:delText>4</w:delText>
                </w:r>
              </w:del>
            </w:ins>
            <w:del w:id="11003" w:author="吴媛媛 [2]" w:date="2020-05-18T15:38:48Z">
              <w:r>
                <w:rPr>
                  <w:rFonts w:hint="eastAsia" w:ascii="仿宋_GB2312" w:hAnsi="仿宋_GB2312" w:cs="仿宋_GB2312"/>
                  <w:color w:val="000000"/>
                  <w:sz w:val="21"/>
                  <w:szCs w:val="21"/>
                </w:rPr>
                <w:delText>14</w:delText>
              </w:r>
            </w:del>
          </w:p>
        </w:tc>
        <w:tc>
          <w:tcPr>
            <w:tcW w:w="853" w:type="dxa"/>
            <w:vAlign w:val="center"/>
          </w:tcPr>
          <w:p>
            <w:pPr>
              <w:spacing w:line="240" w:lineRule="auto"/>
              <w:jc w:val="center"/>
              <w:outlineLvl w:val="2"/>
              <w:rPr>
                <w:del w:id="11004" w:author="吴媛媛 [2]" w:date="2020-05-18T15:38:48Z"/>
                <w:rFonts w:ascii="仿宋_GB2312" w:hAnsi="仿宋_GB2312" w:cs="仿宋_GB2312"/>
                <w:color w:val="000000"/>
                <w:sz w:val="21"/>
                <w:szCs w:val="21"/>
                <w:lang w:eastAsia="zh-CN"/>
              </w:rPr>
            </w:pPr>
            <w:ins w:id="11005" w:author="user" w:date="2019-10-21T14:50:00Z">
              <w:del w:id="11006" w:author="吴媛媛 [2]" w:date="2020-05-18T15:38:48Z">
                <w:r>
                  <w:rPr>
                    <w:rFonts w:hint="eastAsia" w:ascii="仿宋_GB2312" w:hAnsi="仿宋_GB2312" w:cs="仿宋_GB2312"/>
                    <w:color w:val="000000"/>
                    <w:sz w:val="21"/>
                    <w:szCs w:val="21"/>
                    <w:lang w:eastAsia="zh-CN"/>
                  </w:rPr>
                  <w:delText>--</w:delText>
                </w:r>
              </w:del>
            </w:ins>
            <w:del w:id="11007"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008" w:author="吴媛媛 [2]" w:date="2020-05-18T15:38:48Z"/>
                <w:rFonts w:ascii="仿宋_GB2312" w:hAnsi="仿宋_GB2312" w:cs="仿宋_GB2312"/>
                <w:color w:val="000000"/>
                <w:sz w:val="21"/>
                <w:szCs w:val="21"/>
              </w:rPr>
            </w:pPr>
            <w:ins w:id="11009" w:author="user" w:date="2019-10-21T14:50:00Z">
              <w:del w:id="11010" w:author="吴媛媛 [2]" w:date="2020-05-18T15:38:48Z">
                <w:r>
                  <w:rPr>
                    <w:rFonts w:hint="eastAsia" w:ascii="仿宋_GB2312" w:hAnsi="仿宋_GB2312" w:cs="仿宋_GB2312"/>
                    <w:color w:val="000000"/>
                    <w:sz w:val="21"/>
                    <w:szCs w:val="21"/>
                  </w:rPr>
                  <w:delText>利率水平</w:delText>
                </w:r>
              </w:del>
            </w:ins>
            <w:del w:id="11011" w:author="吴媛媛 [2]" w:date="2020-05-18T15:38:48Z">
              <w:r>
                <w:rPr>
                  <w:rFonts w:hint="eastAsia" w:ascii="仿宋_GB2312" w:hAnsi="仿宋_GB2312" w:cs="仿宋_GB2312"/>
                  <w:color w:val="000000"/>
                  <w:sz w:val="21"/>
                  <w:szCs w:val="21"/>
                </w:rPr>
                <w:delText>贷款余额</w:delText>
              </w:r>
            </w:del>
          </w:p>
        </w:tc>
        <w:tc>
          <w:tcPr>
            <w:tcW w:w="1137" w:type="dxa"/>
            <w:vAlign w:val="center"/>
          </w:tcPr>
          <w:p>
            <w:pPr>
              <w:spacing w:line="240" w:lineRule="auto"/>
              <w:jc w:val="center"/>
              <w:outlineLvl w:val="2"/>
              <w:rPr>
                <w:del w:id="11012" w:author="吴媛媛 [2]" w:date="2020-05-18T15:38:48Z"/>
                <w:rFonts w:ascii="仿宋_GB2312" w:hAnsi="仿宋_GB2312" w:cs="仿宋_GB2312"/>
                <w:color w:val="000000"/>
                <w:sz w:val="21"/>
                <w:szCs w:val="21"/>
              </w:rPr>
            </w:pPr>
            <w:ins w:id="11013" w:author="user" w:date="2019-10-21T14:50:00Z">
              <w:del w:id="11014" w:author="吴媛媛 [2]" w:date="2020-05-18T15:38:48Z">
                <w:r>
                  <w:rPr>
                    <w:rFonts w:hint="eastAsia" w:ascii="仿宋_GB2312" w:hAnsi="仿宋_GB2312" w:cs="仿宋_GB2312"/>
                    <w:color w:val="000000"/>
                    <w:sz w:val="21"/>
                    <w:szCs w:val="21"/>
                  </w:rPr>
                  <w:delText>13(5)</w:delText>
                </w:r>
              </w:del>
            </w:ins>
            <w:del w:id="11015" w:author="吴媛媛 [2]" w:date="2020-05-18T15:38:48Z">
              <w:r>
                <w:rPr>
                  <w:rFonts w:hint="eastAsia" w:ascii="仿宋_GB2312" w:hAnsi="仿宋_GB2312" w:cs="仿宋_GB2312"/>
                  <w:color w:val="000000"/>
                  <w:sz w:val="21"/>
                  <w:szCs w:val="21"/>
                </w:rPr>
                <w:delText>20(2)</w:delText>
              </w:r>
            </w:del>
          </w:p>
        </w:tc>
        <w:tc>
          <w:tcPr>
            <w:tcW w:w="4213" w:type="dxa"/>
            <w:tcMar>
              <w:top w:w="15" w:type="dxa"/>
              <w:left w:w="15" w:type="dxa"/>
              <w:bottom w:w="0" w:type="dxa"/>
              <w:right w:w="15" w:type="dxa"/>
            </w:tcMar>
            <w:vAlign w:val="center"/>
          </w:tcPr>
          <w:p>
            <w:pPr>
              <w:spacing w:line="240" w:lineRule="auto"/>
              <w:outlineLvl w:val="2"/>
              <w:rPr>
                <w:ins w:id="11016" w:author="user" w:date="2019-10-21T14:50:00Z"/>
                <w:del w:id="11017" w:author="吴媛媛 [2]" w:date="2020-05-18T15:38:48Z"/>
                <w:rFonts w:ascii="仿宋_GB2312" w:hAnsi="仿宋_GB2312" w:cs="仿宋_GB2312"/>
                <w:color w:val="000000"/>
                <w:sz w:val="21"/>
                <w:szCs w:val="21"/>
              </w:rPr>
            </w:pPr>
            <w:ins w:id="11018" w:author="user" w:date="2019-10-21T14:50:00Z">
              <w:del w:id="11019" w:author="吴媛媛 [2]" w:date="2020-05-18T15:38:48Z">
                <w:r>
                  <w:rPr>
                    <w:rFonts w:hint="eastAsia" w:ascii="仿宋_GB2312" w:hAnsi="仿宋_GB2312" w:cs="仿宋_GB2312"/>
                    <w:color w:val="000000"/>
                    <w:sz w:val="21"/>
                    <w:szCs w:val="21"/>
                    <w:lang w:eastAsia="zh-CN"/>
                  </w:rPr>
                  <w:delText>1.指金融合约中规定的实际执行的年利率水平。</w:delText>
                </w:r>
              </w:del>
            </w:ins>
            <w:ins w:id="11020" w:author="user" w:date="2019-10-21T14:50:00Z">
              <w:del w:id="11021" w:author="吴媛媛 [2]" w:date="2020-05-18T15:38:48Z">
                <w:r>
                  <w:rPr>
                    <w:rFonts w:hint="eastAsia" w:ascii="仿宋_GB2312" w:hAnsi="仿宋_GB2312" w:cs="仿宋_GB2312"/>
                    <w:color w:val="000000"/>
                    <w:sz w:val="21"/>
                    <w:szCs w:val="21"/>
                    <w:lang w:eastAsia="zh-CN"/>
                  </w:rPr>
                  <w:br w:type="textWrapping"/>
                </w:r>
              </w:del>
            </w:ins>
            <w:ins w:id="11022" w:author="user" w:date="2019-10-21T14:50:00Z">
              <w:del w:id="11023" w:author="吴媛媛 [2]" w:date="2020-05-18T15:38:48Z">
                <w:r>
                  <w:rPr>
                    <w:rFonts w:hint="eastAsia" w:ascii="仿宋_GB2312" w:hAnsi="仿宋_GB2312" w:cs="仿宋_GB2312"/>
                    <w:color w:val="000000"/>
                    <w:sz w:val="21"/>
                    <w:szCs w:val="21"/>
                    <w:lang w:eastAsia="zh-CN"/>
                  </w:rPr>
                  <w:delText>2.利率水平填写报告日的实际年化利率水平，例如年利率5.2%，则填报5.20000。</w:delText>
                </w:r>
              </w:del>
            </w:ins>
            <w:ins w:id="11024" w:author="user" w:date="2019-10-21T14:50:00Z">
              <w:del w:id="11025" w:author="吴媛媛 [2]" w:date="2020-05-18T15:38:48Z">
                <w:r>
                  <w:rPr>
                    <w:rFonts w:hint="eastAsia" w:ascii="仿宋_GB2312" w:hAnsi="仿宋_GB2312" w:cs="仿宋_GB2312"/>
                    <w:color w:val="000000"/>
                    <w:sz w:val="21"/>
                    <w:szCs w:val="21"/>
                  </w:rPr>
                  <w:delText>数据更新频率为月度。</w:delText>
                </w:r>
              </w:del>
            </w:ins>
            <w:ins w:id="11026" w:author="user" w:date="2019-10-21T14:50:00Z">
              <w:del w:id="11027" w:author="吴媛媛 [2]" w:date="2020-05-18T15:38:48Z">
                <w:r>
                  <w:rPr>
                    <w:rFonts w:hint="eastAsia" w:ascii="仿宋_GB2312" w:hAnsi="仿宋_GB2312" w:cs="仿宋_GB2312"/>
                    <w:color w:val="000000"/>
                    <w:sz w:val="21"/>
                    <w:szCs w:val="21"/>
                  </w:rPr>
                  <w:br w:type="textWrapping"/>
                </w:r>
              </w:del>
            </w:ins>
            <w:ins w:id="11028" w:author="user" w:date="2019-10-21T14:50:00Z">
              <w:del w:id="11029" w:author="吴媛媛 [2]" w:date="2020-05-18T15:38:48Z">
                <w:r>
                  <w:rPr>
                    <w:rFonts w:hint="eastAsia" w:ascii="仿宋_GB2312" w:hAnsi="仿宋_GB2312" w:cs="仿宋_GB2312"/>
                    <w:color w:val="000000"/>
                    <w:sz w:val="21"/>
                    <w:szCs w:val="21"/>
                  </w:rPr>
                  <w:delText>3.值域：</w:delText>
                </w:r>
              </w:del>
            </w:ins>
          </w:p>
          <w:p>
            <w:pPr>
              <w:spacing w:line="240" w:lineRule="auto"/>
              <w:outlineLvl w:val="2"/>
              <w:rPr>
                <w:del w:id="11030" w:author="吴媛媛 [2]" w:date="2020-05-18T15:38:48Z"/>
                <w:rFonts w:ascii="仿宋_GB2312" w:hAnsi="仿宋_GB2312" w:cs="仿宋_GB2312"/>
                <w:color w:val="000000"/>
                <w:sz w:val="21"/>
                <w:szCs w:val="21"/>
              </w:rPr>
            </w:pPr>
            <w:ins w:id="11031" w:author="user" w:date="2019-10-21T14:50:00Z">
              <w:del w:id="11032" w:author="吴媛媛 [2]" w:date="2020-05-18T15:38:48Z">
                <w:r>
                  <w:rPr>
                    <w:rFonts w:hint="eastAsia" w:ascii="仿宋_GB2312" w:hAnsi="仿宋_GB2312" w:cs="仿宋_GB2312"/>
                    <w:color w:val="000000"/>
                    <w:sz w:val="21"/>
                    <w:szCs w:val="21"/>
                  </w:rPr>
                  <w:delText>0.00000≤利率水平≤1000000.00000</w:delText>
                </w:r>
              </w:del>
            </w:ins>
            <w:del w:id="11033" w:author="吴媛媛 [2]" w:date="2020-05-18T15:38:48Z">
              <w:r>
                <w:rPr>
                  <w:rFonts w:hint="eastAsia" w:ascii="仿宋_GB2312" w:hAnsi="仿宋_GB2312" w:cs="仿宋_GB2312"/>
                  <w:color w:val="000000"/>
                  <w:sz w:val="21"/>
                  <w:szCs w:val="21"/>
                  <w:lang w:eastAsia="zh-CN"/>
                </w:rPr>
                <w:delText>1.指报告日贷款合同下单笔借据的余额。</w:delText>
              </w:r>
            </w:del>
            <w:del w:id="11034" w:author="吴媛媛 [2]" w:date="2020-05-18T15:38:48Z">
              <w:r>
                <w:rPr>
                  <w:rFonts w:hint="eastAsia" w:ascii="仿宋_GB2312" w:hAnsi="仿宋_GB2312" w:cs="仿宋_GB2312"/>
                  <w:color w:val="000000"/>
                  <w:sz w:val="21"/>
                  <w:szCs w:val="21"/>
                  <w:lang w:eastAsia="zh-CN"/>
                </w:rPr>
                <w:br w:type="textWrapping"/>
              </w:r>
            </w:del>
            <w:del w:id="11035" w:author="吴媛媛 [2]" w:date="2020-05-18T15:38:48Z">
              <w:r>
                <w:rPr>
                  <w:rFonts w:hint="eastAsia" w:ascii="仿宋_GB2312" w:hAnsi="仿宋_GB2312" w:cs="仿宋_GB2312"/>
                  <w:color w:val="000000"/>
                  <w:sz w:val="21"/>
                  <w:szCs w:val="21"/>
                  <w:lang w:eastAsia="zh-CN"/>
                </w:rPr>
                <w:delText>2.本币填报单位为人民币，外币为外币折美元，折算汇率为报告期末时点汇率。数据更新的频率为月度。</w:delText>
              </w:r>
            </w:del>
            <w:del w:id="11036" w:author="吴媛媛 [2]" w:date="2020-05-18T15:38:48Z">
              <w:r>
                <w:rPr>
                  <w:rFonts w:hint="eastAsia" w:ascii="仿宋_GB2312" w:hAnsi="仿宋_GB2312" w:cs="仿宋_GB2312"/>
                  <w:color w:val="000000"/>
                  <w:sz w:val="21"/>
                  <w:szCs w:val="21"/>
                  <w:lang w:eastAsia="zh-CN"/>
                </w:rPr>
                <w:br w:type="textWrapping"/>
              </w:r>
            </w:del>
            <w:del w:id="11037" w:author="吴媛媛 [2]" w:date="2020-05-18T15:38:48Z">
              <w:r>
                <w:rPr>
                  <w:rFonts w:hint="eastAsia" w:ascii="仿宋_GB2312" w:hAnsi="仿宋_GB2312" w:cs="仿宋_GB2312"/>
                  <w:color w:val="000000"/>
                  <w:sz w:val="21"/>
                  <w:szCs w:val="21"/>
                </w:rPr>
                <w:delText>3.值域：贷款余额</w:delText>
              </w:r>
            </w:del>
            <w:ins w:id="11038" w:author="罗斌" w:date="2019-10-09T11:26:00Z">
              <w:del w:id="11039" w:author="吴媛媛 [2]" w:date="2020-05-18T15:38:48Z">
                <w:r>
                  <w:rPr>
                    <w:rFonts w:hint="eastAsia" w:ascii="仿宋_GB2312" w:hAnsi="仿宋_GB2312" w:cs="仿宋_GB2312"/>
                    <w:color w:val="000000"/>
                    <w:sz w:val="21"/>
                    <w:szCs w:val="21"/>
                    <w:rPrChange w:id="11040" w:author="罗斌" w:date="2019-10-09T11:26:00Z">
                      <w:rPr>
                        <w:rFonts w:hint="eastAsia"/>
                      </w:rPr>
                    </w:rPrChange>
                  </w:rPr>
                  <w:delText>≥</w:delText>
                </w:r>
              </w:del>
            </w:ins>
            <w:del w:id="11041" w:author="吴媛媛 [2]" w:date="2020-05-18T15:38:48Z">
              <w:r>
                <w:rPr>
                  <w:rFonts w:hint="eastAsia" w:ascii="仿宋_GB2312" w:hAnsi="仿宋_GB2312" w:cs="仿宋_GB2312"/>
                  <w:color w:val="000000"/>
                  <w:sz w:val="21"/>
                  <w:szCs w:val="21"/>
                </w:rPr>
                <w:delText>＞0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042"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043" w:author="吴媛媛 [2]" w:date="2020-05-18T15:38:48Z"/>
                <w:rFonts w:ascii="仿宋_GB2312" w:hAnsi="仿宋_GB2312" w:cs="仿宋_GB2312"/>
                <w:color w:val="000000"/>
                <w:sz w:val="21"/>
                <w:szCs w:val="21"/>
              </w:rPr>
            </w:pPr>
            <w:ins w:id="11044" w:author="user" w:date="2019-10-21T14:50:00Z">
              <w:del w:id="11045" w:author="吴媛媛 [2]" w:date="2020-05-18T15:38:48Z">
                <w:r>
                  <w:rPr>
                    <w:rFonts w:hint="eastAsia" w:ascii="仿宋_GB2312" w:hAnsi="仿宋_GB2312" w:cs="仿宋_GB2312"/>
                    <w:color w:val="000000"/>
                    <w:sz w:val="21"/>
                    <w:szCs w:val="21"/>
                  </w:rPr>
                  <w:delText>1</w:delText>
                </w:r>
              </w:del>
            </w:ins>
            <w:ins w:id="11046" w:author="user" w:date="2019-10-21T14:59:00Z">
              <w:del w:id="11047" w:author="吴媛媛 [2]" w:date="2020-05-18T15:38:48Z">
                <w:r>
                  <w:rPr>
                    <w:rFonts w:ascii="仿宋_GB2312" w:hAnsi="仿宋_GB2312" w:cs="仿宋_GB2312"/>
                    <w:color w:val="000000"/>
                    <w:sz w:val="21"/>
                    <w:szCs w:val="21"/>
                  </w:rPr>
                  <w:delText>5</w:delText>
                </w:r>
              </w:del>
            </w:ins>
            <w:del w:id="11048" w:author="吴媛媛 [2]" w:date="2020-05-18T15:38:48Z">
              <w:r>
                <w:rPr>
                  <w:rFonts w:hint="eastAsia" w:ascii="仿宋_GB2312" w:hAnsi="仿宋_GB2312" w:cs="仿宋_GB2312"/>
                  <w:color w:val="000000"/>
                  <w:sz w:val="21"/>
                  <w:szCs w:val="21"/>
                </w:rPr>
                <w:delText>15</w:delText>
              </w:r>
            </w:del>
          </w:p>
        </w:tc>
        <w:tc>
          <w:tcPr>
            <w:tcW w:w="853" w:type="dxa"/>
            <w:vAlign w:val="center"/>
          </w:tcPr>
          <w:p>
            <w:pPr>
              <w:spacing w:line="240" w:lineRule="auto"/>
              <w:jc w:val="center"/>
              <w:outlineLvl w:val="2"/>
              <w:rPr>
                <w:del w:id="11049" w:author="吴媛媛 [2]" w:date="2020-05-18T15:38:48Z"/>
                <w:rFonts w:ascii="仿宋_GB2312" w:hAnsi="仿宋_GB2312" w:cs="仿宋_GB2312"/>
                <w:color w:val="000000"/>
                <w:sz w:val="21"/>
                <w:szCs w:val="21"/>
                <w:lang w:eastAsia="zh-CN"/>
              </w:rPr>
            </w:pPr>
            <w:ins w:id="11050" w:author="user" w:date="2019-10-21T14:50:00Z">
              <w:del w:id="11051" w:author="吴媛媛 [2]" w:date="2020-05-18T15:38:48Z">
                <w:r>
                  <w:rPr>
                    <w:rFonts w:hint="eastAsia" w:ascii="仿宋_GB2312" w:hAnsi="仿宋_GB2312" w:cs="仿宋_GB2312"/>
                    <w:color w:val="000000"/>
                    <w:sz w:val="21"/>
                    <w:szCs w:val="21"/>
                    <w:lang w:eastAsia="zh-CN"/>
                  </w:rPr>
                  <w:delText>--</w:delText>
                </w:r>
              </w:del>
            </w:ins>
            <w:del w:id="11052"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053" w:author="吴媛媛 [2]" w:date="2020-05-18T15:38:48Z"/>
                <w:rFonts w:ascii="仿宋_GB2312" w:hAnsi="仿宋_GB2312" w:cs="仿宋_GB2312"/>
                <w:color w:val="000000"/>
                <w:sz w:val="21"/>
                <w:szCs w:val="21"/>
              </w:rPr>
            </w:pPr>
            <w:ins w:id="11054" w:author="user" w:date="2019-10-21T14:50:00Z">
              <w:del w:id="11055" w:author="吴媛媛 [2]" w:date="2020-05-18T15:38:48Z">
                <w:r>
                  <w:rPr>
                    <w:rFonts w:hint="eastAsia" w:ascii="仿宋_GB2312" w:hAnsi="仿宋_GB2312" w:cs="仿宋_GB2312"/>
                    <w:color w:val="000000"/>
                    <w:sz w:val="21"/>
                    <w:szCs w:val="21"/>
                  </w:rPr>
                  <w:delText>贷款发放日期</w:delText>
                </w:r>
              </w:del>
            </w:ins>
            <w:del w:id="11056" w:author="吴媛媛 [2]" w:date="2020-05-18T15:38:48Z">
              <w:r>
                <w:rPr>
                  <w:rFonts w:hint="eastAsia" w:ascii="仿宋_GB2312" w:hAnsi="仿宋_GB2312" w:cs="仿宋_GB2312"/>
                  <w:color w:val="000000"/>
                  <w:sz w:val="21"/>
                  <w:szCs w:val="21"/>
                </w:rPr>
                <w:delText>利率水平</w:delText>
              </w:r>
            </w:del>
          </w:p>
        </w:tc>
        <w:tc>
          <w:tcPr>
            <w:tcW w:w="1137" w:type="dxa"/>
            <w:vAlign w:val="center"/>
          </w:tcPr>
          <w:p>
            <w:pPr>
              <w:spacing w:line="240" w:lineRule="auto"/>
              <w:jc w:val="center"/>
              <w:outlineLvl w:val="2"/>
              <w:rPr>
                <w:del w:id="11057" w:author="吴媛媛 [2]" w:date="2020-05-18T15:38:48Z"/>
                <w:rFonts w:ascii="仿宋_GB2312" w:hAnsi="仿宋_GB2312" w:cs="仿宋_GB2312"/>
                <w:color w:val="000000"/>
                <w:sz w:val="21"/>
                <w:szCs w:val="21"/>
              </w:rPr>
            </w:pPr>
            <w:ins w:id="11058" w:author="user" w:date="2019-10-21T14:50:00Z">
              <w:del w:id="11059" w:author="吴媛媛 [2]" w:date="2020-05-18T15:38:48Z">
                <w:r>
                  <w:rPr>
                    <w:rFonts w:hint="eastAsia" w:ascii="仿宋_GB2312" w:hAnsi="仿宋_GB2312" w:cs="仿宋_GB2312"/>
                    <w:color w:val="000000"/>
                    <w:sz w:val="21"/>
                    <w:szCs w:val="21"/>
                  </w:rPr>
                  <w:delText>YYYY-MM-DD</w:delText>
                </w:r>
              </w:del>
            </w:ins>
            <w:del w:id="11060" w:author="吴媛媛 [2]" w:date="2020-05-18T15:38:48Z">
              <w:r>
                <w:rPr>
                  <w:rFonts w:hint="eastAsia" w:ascii="仿宋_GB2312" w:hAnsi="仿宋_GB2312" w:cs="仿宋_GB2312"/>
                  <w:color w:val="000000"/>
                  <w:sz w:val="21"/>
                  <w:szCs w:val="21"/>
                </w:rPr>
                <w:delText>13(5)</w:delText>
              </w:r>
            </w:del>
          </w:p>
        </w:tc>
        <w:tc>
          <w:tcPr>
            <w:tcW w:w="4213" w:type="dxa"/>
            <w:tcMar>
              <w:top w:w="15" w:type="dxa"/>
              <w:left w:w="15" w:type="dxa"/>
              <w:bottom w:w="0" w:type="dxa"/>
              <w:right w:w="15" w:type="dxa"/>
            </w:tcMar>
            <w:vAlign w:val="center"/>
          </w:tcPr>
          <w:p>
            <w:pPr>
              <w:spacing w:line="240" w:lineRule="auto"/>
              <w:outlineLvl w:val="2"/>
              <w:rPr>
                <w:del w:id="11061" w:author="吴媛媛 [2]" w:date="2020-05-18T15:38:48Z"/>
                <w:rFonts w:ascii="仿宋_GB2312" w:hAnsi="仿宋_GB2312" w:cs="仿宋_GB2312"/>
                <w:color w:val="000000"/>
                <w:sz w:val="21"/>
                <w:szCs w:val="21"/>
              </w:rPr>
            </w:pPr>
            <w:ins w:id="11062" w:author="user" w:date="2019-10-21T14:50:00Z">
              <w:del w:id="11063" w:author="吴媛媛 [2]" w:date="2020-05-18T15:38:48Z">
                <w:r>
                  <w:rPr>
                    <w:rFonts w:hint="eastAsia" w:ascii="仿宋_GB2312" w:hAnsi="仿宋_GB2312" w:cs="仿宋_GB2312"/>
                    <w:color w:val="000000"/>
                    <w:sz w:val="21"/>
                    <w:szCs w:val="21"/>
                    <w:lang w:eastAsia="zh-CN"/>
                  </w:rPr>
                  <w:delText>1.指贷款借据中填写的贷款发放日期。转入贷款填报原贷款借据的发放日期。</w:delText>
                </w:r>
              </w:del>
            </w:ins>
            <w:ins w:id="11064" w:author="user" w:date="2019-10-21T14:50:00Z">
              <w:del w:id="11065" w:author="吴媛媛 [2]" w:date="2020-05-18T15:38:48Z">
                <w:r>
                  <w:rPr>
                    <w:rFonts w:hint="eastAsia" w:ascii="仿宋_GB2312" w:hAnsi="仿宋_GB2312" w:cs="仿宋_GB2312"/>
                    <w:color w:val="000000"/>
                    <w:sz w:val="21"/>
                    <w:szCs w:val="21"/>
                    <w:lang w:eastAsia="zh-CN"/>
                  </w:rPr>
                  <w:br w:type="textWrapping"/>
                </w:r>
              </w:del>
            </w:ins>
            <w:ins w:id="11066" w:author="user" w:date="2019-10-21T14:50:00Z">
              <w:del w:id="11067" w:author="吴媛媛 [2]" w:date="2020-05-18T15:38:48Z">
                <w:r>
                  <w:rPr>
                    <w:rFonts w:hint="eastAsia" w:ascii="仿宋_GB2312" w:hAnsi="仿宋_GB2312" w:cs="仿宋_GB2312"/>
                    <w:color w:val="000000"/>
                    <w:sz w:val="21"/>
                    <w:szCs w:val="21"/>
                    <w:lang w:eastAsia="zh-CN"/>
                  </w:rPr>
                  <w:delText>2.按照“YYYY-MM-DD”格式填写，应介于1900.01.01-录入当日，数据更新的频率为月度。</w:delText>
                </w:r>
              </w:del>
            </w:ins>
            <w:ins w:id="11068" w:author="user" w:date="2019-10-21T14:50:00Z">
              <w:del w:id="11069" w:author="吴媛媛 [2]" w:date="2020-05-18T15:38:48Z">
                <w:r>
                  <w:rPr>
                    <w:rFonts w:hint="eastAsia" w:ascii="仿宋_GB2312" w:hAnsi="仿宋_GB2312" w:cs="仿宋_GB2312"/>
                    <w:color w:val="000000"/>
                    <w:sz w:val="21"/>
                    <w:szCs w:val="21"/>
                    <w:lang w:eastAsia="zh-CN"/>
                  </w:rPr>
                  <w:br w:type="textWrapping"/>
                </w:r>
              </w:del>
            </w:ins>
            <w:ins w:id="11070" w:author="user" w:date="2019-10-21T14:50:00Z">
              <w:del w:id="11071" w:author="吴媛媛 [2]" w:date="2020-05-18T15:38:48Z">
                <w:r>
                  <w:rPr>
                    <w:rFonts w:hint="eastAsia" w:ascii="仿宋_GB2312" w:hAnsi="仿宋_GB2312" w:cs="仿宋_GB2312"/>
                    <w:color w:val="000000"/>
                    <w:sz w:val="21"/>
                    <w:szCs w:val="21"/>
                  </w:rPr>
                  <w:delText>3.值域：0000-01-01到9999-12-31</w:delText>
                </w:r>
              </w:del>
            </w:ins>
            <w:del w:id="11072" w:author="吴媛媛 [2]" w:date="2020-05-18T15:38:48Z">
              <w:r>
                <w:rPr>
                  <w:rFonts w:hint="eastAsia" w:ascii="仿宋_GB2312" w:hAnsi="仿宋_GB2312" w:cs="仿宋_GB2312"/>
                  <w:color w:val="000000"/>
                  <w:sz w:val="21"/>
                  <w:szCs w:val="21"/>
                  <w:lang w:eastAsia="zh-CN"/>
                </w:rPr>
                <w:delText>1.指金融合约中规定的实际执行的年利率水平。</w:delText>
              </w:r>
            </w:del>
            <w:del w:id="11073" w:author="吴媛媛 [2]" w:date="2020-05-18T15:38:48Z">
              <w:r>
                <w:rPr>
                  <w:rFonts w:hint="eastAsia" w:ascii="仿宋_GB2312" w:hAnsi="仿宋_GB2312" w:cs="仿宋_GB2312"/>
                  <w:color w:val="000000"/>
                  <w:sz w:val="21"/>
                  <w:szCs w:val="21"/>
                  <w:lang w:eastAsia="zh-CN"/>
                </w:rPr>
                <w:br w:type="textWrapping"/>
              </w:r>
            </w:del>
            <w:del w:id="11074" w:author="吴媛媛 [2]" w:date="2020-05-18T15:38:48Z">
              <w:r>
                <w:rPr>
                  <w:rFonts w:hint="eastAsia" w:ascii="仿宋_GB2312" w:hAnsi="仿宋_GB2312" w:cs="仿宋_GB2312"/>
                  <w:color w:val="000000"/>
                  <w:sz w:val="21"/>
                  <w:szCs w:val="21"/>
                  <w:lang w:eastAsia="zh-CN"/>
                </w:rPr>
                <w:delText>2.利率水平填写报告日的实际年化利率水平，例如年利率5.2%，则填报5.20000。</w:delText>
              </w:r>
            </w:del>
            <w:del w:id="11075" w:author="吴媛媛 [2]" w:date="2020-05-18T15:38:48Z">
              <w:r>
                <w:rPr>
                  <w:rFonts w:hint="eastAsia" w:ascii="仿宋_GB2312" w:hAnsi="仿宋_GB2312" w:cs="仿宋_GB2312"/>
                  <w:color w:val="000000"/>
                  <w:sz w:val="21"/>
                  <w:szCs w:val="21"/>
                </w:rPr>
                <w:delText>数据更新频率为月度。</w:delText>
              </w:r>
            </w:del>
            <w:del w:id="11076" w:author="吴媛媛 [2]" w:date="2020-05-18T15:38:48Z">
              <w:r>
                <w:rPr>
                  <w:rFonts w:hint="eastAsia" w:ascii="仿宋_GB2312" w:hAnsi="仿宋_GB2312" w:cs="仿宋_GB2312"/>
                  <w:color w:val="000000"/>
                  <w:sz w:val="21"/>
                  <w:szCs w:val="21"/>
                </w:rPr>
                <w:br w:type="textWrapping"/>
              </w:r>
            </w:del>
            <w:del w:id="11077" w:author="吴媛媛 [2]" w:date="2020-05-18T15:38:48Z">
              <w:r>
                <w:rPr>
                  <w:rFonts w:hint="eastAsia" w:ascii="仿宋_GB2312" w:hAnsi="仿宋_GB2312" w:cs="仿宋_GB2312"/>
                  <w:color w:val="000000"/>
                  <w:sz w:val="21"/>
                  <w:szCs w:val="21"/>
                </w:rPr>
                <w:delText>3.值域：</w:delText>
              </w:r>
            </w:del>
          </w:p>
          <w:p>
            <w:pPr>
              <w:spacing w:line="240" w:lineRule="auto"/>
              <w:outlineLvl w:val="2"/>
              <w:rPr>
                <w:del w:id="11078" w:author="吴媛媛 [2]" w:date="2020-05-18T15:38:48Z"/>
                <w:rFonts w:ascii="仿宋_GB2312" w:hAnsi="仿宋_GB2312" w:cs="仿宋_GB2312"/>
                <w:color w:val="000000"/>
                <w:sz w:val="21"/>
                <w:szCs w:val="21"/>
              </w:rPr>
            </w:pPr>
            <w:del w:id="11079" w:author="吴媛媛 [2]" w:date="2020-05-18T15:38:48Z">
              <w:r>
                <w:rPr>
                  <w:rFonts w:hint="eastAsia" w:ascii="仿宋_GB2312" w:hAnsi="仿宋_GB2312" w:cs="仿宋_GB2312"/>
                  <w:color w:val="000000"/>
                  <w:sz w:val="21"/>
                  <w:szCs w:val="21"/>
                </w:rPr>
                <w:delText>0.00000≤利率水平≤1000000.00000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080"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081" w:author="吴媛媛 [2]" w:date="2020-05-18T15:38:48Z"/>
                <w:rFonts w:ascii="仿宋_GB2312" w:hAnsi="仿宋_GB2312" w:cs="仿宋_GB2312"/>
                <w:color w:val="000000"/>
                <w:sz w:val="21"/>
                <w:szCs w:val="21"/>
              </w:rPr>
            </w:pPr>
            <w:ins w:id="11082" w:author="user" w:date="2019-10-21T14:50:00Z">
              <w:del w:id="11083" w:author="吴媛媛 [2]" w:date="2020-05-18T15:38:48Z">
                <w:r>
                  <w:rPr>
                    <w:rFonts w:hint="eastAsia" w:ascii="仿宋_GB2312" w:hAnsi="仿宋_GB2312" w:cs="仿宋_GB2312"/>
                    <w:color w:val="000000"/>
                    <w:sz w:val="21"/>
                    <w:szCs w:val="21"/>
                  </w:rPr>
                  <w:delText>1</w:delText>
                </w:r>
              </w:del>
            </w:ins>
            <w:ins w:id="11084" w:author="user" w:date="2019-10-21T14:59:00Z">
              <w:del w:id="11085" w:author="吴媛媛 [2]" w:date="2020-05-18T15:38:48Z">
                <w:r>
                  <w:rPr>
                    <w:rFonts w:ascii="仿宋_GB2312" w:hAnsi="仿宋_GB2312" w:cs="仿宋_GB2312"/>
                    <w:color w:val="000000"/>
                    <w:sz w:val="21"/>
                    <w:szCs w:val="21"/>
                  </w:rPr>
                  <w:delText>6</w:delText>
                </w:r>
              </w:del>
            </w:ins>
            <w:del w:id="11086" w:author="吴媛媛 [2]" w:date="2020-05-18T15:38:48Z">
              <w:r>
                <w:rPr>
                  <w:rFonts w:hint="eastAsia" w:ascii="仿宋_GB2312" w:hAnsi="仿宋_GB2312" w:cs="仿宋_GB2312"/>
                  <w:color w:val="000000"/>
                  <w:sz w:val="21"/>
                  <w:szCs w:val="21"/>
                </w:rPr>
                <w:delText>16</w:delText>
              </w:r>
            </w:del>
          </w:p>
        </w:tc>
        <w:tc>
          <w:tcPr>
            <w:tcW w:w="853" w:type="dxa"/>
            <w:vAlign w:val="center"/>
          </w:tcPr>
          <w:p>
            <w:pPr>
              <w:spacing w:line="240" w:lineRule="auto"/>
              <w:jc w:val="center"/>
              <w:outlineLvl w:val="2"/>
              <w:rPr>
                <w:del w:id="11087" w:author="吴媛媛 [2]" w:date="2020-05-18T15:38:48Z"/>
                <w:rFonts w:ascii="仿宋_GB2312" w:hAnsi="仿宋_GB2312" w:cs="仿宋_GB2312"/>
                <w:color w:val="000000"/>
                <w:sz w:val="21"/>
                <w:szCs w:val="21"/>
                <w:lang w:eastAsia="zh-CN"/>
              </w:rPr>
            </w:pPr>
            <w:ins w:id="11088" w:author="user" w:date="2019-10-21T14:50:00Z">
              <w:del w:id="11089" w:author="吴媛媛 [2]" w:date="2020-05-18T15:38:48Z">
                <w:r>
                  <w:rPr>
                    <w:rFonts w:hint="eastAsia" w:ascii="仿宋_GB2312" w:hAnsi="仿宋_GB2312" w:cs="仿宋_GB2312"/>
                    <w:color w:val="000000"/>
                    <w:sz w:val="21"/>
                    <w:szCs w:val="21"/>
                    <w:lang w:eastAsia="zh-CN"/>
                  </w:rPr>
                  <w:delText>--</w:delText>
                </w:r>
              </w:del>
            </w:ins>
            <w:del w:id="11090"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091" w:author="吴媛媛 [2]" w:date="2020-05-18T15:38:48Z"/>
                <w:rFonts w:ascii="仿宋_GB2312" w:hAnsi="仿宋_GB2312" w:cs="仿宋_GB2312"/>
                <w:color w:val="000000"/>
                <w:sz w:val="21"/>
                <w:szCs w:val="21"/>
              </w:rPr>
            </w:pPr>
            <w:ins w:id="11092" w:author="user" w:date="2019-10-21T14:50:00Z">
              <w:del w:id="11093" w:author="吴媛媛 [2]" w:date="2020-05-18T15:38:48Z">
                <w:r>
                  <w:rPr>
                    <w:rFonts w:hint="eastAsia" w:ascii="仿宋_GB2312" w:hAnsi="仿宋_GB2312" w:cs="仿宋_GB2312"/>
                    <w:color w:val="000000"/>
                    <w:sz w:val="21"/>
                    <w:szCs w:val="21"/>
                  </w:rPr>
                  <w:delText>合同到期日期</w:delText>
                </w:r>
              </w:del>
            </w:ins>
            <w:del w:id="11094" w:author="吴媛媛 [2]" w:date="2020-05-18T15:38:48Z">
              <w:r>
                <w:rPr>
                  <w:rFonts w:hint="eastAsia" w:ascii="仿宋_GB2312" w:hAnsi="仿宋_GB2312" w:cs="仿宋_GB2312"/>
                  <w:color w:val="000000"/>
                  <w:sz w:val="21"/>
                  <w:szCs w:val="21"/>
                </w:rPr>
                <w:delText>贷款发放日期</w:delText>
              </w:r>
            </w:del>
          </w:p>
        </w:tc>
        <w:tc>
          <w:tcPr>
            <w:tcW w:w="1137" w:type="dxa"/>
            <w:vAlign w:val="center"/>
          </w:tcPr>
          <w:p>
            <w:pPr>
              <w:spacing w:line="240" w:lineRule="auto"/>
              <w:jc w:val="center"/>
              <w:outlineLvl w:val="2"/>
              <w:rPr>
                <w:del w:id="11095" w:author="吴媛媛 [2]" w:date="2020-05-18T15:38:48Z"/>
                <w:rFonts w:ascii="仿宋_GB2312" w:hAnsi="仿宋_GB2312" w:cs="仿宋_GB2312"/>
                <w:color w:val="000000"/>
                <w:sz w:val="21"/>
                <w:szCs w:val="21"/>
              </w:rPr>
            </w:pPr>
            <w:ins w:id="11096" w:author="user" w:date="2019-10-21T14:50:00Z">
              <w:del w:id="11097" w:author="吴媛媛 [2]" w:date="2020-05-18T15:38:48Z">
                <w:r>
                  <w:rPr>
                    <w:rFonts w:hint="eastAsia" w:ascii="仿宋_GB2312" w:hAnsi="仿宋_GB2312" w:cs="仿宋_GB2312"/>
                    <w:color w:val="000000"/>
                    <w:sz w:val="21"/>
                    <w:szCs w:val="21"/>
                  </w:rPr>
                  <w:delText>YYYY-MM-DD</w:delText>
                </w:r>
              </w:del>
            </w:ins>
            <w:del w:id="11098"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1099" w:author="吴媛媛 [2]" w:date="2020-05-18T15:38:48Z"/>
                <w:rFonts w:ascii="仿宋_GB2312" w:hAnsi="仿宋_GB2312" w:cs="仿宋_GB2312"/>
                <w:color w:val="000000"/>
                <w:sz w:val="21"/>
                <w:szCs w:val="21"/>
              </w:rPr>
            </w:pPr>
            <w:ins w:id="11100" w:author="user" w:date="2019-10-21T14:50:00Z">
              <w:del w:id="11101" w:author="吴媛媛 [2]" w:date="2020-05-18T15:38:48Z">
                <w:r>
                  <w:rPr>
                    <w:rFonts w:hint="eastAsia" w:ascii="仿宋_GB2312" w:hAnsi="仿宋_GB2312" w:cs="仿宋_GB2312"/>
                    <w:color w:val="000000"/>
                    <w:sz w:val="21"/>
                    <w:szCs w:val="21"/>
                    <w:lang w:eastAsia="zh-CN"/>
                  </w:rPr>
                  <w:delText>1.指客户与金融机构在信贷合同中事先约定的信贷合同到期日期。</w:delText>
                </w:r>
              </w:del>
            </w:ins>
            <w:ins w:id="11102" w:author="user" w:date="2019-10-21T14:50:00Z">
              <w:del w:id="11103" w:author="吴媛媛 [2]" w:date="2020-05-18T15:38:48Z">
                <w:r>
                  <w:rPr>
                    <w:rFonts w:hint="eastAsia" w:ascii="仿宋_GB2312" w:hAnsi="仿宋_GB2312" w:cs="仿宋_GB2312"/>
                    <w:color w:val="000000"/>
                    <w:sz w:val="21"/>
                    <w:szCs w:val="21"/>
                    <w:lang w:eastAsia="zh-CN"/>
                  </w:rPr>
                  <w:br w:type="textWrapping"/>
                </w:r>
              </w:del>
            </w:ins>
            <w:ins w:id="11104" w:author="user" w:date="2019-10-21T14:50:00Z">
              <w:del w:id="11105" w:author="吴媛媛 [2]" w:date="2020-05-18T15:38:48Z">
                <w:r>
                  <w:rPr>
                    <w:rFonts w:hint="eastAsia" w:ascii="仿宋_GB2312" w:hAnsi="仿宋_GB2312" w:cs="仿宋_GB2312"/>
                    <w:color w:val="000000"/>
                    <w:sz w:val="21"/>
                    <w:szCs w:val="21"/>
                    <w:lang w:eastAsia="zh-CN"/>
                  </w:rPr>
                  <w:delText>2.按照“YYYY-MM-DD”格式填写，数据更新的频率为月度。</w:delText>
                </w:r>
              </w:del>
            </w:ins>
            <w:ins w:id="11106" w:author="user" w:date="2019-10-21T14:50:00Z">
              <w:del w:id="11107" w:author="吴媛媛 [2]" w:date="2020-05-18T15:38:48Z">
                <w:r>
                  <w:rPr>
                    <w:rFonts w:hint="eastAsia" w:ascii="仿宋_GB2312" w:hAnsi="仿宋_GB2312" w:cs="仿宋_GB2312"/>
                    <w:color w:val="000000"/>
                    <w:sz w:val="21"/>
                    <w:szCs w:val="21"/>
                    <w:lang w:eastAsia="zh-CN"/>
                  </w:rPr>
                  <w:br w:type="textWrapping"/>
                </w:r>
              </w:del>
            </w:ins>
            <w:ins w:id="11108" w:author="user" w:date="2019-10-21T14:50:00Z">
              <w:del w:id="11109" w:author="吴媛媛 [2]" w:date="2020-05-18T15:38:48Z">
                <w:r>
                  <w:rPr>
                    <w:rFonts w:hint="eastAsia" w:ascii="仿宋_GB2312" w:hAnsi="仿宋_GB2312" w:cs="仿宋_GB2312"/>
                    <w:color w:val="000000"/>
                    <w:sz w:val="21"/>
                    <w:szCs w:val="21"/>
                  </w:rPr>
                  <w:delText>3.值域：0000-01-01到9999-12-31</w:delText>
                </w:r>
              </w:del>
            </w:ins>
            <w:del w:id="11110" w:author="吴媛媛 [2]" w:date="2020-05-18T15:38:48Z">
              <w:r>
                <w:rPr>
                  <w:rFonts w:hint="eastAsia" w:ascii="仿宋_GB2312" w:hAnsi="仿宋_GB2312" w:cs="仿宋_GB2312"/>
                  <w:color w:val="000000"/>
                  <w:sz w:val="21"/>
                  <w:szCs w:val="21"/>
                  <w:lang w:eastAsia="zh-CN"/>
                </w:rPr>
                <w:delText>1.指贷款借据中填写的贷款发放日期。转入贷款填报原贷款借据的发放日期。</w:delText>
              </w:r>
            </w:del>
            <w:del w:id="11111" w:author="吴媛媛 [2]" w:date="2020-05-18T15:38:48Z">
              <w:r>
                <w:rPr>
                  <w:rFonts w:hint="eastAsia" w:ascii="仿宋_GB2312" w:hAnsi="仿宋_GB2312" w:cs="仿宋_GB2312"/>
                  <w:color w:val="000000"/>
                  <w:sz w:val="21"/>
                  <w:szCs w:val="21"/>
                  <w:lang w:eastAsia="zh-CN"/>
                </w:rPr>
                <w:br w:type="textWrapping"/>
              </w:r>
            </w:del>
            <w:del w:id="11112" w:author="吴媛媛 [2]" w:date="2020-05-18T15:38:48Z">
              <w:r>
                <w:rPr>
                  <w:rFonts w:hint="eastAsia" w:ascii="仿宋_GB2312" w:hAnsi="仿宋_GB2312" w:cs="仿宋_GB2312"/>
                  <w:color w:val="000000"/>
                  <w:sz w:val="21"/>
                  <w:szCs w:val="21"/>
                  <w:lang w:eastAsia="zh-CN"/>
                </w:rPr>
                <w:delText>2.按照“YYYY-MM-DD”格式填写，应介于1900.01.01-录入当日，数据更新的频率为月度。</w:delText>
              </w:r>
            </w:del>
            <w:del w:id="11113" w:author="吴媛媛 [2]" w:date="2020-05-18T15:38:48Z">
              <w:r>
                <w:rPr>
                  <w:rFonts w:hint="eastAsia" w:ascii="仿宋_GB2312" w:hAnsi="仿宋_GB2312" w:cs="仿宋_GB2312"/>
                  <w:color w:val="000000"/>
                  <w:sz w:val="21"/>
                  <w:szCs w:val="21"/>
                  <w:lang w:eastAsia="zh-CN"/>
                </w:rPr>
                <w:br w:type="textWrapping"/>
              </w:r>
            </w:del>
            <w:del w:id="11114"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115"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116" w:author="吴媛媛 [2]" w:date="2020-05-18T15:38:48Z"/>
                <w:rFonts w:ascii="仿宋_GB2312" w:hAnsi="仿宋_GB2312" w:cs="仿宋_GB2312"/>
                <w:color w:val="000000"/>
                <w:sz w:val="21"/>
                <w:szCs w:val="21"/>
              </w:rPr>
            </w:pPr>
            <w:ins w:id="11117" w:author="user" w:date="2019-10-21T14:50:00Z">
              <w:del w:id="11118" w:author="吴媛媛 [2]" w:date="2020-05-18T15:38:48Z">
                <w:r>
                  <w:rPr>
                    <w:rFonts w:hint="eastAsia" w:ascii="仿宋_GB2312" w:hAnsi="仿宋_GB2312" w:cs="仿宋_GB2312"/>
                    <w:color w:val="000000"/>
                    <w:sz w:val="21"/>
                    <w:szCs w:val="21"/>
                  </w:rPr>
                  <w:delText>1</w:delText>
                </w:r>
              </w:del>
            </w:ins>
            <w:ins w:id="11119" w:author="user" w:date="2019-10-21T14:59:00Z">
              <w:del w:id="11120" w:author="吴媛媛 [2]" w:date="2020-05-18T15:38:48Z">
                <w:r>
                  <w:rPr>
                    <w:rFonts w:ascii="仿宋_GB2312" w:hAnsi="仿宋_GB2312" w:cs="仿宋_GB2312"/>
                    <w:color w:val="000000"/>
                    <w:sz w:val="21"/>
                    <w:szCs w:val="21"/>
                  </w:rPr>
                  <w:delText>7</w:delText>
                </w:r>
              </w:del>
            </w:ins>
            <w:del w:id="11121" w:author="吴媛媛 [2]" w:date="2020-05-18T15:38:48Z">
              <w:r>
                <w:rPr>
                  <w:rFonts w:hint="eastAsia" w:ascii="仿宋_GB2312" w:hAnsi="仿宋_GB2312" w:cs="仿宋_GB2312"/>
                  <w:color w:val="000000"/>
                  <w:sz w:val="21"/>
                  <w:szCs w:val="21"/>
                </w:rPr>
                <w:delText>17</w:delText>
              </w:r>
            </w:del>
          </w:p>
        </w:tc>
        <w:tc>
          <w:tcPr>
            <w:tcW w:w="853" w:type="dxa"/>
            <w:vAlign w:val="center"/>
          </w:tcPr>
          <w:p>
            <w:pPr>
              <w:spacing w:line="240" w:lineRule="auto"/>
              <w:jc w:val="center"/>
              <w:outlineLvl w:val="2"/>
              <w:rPr>
                <w:del w:id="11122" w:author="吴媛媛 [2]" w:date="2020-05-18T15:38:48Z"/>
                <w:rFonts w:ascii="仿宋_GB2312" w:hAnsi="仿宋_GB2312" w:cs="仿宋_GB2312"/>
                <w:color w:val="000000"/>
                <w:sz w:val="21"/>
                <w:szCs w:val="21"/>
                <w:lang w:eastAsia="zh-CN"/>
              </w:rPr>
            </w:pPr>
            <w:ins w:id="11123" w:author="user" w:date="2019-10-21T14:50:00Z">
              <w:del w:id="11124" w:author="吴媛媛 [2]" w:date="2020-05-18T15:38:48Z">
                <w:r>
                  <w:rPr>
                    <w:rFonts w:hint="eastAsia" w:ascii="仿宋_GB2312" w:hAnsi="仿宋_GB2312" w:cs="仿宋_GB2312"/>
                    <w:color w:val="000000"/>
                    <w:sz w:val="21"/>
                    <w:szCs w:val="21"/>
                    <w:lang w:eastAsia="zh-CN"/>
                  </w:rPr>
                  <w:delText>--</w:delText>
                </w:r>
              </w:del>
            </w:ins>
            <w:del w:id="11125"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126" w:author="吴媛媛 [2]" w:date="2020-05-18T15:38:48Z"/>
                <w:rFonts w:ascii="仿宋_GB2312" w:hAnsi="仿宋_GB2312" w:cs="仿宋_GB2312"/>
                <w:color w:val="000000"/>
                <w:sz w:val="21"/>
                <w:szCs w:val="21"/>
              </w:rPr>
            </w:pPr>
            <w:ins w:id="11127" w:author="user" w:date="2019-10-21T14:50:00Z">
              <w:del w:id="11128" w:author="吴媛媛 [2]" w:date="2020-05-18T15:38:48Z">
                <w:r>
                  <w:rPr>
                    <w:rFonts w:hint="eastAsia" w:ascii="仿宋_GB2312" w:hAnsi="仿宋_GB2312" w:cs="仿宋_GB2312"/>
                    <w:color w:val="000000"/>
                    <w:sz w:val="21"/>
                    <w:szCs w:val="21"/>
                  </w:rPr>
                  <w:delText>贷款实际终止日期</w:delText>
                </w:r>
              </w:del>
            </w:ins>
            <w:del w:id="11129" w:author="吴媛媛 [2]" w:date="2020-05-18T15:38:48Z">
              <w:r>
                <w:rPr>
                  <w:rFonts w:hint="eastAsia" w:ascii="仿宋_GB2312" w:hAnsi="仿宋_GB2312" w:cs="仿宋_GB2312"/>
                  <w:color w:val="000000"/>
                  <w:sz w:val="21"/>
                  <w:szCs w:val="21"/>
                </w:rPr>
                <w:delText>合同到期日期</w:delText>
              </w:r>
            </w:del>
          </w:p>
        </w:tc>
        <w:tc>
          <w:tcPr>
            <w:tcW w:w="1137" w:type="dxa"/>
            <w:vAlign w:val="center"/>
          </w:tcPr>
          <w:p>
            <w:pPr>
              <w:spacing w:line="240" w:lineRule="auto"/>
              <w:jc w:val="center"/>
              <w:outlineLvl w:val="2"/>
              <w:rPr>
                <w:del w:id="11130" w:author="吴媛媛 [2]" w:date="2020-05-18T15:38:48Z"/>
                <w:rFonts w:ascii="仿宋_GB2312" w:hAnsi="仿宋_GB2312" w:cs="仿宋_GB2312"/>
                <w:color w:val="000000"/>
                <w:sz w:val="21"/>
                <w:szCs w:val="21"/>
              </w:rPr>
            </w:pPr>
            <w:ins w:id="11131" w:author="user" w:date="2019-10-21T14:50:00Z">
              <w:del w:id="11132" w:author="吴媛媛 [2]" w:date="2020-05-18T15:38:48Z">
                <w:r>
                  <w:rPr>
                    <w:rFonts w:hint="eastAsia" w:ascii="仿宋_GB2312" w:hAnsi="仿宋_GB2312" w:cs="仿宋_GB2312"/>
                    <w:color w:val="000000"/>
                    <w:sz w:val="21"/>
                    <w:szCs w:val="21"/>
                  </w:rPr>
                  <w:delText>YYYY-MM-DD</w:delText>
                </w:r>
              </w:del>
            </w:ins>
            <w:del w:id="11133"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1134" w:author="吴媛媛 [2]" w:date="2020-05-18T15:38:48Z"/>
                <w:rFonts w:ascii="仿宋_GB2312" w:hAnsi="仿宋_GB2312" w:cs="仿宋_GB2312"/>
                <w:color w:val="000000"/>
                <w:sz w:val="21"/>
                <w:szCs w:val="21"/>
              </w:rPr>
            </w:pPr>
            <w:ins w:id="11135" w:author="user" w:date="2019-10-21T14:50:00Z">
              <w:del w:id="11136" w:author="吴媛媛 [2]" w:date="2020-05-18T15:38:48Z">
                <w:r>
                  <w:rPr>
                    <w:rFonts w:hint="eastAsia" w:ascii="仿宋_GB2312" w:hAnsi="仿宋_GB2312" w:cs="仿宋_GB2312"/>
                    <w:color w:val="000000"/>
                    <w:sz w:val="21"/>
                    <w:szCs w:val="21"/>
                    <w:lang w:eastAsia="zh-CN"/>
                  </w:rPr>
                  <w:delText>1.指贷款借据的实际终止日期。</w:delText>
                </w:r>
              </w:del>
            </w:ins>
            <w:ins w:id="11137" w:author="user" w:date="2019-10-21T14:50:00Z">
              <w:del w:id="11138" w:author="吴媛媛 [2]" w:date="2020-05-18T15:38:48Z">
                <w:r>
                  <w:rPr>
                    <w:rFonts w:hint="eastAsia" w:ascii="仿宋_GB2312" w:hAnsi="仿宋_GB2312" w:cs="仿宋_GB2312"/>
                    <w:color w:val="000000"/>
                    <w:sz w:val="21"/>
                    <w:szCs w:val="21"/>
                    <w:lang w:eastAsia="zh-CN"/>
                  </w:rPr>
                  <w:br w:type="textWrapping"/>
                </w:r>
              </w:del>
            </w:ins>
            <w:ins w:id="11139" w:author="user" w:date="2019-10-21T14:50:00Z">
              <w:del w:id="11140" w:author="吴媛媛 [2]" w:date="2020-05-18T15:38:48Z">
                <w:r>
                  <w:rPr>
                    <w:rFonts w:hint="eastAsia" w:ascii="仿宋_GB2312" w:hAnsi="仿宋_GB2312" w:cs="仿宋_GB2312"/>
                    <w:color w:val="000000"/>
                    <w:sz w:val="21"/>
                    <w:szCs w:val="21"/>
                    <w:lang w:eastAsia="zh-CN"/>
                  </w:rPr>
                  <w:delText>2.按照“YYYY-MM-DD”格式填写，填报贷款正常清偿、核销、剥离或转出日期。数据更新的频率为月度。</w:delText>
                </w:r>
              </w:del>
            </w:ins>
            <w:ins w:id="11141" w:author="user" w:date="2019-10-21T14:50:00Z">
              <w:del w:id="11142" w:author="吴媛媛 [2]" w:date="2020-05-18T15:38:48Z">
                <w:r>
                  <w:rPr>
                    <w:rFonts w:hint="eastAsia" w:ascii="仿宋_GB2312" w:hAnsi="仿宋_GB2312" w:cs="仿宋_GB2312"/>
                    <w:color w:val="000000"/>
                    <w:sz w:val="21"/>
                    <w:szCs w:val="21"/>
                    <w:lang w:eastAsia="zh-CN"/>
                  </w:rPr>
                  <w:br w:type="textWrapping"/>
                </w:r>
              </w:del>
            </w:ins>
            <w:ins w:id="11143" w:author="user" w:date="2019-10-21T14:50:00Z">
              <w:del w:id="11144" w:author="吴媛媛 [2]" w:date="2020-05-18T15:38:48Z">
                <w:r>
                  <w:rPr>
                    <w:rFonts w:hint="eastAsia" w:ascii="仿宋_GB2312" w:hAnsi="仿宋_GB2312" w:cs="仿宋_GB2312"/>
                    <w:color w:val="000000"/>
                    <w:sz w:val="21"/>
                    <w:szCs w:val="21"/>
                  </w:rPr>
                  <w:delText>3.值域：0000-01-01到9999-12-31</w:delText>
                </w:r>
              </w:del>
            </w:ins>
            <w:del w:id="11145" w:author="吴媛媛 [2]" w:date="2020-05-18T15:38:48Z">
              <w:r>
                <w:rPr>
                  <w:rFonts w:hint="eastAsia" w:ascii="仿宋_GB2312" w:hAnsi="仿宋_GB2312" w:cs="仿宋_GB2312"/>
                  <w:color w:val="000000"/>
                  <w:sz w:val="21"/>
                  <w:szCs w:val="21"/>
                  <w:lang w:eastAsia="zh-CN"/>
                </w:rPr>
                <w:delText>1.指客户与金融机构在信贷合同中事先约定的信贷合同到期日期。</w:delText>
              </w:r>
            </w:del>
            <w:del w:id="11146" w:author="吴媛媛 [2]" w:date="2020-05-18T15:38:48Z">
              <w:r>
                <w:rPr>
                  <w:rFonts w:hint="eastAsia" w:ascii="仿宋_GB2312" w:hAnsi="仿宋_GB2312" w:cs="仿宋_GB2312"/>
                  <w:color w:val="000000"/>
                  <w:sz w:val="21"/>
                  <w:szCs w:val="21"/>
                  <w:lang w:eastAsia="zh-CN"/>
                </w:rPr>
                <w:br w:type="textWrapping"/>
              </w:r>
            </w:del>
            <w:del w:id="11147" w:author="吴媛媛 [2]" w:date="2020-05-18T15:38:48Z">
              <w:r>
                <w:rPr>
                  <w:rFonts w:hint="eastAsia" w:ascii="仿宋_GB2312" w:hAnsi="仿宋_GB2312" w:cs="仿宋_GB2312"/>
                  <w:color w:val="000000"/>
                  <w:sz w:val="21"/>
                  <w:szCs w:val="21"/>
                  <w:lang w:eastAsia="zh-CN"/>
                </w:rPr>
                <w:delText>2.按照“YYYY-MM-DD”格式填写，数据更新的频率为月度。</w:delText>
              </w:r>
            </w:del>
            <w:del w:id="11148" w:author="吴媛媛 [2]" w:date="2020-05-18T15:38:48Z">
              <w:r>
                <w:rPr>
                  <w:rFonts w:hint="eastAsia" w:ascii="仿宋_GB2312" w:hAnsi="仿宋_GB2312" w:cs="仿宋_GB2312"/>
                  <w:color w:val="000000"/>
                  <w:sz w:val="21"/>
                  <w:szCs w:val="21"/>
                  <w:lang w:eastAsia="zh-CN"/>
                </w:rPr>
                <w:br w:type="textWrapping"/>
              </w:r>
            </w:del>
            <w:del w:id="11149"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150"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151" w:author="吴媛媛 [2]" w:date="2020-05-18T15:38:48Z"/>
                <w:rFonts w:ascii="仿宋_GB2312" w:hAnsi="仿宋_GB2312" w:cs="仿宋_GB2312"/>
                <w:color w:val="000000"/>
                <w:sz w:val="21"/>
                <w:szCs w:val="21"/>
              </w:rPr>
            </w:pPr>
            <w:ins w:id="11152" w:author="user" w:date="2019-10-21T14:50:00Z">
              <w:del w:id="11153" w:author="吴媛媛 [2]" w:date="2020-05-18T15:38:48Z">
                <w:r>
                  <w:rPr>
                    <w:rFonts w:hint="eastAsia" w:ascii="仿宋_GB2312" w:hAnsi="仿宋_GB2312" w:cs="仿宋_GB2312"/>
                    <w:color w:val="000000"/>
                    <w:sz w:val="21"/>
                    <w:szCs w:val="21"/>
                  </w:rPr>
                  <w:delText>1</w:delText>
                </w:r>
              </w:del>
            </w:ins>
            <w:ins w:id="11154" w:author="user" w:date="2019-10-21T14:59:00Z">
              <w:del w:id="11155" w:author="吴媛媛 [2]" w:date="2020-05-18T15:38:48Z">
                <w:r>
                  <w:rPr>
                    <w:rFonts w:ascii="仿宋_GB2312" w:hAnsi="仿宋_GB2312" w:cs="仿宋_GB2312"/>
                    <w:color w:val="000000"/>
                    <w:sz w:val="21"/>
                    <w:szCs w:val="21"/>
                  </w:rPr>
                  <w:delText>8</w:delText>
                </w:r>
              </w:del>
            </w:ins>
            <w:del w:id="11156" w:author="吴媛媛 [2]" w:date="2020-05-18T15:38:48Z">
              <w:r>
                <w:rPr>
                  <w:rFonts w:hint="eastAsia" w:ascii="仿宋_GB2312" w:hAnsi="仿宋_GB2312" w:cs="仿宋_GB2312"/>
                  <w:color w:val="000000"/>
                  <w:sz w:val="21"/>
                  <w:szCs w:val="21"/>
                </w:rPr>
                <w:delText>18</w:delText>
              </w:r>
            </w:del>
          </w:p>
        </w:tc>
        <w:tc>
          <w:tcPr>
            <w:tcW w:w="853" w:type="dxa"/>
            <w:vAlign w:val="center"/>
          </w:tcPr>
          <w:p>
            <w:pPr>
              <w:spacing w:line="240" w:lineRule="auto"/>
              <w:jc w:val="center"/>
              <w:outlineLvl w:val="2"/>
              <w:rPr>
                <w:del w:id="11157" w:author="吴媛媛 [2]" w:date="2020-05-18T15:38:48Z"/>
                <w:rFonts w:ascii="仿宋_GB2312" w:hAnsi="仿宋_GB2312" w:cs="仿宋_GB2312"/>
                <w:color w:val="000000"/>
                <w:sz w:val="21"/>
                <w:szCs w:val="21"/>
                <w:lang w:eastAsia="zh-CN"/>
              </w:rPr>
            </w:pPr>
            <w:ins w:id="11158" w:author="user" w:date="2019-10-21T14:50:00Z">
              <w:del w:id="11159" w:author="吴媛媛 [2]" w:date="2020-05-18T15:38:48Z">
                <w:r>
                  <w:rPr>
                    <w:rFonts w:hint="eastAsia" w:ascii="仿宋_GB2312" w:hAnsi="仿宋_GB2312" w:cs="仿宋_GB2312"/>
                    <w:color w:val="000000"/>
                    <w:sz w:val="21"/>
                    <w:szCs w:val="21"/>
                    <w:lang w:eastAsia="zh-CN"/>
                  </w:rPr>
                  <w:delText>--</w:delText>
                </w:r>
              </w:del>
            </w:ins>
            <w:del w:id="11160"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161" w:author="吴媛媛 [2]" w:date="2020-05-18T15:38:48Z"/>
                <w:rFonts w:ascii="仿宋_GB2312" w:hAnsi="仿宋_GB2312" w:cs="仿宋_GB2312"/>
                <w:color w:val="000000"/>
                <w:sz w:val="21"/>
                <w:szCs w:val="21"/>
              </w:rPr>
            </w:pPr>
            <w:ins w:id="11162" w:author="user" w:date="2019-10-21T14:50:00Z">
              <w:del w:id="11163" w:author="吴媛媛 [2]" w:date="2020-05-18T15:38:48Z">
                <w:r>
                  <w:rPr>
                    <w:rFonts w:hint="eastAsia" w:ascii="仿宋_GB2312" w:hAnsi="仿宋_GB2312" w:cs="仿宋_GB2312"/>
                    <w:color w:val="000000"/>
                    <w:sz w:val="21"/>
                    <w:szCs w:val="21"/>
                  </w:rPr>
                  <w:delText>企业规模</w:delText>
                </w:r>
              </w:del>
            </w:ins>
            <w:del w:id="11164" w:author="吴媛媛 [2]" w:date="2020-05-18T15:38:48Z">
              <w:r>
                <w:rPr>
                  <w:rFonts w:hint="eastAsia" w:ascii="仿宋_GB2312" w:hAnsi="仿宋_GB2312" w:cs="仿宋_GB2312"/>
                  <w:color w:val="000000"/>
                  <w:sz w:val="21"/>
                  <w:szCs w:val="21"/>
                </w:rPr>
                <w:delText>贷款实际终止日期</w:delText>
              </w:r>
            </w:del>
          </w:p>
        </w:tc>
        <w:tc>
          <w:tcPr>
            <w:tcW w:w="1137" w:type="dxa"/>
            <w:vAlign w:val="center"/>
          </w:tcPr>
          <w:p>
            <w:pPr>
              <w:spacing w:line="240" w:lineRule="auto"/>
              <w:jc w:val="center"/>
              <w:outlineLvl w:val="2"/>
              <w:rPr>
                <w:del w:id="11165" w:author="吴媛媛 [2]" w:date="2020-05-18T15:38:48Z"/>
                <w:rFonts w:ascii="仿宋_GB2312" w:hAnsi="仿宋_GB2312" w:cs="仿宋_GB2312"/>
                <w:color w:val="000000"/>
                <w:sz w:val="21"/>
                <w:szCs w:val="21"/>
              </w:rPr>
            </w:pPr>
            <w:ins w:id="11166" w:author="user" w:date="2019-10-21T14:50:00Z">
              <w:del w:id="11167" w:author="吴媛媛 [2]" w:date="2020-05-18T15:38:48Z">
                <w:r>
                  <w:rPr>
                    <w:rFonts w:hint="eastAsia" w:ascii="仿宋_GB2312" w:hAnsi="仿宋_GB2312" w:cs="仿宋_GB2312"/>
                    <w:color w:val="000000"/>
                    <w:sz w:val="21"/>
                    <w:szCs w:val="21"/>
                  </w:rPr>
                  <w:delText>4!an</w:delText>
                </w:r>
              </w:del>
            </w:ins>
            <w:del w:id="11168"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ins w:id="11169" w:author="user" w:date="2019-10-21T14:50:00Z"/>
                <w:del w:id="11170" w:author="吴媛媛 [2]" w:date="2020-05-18T15:38:48Z"/>
                <w:rFonts w:ascii="仿宋_GB2312" w:hAnsi="仿宋_GB2312" w:cs="仿宋_GB2312"/>
                <w:color w:val="000000"/>
                <w:sz w:val="21"/>
                <w:szCs w:val="21"/>
                <w:lang w:eastAsia="zh-CN"/>
              </w:rPr>
            </w:pPr>
            <w:ins w:id="11171" w:author="user" w:date="2019-10-21T14:50:00Z">
              <w:del w:id="11172" w:author="吴媛媛 [2]" w:date="2020-05-18T15:38:48Z">
                <w:r>
                  <w:rPr>
                    <w:rFonts w:hint="eastAsia" w:ascii="仿宋_GB2312" w:hAnsi="仿宋_GB2312" w:cs="仿宋_GB2312"/>
                    <w:color w:val="000000"/>
                    <w:sz w:val="21"/>
                    <w:szCs w:val="21"/>
                    <w:lang w:eastAsia="zh-CN"/>
                  </w:rPr>
                  <w:delText>1.指企事业单位的经营规模。</w:delText>
                </w:r>
              </w:del>
            </w:ins>
          </w:p>
          <w:p>
            <w:pPr>
              <w:spacing w:line="240" w:lineRule="auto"/>
              <w:outlineLvl w:val="2"/>
              <w:rPr>
                <w:ins w:id="11173" w:author="user" w:date="2019-10-21T14:50:00Z"/>
                <w:del w:id="11174" w:author="吴媛媛 [2]" w:date="2020-05-18T15:38:48Z"/>
                <w:rFonts w:ascii="仿宋_GB2312" w:hAnsi="仿宋_GB2312" w:cs="仿宋_GB2312"/>
                <w:color w:val="000000"/>
                <w:sz w:val="21"/>
                <w:szCs w:val="21"/>
                <w:lang w:eastAsia="zh-CN"/>
              </w:rPr>
            </w:pPr>
            <w:ins w:id="11175" w:author="user" w:date="2019-10-21T14:50:00Z">
              <w:del w:id="11176" w:author="吴媛媛 [2]" w:date="2020-05-18T15:38:48Z">
                <w:r>
                  <w:rPr>
                    <w:rFonts w:hint="eastAsia" w:ascii="仿宋_GB2312" w:hAnsi="仿宋_GB2312" w:cs="仿宋_GB2312"/>
                    <w:color w:val="000000"/>
                    <w:sz w:val="21"/>
                    <w:szCs w:val="21"/>
                    <w:lang w:eastAsia="zh-CN"/>
                  </w:rPr>
                  <w:delText>2.若客户属于境内个人、境外非居民则无需填写，该字段为空。若属于企业，则根据“关于印发《统计上大中小微型企业划分办法（2017）》的通知（国统字〔2017〕213号”文件规定，根据从业人员、营业收入和资产总额等要素，一般分为大型、中型、小型、微型企业。非企业类单位属于不适用此标准，对应代码：CS99。数据更新频率为月度。</w:delText>
                </w:r>
              </w:del>
            </w:ins>
          </w:p>
          <w:p>
            <w:pPr>
              <w:spacing w:line="240" w:lineRule="auto"/>
              <w:outlineLvl w:val="2"/>
              <w:rPr>
                <w:ins w:id="11177" w:author="user" w:date="2019-10-21T14:50:00Z"/>
                <w:del w:id="11178" w:author="吴媛媛 [2]" w:date="2020-05-18T15:38:48Z"/>
                <w:rFonts w:ascii="仿宋_GB2312" w:hAnsi="仿宋_GB2312" w:cs="仿宋_GB2312"/>
                <w:color w:val="000000"/>
                <w:sz w:val="21"/>
                <w:szCs w:val="21"/>
                <w:lang w:eastAsia="zh-CN"/>
              </w:rPr>
            </w:pPr>
            <w:ins w:id="11179" w:author="user" w:date="2019-10-21T14:50:00Z">
              <w:del w:id="11180" w:author="吴媛媛 [2]" w:date="2020-05-18T15:38:48Z">
                <w:r>
                  <w:rPr>
                    <w:rFonts w:hint="eastAsia" w:ascii="仿宋_GB2312" w:hAnsi="仿宋_GB2312" w:cs="仿宋_GB2312"/>
                    <w:color w:val="000000"/>
                    <w:sz w:val="21"/>
                    <w:szCs w:val="21"/>
                    <w:lang w:eastAsia="zh-CN"/>
                  </w:rPr>
                  <w:delText>3.值域：</w:delText>
                </w:r>
              </w:del>
            </w:ins>
          </w:p>
          <w:p>
            <w:pPr>
              <w:spacing w:line="240" w:lineRule="auto"/>
              <w:outlineLvl w:val="2"/>
              <w:rPr>
                <w:ins w:id="11181" w:author="user" w:date="2019-10-21T14:50:00Z"/>
                <w:del w:id="11182" w:author="吴媛媛 [2]" w:date="2020-05-18T15:38:48Z"/>
                <w:rFonts w:ascii="仿宋_GB2312" w:hAnsi="仿宋_GB2312" w:cs="仿宋_GB2312"/>
                <w:color w:val="000000"/>
                <w:sz w:val="21"/>
                <w:szCs w:val="21"/>
                <w:lang w:eastAsia="zh-CN"/>
              </w:rPr>
            </w:pPr>
            <w:ins w:id="11183" w:author="user" w:date="2019-10-21T14:50:00Z">
              <w:del w:id="11184" w:author="吴媛媛 [2]" w:date="2020-05-18T15:38:48Z">
                <w:r>
                  <w:rPr>
                    <w:rFonts w:hint="eastAsia" w:ascii="仿宋_GB2312" w:hAnsi="仿宋_GB2312" w:cs="仿宋_GB2312"/>
                    <w:color w:val="000000"/>
                    <w:sz w:val="21"/>
                    <w:szCs w:val="21"/>
                    <w:lang w:eastAsia="zh-CN"/>
                  </w:rPr>
                  <w:delText>CS01 大型      CS02 中型</w:delText>
                </w:r>
              </w:del>
            </w:ins>
          </w:p>
          <w:p>
            <w:pPr>
              <w:spacing w:line="240" w:lineRule="auto"/>
              <w:outlineLvl w:val="2"/>
              <w:rPr>
                <w:ins w:id="11185" w:author="user" w:date="2019-10-21T14:50:00Z"/>
                <w:del w:id="11186" w:author="吴媛媛 [2]" w:date="2020-05-18T15:38:48Z"/>
                <w:rFonts w:ascii="仿宋_GB2312" w:hAnsi="仿宋_GB2312" w:cs="仿宋_GB2312"/>
                <w:color w:val="000000"/>
                <w:sz w:val="21"/>
                <w:szCs w:val="21"/>
                <w:lang w:eastAsia="zh-CN"/>
              </w:rPr>
            </w:pPr>
            <w:ins w:id="11187" w:author="user" w:date="2019-10-21T14:50:00Z">
              <w:del w:id="11188" w:author="吴媛媛 [2]" w:date="2020-05-18T15:38:48Z">
                <w:r>
                  <w:rPr>
                    <w:rFonts w:hint="eastAsia" w:ascii="仿宋_GB2312" w:hAnsi="仿宋_GB2312" w:cs="仿宋_GB2312"/>
                    <w:color w:val="000000"/>
                    <w:sz w:val="21"/>
                    <w:szCs w:val="21"/>
                    <w:lang w:eastAsia="zh-CN"/>
                  </w:rPr>
                  <w:delText>CS03 小型      CS04 微型</w:delText>
                </w:r>
              </w:del>
            </w:ins>
          </w:p>
          <w:p>
            <w:pPr>
              <w:spacing w:line="240" w:lineRule="auto"/>
              <w:outlineLvl w:val="2"/>
              <w:rPr>
                <w:del w:id="11189" w:author="吴媛媛 [2]" w:date="2020-05-18T15:38:48Z"/>
                <w:rFonts w:ascii="仿宋_GB2312" w:hAnsi="仿宋_GB2312" w:cs="仿宋_GB2312"/>
                <w:color w:val="000000"/>
                <w:sz w:val="21"/>
                <w:szCs w:val="21"/>
              </w:rPr>
            </w:pPr>
            <w:ins w:id="11190" w:author="user" w:date="2019-10-21T14:50:00Z">
              <w:del w:id="11191" w:author="吴媛媛 [2]" w:date="2020-05-18T15:38:48Z">
                <w:r>
                  <w:rPr>
                    <w:rFonts w:hint="eastAsia" w:ascii="仿宋_GB2312" w:hAnsi="仿宋_GB2312" w:cs="仿宋_GB2312"/>
                    <w:color w:val="000000"/>
                    <w:sz w:val="21"/>
                    <w:szCs w:val="21"/>
                    <w:lang w:eastAsia="zh-CN"/>
                  </w:rPr>
                  <w:delText>CS99 不适用此标准</w:delText>
                </w:r>
              </w:del>
            </w:ins>
            <w:del w:id="11192" w:author="吴媛媛 [2]" w:date="2020-05-18T15:38:48Z">
              <w:r>
                <w:rPr>
                  <w:rFonts w:hint="eastAsia" w:ascii="仿宋_GB2312" w:hAnsi="仿宋_GB2312" w:cs="仿宋_GB2312"/>
                  <w:color w:val="000000"/>
                  <w:sz w:val="21"/>
                  <w:szCs w:val="21"/>
                  <w:lang w:eastAsia="zh-CN"/>
                </w:rPr>
                <w:delText>1.指贷款借据的实际终止日期。</w:delText>
              </w:r>
            </w:del>
            <w:del w:id="11193" w:author="吴媛媛 [2]" w:date="2020-05-18T15:38:48Z">
              <w:r>
                <w:rPr>
                  <w:rFonts w:hint="eastAsia" w:ascii="仿宋_GB2312" w:hAnsi="仿宋_GB2312" w:cs="仿宋_GB2312"/>
                  <w:color w:val="000000"/>
                  <w:sz w:val="21"/>
                  <w:szCs w:val="21"/>
                  <w:lang w:eastAsia="zh-CN"/>
                </w:rPr>
                <w:br w:type="textWrapping"/>
              </w:r>
            </w:del>
            <w:del w:id="11194" w:author="吴媛媛 [2]" w:date="2020-05-18T15:38:48Z">
              <w:r>
                <w:rPr>
                  <w:rFonts w:hint="eastAsia" w:ascii="仿宋_GB2312" w:hAnsi="仿宋_GB2312" w:cs="仿宋_GB2312"/>
                  <w:color w:val="000000"/>
                  <w:sz w:val="21"/>
                  <w:szCs w:val="21"/>
                  <w:lang w:eastAsia="zh-CN"/>
                </w:rPr>
                <w:delText>2.按照“YYYY-MM-DD”格式填写，填报贷款正常清偿、核销、剥离或转出日期。数据更新的频率为月度。</w:delText>
              </w:r>
            </w:del>
            <w:del w:id="11195" w:author="吴媛媛 [2]" w:date="2020-05-18T15:38:48Z">
              <w:r>
                <w:rPr>
                  <w:rFonts w:hint="eastAsia" w:ascii="仿宋_GB2312" w:hAnsi="仿宋_GB2312" w:cs="仿宋_GB2312"/>
                  <w:color w:val="000000"/>
                  <w:sz w:val="21"/>
                  <w:szCs w:val="21"/>
                  <w:lang w:eastAsia="zh-CN"/>
                </w:rPr>
                <w:br w:type="textWrapping"/>
              </w:r>
            </w:del>
            <w:del w:id="11196"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197"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198" w:author="吴媛媛 [2]" w:date="2020-05-18T15:38:48Z"/>
                <w:rFonts w:ascii="仿宋_GB2312" w:hAnsi="仿宋_GB2312" w:cs="仿宋_GB2312"/>
                <w:color w:val="000000"/>
                <w:sz w:val="21"/>
                <w:szCs w:val="21"/>
              </w:rPr>
            </w:pPr>
            <w:ins w:id="11199" w:author="user" w:date="2019-10-21T14:59:00Z">
              <w:del w:id="11200" w:author="吴媛媛 [2]" w:date="2020-05-18T15:38:48Z">
                <w:r>
                  <w:rPr>
                    <w:rFonts w:ascii="仿宋_GB2312" w:hAnsi="仿宋_GB2312" w:cs="仿宋_GB2312"/>
                    <w:color w:val="000000"/>
                    <w:sz w:val="21"/>
                    <w:szCs w:val="21"/>
                  </w:rPr>
                  <w:delText>19</w:delText>
                </w:r>
              </w:del>
            </w:ins>
            <w:del w:id="11201" w:author="吴媛媛 [2]" w:date="2020-05-18T15:38:48Z">
              <w:r>
                <w:rPr>
                  <w:rFonts w:hint="eastAsia" w:ascii="仿宋_GB2312" w:hAnsi="仿宋_GB2312" w:cs="仿宋_GB2312"/>
                  <w:color w:val="000000"/>
                  <w:sz w:val="21"/>
                  <w:szCs w:val="21"/>
                </w:rPr>
                <w:delText>19</w:delText>
              </w:r>
            </w:del>
          </w:p>
        </w:tc>
        <w:tc>
          <w:tcPr>
            <w:tcW w:w="853" w:type="dxa"/>
            <w:vAlign w:val="center"/>
          </w:tcPr>
          <w:p>
            <w:pPr>
              <w:spacing w:line="240" w:lineRule="auto"/>
              <w:jc w:val="center"/>
              <w:outlineLvl w:val="2"/>
              <w:rPr>
                <w:del w:id="11202" w:author="吴媛媛 [2]" w:date="2020-05-18T15:38:48Z"/>
                <w:rFonts w:ascii="仿宋_GB2312" w:hAnsi="仿宋_GB2312" w:cs="仿宋_GB2312"/>
                <w:color w:val="000000"/>
                <w:sz w:val="21"/>
                <w:szCs w:val="21"/>
                <w:lang w:eastAsia="zh-CN"/>
              </w:rPr>
            </w:pPr>
            <w:ins w:id="11203" w:author="user" w:date="2019-10-21T14:50:00Z">
              <w:del w:id="11204" w:author="吴媛媛 [2]" w:date="2020-05-18T15:38:48Z">
                <w:r>
                  <w:rPr>
                    <w:rFonts w:hint="eastAsia" w:ascii="仿宋_GB2312" w:hAnsi="仿宋_GB2312" w:cs="仿宋_GB2312"/>
                    <w:color w:val="000000"/>
                    <w:sz w:val="21"/>
                    <w:szCs w:val="21"/>
                    <w:lang w:eastAsia="zh-CN"/>
                  </w:rPr>
                  <w:delText>--</w:delText>
                </w:r>
              </w:del>
            </w:ins>
            <w:del w:id="11205"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206" w:author="吴媛媛 [2]" w:date="2020-05-18T15:38:48Z"/>
                <w:rFonts w:ascii="仿宋_GB2312" w:hAnsi="仿宋_GB2312" w:cs="仿宋_GB2312"/>
                <w:color w:val="000000"/>
                <w:sz w:val="21"/>
                <w:szCs w:val="21"/>
              </w:rPr>
            </w:pPr>
            <w:ins w:id="11207" w:author="user" w:date="2019-10-21T14:50:00Z">
              <w:del w:id="11208" w:author="吴媛媛 [2]" w:date="2020-05-18T15:38:48Z">
                <w:r>
                  <w:rPr>
                    <w:rFonts w:hint="eastAsia" w:ascii="仿宋_GB2312" w:hAnsi="仿宋_GB2312" w:cs="仿宋_GB2312"/>
                    <w:color w:val="000000"/>
                    <w:sz w:val="21"/>
                    <w:szCs w:val="21"/>
                  </w:rPr>
                  <w:delText>贷款质量</w:delText>
                </w:r>
              </w:del>
            </w:ins>
            <w:del w:id="11209" w:author="吴媛媛 [2]" w:date="2020-05-18T15:38:48Z">
              <w:r>
                <w:rPr>
                  <w:rFonts w:hint="eastAsia" w:ascii="仿宋_GB2312" w:hAnsi="仿宋_GB2312" w:cs="仿宋_GB2312"/>
                  <w:color w:val="000000"/>
                  <w:sz w:val="21"/>
                  <w:szCs w:val="21"/>
                </w:rPr>
                <w:delText>企业规模</w:delText>
              </w:r>
            </w:del>
          </w:p>
        </w:tc>
        <w:tc>
          <w:tcPr>
            <w:tcW w:w="1137" w:type="dxa"/>
            <w:vAlign w:val="center"/>
          </w:tcPr>
          <w:p>
            <w:pPr>
              <w:spacing w:line="240" w:lineRule="auto"/>
              <w:jc w:val="center"/>
              <w:outlineLvl w:val="2"/>
              <w:rPr>
                <w:del w:id="11210" w:author="吴媛媛 [2]" w:date="2020-05-18T15:38:48Z"/>
                <w:rFonts w:ascii="仿宋_GB2312" w:hAnsi="仿宋_GB2312" w:cs="仿宋_GB2312"/>
                <w:color w:val="000000"/>
                <w:sz w:val="21"/>
                <w:szCs w:val="21"/>
              </w:rPr>
            </w:pPr>
            <w:ins w:id="11211" w:author="user" w:date="2019-10-21T14:50:00Z">
              <w:del w:id="11212" w:author="吴媛媛 [2]" w:date="2020-05-18T15:38:48Z">
                <w:r>
                  <w:rPr>
                    <w:rFonts w:hint="eastAsia" w:ascii="仿宋_GB2312" w:hAnsi="仿宋_GB2312" w:cs="仿宋_GB2312"/>
                    <w:color w:val="000000"/>
                    <w:sz w:val="21"/>
                    <w:szCs w:val="21"/>
                  </w:rPr>
                  <w:delText>4!an</w:delText>
                </w:r>
              </w:del>
            </w:ins>
            <w:del w:id="11213"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ins w:id="11214" w:author="user" w:date="2019-10-21T14:50:00Z"/>
                <w:del w:id="11215" w:author="吴媛媛 [2]" w:date="2020-05-18T15:38:48Z"/>
                <w:rFonts w:ascii="仿宋_GB2312" w:hAnsi="仿宋_GB2312" w:cs="仿宋_GB2312"/>
                <w:color w:val="000000"/>
                <w:sz w:val="21"/>
                <w:szCs w:val="21"/>
                <w:lang w:eastAsia="zh-CN"/>
              </w:rPr>
            </w:pPr>
            <w:ins w:id="11216" w:author="user" w:date="2019-10-21T14:50:00Z">
              <w:del w:id="11217" w:author="吴媛媛 [2]" w:date="2020-05-18T15:38:48Z">
                <w:r>
                  <w:rPr>
                    <w:rFonts w:hint="eastAsia" w:ascii="仿宋_GB2312" w:hAnsi="仿宋_GB2312" w:cs="仿宋_GB2312"/>
                    <w:color w:val="000000"/>
                    <w:sz w:val="21"/>
                    <w:szCs w:val="21"/>
                    <w:lang w:eastAsia="zh-CN"/>
                  </w:rPr>
                  <w:delText>1.指贷款质量的五级标准分类。</w:delText>
                </w:r>
              </w:del>
            </w:ins>
            <w:ins w:id="11218" w:author="user" w:date="2019-10-21T14:50:00Z">
              <w:del w:id="11219" w:author="吴媛媛 [2]" w:date="2020-05-18T15:38:48Z">
                <w:r>
                  <w:rPr>
                    <w:rFonts w:hint="eastAsia" w:ascii="仿宋_GB2312" w:hAnsi="仿宋_GB2312" w:cs="仿宋_GB2312"/>
                    <w:color w:val="000000"/>
                    <w:sz w:val="21"/>
                    <w:szCs w:val="21"/>
                    <w:lang w:eastAsia="zh-CN"/>
                  </w:rPr>
                  <w:br w:type="textWrapping"/>
                </w:r>
              </w:del>
            </w:ins>
            <w:ins w:id="11220" w:author="user" w:date="2019-10-21T14:50:00Z">
              <w:del w:id="11221" w:author="吴媛媛 [2]" w:date="2020-05-18T15:38:48Z">
                <w:r>
                  <w:rPr>
                    <w:rFonts w:hint="eastAsia" w:ascii="仿宋_GB2312" w:hAnsi="仿宋_GB2312" w:cs="仿宋_GB2312"/>
                    <w:color w:val="000000"/>
                    <w:sz w:val="21"/>
                    <w:szCs w:val="21"/>
                    <w:lang w:eastAsia="zh-CN"/>
                  </w:rPr>
                  <w:delText>2.包含正常、关注、次级、可疑、损失。数据更新的频率为月度。</w:delText>
                </w:r>
              </w:del>
            </w:ins>
            <w:ins w:id="11222" w:author="user" w:date="2019-10-21T14:50:00Z">
              <w:del w:id="11223" w:author="吴媛媛 [2]" w:date="2020-05-18T15:38:48Z">
                <w:r>
                  <w:rPr>
                    <w:rFonts w:hint="eastAsia" w:ascii="仿宋_GB2312" w:hAnsi="仿宋_GB2312" w:cs="仿宋_GB2312"/>
                    <w:color w:val="000000"/>
                    <w:sz w:val="21"/>
                    <w:szCs w:val="21"/>
                    <w:lang w:eastAsia="zh-CN"/>
                  </w:rPr>
                  <w:br w:type="textWrapping"/>
                </w:r>
              </w:del>
            </w:ins>
            <w:ins w:id="11224" w:author="user" w:date="2019-10-21T14:50:00Z">
              <w:del w:id="11225" w:author="吴媛媛 [2]" w:date="2020-05-18T15:38:48Z">
                <w:r>
                  <w:rPr>
                    <w:rFonts w:hint="eastAsia" w:ascii="仿宋_GB2312" w:hAnsi="仿宋_GB2312" w:cs="仿宋_GB2312"/>
                    <w:color w:val="000000"/>
                    <w:sz w:val="21"/>
                    <w:szCs w:val="21"/>
                    <w:lang w:eastAsia="zh-CN"/>
                  </w:rPr>
                  <w:delText>3.值域：</w:delText>
                </w:r>
              </w:del>
            </w:ins>
          </w:p>
          <w:p>
            <w:pPr>
              <w:spacing w:line="240" w:lineRule="auto"/>
              <w:outlineLvl w:val="2"/>
              <w:rPr>
                <w:del w:id="11226" w:author="吴媛媛 [2]" w:date="2020-05-18T15:38:48Z"/>
                <w:rFonts w:ascii="仿宋_GB2312" w:hAnsi="仿宋_GB2312" w:cs="仿宋_GB2312"/>
                <w:color w:val="000000"/>
                <w:sz w:val="21"/>
                <w:szCs w:val="21"/>
                <w:lang w:eastAsia="zh-CN"/>
              </w:rPr>
            </w:pPr>
            <w:ins w:id="11227" w:author="user" w:date="2019-10-21T14:50:00Z">
              <w:del w:id="11228" w:author="吴媛媛 [2]" w:date="2020-05-18T15:38:48Z">
                <w:r>
                  <w:rPr>
                    <w:rFonts w:hint="eastAsia" w:ascii="仿宋_GB2312" w:hAnsi="仿宋_GB2312" w:cs="仿宋_GB2312"/>
                    <w:color w:val="000000"/>
                    <w:sz w:val="21"/>
                    <w:szCs w:val="21"/>
                    <w:lang w:eastAsia="zh-CN"/>
                  </w:rPr>
                  <w:delText>FQ01 正常类贷款</w:delText>
                </w:r>
              </w:del>
            </w:ins>
            <w:ins w:id="11229" w:author="user" w:date="2019-10-21T14:50:00Z">
              <w:del w:id="11230" w:author="吴媛媛 [2]" w:date="2020-05-18T15:38:48Z">
                <w:r>
                  <w:rPr>
                    <w:rFonts w:hint="eastAsia" w:ascii="仿宋_GB2312" w:hAnsi="仿宋_GB2312" w:cs="仿宋_GB2312"/>
                    <w:color w:val="000000"/>
                    <w:sz w:val="21"/>
                    <w:szCs w:val="21"/>
                    <w:lang w:eastAsia="zh-CN"/>
                  </w:rPr>
                  <w:br w:type="textWrapping"/>
                </w:r>
              </w:del>
            </w:ins>
            <w:ins w:id="11231" w:author="user" w:date="2019-10-21T14:50:00Z">
              <w:del w:id="11232" w:author="吴媛媛 [2]" w:date="2020-05-18T15:38:48Z">
                <w:r>
                  <w:rPr>
                    <w:rFonts w:hint="eastAsia" w:ascii="仿宋_GB2312" w:hAnsi="仿宋_GB2312" w:cs="仿宋_GB2312"/>
                    <w:color w:val="000000"/>
                    <w:sz w:val="21"/>
                    <w:szCs w:val="21"/>
                    <w:lang w:eastAsia="zh-CN"/>
                  </w:rPr>
                  <w:delText>FQ02 关注类贷款</w:delText>
                </w:r>
              </w:del>
            </w:ins>
            <w:ins w:id="11233" w:author="user" w:date="2019-10-21T14:50:00Z">
              <w:del w:id="11234" w:author="吴媛媛 [2]" w:date="2020-05-18T15:38:48Z">
                <w:r>
                  <w:rPr>
                    <w:rFonts w:hint="eastAsia" w:ascii="仿宋_GB2312" w:hAnsi="仿宋_GB2312" w:cs="仿宋_GB2312"/>
                    <w:color w:val="000000"/>
                    <w:sz w:val="21"/>
                    <w:szCs w:val="21"/>
                    <w:lang w:eastAsia="zh-CN"/>
                  </w:rPr>
                  <w:br w:type="textWrapping"/>
                </w:r>
              </w:del>
            </w:ins>
            <w:ins w:id="11235" w:author="user" w:date="2019-10-21T14:50:00Z">
              <w:del w:id="11236" w:author="吴媛媛 [2]" w:date="2020-05-18T15:38:48Z">
                <w:r>
                  <w:rPr>
                    <w:rFonts w:hint="eastAsia" w:ascii="仿宋_GB2312" w:hAnsi="仿宋_GB2312" w:cs="仿宋_GB2312"/>
                    <w:color w:val="000000"/>
                    <w:sz w:val="21"/>
                    <w:szCs w:val="21"/>
                    <w:lang w:eastAsia="zh-CN"/>
                  </w:rPr>
                  <w:delText>FQ03 次级类贷款</w:delText>
                </w:r>
              </w:del>
            </w:ins>
            <w:ins w:id="11237" w:author="user" w:date="2019-10-21T14:50:00Z">
              <w:del w:id="11238" w:author="吴媛媛 [2]" w:date="2020-05-18T15:38:48Z">
                <w:r>
                  <w:rPr>
                    <w:rFonts w:hint="eastAsia" w:ascii="仿宋_GB2312" w:hAnsi="仿宋_GB2312" w:cs="仿宋_GB2312"/>
                    <w:color w:val="000000"/>
                    <w:sz w:val="21"/>
                    <w:szCs w:val="21"/>
                    <w:lang w:eastAsia="zh-CN"/>
                  </w:rPr>
                  <w:br w:type="textWrapping"/>
                </w:r>
              </w:del>
            </w:ins>
            <w:ins w:id="11239" w:author="user" w:date="2019-10-21T14:50:00Z">
              <w:del w:id="11240" w:author="吴媛媛 [2]" w:date="2020-05-18T15:38:48Z">
                <w:r>
                  <w:rPr>
                    <w:rFonts w:hint="eastAsia" w:ascii="仿宋_GB2312" w:hAnsi="仿宋_GB2312" w:cs="仿宋_GB2312"/>
                    <w:color w:val="000000"/>
                    <w:sz w:val="21"/>
                    <w:szCs w:val="21"/>
                    <w:lang w:eastAsia="zh-CN"/>
                  </w:rPr>
                  <w:delText>FQ04 可疑类贷款</w:delText>
                </w:r>
              </w:del>
            </w:ins>
            <w:ins w:id="11241" w:author="user" w:date="2019-10-21T14:50:00Z">
              <w:del w:id="11242" w:author="吴媛媛 [2]" w:date="2020-05-18T15:38:48Z">
                <w:r>
                  <w:rPr>
                    <w:rFonts w:hint="eastAsia" w:ascii="仿宋_GB2312" w:hAnsi="仿宋_GB2312" w:cs="仿宋_GB2312"/>
                    <w:color w:val="000000"/>
                    <w:sz w:val="21"/>
                    <w:szCs w:val="21"/>
                    <w:lang w:eastAsia="zh-CN"/>
                  </w:rPr>
                  <w:br w:type="textWrapping"/>
                </w:r>
              </w:del>
            </w:ins>
            <w:ins w:id="11243" w:author="user" w:date="2019-10-21T14:50:00Z">
              <w:del w:id="11244" w:author="吴媛媛 [2]" w:date="2020-05-18T15:38:48Z">
                <w:r>
                  <w:rPr>
                    <w:rFonts w:hint="eastAsia" w:ascii="仿宋_GB2312" w:hAnsi="仿宋_GB2312" w:cs="仿宋_GB2312"/>
                    <w:color w:val="000000"/>
                    <w:sz w:val="21"/>
                    <w:szCs w:val="21"/>
                    <w:lang w:eastAsia="zh-CN"/>
                  </w:rPr>
                  <w:delText>FQ05 损失类贷款</w:delText>
                </w:r>
              </w:del>
            </w:ins>
            <w:del w:id="11245" w:author="吴媛媛 [2]" w:date="2020-05-18T15:38:48Z">
              <w:r>
                <w:rPr>
                  <w:rFonts w:hint="eastAsia" w:ascii="仿宋_GB2312" w:hAnsi="仿宋_GB2312" w:cs="仿宋_GB2312"/>
                  <w:color w:val="000000"/>
                  <w:sz w:val="21"/>
                  <w:szCs w:val="21"/>
                  <w:lang w:eastAsia="zh-CN"/>
                </w:rPr>
                <w:delText>1.指企事业单位的经营规模。</w:delText>
              </w:r>
            </w:del>
          </w:p>
          <w:p>
            <w:pPr>
              <w:spacing w:line="240" w:lineRule="auto"/>
              <w:outlineLvl w:val="2"/>
              <w:rPr>
                <w:del w:id="11246" w:author="吴媛媛 [2]" w:date="2020-05-18T15:38:48Z"/>
                <w:rFonts w:ascii="仿宋_GB2312" w:hAnsi="仿宋_GB2312" w:cs="仿宋_GB2312"/>
                <w:color w:val="000000"/>
                <w:sz w:val="21"/>
                <w:szCs w:val="21"/>
                <w:lang w:eastAsia="zh-CN"/>
              </w:rPr>
            </w:pPr>
            <w:del w:id="11247" w:author="吴媛媛 [2]" w:date="2020-05-18T15:38:48Z">
              <w:r>
                <w:rPr>
                  <w:rFonts w:hint="eastAsia" w:ascii="仿宋_GB2312" w:hAnsi="仿宋_GB2312" w:cs="仿宋_GB2312"/>
                  <w:color w:val="000000"/>
                  <w:sz w:val="21"/>
                  <w:szCs w:val="21"/>
                  <w:lang w:eastAsia="zh-CN"/>
                </w:rPr>
                <w:delText>2.若客户属于境内个人、境外非居民则无需填写，该字段为空。若属于企业，则根据“关于印发《统计上大中小微型企业划分办法（2017）》的通知（国统字〔2017〕213号”文件规定，根据从业人员、营业收入和资产总额等要素，一般分为大型、中型、小型、微型企业。非企业类单位属于不适用此标准，对应代码：CS99。数据更新频率为月度。</w:delText>
              </w:r>
            </w:del>
          </w:p>
          <w:p>
            <w:pPr>
              <w:spacing w:line="240" w:lineRule="auto"/>
              <w:outlineLvl w:val="2"/>
              <w:rPr>
                <w:del w:id="11248" w:author="吴媛媛 [2]" w:date="2020-05-18T15:38:48Z"/>
                <w:rFonts w:ascii="仿宋_GB2312" w:hAnsi="仿宋_GB2312" w:cs="仿宋_GB2312"/>
                <w:color w:val="000000"/>
                <w:sz w:val="21"/>
                <w:szCs w:val="21"/>
                <w:lang w:eastAsia="zh-CN"/>
              </w:rPr>
            </w:pPr>
            <w:del w:id="11249"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1250" w:author="吴媛媛 [2]" w:date="2020-05-18T15:38:48Z"/>
                <w:rFonts w:ascii="仿宋_GB2312" w:hAnsi="仿宋_GB2312" w:cs="仿宋_GB2312"/>
                <w:color w:val="000000"/>
                <w:sz w:val="21"/>
                <w:szCs w:val="21"/>
                <w:lang w:eastAsia="zh-CN"/>
              </w:rPr>
            </w:pPr>
            <w:del w:id="11251" w:author="吴媛媛 [2]" w:date="2020-05-18T15:38:48Z">
              <w:r>
                <w:rPr>
                  <w:rFonts w:hint="eastAsia" w:ascii="仿宋_GB2312" w:hAnsi="仿宋_GB2312" w:cs="仿宋_GB2312"/>
                  <w:color w:val="000000"/>
                  <w:sz w:val="21"/>
                  <w:szCs w:val="21"/>
                  <w:lang w:eastAsia="zh-CN"/>
                </w:rPr>
                <w:delText>CS01 大型      CS02 中型</w:delText>
              </w:r>
            </w:del>
          </w:p>
          <w:p>
            <w:pPr>
              <w:spacing w:line="240" w:lineRule="auto"/>
              <w:outlineLvl w:val="2"/>
              <w:rPr>
                <w:del w:id="11252" w:author="吴媛媛 [2]" w:date="2020-05-18T15:38:48Z"/>
                <w:rFonts w:ascii="仿宋_GB2312" w:hAnsi="仿宋_GB2312" w:cs="仿宋_GB2312"/>
                <w:color w:val="000000"/>
                <w:sz w:val="21"/>
                <w:szCs w:val="21"/>
                <w:lang w:eastAsia="zh-CN"/>
              </w:rPr>
            </w:pPr>
            <w:del w:id="11253" w:author="吴媛媛 [2]" w:date="2020-05-18T15:38:48Z">
              <w:r>
                <w:rPr>
                  <w:rFonts w:hint="eastAsia" w:ascii="仿宋_GB2312" w:hAnsi="仿宋_GB2312" w:cs="仿宋_GB2312"/>
                  <w:color w:val="000000"/>
                  <w:sz w:val="21"/>
                  <w:szCs w:val="21"/>
                  <w:lang w:eastAsia="zh-CN"/>
                </w:rPr>
                <w:delText>CS03 小型      CS04 微型</w:delText>
              </w:r>
            </w:del>
          </w:p>
          <w:p>
            <w:pPr>
              <w:spacing w:line="240" w:lineRule="auto"/>
              <w:outlineLvl w:val="2"/>
              <w:rPr>
                <w:del w:id="11254" w:author="吴媛媛 [2]" w:date="2020-05-18T15:38:48Z"/>
                <w:rFonts w:ascii="仿宋_GB2312" w:hAnsi="仿宋_GB2312" w:cs="仿宋_GB2312"/>
                <w:color w:val="000000"/>
                <w:sz w:val="21"/>
                <w:szCs w:val="21"/>
                <w:lang w:eastAsia="zh-CN"/>
              </w:rPr>
            </w:pPr>
            <w:del w:id="11255" w:author="吴媛媛 [2]" w:date="2020-05-18T15:38:48Z">
              <w:r>
                <w:rPr>
                  <w:rFonts w:hint="eastAsia" w:ascii="仿宋_GB2312" w:hAnsi="仿宋_GB2312" w:cs="仿宋_GB2312"/>
                  <w:color w:val="000000"/>
                  <w:sz w:val="21"/>
                  <w:szCs w:val="21"/>
                  <w:lang w:eastAsia="zh-CN"/>
                </w:rPr>
                <w:delText>CS99 不适用此标准</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256"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257" w:author="吴媛媛 [2]" w:date="2020-05-18T15:38:48Z"/>
                <w:rFonts w:ascii="仿宋_GB2312" w:hAnsi="仿宋_GB2312" w:cs="仿宋_GB2312"/>
                <w:color w:val="000000"/>
                <w:sz w:val="21"/>
                <w:szCs w:val="21"/>
              </w:rPr>
            </w:pPr>
            <w:ins w:id="11258" w:author="user" w:date="2019-10-21T14:59:00Z">
              <w:del w:id="11259" w:author="吴媛媛 [2]" w:date="2020-05-18T15:38:48Z">
                <w:r>
                  <w:rPr>
                    <w:rFonts w:ascii="仿宋_GB2312" w:hAnsi="仿宋_GB2312" w:cs="仿宋_GB2312"/>
                    <w:color w:val="000000"/>
                    <w:sz w:val="21"/>
                    <w:szCs w:val="21"/>
                  </w:rPr>
                  <w:delText>20</w:delText>
                </w:r>
              </w:del>
            </w:ins>
            <w:del w:id="11260" w:author="吴媛媛 [2]" w:date="2020-05-18T15:38:48Z">
              <w:r>
                <w:rPr>
                  <w:rFonts w:hint="eastAsia" w:ascii="仿宋_GB2312" w:hAnsi="仿宋_GB2312" w:cs="仿宋_GB2312"/>
                  <w:color w:val="000000"/>
                  <w:sz w:val="21"/>
                  <w:szCs w:val="21"/>
                </w:rPr>
                <w:delText>20</w:delText>
              </w:r>
            </w:del>
          </w:p>
        </w:tc>
        <w:tc>
          <w:tcPr>
            <w:tcW w:w="853" w:type="dxa"/>
            <w:vAlign w:val="center"/>
          </w:tcPr>
          <w:p>
            <w:pPr>
              <w:spacing w:line="240" w:lineRule="auto"/>
              <w:jc w:val="center"/>
              <w:outlineLvl w:val="2"/>
              <w:rPr>
                <w:del w:id="11261" w:author="吴媛媛 [2]" w:date="2020-05-18T15:38:48Z"/>
                <w:rFonts w:ascii="仿宋_GB2312" w:hAnsi="仿宋_GB2312" w:cs="仿宋_GB2312"/>
                <w:color w:val="000000"/>
                <w:sz w:val="21"/>
                <w:szCs w:val="21"/>
                <w:lang w:eastAsia="zh-CN"/>
              </w:rPr>
            </w:pPr>
            <w:ins w:id="11262" w:author="user" w:date="2019-10-21T14:50:00Z">
              <w:del w:id="11263" w:author="吴媛媛 [2]" w:date="2020-05-18T15:38:48Z">
                <w:r>
                  <w:rPr>
                    <w:rFonts w:hint="eastAsia" w:ascii="仿宋_GB2312" w:hAnsi="仿宋_GB2312" w:cs="仿宋_GB2312"/>
                    <w:color w:val="000000"/>
                    <w:sz w:val="21"/>
                    <w:szCs w:val="21"/>
                    <w:lang w:eastAsia="zh-CN"/>
                  </w:rPr>
                  <w:delText>--</w:delText>
                </w:r>
              </w:del>
            </w:ins>
            <w:del w:id="11264"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265" w:author="吴媛媛 [2]" w:date="2020-05-18T15:38:48Z"/>
                <w:rFonts w:ascii="仿宋_GB2312" w:hAnsi="仿宋_GB2312" w:cs="仿宋_GB2312"/>
                <w:color w:val="000000"/>
                <w:sz w:val="21"/>
                <w:szCs w:val="21"/>
                <w:lang w:eastAsia="zh-CN"/>
              </w:rPr>
            </w:pPr>
            <w:ins w:id="11266" w:author="user" w:date="2019-10-21T14:50:00Z">
              <w:del w:id="11267" w:author="吴媛媛 [2]" w:date="2020-05-18T15:38:48Z">
                <w:r>
                  <w:rPr>
                    <w:rFonts w:hint="eastAsia" w:ascii="仿宋_GB2312" w:hAnsi="仿宋_GB2312" w:cs="仿宋_GB2312"/>
                    <w:color w:val="000000"/>
                    <w:sz w:val="21"/>
                    <w:szCs w:val="21"/>
                    <w:lang w:eastAsia="zh-CN"/>
                  </w:rPr>
                  <w:delText>精准扶贫贷款担保方式</w:delText>
                </w:r>
              </w:del>
            </w:ins>
            <w:del w:id="11268" w:author="吴媛媛 [2]" w:date="2020-05-18T15:38:48Z">
              <w:r>
                <w:rPr>
                  <w:rFonts w:hint="eastAsia" w:ascii="仿宋_GB2312" w:hAnsi="仿宋_GB2312" w:cs="仿宋_GB2312"/>
                  <w:color w:val="000000"/>
                  <w:sz w:val="21"/>
                  <w:szCs w:val="21"/>
                  <w:lang w:eastAsia="zh-CN"/>
                </w:rPr>
                <w:delText>贷款质量</w:delText>
              </w:r>
            </w:del>
          </w:p>
        </w:tc>
        <w:tc>
          <w:tcPr>
            <w:tcW w:w="1137" w:type="dxa"/>
            <w:vAlign w:val="center"/>
          </w:tcPr>
          <w:p>
            <w:pPr>
              <w:spacing w:line="240" w:lineRule="auto"/>
              <w:jc w:val="center"/>
              <w:outlineLvl w:val="2"/>
              <w:rPr>
                <w:del w:id="11269" w:author="吴媛媛 [2]" w:date="2020-05-18T15:38:48Z"/>
                <w:rFonts w:ascii="仿宋_GB2312" w:hAnsi="仿宋_GB2312" w:cs="仿宋_GB2312"/>
                <w:color w:val="000000"/>
                <w:sz w:val="21"/>
                <w:szCs w:val="21"/>
              </w:rPr>
            </w:pPr>
            <w:ins w:id="11270" w:author="user" w:date="2019-10-21T14:50:00Z">
              <w:del w:id="11271" w:author="吴媛媛 [2]" w:date="2020-05-18T15:38:48Z">
                <w:r>
                  <w:rPr>
                    <w:rFonts w:hint="eastAsia" w:ascii="仿宋_GB2312" w:hAnsi="仿宋_GB2312" w:cs="仿宋_GB2312"/>
                    <w:color w:val="000000"/>
                    <w:sz w:val="21"/>
                    <w:szCs w:val="21"/>
                  </w:rPr>
                  <w:delText>4!an</w:delText>
                </w:r>
              </w:del>
            </w:ins>
            <w:del w:id="11272"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ins w:id="11273" w:author="user" w:date="2019-10-21T14:50:00Z"/>
                <w:del w:id="11274" w:author="吴媛媛 [2]" w:date="2020-05-18T15:38:48Z"/>
                <w:rFonts w:ascii="仿宋_GB2312" w:hAnsi="仿宋_GB2312" w:cs="仿宋_GB2312"/>
                <w:color w:val="000000"/>
                <w:sz w:val="21"/>
                <w:szCs w:val="21"/>
                <w:lang w:eastAsia="zh-CN"/>
              </w:rPr>
            </w:pPr>
            <w:ins w:id="11275" w:author="user" w:date="2019-10-21T14:50:00Z">
              <w:del w:id="11276" w:author="吴媛媛 [2]" w:date="2020-05-18T15:38:48Z">
                <w:r>
                  <w:rPr>
                    <w:rFonts w:hint="eastAsia" w:ascii="仿宋_GB2312" w:hAnsi="仿宋_GB2312" w:cs="仿宋_GB2312"/>
                    <w:color w:val="000000"/>
                    <w:sz w:val="21"/>
                    <w:szCs w:val="21"/>
                    <w:lang w:eastAsia="zh-CN"/>
                  </w:rPr>
                  <w:delText>1.指客户为精准扶贫贷款提供的担保方式。</w:delText>
                </w:r>
              </w:del>
            </w:ins>
            <w:ins w:id="11277" w:author="user" w:date="2019-10-21T14:50:00Z">
              <w:del w:id="11278" w:author="吴媛媛 [2]" w:date="2020-05-18T15:38:48Z">
                <w:r>
                  <w:rPr>
                    <w:rFonts w:hint="eastAsia" w:ascii="仿宋_GB2312" w:hAnsi="仿宋_GB2312" w:cs="仿宋_GB2312"/>
                    <w:color w:val="000000"/>
                    <w:sz w:val="21"/>
                    <w:szCs w:val="21"/>
                    <w:lang w:eastAsia="zh-CN"/>
                  </w:rPr>
                  <w:br w:type="textWrapping"/>
                </w:r>
              </w:del>
            </w:ins>
            <w:ins w:id="11279" w:author="user" w:date="2019-10-21T14:50:00Z">
              <w:del w:id="11280" w:author="吴媛媛 [2]" w:date="2020-05-18T15:38:48Z">
                <w:r>
                  <w:rPr>
                    <w:rFonts w:hint="eastAsia" w:ascii="仿宋_GB2312" w:hAnsi="仿宋_GB2312" w:cs="仿宋_GB2312"/>
                    <w:color w:val="000000"/>
                    <w:sz w:val="21"/>
                    <w:szCs w:val="21"/>
                    <w:lang w:eastAsia="zh-CN"/>
                  </w:rPr>
                  <w:delText>2.包含质押贷款、抵押贷款、保证贷款、信用/免担保贷款、组合担保等。数据更新的频率为月度。</w:delText>
                </w:r>
              </w:del>
            </w:ins>
            <w:ins w:id="11281" w:author="user" w:date="2019-10-21T14:50:00Z">
              <w:del w:id="11282" w:author="吴媛媛 [2]" w:date="2020-05-18T15:38:48Z">
                <w:r>
                  <w:rPr>
                    <w:rFonts w:hint="eastAsia" w:ascii="仿宋_GB2312" w:hAnsi="仿宋_GB2312" w:cs="仿宋_GB2312"/>
                    <w:color w:val="000000"/>
                    <w:sz w:val="21"/>
                    <w:szCs w:val="21"/>
                    <w:lang w:eastAsia="zh-CN"/>
                  </w:rPr>
                  <w:br w:type="textWrapping"/>
                </w:r>
              </w:del>
            </w:ins>
            <w:ins w:id="11283" w:author="user" w:date="2019-10-21T14:50:00Z">
              <w:del w:id="11284" w:author="吴媛媛 [2]" w:date="2020-05-18T15:38:48Z">
                <w:r>
                  <w:rPr>
                    <w:rFonts w:hint="eastAsia" w:ascii="仿宋_GB2312" w:hAnsi="仿宋_GB2312" w:cs="仿宋_GB2312"/>
                    <w:color w:val="000000"/>
                    <w:sz w:val="21"/>
                    <w:szCs w:val="21"/>
                    <w:lang w:eastAsia="zh-CN"/>
                  </w:rPr>
                  <w:delText>3.值域：</w:delText>
                </w:r>
              </w:del>
            </w:ins>
          </w:p>
          <w:p>
            <w:pPr>
              <w:spacing w:line="240" w:lineRule="auto"/>
              <w:outlineLvl w:val="2"/>
              <w:rPr>
                <w:del w:id="11285" w:author="吴媛媛 [2]" w:date="2020-05-18T15:38:48Z"/>
                <w:rFonts w:ascii="仿宋_GB2312" w:hAnsi="仿宋_GB2312" w:cs="仿宋_GB2312"/>
                <w:color w:val="000000"/>
                <w:sz w:val="21"/>
                <w:szCs w:val="21"/>
                <w:lang w:eastAsia="zh-CN"/>
              </w:rPr>
            </w:pPr>
            <w:ins w:id="11286" w:author="user" w:date="2019-10-21T14:50:00Z">
              <w:del w:id="11287" w:author="吴媛媛 [2]" w:date="2020-05-18T15:38:48Z">
                <w:r>
                  <w:rPr>
                    <w:rFonts w:hint="eastAsia" w:ascii="仿宋_GB2312" w:hAnsi="仿宋_GB2312" w:cs="仿宋_GB2312"/>
                    <w:color w:val="000000"/>
                    <w:sz w:val="21"/>
                    <w:szCs w:val="21"/>
                    <w:lang w:eastAsia="zh-CN"/>
                  </w:rPr>
                  <w:delText>DB01 信用贷款</w:delText>
                </w:r>
              </w:del>
            </w:ins>
            <w:ins w:id="11288" w:author="user" w:date="2019-10-21T14:50:00Z">
              <w:del w:id="11289" w:author="吴媛媛 [2]" w:date="2020-05-18T15:38:48Z">
                <w:r>
                  <w:rPr>
                    <w:rFonts w:hint="eastAsia" w:ascii="仿宋_GB2312" w:hAnsi="仿宋_GB2312" w:cs="仿宋_GB2312"/>
                    <w:color w:val="000000"/>
                    <w:sz w:val="21"/>
                    <w:szCs w:val="21"/>
                    <w:lang w:eastAsia="zh-CN"/>
                  </w:rPr>
                  <w:br w:type="textWrapping"/>
                </w:r>
              </w:del>
            </w:ins>
            <w:ins w:id="11290" w:author="user" w:date="2019-10-21T14:50:00Z">
              <w:del w:id="11291" w:author="吴媛媛 [2]" w:date="2020-05-18T15:38:48Z">
                <w:r>
                  <w:rPr>
                    <w:rFonts w:hint="eastAsia" w:ascii="仿宋_GB2312" w:hAnsi="仿宋_GB2312" w:cs="仿宋_GB2312"/>
                    <w:color w:val="000000"/>
                    <w:sz w:val="21"/>
                    <w:szCs w:val="21"/>
                    <w:lang w:eastAsia="zh-CN"/>
                  </w:rPr>
                  <w:delText>DB02 保证贷款</w:delText>
                </w:r>
              </w:del>
            </w:ins>
            <w:ins w:id="11292" w:author="user" w:date="2019-10-21T14:50:00Z">
              <w:del w:id="11293" w:author="吴媛媛 [2]" w:date="2020-05-18T15:38:48Z">
                <w:r>
                  <w:rPr>
                    <w:rFonts w:hint="eastAsia" w:ascii="仿宋_GB2312" w:hAnsi="仿宋_GB2312" w:cs="仿宋_GB2312"/>
                    <w:color w:val="000000"/>
                    <w:sz w:val="21"/>
                    <w:szCs w:val="21"/>
                    <w:lang w:eastAsia="zh-CN"/>
                  </w:rPr>
                  <w:br w:type="textWrapping"/>
                </w:r>
              </w:del>
            </w:ins>
            <w:ins w:id="11294" w:author="user" w:date="2019-10-21T14:50:00Z">
              <w:del w:id="11295" w:author="吴媛媛 [2]" w:date="2020-05-18T15:38:48Z">
                <w:r>
                  <w:rPr>
                    <w:rFonts w:hint="eastAsia" w:ascii="仿宋_GB2312" w:hAnsi="仿宋_GB2312" w:cs="仿宋_GB2312"/>
                    <w:color w:val="000000"/>
                    <w:sz w:val="21"/>
                    <w:szCs w:val="21"/>
                    <w:lang w:eastAsia="zh-CN"/>
                  </w:rPr>
                  <w:delText>DB03 抵（质）押贷款</w:delText>
                </w:r>
              </w:del>
            </w:ins>
            <w:del w:id="11296" w:author="吴媛媛 [2]" w:date="2020-05-18T15:38:48Z">
              <w:r>
                <w:rPr>
                  <w:rFonts w:hint="eastAsia" w:ascii="仿宋_GB2312" w:hAnsi="仿宋_GB2312" w:cs="仿宋_GB2312"/>
                  <w:color w:val="000000"/>
                  <w:sz w:val="21"/>
                  <w:szCs w:val="21"/>
                  <w:lang w:eastAsia="zh-CN"/>
                </w:rPr>
                <w:delText>1.指贷款质量的五级标准分类。</w:delText>
              </w:r>
            </w:del>
            <w:del w:id="11297" w:author="吴媛媛 [2]" w:date="2020-05-18T15:38:48Z">
              <w:r>
                <w:rPr>
                  <w:rFonts w:hint="eastAsia" w:ascii="仿宋_GB2312" w:hAnsi="仿宋_GB2312" w:cs="仿宋_GB2312"/>
                  <w:color w:val="000000"/>
                  <w:sz w:val="21"/>
                  <w:szCs w:val="21"/>
                  <w:lang w:eastAsia="zh-CN"/>
                </w:rPr>
                <w:br w:type="textWrapping"/>
              </w:r>
            </w:del>
            <w:del w:id="11298" w:author="吴媛媛 [2]" w:date="2020-05-18T15:38:48Z">
              <w:r>
                <w:rPr>
                  <w:rFonts w:hint="eastAsia" w:ascii="仿宋_GB2312" w:hAnsi="仿宋_GB2312" w:cs="仿宋_GB2312"/>
                  <w:color w:val="000000"/>
                  <w:sz w:val="21"/>
                  <w:szCs w:val="21"/>
                  <w:lang w:eastAsia="zh-CN"/>
                </w:rPr>
                <w:delText>2.包含正常、关注、次级、可疑、损失。数据更新的频率为月度。</w:delText>
              </w:r>
            </w:del>
            <w:del w:id="11299" w:author="吴媛媛 [2]" w:date="2020-05-18T15:38:48Z">
              <w:r>
                <w:rPr>
                  <w:rFonts w:hint="eastAsia" w:ascii="仿宋_GB2312" w:hAnsi="仿宋_GB2312" w:cs="仿宋_GB2312"/>
                  <w:color w:val="000000"/>
                  <w:sz w:val="21"/>
                  <w:szCs w:val="21"/>
                  <w:lang w:eastAsia="zh-CN"/>
                </w:rPr>
                <w:br w:type="textWrapping"/>
              </w:r>
            </w:del>
            <w:del w:id="11300"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1301" w:author="吴媛媛 [2]" w:date="2020-05-18T15:38:48Z"/>
                <w:rFonts w:ascii="仿宋_GB2312" w:hAnsi="仿宋_GB2312" w:cs="仿宋_GB2312"/>
                <w:color w:val="000000"/>
                <w:sz w:val="21"/>
                <w:szCs w:val="21"/>
                <w:lang w:eastAsia="zh-CN"/>
              </w:rPr>
            </w:pPr>
            <w:del w:id="11302" w:author="吴媛媛 [2]" w:date="2020-05-18T15:38:48Z">
              <w:r>
                <w:rPr>
                  <w:rFonts w:hint="eastAsia" w:ascii="仿宋_GB2312" w:hAnsi="仿宋_GB2312" w:cs="仿宋_GB2312"/>
                  <w:color w:val="000000"/>
                  <w:sz w:val="21"/>
                  <w:szCs w:val="21"/>
                  <w:lang w:eastAsia="zh-CN"/>
                </w:rPr>
                <w:delText>FQ01 正常类贷款</w:delText>
              </w:r>
            </w:del>
            <w:del w:id="11303" w:author="吴媛媛 [2]" w:date="2020-05-18T15:38:48Z">
              <w:r>
                <w:rPr>
                  <w:rFonts w:hint="eastAsia" w:ascii="仿宋_GB2312" w:hAnsi="仿宋_GB2312" w:cs="仿宋_GB2312"/>
                  <w:color w:val="000000"/>
                  <w:sz w:val="21"/>
                  <w:szCs w:val="21"/>
                  <w:lang w:eastAsia="zh-CN"/>
                </w:rPr>
                <w:br w:type="textWrapping"/>
              </w:r>
            </w:del>
            <w:del w:id="11304" w:author="吴媛媛 [2]" w:date="2020-05-18T15:38:48Z">
              <w:r>
                <w:rPr>
                  <w:rFonts w:hint="eastAsia" w:ascii="仿宋_GB2312" w:hAnsi="仿宋_GB2312" w:cs="仿宋_GB2312"/>
                  <w:color w:val="000000"/>
                  <w:sz w:val="21"/>
                  <w:szCs w:val="21"/>
                  <w:lang w:eastAsia="zh-CN"/>
                </w:rPr>
                <w:delText>FQ02 关注类贷款</w:delText>
              </w:r>
            </w:del>
            <w:del w:id="11305" w:author="吴媛媛 [2]" w:date="2020-05-18T15:38:48Z">
              <w:r>
                <w:rPr>
                  <w:rFonts w:hint="eastAsia" w:ascii="仿宋_GB2312" w:hAnsi="仿宋_GB2312" w:cs="仿宋_GB2312"/>
                  <w:color w:val="000000"/>
                  <w:sz w:val="21"/>
                  <w:szCs w:val="21"/>
                  <w:lang w:eastAsia="zh-CN"/>
                </w:rPr>
                <w:br w:type="textWrapping"/>
              </w:r>
            </w:del>
            <w:del w:id="11306" w:author="吴媛媛 [2]" w:date="2020-05-18T15:38:48Z">
              <w:r>
                <w:rPr>
                  <w:rFonts w:hint="eastAsia" w:ascii="仿宋_GB2312" w:hAnsi="仿宋_GB2312" w:cs="仿宋_GB2312"/>
                  <w:color w:val="000000"/>
                  <w:sz w:val="21"/>
                  <w:szCs w:val="21"/>
                  <w:lang w:eastAsia="zh-CN"/>
                </w:rPr>
                <w:delText>FQ03 次级类贷款</w:delText>
              </w:r>
            </w:del>
            <w:del w:id="11307" w:author="吴媛媛 [2]" w:date="2020-05-18T15:38:48Z">
              <w:r>
                <w:rPr>
                  <w:rFonts w:hint="eastAsia" w:ascii="仿宋_GB2312" w:hAnsi="仿宋_GB2312" w:cs="仿宋_GB2312"/>
                  <w:color w:val="000000"/>
                  <w:sz w:val="21"/>
                  <w:szCs w:val="21"/>
                  <w:lang w:eastAsia="zh-CN"/>
                </w:rPr>
                <w:br w:type="textWrapping"/>
              </w:r>
            </w:del>
            <w:del w:id="11308" w:author="吴媛媛 [2]" w:date="2020-05-18T15:38:48Z">
              <w:r>
                <w:rPr>
                  <w:rFonts w:hint="eastAsia" w:ascii="仿宋_GB2312" w:hAnsi="仿宋_GB2312" w:cs="仿宋_GB2312"/>
                  <w:color w:val="000000"/>
                  <w:sz w:val="21"/>
                  <w:szCs w:val="21"/>
                  <w:lang w:eastAsia="zh-CN"/>
                </w:rPr>
                <w:delText>FQ04 可疑类贷款</w:delText>
              </w:r>
            </w:del>
            <w:del w:id="11309" w:author="吴媛媛 [2]" w:date="2020-05-18T15:38:48Z">
              <w:r>
                <w:rPr>
                  <w:rFonts w:hint="eastAsia" w:ascii="仿宋_GB2312" w:hAnsi="仿宋_GB2312" w:cs="仿宋_GB2312"/>
                  <w:color w:val="000000"/>
                  <w:sz w:val="21"/>
                  <w:szCs w:val="21"/>
                  <w:lang w:eastAsia="zh-CN"/>
                </w:rPr>
                <w:br w:type="textWrapping"/>
              </w:r>
            </w:del>
            <w:del w:id="11310" w:author="吴媛媛 [2]" w:date="2020-05-18T15:38:48Z">
              <w:r>
                <w:rPr>
                  <w:rFonts w:hint="eastAsia" w:ascii="仿宋_GB2312" w:hAnsi="仿宋_GB2312" w:cs="仿宋_GB2312"/>
                  <w:color w:val="000000"/>
                  <w:sz w:val="21"/>
                  <w:szCs w:val="21"/>
                  <w:lang w:eastAsia="zh-CN"/>
                </w:rPr>
                <w:delText>FQ05 损失类贷款</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311"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312" w:author="吴媛媛 [2]" w:date="2020-05-18T15:38:48Z"/>
                <w:rFonts w:ascii="仿宋_GB2312" w:hAnsi="仿宋_GB2312" w:cs="仿宋_GB2312"/>
                <w:color w:val="000000"/>
                <w:sz w:val="21"/>
                <w:szCs w:val="21"/>
              </w:rPr>
            </w:pPr>
            <w:ins w:id="11313" w:author="user" w:date="2019-10-21T15:00:00Z">
              <w:del w:id="11314" w:author="吴媛媛 [2]" w:date="2020-05-18T15:38:48Z">
                <w:r>
                  <w:rPr>
                    <w:rFonts w:ascii="仿宋_GB2312" w:hAnsi="仿宋_GB2312" w:cs="仿宋_GB2312"/>
                    <w:color w:val="000000"/>
                    <w:sz w:val="21"/>
                    <w:szCs w:val="21"/>
                  </w:rPr>
                  <w:delText>21</w:delText>
                </w:r>
              </w:del>
            </w:ins>
            <w:del w:id="11315" w:author="吴媛媛 [2]" w:date="2020-05-18T15:38:48Z">
              <w:r>
                <w:rPr>
                  <w:rFonts w:hint="eastAsia" w:ascii="仿宋_GB2312" w:hAnsi="仿宋_GB2312" w:cs="仿宋_GB2312"/>
                  <w:color w:val="000000"/>
                  <w:sz w:val="21"/>
                  <w:szCs w:val="21"/>
                </w:rPr>
                <w:delText>21</w:delText>
              </w:r>
            </w:del>
          </w:p>
        </w:tc>
        <w:tc>
          <w:tcPr>
            <w:tcW w:w="853" w:type="dxa"/>
            <w:vAlign w:val="center"/>
          </w:tcPr>
          <w:p>
            <w:pPr>
              <w:spacing w:line="240" w:lineRule="auto"/>
              <w:jc w:val="center"/>
              <w:outlineLvl w:val="2"/>
              <w:rPr>
                <w:del w:id="11316" w:author="吴媛媛 [2]" w:date="2020-05-18T15:38:48Z"/>
                <w:rFonts w:ascii="仿宋_GB2312" w:hAnsi="仿宋_GB2312" w:cs="仿宋_GB2312"/>
                <w:color w:val="000000"/>
                <w:sz w:val="21"/>
                <w:szCs w:val="21"/>
                <w:lang w:eastAsia="zh-CN"/>
              </w:rPr>
            </w:pPr>
            <w:ins w:id="11317" w:author="user" w:date="2019-10-21T14:50:00Z">
              <w:del w:id="11318" w:author="吴媛媛 [2]" w:date="2020-05-18T15:38:48Z">
                <w:r>
                  <w:rPr>
                    <w:rFonts w:hint="eastAsia" w:ascii="仿宋_GB2312" w:hAnsi="仿宋_GB2312" w:cs="仿宋_GB2312"/>
                    <w:color w:val="000000"/>
                    <w:sz w:val="21"/>
                    <w:szCs w:val="21"/>
                    <w:lang w:eastAsia="zh-CN"/>
                  </w:rPr>
                  <w:delText>--</w:delText>
                </w:r>
              </w:del>
            </w:ins>
            <w:del w:id="11319"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320" w:author="吴媛媛 [2]" w:date="2020-05-18T15:38:48Z"/>
                <w:rFonts w:ascii="仿宋_GB2312" w:hAnsi="仿宋_GB2312" w:cs="仿宋_GB2312"/>
                <w:color w:val="000000"/>
                <w:sz w:val="21"/>
                <w:szCs w:val="21"/>
                <w:lang w:eastAsia="zh-CN"/>
              </w:rPr>
            </w:pPr>
            <w:ins w:id="11321" w:author="user" w:date="2019-10-21T14:50:00Z">
              <w:del w:id="11322" w:author="吴媛媛 [2]" w:date="2020-05-18T15:38:48Z">
                <w:r>
                  <w:rPr>
                    <w:rFonts w:hint="eastAsia" w:ascii="仿宋_GB2312" w:hAnsi="仿宋_GB2312" w:cs="仿宋_GB2312"/>
                    <w:color w:val="000000"/>
                    <w:sz w:val="21"/>
                    <w:szCs w:val="21"/>
                    <w:lang w:eastAsia="zh-CN"/>
                  </w:rPr>
                  <w:delText>产业精准扶贫贷款资金来源</w:delText>
                </w:r>
              </w:del>
            </w:ins>
            <w:del w:id="11323" w:author="吴媛媛 [2]" w:date="2020-05-18T15:38:48Z">
              <w:r>
                <w:rPr>
                  <w:rFonts w:hint="eastAsia" w:ascii="仿宋_GB2312" w:hAnsi="仿宋_GB2312" w:cs="仿宋_GB2312"/>
                  <w:color w:val="000000"/>
                  <w:sz w:val="21"/>
                  <w:szCs w:val="21"/>
                  <w:lang w:eastAsia="zh-CN"/>
                </w:rPr>
                <w:delText>精准扶贫贷款担保方式</w:delText>
              </w:r>
            </w:del>
          </w:p>
        </w:tc>
        <w:tc>
          <w:tcPr>
            <w:tcW w:w="1137" w:type="dxa"/>
            <w:vAlign w:val="center"/>
          </w:tcPr>
          <w:p>
            <w:pPr>
              <w:spacing w:line="240" w:lineRule="auto"/>
              <w:jc w:val="center"/>
              <w:outlineLvl w:val="2"/>
              <w:rPr>
                <w:del w:id="11324" w:author="吴媛媛 [2]" w:date="2020-05-18T15:38:48Z"/>
                <w:rFonts w:ascii="仿宋_GB2312" w:hAnsi="仿宋_GB2312" w:cs="仿宋_GB2312"/>
                <w:color w:val="000000"/>
                <w:sz w:val="21"/>
                <w:szCs w:val="21"/>
              </w:rPr>
            </w:pPr>
            <w:ins w:id="11325" w:author="user" w:date="2019-10-21T14:50:00Z">
              <w:del w:id="11326" w:author="吴媛媛 [2]" w:date="2020-05-18T15:38:48Z">
                <w:r>
                  <w:rPr>
                    <w:rFonts w:hint="eastAsia" w:ascii="仿宋_GB2312" w:hAnsi="仿宋_GB2312" w:cs="仿宋_GB2312"/>
                    <w:color w:val="000000"/>
                    <w:sz w:val="21"/>
                    <w:szCs w:val="21"/>
                  </w:rPr>
                  <w:delText>4!an</w:delText>
                </w:r>
              </w:del>
            </w:ins>
            <w:del w:id="11327"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ins w:id="11328" w:author="user" w:date="2019-10-21T14:50:00Z"/>
                <w:del w:id="11329" w:author="吴媛媛 [2]" w:date="2020-05-18T15:38:48Z"/>
                <w:rFonts w:ascii="仿宋_GB2312" w:hAnsi="仿宋_GB2312" w:cs="仿宋_GB2312"/>
                <w:color w:val="000000"/>
                <w:sz w:val="21"/>
                <w:szCs w:val="21"/>
                <w:lang w:eastAsia="zh-CN"/>
              </w:rPr>
            </w:pPr>
            <w:ins w:id="11330" w:author="user" w:date="2019-10-21T14:50:00Z">
              <w:del w:id="11331" w:author="吴媛媛 [2]" w:date="2020-05-18T15:38:48Z">
                <w:r>
                  <w:rPr>
                    <w:rFonts w:hint="eastAsia" w:ascii="仿宋_GB2312" w:hAnsi="仿宋_GB2312" w:cs="仿宋_GB2312"/>
                    <w:color w:val="000000"/>
                    <w:sz w:val="21"/>
                    <w:szCs w:val="21"/>
                    <w:lang w:eastAsia="zh-CN"/>
                  </w:rPr>
                  <w:delText>1.指金融机构为筹集产业精准扶贫贷款资金所采取的方式。</w:delText>
                </w:r>
              </w:del>
            </w:ins>
            <w:ins w:id="11332" w:author="user" w:date="2019-10-21T14:50:00Z">
              <w:del w:id="11333" w:author="吴媛媛 [2]" w:date="2020-05-18T15:38:48Z">
                <w:r>
                  <w:rPr>
                    <w:rFonts w:hint="eastAsia" w:ascii="仿宋_GB2312" w:hAnsi="仿宋_GB2312" w:cs="仿宋_GB2312"/>
                    <w:color w:val="000000"/>
                    <w:sz w:val="21"/>
                    <w:szCs w:val="21"/>
                    <w:lang w:eastAsia="zh-CN"/>
                  </w:rPr>
                  <w:br w:type="textWrapping"/>
                </w:r>
              </w:del>
            </w:ins>
            <w:ins w:id="11334" w:author="user" w:date="2019-10-21T14:50:00Z">
              <w:del w:id="11335" w:author="吴媛媛 [2]" w:date="2020-05-18T15:38:48Z">
                <w:r>
                  <w:rPr>
                    <w:rFonts w:hint="eastAsia" w:ascii="仿宋_GB2312" w:hAnsi="仿宋_GB2312" w:cs="仿宋_GB2312"/>
                    <w:color w:val="000000"/>
                    <w:sz w:val="21"/>
                    <w:szCs w:val="21"/>
                    <w:lang w:eastAsia="zh-CN"/>
                  </w:rPr>
                  <w:delText>2.包含央行资金和自有资金。其中央行资金包括扶贫再贷款、支农再贷款、支小再贷款、补充抵押贷款（PSL）等。数据更新的频率为月度。</w:delText>
                </w:r>
              </w:del>
            </w:ins>
            <w:ins w:id="11336" w:author="user" w:date="2019-10-21T14:50:00Z">
              <w:del w:id="11337" w:author="吴媛媛 [2]" w:date="2020-05-18T15:38:48Z">
                <w:r>
                  <w:rPr>
                    <w:rFonts w:hint="eastAsia" w:ascii="仿宋_GB2312" w:hAnsi="仿宋_GB2312" w:cs="仿宋_GB2312"/>
                    <w:color w:val="000000"/>
                    <w:sz w:val="21"/>
                    <w:szCs w:val="21"/>
                    <w:lang w:eastAsia="zh-CN"/>
                  </w:rPr>
                  <w:br w:type="textWrapping"/>
                </w:r>
              </w:del>
            </w:ins>
            <w:ins w:id="11338" w:author="user" w:date="2019-10-21T14:50:00Z">
              <w:del w:id="11339" w:author="吴媛媛 [2]" w:date="2020-05-18T15:38:48Z">
                <w:r>
                  <w:rPr>
                    <w:rFonts w:hint="eastAsia" w:ascii="仿宋_GB2312" w:hAnsi="仿宋_GB2312" w:cs="仿宋_GB2312"/>
                    <w:color w:val="000000"/>
                    <w:sz w:val="21"/>
                    <w:szCs w:val="21"/>
                    <w:lang w:eastAsia="zh-CN"/>
                  </w:rPr>
                  <w:delText>3.值域：</w:delText>
                </w:r>
              </w:del>
            </w:ins>
          </w:p>
          <w:p>
            <w:pPr>
              <w:spacing w:line="240" w:lineRule="auto"/>
              <w:outlineLvl w:val="2"/>
              <w:rPr>
                <w:del w:id="11340" w:author="吴媛媛 [2]" w:date="2020-05-18T15:38:48Z"/>
                <w:rFonts w:ascii="仿宋_GB2312" w:hAnsi="仿宋_GB2312" w:cs="仿宋_GB2312"/>
                <w:color w:val="000000"/>
                <w:sz w:val="21"/>
                <w:szCs w:val="21"/>
                <w:lang w:eastAsia="zh-CN"/>
              </w:rPr>
            </w:pPr>
            <w:ins w:id="11341" w:author="user" w:date="2019-10-21T14:50:00Z">
              <w:del w:id="11342" w:author="吴媛媛 [2]" w:date="2020-05-18T15:38:48Z">
                <w:r>
                  <w:rPr>
                    <w:rFonts w:hint="eastAsia" w:ascii="仿宋_GB2312" w:hAnsi="仿宋_GB2312" w:cs="仿宋_GB2312"/>
                    <w:color w:val="000000"/>
                    <w:sz w:val="21"/>
                    <w:szCs w:val="21"/>
                    <w:lang w:eastAsia="zh-CN"/>
                  </w:rPr>
                  <w:delText>ZJ01 央行资金</w:delText>
                </w:r>
              </w:del>
            </w:ins>
            <w:ins w:id="11343" w:author="user" w:date="2019-10-21T14:50:00Z">
              <w:del w:id="11344" w:author="吴媛媛 [2]" w:date="2020-05-18T15:38:48Z">
                <w:r>
                  <w:rPr>
                    <w:rFonts w:hint="eastAsia" w:ascii="仿宋_GB2312" w:hAnsi="仿宋_GB2312" w:cs="仿宋_GB2312"/>
                    <w:color w:val="000000"/>
                    <w:sz w:val="21"/>
                    <w:szCs w:val="21"/>
                    <w:lang w:eastAsia="zh-CN"/>
                  </w:rPr>
                  <w:br w:type="textWrapping"/>
                </w:r>
              </w:del>
            </w:ins>
            <w:ins w:id="11345" w:author="user" w:date="2019-10-21T14:50:00Z">
              <w:del w:id="11346" w:author="吴媛媛 [2]" w:date="2020-05-18T15:38:48Z">
                <w:r>
                  <w:rPr>
                    <w:rFonts w:hint="eastAsia" w:ascii="仿宋_GB2312" w:hAnsi="仿宋_GB2312" w:cs="仿宋_GB2312"/>
                    <w:color w:val="000000"/>
                    <w:sz w:val="21"/>
                    <w:szCs w:val="21"/>
                    <w:lang w:eastAsia="zh-CN"/>
                  </w:rPr>
                  <w:delText>ZJ02 易地扶贫搬迁专项金融债</w:delText>
                </w:r>
              </w:del>
            </w:ins>
            <w:ins w:id="11347" w:author="user" w:date="2019-10-21T14:50:00Z">
              <w:del w:id="11348" w:author="吴媛媛 [2]" w:date="2020-05-18T15:38:48Z">
                <w:r>
                  <w:rPr>
                    <w:rFonts w:hint="eastAsia" w:ascii="仿宋_GB2312" w:hAnsi="仿宋_GB2312" w:cs="仿宋_GB2312"/>
                    <w:color w:val="000000"/>
                    <w:sz w:val="21"/>
                    <w:szCs w:val="21"/>
                    <w:lang w:eastAsia="zh-CN"/>
                  </w:rPr>
                  <w:br w:type="textWrapping"/>
                </w:r>
              </w:del>
            </w:ins>
            <w:ins w:id="11349" w:author="user" w:date="2019-10-21T14:50:00Z">
              <w:del w:id="11350" w:author="吴媛媛 [2]" w:date="2020-05-18T15:38:48Z">
                <w:r>
                  <w:rPr>
                    <w:rFonts w:hint="eastAsia" w:ascii="仿宋_GB2312" w:hAnsi="仿宋_GB2312" w:cs="仿宋_GB2312"/>
                    <w:color w:val="000000"/>
                    <w:sz w:val="21"/>
                    <w:szCs w:val="21"/>
                    <w:lang w:eastAsia="zh-CN"/>
                  </w:rPr>
                  <w:delText>ZJ03 自有资金</w:delText>
                </w:r>
              </w:del>
            </w:ins>
            <w:del w:id="11351" w:author="吴媛媛 [2]" w:date="2020-05-18T15:38:48Z">
              <w:r>
                <w:rPr>
                  <w:rFonts w:hint="eastAsia" w:ascii="仿宋_GB2312" w:hAnsi="仿宋_GB2312" w:cs="仿宋_GB2312"/>
                  <w:color w:val="000000"/>
                  <w:sz w:val="21"/>
                  <w:szCs w:val="21"/>
                  <w:lang w:eastAsia="zh-CN"/>
                </w:rPr>
                <w:delText>1.指客户为精准扶贫贷款提供的担保方式。</w:delText>
              </w:r>
            </w:del>
            <w:del w:id="11352" w:author="吴媛媛 [2]" w:date="2020-05-18T15:38:48Z">
              <w:r>
                <w:rPr>
                  <w:rFonts w:hint="eastAsia" w:ascii="仿宋_GB2312" w:hAnsi="仿宋_GB2312" w:cs="仿宋_GB2312"/>
                  <w:color w:val="000000"/>
                  <w:sz w:val="21"/>
                  <w:szCs w:val="21"/>
                  <w:lang w:eastAsia="zh-CN"/>
                </w:rPr>
                <w:br w:type="textWrapping"/>
              </w:r>
            </w:del>
            <w:del w:id="11353" w:author="吴媛媛 [2]" w:date="2020-05-18T15:38:48Z">
              <w:r>
                <w:rPr>
                  <w:rFonts w:hint="eastAsia" w:ascii="仿宋_GB2312" w:hAnsi="仿宋_GB2312" w:cs="仿宋_GB2312"/>
                  <w:color w:val="000000"/>
                  <w:sz w:val="21"/>
                  <w:szCs w:val="21"/>
                  <w:lang w:eastAsia="zh-CN"/>
                </w:rPr>
                <w:delText>2.包含质押贷款、抵押贷款、保证贷款、信用/免担保贷款、组合担保等。数据更新的频率为月度。</w:delText>
              </w:r>
            </w:del>
            <w:del w:id="11354" w:author="吴媛媛 [2]" w:date="2020-05-18T15:38:48Z">
              <w:r>
                <w:rPr>
                  <w:rFonts w:hint="eastAsia" w:ascii="仿宋_GB2312" w:hAnsi="仿宋_GB2312" w:cs="仿宋_GB2312"/>
                  <w:color w:val="000000"/>
                  <w:sz w:val="21"/>
                  <w:szCs w:val="21"/>
                  <w:lang w:eastAsia="zh-CN"/>
                </w:rPr>
                <w:br w:type="textWrapping"/>
              </w:r>
            </w:del>
            <w:del w:id="11355"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1356" w:author="吴媛媛 [2]" w:date="2020-05-18T15:38:48Z"/>
                <w:rFonts w:ascii="仿宋_GB2312" w:hAnsi="仿宋_GB2312" w:cs="仿宋_GB2312"/>
                <w:color w:val="000000"/>
                <w:sz w:val="21"/>
                <w:szCs w:val="21"/>
                <w:lang w:eastAsia="zh-CN"/>
              </w:rPr>
            </w:pPr>
            <w:del w:id="11357" w:author="吴媛媛 [2]" w:date="2020-05-18T15:38:48Z">
              <w:r>
                <w:rPr>
                  <w:rFonts w:hint="eastAsia" w:ascii="仿宋_GB2312" w:hAnsi="仿宋_GB2312" w:cs="仿宋_GB2312"/>
                  <w:color w:val="000000"/>
                  <w:sz w:val="21"/>
                  <w:szCs w:val="21"/>
                  <w:lang w:eastAsia="zh-CN"/>
                </w:rPr>
                <w:delText>DB01 信用贷款</w:delText>
              </w:r>
            </w:del>
            <w:del w:id="11358" w:author="吴媛媛 [2]" w:date="2020-05-18T15:38:48Z">
              <w:r>
                <w:rPr>
                  <w:rFonts w:hint="eastAsia" w:ascii="仿宋_GB2312" w:hAnsi="仿宋_GB2312" w:cs="仿宋_GB2312"/>
                  <w:color w:val="000000"/>
                  <w:sz w:val="21"/>
                  <w:szCs w:val="21"/>
                  <w:lang w:eastAsia="zh-CN"/>
                </w:rPr>
                <w:br w:type="textWrapping"/>
              </w:r>
            </w:del>
            <w:del w:id="11359" w:author="吴媛媛 [2]" w:date="2020-05-18T15:38:48Z">
              <w:r>
                <w:rPr>
                  <w:rFonts w:hint="eastAsia" w:ascii="仿宋_GB2312" w:hAnsi="仿宋_GB2312" w:cs="仿宋_GB2312"/>
                  <w:color w:val="000000"/>
                  <w:sz w:val="21"/>
                  <w:szCs w:val="21"/>
                  <w:lang w:eastAsia="zh-CN"/>
                </w:rPr>
                <w:delText>DB02 保证贷款</w:delText>
              </w:r>
            </w:del>
            <w:del w:id="11360" w:author="吴媛媛 [2]" w:date="2020-05-18T15:38:48Z">
              <w:r>
                <w:rPr>
                  <w:rFonts w:hint="eastAsia" w:ascii="仿宋_GB2312" w:hAnsi="仿宋_GB2312" w:cs="仿宋_GB2312"/>
                  <w:color w:val="000000"/>
                  <w:sz w:val="21"/>
                  <w:szCs w:val="21"/>
                  <w:lang w:eastAsia="zh-CN"/>
                </w:rPr>
                <w:br w:type="textWrapping"/>
              </w:r>
            </w:del>
            <w:del w:id="11361" w:author="吴媛媛 [2]" w:date="2020-05-18T15:38:48Z">
              <w:r>
                <w:rPr>
                  <w:rFonts w:hint="eastAsia" w:ascii="仿宋_GB2312" w:hAnsi="仿宋_GB2312" w:cs="仿宋_GB2312"/>
                  <w:color w:val="000000"/>
                  <w:sz w:val="21"/>
                  <w:szCs w:val="21"/>
                  <w:lang w:eastAsia="zh-CN"/>
                </w:rPr>
                <w:delText>DB03 抵（质）押贷款</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362"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363" w:author="吴媛媛 [2]" w:date="2020-05-18T15:38:48Z"/>
                <w:rFonts w:ascii="仿宋_GB2312" w:hAnsi="仿宋_GB2312" w:cs="仿宋_GB2312"/>
                <w:color w:val="000000"/>
                <w:sz w:val="21"/>
                <w:szCs w:val="21"/>
              </w:rPr>
            </w:pPr>
            <w:ins w:id="11364" w:author="user" w:date="2019-10-21T15:00:00Z">
              <w:del w:id="11365" w:author="吴媛媛 [2]" w:date="2020-05-18T15:38:48Z">
                <w:r>
                  <w:rPr>
                    <w:rFonts w:ascii="仿宋_GB2312" w:hAnsi="仿宋_GB2312" w:cs="仿宋_GB2312"/>
                    <w:color w:val="000000"/>
                    <w:sz w:val="21"/>
                    <w:szCs w:val="21"/>
                  </w:rPr>
                  <w:delText>22</w:delText>
                </w:r>
              </w:del>
            </w:ins>
            <w:del w:id="11366" w:author="吴媛媛 [2]" w:date="2020-05-18T15:38:48Z">
              <w:r>
                <w:rPr>
                  <w:rFonts w:hint="eastAsia" w:ascii="仿宋_GB2312" w:hAnsi="仿宋_GB2312" w:cs="仿宋_GB2312"/>
                  <w:color w:val="000000"/>
                  <w:sz w:val="21"/>
                  <w:szCs w:val="21"/>
                </w:rPr>
                <w:delText>22</w:delText>
              </w:r>
            </w:del>
          </w:p>
        </w:tc>
        <w:tc>
          <w:tcPr>
            <w:tcW w:w="853" w:type="dxa"/>
            <w:vAlign w:val="center"/>
          </w:tcPr>
          <w:p>
            <w:pPr>
              <w:spacing w:line="240" w:lineRule="auto"/>
              <w:jc w:val="center"/>
              <w:outlineLvl w:val="2"/>
              <w:rPr>
                <w:del w:id="11367" w:author="吴媛媛 [2]" w:date="2020-05-18T15:38:48Z"/>
                <w:rFonts w:ascii="仿宋_GB2312" w:hAnsi="仿宋_GB2312" w:cs="仿宋_GB2312"/>
                <w:color w:val="000000"/>
                <w:sz w:val="21"/>
                <w:szCs w:val="21"/>
                <w:lang w:eastAsia="zh-CN"/>
              </w:rPr>
            </w:pPr>
            <w:ins w:id="11368" w:author="user" w:date="2019-10-21T14:50:00Z">
              <w:del w:id="11369" w:author="吴媛媛 [2]" w:date="2020-05-18T15:38:48Z">
                <w:r>
                  <w:rPr>
                    <w:rFonts w:hint="eastAsia" w:ascii="仿宋_GB2312" w:hAnsi="仿宋_GB2312" w:cs="仿宋_GB2312"/>
                    <w:color w:val="000000"/>
                    <w:sz w:val="21"/>
                    <w:szCs w:val="21"/>
                    <w:lang w:eastAsia="zh-CN"/>
                  </w:rPr>
                  <w:delText>--</w:delText>
                </w:r>
              </w:del>
            </w:ins>
            <w:del w:id="11370"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371" w:author="吴媛媛 [2]" w:date="2020-05-18T15:38:48Z"/>
                <w:rFonts w:ascii="仿宋_GB2312" w:hAnsi="仿宋_GB2312" w:cs="仿宋_GB2312"/>
                <w:color w:val="000000"/>
                <w:sz w:val="21"/>
                <w:szCs w:val="21"/>
                <w:lang w:eastAsia="zh-CN"/>
              </w:rPr>
            </w:pPr>
            <w:ins w:id="11372" w:author="user" w:date="2019-10-21T14:50:00Z">
              <w:del w:id="11373" w:author="吴媛媛 [2]" w:date="2020-05-18T15:38:48Z">
                <w:r>
                  <w:rPr>
                    <w:rFonts w:hint="eastAsia" w:ascii="仿宋_GB2312" w:hAnsi="仿宋_GB2312" w:cs="仿宋_GB2312"/>
                    <w:color w:val="000000"/>
                    <w:sz w:val="21"/>
                    <w:szCs w:val="21"/>
                  </w:rPr>
                  <w:delText>带动贫困人口数</w:delText>
                </w:r>
              </w:del>
            </w:ins>
            <w:del w:id="11374" w:author="吴媛媛 [2]" w:date="2020-05-18T15:38:48Z">
              <w:r>
                <w:rPr>
                  <w:rFonts w:hint="eastAsia" w:ascii="仿宋_GB2312" w:hAnsi="仿宋_GB2312" w:cs="仿宋_GB2312"/>
                  <w:color w:val="000000"/>
                  <w:sz w:val="21"/>
                  <w:szCs w:val="21"/>
                  <w:lang w:eastAsia="zh-CN"/>
                </w:rPr>
                <w:delText>产业精准扶贫贷款资金来源</w:delText>
              </w:r>
            </w:del>
          </w:p>
        </w:tc>
        <w:tc>
          <w:tcPr>
            <w:tcW w:w="1137" w:type="dxa"/>
            <w:vAlign w:val="center"/>
          </w:tcPr>
          <w:p>
            <w:pPr>
              <w:spacing w:line="240" w:lineRule="auto"/>
              <w:jc w:val="center"/>
              <w:outlineLvl w:val="2"/>
              <w:rPr>
                <w:del w:id="11375" w:author="吴媛媛 [2]" w:date="2020-05-18T15:38:48Z"/>
                <w:rFonts w:ascii="仿宋_GB2312" w:hAnsi="仿宋_GB2312" w:cs="仿宋_GB2312"/>
                <w:color w:val="000000"/>
                <w:sz w:val="21"/>
                <w:szCs w:val="21"/>
              </w:rPr>
            </w:pPr>
            <w:ins w:id="11376" w:author="user" w:date="2019-10-21T14:50:00Z">
              <w:del w:id="11377" w:author="吴媛媛 [2]" w:date="2020-05-18T15:38:48Z">
                <w:r>
                  <w:rPr>
                    <w:rFonts w:hint="eastAsia" w:ascii="仿宋_GB2312" w:hAnsi="仿宋_GB2312" w:cs="仿宋_GB2312"/>
                    <w:color w:val="000000"/>
                    <w:sz w:val="21"/>
                    <w:szCs w:val="21"/>
                  </w:rPr>
                  <w:delText>n</w:delText>
                </w:r>
              </w:del>
            </w:ins>
            <w:del w:id="11378"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del w:id="11379" w:author="吴媛媛 [2]" w:date="2020-05-18T15:38:48Z"/>
                <w:rFonts w:ascii="仿宋_GB2312" w:hAnsi="仿宋_GB2312" w:cs="仿宋_GB2312"/>
                <w:color w:val="000000"/>
                <w:sz w:val="21"/>
                <w:szCs w:val="21"/>
                <w:lang w:eastAsia="zh-CN"/>
              </w:rPr>
            </w:pPr>
            <w:ins w:id="11380" w:author="user" w:date="2019-10-21T14:50:00Z">
              <w:del w:id="11381" w:author="吴媛媛 [2]" w:date="2020-05-18T15:38:48Z">
                <w:r>
                  <w:rPr>
                    <w:rFonts w:hint="eastAsia" w:ascii="仿宋_GB2312" w:hAnsi="仿宋_GB2312" w:cs="仿宋_GB2312"/>
                    <w:color w:val="000000"/>
                    <w:sz w:val="21"/>
                    <w:szCs w:val="21"/>
                    <w:lang w:eastAsia="zh-CN"/>
                  </w:rPr>
                  <w:delText>1.指贷款带动的</w:delText>
                </w:r>
              </w:del>
            </w:ins>
            <w:ins w:id="11382" w:author="user" w:date="2019-10-21T14:50:00Z">
              <w:del w:id="11383" w:author="吴媛媛 [2]" w:date="2020-05-18T15:38:48Z">
                <w:r>
                  <w:rPr>
                    <w:rFonts w:hint="eastAsia" w:ascii="仿宋_GB2312" w:hAnsi="仿宋_GB2312" w:cs="仿宋_GB2312"/>
                    <w:sz w:val="21"/>
                    <w:szCs w:val="21"/>
                    <w:lang w:eastAsia="zh-CN"/>
                  </w:rPr>
                  <w:delText>按国家贫困识别标准认定的建档立卡贫困人口和已脱贫人口数量</w:delText>
                </w:r>
              </w:del>
            </w:ins>
            <w:ins w:id="11384" w:author="user" w:date="2019-10-21T14:50:00Z">
              <w:del w:id="11385" w:author="吴媛媛 [2]" w:date="2020-05-18T15:38:48Z">
                <w:r>
                  <w:rPr>
                    <w:rFonts w:hint="eastAsia" w:ascii="仿宋_GB2312" w:hAnsi="仿宋_GB2312" w:cs="仿宋_GB2312"/>
                    <w:color w:val="000000"/>
                    <w:sz w:val="21"/>
                    <w:szCs w:val="21"/>
                    <w:lang w:eastAsia="zh-CN"/>
                  </w:rPr>
                  <w:delText>。建档立卡贫困人口数量。</w:delText>
                </w:r>
              </w:del>
            </w:ins>
            <w:ins w:id="11386" w:author="user" w:date="2019-10-21T14:50:00Z">
              <w:del w:id="11387" w:author="吴媛媛 [2]" w:date="2020-05-18T15:38:48Z">
                <w:r>
                  <w:rPr>
                    <w:rFonts w:hint="eastAsia" w:ascii="仿宋_GB2312" w:hAnsi="仿宋_GB2312" w:cs="仿宋_GB2312"/>
                    <w:color w:val="000000"/>
                    <w:sz w:val="21"/>
                    <w:szCs w:val="21"/>
                    <w:lang w:eastAsia="zh-CN"/>
                  </w:rPr>
                  <w:br w:type="textWrapping"/>
                </w:r>
              </w:del>
            </w:ins>
            <w:ins w:id="11388" w:author="user" w:date="2019-10-21T14:50:00Z">
              <w:del w:id="11389" w:author="吴媛媛 [2]" w:date="2020-05-18T15:38:48Z">
                <w:r>
                  <w:rPr>
                    <w:rFonts w:hint="eastAsia" w:ascii="仿宋_GB2312" w:hAnsi="仿宋_GB2312" w:cs="仿宋_GB2312"/>
                    <w:color w:val="000000"/>
                    <w:sz w:val="21"/>
                    <w:szCs w:val="21"/>
                    <w:lang w:eastAsia="zh-CN"/>
                  </w:rPr>
                  <w:delText>2.如果贷款划型为小微企业贷款或涉农贷款，则此项无需填报。</w:delText>
                </w:r>
              </w:del>
            </w:ins>
            <w:ins w:id="11390" w:author="user" w:date="2019-10-21T14:50:00Z">
              <w:del w:id="11391" w:author="吴媛媛 [2]" w:date="2020-05-18T15:38:48Z">
                <w:r>
                  <w:rPr>
                    <w:rFonts w:hint="eastAsia" w:ascii="仿宋_GB2312" w:hAnsi="仿宋_GB2312" w:cs="仿宋_GB2312"/>
                    <w:sz w:val="21"/>
                    <w:szCs w:val="21"/>
                    <w:lang w:eastAsia="zh-CN"/>
                  </w:rPr>
                  <w:delText>建档立卡贫困人口信息来源于全国扶贫开发信息系统，识别字段为“A17识别标准”、“A3证件号码”和“脱贫状态”，“A17识别标准”为“国家标准”，“脱贫状态”为“返贫”、“未脱贫”和“预脱贫”。已脱贫人口信息来源于全国扶贫开发信息系统，识别字段为“A17识别标准”、“A3证件号码”和“脱贫状态”，“A17识别标准”为“国家标准”，“脱贫状态”为“已脱贫享受政策”，不再包含“已脱贫不再享受政策”。</w:delText>
                </w:r>
              </w:del>
            </w:ins>
            <w:ins w:id="11392" w:author="user" w:date="2019-10-21T14:50:00Z">
              <w:del w:id="11393" w:author="吴媛媛 [2]" w:date="2020-05-18T15:38:48Z">
                <w:r>
                  <w:rPr>
                    <w:rFonts w:hint="eastAsia" w:ascii="仿宋_GB2312" w:hAnsi="仿宋_GB2312" w:cs="仿宋_GB2312"/>
                    <w:color w:val="000000"/>
                    <w:sz w:val="21"/>
                    <w:szCs w:val="21"/>
                    <w:lang w:eastAsia="zh-CN"/>
                  </w:rPr>
                  <w:delText>贷款对象不属于贫困人口（含已脱贫）时填写带动贫困人口数。数据更新的频度为月度。</w:delText>
                </w:r>
              </w:del>
            </w:ins>
            <w:ins w:id="11394" w:author="user" w:date="2019-10-21T14:50:00Z">
              <w:del w:id="11395" w:author="吴媛媛 [2]" w:date="2020-05-18T15:38:48Z">
                <w:r>
                  <w:rPr>
                    <w:rFonts w:hint="eastAsia" w:ascii="仿宋_GB2312" w:hAnsi="仿宋_GB2312" w:cs="仿宋_GB2312"/>
                    <w:color w:val="000000"/>
                    <w:sz w:val="21"/>
                    <w:szCs w:val="21"/>
                    <w:lang w:eastAsia="zh-CN"/>
                  </w:rPr>
                  <w:br w:type="textWrapping"/>
                </w:r>
              </w:del>
            </w:ins>
            <w:ins w:id="11396" w:author="user" w:date="2019-10-21T14:50:00Z">
              <w:del w:id="11397" w:author="吴媛媛 [2]" w:date="2020-05-18T15:38:48Z">
                <w:r>
                  <w:rPr>
                    <w:rFonts w:hint="eastAsia" w:ascii="仿宋_GB2312" w:hAnsi="仿宋_GB2312" w:cs="仿宋_GB2312"/>
                    <w:color w:val="000000"/>
                    <w:sz w:val="21"/>
                    <w:szCs w:val="21"/>
                    <w:lang w:eastAsia="zh-CN"/>
                  </w:rPr>
                  <w:delText>3.值域：带动贫困人口数≥0</w:delText>
                </w:r>
              </w:del>
            </w:ins>
            <w:del w:id="11398" w:author="吴媛媛 [2]" w:date="2020-05-18T15:38:48Z">
              <w:r>
                <w:rPr>
                  <w:rFonts w:hint="eastAsia" w:ascii="仿宋_GB2312" w:hAnsi="仿宋_GB2312" w:cs="仿宋_GB2312"/>
                  <w:color w:val="000000"/>
                  <w:sz w:val="21"/>
                  <w:szCs w:val="21"/>
                  <w:lang w:eastAsia="zh-CN"/>
                </w:rPr>
                <w:delText>1.指金融机构为筹集产业精准扶贫贷款资金所采取的方式。</w:delText>
              </w:r>
            </w:del>
            <w:del w:id="11399" w:author="吴媛媛 [2]" w:date="2020-05-18T15:38:48Z">
              <w:r>
                <w:rPr>
                  <w:rFonts w:hint="eastAsia" w:ascii="仿宋_GB2312" w:hAnsi="仿宋_GB2312" w:cs="仿宋_GB2312"/>
                  <w:color w:val="000000"/>
                  <w:sz w:val="21"/>
                  <w:szCs w:val="21"/>
                  <w:lang w:eastAsia="zh-CN"/>
                </w:rPr>
                <w:br w:type="textWrapping"/>
              </w:r>
            </w:del>
            <w:del w:id="11400" w:author="吴媛媛 [2]" w:date="2020-05-18T15:38:48Z">
              <w:r>
                <w:rPr>
                  <w:rFonts w:hint="eastAsia" w:ascii="仿宋_GB2312" w:hAnsi="仿宋_GB2312" w:cs="仿宋_GB2312"/>
                  <w:color w:val="000000"/>
                  <w:sz w:val="21"/>
                  <w:szCs w:val="21"/>
                  <w:lang w:eastAsia="zh-CN"/>
                </w:rPr>
                <w:delText>2.包含央行资金和自有资金。其中央行资金包括扶贫再贷款、支农再贷款、支小再贷款、补充抵押贷款（PSL）等。数据更新的频率为月度。</w:delText>
              </w:r>
            </w:del>
            <w:del w:id="11401" w:author="吴媛媛 [2]" w:date="2020-05-18T15:38:48Z">
              <w:r>
                <w:rPr>
                  <w:rFonts w:hint="eastAsia" w:ascii="仿宋_GB2312" w:hAnsi="仿宋_GB2312" w:cs="仿宋_GB2312"/>
                  <w:color w:val="000000"/>
                  <w:sz w:val="21"/>
                  <w:szCs w:val="21"/>
                  <w:lang w:eastAsia="zh-CN"/>
                </w:rPr>
                <w:br w:type="textWrapping"/>
              </w:r>
            </w:del>
            <w:del w:id="11402"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1403" w:author="吴媛媛 [2]" w:date="2020-05-18T15:38:48Z"/>
                <w:rFonts w:ascii="仿宋_GB2312" w:hAnsi="仿宋_GB2312" w:cs="仿宋_GB2312"/>
                <w:color w:val="000000"/>
                <w:sz w:val="21"/>
                <w:szCs w:val="21"/>
                <w:lang w:eastAsia="zh-CN"/>
              </w:rPr>
            </w:pPr>
            <w:del w:id="11404" w:author="吴媛媛 [2]" w:date="2020-05-18T15:38:48Z">
              <w:r>
                <w:rPr>
                  <w:rFonts w:hint="eastAsia" w:ascii="仿宋_GB2312" w:hAnsi="仿宋_GB2312" w:cs="仿宋_GB2312"/>
                  <w:color w:val="000000"/>
                  <w:sz w:val="21"/>
                  <w:szCs w:val="21"/>
                  <w:lang w:eastAsia="zh-CN"/>
                </w:rPr>
                <w:delText>ZJ01 央行资金</w:delText>
              </w:r>
            </w:del>
            <w:del w:id="11405" w:author="吴媛媛 [2]" w:date="2020-05-18T15:38:48Z">
              <w:r>
                <w:rPr>
                  <w:rFonts w:hint="eastAsia" w:ascii="仿宋_GB2312" w:hAnsi="仿宋_GB2312" w:cs="仿宋_GB2312"/>
                  <w:color w:val="000000"/>
                  <w:sz w:val="21"/>
                  <w:szCs w:val="21"/>
                  <w:lang w:eastAsia="zh-CN"/>
                </w:rPr>
                <w:br w:type="textWrapping"/>
              </w:r>
            </w:del>
            <w:del w:id="11406" w:author="吴媛媛 [2]" w:date="2020-05-18T15:38:48Z">
              <w:r>
                <w:rPr>
                  <w:rFonts w:hint="eastAsia" w:ascii="仿宋_GB2312" w:hAnsi="仿宋_GB2312" w:cs="仿宋_GB2312"/>
                  <w:color w:val="000000"/>
                  <w:sz w:val="21"/>
                  <w:szCs w:val="21"/>
                  <w:lang w:eastAsia="zh-CN"/>
                </w:rPr>
                <w:delText>ZJ02 易地扶贫搬迁专项金融债</w:delText>
              </w:r>
            </w:del>
            <w:del w:id="11407" w:author="吴媛媛 [2]" w:date="2020-05-18T15:38:48Z">
              <w:r>
                <w:rPr>
                  <w:rFonts w:hint="eastAsia" w:ascii="仿宋_GB2312" w:hAnsi="仿宋_GB2312" w:cs="仿宋_GB2312"/>
                  <w:color w:val="000000"/>
                  <w:sz w:val="21"/>
                  <w:szCs w:val="21"/>
                  <w:lang w:eastAsia="zh-CN"/>
                </w:rPr>
                <w:br w:type="textWrapping"/>
              </w:r>
            </w:del>
            <w:del w:id="11408" w:author="吴媛媛 [2]" w:date="2020-05-18T15:38:48Z">
              <w:r>
                <w:rPr>
                  <w:rFonts w:hint="eastAsia" w:ascii="仿宋_GB2312" w:hAnsi="仿宋_GB2312" w:cs="仿宋_GB2312"/>
                  <w:color w:val="000000"/>
                  <w:sz w:val="21"/>
                  <w:szCs w:val="21"/>
                  <w:lang w:eastAsia="zh-CN"/>
                </w:rPr>
                <w:delText>ZJ03 自有资金</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409"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410" w:author="吴媛媛 [2]" w:date="2020-05-18T15:38:48Z"/>
                <w:rFonts w:ascii="仿宋_GB2312" w:hAnsi="仿宋_GB2312" w:cs="仿宋_GB2312"/>
                <w:color w:val="000000"/>
                <w:sz w:val="21"/>
                <w:szCs w:val="21"/>
              </w:rPr>
            </w:pPr>
            <w:ins w:id="11411" w:author="user" w:date="2019-10-21T15:00:00Z">
              <w:del w:id="11412" w:author="吴媛媛 [2]" w:date="2020-05-18T15:38:48Z">
                <w:r>
                  <w:rPr>
                    <w:rFonts w:ascii="仿宋_GB2312" w:hAnsi="仿宋_GB2312" w:cs="仿宋_GB2312"/>
                    <w:color w:val="000000"/>
                    <w:sz w:val="21"/>
                    <w:szCs w:val="21"/>
                  </w:rPr>
                  <w:delText>23</w:delText>
                </w:r>
              </w:del>
            </w:ins>
            <w:del w:id="11413" w:author="吴媛媛 [2]" w:date="2020-05-18T15:38:48Z">
              <w:r>
                <w:rPr>
                  <w:rFonts w:hint="eastAsia" w:ascii="仿宋_GB2312" w:hAnsi="仿宋_GB2312" w:cs="仿宋_GB2312"/>
                  <w:color w:val="000000"/>
                  <w:sz w:val="21"/>
                  <w:szCs w:val="21"/>
                </w:rPr>
                <w:delText>23</w:delText>
              </w:r>
            </w:del>
          </w:p>
        </w:tc>
        <w:tc>
          <w:tcPr>
            <w:tcW w:w="853" w:type="dxa"/>
            <w:vAlign w:val="center"/>
          </w:tcPr>
          <w:p>
            <w:pPr>
              <w:spacing w:line="240" w:lineRule="auto"/>
              <w:jc w:val="center"/>
              <w:outlineLvl w:val="2"/>
              <w:rPr>
                <w:del w:id="11414" w:author="吴媛媛 [2]" w:date="2020-05-18T15:38:48Z"/>
                <w:rFonts w:ascii="仿宋_GB2312" w:hAnsi="仿宋_GB2312" w:cs="仿宋_GB2312"/>
                <w:color w:val="000000"/>
                <w:sz w:val="21"/>
                <w:szCs w:val="21"/>
                <w:lang w:eastAsia="zh-CN"/>
              </w:rPr>
            </w:pPr>
            <w:ins w:id="11415" w:author="user" w:date="2019-10-21T14:50:00Z">
              <w:del w:id="11416" w:author="吴媛媛 [2]" w:date="2020-05-18T15:38:48Z">
                <w:r>
                  <w:rPr>
                    <w:rFonts w:hint="eastAsia" w:ascii="仿宋_GB2312" w:hAnsi="仿宋_GB2312" w:cs="仿宋_GB2312"/>
                    <w:color w:val="000000"/>
                    <w:sz w:val="21"/>
                    <w:szCs w:val="21"/>
                    <w:lang w:eastAsia="zh-CN"/>
                  </w:rPr>
                  <w:delText>--</w:delText>
                </w:r>
              </w:del>
            </w:ins>
            <w:del w:id="11417"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418" w:author="吴媛媛 [2]" w:date="2020-05-18T15:38:48Z"/>
                <w:rFonts w:ascii="仿宋_GB2312" w:hAnsi="仿宋_GB2312" w:cs="仿宋_GB2312"/>
                <w:color w:val="000000"/>
                <w:sz w:val="21"/>
                <w:szCs w:val="21"/>
              </w:rPr>
            </w:pPr>
            <w:ins w:id="11419" w:author="user" w:date="2019-10-21T14:50:00Z">
              <w:del w:id="11420" w:author="吴媛媛 [2]" w:date="2020-05-18T15:38:48Z">
                <w:r>
                  <w:rPr>
                    <w:rFonts w:hint="eastAsia" w:ascii="仿宋_GB2312" w:hAnsi="仿宋_GB2312" w:cs="仿宋_GB2312"/>
                    <w:color w:val="000000"/>
                    <w:sz w:val="21"/>
                    <w:szCs w:val="21"/>
                  </w:rPr>
                  <w:delText>是否贴息</w:delText>
                </w:r>
              </w:del>
            </w:ins>
            <w:del w:id="11421" w:author="吴媛媛 [2]" w:date="2020-05-18T15:38:48Z">
              <w:r>
                <w:rPr>
                  <w:rFonts w:hint="eastAsia" w:ascii="仿宋_GB2312" w:hAnsi="仿宋_GB2312" w:cs="仿宋_GB2312"/>
                  <w:color w:val="000000"/>
                  <w:sz w:val="21"/>
                  <w:szCs w:val="21"/>
                </w:rPr>
                <w:delText>带动贫困人口数</w:delText>
              </w:r>
            </w:del>
          </w:p>
        </w:tc>
        <w:tc>
          <w:tcPr>
            <w:tcW w:w="1137" w:type="dxa"/>
            <w:vAlign w:val="center"/>
          </w:tcPr>
          <w:p>
            <w:pPr>
              <w:spacing w:line="240" w:lineRule="auto"/>
              <w:jc w:val="center"/>
              <w:outlineLvl w:val="2"/>
              <w:rPr>
                <w:del w:id="11422" w:author="吴媛媛 [2]" w:date="2020-05-18T15:38:48Z"/>
                <w:rFonts w:ascii="仿宋_GB2312" w:hAnsi="仿宋_GB2312" w:cs="仿宋_GB2312"/>
                <w:color w:val="000000"/>
                <w:sz w:val="21"/>
                <w:szCs w:val="21"/>
              </w:rPr>
            </w:pPr>
            <w:ins w:id="11423" w:author="user" w:date="2019-10-21T14:50:00Z">
              <w:del w:id="11424" w:author="吴媛媛 [2]" w:date="2020-05-18T15:38:48Z">
                <w:r>
                  <w:rPr>
                    <w:rFonts w:hint="eastAsia" w:ascii="仿宋_GB2312" w:hAnsi="仿宋_GB2312" w:cs="仿宋_GB2312"/>
                    <w:color w:val="000000"/>
                    <w:sz w:val="21"/>
                    <w:szCs w:val="21"/>
                  </w:rPr>
                  <w:delText>1!a</w:delText>
                </w:r>
              </w:del>
            </w:ins>
            <w:del w:id="11425" w:author="吴媛媛 [2]" w:date="2020-05-18T15:38:48Z">
              <w:r>
                <w:rPr>
                  <w:rFonts w:hint="eastAsia" w:ascii="仿宋_GB2312" w:hAnsi="仿宋_GB2312" w:cs="仿宋_GB2312"/>
                  <w:color w:val="000000"/>
                  <w:sz w:val="21"/>
                  <w:szCs w:val="21"/>
                </w:rPr>
                <w:delText>n</w:delText>
              </w:r>
            </w:del>
          </w:p>
        </w:tc>
        <w:tc>
          <w:tcPr>
            <w:tcW w:w="4213" w:type="dxa"/>
            <w:tcMar>
              <w:top w:w="15" w:type="dxa"/>
              <w:left w:w="15" w:type="dxa"/>
              <w:bottom w:w="0" w:type="dxa"/>
              <w:right w:w="15" w:type="dxa"/>
            </w:tcMar>
            <w:vAlign w:val="center"/>
          </w:tcPr>
          <w:p>
            <w:pPr>
              <w:spacing w:line="240" w:lineRule="auto"/>
              <w:outlineLvl w:val="2"/>
              <w:rPr>
                <w:del w:id="11426" w:author="吴媛媛 [2]" w:date="2020-05-18T15:38:48Z"/>
                <w:rFonts w:ascii="仿宋_GB2312" w:hAnsi="仿宋_GB2312" w:cs="仿宋_GB2312"/>
                <w:color w:val="000000"/>
                <w:sz w:val="21"/>
                <w:szCs w:val="21"/>
                <w:lang w:eastAsia="zh-CN"/>
              </w:rPr>
            </w:pPr>
            <w:ins w:id="11427" w:author="user" w:date="2019-10-21T14:50:00Z">
              <w:del w:id="11428" w:author="吴媛媛 [2]" w:date="2020-05-18T15:38:48Z">
                <w:r>
                  <w:rPr>
                    <w:rFonts w:hint="eastAsia" w:ascii="仿宋_GB2312" w:hAnsi="仿宋_GB2312" w:cs="仿宋_GB2312"/>
                    <w:color w:val="000000"/>
                    <w:sz w:val="21"/>
                    <w:szCs w:val="21"/>
                    <w:lang w:eastAsia="zh-CN"/>
                  </w:rPr>
                  <w:delText>1.指贷款经财政部门审核后享受贷款贴息。</w:delText>
                </w:r>
              </w:del>
            </w:ins>
            <w:ins w:id="11429" w:author="user" w:date="2019-10-21T14:50:00Z">
              <w:del w:id="11430" w:author="吴媛媛 [2]" w:date="2020-05-18T15:38:48Z">
                <w:r>
                  <w:rPr>
                    <w:rFonts w:hint="eastAsia" w:ascii="仿宋_GB2312" w:hAnsi="仿宋_GB2312" w:cs="仿宋_GB2312"/>
                    <w:color w:val="000000"/>
                    <w:sz w:val="21"/>
                    <w:szCs w:val="21"/>
                    <w:lang w:eastAsia="zh-CN"/>
                  </w:rPr>
                  <w:br w:type="textWrapping"/>
                </w:r>
              </w:del>
            </w:ins>
            <w:ins w:id="11431" w:author="user" w:date="2019-10-21T14:50:00Z">
              <w:del w:id="11432" w:author="吴媛媛 [2]" w:date="2020-05-18T15:38:48Z">
                <w:r>
                  <w:rPr>
                    <w:rFonts w:hint="eastAsia" w:ascii="仿宋_GB2312" w:hAnsi="仿宋_GB2312" w:cs="仿宋_GB2312"/>
                    <w:color w:val="000000"/>
                    <w:sz w:val="21"/>
                    <w:szCs w:val="21"/>
                    <w:lang w:eastAsia="zh-CN"/>
                  </w:rPr>
                  <w:delText>2.按照“1 是 0 否”格式填写，数据更新的频率为月度。</w:delText>
                </w:r>
              </w:del>
            </w:ins>
            <w:ins w:id="11433" w:author="user" w:date="2019-10-21T14:50:00Z">
              <w:del w:id="11434" w:author="吴媛媛 [2]" w:date="2020-05-18T15:38:48Z">
                <w:r>
                  <w:rPr>
                    <w:rFonts w:hint="eastAsia" w:ascii="仿宋_GB2312" w:hAnsi="仿宋_GB2312" w:cs="仿宋_GB2312"/>
                    <w:color w:val="000000"/>
                    <w:sz w:val="21"/>
                    <w:szCs w:val="21"/>
                    <w:lang w:eastAsia="zh-CN"/>
                  </w:rPr>
                  <w:br w:type="textWrapping"/>
                </w:r>
              </w:del>
            </w:ins>
            <w:ins w:id="11435" w:author="user" w:date="2019-10-21T14:50:00Z">
              <w:del w:id="11436" w:author="吴媛媛 [2]" w:date="2020-05-18T15:38:48Z">
                <w:r>
                  <w:rPr>
                    <w:rFonts w:ascii="仿宋_GB2312" w:hAnsi="仿宋_GB2312" w:cs="仿宋_GB2312"/>
                    <w:color w:val="000000"/>
                    <w:sz w:val="21"/>
                    <w:szCs w:val="21"/>
                    <w:lang w:eastAsia="zh-CN"/>
                  </w:rPr>
                  <w:delText>3</w:delText>
                </w:r>
              </w:del>
            </w:ins>
            <w:ins w:id="11437" w:author="user" w:date="2019-10-21T14:50:00Z">
              <w:del w:id="11438" w:author="吴媛媛 [2]" w:date="2020-05-18T15:38:48Z">
                <w:r>
                  <w:rPr>
                    <w:rFonts w:hint="eastAsia" w:ascii="仿宋_GB2312" w:hAnsi="仿宋_GB2312" w:cs="仿宋_GB2312"/>
                    <w:color w:val="000000"/>
                    <w:sz w:val="21"/>
                    <w:szCs w:val="21"/>
                    <w:lang w:eastAsia="zh-CN"/>
                  </w:rPr>
                  <w:delText>.值域：1 是 0 否</w:delText>
                </w:r>
              </w:del>
            </w:ins>
            <w:del w:id="11439" w:author="吴媛媛 [2]" w:date="2020-05-18T15:38:48Z">
              <w:r>
                <w:rPr>
                  <w:rFonts w:hint="eastAsia" w:ascii="仿宋_GB2312" w:hAnsi="仿宋_GB2312" w:cs="仿宋_GB2312"/>
                  <w:color w:val="000000"/>
                  <w:sz w:val="21"/>
                  <w:szCs w:val="21"/>
                  <w:lang w:eastAsia="zh-CN"/>
                </w:rPr>
                <w:delText>1.指贷款带动的建档立卡贫困人口数量。</w:delText>
              </w:r>
            </w:del>
            <w:del w:id="11440" w:author="吴媛媛 [2]" w:date="2020-05-18T15:38:48Z">
              <w:r>
                <w:rPr>
                  <w:rFonts w:hint="eastAsia" w:ascii="仿宋_GB2312" w:hAnsi="仿宋_GB2312" w:cs="仿宋_GB2312"/>
                  <w:color w:val="000000"/>
                  <w:sz w:val="21"/>
                  <w:szCs w:val="21"/>
                  <w:lang w:eastAsia="zh-CN"/>
                </w:rPr>
                <w:br w:type="textWrapping"/>
              </w:r>
            </w:del>
            <w:del w:id="11441" w:author="吴媛媛 [2]" w:date="2020-05-18T15:38:48Z">
              <w:r>
                <w:rPr>
                  <w:rFonts w:hint="eastAsia" w:ascii="仿宋_GB2312" w:hAnsi="仿宋_GB2312" w:cs="仿宋_GB2312"/>
                  <w:color w:val="000000"/>
                  <w:sz w:val="21"/>
                  <w:szCs w:val="21"/>
                  <w:lang w:eastAsia="zh-CN"/>
                </w:rPr>
                <w:delText>2.如果贷款划型为小微企业贷款或涉农贷款，则此项无需填报。贷款对象不属于贫困人口（含已脱贫）时填写带动贫困人口数。数据更新的频度为月度。</w:delText>
              </w:r>
            </w:del>
            <w:del w:id="11442" w:author="吴媛媛 [2]" w:date="2020-05-18T15:38:48Z">
              <w:r>
                <w:rPr>
                  <w:rFonts w:hint="eastAsia" w:ascii="仿宋_GB2312" w:hAnsi="仿宋_GB2312" w:cs="仿宋_GB2312"/>
                  <w:color w:val="000000"/>
                  <w:sz w:val="21"/>
                  <w:szCs w:val="21"/>
                  <w:lang w:eastAsia="zh-CN"/>
                </w:rPr>
                <w:br w:type="textWrapping"/>
              </w:r>
            </w:del>
            <w:del w:id="11443" w:author="吴媛媛 [2]" w:date="2020-05-18T15:38:48Z">
              <w:r>
                <w:rPr>
                  <w:rFonts w:hint="eastAsia" w:ascii="仿宋_GB2312" w:hAnsi="仿宋_GB2312" w:cs="仿宋_GB2312"/>
                  <w:color w:val="000000"/>
                  <w:sz w:val="21"/>
                  <w:szCs w:val="21"/>
                  <w:lang w:eastAsia="zh-CN"/>
                </w:rPr>
                <w:delText>3.值域：带动贫困人口数≥0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444"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445" w:author="吴媛媛 [2]" w:date="2020-05-18T15:38:48Z"/>
                <w:rFonts w:ascii="仿宋_GB2312" w:hAnsi="仿宋_GB2312" w:cs="仿宋_GB2312"/>
                <w:color w:val="000000"/>
                <w:sz w:val="21"/>
                <w:szCs w:val="21"/>
              </w:rPr>
            </w:pPr>
            <w:ins w:id="11446" w:author="user" w:date="2019-10-21T15:00:00Z">
              <w:del w:id="11447" w:author="吴媛媛 [2]" w:date="2020-05-18T15:38:48Z">
                <w:r>
                  <w:rPr>
                    <w:rFonts w:ascii="仿宋_GB2312" w:hAnsi="仿宋_GB2312" w:cs="仿宋_GB2312"/>
                    <w:color w:val="000000"/>
                    <w:sz w:val="21"/>
                    <w:szCs w:val="21"/>
                  </w:rPr>
                  <w:delText>24</w:delText>
                </w:r>
              </w:del>
            </w:ins>
            <w:del w:id="11448" w:author="吴媛媛 [2]" w:date="2020-05-18T15:38:48Z">
              <w:r>
                <w:rPr>
                  <w:rFonts w:hint="eastAsia" w:ascii="仿宋_GB2312" w:hAnsi="仿宋_GB2312" w:cs="仿宋_GB2312"/>
                  <w:color w:val="000000"/>
                  <w:sz w:val="21"/>
                  <w:szCs w:val="21"/>
                </w:rPr>
                <w:delText>24</w:delText>
              </w:r>
            </w:del>
          </w:p>
        </w:tc>
        <w:tc>
          <w:tcPr>
            <w:tcW w:w="853" w:type="dxa"/>
            <w:vAlign w:val="center"/>
          </w:tcPr>
          <w:p>
            <w:pPr>
              <w:spacing w:line="240" w:lineRule="auto"/>
              <w:jc w:val="center"/>
              <w:outlineLvl w:val="2"/>
              <w:rPr>
                <w:del w:id="11449" w:author="吴媛媛 [2]" w:date="2020-05-18T15:38:48Z"/>
                <w:rFonts w:ascii="仿宋_GB2312" w:hAnsi="仿宋_GB2312" w:cs="仿宋_GB2312"/>
                <w:color w:val="000000"/>
                <w:sz w:val="21"/>
                <w:szCs w:val="21"/>
                <w:lang w:eastAsia="zh-CN"/>
              </w:rPr>
            </w:pPr>
            <w:del w:id="11450"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451" w:author="吴媛媛 [2]" w:date="2020-05-18T15:38:48Z"/>
                <w:rFonts w:ascii="仿宋_GB2312" w:hAnsi="仿宋_GB2312" w:cs="仿宋_GB2312"/>
                <w:color w:val="000000"/>
                <w:sz w:val="21"/>
                <w:szCs w:val="21"/>
              </w:rPr>
            </w:pPr>
            <w:ins w:id="11452" w:author="user" w:date="2019-10-21T14:50:00Z">
              <w:del w:id="11453" w:author="吴媛媛 [2]" w:date="2020-05-18T15:38:48Z">
                <w:r>
                  <w:rPr>
                    <w:rFonts w:hint="eastAsia" w:ascii="仿宋_GB2312" w:hAnsi="仿宋_GB2312" w:cs="仿宋_GB2312"/>
                    <w:color w:val="000000"/>
                    <w:sz w:val="21"/>
                    <w:szCs w:val="21"/>
                  </w:rPr>
                  <w:delText>贴息金额</w:delText>
                </w:r>
              </w:del>
            </w:ins>
            <w:del w:id="11454" w:author="吴媛媛 [2]" w:date="2020-05-18T15:38:48Z">
              <w:r>
                <w:rPr>
                  <w:rFonts w:hint="eastAsia" w:ascii="仿宋_GB2312" w:hAnsi="仿宋_GB2312" w:cs="仿宋_GB2312"/>
                  <w:color w:val="000000"/>
                  <w:sz w:val="21"/>
                  <w:szCs w:val="21"/>
                </w:rPr>
                <w:delText>是否贴息</w:delText>
              </w:r>
            </w:del>
          </w:p>
        </w:tc>
        <w:tc>
          <w:tcPr>
            <w:tcW w:w="1137" w:type="dxa"/>
            <w:vAlign w:val="center"/>
          </w:tcPr>
          <w:p>
            <w:pPr>
              <w:spacing w:line="240" w:lineRule="auto"/>
              <w:jc w:val="center"/>
              <w:outlineLvl w:val="2"/>
              <w:rPr>
                <w:del w:id="11455" w:author="吴媛媛 [2]" w:date="2020-05-18T15:38:48Z"/>
                <w:rFonts w:ascii="仿宋_GB2312" w:hAnsi="仿宋_GB2312" w:cs="仿宋_GB2312"/>
                <w:color w:val="000000"/>
                <w:sz w:val="21"/>
                <w:szCs w:val="21"/>
              </w:rPr>
            </w:pPr>
            <w:ins w:id="11456" w:author="user" w:date="2019-10-21T14:50:00Z">
              <w:del w:id="11457" w:author="吴媛媛 [2]" w:date="2020-05-18T15:38:48Z">
                <w:r>
                  <w:rPr>
                    <w:rFonts w:hint="eastAsia" w:ascii="仿宋_GB2312" w:hAnsi="仿宋_GB2312" w:cs="仿宋_GB2312"/>
                    <w:color w:val="000000"/>
                    <w:sz w:val="21"/>
                    <w:szCs w:val="21"/>
                  </w:rPr>
                  <w:delText>20(2)</w:delText>
                </w:r>
              </w:del>
            </w:ins>
            <w:del w:id="11458" w:author="吴媛媛 [2]" w:date="2020-05-18T15:38:48Z">
              <w:r>
                <w:rPr>
                  <w:rFonts w:hint="eastAsia" w:ascii="仿宋_GB2312" w:hAnsi="仿宋_GB2312" w:cs="仿宋_GB2312"/>
                  <w:color w:val="000000"/>
                  <w:sz w:val="21"/>
                  <w:szCs w:val="21"/>
                </w:rPr>
                <w:delText>1!a</w:delText>
              </w:r>
            </w:del>
          </w:p>
        </w:tc>
        <w:tc>
          <w:tcPr>
            <w:tcW w:w="4213" w:type="dxa"/>
            <w:tcMar>
              <w:top w:w="15" w:type="dxa"/>
              <w:left w:w="15" w:type="dxa"/>
              <w:bottom w:w="0" w:type="dxa"/>
              <w:right w:w="15" w:type="dxa"/>
            </w:tcMar>
            <w:vAlign w:val="center"/>
          </w:tcPr>
          <w:p>
            <w:pPr>
              <w:spacing w:line="240" w:lineRule="auto"/>
              <w:outlineLvl w:val="2"/>
              <w:rPr>
                <w:del w:id="11459" w:author="吴媛媛 [2]" w:date="2020-05-18T15:38:48Z"/>
                <w:rFonts w:ascii="仿宋_GB2312" w:hAnsi="仿宋_GB2312" w:cs="仿宋_GB2312"/>
                <w:color w:val="000000"/>
                <w:sz w:val="21"/>
                <w:szCs w:val="21"/>
                <w:lang w:eastAsia="zh-CN"/>
              </w:rPr>
            </w:pPr>
            <w:ins w:id="11460" w:author="user" w:date="2019-10-21T14:50:00Z">
              <w:del w:id="11461" w:author="吴媛媛 [2]" w:date="2020-05-18T15:38:48Z">
                <w:r>
                  <w:rPr>
                    <w:rFonts w:hint="eastAsia" w:ascii="仿宋_GB2312" w:hAnsi="仿宋_GB2312" w:cs="仿宋_GB2312"/>
                    <w:color w:val="000000"/>
                    <w:sz w:val="21"/>
                    <w:szCs w:val="21"/>
                    <w:lang w:eastAsia="zh-CN"/>
                  </w:rPr>
                  <w:delText>1.指贷款金融机构申请的经财政部门审核后实际拨付的财政贴息金额。</w:delText>
                </w:r>
              </w:del>
            </w:ins>
            <w:ins w:id="11462" w:author="user" w:date="2019-10-21T14:50:00Z">
              <w:del w:id="11463" w:author="吴媛媛 [2]" w:date="2020-05-18T15:38:48Z">
                <w:r>
                  <w:rPr>
                    <w:rFonts w:hint="eastAsia" w:ascii="仿宋_GB2312" w:hAnsi="仿宋_GB2312" w:cs="仿宋_GB2312"/>
                    <w:color w:val="000000"/>
                    <w:sz w:val="21"/>
                    <w:szCs w:val="21"/>
                    <w:lang w:eastAsia="zh-CN"/>
                  </w:rPr>
                  <w:br w:type="textWrapping"/>
                </w:r>
              </w:del>
            </w:ins>
            <w:ins w:id="11464" w:author="user" w:date="2019-10-21T14:50:00Z">
              <w:del w:id="11465" w:author="吴媛媛 [2]" w:date="2020-05-18T15:38:48Z">
                <w:r>
                  <w:rPr>
                    <w:rFonts w:hint="eastAsia" w:ascii="仿宋_GB2312" w:hAnsi="仿宋_GB2312" w:cs="仿宋_GB2312"/>
                    <w:color w:val="000000"/>
                    <w:sz w:val="21"/>
                    <w:szCs w:val="21"/>
                    <w:lang w:eastAsia="zh-CN"/>
                  </w:rPr>
                  <w:delText>2.本币填报单位为人民币。数据更新频率为月度。</w:delText>
                </w:r>
              </w:del>
            </w:ins>
            <w:ins w:id="11466" w:author="user" w:date="2019-10-21T14:50:00Z">
              <w:del w:id="11467" w:author="吴媛媛 [2]" w:date="2020-05-18T15:38:48Z">
                <w:r>
                  <w:rPr>
                    <w:rFonts w:hint="eastAsia" w:ascii="仿宋_GB2312" w:hAnsi="仿宋_GB2312" w:cs="仿宋_GB2312"/>
                    <w:color w:val="000000"/>
                    <w:sz w:val="21"/>
                    <w:szCs w:val="21"/>
                    <w:lang w:eastAsia="zh-CN"/>
                  </w:rPr>
                  <w:br w:type="textWrapping"/>
                </w:r>
              </w:del>
            </w:ins>
            <w:ins w:id="11468" w:author="user" w:date="2019-10-21T14:50:00Z">
              <w:del w:id="11469" w:author="吴媛媛 [2]" w:date="2020-05-18T15:38:48Z">
                <w:r>
                  <w:rPr>
                    <w:rFonts w:hint="eastAsia" w:ascii="仿宋_GB2312" w:hAnsi="仿宋_GB2312" w:cs="仿宋_GB2312"/>
                    <w:color w:val="000000"/>
                    <w:sz w:val="21"/>
                    <w:szCs w:val="21"/>
                  </w:rPr>
                  <w:delText>3.值域：贴息金额≥0</w:delText>
                </w:r>
              </w:del>
            </w:ins>
            <w:del w:id="11470" w:author="吴媛媛 [2]" w:date="2020-05-18T15:38:48Z">
              <w:r>
                <w:rPr>
                  <w:rFonts w:hint="eastAsia" w:ascii="仿宋_GB2312" w:hAnsi="仿宋_GB2312" w:cs="仿宋_GB2312"/>
                  <w:color w:val="000000"/>
                  <w:sz w:val="21"/>
                  <w:szCs w:val="21"/>
                  <w:lang w:eastAsia="zh-CN"/>
                </w:rPr>
                <w:delText>1.指贷款经财政部门审核后享受贷款贴息。</w:delText>
              </w:r>
            </w:del>
            <w:del w:id="11471" w:author="吴媛媛 [2]" w:date="2020-05-18T15:38:48Z">
              <w:r>
                <w:rPr>
                  <w:rFonts w:hint="eastAsia" w:ascii="仿宋_GB2312" w:hAnsi="仿宋_GB2312" w:cs="仿宋_GB2312"/>
                  <w:color w:val="000000"/>
                  <w:sz w:val="21"/>
                  <w:szCs w:val="21"/>
                  <w:lang w:eastAsia="zh-CN"/>
                </w:rPr>
                <w:br w:type="textWrapping"/>
              </w:r>
            </w:del>
            <w:del w:id="11472" w:author="吴媛媛 [2]" w:date="2020-05-18T15:38:48Z">
              <w:r>
                <w:rPr>
                  <w:rFonts w:hint="eastAsia" w:ascii="仿宋_GB2312" w:hAnsi="仿宋_GB2312" w:cs="仿宋_GB2312"/>
                  <w:color w:val="000000"/>
                  <w:sz w:val="21"/>
                  <w:szCs w:val="21"/>
                  <w:lang w:eastAsia="zh-CN"/>
                </w:rPr>
                <w:delText>2.按照“1 是 0 否”格式填写，数据更新的频率为月度。</w:delText>
              </w:r>
            </w:del>
            <w:del w:id="11473" w:author="吴媛媛 [2]" w:date="2020-05-18T15:38:48Z">
              <w:r>
                <w:rPr>
                  <w:rFonts w:hint="eastAsia" w:ascii="仿宋_GB2312" w:hAnsi="仿宋_GB2312" w:cs="仿宋_GB2312"/>
                  <w:color w:val="000000"/>
                  <w:sz w:val="21"/>
                  <w:szCs w:val="21"/>
                  <w:lang w:eastAsia="zh-CN"/>
                </w:rPr>
                <w:br w:type="textWrapping"/>
              </w:r>
            </w:del>
            <w:del w:id="11474" w:author="吴媛媛 [2]" w:date="2020-05-18T15:38:48Z">
              <w:r>
                <w:rPr>
                  <w:rFonts w:ascii="仿宋_GB2312" w:hAnsi="仿宋_GB2312" w:cs="仿宋_GB2312"/>
                  <w:color w:val="000000"/>
                  <w:sz w:val="21"/>
                  <w:szCs w:val="21"/>
                  <w:lang w:eastAsia="zh-CN"/>
                </w:rPr>
                <w:delText>3</w:delText>
              </w:r>
            </w:del>
            <w:del w:id="11475" w:author="吴媛媛 [2]" w:date="2020-05-18T15:38:48Z">
              <w:r>
                <w:rPr>
                  <w:rFonts w:hint="eastAsia" w:ascii="仿宋_GB2312" w:hAnsi="仿宋_GB2312" w:cs="仿宋_GB2312"/>
                  <w:color w:val="000000"/>
                  <w:sz w:val="21"/>
                  <w:szCs w:val="21"/>
                  <w:lang w:eastAsia="zh-CN"/>
                </w:rPr>
                <w:delText>.值域：1 是 0 否</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476"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477" w:author="吴媛媛 [2]" w:date="2020-05-18T15:38:48Z"/>
                <w:rFonts w:ascii="仿宋_GB2312" w:hAnsi="仿宋_GB2312" w:cs="仿宋_GB2312"/>
                <w:color w:val="000000"/>
                <w:sz w:val="21"/>
                <w:szCs w:val="21"/>
              </w:rPr>
            </w:pPr>
            <w:del w:id="11478" w:author="吴媛媛 [2]" w:date="2020-05-18T15:38:48Z">
              <w:r>
                <w:rPr>
                  <w:rFonts w:hint="eastAsia" w:ascii="仿宋_GB2312" w:hAnsi="仿宋_GB2312" w:cs="仿宋_GB2312"/>
                  <w:color w:val="000000"/>
                  <w:sz w:val="21"/>
                  <w:szCs w:val="21"/>
                </w:rPr>
                <w:delText>25</w:delText>
              </w:r>
            </w:del>
            <w:bookmarkStart w:id="459" w:name="_Toc23319627"/>
            <w:bookmarkEnd w:id="459"/>
          </w:p>
        </w:tc>
        <w:tc>
          <w:tcPr>
            <w:tcW w:w="853" w:type="dxa"/>
            <w:vAlign w:val="center"/>
          </w:tcPr>
          <w:p>
            <w:pPr>
              <w:spacing w:line="240" w:lineRule="auto"/>
              <w:jc w:val="center"/>
              <w:outlineLvl w:val="9"/>
              <w:rPr>
                <w:del w:id="11479" w:author="吴媛媛 [2]" w:date="2020-05-18T15:38:48Z"/>
                <w:rFonts w:ascii="仿宋_GB2312" w:hAnsi="仿宋_GB2312" w:cs="仿宋_GB2312"/>
                <w:color w:val="000000"/>
                <w:sz w:val="21"/>
                <w:szCs w:val="21"/>
              </w:rPr>
            </w:pPr>
            <w:bookmarkStart w:id="460" w:name="_Toc23319628"/>
            <w:bookmarkEnd w:id="460"/>
          </w:p>
        </w:tc>
        <w:tc>
          <w:tcPr>
            <w:tcW w:w="1564" w:type="dxa"/>
            <w:vAlign w:val="center"/>
          </w:tcPr>
          <w:p>
            <w:pPr>
              <w:spacing w:line="240" w:lineRule="auto"/>
              <w:jc w:val="center"/>
              <w:outlineLvl w:val="2"/>
              <w:rPr>
                <w:del w:id="11480" w:author="吴媛媛 [2]" w:date="2020-05-18T15:38:48Z"/>
                <w:rFonts w:ascii="仿宋_GB2312" w:hAnsi="仿宋_GB2312" w:cs="仿宋_GB2312"/>
                <w:color w:val="000000"/>
                <w:sz w:val="21"/>
                <w:szCs w:val="21"/>
              </w:rPr>
            </w:pPr>
            <w:del w:id="11481" w:author="吴媛媛 [2]" w:date="2020-05-18T15:38:48Z">
              <w:r>
                <w:rPr>
                  <w:rFonts w:hint="eastAsia" w:ascii="仿宋_GB2312" w:hAnsi="仿宋_GB2312" w:cs="仿宋_GB2312"/>
                  <w:color w:val="000000"/>
                  <w:sz w:val="21"/>
                  <w:szCs w:val="21"/>
                </w:rPr>
                <w:delText>贴息金额</w:delText>
              </w:r>
            </w:del>
            <w:bookmarkStart w:id="461" w:name="_Toc23319629"/>
            <w:bookmarkEnd w:id="461"/>
          </w:p>
        </w:tc>
        <w:tc>
          <w:tcPr>
            <w:tcW w:w="1137" w:type="dxa"/>
            <w:vAlign w:val="center"/>
          </w:tcPr>
          <w:p>
            <w:pPr>
              <w:spacing w:line="240" w:lineRule="auto"/>
              <w:jc w:val="center"/>
              <w:outlineLvl w:val="2"/>
              <w:rPr>
                <w:del w:id="11482" w:author="吴媛媛 [2]" w:date="2020-05-18T15:38:48Z"/>
                <w:rFonts w:ascii="仿宋_GB2312" w:hAnsi="仿宋_GB2312" w:cs="仿宋_GB2312"/>
                <w:color w:val="000000"/>
                <w:sz w:val="21"/>
                <w:szCs w:val="21"/>
              </w:rPr>
            </w:pPr>
            <w:del w:id="11483" w:author="吴媛媛 [2]" w:date="2020-05-18T15:38:48Z">
              <w:r>
                <w:rPr>
                  <w:rFonts w:hint="eastAsia" w:ascii="仿宋_GB2312" w:hAnsi="仿宋_GB2312" w:cs="仿宋_GB2312"/>
                  <w:color w:val="000000"/>
                  <w:sz w:val="21"/>
                  <w:szCs w:val="21"/>
                </w:rPr>
                <w:delText>20(2)</w:delText>
              </w:r>
            </w:del>
            <w:bookmarkStart w:id="462" w:name="_Toc23319630"/>
            <w:bookmarkEnd w:id="462"/>
          </w:p>
        </w:tc>
        <w:tc>
          <w:tcPr>
            <w:tcW w:w="4213" w:type="dxa"/>
            <w:tcMar>
              <w:top w:w="15" w:type="dxa"/>
              <w:left w:w="15" w:type="dxa"/>
              <w:bottom w:w="0" w:type="dxa"/>
              <w:right w:w="15" w:type="dxa"/>
            </w:tcMar>
            <w:vAlign w:val="center"/>
          </w:tcPr>
          <w:p>
            <w:pPr>
              <w:spacing w:line="240" w:lineRule="auto"/>
              <w:outlineLvl w:val="2"/>
              <w:rPr>
                <w:del w:id="11484" w:author="吴媛媛 [2]" w:date="2020-05-18T15:38:48Z"/>
                <w:rFonts w:ascii="仿宋_GB2312" w:hAnsi="仿宋_GB2312" w:cs="仿宋_GB2312"/>
                <w:color w:val="000000"/>
                <w:sz w:val="21"/>
                <w:szCs w:val="21"/>
              </w:rPr>
            </w:pPr>
            <w:del w:id="11485" w:author="吴媛媛 [2]" w:date="2020-05-18T15:38:48Z">
              <w:r>
                <w:rPr>
                  <w:rFonts w:hint="eastAsia" w:ascii="仿宋_GB2312" w:hAnsi="仿宋_GB2312" w:cs="仿宋_GB2312"/>
                  <w:color w:val="000000"/>
                  <w:sz w:val="21"/>
                  <w:szCs w:val="21"/>
                  <w:lang w:eastAsia="zh-CN"/>
                </w:rPr>
                <w:delText>1.指贷款金融机构申请的经财政部门审核后实际拨付的财政贴息金额。</w:delText>
              </w:r>
            </w:del>
            <w:del w:id="11486" w:author="吴媛媛 [2]" w:date="2020-05-18T15:38:48Z">
              <w:r>
                <w:rPr>
                  <w:rFonts w:hint="eastAsia" w:ascii="仿宋_GB2312" w:hAnsi="仿宋_GB2312" w:cs="仿宋_GB2312"/>
                  <w:color w:val="000000"/>
                  <w:sz w:val="21"/>
                  <w:szCs w:val="21"/>
                  <w:lang w:eastAsia="zh-CN"/>
                </w:rPr>
                <w:br w:type="textWrapping"/>
              </w:r>
            </w:del>
            <w:del w:id="11487" w:author="吴媛媛 [2]" w:date="2020-05-18T15:38:48Z">
              <w:r>
                <w:rPr>
                  <w:rFonts w:hint="eastAsia" w:ascii="仿宋_GB2312" w:hAnsi="仿宋_GB2312" w:cs="仿宋_GB2312"/>
                  <w:color w:val="000000"/>
                  <w:sz w:val="21"/>
                  <w:szCs w:val="21"/>
                  <w:lang w:eastAsia="zh-CN"/>
                </w:rPr>
                <w:delText>2.本币填报单位为人民币。数据更新频率为月度。</w:delText>
              </w:r>
            </w:del>
            <w:del w:id="11488" w:author="吴媛媛 [2]" w:date="2020-05-18T15:38:48Z">
              <w:r>
                <w:rPr>
                  <w:rFonts w:hint="eastAsia" w:ascii="仿宋_GB2312" w:hAnsi="仿宋_GB2312" w:cs="仿宋_GB2312"/>
                  <w:color w:val="000000"/>
                  <w:sz w:val="21"/>
                  <w:szCs w:val="21"/>
                  <w:lang w:eastAsia="zh-CN"/>
                </w:rPr>
                <w:br w:type="textWrapping"/>
              </w:r>
            </w:del>
            <w:del w:id="11489" w:author="吴媛媛 [2]" w:date="2020-05-18T15:38:48Z">
              <w:r>
                <w:rPr>
                  <w:rFonts w:hint="eastAsia" w:ascii="仿宋_GB2312" w:hAnsi="仿宋_GB2312" w:cs="仿宋_GB2312"/>
                  <w:color w:val="000000"/>
                  <w:sz w:val="21"/>
                  <w:szCs w:val="21"/>
                </w:rPr>
                <w:delText>3.值域：贴息金额≥0</w:delText>
              </w:r>
            </w:del>
            <w:bookmarkStart w:id="463" w:name="_Toc23319631"/>
            <w:bookmarkEnd w:id="463"/>
          </w:p>
        </w:tc>
        <w:bookmarkStart w:id="464" w:name="_Toc23319632"/>
        <w:bookmarkEnd w:id="464"/>
      </w:tr>
    </w:tbl>
    <w:p>
      <w:pPr>
        <w:pStyle w:val="4"/>
        <w:spacing w:line="240" w:lineRule="auto"/>
        <w:ind w:left="1161" w:hanging="1161"/>
        <w:rPr>
          <w:del w:id="11490" w:author="吴媛媛 [2]" w:date="2020-05-18T15:38:48Z"/>
          <w:rFonts w:ascii="仿宋" w:hAnsi="仿宋" w:eastAsia="仿宋" w:cs="仿宋"/>
        </w:rPr>
      </w:pPr>
      <w:del w:id="11491" w:author="吴媛媛 [2]" w:date="2020-05-18T15:38:48Z">
        <w:bookmarkStart w:id="465" w:name="_Toc14252466"/>
        <w:bookmarkStart w:id="466" w:name="_Toc32738"/>
        <w:bookmarkStart w:id="467" w:name="_Toc7279"/>
        <w:bookmarkStart w:id="468" w:name="_Toc23319633"/>
        <w:bookmarkStart w:id="469" w:name="_Toc1438"/>
        <w:r>
          <w:rPr>
            <w:rFonts w:hint="eastAsia" w:ascii="仿宋" w:hAnsi="仿宋" w:eastAsia="仿宋" w:cs="仿宋"/>
          </w:rPr>
          <w:delText>项目精准扶贫报文</w:delText>
        </w:r>
        <w:bookmarkEnd w:id="465"/>
        <w:bookmarkEnd w:id="466"/>
        <w:bookmarkEnd w:id="467"/>
        <w:bookmarkEnd w:id="468"/>
        <w:bookmarkEnd w:id="469"/>
      </w:del>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492" w:author="吴媛媛 [2]" w:date="2020-05-18T15:38:48Z"/>
        </w:trPr>
        <w:tc>
          <w:tcPr>
            <w:tcW w:w="569" w:type="dxa"/>
            <w:shd w:val="clear" w:color="auto" w:fill="D9D9D9"/>
            <w:tcMar>
              <w:top w:w="15" w:type="dxa"/>
              <w:left w:w="15" w:type="dxa"/>
              <w:bottom w:w="0" w:type="dxa"/>
              <w:right w:w="15" w:type="dxa"/>
            </w:tcMar>
            <w:vAlign w:val="center"/>
          </w:tcPr>
          <w:p>
            <w:pPr>
              <w:spacing w:line="480" w:lineRule="auto"/>
              <w:ind w:left="995" w:hanging="995"/>
              <w:jc w:val="center"/>
              <w:outlineLvl w:val="2"/>
              <w:rPr>
                <w:del w:id="11493" w:author="吴媛媛 [2]" w:date="2020-05-18T15:38:48Z"/>
                <w:rFonts w:ascii="仿宋_GB2312" w:hAnsi="仿宋_GB2312" w:cs="仿宋_GB2312"/>
                <w:b/>
                <w:bCs/>
                <w:color w:val="000000"/>
                <w:sz w:val="21"/>
                <w:szCs w:val="21"/>
              </w:rPr>
            </w:pPr>
            <w:del w:id="11494" w:author="吴媛媛 [2]" w:date="2020-05-18T15:38:48Z">
              <w:r>
                <w:rPr>
                  <w:rFonts w:hint="eastAsia" w:ascii="仿宋_GB2312" w:hAnsi="仿宋_GB2312" w:cs="仿宋_GB2312"/>
                  <w:b/>
                  <w:bCs/>
                  <w:color w:val="000000"/>
                  <w:sz w:val="21"/>
                  <w:szCs w:val="21"/>
                </w:rPr>
                <w:delText>序号</w:delText>
              </w:r>
            </w:del>
          </w:p>
        </w:tc>
        <w:tc>
          <w:tcPr>
            <w:tcW w:w="853" w:type="dxa"/>
            <w:shd w:val="clear" w:color="auto" w:fill="D9D9D9"/>
            <w:vAlign w:val="center"/>
          </w:tcPr>
          <w:p>
            <w:pPr>
              <w:spacing w:line="480" w:lineRule="auto"/>
              <w:ind w:left="995" w:hanging="995"/>
              <w:jc w:val="center"/>
              <w:outlineLvl w:val="2"/>
              <w:rPr>
                <w:del w:id="11495" w:author="吴媛媛 [2]" w:date="2020-05-18T15:38:48Z"/>
                <w:rFonts w:ascii="仿宋_GB2312" w:hAnsi="仿宋_GB2312" w:cs="仿宋_GB2312"/>
                <w:b/>
                <w:bCs/>
                <w:color w:val="000000"/>
                <w:sz w:val="21"/>
                <w:szCs w:val="21"/>
              </w:rPr>
            </w:pPr>
            <w:del w:id="11496" w:author="吴媛媛 [2]" w:date="2020-05-18T15:38:48Z">
              <w:r>
                <w:rPr>
                  <w:rFonts w:hint="eastAsia" w:ascii="仿宋_GB2312" w:hAnsi="仿宋_GB2312" w:cs="仿宋_GB2312"/>
                  <w:b/>
                  <w:bCs/>
                  <w:color w:val="000000"/>
                  <w:sz w:val="21"/>
                  <w:szCs w:val="21"/>
                </w:rPr>
                <w:delText>标识符</w:delText>
              </w:r>
            </w:del>
          </w:p>
        </w:tc>
        <w:tc>
          <w:tcPr>
            <w:tcW w:w="1564" w:type="dxa"/>
            <w:shd w:val="clear" w:color="auto" w:fill="D9D9D9"/>
            <w:vAlign w:val="center"/>
          </w:tcPr>
          <w:p>
            <w:pPr>
              <w:spacing w:line="480" w:lineRule="auto"/>
              <w:ind w:left="995" w:hanging="995"/>
              <w:jc w:val="center"/>
              <w:outlineLvl w:val="2"/>
              <w:rPr>
                <w:del w:id="11497" w:author="吴媛媛 [2]" w:date="2020-05-18T15:38:48Z"/>
                <w:rFonts w:ascii="仿宋_GB2312" w:hAnsi="仿宋_GB2312" w:cs="仿宋_GB2312"/>
                <w:b/>
                <w:bCs/>
                <w:color w:val="000000"/>
                <w:sz w:val="21"/>
                <w:szCs w:val="21"/>
              </w:rPr>
            </w:pPr>
            <w:del w:id="11498" w:author="吴媛媛 [2]" w:date="2020-05-18T15:38:48Z">
              <w:r>
                <w:rPr>
                  <w:rFonts w:hint="eastAsia" w:ascii="仿宋_GB2312" w:hAnsi="仿宋_GB2312" w:cs="仿宋_GB2312"/>
                  <w:b/>
                  <w:bCs/>
                  <w:color w:val="000000"/>
                  <w:sz w:val="21"/>
                  <w:szCs w:val="21"/>
                </w:rPr>
                <w:delText>数据元名称</w:delText>
              </w:r>
            </w:del>
          </w:p>
        </w:tc>
        <w:tc>
          <w:tcPr>
            <w:tcW w:w="1137" w:type="dxa"/>
            <w:shd w:val="clear" w:color="auto" w:fill="D9D9D9"/>
            <w:vAlign w:val="center"/>
          </w:tcPr>
          <w:p>
            <w:pPr>
              <w:spacing w:line="480" w:lineRule="auto"/>
              <w:ind w:left="995" w:hanging="995"/>
              <w:jc w:val="center"/>
              <w:outlineLvl w:val="2"/>
              <w:rPr>
                <w:del w:id="11499" w:author="吴媛媛 [2]" w:date="2020-05-18T15:38:48Z"/>
                <w:rFonts w:ascii="仿宋_GB2312" w:hAnsi="仿宋_GB2312" w:cs="仿宋_GB2312"/>
                <w:b/>
                <w:bCs/>
                <w:color w:val="000000"/>
                <w:sz w:val="21"/>
                <w:szCs w:val="21"/>
              </w:rPr>
            </w:pPr>
            <w:del w:id="11500" w:author="吴媛媛 [2]" w:date="2020-05-18T15:38:48Z">
              <w:r>
                <w:rPr>
                  <w:rFonts w:hint="eastAsia" w:ascii="仿宋_GB2312" w:hAnsi="仿宋_GB2312" w:cs="仿宋_GB2312"/>
                  <w:b/>
                  <w:bCs/>
                  <w:color w:val="000000"/>
                  <w:sz w:val="21"/>
                  <w:szCs w:val="21"/>
                </w:rPr>
                <w:delText>数据类型</w:delText>
              </w:r>
            </w:del>
          </w:p>
        </w:tc>
        <w:tc>
          <w:tcPr>
            <w:tcW w:w="4213" w:type="dxa"/>
            <w:shd w:val="clear" w:color="auto" w:fill="D9D9D9"/>
            <w:tcMar>
              <w:top w:w="15" w:type="dxa"/>
              <w:left w:w="15" w:type="dxa"/>
              <w:bottom w:w="0" w:type="dxa"/>
              <w:right w:w="15" w:type="dxa"/>
            </w:tcMar>
            <w:vAlign w:val="center"/>
          </w:tcPr>
          <w:p>
            <w:pPr>
              <w:spacing w:line="480" w:lineRule="auto"/>
              <w:ind w:left="995" w:hanging="995"/>
              <w:jc w:val="center"/>
              <w:outlineLvl w:val="2"/>
              <w:rPr>
                <w:del w:id="11501" w:author="吴媛媛 [2]" w:date="2020-05-18T15:38:48Z"/>
                <w:rFonts w:ascii="仿宋_GB2312" w:hAnsi="仿宋_GB2312" w:cs="仿宋_GB2312"/>
                <w:b/>
                <w:bCs/>
                <w:color w:val="000000"/>
                <w:sz w:val="21"/>
                <w:szCs w:val="21"/>
              </w:rPr>
            </w:pPr>
            <w:del w:id="11502" w:author="吴媛媛 [2]" w:date="2020-05-18T15:38:48Z">
              <w:r>
                <w:rPr>
                  <w:rFonts w:hint="eastAsia" w:ascii="仿宋_GB2312" w:hAnsi="仿宋_GB2312" w:cs="仿宋_GB2312"/>
                  <w:b/>
                  <w:bCs/>
                  <w:color w:val="000000"/>
                  <w:sz w:val="21"/>
                  <w:szCs w:val="21"/>
                </w:rPr>
                <w:delText>备注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503"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504" w:author="吴媛媛 [2]" w:date="2020-05-18T15:38:48Z"/>
                <w:rFonts w:ascii="仿宋_GB2312" w:hAnsi="仿宋_GB2312" w:cs="仿宋_GB2312"/>
                <w:color w:val="000000"/>
                <w:sz w:val="21"/>
                <w:szCs w:val="21"/>
                <w:lang w:eastAsia="zh-CN" w:bidi="ar-SA"/>
              </w:rPr>
            </w:pPr>
            <w:del w:id="11505" w:author="吴媛媛 [2]" w:date="2020-05-18T15:38:48Z">
              <w:r>
                <w:rPr>
                  <w:rFonts w:hint="eastAsia" w:ascii="仿宋_GB2312" w:hAnsi="仿宋_GB2312" w:cs="仿宋_GB2312"/>
                  <w:color w:val="000000"/>
                  <w:sz w:val="21"/>
                  <w:szCs w:val="21"/>
                </w:rPr>
                <w:delText>1</w:delText>
              </w:r>
            </w:del>
          </w:p>
        </w:tc>
        <w:tc>
          <w:tcPr>
            <w:tcW w:w="853" w:type="dxa"/>
            <w:vAlign w:val="center"/>
          </w:tcPr>
          <w:p>
            <w:pPr>
              <w:spacing w:line="240" w:lineRule="auto"/>
              <w:jc w:val="center"/>
              <w:outlineLvl w:val="2"/>
              <w:rPr>
                <w:del w:id="11506" w:author="吴媛媛 [2]" w:date="2020-05-18T15:38:48Z"/>
                <w:rFonts w:ascii="仿宋_GB2312" w:hAnsi="仿宋_GB2312" w:cs="仿宋_GB2312"/>
                <w:color w:val="000000"/>
                <w:sz w:val="21"/>
                <w:szCs w:val="21"/>
              </w:rPr>
            </w:pPr>
            <w:del w:id="11507"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508" w:author="吴媛媛 [2]" w:date="2020-05-18T15:38:48Z"/>
                <w:rFonts w:ascii="仿宋_GB2312" w:hAnsi="仿宋_GB2312" w:cs="仿宋_GB2312"/>
                <w:color w:val="000000"/>
                <w:sz w:val="21"/>
                <w:szCs w:val="21"/>
              </w:rPr>
            </w:pPr>
            <w:del w:id="11509" w:author="吴媛媛 [2]" w:date="2020-05-18T15:38:48Z">
              <w:r>
                <w:rPr>
                  <w:rFonts w:hint="eastAsia" w:ascii="仿宋_GB2312" w:hAnsi="仿宋_GB2312" w:cs="仿宋_GB2312"/>
                  <w:color w:val="000000"/>
                  <w:sz w:val="21"/>
                  <w:szCs w:val="21"/>
                </w:rPr>
                <w:delText>数据日期</w:delText>
              </w:r>
            </w:del>
          </w:p>
        </w:tc>
        <w:tc>
          <w:tcPr>
            <w:tcW w:w="1137" w:type="dxa"/>
            <w:vAlign w:val="center"/>
          </w:tcPr>
          <w:p>
            <w:pPr>
              <w:spacing w:line="240" w:lineRule="auto"/>
              <w:jc w:val="center"/>
              <w:outlineLvl w:val="2"/>
              <w:rPr>
                <w:del w:id="11510" w:author="吴媛媛 [2]" w:date="2020-05-18T15:38:48Z"/>
                <w:rFonts w:ascii="仿宋_GB2312" w:hAnsi="仿宋_GB2312" w:cs="仿宋_GB2312"/>
                <w:color w:val="000000"/>
                <w:sz w:val="21"/>
                <w:szCs w:val="21"/>
              </w:rPr>
            </w:pPr>
            <w:del w:id="11511"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1512" w:author="吴媛媛 [2]" w:date="2020-05-18T15:38:48Z"/>
                <w:rFonts w:ascii="仿宋_GB2312" w:hAnsi="仿宋_GB2312" w:cs="仿宋_GB2312"/>
                <w:color w:val="000000"/>
                <w:sz w:val="21"/>
                <w:szCs w:val="21"/>
              </w:rPr>
            </w:pPr>
            <w:del w:id="11513" w:author="吴媛媛 [2]" w:date="2020-05-18T15:38:48Z">
              <w:r>
                <w:rPr>
                  <w:rFonts w:hint="eastAsia" w:ascii="仿宋_GB2312" w:hAnsi="仿宋_GB2312" w:cs="仿宋_GB2312"/>
                  <w:color w:val="000000"/>
                  <w:sz w:val="21"/>
                  <w:szCs w:val="21"/>
                  <w:lang w:eastAsia="zh-CN"/>
                </w:rPr>
                <w:delText>1.指统计时点或统计期间的最后一个自然日。</w:delText>
              </w:r>
            </w:del>
            <w:del w:id="11514" w:author="吴媛媛 [2]" w:date="2020-05-18T15:38:48Z">
              <w:r>
                <w:rPr>
                  <w:rFonts w:hint="eastAsia" w:ascii="仿宋_GB2312" w:hAnsi="仿宋_GB2312" w:cs="仿宋_GB2312"/>
                  <w:color w:val="000000"/>
                  <w:sz w:val="21"/>
                  <w:szCs w:val="21"/>
                  <w:lang w:eastAsia="zh-CN"/>
                </w:rPr>
                <w:br w:type="textWrapping"/>
              </w:r>
            </w:del>
            <w:del w:id="11515" w:author="吴媛媛 [2]" w:date="2020-05-18T15:38:48Z">
              <w:r>
                <w:rPr>
                  <w:rFonts w:hint="eastAsia" w:ascii="仿宋_GB2312" w:hAnsi="仿宋_GB2312" w:cs="仿宋_GB2312"/>
                  <w:color w:val="000000"/>
                  <w:sz w:val="21"/>
                  <w:szCs w:val="21"/>
                  <w:lang w:eastAsia="zh-CN"/>
                </w:rPr>
                <w:delText>2.按照“YYYY-MM-DD”格式填写，应介于1900.01.01-录入当日，数据更新的频率为月度。</w:delText>
              </w:r>
            </w:del>
            <w:del w:id="11516" w:author="吴媛媛 [2]" w:date="2020-05-18T15:38:48Z">
              <w:r>
                <w:rPr>
                  <w:rFonts w:hint="eastAsia" w:ascii="仿宋_GB2312" w:hAnsi="仿宋_GB2312" w:cs="仿宋_GB2312"/>
                  <w:color w:val="000000"/>
                  <w:sz w:val="21"/>
                  <w:szCs w:val="21"/>
                  <w:lang w:eastAsia="zh-CN"/>
                </w:rPr>
                <w:br w:type="textWrapping"/>
              </w:r>
            </w:del>
            <w:del w:id="11517"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518"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519" w:author="吴媛媛 [2]" w:date="2020-05-18T15:38:48Z"/>
                <w:rFonts w:ascii="仿宋_GB2312" w:hAnsi="仿宋_GB2312" w:cs="仿宋_GB2312"/>
                <w:color w:val="000000"/>
                <w:sz w:val="21"/>
                <w:szCs w:val="21"/>
              </w:rPr>
            </w:pPr>
            <w:del w:id="11520" w:author="吴媛媛 [2]" w:date="2020-05-18T15:38:48Z">
              <w:r>
                <w:rPr>
                  <w:rFonts w:hint="eastAsia" w:ascii="仿宋_GB2312" w:hAnsi="仿宋_GB2312" w:cs="仿宋_GB2312"/>
                  <w:color w:val="000000"/>
                  <w:sz w:val="21"/>
                  <w:szCs w:val="21"/>
                </w:rPr>
                <w:delText>2</w:delText>
              </w:r>
            </w:del>
          </w:p>
        </w:tc>
        <w:tc>
          <w:tcPr>
            <w:tcW w:w="853" w:type="dxa"/>
            <w:vAlign w:val="center"/>
          </w:tcPr>
          <w:p>
            <w:pPr>
              <w:spacing w:line="240" w:lineRule="auto"/>
              <w:jc w:val="center"/>
              <w:outlineLvl w:val="2"/>
              <w:rPr>
                <w:del w:id="11521" w:author="吴媛媛 [2]" w:date="2020-05-18T15:38:48Z"/>
                <w:rFonts w:ascii="仿宋_GB2312" w:hAnsi="仿宋_GB2312" w:cs="仿宋_GB2312"/>
                <w:color w:val="000000"/>
                <w:sz w:val="21"/>
                <w:szCs w:val="21"/>
              </w:rPr>
            </w:pPr>
            <w:del w:id="11522"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523" w:author="吴媛媛 [2]" w:date="2020-05-18T15:38:48Z"/>
                <w:rFonts w:ascii="仿宋_GB2312" w:hAnsi="仿宋_GB2312" w:cs="仿宋_GB2312"/>
                <w:color w:val="000000"/>
                <w:sz w:val="21"/>
                <w:szCs w:val="21"/>
              </w:rPr>
            </w:pPr>
            <w:del w:id="11524" w:author="吴媛媛 [2]" w:date="2020-05-18T15:38:48Z">
              <w:r>
                <w:rPr>
                  <w:rFonts w:hint="eastAsia" w:ascii="仿宋_GB2312" w:hAnsi="仿宋_GB2312" w:cs="仿宋_GB2312"/>
                  <w:color w:val="000000"/>
                  <w:sz w:val="21"/>
                  <w:szCs w:val="21"/>
                </w:rPr>
                <w:delText>金融机构编码</w:delText>
              </w:r>
            </w:del>
          </w:p>
        </w:tc>
        <w:tc>
          <w:tcPr>
            <w:tcW w:w="1137" w:type="dxa"/>
            <w:vAlign w:val="center"/>
          </w:tcPr>
          <w:p>
            <w:pPr>
              <w:spacing w:line="240" w:lineRule="auto"/>
              <w:jc w:val="center"/>
              <w:outlineLvl w:val="2"/>
              <w:rPr>
                <w:del w:id="11525" w:author="吴媛媛 [2]" w:date="2020-05-18T15:38:48Z"/>
                <w:rFonts w:ascii="仿宋_GB2312" w:hAnsi="仿宋_GB2312" w:cs="仿宋_GB2312"/>
                <w:color w:val="000000"/>
                <w:sz w:val="21"/>
                <w:szCs w:val="21"/>
              </w:rPr>
            </w:pPr>
            <w:del w:id="11526" w:author="吴媛媛 [2]" w:date="2020-05-18T15:38:48Z">
              <w:r>
                <w:rPr>
                  <w:rFonts w:hint="eastAsia" w:ascii="仿宋_GB2312" w:hAnsi="仿宋_GB2312" w:cs="仿宋_GB2312"/>
                  <w:color w:val="000000"/>
                  <w:sz w:val="21"/>
                  <w:szCs w:val="21"/>
                </w:rPr>
                <w:delText>14!an</w:delText>
              </w:r>
            </w:del>
          </w:p>
        </w:tc>
        <w:tc>
          <w:tcPr>
            <w:tcW w:w="4213" w:type="dxa"/>
            <w:tcMar>
              <w:top w:w="15" w:type="dxa"/>
              <w:left w:w="15" w:type="dxa"/>
              <w:bottom w:w="0" w:type="dxa"/>
              <w:right w:w="15" w:type="dxa"/>
            </w:tcMar>
            <w:vAlign w:val="center"/>
          </w:tcPr>
          <w:p>
            <w:pPr>
              <w:spacing w:line="240" w:lineRule="auto"/>
              <w:outlineLvl w:val="2"/>
              <w:rPr>
                <w:del w:id="11527" w:author="吴媛媛 [2]" w:date="2020-05-18T15:38:48Z"/>
                <w:rFonts w:ascii="仿宋_GB2312" w:hAnsi="仿宋_GB2312" w:cs="仿宋_GB2312"/>
                <w:color w:val="000000"/>
                <w:sz w:val="21"/>
                <w:szCs w:val="21"/>
              </w:rPr>
            </w:pPr>
            <w:del w:id="11528" w:author="吴媛媛 [2]" w:date="2020-05-18T15:38:48Z">
              <w:r>
                <w:rPr>
                  <w:rFonts w:hint="eastAsia" w:ascii="仿宋_GB2312" w:hAnsi="仿宋_GB2312" w:cs="仿宋_GB2312"/>
                  <w:color w:val="000000"/>
                  <w:sz w:val="21"/>
                  <w:szCs w:val="21"/>
                  <w:lang w:eastAsia="zh-CN"/>
                </w:rPr>
                <w:delText>1.指数据发生的金融机构唯一标准编码。</w:delText>
              </w:r>
            </w:del>
            <w:del w:id="11529" w:author="吴媛媛 [2]" w:date="2020-05-18T15:38:48Z">
              <w:r>
                <w:rPr>
                  <w:rFonts w:hint="eastAsia" w:ascii="仿宋_GB2312" w:hAnsi="仿宋_GB2312" w:cs="仿宋_GB2312"/>
                  <w:color w:val="000000"/>
                  <w:sz w:val="21"/>
                  <w:szCs w:val="21"/>
                  <w:lang w:eastAsia="zh-CN"/>
                </w:rPr>
                <w:br w:type="textWrapping"/>
              </w:r>
            </w:del>
            <w:del w:id="11530" w:author="吴媛媛 [2]" w:date="2020-05-18T15:38:48Z">
              <w:r>
                <w:rPr>
                  <w:rFonts w:hint="eastAsia" w:ascii="仿宋_GB2312" w:hAnsi="仿宋_GB2312" w:cs="仿宋_GB2312"/>
                  <w:color w:val="000000"/>
                  <w:sz w:val="21"/>
                  <w:szCs w:val="21"/>
                  <w:lang w:eastAsia="zh-CN"/>
                </w:rPr>
                <w:delText>2.采用《金融机构编码规范》（JR/T 0124）编发的代码。数据更新的频率为月度。</w:delText>
              </w:r>
            </w:del>
            <w:del w:id="11531" w:author="吴媛媛 [2]" w:date="2020-05-18T15:38:48Z">
              <w:r>
                <w:rPr>
                  <w:rFonts w:hint="eastAsia" w:ascii="仿宋_GB2312" w:hAnsi="仿宋_GB2312" w:cs="仿宋_GB2312"/>
                  <w:color w:val="000000"/>
                  <w:sz w:val="21"/>
                  <w:szCs w:val="21"/>
                  <w:lang w:eastAsia="zh-CN"/>
                </w:rPr>
                <w:br w:type="textWrapping"/>
              </w:r>
            </w:del>
            <w:del w:id="11532"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533"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534" w:author="吴媛媛 [2]" w:date="2020-05-18T15:38:48Z"/>
                <w:rFonts w:ascii="仿宋_GB2312" w:hAnsi="仿宋_GB2312" w:cs="仿宋_GB2312"/>
                <w:color w:val="000000"/>
                <w:sz w:val="21"/>
                <w:szCs w:val="21"/>
              </w:rPr>
            </w:pPr>
            <w:del w:id="11535" w:author="吴媛媛 [2]" w:date="2020-05-18T15:38:48Z">
              <w:r>
                <w:rPr>
                  <w:rFonts w:hint="eastAsia" w:ascii="仿宋_GB2312" w:hAnsi="仿宋_GB2312" w:cs="仿宋_GB2312"/>
                  <w:color w:val="000000"/>
                  <w:sz w:val="21"/>
                  <w:szCs w:val="21"/>
                </w:rPr>
                <w:delText>3</w:delText>
              </w:r>
            </w:del>
          </w:p>
        </w:tc>
        <w:tc>
          <w:tcPr>
            <w:tcW w:w="853" w:type="dxa"/>
            <w:vAlign w:val="center"/>
          </w:tcPr>
          <w:p>
            <w:pPr>
              <w:spacing w:line="240" w:lineRule="auto"/>
              <w:jc w:val="center"/>
              <w:outlineLvl w:val="2"/>
              <w:rPr>
                <w:del w:id="11536" w:author="吴媛媛 [2]" w:date="2020-05-18T15:38:48Z"/>
                <w:rFonts w:ascii="仿宋_GB2312" w:hAnsi="仿宋_GB2312" w:cs="仿宋_GB2312"/>
                <w:color w:val="000000"/>
                <w:sz w:val="21"/>
                <w:szCs w:val="21"/>
              </w:rPr>
            </w:pPr>
            <w:del w:id="11537"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538" w:author="吴媛媛 [2]" w:date="2020-05-18T15:38:48Z"/>
                <w:rFonts w:ascii="仿宋_GB2312" w:hAnsi="仿宋_GB2312" w:cs="仿宋_GB2312"/>
                <w:color w:val="000000"/>
                <w:sz w:val="21"/>
                <w:szCs w:val="21"/>
                <w:lang w:eastAsia="zh-CN"/>
              </w:rPr>
            </w:pPr>
            <w:del w:id="11539" w:author="吴媛媛 [2]" w:date="2020-05-18T15:38:48Z">
              <w:r>
                <w:rPr>
                  <w:rFonts w:hint="eastAsia" w:ascii="仿宋_GB2312" w:hAnsi="仿宋_GB2312" w:cs="仿宋_GB2312"/>
                  <w:color w:val="000000"/>
                  <w:sz w:val="21"/>
                  <w:szCs w:val="21"/>
                  <w:lang w:eastAsia="zh-CN"/>
                </w:rPr>
                <w:delText>地区行政区划代码（金融机构注册地）</w:delText>
              </w:r>
            </w:del>
          </w:p>
        </w:tc>
        <w:tc>
          <w:tcPr>
            <w:tcW w:w="1137" w:type="dxa"/>
            <w:vAlign w:val="center"/>
          </w:tcPr>
          <w:p>
            <w:pPr>
              <w:spacing w:line="240" w:lineRule="auto"/>
              <w:jc w:val="center"/>
              <w:outlineLvl w:val="2"/>
              <w:rPr>
                <w:del w:id="11540" w:author="吴媛媛 [2]" w:date="2020-05-18T15:38:48Z"/>
                <w:rFonts w:ascii="仿宋_GB2312" w:hAnsi="仿宋_GB2312" w:cs="仿宋_GB2312"/>
                <w:color w:val="000000"/>
                <w:sz w:val="21"/>
                <w:szCs w:val="21"/>
              </w:rPr>
            </w:pPr>
            <w:del w:id="11541" w:author="吴媛媛 [2]" w:date="2020-05-18T15:38:48Z">
              <w:r>
                <w:rPr>
                  <w:rFonts w:hint="eastAsia" w:ascii="仿宋_GB2312" w:hAnsi="仿宋_GB2312" w:cs="仿宋_GB2312"/>
                  <w:color w:val="000000"/>
                  <w:sz w:val="21"/>
                  <w:szCs w:val="21"/>
                </w:rPr>
                <w:delText>12!n</w:delText>
              </w:r>
            </w:del>
          </w:p>
        </w:tc>
        <w:tc>
          <w:tcPr>
            <w:tcW w:w="4213" w:type="dxa"/>
            <w:tcMar>
              <w:top w:w="15" w:type="dxa"/>
              <w:left w:w="15" w:type="dxa"/>
              <w:bottom w:w="0" w:type="dxa"/>
              <w:right w:w="15" w:type="dxa"/>
            </w:tcMar>
            <w:vAlign w:val="center"/>
          </w:tcPr>
          <w:p>
            <w:pPr>
              <w:spacing w:line="240" w:lineRule="auto"/>
              <w:outlineLvl w:val="2"/>
              <w:rPr>
                <w:del w:id="11542" w:author="吴媛媛 [2]" w:date="2020-05-18T15:38:48Z"/>
                <w:rFonts w:ascii="仿宋_GB2312" w:hAnsi="仿宋_GB2312" w:cs="仿宋_GB2312"/>
                <w:color w:val="000000"/>
                <w:sz w:val="21"/>
                <w:szCs w:val="21"/>
                <w:lang w:eastAsia="zh-CN"/>
              </w:rPr>
            </w:pPr>
            <w:del w:id="11543" w:author="吴媛媛 [2]" w:date="2020-05-18T15:38:48Z">
              <w:r>
                <w:rPr>
                  <w:rFonts w:hint="eastAsia" w:ascii="仿宋_GB2312" w:hAnsi="仿宋_GB2312" w:cs="仿宋_GB2312"/>
                  <w:color w:val="000000"/>
                  <w:sz w:val="21"/>
                  <w:szCs w:val="21"/>
                  <w:lang w:eastAsia="zh-CN"/>
                </w:rPr>
                <w:delText>1.指金融机构注册所在地的行政区划信息。</w:delText>
              </w:r>
            </w:del>
            <w:del w:id="11544" w:author="吴媛媛 [2]" w:date="2020-05-18T15:38:48Z">
              <w:r>
                <w:rPr>
                  <w:rFonts w:hint="eastAsia" w:ascii="仿宋_GB2312" w:hAnsi="仿宋_GB2312" w:cs="仿宋_GB2312"/>
                  <w:color w:val="000000"/>
                  <w:sz w:val="21"/>
                  <w:szCs w:val="21"/>
                  <w:lang w:eastAsia="zh-CN"/>
                </w:rPr>
                <w:br w:type="textWrapping"/>
              </w:r>
            </w:del>
            <w:del w:id="11545" w:author="吴媛媛 [2]" w:date="2020-05-18T15:38:48Z">
              <w:r>
                <w:rPr>
                  <w:rFonts w:hint="eastAsia" w:ascii="仿宋_GB2312" w:hAnsi="仿宋_GB2312" w:cs="仿宋_GB2312"/>
                  <w:color w:val="000000"/>
                  <w:sz w:val="21"/>
                  <w:szCs w:val="21"/>
                  <w:lang w:eastAsia="zh-CN"/>
                </w:rPr>
                <w:delText>2.根据《统计用区划代码》，统一填报12位地区编码信息。数据更新的频率为月度。</w:delText>
              </w:r>
            </w:del>
            <w:del w:id="11546" w:author="吴媛媛 [2]" w:date="2020-05-18T15:38:48Z">
              <w:r>
                <w:rPr>
                  <w:rFonts w:hint="eastAsia" w:ascii="仿宋_GB2312" w:hAnsi="仿宋_GB2312" w:cs="仿宋_GB2312"/>
                  <w:color w:val="000000"/>
                  <w:sz w:val="21"/>
                  <w:szCs w:val="21"/>
                  <w:lang w:eastAsia="zh-CN"/>
                </w:rPr>
                <w:br w:type="textWrapping"/>
              </w:r>
            </w:del>
            <w:del w:id="11547" w:author="吴媛媛 [2]" w:date="2020-05-18T15:38:48Z">
              <w:r>
                <w:rPr>
                  <w:rFonts w:hint="eastAsia" w:ascii="仿宋_GB2312" w:hAnsi="仿宋_GB2312" w:cs="仿宋_GB2312"/>
                  <w:color w:val="000000"/>
                  <w:sz w:val="21"/>
                  <w:szCs w:val="21"/>
                  <w:lang w:eastAsia="zh-CN"/>
                </w:rPr>
                <w:delText>3.值域：采用《统计用区划代码》的乡（镇）级数字码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548"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549" w:author="吴媛媛 [2]" w:date="2020-05-18T15:38:48Z"/>
                <w:rFonts w:ascii="仿宋_GB2312" w:hAnsi="仿宋_GB2312" w:cs="仿宋_GB2312"/>
                <w:color w:val="000000"/>
                <w:sz w:val="21"/>
                <w:szCs w:val="21"/>
              </w:rPr>
            </w:pPr>
            <w:del w:id="11550" w:author="吴媛媛 [2]" w:date="2020-05-18T15:38:48Z">
              <w:r>
                <w:rPr>
                  <w:rFonts w:hint="eastAsia" w:ascii="仿宋_GB2312" w:hAnsi="仿宋_GB2312" w:cs="仿宋_GB2312"/>
                  <w:color w:val="000000"/>
                  <w:sz w:val="21"/>
                  <w:szCs w:val="21"/>
                </w:rPr>
                <w:delText>4</w:delText>
              </w:r>
            </w:del>
          </w:p>
        </w:tc>
        <w:tc>
          <w:tcPr>
            <w:tcW w:w="853" w:type="dxa"/>
            <w:vAlign w:val="center"/>
          </w:tcPr>
          <w:p>
            <w:pPr>
              <w:spacing w:line="240" w:lineRule="auto"/>
              <w:jc w:val="center"/>
              <w:outlineLvl w:val="2"/>
              <w:rPr>
                <w:del w:id="11551" w:author="吴媛媛 [2]" w:date="2020-05-18T15:38:48Z"/>
                <w:rFonts w:ascii="仿宋_GB2312" w:hAnsi="仿宋_GB2312" w:cs="仿宋_GB2312"/>
                <w:color w:val="000000"/>
                <w:sz w:val="21"/>
                <w:szCs w:val="21"/>
              </w:rPr>
            </w:pPr>
            <w:del w:id="11552"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553" w:author="吴媛媛 [2]" w:date="2020-05-18T15:38:48Z"/>
                <w:rFonts w:ascii="仿宋_GB2312" w:hAnsi="仿宋_GB2312" w:cs="仿宋_GB2312"/>
                <w:color w:val="000000"/>
                <w:sz w:val="21"/>
                <w:szCs w:val="21"/>
              </w:rPr>
            </w:pPr>
            <w:del w:id="11554" w:author="吴媛媛 [2]" w:date="2020-05-18T15:38:48Z">
              <w:r>
                <w:rPr>
                  <w:rFonts w:hint="eastAsia" w:ascii="仿宋_GB2312" w:hAnsi="仿宋_GB2312" w:cs="仿宋_GB2312"/>
                  <w:color w:val="000000"/>
                  <w:sz w:val="21"/>
                  <w:szCs w:val="21"/>
                </w:rPr>
                <w:delText>客户编号</w:delText>
              </w:r>
            </w:del>
          </w:p>
        </w:tc>
        <w:tc>
          <w:tcPr>
            <w:tcW w:w="1137" w:type="dxa"/>
            <w:vAlign w:val="center"/>
          </w:tcPr>
          <w:p>
            <w:pPr>
              <w:spacing w:line="240" w:lineRule="auto"/>
              <w:jc w:val="center"/>
              <w:outlineLvl w:val="2"/>
              <w:rPr>
                <w:del w:id="11555" w:author="吴媛媛 [2]" w:date="2020-05-18T15:38:48Z"/>
                <w:rFonts w:ascii="仿宋_GB2312" w:hAnsi="仿宋_GB2312" w:cs="仿宋_GB2312"/>
                <w:color w:val="000000"/>
                <w:sz w:val="21"/>
                <w:szCs w:val="21"/>
              </w:rPr>
            </w:pPr>
            <w:del w:id="11556" w:author="吴媛媛 [2]" w:date="2020-05-18T15:38:48Z">
              <w:r>
                <w:rPr>
                  <w:rFonts w:hint="eastAsia" w:ascii="仿宋_GB2312" w:hAnsi="仿宋_GB2312" w:cs="仿宋_GB2312"/>
                  <w:color w:val="000000"/>
                  <w:sz w:val="21"/>
                  <w:szCs w:val="21"/>
                </w:rPr>
                <w:delText>anc..100</w:delText>
              </w:r>
            </w:del>
          </w:p>
        </w:tc>
        <w:tc>
          <w:tcPr>
            <w:tcW w:w="4213" w:type="dxa"/>
            <w:tcMar>
              <w:top w:w="15" w:type="dxa"/>
              <w:left w:w="15" w:type="dxa"/>
              <w:bottom w:w="0" w:type="dxa"/>
              <w:right w:w="15" w:type="dxa"/>
            </w:tcMar>
            <w:vAlign w:val="center"/>
          </w:tcPr>
          <w:p>
            <w:pPr>
              <w:spacing w:line="240" w:lineRule="auto"/>
              <w:outlineLvl w:val="2"/>
              <w:rPr>
                <w:del w:id="11557" w:author="吴媛媛 [2]" w:date="2020-05-18T15:38:48Z"/>
                <w:rFonts w:ascii="仿宋_GB2312" w:hAnsi="仿宋_GB2312" w:cs="仿宋_GB2312"/>
                <w:color w:val="000000"/>
                <w:sz w:val="21"/>
                <w:szCs w:val="21"/>
              </w:rPr>
            </w:pPr>
            <w:del w:id="11558" w:author="吴媛媛 [2]" w:date="2020-05-18T15:38:48Z">
              <w:r>
                <w:rPr>
                  <w:rFonts w:hint="eastAsia" w:ascii="仿宋_GB2312" w:hAnsi="仿宋_GB2312" w:cs="仿宋_GB2312"/>
                  <w:color w:val="000000"/>
                  <w:sz w:val="21"/>
                  <w:szCs w:val="21"/>
                  <w:lang w:eastAsia="zh-CN"/>
                </w:rPr>
                <w:delText>1.指各金融机构为统一管理，根据既定规则生成并分配给客户的一个编码。</w:delText>
              </w:r>
            </w:del>
            <w:del w:id="11559" w:author="吴媛媛 [2]" w:date="2020-05-18T15:38:48Z">
              <w:r>
                <w:rPr>
                  <w:rFonts w:hint="eastAsia" w:ascii="仿宋_GB2312" w:hAnsi="仿宋_GB2312" w:cs="仿宋_GB2312"/>
                  <w:color w:val="000000"/>
                  <w:sz w:val="21"/>
                  <w:szCs w:val="21"/>
                  <w:lang w:eastAsia="zh-CN"/>
                </w:rPr>
                <w:br w:type="textWrapping"/>
              </w:r>
            </w:del>
            <w:del w:id="11560" w:author="吴媛媛 [2]" w:date="2020-05-18T15:38:48Z">
              <w:r>
                <w:rPr>
                  <w:rFonts w:hint="eastAsia" w:ascii="仿宋_GB2312" w:hAnsi="仿宋_GB2312" w:cs="仿宋_GB2312"/>
                  <w:color w:val="000000"/>
                  <w:sz w:val="21"/>
                  <w:szCs w:val="21"/>
                  <w:lang w:eastAsia="zh-CN"/>
                </w:rPr>
                <w:delText>2.数据更新的频率为月度。</w:delText>
              </w:r>
            </w:del>
            <w:del w:id="11561" w:author="吴媛媛 [2]" w:date="2020-05-18T15:38:48Z">
              <w:r>
                <w:rPr>
                  <w:rFonts w:hint="eastAsia" w:ascii="仿宋_GB2312" w:hAnsi="仿宋_GB2312" w:cs="仿宋_GB2312"/>
                  <w:color w:val="000000"/>
                  <w:sz w:val="21"/>
                  <w:szCs w:val="21"/>
                  <w:lang w:eastAsia="zh-CN"/>
                </w:rPr>
                <w:br w:type="textWrapping"/>
              </w:r>
            </w:del>
            <w:del w:id="11562"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563"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564" w:author="吴媛媛 [2]" w:date="2020-05-18T15:38:48Z"/>
                <w:rFonts w:ascii="仿宋_GB2312" w:hAnsi="仿宋_GB2312" w:cs="仿宋_GB2312"/>
                <w:color w:val="000000"/>
                <w:sz w:val="21"/>
                <w:szCs w:val="21"/>
              </w:rPr>
            </w:pPr>
            <w:del w:id="11565" w:author="吴媛媛 [2]" w:date="2020-05-18T15:38:48Z">
              <w:r>
                <w:rPr>
                  <w:rFonts w:hint="eastAsia" w:ascii="仿宋_GB2312" w:hAnsi="仿宋_GB2312" w:cs="仿宋_GB2312"/>
                  <w:color w:val="000000"/>
                  <w:sz w:val="21"/>
                  <w:szCs w:val="21"/>
                </w:rPr>
                <w:delText>5</w:delText>
              </w:r>
            </w:del>
          </w:p>
        </w:tc>
        <w:tc>
          <w:tcPr>
            <w:tcW w:w="853" w:type="dxa"/>
            <w:vAlign w:val="center"/>
          </w:tcPr>
          <w:p>
            <w:pPr>
              <w:spacing w:line="240" w:lineRule="auto"/>
              <w:jc w:val="center"/>
              <w:outlineLvl w:val="2"/>
              <w:rPr>
                <w:del w:id="11566" w:author="吴媛媛 [2]" w:date="2020-05-18T15:38:48Z"/>
                <w:rFonts w:ascii="仿宋_GB2312" w:hAnsi="仿宋_GB2312" w:cs="仿宋_GB2312"/>
                <w:color w:val="000000"/>
                <w:sz w:val="21"/>
                <w:szCs w:val="21"/>
              </w:rPr>
            </w:pPr>
            <w:del w:id="11567"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568" w:author="吴媛媛 [2]" w:date="2020-05-18T15:38:48Z"/>
                <w:rFonts w:ascii="仿宋_GB2312" w:hAnsi="仿宋_GB2312" w:cs="仿宋_GB2312"/>
                <w:color w:val="000000"/>
                <w:sz w:val="21"/>
                <w:szCs w:val="21"/>
              </w:rPr>
            </w:pPr>
            <w:del w:id="11569" w:author="吴媛媛 [2]" w:date="2020-05-18T15:38:48Z">
              <w:r>
                <w:rPr>
                  <w:rFonts w:hint="eastAsia" w:ascii="仿宋_GB2312" w:hAnsi="仿宋_GB2312" w:cs="仿宋_GB2312"/>
                  <w:color w:val="000000"/>
                  <w:sz w:val="21"/>
                  <w:szCs w:val="21"/>
                </w:rPr>
                <w:delText>客户名称</w:delText>
              </w:r>
            </w:del>
          </w:p>
        </w:tc>
        <w:tc>
          <w:tcPr>
            <w:tcW w:w="1137" w:type="dxa"/>
            <w:vAlign w:val="center"/>
          </w:tcPr>
          <w:p>
            <w:pPr>
              <w:spacing w:line="240" w:lineRule="auto"/>
              <w:jc w:val="center"/>
              <w:outlineLvl w:val="2"/>
              <w:rPr>
                <w:del w:id="11570" w:author="吴媛媛 [2]" w:date="2020-05-18T15:38:48Z"/>
                <w:rFonts w:ascii="仿宋_GB2312" w:hAnsi="仿宋_GB2312" w:cs="仿宋_GB2312"/>
                <w:color w:val="000000"/>
                <w:sz w:val="21"/>
                <w:szCs w:val="21"/>
              </w:rPr>
            </w:pPr>
            <w:del w:id="11571" w:author="吴媛媛 [2]" w:date="2020-05-18T15:38:48Z">
              <w:r>
                <w:rPr>
                  <w:rFonts w:hint="eastAsia" w:ascii="仿宋_GB2312" w:hAnsi="仿宋_GB2312" w:cs="仿宋_GB2312"/>
                  <w:color w:val="000000"/>
                  <w:sz w:val="21"/>
                  <w:szCs w:val="21"/>
                </w:rPr>
                <w:delText>anc1..100</w:delText>
              </w:r>
            </w:del>
          </w:p>
        </w:tc>
        <w:tc>
          <w:tcPr>
            <w:tcW w:w="4213" w:type="dxa"/>
            <w:tcMar>
              <w:top w:w="15" w:type="dxa"/>
              <w:left w:w="15" w:type="dxa"/>
              <w:bottom w:w="0" w:type="dxa"/>
              <w:right w:w="15" w:type="dxa"/>
            </w:tcMar>
            <w:vAlign w:val="center"/>
          </w:tcPr>
          <w:p>
            <w:pPr>
              <w:spacing w:line="240" w:lineRule="auto"/>
              <w:outlineLvl w:val="2"/>
              <w:rPr>
                <w:del w:id="11572" w:author="吴媛媛 [2]" w:date="2020-05-18T15:38:48Z"/>
                <w:rFonts w:ascii="仿宋_GB2312" w:hAnsi="仿宋_GB2312" w:cs="仿宋_GB2312"/>
                <w:color w:val="000000"/>
                <w:sz w:val="21"/>
                <w:szCs w:val="21"/>
              </w:rPr>
            </w:pPr>
            <w:del w:id="11573" w:author="吴媛媛 [2]" w:date="2020-05-18T15:38:48Z">
              <w:r>
                <w:rPr>
                  <w:rFonts w:hint="eastAsia" w:ascii="仿宋_GB2312" w:hAnsi="仿宋_GB2312" w:cs="仿宋_GB2312"/>
                  <w:color w:val="000000"/>
                  <w:sz w:val="21"/>
                  <w:szCs w:val="21"/>
                  <w:lang w:eastAsia="zh-CN"/>
                </w:rPr>
                <w:delText>1.指在法律上认可的客户名称，该名称一般记录在国家授权部门颁发给客户的证件上。</w:delText>
              </w:r>
            </w:del>
            <w:del w:id="11574" w:author="吴媛媛 [2]" w:date="2020-05-18T15:38:48Z">
              <w:r>
                <w:rPr>
                  <w:rFonts w:hint="eastAsia" w:ascii="仿宋_GB2312" w:hAnsi="仿宋_GB2312" w:cs="仿宋_GB2312"/>
                  <w:color w:val="000000"/>
                  <w:sz w:val="21"/>
                  <w:szCs w:val="21"/>
                  <w:lang w:eastAsia="zh-CN"/>
                </w:rPr>
                <w:br w:type="textWrapping"/>
              </w:r>
            </w:del>
            <w:del w:id="11575" w:author="吴媛媛 [2]" w:date="2020-05-18T15:38:48Z">
              <w:r>
                <w:rPr>
                  <w:rFonts w:hint="eastAsia" w:ascii="仿宋_GB2312" w:hAnsi="仿宋_GB2312" w:cs="仿宋_GB2312"/>
                  <w:color w:val="000000"/>
                  <w:sz w:val="21"/>
                  <w:szCs w:val="21"/>
                  <w:lang w:eastAsia="zh-CN"/>
                </w:rPr>
                <w:delText>2.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delText>
              </w:r>
            </w:del>
            <w:del w:id="11576" w:author="吴媛媛 [2]" w:date="2020-05-18T15:38:48Z">
              <w:r>
                <w:rPr>
                  <w:rFonts w:hint="eastAsia" w:ascii="仿宋_GB2312" w:hAnsi="仿宋_GB2312" w:cs="仿宋_GB2312"/>
                  <w:color w:val="000000"/>
                  <w:sz w:val="21"/>
                  <w:szCs w:val="21"/>
                </w:rPr>
                <w:delText>数据更新的频率为月度。</w:delText>
              </w:r>
            </w:del>
            <w:del w:id="11577" w:author="吴媛媛 [2]" w:date="2020-05-18T15:38:48Z">
              <w:r>
                <w:rPr>
                  <w:rFonts w:hint="eastAsia" w:ascii="仿宋_GB2312" w:hAnsi="仿宋_GB2312" w:cs="仿宋_GB2312"/>
                  <w:color w:val="000000"/>
                  <w:sz w:val="21"/>
                  <w:szCs w:val="21"/>
                </w:rPr>
                <w:br w:type="textWrapping"/>
              </w:r>
            </w:del>
            <w:del w:id="11578"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579"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580" w:author="吴媛媛 [2]" w:date="2020-05-18T15:38:48Z"/>
                <w:rFonts w:ascii="仿宋_GB2312" w:hAnsi="仿宋_GB2312" w:cs="仿宋_GB2312"/>
                <w:color w:val="000000"/>
                <w:sz w:val="21"/>
                <w:szCs w:val="21"/>
              </w:rPr>
            </w:pPr>
            <w:del w:id="11581" w:author="吴媛媛 [2]" w:date="2020-05-18T15:38:48Z">
              <w:r>
                <w:rPr>
                  <w:rFonts w:hint="eastAsia" w:ascii="仿宋_GB2312" w:hAnsi="仿宋_GB2312" w:cs="仿宋_GB2312"/>
                  <w:color w:val="000000"/>
                  <w:sz w:val="21"/>
                  <w:szCs w:val="21"/>
                </w:rPr>
                <w:delText>6</w:delText>
              </w:r>
            </w:del>
          </w:p>
        </w:tc>
        <w:tc>
          <w:tcPr>
            <w:tcW w:w="853" w:type="dxa"/>
            <w:vAlign w:val="center"/>
          </w:tcPr>
          <w:p>
            <w:pPr>
              <w:spacing w:line="240" w:lineRule="auto"/>
              <w:jc w:val="center"/>
              <w:outlineLvl w:val="2"/>
              <w:rPr>
                <w:del w:id="11582" w:author="吴媛媛 [2]" w:date="2020-05-18T15:38:48Z"/>
                <w:rFonts w:ascii="仿宋_GB2312" w:hAnsi="仿宋_GB2312" w:cs="仿宋_GB2312"/>
                <w:color w:val="000000"/>
                <w:sz w:val="21"/>
                <w:szCs w:val="21"/>
              </w:rPr>
            </w:pPr>
            <w:del w:id="11583"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584" w:author="吴媛媛 [2]" w:date="2020-05-18T15:38:48Z"/>
                <w:rFonts w:ascii="仿宋_GB2312" w:hAnsi="仿宋_GB2312" w:cs="仿宋_GB2312"/>
                <w:color w:val="000000"/>
                <w:sz w:val="21"/>
                <w:szCs w:val="21"/>
                <w:lang w:eastAsia="zh-CN"/>
              </w:rPr>
            </w:pPr>
            <w:del w:id="11585" w:author="吴媛媛 [2]" w:date="2020-05-18T15:38:48Z">
              <w:r>
                <w:rPr>
                  <w:rFonts w:hint="eastAsia" w:ascii="仿宋_GB2312" w:hAnsi="仿宋_GB2312" w:cs="仿宋_GB2312"/>
                  <w:color w:val="000000"/>
                  <w:sz w:val="21"/>
                  <w:szCs w:val="21"/>
                  <w:lang w:eastAsia="zh-CN"/>
                </w:rPr>
                <w:delText>精准扶贫客户证件类型</w:delText>
              </w:r>
            </w:del>
          </w:p>
        </w:tc>
        <w:tc>
          <w:tcPr>
            <w:tcW w:w="1137" w:type="dxa"/>
            <w:vAlign w:val="center"/>
          </w:tcPr>
          <w:p>
            <w:pPr>
              <w:spacing w:line="240" w:lineRule="auto"/>
              <w:jc w:val="center"/>
              <w:outlineLvl w:val="2"/>
              <w:rPr>
                <w:del w:id="11586" w:author="吴媛媛 [2]" w:date="2020-05-18T15:38:48Z"/>
                <w:rFonts w:ascii="仿宋_GB2312" w:hAnsi="仿宋_GB2312" w:cs="仿宋_GB2312"/>
                <w:color w:val="000000"/>
                <w:sz w:val="21"/>
                <w:szCs w:val="21"/>
              </w:rPr>
            </w:pPr>
            <w:del w:id="11587" w:author="吴媛媛 [2]" w:date="2020-05-18T15:38:48Z">
              <w:r>
                <w:rPr>
                  <w:rFonts w:hint="eastAsia" w:ascii="仿宋_GB2312" w:hAnsi="仿宋_GB2312" w:cs="仿宋_GB2312"/>
                  <w:color w:val="000000"/>
                  <w:sz w:val="21"/>
                  <w:szCs w:val="21"/>
                </w:rPr>
                <w:delText>2!n</w:delText>
              </w:r>
            </w:del>
          </w:p>
        </w:tc>
        <w:tc>
          <w:tcPr>
            <w:tcW w:w="4213" w:type="dxa"/>
            <w:tcMar>
              <w:top w:w="15" w:type="dxa"/>
              <w:left w:w="15" w:type="dxa"/>
              <w:bottom w:w="0" w:type="dxa"/>
              <w:right w:w="15" w:type="dxa"/>
            </w:tcMar>
            <w:vAlign w:val="center"/>
          </w:tcPr>
          <w:p>
            <w:pPr>
              <w:spacing w:line="240" w:lineRule="auto"/>
              <w:outlineLvl w:val="2"/>
              <w:rPr>
                <w:del w:id="11588" w:author="吴媛媛 [2]" w:date="2020-05-18T15:38:48Z"/>
                <w:rFonts w:ascii="仿宋_GB2312" w:hAnsi="仿宋_GB2312" w:cs="仿宋_GB2312"/>
                <w:color w:val="000000"/>
                <w:sz w:val="21"/>
                <w:szCs w:val="21"/>
                <w:lang w:eastAsia="zh-CN"/>
              </w:rPr>
            </w:pPr>
            <w:del w:id="11589" w:author="吴媛媛 [2]" w:date="2020-05-18T15:38:48Z">
              <w:r>
                <w:rPr>
                  <w:rFonts w:hint="eastAsia" w:ascii="仿宋_GB2312" w:hAnsi="仿宋_GB2312" w:cs="仿宋_GB2312"/>
                  <w:color w:val="000000"/>
                  <w:sz w:val="21"/>
                  <w:szCs w:val="21"/>
                  <w:lang w:eastAsia="zh-CN"/>
                </w:rPr>
                <w:delText>1.指精准扶贫客户的有效证件类型。</w:delText>
              </w:r>
            </w:del>
            <w:del w:id="11590" w:author="吴媛媛 [2]" w:date="2020-05-18T15:38:48Z">
              <w:r>
                <w:rPr>
                  <w:rFonts w:hint="eastAsia" w:ascii="仿宋_GB2312" w:hAnsi="仿宋_GB2312" w:cs="仿宋_GB2312"/>
                  <w:color w:val="000000"/>
                  <w:sz w:val="21"/>
                  <w:szCs w:val="21"/>
                  <w:lang w:eastAsia="zh-CN"/>
                </w:rPr>
                <w:br w:type="textWrapping"/>
              </w:r>
            </w:del>
            <w:del w:id="11591" w:author="吴媛媛 [2]" w:date="2020-05-18T15:38:48Z">
              <w:r>
                <w:rPr>
                  <w:rFonts w:hint="eastAsia" w:ascii="仿宋_GB2312" w:hAnsi="仿宋_GB2312" w:cs="仿宋_GB2312"/>
                  <w:color w:val="000000"/>
                  <w:sz w:val="21"/>
                  <w:szCs w:val="21"/>
                  <w:lang w:eastAsia="zh-CN"/>
                </w:rPr>
                <w:delText>2.按记录在国家授权部门颁发给客户的证件上记载的证件类型采集，证件类型为统一社会信用代码、组织机构代码，数据更新的频率为月度。</w:delText>
              </w:r>
            </w:del>
            <w:del w:id="11592" w:author="吴媛媛 [2]" w:date="2020-05-18T15:38:48Z">
              <w:r>
                <w:rPr>
                  <w:rFonts w:hint="eastAsia" w:ascii="仿宋_GB2312" w:hAnsi="仿宋_GB2312" w:cs="仿宋_GB2312"/>
                  <w:color w:val="000000"/>
                  <w:sz w:val="21"/>
                  <w:szCs w:val="21"/>
                  <w:lang w:eastAsia="zh-CN"/>
                </w:rPr>
                <w:br w:type="textWrapping"/>
              </w:r>
            </w:del>
            <w:del w:id="11593"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ins w:id="11594" w:author="user" w:date="2019-10-24T14:28:00Z"/>
                <w:del w:id="11595" w:author="吴媛媛 [2]" w:date="2020-05-18T15:38:48Z"/>
                <w:rFonts w:ascii="仿宋_GB2312" w:hAnsi="仿宋_GB2312" w:cs="仿宋_GB2312"/>
                <w:color w:val="000000"/>
                <w:sz w:val="21"/>
                <w:szCs w:val="21"/>
                <w:lang w:eastAsia="zh-CN"/>
              </w:rPr>
            </w:pPr>
            <w:del w:id="11596" w:author="吴媛媛 [2]" w:date="2020-05-18T15:38:48Z">
              <w:r>
                <w:rPr>
                  <w:rFonts w:hint="eastAsia" w:ascii="仿宋_GB2312" w:hAnsi="仿宋_GB2312" w:cs="仿宋_GB2312"/>
                  <w:color w:val="000000"/>
                  <w:sz w:val="21"/>
                  <w:szCs w:val="21"/>
                  <w:lang w:eastAsia="zh-CN"/>
                </w:rPr>
                <w:delText>01 统一社会信用代码</w:delText>
              </w:r>
            </w:del>
            <w:del w:id="11597" w:author="吴媛媛 [2]" w:date="2020-05-18T15:38:48Z">
              <w:r>
                <w:rPr>
                  <w:rFonts w:hint="eastAsia" w:ascii="仿宋_GB2312" w:hAnsi="仿宋_GB2312" w:cs="仿宋_GB2312"/>
                  <w:color w:val="000000"/>
                  <w:sz w:val="21"/>
                  <w:szCs w:val="21"/>
                  <w:lang w:eastAsia="zh-CN"/>
                </w:rPr>
                <w:br w:type="textWrapping"/>
              </w:r>
            </w:del>
            <w:del w:id="11598" w:author="吴媛媛 [2]" w:date="2020-05-18T15:38:48Z">
              <w:r>
                <w:rPr>
                  <w:rFonts w:hint="eastAsia" w:ascii="仿宋_GB2312" w:hAnsi="仿宋_GB2312" w:cs="仿宋_GB2312"/>
                  <w:color w:val="000000"/>
                  <w:sz w:val="21"/>
                  <w:szCs w:val="21"/>
                  <w:lang w:eastAsia="zh-CN"/>
                </w:rPr>
                <w:delText>02 组织机构代码</w:delText>
              </w:r>
            </w:del>
          </w:p>
          <w:p>
            <w:pPr>
              <w:spacing w:line="240" w:lineRule="auto"/>
              <w:outlineLvl w:val="2"/>
              <w:rPr>
                <w:del w:id="11599" w:author="吴媛媛 [2]" w:date="2020-05-18T15:38:48Z"/>
                <w:rFonts w:ascii="仿宋_GB2312" w:hAnsi="仿宋_GB2312" w:cs="仿宋_GB2312"/>
                <w:color w:val="000000"/>
                <w:sz w:val="21"/>
                <w:szCs w:val="21"/>
                <w:lang w:eastAsia="zh-CN"/>
              </w:rPr>
            </w:pPr>
            <w:ins w:id="11600" w:author="user" w:date="2019-10-24T14:28:00Z">
              <w:del w:id="11601" w:author="吴媛媛 [2]" w:date="2020-05-18T15:38:48Z">
                <w:r>
                  <w:rPr>
                    <w:rFonts w:hint="eastAsia" w:ascii="仿宋_GB2312" w:hAnsi="仿宋_GB2312" w:cs="仿宋_GB2312"/>
                    <w:color w:val="000000"/>
                    <w:sz w:val="21"/>
                    <w:szCs w:val="21"/>
                    <w:lang w:eastAsia="zh-CN"/>
                  </w:rPr>
                  <w:delText>99其他</w:delText>
                </w:r>
              </w:del>
            </w:ins>
            <w:ins w:id="11602" w:author="user" w:date="2019-10-24T14:28:00Z">
              <w:del w:id="11603" w:author="吴媛媛 [2]" w:date="2020-05-18T15:38:48Z">
                <w:r>
                  <w:rPr>
                    <w:rFonts w:ascii="仿宋_GB2312" w:hAnsi="仿宋_GB2312" w:cs="仿宋_GB2312"/>
                    <w:color w:val="000000"/>
                    <w:sz w:val="21"/>
                    <w:szCs w:val="21"/>
                    <w:lang w:eastAsia="zh-CN"/>
                  </w:rPr>
                  <w:delText>证件类型</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604"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605" w:author="吴媛媛 [2]" w:date="2020-05-18T15:38:48Z"/>
                <w:rFonts w:ascii="仿宋_GB2312" w:hAnsi="仿宋_GB2312" w:cs="仿宋_GB2312"/>
                <w:color w:val="000000"/>
                <w:sz w:val="21"/>
                <w:szCs w:val="21"/>
              </w:rPr>
            </w:pPr>
            <w:del w:id="11606" w:author="吴媛媛 [2]" w:date="2020-05-18T15:38:48Z">
              <w:r>
                <w:rPr>
                  <w:rFonts w:hint="eastAsia" w:ascii="仿宋_GB2312" w:hAnsi="仿宋_GB2312" w:cs="仿宋_GB2312"/>
                  <w:color w:val="000000"/>
                  <w:sz w:val="21"/>
                  <w:szCs w:val="21"/>
                </w:rPr>
                <w:delText>7</w:delText>
              </w:r>
            </w:del>
          </w:p>
        </w:tc>
        <w:tc>
          <w:tcPr>
            <w:tcW w:w="853" w:type="dxa"/>
            <w:vAlign w:val="center"/>
          </w:tcPr>
          <w:p>
            <w:pPr>
              <w:spacing w:line="240" w:lineRule="auto"/>
              <w:jc w:val="center"/>
              <w:outlineLvl w:val="2"/>
              <w:rPr>
                <w:del w:id="11607" w:author="吴媛媛 [2]" w:date="2020-05-18T15:38:48Z"/>
                <w:rFonts w:ascii="仿宋_GB2312" w:hAnsi="仿宋_GB2312" w:cs="仿宋_GB2312"/>
                <w:color w:val="000000"/>
                <w:sz w:val="21"/>
                <w:szCs w:val="21"/>
              </w:rPr>
            </w:pPr>
            <w:del w:id="11608"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609" w:author="吴媛媛 [2]" w:date="2020-05-18T15:38:48Z"/>
                <w:rFonts w:ascii="仿宋_GB2312" w:hAnsi="仿宋_GB2312" w:cs="仿宋_GB2312"/>
                <w:color w:val="000000"/>
                <w:sz w:val="21"/>
                <w:szCs w:val="21"/>
              </w:rPr>
            </w:pPr>
            <w:del w:id="11610" w:author="吴媛媛 [2]" w:date="2020-05-18T15:38:48Z">
              <w:r>
                <w:rPr>
                  <w:rFonts w:hint="eastAsia" w:ascii="仿宋_GB2312" w:hAnsi="仿宋_GB2312" w:cs="仿宋_GB2312"/>
                  <w:color w:val="000000"/>
                  <w:sz w:val="21"/>
                  <w:szCs w:val="21"/>
                </w:rPr>
                <w:delText>客户证件号码</w:delText>
              </w:r>
            </w:del>
          </w:p>
        </w:tc>
        <w:tc>
          <w:tcPr>
            <w:tcW w:w="1137" w:type="dxa"/>
            <w:vAlign w:val="center"/>
          </w:tcPr>
          <w:p>
            <w:pPr>
              <w:spacing w:line="240" w:lineRule="auto"/>
              <w:jc w:val="center"/>
              <w:outlineLvl w:val="2"/>
              <w:rPr>
                <w:del w:id="11611" w:author="吴媛媛 [2]" w:date="2020-05-18T15:38:48Z"/>
                <w:rFonts w:ascii="仿宋_GB2312" w:hAnsi="仿宋_GB2312" w:cs="仿宋_GB2312"/>
                <w:color w:val="000000"/>
                <w:sz w:val="21"/>
                <w:szCs w:val="21"/>
              </w:rPr>
            </w:pPr>
            <w:del w:id="11612" w:author="吴媛媛 [2]" w:date="2020-05-18T15:38:48Z">
              <w:r>
                <w:rPr>
                  <w:rFonts w:hint="eastAsia" w:ascii="仿宋_GB2312" w:hAnsi="仿宋_GB2312" w:cs="仿宋_GB2312"/>
                  <w:color w:val="000000"/>
                  <w:sz w:val="21"/>
                  <w:szCs w:val="21"/>
                </w:rPr>
                <w:delText>an..50</w:delText>
              </w:r>
            </w:del>
          </w:p>
        </w:tc>
        <w:tc>
          <w:tcPr>
            <w:tcW w:w="4213" w:type="dxa"/>
            <w:tcMar>
              <w:top w:w="15" w:type="dxa"/>
              <w:left w:w="15" w:type="dxa"/>
              <w:bottom w:w="0" w:type="dxa"/>
              <w:right w:w="15" w:type="dxa"/>
            </w:tcMar>
            <w:vAlign w:val="center"/>
          </w:tcPr>
          <w:p>
            <w:pPr>
              <w:numPr>
                <w:ilvl w:val="0"/>
                <w:numId w:val="16"/>
              </w:numPr>
              <w:spacing w:line="240" w:lineRule="auto"/>
              <w:outlineLvl w:val="2"/>
              <w:rPr>
                <w:del w:id="11613" w:author="吴媛媛 [2]" w:date="2020-05-18T15:38:48Z"/>
                <w:rFonts w:ascii="仿宋_GB2312" w:hAnsi="仿宋_GB2312" w:cs="仿宋_GB2312"/>
                <w:color w:val="000000"/>
                <w:sz w:val="21"/>
                <w:szCs w:val="21"/>
              </w:rPr>
            </w:pPr>
            <w:del w:id="11614" w:author="吴媛媛 [2]" w:date="2020-05-18T15:38:48Z">
              <w:r>
                <w:rPr>
                  <w:rFonts w:hint="eastAsia" w:ascii="仿宋_GB2312" w:hAnsi="仿宋_GB2312" w:cs="仿宋_GB2312"/>
                  <w:color w:val="000000"/>
                  <w:sz w:val="21"/>
                  <w:szCs w:val="21"/>
                  <w:lang w:eastAsia="zh-CN"/>
                </w:rPr>
                <w:delText>指客户在开立账户或办理业务时使用的有效证件的编号。</w:delText>
              </w:r>
            </w:del>
            <w:del w:id="11615" w:author="吴媛媛 [2]" w:date="2020-05-18T15:38:48Z">
              <w:r>
                <w:rPr>
                  <w:rFonts w:hint="eastAsia" w:ascii="仿宋_GB2312" w:hAnsi="仿宋_GB2312" w:cs="仿宋_GB2312"/>
                  <w:color w:val="000000"/>
                  <w:sz w:val="21"/>
                  <w:szCs w:val="21"/>
                  <w:lang w:eastAsia="zh-CN"/>
                </w:rPr>
                <w:br w:type="textWrapping"/>
              </w:r>
            </w:del>
            <w:del w:id="11616" w:author="吴媛媛 [2]" w:date="2020-05-18T15:38:48Z">
              <w:r>
                <w:rPr>
                  <w:rFonts w:hint="eastAsia" w:ascii="仿宋_GB2312" w:hAnsi="仿宋_GB2312" w:cs="仿宋_GB2312"/>
                  <w:color w:val="000000"/>
                  <w:sz w:val="21"/>
                  <w:szCs w:val="21"/>
                  <w:lang w:eastAsia="zh-CN"/>
                </w:rPr>
                <w:delText>2.按记录在国家授权部门颁发给客户的证件上记载的唯一标识身份的编码。数据更新的频率为月度。</w:delText>
              </w:r>
            </w:del>
            <w:del w:id="11617" w:author="吴媛媛 [2]" w:date="2020-05-18T15:38:48Z">
              <w:r>
                <w:rPr>
                  <w:rFonts w:hint="eastAsia" w:ascii="仿宋_GB2312" w:hAnsi="仿宋_GB2312" w:cs="仿宋_GB2312"/>
                  <w:color w:val="000000"/>
                  <w:sz w:val="21"/>
                  <w:szCs w:val="21"/>
                  <w:lang w:eastAsia="zh-CN"/>
                </w:rPr>
                <w:br w:type="textWrapping"/>
              </w:r>
            </w:del>
            <w:del w:id="11618" w:author="吴媛媛 [2]" w:date="2020-05-18T15:38:48Z">
              <w:r>
                <w:rPr>
                  <w:rFonts w:hint="eastAsia" w:ascii="仿宋_GB2312" w:hAnsi="仿宋_GB2312" w:cs="仿宋_GB2312"/>
                  <w:color w:val="000000"/>
                  <w:sz w:val="21"/>
                  <w:szCs w:val="21"/>
                </w:rPr>
                <w:delText>3.值域：/</w:delText>
              </w:r>
            </w:del>
          </w:p>
          <w:p>
            <w:pPr>
              <w:spacing w:line="240" w:lineRule="auto"/>
              <w:outlineLvl w:val="2"/>
              <w:rPr>
                <w:del w:id="11619" w:author="吴媛媛 [2]" w:date="2020-05-18T15:38:48Z"/>
                <w:rFonts w:ascii="仿宋_GB2312" w:hAnsi="仿宋_GB2312" w:cs="仿宋_GB2312"/>
                <w:color w:val="000000"/>
                <w:sz w:val="21"/>
                <w:szCs w:val="21"/>
                <w:lang w:eastAsia="zh-CN"/>
              </w:rPr>
            </w:pPr>
            <w:del w:id="11620" w:author="吴媛媛 [2]" w:date="2020-05-18T15:38:48Z">
              <w:r>
                <w:rPr>
                  <w:rFonts w:hint="eastAsia" w:ascii="仿宋_GB2312" w:hAnsi="仿宋_GB2312" w:cs="仿宋_GB2312"/>
                  <w:color w:val="000000"/>
                  <w:sz w:val="21"/>
                  <w:szCs w:val="21"/>
                  <w:lang w:eastAsia="zh-CN"/>
                </w:rPr>
                <w:delText>4.该数据需要脱敏处理，脱敏规则参见3.7</w:delText>
              </w:r>
            </w:del>
            <w:ins w:id="11621" w:author="罗斌" w:date="2019-10-30T16:41:00Z">
              <w:del w:id="11622" w:author="吴媛媛 [2]" w:date="2020-05-18T15:38:48Z">
                <w:r>
                  <w:rPr>
                    <w:rFonts w:hint="eastAsia" w:ascii="仿宋_GB2312" w:hAnsi="仿宋_GB2312" w:cs="仿宋_GB2312"/>
                    <w:color w:val="000000"/>
                    <w:sz w:val="21"/>
                    <w:szCs w:val="21"/>
                    <w:lang w:eastAsia="zh-CN"/>
                  </w:rPr>
                  <w:delText>8</w:delText>
                </w:r>
              </w:del>
            </w:ins>
            <w:del w:id="11623" w:author="吴媛媛 [2]" w:date="2020-05-18T15:38:48Z">
              <w:r>
                <w:rPr>
                  <w:rFonts w:hint="eastAsia" w:ascii="仿宋_GB2312" w:hAnsi="仿宋_GB2312" w:cs="仿宋_GB2312"/>
                  <w:color w:val="000000"/>
                  <w:sz w:val="21"/>
                  <w:szCs w:val="21"/>
                  <w:lang w:eastAsia="zh-CN"/>
                </w:rPr>
                <w:delText>节。</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624"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625" w:author="吴媛媛 [2]" w:date="2020-05-18T15:38:48Z"/>
                <w:rFonts w:ascii="仿宋_GB2312" w:hAnsi="仿宋_GB2312" w:cs="仿宋_GB2312"/>
                <w:color w:val="000000"/>
                <w:sz w:val="21"/>
                <w:szCs w:val="21"/>
              </w:rPr>
            </w:pPr>
            <w:del w:id="11626" w:author="吴媛媛 [2]" w:date="2020-05-18T15:38:48Z">
              <w:r>
                <w:rPr>
                  <w:rFonts w:hint="eastAsia" w:ascii="仿宋_GB2312" w:hAnsi="仿宋_GB2312" w:cs="仿宋_GB2312"/>
                  <w:color w:val="000000"/>
                  <w:sz w:val="21"/>
                  <w:szCs w:val="21"/>
                </w:rPr>
                <w:delText>8</w:delText>
              </w:r>
            </w:del>
          </w:p>
        </w:tc>
        <w:tc>
          <w:tcPr>
            <w:tcW w:w="853" w:type="dxa"/>
            <w:vAlign w:val="center"/>
          </w:tcPr>
          <w:p>
            <w:pPr>
              <w:spacing w:line="240" w:lineRule="auto"/>
              <w:jc w:val="center"/>
              <w:outlineLvl w:val="2"/>
              <w:rPr>
                <w:del w:id="11627" w:author="吴媛媛 [2]" w:date="2020-05-18T15:38:48Z"/>
                <w:rFonts w:ascii="仿宋_GB2312" w:hAnsi="仿宋_GB2312" w:cs="仿宋_GB2312"/>
                <w:color w:val="000000"/>
                <w:sz w:val="21"/>
                <w:szCs w:val="21"/>
              </w:rPr>
            </w:pPr>
            <w:del w:id="11628"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629" w:author="吴媛媛 [2]" w:date="2020-05-18T15:38:48Z"/>
                <w:rFonts w:ascii="仿宋_GB2312" w:hAnsi="仿宋_GB2312" w:cs="仿宋_GB2312"/>
                <w:color w:val="000000"/>
                <w:sz w:val="21"/>
                <w:szCs w:val="21"/>
                <w:lang w:eastAsia="zh-CN"/>
              </w:rPr>
            </w:pPr>
            <w:del w:id="11630" w:author="吴媛媛 [2]" w:date="2020-05-18T15:38:48Z">
              <w:r>
                <w:rPr>
                  <w:rFonts w:hint="eastAsia" w:ascii="仿宋_GB2312" w:hAnsi="仿宋_GB2312" w:cs="仿宋_GB2312"/>
                  <w:color w:val="000000"/>
                  <w:sz w:val="21"/>
                  <w:szCs w:val="21"/>
                  <w:lang w:eastAsia="zh-CN"/>
                </w:rPr>
                <w:delText>地区行政区划代码（项目精准扶贫客户所在地）</w:delText>
              </w:r>
            </w:del>
          </w:p>
        </w:tc>
        <w:tc>
          <w:tcPr>
            <w:tcW w:w="1137" w:type="dxa"/>
            <w:vAlign w:val="center"/>
          </w:tcPr>
          <w:p>
            <w:pPr>
              <w:spacing w:line="240" w:lineRule="auto"/>
              <w:jc w:val="center"/>
              <w:outlineLvl w:val="2"/>
              <w:rPr>
                <w:del w:id="11631" w:author="吴媛媛 [2]" w:date="2020-05-18T15:38:48Z"/>
                <w:rFonts w:ascii="仿宋_GB2312" w:hAnsi="仿宋_GB2312" w:cs="仿宋_GB2312"/>
                <w:color w:val="000000"/>
                <w:sz w:val="21"/>
                <w:szCs w:val="21"/>
              </w:rPr>
            </w:pPr>
            <w:del w:id="11632" w:author="吴媛媛 [2]" w:date="2020-05-18T15:38:48Z">
              <w:r>
                <w:rPr>
                  <w:rFonts w:hint="eastAsia" w:ascii="仿宋_GB2312" w:hAnsi="仿宋_GB2312" w:cs="仿宋_GB2312"/>
                  <w:color w:val="000000"/>
                  <w:sz w:val="21"/>
                  <w:szCs w:val="21"/>
                </w:rPr>
                <w:delText>12!n</w:delText>
              </w:r>
            </w:del>
          </w:p>
        </w:tc>
        <w:tc>
          <w:tcPr>
            <w:tcW w:w="4213" w:type="dxa"/>
            <w:tcMar>
              <w:top w:w="15" w:type="dxa"/>
              <w:left w:w="15" w:type="dxa"/>
              <w:bottom w:w="0" w:type="dxa"/>
              <w:right w:w="15" w:type="dxa"/>
            </w:tcMar>
            <w:vAlign w:val="center"/>
          </w:tcPr>
          <w:p>
            <w:pPr>
              <w:spacing w:line="240" w:lineRule="auto"/>
              <w:outlineLvl w:val="2"/>
              <w:rPr>
                <w:del w:id="11633" w:author="吴媛媛 [2]" w:date="2020-05-18T15:38:48Z"/>
                <w:rFonts w:ascii="仿宋_GB2312" w:hAnsi="仿宋_GB2312" w:cs="仿宋_GB2312"/>
                <w:color w:val="000000"/>
                <w:sz w:val="21"/>
                <w:szCs w:val="21"/>
                <w:lang w:eastAsia="zh-CN"/>
              </w:rPr>
            </w:pPr>
            <w:del w:id="11634" w:author="吴媛媛 [2]" w:date="2020-05-18T15:38:48Z">
              <w:r>
                <w:rPr>
                  <w:rFonts w:hint="eastAsia" w:ascii="仿宋_GB2312" w:hAnsi="仿宋_GB2312" w:cs="仿宋_GB2312"/>
                  <w:color w:val="000000"/>
                  <w:sz w:val="21"/>
                  <w:szCs w:val="21"/>
                  <w:lang w:eastAsia="zh-CN"/>
                </w:rPr>
                <w:delText>1.指项目精准扶贫客户注册登记所在地的行政区划信息。</w:delText>
              </w:r>
            </w:del>
            <w:del w:id="11635" w:author="吴媛媛 [2]" w:date="2020-05-18T15:38:48Z">
              <w:r>
                <w:rPr>
                  <w:rFonts w:hint="eastAsia" w:ascii="仿宋_GB2312" w:hAnsi="仿宋_GB2312" w:cs="仿宋_GB2312"/>
                  <w:color w:val="000000"/>
                  <w:sz w:val="21"/>
                  <w:szCs w:val="21"/>
                  <w:lang w:eastAsia="zh-CN"/>
                </w:rPr>
                <w:br w:type="textWrapping"/>
              </w:r>
            </w:del>
            <w:del w:id="11636" w:author="吴媛媛 [2]" w:date="2020-05-18T15:38:48Z">
              <w:r>
                <w:rPr>
                  <w:rFonts w:hint="eastAsia" w:ascii="仿宋_GB2312" w:hAnsi="仿宋_GB2312" w:cs="仿宋_GB2312"/>
                  <w:color w:val="000000"/>
                  <w:sz w:val="21"/>
                  <w:szCs w:val="21"/>
                  <w:lang w:eastAsia="zh-CN"/>
                </w:rPr>
                <w:delText>2.根据《统计用区划代码》，统一填报12位地区编码信息。数据更新的频率为月度。</w:delText>
              </w:r>
            </w:del>
            <w:del w:id="11637" w:author="吴媛媛 [2]" w:date="2020-05-18T15:38:48Z">
              <w:r>
                <w:rPr>
                  <w:rFonts w:hint="eastAsia" w:ascii="仿宋_GB2312" w:hAnsi="仿宋_GB2312" w:cs="仿宋_GB2312"/>
                  <w:color w:val="000000"/>
                  <w:sz w:val="21"/>
                  <w:szCs w:val="21"/>
                  <w:lang w:eastAsia="zh-CN"/>
                </w:rPr>
                <w:br w:type="textWrapping"/>
              </w:r>
            </w:del>
            <w:del w:id="11638" w:author="吴媛媛 [2]" w:date="2020-05-18T15:38:48Z">
              <w:r>
                <w:rPr>
                  <w:rFonts w:hint="eastAsia" w:ascii="仿宋_GB2312" w:hAnsi="仿宋_GB2312" w:cs="仿宋_GB2312"/>
                  <w:color w:val="000000"/>
                  <w:sz w:val="21"/>
                  <w:szCs w:val="21"/>
                  <w:lang w:eastAsia="zh-CN"/>
                </w:rPr>
                <w:delText>3.值域：采用《统计用区划代码》的乡（镇）级数字码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639"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640" w:author="吴媛媛 [2]" w:date="2020-05-18T15:38:48Z"/>
                <w:rFonts w:ascii="仿宋_GB2312" w:hAnsi="仿宋_GB2312" w:cs="仿宋_GB2312"/>
                <w:color w:val="000000"/>
                <w:sz w:val="21"/>
                <w:szCs w:val="21"/>
              </w:rPr>
            </w:pPr>
            <w:del w:id="11641" w:author="吴媛媛 [2]" w:date="2020-05-18T15:38:48Z">
              <w:r>
                <w:rPr>
                  <w:rFonts w:hint="eastAsia" w:ascii="仿宋_GB2312" w:hAnsi="仿宋_GB2312" w:cs="仿宋_GB2312"/>
                  <w:color w:val="000000"/>
                  <w:sz w:val="21"/>
                  <w:szCs w:val="21"/>
                </w:rPr>
                <w:delText>9</w:delText>
              </w:r>
            </w:del>
          </w:p>
        </w:tc>
        <w:tc>
          <w:tcPr>
            <w:tcW w:w="853" w:type="dxa"/>
            <w:vAlign w:val="center"/>
          </w:tcPr>
          <w:p>
            <w:pPr>
              <w:spacing w:line="240" w:lineRule="auto"/>
              <w:jc w:val="center"/>
              <w:outlineLvl w:val="2"/>
              <w:rPr>
                <w:del w:id="11642" w:author="吴媛媛 [2]" w:date="2020-05-18T15:38:48Z"/>
                <w:rFonts w:ascii="仿宋_GB2312" w:hAnsi="仿宋_GB2312" w:cs="仿宋_GB2312"/>
                <w:color w:val="000000"/>
                <w:sz w:val="21"/>
                <w:szCs w:val="21"/>
              </w:rPr>
            </w:pPr>
            <w:del w:id="11643"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644" w:author="吴媛媛 [2]" w:date="2020-05-18T15:38:48Z"/>
                <w:rFonts w:ascii="仿宋_GB2312" w:hAnsi="仿宋_GB2312" w:cs="仿宋_GB2312"/>
                <w:color w:val="000000"/>
                <w:sz w:val="21"/>
                <w:szCs w:val="21"/>
              </w:rPr>
            </w:pPr>
            <w:del w:id="11645" w:author="吴媛媛 [2]" w:date="2020-05-18T15:38:48Z">
              <w:r>
                <w:rPr>
                  <w:rFonts w:hint="eastAsia" w:ascii="仿宋_GB2312" w:hAnsi="仿宋_GB2312" w:cs="仿宋_GB2312"/>
                  <w:color w:val="000000"/>
                  <w:sz w:val="21"/>
                  <w:szCs w:val="21"/>
                </w:rPr>
                <w:delText>项目编号</w:delText>
              </w:r>
            </w:del>
          </w:p>
        </w:tc>
        <w:tc>
          <w:tcPr>
            <w:tcW w:w="1137" w:type="dxa"/>
            <w:vAlign w:val="center"/>
          </w:tcPr>
          <w:p>
            <w:pPr>
              <w:spacing w:line="240" w:lineRule="auto"/>
              <w:jc w:val="center"/>
              <w:outlineLvl w:val="2"/>
              <w:rPr>
                <w:del w:id="11646" w:author="吴媛媛 [2]" w:date="2020-05-18T15:38:48Z"/>
                <w:rFonts w:ascii="仿宋_GB2312" w:hAnsi="仿宋_GB2312" w:cs="仿宋_GB2312"/>
                <w:color w:val="000000"/>
                <w:sz w:val="21"/>
                <w:szCs w:val="21"/>
              </w:rPr>
            </w:pPr>
            <w:del w:id="11647" w:author="吴媛媛 [2]" w:date="2020-05-18T15:38:48Z">
              <w:r>
                <w:rPr>
                  <w:rFonts w:hint="eastAsia" w:ascii="仿宋_GB2312" w:hAnsi="仿宋_GB2312" w:cs="仿宋_GB2312"/>
                  <w:color w:val="000000"/>
                  <w:sz w:val="21"/>
                  <w:szCs w:val="21"/>
                </w:rPr>
                <w:delText>anc..100</w:delText>
              </w:r>
            </w:del>
          </w:p>
        </w:tc>
        <w:tc>
          <w:tcPr>
            <w:tcW w:w="4213" w:type="dxa"/>
            <w:tcMar>
              <w:top w:w="15" w:type="dxa"/>
              <w:left w:w="15" w:type="dxa"/>
              <w:bottom w:w="0" w:type="dxa"/>
              <w:right w:w="15" w:type="dxa"/>
            </w:tcMar>
            <w:vAlign w:val="center"/>
          </w:tcPr>
          <w:p>
            <w:pPr>
              <w:spacing w:line="240" w:lineRule="auto"/>
              <w:outlineLvl w:val="2"/>
              <w:rPr>
                <w:del w:id="11648" w:author="吴媛媛 [2]" w:date="2020-05-18T15:38:48Z"/>
                <w:rFonts w:ascii="仿宋_GB2312" w:hAnsi="仿宋_GB2312" w:cs="仿宋_GB2312"/>
                <w:color w:val="000000"/>
                <w:sz w:val="21"/>
                <w:szCs w:val="21"/>
              </w:rPr>
            </w:pPr>
            <w:del w:id="11649" w:author="吴媛媛 [2]" w:date="2020-05-18T15:38:48Z">
              <w:r>
                <w:rPr>
                  <w:rFonts w:hint="eastAsia" w:ascii="仿宋_GB2312" w:hAnsi="仿宋_GB2312" w:cs="仿宋_GB2312"/>
                  <w:color w:val="000000"/>
                  <w:sz w:val="21"/>
                  <w:szCs w:val="21"/>
                  <w:lang w:eastAsia="zh-CN"/>
                </w:rPr>
                <w:delText>1.指记载在项目合同书上的编号。</w:delText>
              </w:r>
            </w:del>
            <w:del w:id="11650" w:author="吴媛媛 [2]" w:date="2020-05-18T15:38:48Z">
              <w:r>
                <w:rPr>
                  <w:rFonts w:hint="eastAsia" w:ascii="仿宋_GB2312" w:hAnsi="仿宋_GB2312" w:cs="仿宋_GB2312"/>
                  <w:color w:val="000000"/>
                  <w:sz w:val="21"/>
                  <w:szCs w:val="21"/>
                  <w:lang w:eastAsia="zh-CN"/>
                </w:rPr>
                <w:br w:type="textWrapping"/>
              </w:r>
            </w:del>
            <w:del w:id="11651" w:author="吴媛媛 [2]" w:date="2020-05-18T15:38:48Z">
              <w:r>
                <w:rPr>
                  <w:rFonts w:hint="eastAsia" w:ascii="仿宋_GB2312" w:hAnsi="仿宋_GB2312" w:cs="仿宋_GB2312"/>
                  <w:color w:val="000000"/>
                  <w:sz w:val="21"/>
                  <w:szCs w:val="21"/>
                  <w:lang w:eastAsia="zh-CN"/>
                </w:rPr>
                <w:delText>2.易地扶贫搬迁贷款、 农田基本建设贷款、生态环境改造贷款、农村基础设施贷款（交通设施贷款、农网升级改造贷款、水利设施贷款、教育贷款），数据更新的频率为月度。</w:delText>
              </w:r>
            </w:del>
            <w:del w:id="11652" w:author="吴媛媛 [2]" w:date="2020-05-18T15:38:48Z">
              <w:r>
                <w:rPr>
                  <w:rFonts w:hint="eastAsia" w:ascii="仿宋_GB2312" w:hAnsi="仿宋_GB2312" w:cs="仿宋_GB2312"/>
                  <w:color w:val="000000"/>
                  <w:sz w:val="21"/>
                  <w:szCs w:val="21"/>
                  <w:lang w:eastAsia="zh-CN"/>
                </w:rPr>
                <w:br w:type="textWrapping"/>
              </w:r>
            </w:del>
            <w:del w:id="11653"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654"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655" w:author="吴媛媛 [2]" w:date="2020-05-18T15:38:48Z"/>
                <w:rFonts w:ascii="仿宋_GB2312" w:hAnsi="仿宋_GB2312" w:cs="仿宋_GB2312"/>
                <w:color w:val="000000"/>
                <w:sz w:val="21"/>
                <w:szCs w:val="21"/>
              </w:rPr>
            </w:pPr>
            <w:del w:id="11656" w:author="吴媛媛 [2]" w:date="2020-05-18T15:38:48Z">
              <w:r>
                <w:rPr>
                  <w:rFonts w:hint="eastAsia" w:ascii="仿宋_GB2312" w:hAnsi="仿宋_GB2312" w:cs="仿宋_GB2312"/>
                  <w:color w:val="000000"/>
                  <w:sz w:val="21"/>
                  <w:szCs w:val="21"/>
                </w:rPr>
                <w:delText>10</w:delText>
              </w:r>
            </w:del>
          </w:p>
        </w:tc>
        <w:tc>
          <w:tcPr>
            <w:tcW w:w="853" w:type="dxa"/>
            <w:vAlign w:val="center"/>
          </w:tcPr>
          <w:p>
            <w:pPr>
              <w:spacing w:line="240" w:lineRule="auto"/>
              <w:jc w:val="center"/>
              <w:outlineLvl w:val="2"/>
              <w:rPr>
                <w:del w:id="11657" w:author="吴媛媛 [2]" w:date="2020-05-18T15:38:48Z"/>
                <w:rFonts w:ascii="仿宋_GB2312" w:hAnsi="仿宋_GB2312" w:cs="仿宋_GB2312"/>
                <w:color w:val="000000"/>
                <w:sz w:val="21"/>
                <w:szCs w:val="21"/>
              </w:rPr>
            </w:pPr>
            <w:del w:id="11658"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659" w:author="吴媛媛 [2]" w:date="2020-05-18T15:38:48Z"/>
                <w:rFonts w:ascii="仿宋_GB2312" w:hAnsi="仿宋_GB2312" w:cs="仿宋_GB2312"/>
                <w:color w:val="000000"/>
                <w:sz w:val="21"/>
                <w:szCs w:val="21"/>
              </w:rPr>
            </w:pPr>
            <w:del w:id="11660" w:author="吴媛媛 [2]" w:date="2020-05-18T15:38:48Z">
              <w:r>
                <w:rPr>
                  <w:rFonts w:hint="eastAsia" w:ascii="仿宋_GB2312" w:hAnsi="仿宋_GB2312" w:cs="仿宋_GB2312"/>
                  <w:color w:val="000000"/>
                  <w:sz w:val="21"/>
                  <w:szCs w:val="21"/>
                </w:rPr>
                <w:delText>项目名称</w:delText>
              </w:r>
            </w:del>
          </w:p>
        </w:tc>
        <w:tc>
          <w:tcPr>
            <w:tcW w:w="1137" w:type="dxa"/>
            <w:vAlign w:val="center"/>
          </w:tcPr>
          <w:p>
            <w:pPr>
              <w:spacing w:line="240" w:lineRule="auto"/>
              <w:jc w:val="center"/>
              <w:outlineLvl w:val="2"/>
              <w:rPr>
                <w:del w:id="11661" w:author="吴媛媛 [2]" w:date="2020-05-18T15:38:48Z"/>
                <w:rFonts w:ascii="仿宋_GB2312" w:hAnsi="仿宋_GB2312" w:cs="仿宋_GB2312"/>
                <w:color w:val="000000"/>
                <w:sz w:val="21"/>
                <w:szCs w:val="21"/>
              </w:rPr>
            </w:pPr>
            <w:del w:id="11662" w:author="吴媛媛 [2]" w:date="2020-05-18T15:38:48Z">
              <w:r>
                <w:rPr>
                  <w:rFonts w:hint="eastAsia" w:ascii="仿宋_GB2312" w:hAnsi="仿宋_GB2312" w:cs="仿宋_GB2312"/>
                  <w:color w:val="000000"/>
                  <w:sz w:val="21"/>
                  <w:szCs w:val="21"/>
                </w:rPr>
                <w:delText>anc1..100</w:delText>
              </w:r>
            </w:del>
          </w:p>
        </w:tc>
        <w:tc>
          <w:tcPr>
            <w:tcW w:w="4213" w:type="dxa"/>
            <w:tcMar>
              <w:top w:w="15" w:type="dxa"/>
              <w:left w:w="15" w:type="dxa"/>
              <w:bottom w:w="0" w:type="dxa"/>
              <w:right w:w="15" w:type="dxa"/>
            </w:tcMar>
            <w:vAlign w:val="center"/>
          </w:tcPr>
          <w:p>
            <w:pPr>
              <w:spacing w:line="240" w:lineRule="auto"/>
              <w:outlineLvl w:val="2"/>
              <w:rPr>
                <w:del w:id="11663" w:author="吴媛媛 [2]" w:date="2020-05-18T15:38:48Z"/>
                <w:rFonts w:ascii="仿宋_GB2312" w:hAnsi="仿宋_GB2312" w:cs="仿宋_GB2312"/>
                <w:color w:val="000000"/>
                <w:sz w:val="21"/>
                <w:szCs w:val="21"/>
              </w:rPr>
            </w:pPr>
            <w:del w:id="11664" w:author="吴媛媛 [2]" w:date="2020-05-18T15:38:48Z">
              <w:r>
                <w:rPr>
                  <w:rFonts w:hint="eastAsia" w:ascii="仿宋_GB2312" w:hAnsi="仿宋_GB2312" w:cs="仿宋_GB2312"/>
                  <w:color w:val="000000"/>
                  <w:sz w:val="21"/>
                  <w:szCs w:val="21"/>
                  <w:lang w:eastAsia="zh-CN"/>
                </w:rPr>
                <w:delText>1.指项目建设名称。</w:delText>
              </w:r>
            </w:del>
            <w:del w:id="11665" w:author="吴媛媛 [2]" w:date="2020-05-18T15:38:48Z">
              <w:r>
                <w:rPr>
                  <w:rFonts w:hint="eastAsia" w:ascii="仿宋_GB2312" w:hAnsi="仿宋_GB2312" w:cs="仿宋_GB2312"/>
                  <w:color w:val="000000"/>
                  <w:sz w:val="21"/>
                  <w:szCs w:val="21"/>
                  <w:lang w:eastAsia="zh-CN"/>
                </w:rPr>
                <w:br w:type="textWrapping"/>
              </w:r>
            </w:del>
            <w:del w:id="11666" w:author="吴媛媛 [2]" w:date="2020-05-18T15:38:48Z">
              <w:r>
                <w:rPr>
                  <w:rFonts w:hint="eastAsia" w:ascii="仿宋_GB2312" w:hAnsi="仿宋_GB2312" w:cs="仿宋_GB2312"/>
                  <w:color w:val="000000"/>
                  <w:sz w:val="21"/>
                  <w:szCs w:val="21"/>
                  <w:lang w:eastAsia="zh-CN"/>
                </w:rPr>
                <w:delText>2.项目名称与可研、初设等各类要件一致。数据更新的频率为月度。</w:delText>
              </w:r>
            </w:del>
            <w:del w:id="11667" w:author="吴媛媛 [2]" w:date="2020-05-18T15:38:48Z">
              <w:r>
                <w:rPr>
                  <w:rFonts w:hint="eastAsia" w:ascii="仿宋_GB2312" w:hAnsi="仿宋_GB2312" w:cs="仿宋_GB2312"/>
                  <w:color w:val="000000"/>
                  <w:sz w:val="21"/>
                  <w:szCs w:val="21"/>
                  <w:lang w:eastAsia="zh-CN"/>
                </w:rPr>
                <w:br w:type="textWrapping"/>
              </w:r>
            </w:del>
            <w:del w:id="11668"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669"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670" w:author="吴媛媛 [2]" w:date="2020-05-18T15:38:48Z"/>
                <w:rFonts w:ascii="仿宋_GB2312" w:hAnsi="仿宋_GB2312" w:cs="仿宋_GB2312"/>
                <w:color w:val="000000"/>
                <w:sz w:val="21"/>
                <w:szCs w:val="21"/>
              </w:rPr>
            </w:pPr>
            <w:del w:id="11671" w:author="吴媛媛 [2]" w:date="2020-05-18T15:38:48Z">
              <w:r>
                <w:rPr>
                  <w:rFonts w:hint="eastAsia" w:ascii="仿宋_GB2312" w:hAnsi="仿宋_GB2312" w:cs="仿宋_GB2312"/>
                  <w:color w:val="000000"/>
                  <w:sz w:val="21"/>
                  <w:szCs w:val="21"/>
                </w:rPr>
                <w:delText>11</w:delText>
              </w:r>
            </w:del>
          </w:p>
        </w:tc>
        <w:tc>
          <w:tcPr>
            <w:tcW w:w="853" w:type="dxa"/>
            <w:vAlign w:val="center"/>
          </w:tcPr>
          <w:p>
            <w:pPr>
              <w:spacing w:line="240" w:lineRule="auto"/>
              <w:jc w:val="center"/>
              <w:outlineLvl w:val="2"/>
              <w:rPr>
                <w:del w:id="11672" w:author="吴媛媛 [2]" w:date="2020-05-18T15:38:48Z"/>
                <w:rFonts w:ascii="仿宋_GB2312" w:hAnsi="仿宋_GB2312" w:cs="仿宋_GB2312"/>
                <w:color w:val="000000"/>
                <w:sz w:val="21"/>
                <w:szCs w:val="21"/>
              </w:rPr>
            </w:pPr>
            <w:del w:id="11673"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674" w:author="吴媛媛 [2]" w:date="2020-05-18T15:38:48Z"/>
                <w:rFonts w:ascii="仿宋_GB2312" w:hAnsi="仿宋_GB2312" w:cs="仿宋_GB2312"/>
                <w:color w:val="000000"/>
                <w:sz w:val="21"/>
                <w:szCs w:val="21"/>
                <w:lang w:eastAsia="zh-CN"/>
              </w:rPr>
            </w:pPr>
            <w:del w:id="11675" w:author="吴媛媛 [2]" w:date="2020-05-18T15:38:48Z">
              <w:r>
                <w:rPr>
                  <w:rFonts w:hint="eastAsia" w:ascii="仿宋_GB2312" w:hAnsi="仿宋_GB2312" w:cs="仿宋_GB2312"/>
                  <w:color w:val="000000"/>
                  <w:sz w:val="21"/>
                  <w:szCs w:val="21"/>
                  <w:lang w:eastAsia="zh-CN"/>
                </w:rPr>
                <w:delText>地区行政区划代码（项目所在地）</w:delText>
              </w:r>
            </w:del>
          </w:p>
        </w:tc>
        <w:tc>
          <w:tcPr>
            <w:tcW w:w="1137" w:type="dxa"/>
            <w:vAlign w:val="center"/>
          </w:tcPr>
          <w:p>
            <w:pPr>
              <w:spacing w:line="240" w:lineRule="auto"/>
              <w:jc w:val="center"/>
              <w:outlineLvl w:val="2"/>
              <w:rPr>
                <w:del w:id="11676" w:author="吴媛媛 [2]" w:date="2020-05-18T15:38:48Z"/>
                <w:rFonts w:ascii="仿宋_GB2312" w:hAnsi="仿宋_GB2312" w:cs="仿宋_GB2312"/>
                <w:color w:val="000000"/>
                <w:sz w:val="21"/>
                <w:szCs w:val="21"/>
              </w:rPr>
            </w:pPr>
            <w:del w:id="11677" w:author="吴媛媛 [2]" w:date="2020-05-18T15:38:48Z">
              <w:r>
                <w:rPr>
                  <w:rFonts w:hint="eastAsia" w:ascii="仿宋_GB2312" w:hAnsi="仿宋_GB2312" w:cs="仿宋_GB2312"/>
                  <w:color w:val="000000"/>
                  <w:sz w:val="21"/>
                  <w:szCs w:val="21"/>
                </w:rPr>
                <w:delText>12!n</w:delText>
              </w:r>
            </w:del>
          </w:p>
        </w:tc>
        <w:tc>
          <w:tcPr>
            <w:tcW w:w="4213" w:type="dxa"/>
            <w:tcMar>
              <w:top w:w="15" w:type="dxa"/>
              <w:left w:w="15" w:type="dxa"/>
              <w:bottom w:w="0" w:type="dxa"/>
              <w:right w:w="15" w:type="dxa"/>
            </w:tcMar>
            <w:vAlign w:val="center"/>
          </w:tcPr>
          <w:p>
            <w:pPr>
              <w:spacing w:line="240" w:lineRule="auto"/>
              <w:outlineLvl w:val="2"/>
              <w:rPr>
                <w:del w:id="11678" w:author="吴媛媛 [2]" w:date="2020-05-18T15:38:48Z"/>
                <w:rFonts w:ascii="仿宋_GB2312" w:hAnsi="仿宋_GB2312" w:cs="仿宋_GB2312"/>
                <w:color w:val="000000"/>
                <w:sz w:val="21"/>
                <w:szCs w:val="21"/>
                <w:lang w:eastAsia="zh-CN"/>
              </w:rPr>
            </w:pPr>
            <w:del w:id="11679" w:author="吴媛媛 [2]" w:date="2020-05-18T15:38:48Z">
              <w:r>
                <w:rPr>
                  <w:rFonts w:hint="eastAsia" w:ascii="仿宋_GB2312" w:hAnsi="仿宋_GB2312" w:cs="仿宋_GB2312"/>
                  <w:color w:val="000000"/>
                  <w:sz w:val="21"/>
                  <w:szCs w:val="21"/>
                  <w:lang w:eastAsia="zh-CN"/>
                </w:rPr>
                <w:delText>1.指精准扶贫项目所在地的行政区划信息。</w:delText>
              </w:r>
            </w:del>
            <w:del w:id="11680" w:author="吴媛媛 [2]" w:date="2020-05-18T15:38:48Z">
              <w:r>
                <w:rPr>
                  <w:rFonts w:hint="eastAsia" w:ascii="仿宋_GB2312" w:hAnsi="仿宋_GB2312" w:cs="仿宋_GB2312"/>
                  <w:color w:val="000000"/>
                  <w:sz w:val="21"/>
                  <w:szCs w:val="21"/>
                  <w:lang w:eastAsia="zh-CN"/>
                </w:rPr>
                <w:br w:type="textWrapping"/>
              </w:r>
            </w:del>
            <w:del w:id="11681" w:author="吴媛媛 [2]" w:date="2020-05-18T15:38:48Z">
              <w:r>
                <w:rPr>
                  <w:rFonts w:hint="eastAsia" w:ascii="仿宋_GB2312" w:hAnsi="仿宋_GB2312" w:cs="仿宋_GB2312"/>
                  <w:color w:val="000000"/>
                  <w:sz w:val="21"/>
                  <w:szCs w:val="21"/>
                  <w:lang w:eastAsia="zh-CN"/>
                </w:rPr>
                <w:delText>2.根据《统计用区划代码》，统一填报12位地区编码信息。数据更新的频率为月度。</w:delText>
              </w:r>
            </w:del>
            <w:del w:id="11682" w:author="吴媛媛 [2]" w:date="2020-05-18T15:38:48Z">
              <w:r>
                <w:rPr>
                  <w:rFonts w:hint="eastAsia" w:ascii="仿宋_GB2312" w:hAnsi="仿宋_GB2312" w:cs="仿宋_GB2312"/>
                  <w:color w:val="000000"/>
                  <w:sz w:val="21"/>
                  <w:szCs w:val="21"/>
                  <w:lang w:eastAsia="zh-CN"/>
                </w:rPr>
                <w:br w:type="textWrapping"/>
              </w:r>
            </w:del>
            <w:del w:id="11683" w:author="吴媛媛 [2]" w:date="2020-05-18T15:38:48Z">
              <w:r>
                <w:rPr>
                  <w:rFonts w:hint="eastAsia" w:ascii="仿宋_GB2312" w:hAnsi="仿宋_GB2312" w:cs="仿宋_GB2312"/>
                  <w:color w:val="000000"/>
                  <w:sz w:val="21"/>
                  <w:szCs w:val="21"/>
                  <w:lang w:eastAsia="zh-CN"/>
                </w:rPr>
                <w:delText>3.值域：采用《统计用区划代码》的乡（镇）级数字码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684"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685" w:author="吴媛媛 [2]" w:date="2020-05-18T15:38:48Z"/>
                <w:rFonts w:ascii="仿宋_GB2312" w:hAnsi="仿宋_GB2312" w:cs="仿宋_GB2312"/>
                <w:color w:val="000000"/>
                <w:sz w:val="21"/>
                <w:szCs w:val="21"/>
              </w:rPr>
            </w:pPr>
            <w:del w:id="11686" w:author="吴媛媛 [2]" w:date="2020-05-18T15:38:48Z">
              <w:r>
                <w:rPr>
                  <w:rFonts w:hint="eastAsia" w:ascii="仿宋_GB2312" w:hAnsi="仿宋_GB2312" w:cs="仿宋_GB2312"/>
                  <w:color w:val="000000"/>
                  <w:sz w:val="21"/>
                  <w:szCs w:val="21"/>
                </w:rPr>
                <w:delText>12</w:delText>
              </w:r>
            </w:del>
          </w:p>
        </w:tc>
        <w:tc>
          <w:tcPr>
            <w:tcW w:w="853" w:type="dxa"/>
            <w:vAlign w:val="center"/>
          </w:tcPr>
          <w:p>
            <w:pPr>
              <w:spacing w:line="240" w:lineRule="auto"/>
              <w:jc w:val="center"/>
              <w:outlineLvl w:val="2"/>
              <w:rPr>
                <w:del w:id="11687" w:author="吴媛媛 [2]" w:date="2020-05-18T15:38:48Z"/>
                <w:rFonts w:ascii="仿宋_GB2312" w:hAnsi="仿宋_GB2312" w:cs="仿宋_GB2312"/>
                <w:color w:val="000000"/>
                <w:sz w:val="21"/>
                <w:szCs w:val="21"/>
              </w:rPr>
            </w:pPr>
            <w:del w:id="11688"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689" w:author="吴媛媛 [2]" w:date="2020-05-18T15:38:48Z"/>
                <w:rFonts w:ascii="仿宋_GB2312" w:hAnsi="仿宋_GB2312" w:cs="仿宋_GB2312"/>
                <w:color w:val="000000"/>
                <w:sz w:val="21"/>
                <w:szCs w:val="21"/>
              </w:rPr>
            </w:pPr>
            <w:del w:id="11690" w:author="吴媛媛 [2]" w:date="2020-05-18T15:38:48Z">
              <w:r>
                <w:rPr>
                  <w:rFonts w:hint="eastAsia" w:ascii="仿宋_GB2312" w:hAnsi="仿宋_GB2312" w:cs="仿宋_GB2312"/>
                  <w:color w:val="000000"/>
                  <w:sz w:val="21"/>
                  <w:szCs w:val="21"/>
                </w:rPr>
                <w:delText>项目类别</w:delText>
              </w:r>
            </w:del>
          </w:p>
        </w:tc>
        <w:tc>
          <w:tcPr>
            <w:tcW w:w="1137" w:type="dxa"/>
            <w:vAlign w:val="center"/>
          </w:tcPr>
          <w:p>
            <w:pPr>
              <w:spacing w:line="240" w:lineRule="auto"/>
              <w:jc w:val="center"/>
              <w:outlineLvl w:val="2"/>
              <w:rPr>
                <w:del w:id="11691" w:author="吴媛媛 [2]" w:date="2020-05-18T15:38:48Z"/>
                <w:rFonts w:ascii="仿宋_GB2312" w:hAnsi="仿宋_GB2312" w:cs="仿宋_GB2312"/>
                <w:color w:val="000000"/>
                <w:sz w:val="21"/>
                <w:szCs w:val="21"/>
              </w:rPr>
            </w:pPr>
            <w:del w:id="11692" w:author="吴媛媛 [2]" w:date="2020-05-18T15:38:48Z">
              <w:r>
                <w:rPr>
                  <w:rFonts w:hint="eastAsia" w:ascii="仿宋_GB2312" w:hAnsi="仿宋_GB2312" w:cs="仿宋_GB2312"/>
                  <w:color w:val="000000"/>
                  <w:sz w:val="21"/>
                  <w:szCs w:val="21"/>
                </w:rPr>
                <w:delText>an4..6</w:delText>
              </w:r>
            </w:del>
          </w:p>
        </w:tc>
        <w:tc>
          <w:tcPr>
            <w:tcW w:w="4213" w:type="dxa"/>
            <w:tcMar>
              <w:top w:w="15" w:type="dxa"/>
              <w:left w:w="15" w:type="dxa"/>
              <w:bottom w:w="0" w:type="dxa"/>
              <w:right w:w="15" w:type="dxa"/>
            </w:tcMar>
            <w:vAlign w:val="center"/>
          </w:tcPr>
          <w:p>
            <w:pPr>
              <w:spacing w:line="240" w:lineRule="auto"/>
              <w:outlineLvl w:val="2"/>
              <w:rPr>
                <w:del w:id="11693" w:author="吴媛媛 [2]" w:date="2020-05-18T15:38:48Z"/>
                <w:rFonts w:ascii="仿宋_GB2312" w:hAnsi="仿宋_GB2312" w:cs="仿宋_GB2312"/>
                <w:color w:val="000000"/>
                <w:sz w:val="21"/>
                <w:szCs w:val="21"/>
                <w:lang w:eastAsia="zh-CN"/>
              </w:rPr>
            </w:pPr>
            <w:del w:id="11694" w:author="吴媛媛 [2]" w:date="2020-05-18T15:38:48Z">
              <w:r>
                <w:rPr>
                  <w:rFonts w:hint="eastAsia" w:ascii="仿宋_GB2312" w:hAnsi="仿宋_GB2312" w:cs="仿宋_GB2312"/>
                  <w:color w:val="000000"/>
                  <w:sz w:val="21"/>
                  <w:szCs w:val="21"/>
                  <w:lang w:eastAsia="zh-CN"/>
                </w:rPr>
                <w:delText>1.指根据《中国人民银行关于建立金融精准扶贫贷款专项统计制度的通知》（银发〔2016〕185号）规定对项目精准扶贫进行的分类。</w:delText>
              </w:r>
            </w:del>
            <w:del w:id="11695" w:author="吴媛媛 [2]" w:date="2020-05-18T15:38:48Z">
              <w:r>
                <w:rPr>
                  <w:rFonts w:hint="eastAsia" w:ascii="仿宋_GB2312" w:hAnsi="仿宋_GB2312" w:cs="仿宋_GB2312"/>
                  <w:color w:val="000000"/>
                  <w:sz w:val="21"/>
                  <w:szCs w:val="21"/>
                  <w:lang w:eastAsia="zh-CN"/>
                </w:rPr>
                <w:br w:type="textWrapping"/>
              </w:r>
            </w:del>
            <w:del w:id="11696" w:author="吴媛媛 [2]" w:date="2020-05-18T15:38:48Z">
              <w:r>
                <w:rPr>
                  <w:rFonts w:hint="eastAsia" w:ascii="仿宋_GB2312" w:hAnsi="仿宋_GB2312" w:cs="仿宋_GB2312"/>
                  <w:color w:val="000000"/>
                  <w:sz w:val="21"/>
                  <w:szCs w:val="21"/>
                  <w:lang w:eastAsia="zh-CN"/>
                </w:rPr>
                <w:delText>2.参照《中国人民银行关于建立金融精准扶贫贷款专项统计制度的通知》（银发〔2016〕185号）相关规定进行填写，易地扶贫搬迁贷款只统计用扶贫专项债资金发放给省级投融资平台，建立台账，有中央财政贴息的贷款。易地扶贫搬迁随迁户又称同步搬迁贷款。数据更新的频率为月度。</w:delText>
              </w:r>
            </w:del>
            <w:del w:id="11697" w:author="吴媛媛 [2]" w:date="2020-05-18T15:38:48Z">
              <w:r>
                <w:rPr>
                  <w:rFonts w:hint="eastAsia" w:ascii="仿宋_GB2312" w:hAnsi="仿宋_GB2312" w:cs="仿宋_GB2312"/>
                  <w:color w:val="000000"/>
                  <w:sz w:val="21"/>
                  <w:szCs w:val="21"/>
                  <w:lang w:eastAsia="zh-CN"/>
                </w:rPr>
                <w:br w:type="textWrapping"/>
              </w:r>
            </w:del>
            <w:del w:id="11698"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1699" w:author="吴媛媛 [2]" w:date="2020-05-18T15:38:48Z"/>
                <w:rFonts w:ascii="仿宋_GB2312" w:hAnsi="仿宋_GB2312" w:cs="仿宋_GB2312"/>
                <w:color w:val="000000"/>
                <w:sz w:val="21"/>
                <w:szCs w:val="21"/>
                <w:lang w:eastAsia="zh-CN"/>
              </w:rPr>
            </w:pPr>
            <w:del w:id="11700" w:author="吴媛媛 [2]" w:date="2020-05-18T15:38:48Z">
              <w:r>
                <w:rPr>
                  <w:rFonts w:hint="eastAsia" w:ascii="仿宋_GB2312" w:hAnsi="仿宋_GB2312" w:cs="仿宋_GB2312"/>
                  <w:color w:val="000000"/>
                  <w:sz w:val="21"/>
                  <w:szCs w:val="21"/>
                  <w:lang w:eastAsia="zh-CN"/>
                </w:rPr>
                <w:delText>XM0101 易地扶贫搬迁</w:delText>
              </w:r>
            </w:del>
            <w:del w:id="11701" w:author="吴媛媛 [2]" w:date="2020-05-18T15:38:48Z">
              <w:r>
                <w:rPr>
                  <w:rFonts w:hint="eastAsia" w:ascii="仿宋_GB2312" w:hAnsi="仿宋_GB2312" w:cs="仿宋_GB2312"/>
                  <w:color w:val="000000"/>
                  <w:sz w:val="21"/>
                  <w:szCs w:val="21"/>
                  <w:lang w:eastAsia="zh-CN"/>
                </w:rPr>
                <w:br w:type="textWrapping"/>
              </w:r>
            </w:del>
            <w:del w:id="11702" w:author="吴媛媛 [2]" w:date="2020-05-18T15:38:48Z">
              <w:r>
                <w:rPr>
                  <w:rFonts w:hint="eastAsia" w:ascii="仿宋_GB2312" w:hAnsi="仿宋_GB2312" w:cs="仿宋_GB2312"/>
                  <w:color w:val="000000"/>
                  <w:sz w:val="21"/>
                  <w:szCs w:val="21"/>
                  <w:lang w:eastAsia="zh-CN"/>
                </w:rPr>
                <w:delText>XM0102 易地扶贫搬迁随迁户</w:delText>
              </w:r>
            </w:del>
            <w:del w:id="11703" w:author="吴媛媛 [2]" w:date="2020-05-18T15:38:48Z">
              <w:r>
                <w:rPr>
                  <w:rFonts w:hint="eastAsia" w:ascii="仿宋_GB2312" w:hAnsi="仿宋_GB2312" w:cs="仿宋_GB2312"/>
                  <w:color w:val="000000"/>
                  <w:sz w:val="21"/>
                  <w:szCs w:val="21"/>
                  <w:lang w:eastAsia="zh-CN"/>
                </w:rPr>
                <w:br w:type="textWrapping"/>
              </w:r>
            </w:del>
            <w:del w:id="11704" w:author="吴媛媛 [2]" w:date="2020-05-18T15:38:48Z">
              <w:r>
                <w:rPr>
                  <w:rFonts w:hint="eastAsia" w:ascii="仿宋_GB2312" w:hAnsi="仿宋_GB2312" w:cs="仿宋_GB2312"/>
                  <w:color w:val="000000"/>
                  <w:sz w:val="21"/>
                  <w:szCs w:val="21"/>
                  <w:lang w:eastAsia="zh-CN"/>
                </w:rPr>
                <w:delText>XM02 农田基本建设</w:delText>
              </w:r>
            </w:del>
            <w:del w:id="11705" w:author="吴媛媛 [2]" w:date="2020-05-18T15:38:48Z">
              <w:r>
                <w:rPr>
                  <w:rFonts w:hint="eastAsia" w:ascii="仿宋_GB2312" w:hAnsi="仿宋_GB2312" w:cs="仿宋_GB2312"/>
                  <w:color w:val="000000"/>
                  <w:sz w:val="21"/>
                  <w:szCs w:val="21"/>
                  <w:lang w:eastAsia="zh-CN"/>
                </w:rPr>
                <w:br w:type="textWrapping"/>
              </w:r>
            </w:del>
            <w:del w:id="11706" w:author="吴媛媛 [2]" w:date="2020-05-18T15:38:48Z">
              <w:r>
                <w:rPr>
                  <w:rFonts w:hint="eastAsia" w:ascii="仿宋_GB2312" w:hAnsi="仿宋_GB2312" w:cs="仿宋_GB2312"/>
                  <w:color w:val="000000"/>
                  <w:sz w:val="21"/>
                  <w:szCs w:val="21"/>
                  <w:lang w:eastAsia="zh-CN"/>
                </w:rPr>
                <w:delText>XM03 生态环境改造</w:delText>
              </w:r>
            </w:del>
            <w:del w:id="11707" w:author="吴媛媛 [2]" w:date="2020-05-18T15:38:48Z">
              <w:r>
                <w:rPr>
                  <w:rFonts w:hint="eastAsia" w:ascii="仿宋_GB2312" w:hAnsi="仿宋_GB2312" w:cs="仿宋_GB2312"/>
                  <w:color w:val="000000"/>
                  <w:sz w:val="21"/>
                  <w:szCs w:val="21"/>
                  <w:lang w:eastAsia="zh-CN"/>
                </w:rPr>
                <w:br w:type="textWrapping"/>
              </w:r>
            </w:del>
            <w:del w:id="11708" w:author="吴媛媛 [2]" w:date="2020-05-18T15:38:48Z">
              <w:r>
                <w:rPr>
                  <w:rFonts w:hint="eastAsia" w:ascii="仿宋_GB2312" w:hAnsi="仿宋_GB2312" w:cs="仿宋_GB2312"/>
                  <w:color w:val="000000"/>
                  <w:sz w:val="21"/>
                  <w:szCs w:val="21"/>
                  <w:lang w:eastAsia="zh-CN"/>
                </w:rPr>
                <w:delText>XM04 农村基础设施</w:delText>
              </w:r>
            </w:del>
            <w:del w:id="11709" w:author="吴媛媛 [2]" w:date="2020-05-18T15:38:48Z">
              <w:r>
                <w:rPr>
                  <w:rFonts w:hint="eastAsia" w:ascii="仿宋_GB2312" w:hAnsi="仿宋_GB2312" w:cs="仿宋_GB2312"/>
                  <w:color w:val="000000"/>
                  <w:sz w:val="21"/>
                  <w:szCs w:val="21"/>
                  <w:lang w:eastAsia="zh-CN"/>
                </w:rPr>
                <w:br w:type="textWrapping"/>
              </w:r>
            </w:del>
            <w:del w:id="11710" w:author="吴媛媛 [2]" w:date="2020-05-18T15:38:48Z">
              <w:r>
                <w:rPr>
                  <w:rFonts w:hint="eastAsia" w:ascii="仿宋_GB2312" w:hAnsi="仿宋_GB2312" w:cs="仿宋_GB2312"/>
                  <w:color w:val="000000"/>
                  <w:sz w:val="21"/>
                  <w:szCs w:val="21"/>
                  <w:lang w:eastAsia="zh-CN"/>
                </w:rPr>
                <w:delText>XM0401 交通设施</w:delText>
              </w:r>
            </w:del>
            <w:del w:id="11711" w:author="吴媛媛 [2]" w:date="2020-05-18T15:38:48Z">
              <w:r>
                <w:rPr>
                  <w:rFonts w:hint="eastAsia" w:ascii="仿宋_GB2312" w:hAnsi="仿宋_GB2312" w:cs="仿宋_GB2312"/>
                  <w:color w:val="000000"/>
                  <w:sz w:val="21"/>
                  <w:szCs w:val="21"/>
                  <w:lang w:eastAsia="zh-CN"/>
                </w:rPr>
                <w:br w:type="textWrapping"/>
              </w:r>
            </w:del>
            <w:del w:id="11712" w:author="吴媛媛 [2]" w:date="2020-05-18T15:38:48Z">
              <w:r>
                <w:rPr>
                  <w:rFonts w:hint="eastAsia" w:ascii="仿宋_GB2312" w:hAnsi="仿宋_GB2312" w:cs="仿宋_GB2312"/>
                  <w:color w:val="000000"/>
                  <w:sz w:val="21"/>
                  <w:szCs w:val="21"/>
                  <w:lang w:eastAsia="zh-CN"/>
                </w:rPr>
                <w:delText>XM0402 农网升及改造</w:delText>
              </w:r>
            </w:del>
            <w:del w:id="11713" w:author="吴媛媛 [2]" w:date="2020-05-18T15:38:48Z">
              <w:r>
                <w:rPr>
                  <w:rFonts w:hint="eastAsia" w:ascii="仿宋_GB2312" w:hAnsi="仿宋_GB2312" w:cs="仿宋_GB2312"/>
                  <w:color w:val="000000"/>
                  <w:sz w:val="21"/>
                  <w:szCs w:val="21"/>
                  <w:lang w:eastAsia="zh-CN"/>
                </w:rPr>
                <w:br w:type="textWrapping"/>
              </w:r>
            </w:del>
            <w:del w:id="11714" w:author="吴媛媛 [2]" w:date="2020-05-18T15:38:48Z">
              <w:r>
                <w:rPr>
                  <w:rFonts w:hint="eastAsia" w:ascii="仿宋_GB2312" w:hAnsi="仿宋_GB2312" w:cs="仿宋_GB2312"/>
                  <w:color w:val="000000"/>
                  <w:sz w:val="21"/>
                  <w:szCs w:val="21"/>
                  <w:lang w:eastAsia="zh-CN"/>
                </w:rPr>
                <w:delText>XM0403 水利设施</w:delText>
              </w:r>
            </w:del>
            <w:del w:id="11715" w:author="吴媛媛 [2]" w:date="2020-05-18T15:38:48Z">
              <w:r>
                <w:rPr>
                  <w:rFonts w:hint="eastAsia" w:ascii="仿宋_GB2312" w:hAnsi="仿宋_GB2312" w:cs="仿宋_GB2312"/>
                  <w:color w:val="000000"/>
                  <w:sz w:val="21"/>
                  <w:szCs w:val="21"/>
                  <w:lang w:eastAsia="zh-CN"/>
                </w:rPr>
                <w:br w:type="textWrapping"/>
              </w:r>
            </w:del>
            <w:del w:id="11716" w:author="吴媛媛 [2]" w:date="2020-05-18T15:38:48Z">
              <w:r>
                <w:rPr>
                  <w:rFonts w:hint="eastAsia" w:ascii="仿宋_GB2312" w:hAnsi="仿宋_GB2312" w:cs="仿宋_GB2312"/>
                  <w:color w:val="000000"/>
                  <w:sz w:val="21"/>
                  <w:szCs w:val="21"/>
                  <w:lang w:eastAsia="zh-CN"/>
                </w:rPr>
                <w:delText>XM0404 教育贷款</w:delText>
              </w:r>
            </w:del>
            <w:del w:id="11717" w:author="吴媛媛 [2]" w:date="2020-05-18T15:38:48Z">
              <w:r>
                <w:rPr>
                  <w:rFonts w:hint="eastAsia" w:ascii="仿宋_GB2312" w:hAnsi="仿宋_GB2312" w:cs="仿宋_GB2312"/>
                  <w:color w:val="000000"/>
                  <w:sz w:val="21"/>
                  <w:szCs w:val="21"/>
                  <w:lang w:eastAsia="zh-CN"/>
                </w:rPr>
                <w:br w:type="textWrapping"/>
              </w:r>
            </w:del>
            <w:del w:id="11718" w:author="吴媛媛 [2]" w:date="2020-05-18T15:38:48Z">
              <w:r>
                <w:rPr>
                  <w:rFonts w:hint="eastAsia" w:ascii="仿宋_GB2312" w:hAnsi="仿宋_GB2312" w:cs="仿宋_GB2312"/>
                  <w:color w:val="000000"/>
                  <w:sz w:val="21"/>
                  <w:szCs w:val="21"/>
                  <w:lang w:eastAsia="zh-CN"/>
                </w:rPr>
                <w:delText>XM0405 其他搬迁</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719"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720" w:author="吴媛媛 [2]" w:date="2020-05-18T15:38:48Z"/>
                <w:rFonts w:ascii="仿宋_GB2312" w:hAnsi="仿宋_GB2312" w:cs="仿宋_GB2312"/>
                <w:color w:val="000000"/>
                <w:sz w:val="21"/>
                <w:szCs w:val="21"/>
              </w:rPr>
            </w:pPr>
            <w:del w:id="11721" w:author="吴媛媛 [2]" w:date="2020-05-18T15:38:48Z">
              <w:r>
                <w:rPr>
                  <w:rFonts w:hint="eastAsia" w:ascii="仿宋_GB2312" w:hAnsi="仿宋_GB2312" w:cs="仿宋_GB2312"/>
                  <w:color w:val="000000"/>
                  <w:sz w:val="21"/>
                  <w:szCs w:val="21"/>
                </w:rPr>
                <w:delText>13</w:delText>
              </w:r>
            </w:del>
          </w:p>
        </w:tc>
        <w:tc>
          <w:tcPr>
            <w:tcW w:w="853" w:type="dxa"/>
            <w:vAlign w:val="center"/>
          </w:tcPr>
          <w:p>
            <w:pPr>
              <w:spacing w:line="240" w:lineRule="auto"/>
              <w:jc w:val="center"/>
              <w:outlineLvl w:val="2"/>
              <w:rPr>
                <w:del w:id="11722" w:author="吴媛媛 [2]" w:date="2020-05-18T15:38:48Z"/>
                <w:rFonts w:ascii="仿宋_GB2312" w:hAnsi="仿宋_GB2312" w:cs="仿宋_GB2312"/>
                <w:color w:val="000000"/>
                <w:sz w:val="21"/>
                <w:szCs w:val="21"/>
              </w:rPr>
            </w:pPr>
            <w:ins w:id="11723" w:author="oauser" w:date="2019-12-05T14:32:44Z">
              <w:del w:id="11724" w:author="吴媛媛 [2]" w:date="2020-05-18T15:38:48Z">
                <w:r>
                  <w:rPr>
                    <w:rFonts w:hint="eastAsia" w:ascii="仿宋_GB2312" w:hAnsi="仿宋_GB2312" w:cs="仿宋_GB2312"/>
                    <w:color w:val="000000"/>
                    <w:sz w:val="21"/>
                    <w:szCs w:val="21"/>
                  </w:rPr>
                  <w:delText>3010</w:delText>
                </w:r>
              </w:del>
            </w:ins>
            <w:del w:id="11725"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726" w:author="吴媛媛 [2]" w:date="2020-05-18T15:38:48Z"/>
                <w:rFonts w:ascii="仿宋_GB2312" w:hAnsi="仿宋_GB2312" w:cs="仿宋_GB2312"/>
                <w:color w:val="000000"/>
                <w:sz w:val="21"/>
                <w:szCs w:val="21"/>
              </w:rPr>
            </w:pPr>
            <w:del w:id="11727" w:author="吴媛媛 [2]" w:date="2020-05-18T15:38:48Z">
              <w:r>
                <w:rPr>
                  <w:rFonts w:hint="eastAsia" w:ascii="仿宋_GB2312" w:hAnsi="仿宋_GB2312" w:cs="仿宋_GB2312"/>
                  <w:color w:val="000000"/>
                  <w:sz w:val="21"/>
                  <w:szCs w:val="21"/>
                </w:rPr>
                <w:delText>贷款借据编码</w:delText>
              </w:r>
            </w:del>
          </w:p>
        </w:tc>
        <w:tc>
          <w:tcPr>
            <w:tcW w:w="1137" w:type="dxa"/>
            <w:vAlign w:val="center"/>
          </w:tcPr>
          <w:p>
            <w:pPr>
              <w:spacing w:line="240" w:lineRule="auto"/>
              <w:jc w:val="center"/>
              <w:outlineLvl w:val="2"/>
              <w:rPr>
                <w:del w:id="11728" w:author="吴媛媛 [2]" w:date="2020-05-18T15:38:48Z"/>
                <w:rFonts w:hint="default" w:ascii="仿宋_GB2312" w:hAnsi="仿宋_GB2312" w:eastAsia="仿宋_GB2312" w:cs="仿宋_GB2312"/>
                <w:color w:val="000000"/>
                <w:sz w:val="21"/>
                <w:szCs w:val="21"/>
                <w:lang w:val="en-US" w:eastAsia="zh-CN"/>
              </w:rPr>
            </w:pPr>
            <w:del w:id="11729" w:author="吴媛媛 [2]" w:date="2020-05-18T15:38:48Z">
              <w:r>
                <w:rPr>
                  <w:rFonts w:hint="eastAsia" w:ascii="仿宋_GB2312" w:hAnsi="仿宋_GB2312" w:cs="仿宋_GB2312"/>
                  <w:color w:val="000000"/>
                  <w:sz w:val="21"/>
                  <w:szCs w:val="21"/>
                </w:rPr>
                <w:delText>anc..</w:delText>
              </w:r>
            </w:del>
            <w:del w:id="11730" w:author="吴媛媛 [2]" w:date="2020-05-18T15:38:48Z">
              <w:r>
                <w:rPr>
                  <w:rFonts w:hint="default" w:ascii="仿宋_GB2312" w:hAnsi="仿宋_GB2312" w:cs="仿宋_GB2312"/>
                  <w:color w:val="000000"/>
                  <w:sz w:val="21"/>
                  <w:szCs w:val="21"/>
                  <w:lang w:val="en-US"/>
                </w:rPr>
                <w:delText>100</w:delText>
              </w:r>
            </w:del>
            <w:ins w:id="11731" w:author="oauser" w:date="2019-12-05T14:30:44Z">
              <w:del w:id="11732" w:author="吴媛媛 [2]" w:date="2020-05-18T15:38:48Z">
                <w:r>
                  <w:rPr>
                    <w:rFonts w:hint="eastAsia" w:ascii="仿宋_GB2312" w:hAnsi="仿宋_GB2312" w:cs="仿宋_GB2312"/>
                    <w:color w:val="000000"/>
                    <w:sz w:val="21"/>
                    <w:szCs w:val="21"/>
                    <w:lang w:val="en-US" w:eastAsia="zh-CN"/>
                  </w:rPr>
                  <w:delText>35</w:delText>
                </w:r>
              </w:del>
            </w:ins>
          </w:p>
        </w:tc>
        <w:tc>
          <w:tcPr>
            <w:tcW w:w="4213" w:type="dxa"/>
            <w:tcMar>
              <w:top w:w="15" w:type="dxa"/>
              <w:left w:w="15" w:type="dxa"/>
              <w:bottom w:w="0" w:type="dxa"/>
              <w:right w:w="15" w:type="dxa"/>
            </w:tcMar>
            <w:vAlign w:val="center"/>
          </w:tcPr>
          <w:p>
            <w:pPr>
              <w:spacing w:line="240" w:lineRule="auto"/>
              <w:outlineLvl w:val="2"/>
              <w:rPr>
                <w:del w:id="11733" w:author="吴媛媛 [2]" w:date="2020-05-18T15:38:48Z"/>
                <w:rFonts w:ascii="仿宋_GB2312" w:hAnsi="仿宋_GB2312" w:cs="仿宋_GB2312"/>
                <w:color w:val="000000"/>
                <w:sz w:val="21"/>
                <w:szCs w:val="21"/>
              </w:rPr>
            </w:pPr>
            <w:del w:id="11734" w:author="吴媛媛 [2]" w:date="2020-05-18T15:38:48Z">
              <w:r>
                <w:rPr>
                  <w:rFonts w:hint="eastAsia" w:ascii="仿宋_GB2312" w:hAnsi="仿宋_GB2312" w:cs="仿宋_GB2312"/>
                  <w:color w:val="000000"/>
                  <w:sz w:val="21"/>
                  <w:szCs w:val="21"/>
                  <w:lang w:eastAsia="zh-CN"/>
                </w:rPr>
                <w:delText>1.指贷款机构向借款人发放贷款时签订的借款凭证编码。</w:delText>
              </w:r>
            </w:del>
            <w:del w:id="11735" w:author="吴媛媛 [2]" w:date="2020-05-18T15:38:48Z">
              <w:r>
                <w:rPr>
                  <w:rFonts w:hint="eastAsia" w:ascii="仿宋_GB2312" w:hAnsi="仿宋_GB2312" w:cs="仿宋_GB2312"/>
                  <w:color w:val="000000"/>
                  <w:sz w:val="21"/>
                  <w:szCs w:val="21"/>
                  <w:lang w:eastAsia="zh-CN"/>
                </w:rPr>
                <w:br w:type="textWrapping"/>
              </w:r>
            </w:del>
            <w:del w:id="11736" w:author="吴媛媛 [2]" w:date="2020-05-18T15:38:48Z">
              <w:r>
                <w:rPr>
                  <w:rFonts w:hint="eastAsia" w:ascii="仿宋_GB2312" w:hAnsi="仿宋_GB2312" w:cs="仿宋_GB2312"/>
                  <w:color w:val="000000"/>
                  <w:sz w:val="21"/>
                  <w:szCs w:val="21"/>
                  <w:lang w:eastAsia="zh-CN"/>
                </w:rPr>
                <w:delText>2.数据更新的频率为月度。</w:delText>
              </w:r>
            </w:del>
            <w:del w:id="11737" w:author="吴媛媛 [2]" w:date="2020-05-18T15:38:48Z">
              <w:r>
                <w:rPr>
                  <w:rFonts w:hint="eastAsia" w:ascii="仿宋_GB2312" w:hAnsi="仿宋_GB2312" w:cs="仿宋_GB2312"/>
                  <w:color w:val="000000"/>
                  <w:sz w:val="21"/>
                  <w:szCs w:val="21"/>
                  <w:lang w:eastAsia="zh-CN"/>
                </w:rPr>
                <w:br w:type="textWrapping"/>
              </w:r>
            </w:del>
            <w:del w:id="11738"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739"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740" w:author="吴媛媛 [2]" w:date="2020-05-18T15:38:48Z"/>
                <w:rFonts w:ascii="仿宋_GB2312" w:hAnsi="仿宋_GB2312" w:cs="仿宋_GB2312"/>
                <w:color w:val="000000"/>
                <w:sz w:val="21"/>
                <w:szCs w:val="21"/>
              </w:rPr>
            </w:pPr>
            <w:del w:id="11741" w:author="吴媛媛 [2]" w:date="2020-05-18T15:38:48Z">
              <w:r>
                <w:rPr>
                  <w:rFonts w:hint="eastAsia" w:ascii="仿宋_GB2312" w:hAnsi="仿宋_GB2312" w:cs="仿宋_GB2312"/>
                  <w:color w:val="000000"/>
                  <w:sz w:val="21"/>
                  <w:szCs w:val="21"/>
                </w:rPr>
                <w:delText>14</w:delText>
              </w:r>
            </w:del>
          </w:p>
        </w:tc>
        <w:tc>
          <w:tcPr>
            <w:tcW w:w="853" w:type="dxa"/>
            <w:vAlign w:val="center"/>
          </w:tcPr>
          <w:p>
            <w:pPr>
              <w:spacing w:line="240" w:lineRule="auto"/>
              <w:jc w:val="center"/>
              <w:outlineLvl w:val="2"/>
              <w:rPr>
                <w:del w:id="11742" w:author="吴媛媛 [2]" w:date="2020-05-18T15:38:48Z"/>
                <w:rFonts w:ascii="仿宋_GB2312" w:hAnsi="仿宋_GB2312" w:cs="仿宋_GB2312"/>
                <w:color w:val="000000"/>
                <w:sz w:val="21"/>
                <w:szCs w:val="21"/>
              </w:rPr>
            </w:pPr>
            <w:del w:id="11743"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744" w:author="吴媛媛 [2]" w:date="2020-05-18T15:38:48Z"/>
                <w:rFonts w:ascii="仿宋_GB2312" w:hAnsi="仿宋_GB2312" w:cs="仿宋_GB2312"/>
                <w:color w:val="000000"/>
                <w:sz w:val="21"/>
                <w:szCs w:val="21"/>
              </w:rPr>
            </w:pPr>
            <w:del w:id="11745" w:author="吴媛媛 [2]" w:date="2020-05-18T15:38:48Z">
              <w:r>
                <w:rPr>
                  <w:rFonts w:hint="eastAsia" w:ascii="仿宋_GB2312" w:hAnsi="仿宋_GB2312" w:cs="仿宋_GB2312"/>
                  <w:color w:val="000000"/>
                  <w:sz w:val="21"/>
                  <w:szCs w:val="21"/>
                </w:rPr>
                <w:delText>贷款发生金额</w:delText>
              </w:r>
            </w:del>
          </w:p>
        </w:tc>
        <w:tc>
          <w:tcPr>
            <w:tcW w:w="1137" w:type="dxa"/>
            <w:vAlign w:val="center"/>
          </w:tcPr>
          <w:p>
            <w:pPr>
              <w:spacing w:line="240" w:lineRule="auto"/>
              <w:jc w:val="center"/>
              <w:outlineLvl w:val="2"/>
              <w:rPr>
                <w:del w:id="11746" w:author="吴媛媛 [2]" w:date="2020-05-18T15:38:48Z"/>
                <w:rFonts w:ascii="仿宋_GB2312" w:hAnsi="仿宋_GB2312" w:cs="仿宋_GB2312"/>
                <w:color w:val="000000"/>
                <w:sz w:val="21"/>
                <w:szCs w:val="21"/>
              </w:rPr>
            </w:pPr>
            <w:del w:id="11747" w:author="吴媛媛 [2]" w:date="2020-05-18T15:38:48Z">
              <w:r>
                <w:rPr>
                  <w:rFonts w:hint="eastAsia" w:ascii="仿宋_GB2312" w:hAnsi="仿宋_GB2312" w:cs="仿宋_GB2312"/>
                  <w:color w:val="000000"/>
                  <w:sz w:val="21"/>
                  <w:szCs w:val="21"/>
                </w:rPr>
                <w:delText>20(2)</w:delText>
              </w:r>
            </w:del>
          </w:p>
        </w:tc>
        <w:tc>
          <w:tcPr>
            <w:tcW w:w="4213" w:type="dxa"/>
            <w:tcMar>
              <w:top w:w="15" w:type="dxa"/>
              <w:left w:w="15" w:type="dxa"/>
              <w:bottom w:w="0" w:type="dxa"/>
              <w:right w:w="15" w:type="dxa"/>
            </w:tcMar>
            <w:vAlign w:val="center"/>
          </w:tcPr>
          <w:p>
            <w:pPr>
              <w:spacing w:line="240" w:lineRule="auto"/>
              <w:outlineLvl w:val="2"/>
              <w:rPr>
                <w:del w:id="11748" w:author="吴媛媛 [2]" w:date="2020-05-18T15:38:48Z"/>
                <w:rFonts w:ascii="仿宋_GB2312" w:hAnsi="仿宋_GB2312" w:cs="仿宋_GB2312"/>
                <w:color w:val="000000"/>
                <w:sz w:val="21"/>
                <w:szCs w:val="21"/>
                <w:lang w:eastAsia="zh-CN"/>
              </w:rPr>
            </w:pPr>
            <w:del w:id="11749" w:author="吴媛媛 [2]" w:date="2020-05-18T15:38:48Z">
              <w:r>
                <w:rPr>
                  <w:rFonts w:hint="eastAsia" w:ascii="仿宋_GB2312" w:hAnsi="仿宋_GB2312" w:cs="仿宋_GB2312"/>
                  <w:color w:val="000000"/>
                  <w:sz w:val="21"/>
                  <w:szCs w:val="21"/>
                  <w:lang w:eastAsia="zh-CN"/>
                </w:rPr>
                <w:delText>1.</w:delText>
              </w:r>
            </w:del>
            <w:ins w:id="11750" w:author="user" w:date="2019-10-21T14:57:00Z">
              <w:del w:id="11751" w:author="吴媛媛 [2]" w:date="2020-05-18T15:38:48Z">
                <w:r>
                  <w:rPr>
                    <w:rFonts w:hint="eastAsia" w:ascii="仿宋_GB2312" w:hAnsi="仿宋_GB2312" w:cs="仿宋_GB2312"/>
                    <w:color w:val="000000"/>
                    <w:sz w:val="21"/>
                    <w:szCs w:val="21"/>
                    <w:lang w:eastAsia="zh-CN"/>
                  </w:rPr>
                  <w:delText>指贷款合同下单笔借据发放的金额</w:delText>
                </w:r>
              </w:del>
            </w:ins>
            <w:del w:id="11752" w:author="吴媛媛 [2]" w:date="2020-05-18T15:38:48Z">
              <w:r>
                <w:rPr>
                  <w:rFonts w:hint="eastAsia" w:ascii="仿宋_GB2312" w:hAnsi="仿宋_GB2312" w:cs="仿宋_GB2312"/>
                  <w:color w:val="000000"/>
                  <w:sz w:val="21"/>
                  <w:szCs w:val="21"/>
                  <w:lang w:eastAsia="zh-CN"/>
                </w:rPr>
                <w:delText>指贷款合同下单笔借据报告期内发放或收回的金额（仅指本金）。</w:delText>
              </w:r>
            </w:del>
            <w:del w:id="11753" w:author="吴媛媛 [2]" w:date="2020-05-18T15:38:48Z">
              <w:r>
                <w:rPr>
                  <w:rFonts w:hint="eastAsia" w:ascii="仿宋_GB2312" w:hAnsi="仿宋_GB2312" w:cs="仿宋_GB2312"/>
                  <w:color w:val="000000"/>
                  <w:sz w:val="21"/>
                  <w:szCs w:val="21"/>
                  <w:lang w:eastAsia="zh-CN"/>
                </w:rPr>
                <w:br w:type="textWrapping"/>
              </w:r>
            </w:del>
            <w:del w:id="11754" w:author="吴媛媛 [2]" w:date="2020-05-18T15:38:48Z">
              <w:r>
                <w:rPr>
                  <w:rFonts w:hint="eastAsia" w:ascii="仿宋_GB2312" w:hAnsi="仿宋_GB2312" w:cs="仿宋_GB2312"/>
                  <w:color w:val="000000"/>
                  <w:sz w:val="21"/>
                  <w:szCs w:val="21"/>
                  <w:lang w:eastAsia="zh-CN"/>
                </w:rPr>
                <w:delText>2.发放银团贷款按金融机构出资额填报。本币填报单位为人民币，外币为外币折美元，折算汇率为报告期末时点汇率。数据更新的频率为月度。</w:delText>
              </w:r>
            </w:del>
            <w:del w:id="11755" w:author="吴媛媛 [2]" w:date="2020-05-18T15:38:48Z">
              <w:r>
                <w:rPr>
                  <w:rFonts w:hint="eastAsia" w:ascii="仿宋_GB2312" w:hAnsi="仿宋_GB2312" w:cs="仿宋_GB2312"/>
                  <w:color w:val="000000"/>
                  <w:sz w:val="21"/>
                  <w:szCs w:val="21"/>
                  <w:lang w:eastAsia="zh-CN"/>
                </w:rPr>
                <w:br w:type="textWrapping"/>
              </w:r>
            </w:del>
            <w:del w:id="11756" w:author="吴媛媛 [2]" w:date="2020-05-18T15:38:48Z">
              <w:r>
                <w:rPr>
                  <w:rFonts w:hint="eastAsia" w:ascii="仿宋_GB2312" w:hAnsi="仿宋_GB2312" w:cs="仿宋_GB2312"/>
                  <w:color w:val="000000"/>
                  <w:sz w:val="21"/>
                  <w:szCs w:val="21"/>
                  <w:lang w:eastAsia="zh-CN"/>
                </w:rPr>
                <w:delText>3.值域：贷款发生金额＞0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757"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758" w:author="吴媛媛 [2]" w:date="2020-05-18T15:38:48Z"/>
                <w:rFonts w:ascii="仿宋_GB2312" w:hAnsi="仿宋_GB2312" w:cs="仿宋_GB2312"/>
                <w:color w:val="000000"/>
                <w:sz w:val="21"/>
                <w:szCs w:val="21"/>
              </w:rPr>
            </w:pPr>
            <w:del w:id="11759" w:author="吴媛媛 [2]" w:date="2020-05-18T15:38:48Z">
              <w:r>
                <w:rPr>
                  <w:rFonts w:hint="eastAsia" w:ascii="仿宋_GB2312" w:hAnsi="仿宋_GB2312" w:cs="仿宋_GB2312"/>
                  <w:color w:val="000000"/>
                  <w:sz w:val="21"/>
                  <w:szCs w:val="21"/>
                </w:rPr>
                <w:delText>15</w:delText>
              </w:r>
            </w:del>
          </w:p>
        </w:tc>
        <w:tc>
          <w:tcPr>
            <w:tcW w:w="853" w:type="dxa"/>
            <w:vAlign w:val="center"/>
          </w:tcPr>
          <w:p>
            <w:pPr>
              <w:spacing w:line="240" w:lineRule="auto"/>
              <w:jc w:val="center"/>
              <w:outlineLvl w:val="2"/>
              <w:rPr>
                <w:del w:id="11760" w:author="吴媛媛 [2]" w:date="2020-05-18T15:38:48Z"/>
                <w:rFonts w:ascii="仿宋_GB2312" w:hAnsi="仿宋_GB2312" w:cs="仿宋_GB2312"/>
                <w:color w:val="000000"/>
                <w:sz w:val="21"/>
                <w:szCs w:val="21"/>
              </w:rPr>
            </w:pPr>
            <w:del w:id="11761"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762" w:author="吴媛媛 [2]" w:date="2020-05-18T15:38:48Z"/>
                <w:rFonts w:ascii="仿宋_GB2312" w:hAnsi="仿宋_GB2312" w:cs="仿宋_GB2312"/>
                <w:color w:val="000000"/>
                <w:sz w:val="21"/>
                <w:szCs w:val="21"/>
              </w:rPr>
            </w:pPr>
            <w:del w:id="11763" w:author="吴媛媛 [2]" w:date="2020-05-18T15:38:48Z">
              <w:r>
                <w:rPr>
                  <w:rFonts w:hint="eastAsia" w:ascii="仿宋_GB2312" w:hAnsi="仿宋_GB2312" w:cs="仿宋_GB2312"/>
                  <w:color w:val="000000"/>
                  <w:sz w:val="21"/>
                  <w:szCs w:val="21"/>
                </w:rPr>
                <w:delText>贷款余额</w:delText>
              </w:r>
            </w:del>
          </w:p>
        </w:tc>
        <w:tc>
          <w:tcPr>
            <w:tcW w:w="1137" w:type="dxa"/>
            <w:vAlign w:val="center"/>
          </w:tcPr>
          <w:p>
            <w:pPr>
              <w:spacing w:line="240" w:lineRule="auto"/>
              <w:jc w:val="center"/>
              <w:outlineLvl w:val="2"/>
              <w:rPr>
                <w:del w:id="11764" w:author="吴媛媛 [2]" w:date="2020-05-18T15:38:48Z"/>
                <w:rFonts w:ascii="仿宋_GB2312" w:hAnsi="仿宋_GB2312" w:cs="仿宋_GB2312"/>
                <w:color w:val="000000"/>
                <w:sz w:val="21"/>
                <w:szCs w:val="21"/>
              </w:rPr>
            </w:pPr>
            <w:del w:id="11765" w:author="吴媛媛 [2]" w:date="2020-05-18T15:38:48Z">
              <w:r>
                <w:rPr>
                  <w:rFonts w:hint="eastAsia" w:ascii="仿宋_GB2312" w:hAnsi="仿宋_GB2312" w:cs="仿宋_GB2312"/>
                  <w:color w:val="000000"/>
                  <w:sz w:val="21"/>
                  <w:szCs w:val="21"/>
                </w:rPr>
                <w:delText>20(2)</w:delText>
              </w:r>
            </w:del>
          </w:p>
        </w:tc>
        <w:tc>
          <w:tcPr>
            <w:tcW w:w="4213" w:type="dxa"/>
            <w:tcMar>
              <w:top w:w="15" w:type="dxa"/>
              <w:left w:w="15" w:type="dxa"/>
              <w:bottom w:w="0" w:type="dxa"/>
              <w:right w:w="15" w:type="dxa"/>
            </w:tcMar>
            <w:vAlign w:val="center"/>
          </w:tcPr>
          <w:p>
            <w:pPr>
              <w:spacing w:line="240" w:lineRule="auto"/>
              <w:outlineLvl w:val="2"/>
              <w:rPr>
                <w:del w:id="11766" w:author="吴媛媛 [2]" w:date="2020-05-18T15:38:48Z"/>
                <w:rFonts w:ascii="仿宋_GB2312" w:hAnsi="仿宋_GB2312" w:cs="仿宋_GB2312"/>
                <w:color w:val="000000"/>
                <w:sz w:val="21"/>
                <w:szCs w:val="21"/>
              </w:rPr>
            </w:pPr>
            <w:del w:id="11767" w:author="吴媛媛 [2]" w:date="2020-05-18T15:38:48Z">
              <w:r>
                <w:rPr>
                  <w:rFonts w:hint="eastAsia" w:ascii="仿宋_GB2312" w:hAnsi="仿宋_GB2312" w:cs="仿宋_GB2312"/>
                  <w:color w:val="000000"/>
                  <w:sz w:val="21"/>
                  <w:szCs w:val="21"/>
                  <w:lang w:eastAsia="zh-CN"/>
                </w:rPr>
                <w:delText>1.指报告日贷款合同下单笔借据的余额。</w:delText>
              </w:r>
            </w:del>
            <w:del w:id="11768" w:author="吴媛媛 [2]" w:date="2020-05-18T15:38:48Z">
              <w:r>
                <w:rPr>
                  <w:rFonts w:hint="eastAsia" w:ascii="仿宋_GB2312" w:hAnsi="仿宋_GB2312" w:cs="仿宋_GB2312"/>
                  <w:color w:val="000000"/>
                  <w:sz w:val="21"/>
                  <w:szCs w:val="21"/>
                  <w:lang w:eastAsia="zh-CN"/>
                </w:rPr>
                <w:br w:type="textWrapping"/>
              </w:r>
            </w:del>
            <w:del w:id="11769" w:author="吴媛媛 [2]" w:date="2020-05-18T15:38:48Z">
              <w:r>
                <w:rPr>
                  <w:rFonts w:hint="eastAsia" w:ascii="仿宋_GB2312" w:hAnsi="仿宋_GB2312" w:cs="仿宋_GB2312"/>
                  <w:color w:val="000000"/>
                  <w:sz w:val="21"/>
                  <w:szCs w:val="21"/>
                  <w:lang w:eastAsia="zh-CN"/>
                </w:rPr>
                <w:delText>2.本币填报单位为人民币，外币为外币折美元，折算汇率为报告期末时点汇率。数据更新的频率为月度。</w:delText>
              </w:r>
            </w:del>
            <w:del w:id="11770" w:author="吴媛媛 [2]" w:date="2020-05-18T15:38:48Z">
              <w:r>
                <w:rPr>
                  <w:rFonts w:hint="eastAsia" w:ascii="仿宋_GB2312" w:hAnsi="仿宋_GB2312" w:cs="仿宋_GB2312"/>
                  <w:color w:val="000000"/>
                  <w:sz w:val="21"/>
                  <w:szCs w:val="21"/>
                  <w:lang w:eastAsia="zh-CN"/>
                </w:rPr>
                <w:br w:type="textWrapping"/>
              </w:r>
            </w:del>
            <w:del w:id="11771" w:author="吴媛媛 [2]" w:date="2020-05-18T15:38:48Z">
              <w:r>
                <w:rPr>
                  <w:rFonts w:hint="eastAsia" w:ascii="仿宋_GB2312" w:hAnsi="仿宋_GB2312" w:cs="仿宋_GB2312"/>
                  <w:color w:val="000000"/>
                  <w:sz w:val="21"/>
                  <w:szCs w:val="21"/>
                </w:rPr>
                <w:delText>3.值域：贷款余额</w:delText>
              </w:r>
            </w:del>
            <w:ins w:id="11772" w:author="罗斌" w:date="2019-10-09T11:26:00Z">
              <w:del w:id="11773" w:author="吴媛媛 [2]" w:date="2020-05-18T15:38:48Z">
                <w:r>
                  <w:rPr>
                    <w:rFonts w:hint="eastAsia" w:ascii="仿宋_GB2312" w:hAnsi="仿宋_GB2312" w:cs="仿宋_GB2312"/>
                    <w:color w:val="000000"/>
                    <w:sz w:val="21"/>
                    <w:szCs w:val="21"/>
                    <w:rPrChange w:id="11774" w:author="罗斌" w:date="2019-10-09T11:26:00Z">
                      <w:rPr>
                        <w:rFonts w:hint="eastAsia"/>
                      </w:rPr>
                    </w:rPrChange>
                  </w:rPr>
                  <w:delText>≥</w:delText>
                </w:r>
              </w:del>
            </w:ins>
            <w:del w:id="11775" w:author="吴媛媛 [2]" w:date="2020-05-18T15:38:48Z">
              <w:r>
                <w:rPr>
                  <w:rFonts w:hint="eastAsia" w:ascii="仿宋_GB2312" w:hAnsi="仿宋_GB2312" w:cs="仿宋_GB2312"/>
                  <w:color w:val="000000"/>
                  <w:sz w:val="21"/>
                  <w:szCs w:val="21"/>
                </w:rPr>
                <w:delText>＞0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776"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777" w:author="吴媛媛 [2]" w:date="2020-05-18T15:38:48Z"/>
                <w:rFonts w:ascii="仿宋_GB2312" w:hAnsi="仿宋_GB2312" w:cs="仿宋_GB2312"/>
                <w:color w:val="000000"/>
                <w:sz w:val="21"/>
                <w:szCs w:val="21"/>
              </w:rPr>
            </w:pPr>
            <w:del w:id="11778" w:author="吴媛媛 [2]" w:date="2020-05-18T15:38:48Z">
              <w:r>
                <w:rPr>
                  <w:rFonts w:hint="eastAsia" w:ascii="仿宋_GB2312" w:hAnsi="仿宋_GB2312" w:cs="仿宋_GB2312"/>
                  <w:color w:val="000000"/>
                  <w:sz w:val="21"/>
                  <w:szCs w:val="21"/>
                </w:rPr>
                <w:delText>16</w:delText>
              </w:r>
            </w:del>
          </w:p>
        </w:tc>
        <w:tc>
          <w:tcPr>
            <w:tcW w:w="853" w:type="dxa"/>
            <w:vAlign w:val="center"/>
          </w:tcPr>
          <w:p>
            <w:pPr>
              <w:spacing w:line="240" w:lineRule="auto"/>
              <w:jc w:val="center"/>
              <w:outlineLvl w:val="2"/>
              <w:rPr>
                <w:del w:id="11779" w:author="吴媛媛 [2]" w:date="2020-05-18T15:38:48Z"/>
                <w:rFonts w:ascii="仿宋_GB2312" w:hAnsi="仿宋_GB2312" w:cs="仿宋_GB2312"/>
                <w:color w:val="000000"/>
                <w:sz w:val="21"/>
                <w:szCs w:val="21"/>
              </w:rPr>
            </w:pPr>
            <w:del w:id="11780"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781" w:author="吴媛媛 [2]" w:date="2020-05-18T15:38:48Z"/>
                <w:rFonts w:ascii="仿宋_GB2312" w:hAnsi="仿宋_GB2312" w:cs="仿宋_GB2312"/>
                <w:color w:val="000000"/>
                <w:sz w:val="21"/>
                <w:szCs w:val="21"/>
              </w:rPr>
            </w:pPr>
            <w:del w:id="11782" w:author="吴媛媛 [2]" w:date="2020-05-18T15:38:48Z">
              <w:r>
                <w:rPr>
                  <w:rFonts w:hint="eastAsia" w:ascii="仿宋_GB2312" w:hAnsi="仿宋_GB2312" w:cs="仿宋_GB2312"/>
                  <w:color w:val="000000"/>
                  <w:sz w:val="21"/>
                  <w:szCs w:val="21"/>
                </w:rPr>
                <w:delText>利率水平</w:delText>
              </w:r>
            </w:del>
          </w:p>
        </w:tc>
        <w:tc>
          <w:tcPr>
            <w:tcW w:w="1137" w:type="dxa"/>
            <w:vAlign w:val="center"/>
          </w:tcPr>
          <w:p>
            <w:pPr>
              <w:spacing w:line="240" w:lineRule="auto"/>
              <w:jc w:val="center"/>
              <w:outlineLvl w:val="2"/>
              <w:rPr>
                <w:del w:id="11783" w:author="吴媛媛 [2]" w:date="2020-05-18T15:38:48Z"/>
                <w:rFonts w:ascii="仿宋_GB2312" w:hAnsi="仿宋_GB2312" w:cs="仿宋_GB2312"/>
                <w:color w:val="000000"/>
                <w:sz w:val="21"/>
                <w:szCs w:val="21"/>
              </w:rPr>
            </w:pPr>
            <w:del w:id="11784" w:author="吴媛媛 [2]" w:date="2020-05-18T15:38:48Z">
              <w:r>
                <w:rPr>
                  <w:rFonts w:hint="eastAsia" w:ascii="仿宋_GB2312" w:hAnsi="仿宋_GB2312" w:cs="仿宋_GB2312"/>
                  <w:color w:val="000000"/>
                  <w:sz w:val="21"/>
                  <w:szCs w:val="21"/>
                </w:rPr>
                <w:delText>13(5)</w:delText>
              </w:r>
            </w:del>
          </w:p>
        </w:tc>
        <w:tc>
          <w:tcPr>
            <w:tcW w:w="4213" w:type="dxa"/>
            <w:tcMar>
              <w:top w:w="15" w:type="dxa"/>
              <w:left w:w="15" w:type="dxa"/>
              <w:bottom w:w="0" w:type="dxa"/>
              <w:right w:w="15" w:type="dxa"/>
            </w:tcMar>
            <w:vAlign w:val="center"/>
          </w:tcPr>
          <w:p>
            <w:pPr>
              <w:spacing w:line="240" w:lineRule="auto"/>
              <w:outlineLvl w:val="2"/>
              <w:rPr>
                <w:del w:id="11785" w:author="吴媛媛 [2]" w:date="2020-05-18T15:38:48Z"/>
                <w:rFonts w:ascii="仿宋_GB2312" w:hAnsi="仿宋_GB2312" w:cs="仿宋_GB2312"/>
                <w:color w:val="000000"/>
                <w:sz w:val="21"/>
                <w:szCs w:val="21"/>
              </w:rPr>
            </w:pPr>
            <w:del w:id="11786" w:author="吴媛媛 [2]" w:date="2020-05-18T15:38:48Z">
              <w:r>
                <w:rPr>
                  <w:rFonts w:hint="eastAsia" w:ascii="仿宋_GB2312" w:hAnsi="仿宋_GB2312" w:cs="仿宋_GB2312"/>
                  <w:color w:val="000000"/>
                  <w:sz w:val="21"/>
                  <w:szCs w:val="21"/>
                  <w:lang w:eastAsia="zh-CN"/>
                </w:rPr>
                <w:delText>1.指金融合约中规定的实际执行的年利率水平。</w:delText>
              </w:r>
            </w:del>
            <w:del w:id="11787" w:author="吴媛媛 [2]" w:date="2020-05-18T15:38:48Z">
              <w:r>
                <w:rPr>
                  <w:rFonts w:hint="eastAsia" w:ascii="仿宋_GB2312" w:hAnsi="仿宋_GB2312" w:cs="仿宋_GB2312"/>
                  <w:color w:val="000000"/>
                  <w:sz w:val="21"/>
                  <w:szCs w:val="21"/>
                  <w:lang w:eastAsia="zh-CN"/>
                </w:rPr>
                <w:br w:type="textWrapping"/>
              </w:r>
            </w:del>
            <w:del w:id="11788" w:author="吴媛媛 [2]" w:date="2020-05-18T15:38:48Z">
              <w:r>
                <w:rPr>
                  <w:rFonts w:hint="eastAsia" w:ascii="仿宋_GB2312" w:hAnsi="仿宋_GB2312" w:cs="仿宋_GB2312"/>
                  <w:color w:val="000000"/>
                  <w:sz w:val="21"/>
                  <w:szCs w:val="21"/>
                  <w:lang w:eastAsia="zh-CN"/>
                </w:rPr>
                <w:delText>2.利率水平填写报告日的实际年化利率水平，例如年利率5.2%，则填报5.20000。</w:delText>
              </w:r>
            </w:del>
            <w:del w:id="11789" w:author="吴媛媛 [2]" w:date="2020-05-18T15:38:48Z">
              <w:r>
                <w:rPr>
                  <w:rFonts w:hint="eastAsia" w:ascii="仿宋_GB2312" w:hAnsi="仿宋_GB2312" w:cs="仿宋_GB2312"/>
                  <w:color w:val="000000"/>
                  <w:sz w:val="21"/>
                  <w:szCs w:val="21"/>
                </w:rPr>
                <w:delText>数据更新频率为月度。</w:delText>
              </w:r>
            </w:del>
            <w:del w:id="11790" w:author="吴媛媛 [2]" w:date="2020-05-18T15:38:48Z">
              <w:r>
                <w:rPr>
                  <w:rFonts w:hint="eastAsia" w:ascii="仿宋_GB2312" w:hAnsi="仿宋_GB2312" w:cs="仿宋_GB2312"/>
                  <w:color w:val="000000"/>
                  <w:sz w:val="21"/>
                  <w:szCs w:val="21"/>
                </w:rPr>
                <w:br w:type="textWrapping"/>
              </w:r>
            </w:del>
            <w:del w:id="11791" w:author="吴媛媛 [2]" w:date="2020-05-18T15:38:48Z">
              <w:r>
                <w:rPr>
                  <w:rFonts w:hint="eastAsia" w:ascii="仿宋_GB2312" w:hAnsi="仿宋_GB2312" w:cs="仿宋_GB2312"/>
                  <w:color w:val="000000"/>
                  <w:sz w:val="21"/>
                  <w:szCs w:val="21"/>
                </w:rPr>
                <w:delText>3.值域：</w:delText>
              </w:r>
            </w:del>
          </w:p>
          <w:p>
            <w:pPr>
              <w:spacing w:line="240" w:lineRule="auto"/>
              <w:outlineLvl w:val="2"/>
              <w:rPr>
                <w:del w:id="11792" w:author="吴媛媛 [2]" w:date="2020-05-18T15:38:48Z"/>
                <w:rFonts w:ascii="仿宋_GB2312" w:hAnsi="仿宋_GB2312" w:cs="仿宋_GB2312"/>
                <w:color w:val="000000"/>
                <w:sz w:val="21"/>
                <w:szCs w:val="21"/>
              </w:rPr>
            </w:pPr>
            <w:del w:id="11793" w:author="吴媛媛 [2]" w:date="2020-05-18T15:38:48Z">
              <w:r>
                <w:rPr>
                  <w:rFonts w:hint="eastAsia" w:ascii="仿宋_GB2312" w:hAnsi="仿宋_GB2312" w:cs="仿宋_GB2312"/>
                  <w:color w:val="000000"/>
                  <w:sz w:val="21"/>
                  <w:szCs w:val="21"/>
                </w:rPr>
                <w:delText>0.00000≤利率水平≤1000000.00000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794"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795" w:author="吴媛媛 [2]" w:date="2020-05-18T15:38:48Z"/>
                <w:rFonts w:ascii="仿宋_GB2312" w:hAnsi="仿宋_GB2312" w:cs="仿宋_GB2312"/>
                <w:color w:val="000000"/>
                <w:sz w:val="21"/>
                <w:szCs w:val="21"/>
              </w:rPr>
            </w:pPr>
            <w:del w:id="11796" w:author="吴媛媛 [2]" w:date="2020-05-18T15:38:48Z">
              <w:r>
                <w:rPr>
                  <w:rFonts w:hint="eastAsia" w:ascii="仿宋_GB2312" w:hAnsi="仿宋_GB2312" w:cs="仿宋_GB2312"/>
                  <w:color w:val="000000"/>
                  <w:sz w:val="21"/>
                  <w:szCs w:val="21"/>
                </w:rPr>
                <w:delText>17</w:delText>
              </w:r>
            </w:del>
          </w:p>
        </w:tc>
        <w:tc>
          <w:tcPr>
            <w:tcW w:w="853" w:type="dxa"/>
            <w:vAlign w:val="center"/>
          </w:tcPr>
          <w:p>
            <w:pPr>
              <w:spacing w:line="240" w:lineRule="auto"/>
              <w:jc w:val="center"/>
              <w:outlineLvl w:val="2"/>
              <w:rPr>
                <w:del w:id="11797" w:author="吴媛媛 [2]" w:date="2020-05-18T15:38:48Z"/>
                <w:rFonts w:ascii="仿宋_GB2312" w:hAnsi="仿宋_GB2312" w:cs="仿宋_GB2312"/>
                <w:color w:val="000000"/>
                <w:sz w:val="21"/>
                <w:szCs w:val="21"/>
              </w:rPr>
            </w:pPr>
            <w:del w:id="11798"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799" w:author="吴媛媛 [2]" w:date="2020-05-18T15:38:48Z"/>
                <w:rFonts w:ascii="仿宋_GB2312" w:hAnsi="仿宋_GB2312" w:cs="仿宋_GB2312"/>
                <w:color w:val="000000"/>
                <w:sz w:val="21"/>
                <w:szCs w:val="21"/>
              </w:rPr>
            </w:pPr>
            <w:del w:id="11800" w:author="吴媛媛 [2]" w:date="2020-05-18T15:38:48Z">
              <w:r>
                <w:rPr>
                  <w:rFonts w:hint="eastAsia" w:ascii="仿宋_GB2312" w:hAnsi="仿宋_GB2312" w:cs="仿宋_GB2312"/>
                  <w:color w:val="000000"/>
                  <w:sz w:val="21"/>
                  <w:szCs w:val="21"/>
                </w:rPr>
                <w:delText>贷款发放日期</w:delText>
              </w:r>
            </w:del>
          </w:p>
        </w:tc>
        <w:tc>
          <w:tcPr>
            <w:tcW w:w="1137" w:type="dxa"/>
            <w:vAlign w:val="center"/>
          </w:tcPr>
          <w:p>
            <w:pPr>
              <w:spacing w:line="240" w:lineRule="auto"/>
              <w:jc w:val="center"/>
              <w:outlineLvl w:val="2"/>
              <w:rPr>
                <w:del w:id="11801" w:author="吴媛媛 [2]" w:date="2020-05-18T15:38:48Z"/>
                <w:rFonts w:ascii="仿宋_GB2312" w:hAnsi="仿宋_GB2312" w:cs="仿宋_GB2312"/>
                <w:color w:val="000000"/>
                <w:sz w:val="21"/>
                <w:szCs w:val="21"/>
              </w:rPr>
            </w:pPr>
            <w:del w:id="11802"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1803" w:author="吴媛媛 [2]" w:date="2020-05-18T15:38:48Z"/>
                <w:rFonts w:ascii="仿宋_GB2312" w:hAnsi="仿宋_GB2312" w:cs="仿宋_GB2312"/>
                <w:color w:val="000000"/>
                <w:sz w:val="21"/>
                <w:szCs w:val="21"/>
              </w:rPr>
            </w:pPr>
            <w:del w:id="11804" w:author="吴媛媛 [2]" w:date="2020-05-18T15:38:48Z">
              <w:r>
                <w:rPr>
                  <w:rFonts w:hint="eastAsia" w:ascii="仿宋_GB2312" w:hAnsi="仿宋_GB2312" w:cs="仿宋_GB2312"/>
                  <w:color w:val="000000"/>
                  <w:sz w:val="21"/>
                  <w:szCs w:val="21"/>
                  <w:lang w:eastAsia="zh-CN"/>
                </w:rPr>
                <w:delText>1.指贷款借据中填写的贷款发放日期。转入贷款填报原贷款借据的发放日期。</w:delText>
              </w:r>
            </w:del>
            <w:del w:id="11805" w:author="吴媛媛 [2]" w:date="2020-05-18T15:38:48Z">
              <w:r>
                <w:rPr>
                  <w:rFonts w:hint="eastAsia" w:ascii="仿宋_GB2312" w:hAnsi="仿宋_GB2312" w:cs="仿宋_GB2312"/>
                  <w:color w:val="000000"/>
                  <w:sz w:val="21"/>
                  <w:szCs w:val="21"/>
                  <w:lang w:eastAsia="zh-CN"/>
                </w:rPr>
                <w:br w:type="textWrapping"/>
              </w:r>
            </w:del>
            <w:del w:id="11806" w:author="吴媛媛 [2]" w:date="2020-05-18T15:38:48Z">
              <w:r>
                <w:rPr>
                  <w:rFonts w:hint="eastAsia" w:ascii="仿宋_GB2312" w:hAnsi="仿宋_GB2312" w:cs="仿宋_GB2312"/>
                  <w:color w:val="000000"/>
                  <w:sz w:val="21"/>
                  <w:szCs w:val="21"/>
                  <w:lang w:eastAsia="zh-CN"/>
                </w:rPr>
                <w:delText>2.按照“YYYY-MM-DD”格式填写，应介于1900.01.01-录入当日，数据更新的频率为月度。</w:delText>
              </w:r>
            </w:del>
            <w:del w:id="11807" w:author="吴媛媛 [2]" w:date="2020-05-18T15:38:48Z">
              <w:r>
                <w:rPr>
                  <w:rFonts w:hint="eastAsia" w:ascii="仿宋_GB2312" w:hAnsi="仿宋_GB2312" w:cs="仿宋_GB2312"/>
                  <w:color w:val="000000"/>
                  <w:sz w:val="21"/>
                  <w:szCs w:val="21"/>
                  <w:lang w:eastAsia="zh-CN"/>
                </w:rPr>
                <w:br w:type="textWrapping"/>
              </w:r>
            </w:del>
            <w:del w:id="11808"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809"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810" w:author="吴媛媛 [2]" w:date="2020-05-18T15:38:48Z"/>
                <w:rFonts w:ascii="仿宋_GB2312" w:hAnsi="仿宋_GB2312" w:cs="仿宋_GB2312"/>
                <w:color w:val="000000"/>
                <w:sz w:val="21"/>
                <w:szCs w:val="21"/>
              </w:rPr>
            </w:pPr>
            <w:del w:id="11811" w:author="吴媛媛 [2]" w:date="2020-05-18T15:38:48Z">
              <w:r>
                <w:rPr>
                  <w:rFonts w:hint="eastAsia" w:ascii="仿宋_GB2312" w:hAnsi="仿宋_GB2312" w:cs="仿宋_GB2312"/>
                  <w:color w:val="000000"/>
                  <w:sz w:val="21"/>
                  <w:szCs w:val="21"/>
                </w:rPr>
                <w:delText>18</w:delText>
              </w:r>
            </w:del>
          </w:p>
        </w:tc>
        <w:tc>
          <w:tcPr>
            <w:tcW w:w="853" w:type="dxa"/>
            <w:vAlign w:val="center"/>
          </w:tcPr>
          <w:p>
            <w:pPr>
              <w:spacing w:line="240" w:lineRule="auto"/>
              <w:jc w:val="center"/>
              <w:outlineLvl w:val="2"/>
              <w:rPr>
                <w:del w:id="11812" w:author="吴媛媛 [2]" w:date="2020-05-18T15:38:48Z"/>
                <w:rFonts w:ascii="仿宋_GB2312" w:hAnsi="仿宋_GB2312" w:cs="仿宋_GB2312"/>
                <w:color w:val="000000"/>
                <w:sz w:val="21"/>
                <w:szCs w:val="21"/>
              </w:rPr>
            </w:pPr>
            <w:del w:id="11813"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814" w:author="吴媛媛 [2]" w:date="2020-05-18T15:38:48Z"/>
                <w:rFonts w:ascii="仿宋_GB2312" w:hAnsi="仿宋_GB2312" w:cs="仿宋_GB2312"/>
                <w:color w:val="000000"/>
                <w:sz w:val="21"/>
                <w:szCs w:val="21"/>
              </w:rPr>
            </w:pPr>
            <w:del w:id="11815" w:author="吴媛媛 [2]" w:date="2020-05-18T15:38:48Z">
              <w:r>
                <w:rPr>
                  <w:rFonts w:hint="eastAsia" w:ascii="仿宋_GB2312" w:hAnsi="仿宋_GB2312" w:cs="仿宋_GB2312"/>
                  <w:color w:val="000000"/>
                  <w:sz w:val="21"/>
                  <w:szCs w:val="21"/>
                </w:rPr>
                <w:delText>合同到期日期</w:delText>
              </w:r>
            </w:del>
          </w:p>
        </w:tc>
        <w:tc>
          <w:tcPr>
            <w:tcW w:w="1137" w:type="dxa"/>
            <w:vAlign w:val="center"/>
          </w:tcPr>
          <w:p>
            <w:pPr>
              <w:spacing w:line="240" w:lineRule="auto"/>
              <w:jc w:val="center"/>
              <w:outlineLvl w:val="2"/>
              <w:rPr>
                <w:del w:id="11816" w:author="吴媛媛 [2]" w:date="2020-05-18T15:38:48Z"/>
                <w:rFonts w:ascii="仿宋_GB2312" w:hAnsi="仿宋_GB2312" w:cs="仿宋_GB2312"/>
                <w:color w:val="000000"/>
                <w:sz w:val="21"/>
                <w:szCs w:val="21"/>
              </w:rPr>
            </w:pPr>
            <w:del w:id="11817"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1818" w:author="吴媛媛 [2]" w:date="2020-05-18T15:38:48Z"/>
                <w:rFonts w:ascii="仿宋_GB2312" w:hAnsi="仿宋_GB2312" w:cs="仿宋_GB2312"/>
                <w:color w:val="000000"/>
                <w:sz w:val="21"/>
                <w:szCs w:val="21"/>
              </w:rPr>
            </w:pPr>
            <w:del w:id="11819" w:author="吴媛媛 [2]" w:date="2020-05-18T15:38:48Z">
              <w:r>
                <w:rPr>
                  <w:rFonts w:hint="eastAsia" w:ascii="仿宋_GB2312" w:hAnsi="仿宋_GB2312" w:cs="仿宋_GB2312"/>
                  <w:color w:val="000000"/>
                  <w:sz w:val="21"/>
                  <w:szCs w:val="21"/>
                  <w:lang w:eastAsia="zh-CN"/>
                </w:rPr>
                <w:delText>1.指客户与金融机构在信贷合同中事先约定的信贷合同到期日期。</w:delText>
              </w:r>
            </w:del>
            <w:del w:id="11820" w:author="吴媛媛 [2]" w:date="2020-05-18T15:38:48Z">
              <w:r>
                <w:rPr>
                  <w:rFonts w:hint="eastAsia" w:ascii="仿宋_GB2312" w:hAnsi="仿宋_GB2312" w:cs="仿宋_GB2312"/>
                  <w:color w:val="000000"/>
                  <w:sz w:val="21"/>
                  <w:szCs w:val="21"/>
                  <w:lang w:eastAsia="zh-CN"/>
                </w:rPr>
                <w:br w:type="textWrapping"/>
              </w:r>
            </w:del>
            <w:del w:id="11821" w:author="吴媛媛 [2]" w:date="2020-05-18T15:38:48Z">
              <w:r>
                <w:rPr>
                  <w:rFonts w:hint="eastAsia" w:ascii="仿宋_GB2312" w:hAnsi="仿宋_GB2312" w:cs="仿宋_GB2312"/>
                  <w:color w:val="000000"/>
                  <w:sz w:val="21"/>
                  <w:szCs w:val="21"/>
                  <w:lang w:eastAsia="zh-CN"/>
                </w:rPr>
                <w:delText>2.按照“YYYY-MM-DD”格式填写，数据更新的频率为月度。</w:delText>
              </w:r>
            </w:del>
            <w:del w:id="11822" w:author="吴媛媛 [2]" w:date="2020-05-18T15:38:48Z">
              <w:r>
                <w:rPr>
                  <w:rFonts w:hint="eastAsia" w:ascii="仿宋_GB2312" w:hAnsi="仿宋_GB2312" w:cs="仿宋_GB2312"/>
                  <w:color w:val="000000"/>
                  <w:sz w:val="21"/>
                  <w:szCs w:val="21"/>
                  <w:lang w:eastAsia="zh-CN"/>
                </w:rPr>
                <w:br w:type="textWrapping"/>
              </w:r>
            </w:del>
            <w:del w:id="11823"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824"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825" w:author="吴媛媛 [2]" w:date="2020-05-18T15:38:48Z"/>
                <w:rFonts w:ascii="仿宋_GB2312" w:hAnsi="仿宋_GB2312" w:cs="仿宋_GB2312"/>
                <w:color w:val="000000"/>
                <w:sz w:val="21"/>
                <w:szCs w:val="21"/>
              </w:rPr>
            </w:pPr>
            <w:del w:id="11826" w:author="吴媛媛 [2]" w:date="2020-05-18T15:38:48Z">
              <w:r>
                <w:rPr>
                  <w:rFonts w:hint="eastAsia" w:ascii="仿宋_GB2312" w:hAnsi="仿宋_GB2312" w:cs="仿宋_GB2312"/>
                  <w:color w:val="000000"/>
                  <w:sz w:val="21"/>
                  <w:szCs w:val="21"/>
                </w:rPr>
                <w:delText>19</w:delText>
              </w:r>
            </w:del>
          </w:p>
        </w:tc>
        <w:tc>
          <w:tcPr>
            <w:tcW w:w="853" w:type="dxa"/>
            <w:vAlign w:val="center"/>
          </w:tcPr>
          <w:p>
            <w:pPr>
              <w:spacing w:line="240" w:lineRule="auto"/>
              <w:jc w:val="center"/>
              <w:outlineLvl w:val="2"/>
              <w:rPr>
                <w:del w:id="11827" w:author="吴媛媛 [2]" w:date="2020-05-18T15:38:48Z"/>
                <w:rFonts w:ascii="仿宋_GB2312" w:hAnsi="仿宋_GB2312" w:cs="仿宋_GB2312"/>
                <w:color w:val="000000"/>
                <w:sz w:val="21"/>
                <w:szCs w:val="21"/>
              </w:rPr>
            </w:pPr>
            <w:del w:id="11828"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829" w:author="吴媛媛 [2]" w:date="2020-05-18T15:38:48Z"/>
                <w:rFonts w:ascii="仿宋_GB2312" w:hAnsi="仿宋_GB2312" w:cs="仿宋_GB2312"/>
                <w:color w:val="000000"/>
                <w:sz w:val="21"/>
                <w:szCs w:val="21"/>
              </w:rPr>
            </w:pPr>
            <w:del w:id="11830" w:author="吴媛媛 [2]" w:date="2020-05-18T15:38:48Z">
              <w:r>
                <w:rPr>
                  <w:rFonts w:hint="eastAsia" w:ascii="仿宋_GB2312" w:hAnsi="仿宋_GB2312" w:cs="仿宋_GB2312"/>
                  <w:color w:val="000000"/>
                  <w:sz w:val="21"/>
                  <w:szCs w:val="21"/>
                </w:rPr>
                <w:delText>贷款实际终止日期</w:delText>
              </w:r>
            </w:del>
          </w:p>
        </w:tc>
        <w:tc>
          <w:tcPr>
            <w:tcW w:w="1137" w:type="dxa"/>
            <w:vAlign w:val="center"/>
          </w:tcPr>
          <w:p>
            <w:pPr>
              <w:spacing w:line="240" w:lineRule="auto"/>
              <w:jc w:val="center"/>
              <w:outlineLvl w:val="2"/>
              <w:rPr>
                <w:del w:id="11831" w:author="吴媛媛 [2]" w:date="2020-05-18T15:38:48Z"/>
                <w:rFonts w:ascii="仿宋_GB2312" w:hAnsi="仿宋_GB2312" w:cs="仿宋_GB2312"/>
                <w:color w:val="000000"/>
                <w:sz w:val="21"/>
                <w:szCs w:val="21"/>
              </w:rPr>
            </w:pPr>
            <w:del w:id="11832"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1833" w:author="吴媛媛 [2]" w:date="2020-05-18T15:38:48Z"/>
                <w:rFonts w:ascii="仿宋_GB2312" w:hAnsi="仿宋_GB2312" w:cs="仿宋_GB2312"/>
                <w:color w:val="000000"/>
                <w:sz w:val="21"/>
                <w:szCs w:val="21"/>
              </w:rPr>
            </w:pPr>
            <w:del w:id="11834" w:author="吴媛媛 [2]" w:date="2020-05-18T15:38:48Z">
              <w:r>
                <w:rPr>
                  <w:rFonts w:hint="eastAsia" w:ascii="仿宋_GB2312" w:hAnsi="仿宋_GB2312" w:cs="仿宋_GB2312"/>
                  <w:color w:val="000000"/>
                  <w:sz w:val="21"/>
                  <w:szCs w:val="21"/>
                  <w:lang w:eastAsia="zh-CN"/>
                </w:rPr>
                <w:delText>1.指贷款借据的实际终止日期。</w:delText>
              </w:r>
            </w:del>
            <w:del w:id="11835" w:author="吴媛媛 [2]" w:date="2020-05-18T15:38:48Z">
              <w:r>
                <w:rPr>
                  <w:rFonts w:hint="eastAsia" w:ascii="仿宋_GB2312" w:hAnsi="仿宋_GB2312" w:cs="仿宋_GB2312"/>
                  <w:color w:val="000000"/>
                  <w:sz w:val="21"/>
                  <w:szCs w:val="21"/>
                  <w:lang w:eastAsia="zh-CN"/>
                </w:rPr>
                <w:br w:type="textWrapping"/>
              </w:r>
            </w:del>
            <w:del w:id="11836" w:author="吴媛媛 [2]" w:date="2020-05-18T15:38:48Z">
              <w:r>
                <w:rPr>
                  <w:rFonts w:hint="eastAsia" w:ascii="仿宋_GB2312" w:hAnsi="仿宋_GB2312" w:cs="仿宋_GB2312"/>
                  <w:color w:val="000000"/>
                  <w:sz w:val="21"/>
                  <w:szCs w:val="21"/>
                  <w:lang w:eastAsia="zh-CN"/>
                </w:rPr>
                <w:delText>2.按照“YYYY-MM-DD”格式填写，填报贷款正常清偿、核销、剥离或转出日期。数据更新的频率为月度。</w:delText>
              </w:r>
            </w:del>
            <w:del w:id="11837" w:author="吴媛媛 [2]" w:date="2020-05-18T15:38:48Z">
              <w:r>
                <w:rPr>
                  <w:rFonts w:hint="eastAsia" w:ascii="仿宋_GB2312" w:hAnsi="仿宋_GB2312" w:cs="仿宋_GB2312"/>
                  <w:color w:val="000000"/>
                  <w:sz w:val="21"/>
                  <w:szCs w:val="21"/>
                  <w:lang w:eastAsia="zh-CN"/>
                </w:rPr>
                <w:br w:type="textWrapping"/>
              </w:r>
            </w:del>
            <w:del w:id="11838"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839"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840" w:author="吴媛媛 [2]" w:date="2020-05-18T15:38:48Z"/>
                <w:rFonts w:ascii="仿宋_GB2312" w:hAnsi="仿宋_GB2312" w:cs="仿宋_GB2312"/>
                <w:color w:val="000000"/>
                <w:sz w:val="21"/>
                <w:szCs w:val="21"/>
              </w:rPr>
            </w:pPr>
            <w:del w:id="11841" w:author="吴媛媛 [2]" w:date="2020-05-18T15:38:48Z">
              <w:r>
                <w:rPr>
                  <w:rFonts w:hint="eastAsia" w:ascii="仿宋_GB2312" w:hAnsi="仿宋_GB2312" w:cs="仿宋_GB2312"/>
                  <w:color w:val="000000"/>
                  <w:sz w:val="21"/>
                  <w:szCs w:val="21"/>
                </w:rPr>
                <w:delText>20</w:delText>
              </w:r>
            </w:del>
          </w:p>
        </w:tc>
        <w:tc>
          <w:tcPr>
            <w:tcW w:w="853" w:type="dxa"/>
            <w:vAlign w:val="center"/>
          </w:tcPr>
          <w:p>
            <w:pPr>
              <w:spacing w:line="240" w:lineRule="auto"/>
              <w:jc w:val="center"/>
              <w:outlineLvl w:val="2"/>
              <w:rPr>
                <w:del w:id="11842" w:author="吴媛媛 [2]" w:date="2020-05-18T15:38:48Z"/>
                <w:rFonts w:ascii="仿宋_GB2312" w:hAnsi="仿宋_GB2312" w:cs="仿宋_GB2312"/>
                <w:color w:val="000000"/>
                <w:sz w:val="21"/>
                <w:szCs w:val="21"/>
              </w:rPr>
            </w:pPr>
            <w:del w:id="11843"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844" w:author="吴媛媛 [2]" w:date="2020-05-18T15:38:48Z"/>
                <w:rFonts w:ascii="仿宋_GB2312" w:hAnsi="仿宋_GB2312" w:cs="仿宋_GB2312"/>
                <w:color w:val="000000"/>
                <w:sz w:val="21"/>
                <w:szCs w:val="21"/>
              </w:rPr>
            </w:pPr>
            <w:del w:id="11845" w:author="吴媛媛 [2]" w:date="2020-05-18T15:38:48Z">
              <w:r>
                <w:rPr>
                  <w:rFonts w:hint="eastAsia" w:ascii="仿宋_GB2312" w:hAnsi="仿宋_GB2312" w:cs="仿宋_GB2312"/>
                  <w:color w:val="000000"/>
                  <w:sz w:val="21"/>
                  <w:szCs w:val="21"/>
                </w:rPr>
                <w:delText>企业规模</w:delText>
              </w:r>
            </w:del>
          </w:p>
        </w:tc>
        <w:tc>
          <w:tcPr>
            <w:tcW w:w="1137" w:type="dxa"/>
            <w:vAlign w:val="center"/>
          </w:tcPr>
          <w:p>
            <w:pPr>
              <w:spacing w:line="240" w:lineRule="auto"/>
              <w:jc w:val="center"/>
              <w:outlineLvl w:val="2"/>
              <w:rPr>
                <w:del w:id="11846" w:author="吴媛媛 [2]" w:date="2020-05-18T15:38:48Z"/>
                <w:rFonts w:ascii="仿宋_GB2312" w:hAnsi="仿宋_GB2312" w:cs="仿宋_GB2312"/>
                <w:color w:val="000000"/>
                <w:sz w:val="21"/>
                <w:szCs w:val="21"/>
              </w:rPr>
            </w:pPr>
            <w:del w:id="11847"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del w:id="11848" w:author="吴媛媛 [2]" w:date="2020-05-18T15:38:48Z"/>
                <w:rFonts w:ascii="仿宋_GB2312" w:hAnsi="仿宋_GB2312" w:cs="仿宋_GB2312"/>
                <w:color w:val="000000"/>
                <w:sz w:val="21"/>
                <w:szCs w:val="21"/>
                <w:lang w:eastAsia="zh-CN"/>
              </w:rPr>
            </w:pPr>
            <w:del w:id="11849" w:author="吴媛媛 [2]" w:date="2020-05-18T15:38:48Z">
              <w:r>
                <w:rPr>
                  <w:rFonts w:hint="eastAsia" w:ascii="仿宋_GB2312" w:hAnsi="仿宋_GB2312" w:cs="仿宋_GB2312"/>
                  <w:color w:val="000000"/>
                  <w:sz w:val="21"/>
                  <w:szCs w:val="21"/>
                  <w:lang w:eastAsia="zh-CN"/>
                </w:rPr>
                <w:delText>1.指企事业单位的经营规模。</w:delText>
              </w:r>
            </w:del>
          </w:p>
          <w:p>
            <w:pPr>
              <w:spacing w:line="240" w:lineRule="auto"/>
              <w:outlineLvl w:val="2"/>
              <w:rPr>
                <w:del w:id="11850" w:author="吴媛媛 [2]" w:date="2020-05-18T15:38:48Z"/>
                <w:rFonts w:ascii="仿宋_GB2312" w:hAnsi="仿宋_GB2312" w:cs="仿宋_GB2312"/>
                <w:color w:val="000000"/>
                <w:sz w:val="21"/>
                <w:szCs w:val="21"/>
                <w:lang w:eastAsia="zh-CN"/>
              </w:rPr>
            </w:pPr>
            <w:del w:id="11851" w:author="吴媛媛 [2]" w:date="2020-05-18T15:38:48Z">
              <w:r>
                <w:rPr>
                  <w:rFonts w:hint="eastAsia" w:ascii="仿宋_GB2312" w:hAnsi="仿宋_GB2312" w:cs="仿宋_GB2312"/>
                  <w:color w:val="000000"/>
                  <w:sz w:val="21"/>
                  <w:szCs w:val="21"/>
                  <w:lang w:eastAsia="zh-CN"/>
                </w:rPr>
                <w:delText>2.若客户属于境内个人、境外非居民则无需填写，该字段为空。若属于企业，则根据“关于印发《统计上大中小微型企业划分办法（2017）》的通知（国统字〔2017〕213号”文件规定，根据从业人员、营业收入和资产总额等要素，一般分为大型、中型、小型、微型企业。非企业类单位属于不适用此标准，对应代码：CS99。数据更新频率为月度。</w:delText>
              </w:r>
            </w:del>
          </w:p>
          <w:p>
            <w:pPr>
              <w:spacing w:line="240" w:lineRule="auto"/>
              <w:outlineLvl w:val="2"/>
              <w:rPr>
                <w:del w:id="11852" w:author="吴媛媛 [2]" w:date="2020-05-18T15:38:48Z"/>
                <w:rFonts w:ascii="仿宋_GB2312" w:hAnsi="仿宋_GB2312" w:cs="仿宋_GB2312"/>
                <w:color w:val="000000"/>
                <w:sz w:val="21"/>
                <w:szCs w:val="21"/>
                <w:lang w:eastAsia="zh-CN"/>
              </w:rPr>
            </w:pPr>
            <w:del w:id="11853"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1854" w:author="吴媛媛 [2]" w:date="2020-05-18T15:38:48Z"/>
                <w:rFonts w:ascii="仿宋_GB2312" w:hAnsi="仿宋_GB2312" w:cs="仿宋_GB2312"/>
                <w:color w:val="000000"/>
                <w:sz w:val="21"/>
                <w:szCs w:val="21"/>
                <w:lang w:eastAsia="zh-CN"/>
              </w:rPr>
            </w:pPr>
            <w:del w:id="11855" w:author="吴媛媛 [2]" w:date="2020-05-18T15:38:48Z">
              <w:r>
                <w:rPr>
                  <w:rFonts w:hint="eastAsia" w:ascii="仿宋_GB2312" w:hAnsi="仿宋_GB2312" w:cs="仿宋_GB2312"/>
                  <w:color w:val="000000"/>
                  <w:sz w:val="21"/>
                  <w:szCs w:val="21"/>
                  <w:lang w:eastAsia="zh-CN"/>
                </w:rPr>
                <w:delText>CS01 大型      CS02 中型</w:delText>
              </w:r>
            </w:del>
          </w:p>
          <w:p>
            <w:pPr>
              <w:spacing w:line="240" w:lineRule="auto"/>
              <w:outlineLvl w:val="2"/>
              <w:rPr>
                <w:del w:id="11856" w:author="吴媛媛 [2]" w:date="2020-05-18T15:38:48Z"/>
                <w:rFonts w:ascii="仿宋_GB2312" w:hAnsi="仿宋_GB2312" w:cs="仿宋_GB2312"/>
                <w:color w:val="000000"/>
                <w:sz w:val="21"/>
                <w:szCs w:val="21"/>
                <w:lang w:eastAsia="zh-CN"/>
              </w:rPr>
            </w:pPr>
            <w:del w:id="11857" w:author="吴媛媛 [2]" w:date="2020-05-18T15:38:48Z">
              <w:r>
                <w:rPr>
                  <w:rFonts w:hint="eastAsia" w:ascii="仿宋_GB2312" w:hAnsi="仿宋_GB2312" w:cs="仿宋_GB2312"/>
                  <w:color w:val="000000"/>
                  <w:sz w:val="21"/>
                  <w:szCs w:val="21"/>
                  <w:lang w:eastAsia="zh-CN"/>
                </w:rPr>
                <w:delText>CS03 小型      CS04 微型</w:delText>
              </w:r>
            </w:del>
          </w:p>
          <w:p>
            <w:pPr>
              <w:spacing w:line="240" w:lineRule="auto"/>
              <w:outlineLvl w:val="2"/>
              <w:rPr>
                <w:del w:id="11858" w:author="吴媛媛 [2]" w:date="2020-05-18T15:38:48Z"/>
                <w:rFonts w:ascii="仿宋_GB2312" w:hAnsi="仿宋_GB2312" w:cs="仿宋_GB2312"/>
                <w:color w:val="000000"/>
                <w:sz w:val="21"/>
                <w:szCs w:val="21"/>
              </w:rPr>
            </w:pPr>
            <w:del w:id="11859" w:author="吴媛媛 [2]" w:date="2020-05-18T15:38:48Z">
              <w:r>
                <w:rPr>
                  <w:rFonts w:hint="eastAsia" w:ascii="仿宋_GB2312" w:hAnsi="仿宋_GB2312" w:cs="仿宋_GB2312"/>
                  <w:color w:val="000000"/>
                  <w:sz w:val="21"/>
                  <w:szCs w:val="21"/>
                  <w:lang w:eastAsia="zh-CN"/>
                </w:rPr>
                <w:delText>CS99 不适用此标准</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860"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861" w:author="吴媛媛 [2]" w:date="2020-05-18T15:38:48Z"/>
                <w:rFonts w:ascii="仿宋_GB2312" w:hAnsi="仿宋_GB2312" w:cs="仿宋_GB2312"/>
                <w:color w:val="000000"/>
                <w:sz w:val="21"/>
                <w:szCs w:val="21"/>
              </w:rPr>
            </w:pPr>
            <w:del w:id="11862" w:author="吴媛媛 [2]" w:date="2020-05-18T15:38:48Z">
              <w:r>
                <w:rPr>
                  <w:rFonts w:hint="eastAsia" w:ascii="仿宋_GB2312" w:hAnsi="仿宋_GB2312" w:cs="仿宋_GB2312"/>
                  <w:color w:val="000000"/>
                  <w:sz w:val="21"/>
                  <w:szCs w:val="21"/>
                </w:rPr>
                <w:delText>21</w:delText>
              </w:r>
            </w:del>
          </w:p>
        </w:tc>
        <w:tc>
          <w:tcPr>
            <w:tcW w:w="853" w:type="dxa"/>
            <w:vAlign w:val="center"/>
          </w:tcPr>
          <w:p>
            <w:pPr>
              <w:spacing w:line="240" w:lineRule="auto"/>
              <w:jc w:val="center"/>
              <w:outlineLvl w:val="2"/>
              <w:rPr>
                <w:del w:id="11863" w:author="吴媛媛 [2]" w:date="2020-05-18T15:38:48Z"/>
                <w:rFonts w:ascii="仿宋_GB2312" w:hAnsi="仿宋_GB2312" w:cs="仿宋_GB2312"/>
                <w:color w:val="000000"/>
                <w:sz w:val="21"/>
                <w:szCs w:val="21"/>
              </w:rPr>
            </w:pPr>
            <w:del w:id="11864"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865" w:author="吴媛媛 [2]" w:date="2020-05-18T15:38:48Z"/>
                <w:rFonts w:ascii="仿宋_GB2312" w:hAnsi="仿宋_GB2312" w:cs="仿宋_GB2312"/>
                <w:color w:val="000000"/>
                <w:sz w:val="21"/>
                <w:szCs w:val="21"/>
              </w:rPr>
            </w:pPr>
            <w:del w:id="11866" w:author="吴媛媛 [2]" w:date="2020-05-18T15:38:48Z">
              <w:r>
                <w:rPr>
                  <w:rFonts w:hint="eastAsia" w:ascii="仿宋_GB2312" w:hAnsi="仿宋_GB2312" w:cs="仿宋_GB2312"/>
                  <w:color w:val="000000"/>
                  <w:sz w:val="21"/>
                  <w:szCs w:val="21"/>
                </w:rPr>
                <w:delText>贷款质量</w:delText>
              </w:r>
            </w:del>
          </w:p>
        </w:tc>
        <w:tc>
          <w:tcPr>
            <w:tcW w:w="1137" w:type="dxa"/>
            <w:vAlign w:val="center"/>
          </w:tcPr>
          <w:p>
            <w:pPr>
              <w:spacing w:line="240" w:lineRule="auto"/>
              <w:jc w:val="center"/>
              <w:outlineLvl w:val="2"/>
              <w:rPr>
                <w:del w:id="11867" w:author="吴媛媛 [2]" w:date="2020-05-18T15:38:48Z"/>
                <w:rFonts w:ascii="仿宋_GB2312" w:hAnsi="仿宋_GB2312" w:cs="仿宋_GB2312"/>
                <w:color w:val="000000"/>
                <w:sz w:val="21"/>
                <w:szCs w:val="21"/>
              </w:rPr>
            </w:pPr>
            <w:del w:id="11868"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del w:id="11869" w:author="吴媛媛 [2]" w:date="2020-05-18T15:38:48Z"/>
                <w:rFonts w:ascii="仿宋_GB2312" w:hAnsi="仿宋_GB2312" w:cs="仿宋_GB2312"/>
                <w:color w:val="000000"/>
                <w:sz w:val="21"/>
                <w:szCs w:val="21"/>
                <w:lang w:eastAsia="zh-CN"/>
              </w:rPr>
            </w:pPr>
            <w:del w:id="11870" w:author="吴媛媛 [2]" w:date="2020-05-18T15:38:48Z">
              <w:r>
                <w:rPr>
                  <w:rFonts w:hint="eastAsia" w:ascii="仿宋_GB2312" w:hAnsi="仿宋_GB2312" w:cs="仿宋_GB2312"/>
                  <w:color w:val="000000"/>
                  <w:sz w:val="21"/>
                  <w:szCs w:val="21"/>
                  <w:lang w:eastAsia="zh-CN"/>
                </w:rPr>
                <w:delText>1.指贷款质量的五级标准分类。</w:delText>
              </w:r>
            </w:del>
            <w:del w:id="11871" w:author="吴媛媛 [2]" w:date="2020-05-18T15:38:48Z">
              <w:r>
                <w:rPr>
                  <w:rFonts w:hint="eastAsia" w:ascii="仿宋_GB2312" w:hAnsi="仿宋_GB2312" w:cs="仿宋_GB2312"/>
                  <w:color w:val="000000"/>
                  <w:sz w:val="21"/>
                  <w:szCs w:val="21"/>
                  <w:lang w:eastAsia="zh-CN"/>
                </w:rPr>
                <w:br w:type="textWrapping"/>
              </w:r>
            </w:del>
            <w:del w:id="11872" w:author="吴媛媛 [2]" w:date="2020-05-18T15:38:48Z">
              <w:r>
                <w:rPr>
                  <w:rFonts w:hint="eastAsia" w:ascii="仿宋_GB2312" w:hAnsi="仿宋_GB2312" w:cs="仿宋_GB2312"/>
                  <w:color w:val="000000"/>
                  <w:sz w:val="21"/>
                  <w:szCs w:val="21"/>
                  <w:lang w:eastAsia="zh-CN"/>
                </w:rPr>
                <w:delText>2.包含正常、关注、次级、可疑、损失。数据更新的频率为月度。</w:delText>
              </w:r>
            </w:del>
            <w:del w:id="11873" w:author="吴媛媛 [2]" w:date="2020-05-18T15:38:48Z">
              <w:r>
                <w:rPr>
                  <w:rFonts w:hint="eastAsia" w:ascii="仿宋_GB2312" w:hAnsi="仿宋_GB2312" w:cs="仿宋_GB2312"/>
                  <w:color w:val="000000"/>
                  <w:sz w:val="21"/>
                  <w:szCs w:val="21"/>
                  <w:lang w:eastAsia="zh-CN"/>
                </w:rPr>
                <w:br w:type="textWrapping"/>
              </w:r>
            </w:del>
            <w:del w:id="11874"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1875" w:author="吴媛媛 [2]" w:date="2020-05-18T15:38:48Z"/>
                <w:rFonts w:ascii="仿宋_GB2312" w:hAnsi="仿宋_GB2312" w:cs="仿宋_GB2312"/>
                <w:color w:val="000000"/>
                <w:sz w:val="21"/>
                <w:szCs w:val="21"/>
                <w:lang w:eastAsia="zh-CN"/>
              </w:rPr>
            </w:pPr>
            <w:del w:id="11876" w:author="吴媛媛 [2]" w:date="2020-05-18T15:38:48Z">
              <w:r>
                <w:rPr>
                  <w:rFonts w:hint="eastAsia" w:ascii="仿宋_GB2312" w:hAnsi="仿宋_GB2312" w:cs="仿宋_GB2312"/>
                  <w:color w:val="000000"/>
                  <w:sz w:val="21"/>
                  <w:szCs w:val="21"/>
                  <w:lang w:eastAsia="zh-CN"/>
                </w:rPr>
                <w:delText>FQ01 正常类贷款</w:delText>
              </w:r>
            </w:del>
            <w:del w:id="11877" w:author="吴媛媛 [2]" w:date="2020-05-18T15:38:48Z">
              <w:r>
                <w:rPr>
                  <w:rFonts w:hint="eastAsia" w:ascii="仿宋_GB2312" w:hAnsi="仿宋_GB2312" w:cs="仿宋_GB2312"/>
                  <w:color w:val="000000"/>
                  <w:sz w:val="21"/>
                  <w:szCs w:val="21"/>
                  <w:lang w:eastAsia="zh-CN"/>
                </w:rPr>
                <w:br w:type="textWrapping"/>
              </w:r>
            </w:del>
            <w:del w:id="11878" w:author="吴媛媛 [2]" w:date="2020-05-18T15:38:48Z">
              <w:r>
                <w:rPr>
                  <w:rFonts w:hint="eastAsia" w:ascii="仿宋_GB2312" w:hAnsi="仿宋_GB2312" w:cs="仿宋_GB2312"/>
                  <w:color w:val="000000"/>
                  <w:sz w:val="21"/>
                  <w:szCs w:val="21"/>
                  <w:lang w:eastAsia="zh-CN"/>
                </w:rPr>
                <w:delText>FQ02 关注类贷款</w:delText>
              </w:r>
            </w:del>
            <w:del w:id="11879" w:author="吴媛媛 [2]" w:date="2020-05-18T15:38:48Z">
              <w:r>
                <w:rPr>
                  <w:rFonts w:hint="eastAsia" w:ascii="仿宋_GB2312" w:hAnsi="仿宋_GB2312" w:cs="仿宋_GB2312"/>
                  <w:color w:val="000000"/>
                  <w:sz w:val="21"/>
                  <w:szCs w:val="21"/>
                  <w:lang w:eastAsia="zh-CN"/>
                </w:rPr>
                <w:br w:type="textWrapping"/>
              </w:r>
            </w:del>
            <w:del w:id="11880" w:author="吴媛媛 [2]" w:date="2020-05-18T15:38:48Z">
              <w:r>
                <w:rPr>
                  <w:rFonts w:hint="eastAsia" w:ascii="仿宋_GB2312" w:hAnsi="仿宋_GB2312" w:cs="仿宋_GB2312"/>
                  <w:color w:val="000000"/>
                  <w:sz w:val="21"/>
                  <w:szCs w:val="21"/>
                  <w:lang w:eastAsia="zh-CN"/>
                </w:rPr>
                <w:delText>FQ03 次级类贷款</w:delText>
              </w:r>
            </w:del>
            <w:del w:id="11881" w:author="吴媛媛 [2]" w:date="2020-05-18T15:38:48Z">
              <w:r>
                <w:rPr>
                  <w:rFonts w:hint="eastAsia" w:ascii="仿宋_GB2312" w:hAnsi="仿宋_GB2312" w:cs="仿宋_GB2312"/>
                  <w:color w:val="000000"/>
                  <w:sz w:val="21"/>
                  <w:szCs w:val="21"/>
                  <w:lang w:eastAsia="zh-CN"/>
                </w:rPr>
                <w:br w:type="textWrapping"/>
              </w:r>
            </w:del>
            <w:del w:id="11882" w:author="吴媛媛 [2]" w:date="2020-05-18T15:38:48Z">
              <w:r>
                <w:rPr>
                  <w:rFonts w:hint="eastAsia" w:ascii="仿宋_GB2312" w:hAnsi="仿宋_GB2312" w:cs="仿宋_GB2312"/>
                  <w:color w:val="000000"/>
                  <w:sz w:val="21"/>
                  <w:szCs w:val="21"/>
                  <w:lang w:eastAsia="zh-CN"/>
                </w:rPr>
                <w:delText>FQ04 可疑类贷款</w:delText>
              </w:r>
            </w:del>
            <w:del w:id="11883" w:author="吴媛媛 [2]" w:date="2020-05-18T15:38:48Z">
              <w:r>
                <w:rPr>
                  <w:rFonts w:hint="eastAsia" w:ascii="仿宋_GB2312" w:hAnsi="仿宋_GB2312" w:cs="仿宋_GB2312"/>
                  <w:color w:val="000000"/>
                  <w:sz w:val="21"/>
                  <w:szCs w:val="21"/>
                  <w:lang w:eastAsia="zh-CN"/>
                </w:rPr>
                <w:br w:type="textWrapping"/>
              </w:r>
            </w:del>
            <w:del w:id="11884" w:author="吴媛媛 [2]" w:date="2020-05-18T15:38:48Z">
              <w:r>
                <w:rPr>
                  <w:rFonts w:hint="eastAsia" w:ascii="仿宋_GB2312" w:hAnsi="仿宋_GB2312" w:cs="仿宋_GB2312"/>
                  <w:color w:val="000000"/>
                  <w:sz w:val="21"/>
                  <w:szCs w:val="21"/>
                  <w:lang w:eastAsia="zh-CN"/>
                </w:rPr>
                <w:delText>FQ05 损失类贷款</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885"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886" w:author="吴媛媛 [2]" w:date="2020-05-18T15:38:48Z"/>
                <w:rFonts w:ascii="仿宋_GB2312" w:hAnsi="仿宋_GB2312" w:cs="仿宋_GB2312"/>
                <w:color w:val="000000"/>
                <w:sz w:val="21"/>
                <w:szCs w:val="21"/>
              </w:rPr>
            </w:pPr>
            <w:del w:id="11887" w:author="吴媛媛 [2]" w:date="2020-05-18T15:38:48Z">
              <w:r>
                <w:rPr>
                  <w:rFonts w:hint="eastAsia" w:ascii="仿宋_GB2312" w:hAnsi="仿宋_GB2312" w:cs="仿宋_GB2312"/>
                  <w:color w:val="000000"/>
                  <w:sz w:val="21"/>
                  <w:szCs w:val="21"/>
                </w:rPr>
                <w:delText>22</w:delText>
              </w:r>
            </w:del>
          </w:p>
        </w:tc>
        <w:tc>
          <w:tcPr>
            <w:tcW w:w="853" w:type="dxa"/>
            <w:vAlign w:val="center"/>
          </w:tcPr>
          <w:p>
            <w:pPr>
              <w:spacing w:line="240" w:lineRule="auto"/>
              <w:jc w:val="center"/>
              <w:outlineLvl w:val="2"/>
              <w:rPr>
                <w:del w:id="11888" w:author="吴媛媛 [2]" w:date="2020-05-18T15:38:48Z"/>
                <w:rFonts w:ascii="仿宋_GB2312" w:hAnsi="仿宋_GB2312" w:cs="仿宋_GB2312"/>
                <w:color w:val="000000"/>
                <w:sz w:val="21"/>
                <w:szCs w:val="21"/>
              </w:rPr>
            </w:pPr>
            <w:del w:id="11889"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890" w:author="吴媛媛 [2]" w:date="2020-05-18T15:38:48Z"/>
                <w:rFonts w:ascii="仿宋_GB2312" w:hAnsi="仿宋_GB2312" w:cs="仿宋_GB2312"/>
                <w:color w:val="000000"/>
                <w:sz w:val="21"/>
                <w:szCs w:val="21"/>
                <w:lang w:eastAsia="zh-CN"/>
              </w:rPr>
            </w:pPr>
            <w:del w:id="11891" w:author="吴媛媛 [2]" w:date="2020-05-18T15:38:48Z">
              <w:r>
                <w:rPr>
                  <w:rFonts w:hint="eastAsia" w:ascii="仿宋_GB2312" w:hAnsi="仿宋_GB2312" w:cs="仿宋_GB2312"/>
                  <w:color w:val="000000"/>
                  <w:sz w:val="21"/>
                  <w:szCs w:val="21"/>
                  <w:lang w:eastAsia="zh-CN"/>
                </w:rPr>
                <w:delText>精准扶贫贷款担保方式</w:delText>
              </w:r>
            </w:del>
          </w:p>
        </w:tc>
        <w:tc>
          <w:tcPr>
            <w:tcW w:w="1137" w:type="dxa"/>
            <w:vAlign w:val="center"/>
          </w:tcPr>
          <w:p>
            <w:pPr>
              <w:spacing w:line="240" w:lineRule="auto"/>
              <w:jc w:val="center"/>
              <w:outlineLvl w:val="2"/>
              <w:rPr>
                <w:del w:id="11892" w:author="吴媛媛 [2]" w:date="2020-05-18T15:38:48Z"/>
                <w:rFonts w:ascii="仿宋_GB2312" w:hAnsi="仿宋_GB2312" w:cs="仿宋_GB2312"/>
                <w:color w:val="000000"/>
                <w:sz w:val="21"/>
                <w:szCs w:val="21"/>
              </w:rPr>
            </w:pPr>
            <w:del w:id="11893"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del w:id="11894" w:author="吴媛媛 [2]" w:date="2020-05-18T15:38:48Z"/>
                <w:rFonts w:ascii="仿宋_GB2312" w:hAnsi="仿宋_GB2312" w:cs="仿宋_GB2312"/>
                <w:color w:val="000000"/>
                <w:sz w:val="21"/>
                <w:szCs w:val="21"/>
                <w:lang w:eastAsia="zh-CN"/>
              </w:rPr>
            </w:pPr>
            <w:del w:id="11895" w:author="吴媛媛 [2]" w:date="2020-05-18T15:38:48Z">
              <w:r>
                <w:rPr>
                  <w:rFonts w:hint="eastAsia" w:ascii="仿宋_GB2312" w:hAnsi="仿宋_GB2312" w:cs="仿宋_GB2312"/>
                  <w:color w:val="000000"/>
                  <w:sz w:val="21"/>
                  <w:szCs w:val="21"/>
                  <w:lang w:eastAsia="zh-CN"/>
                </w:rPr>
                <w:delText>1.指客户为精准扶贫贷款提供的担保方式。</w:delText>
              </w:r>
            </w:del>
            <w:del w:id="11896" w:author="吴媛媛 [2]" w:date="2020-05-18T15:38:48Z">
              <w:r>
                <w:rPr>
                  <w:rFonts w:hint="eastAsia" w:ascii="仿宋_GB2312" w:hAnsi="仿宋_GB2312" w:cs="仿宋_GB2312"/>
                  <w:color w:val="000000"/>
                  <w:sz w:val="21"/>
                  <w:szCs w:val="21"/>
                  <w:lang w:eastAsia="zh-CN"/>
                </w:rPr>
                <w:br w:type="textWrapping"/>
              </w:r>
            </w:del>
            <w:del w:id="11897" w:author="吴媛媛 [2]" w:date="2020-05-18T15:38:48Z">
              <w:r>
                <w:rPr>
                  <w:rFonts w:hint="eastAsia" w:ascii="仿宋_GB2312" w:hAnsi="仿宋_GB2312" w:cs="仿宋_GB2312"/>
                  <w:color w:val="000000"/>
                  <w:sz w:val="21"/>
                  <w:szCs w:val="21"/>
                  <w:lang w:eastAsia="zh-CN"/>
                </w:rPr>
                <w:delText>2.包含质押贷款、抵押贷款、保证贷款、信用/免担保贷款、组合担保等。数据更新的频率为月度。</w:delText>
              </w:r>
            </w:del>
            <w:del w:id="11898" w:author="吴媛媛 [2]" w:date="2020-05-18T15:38:48Z">
              <w:r>
                <w:rPr>
                  <w:rFonts w:hint="eastAsia" w:ascii="仿宋_GB2312" w:hAnsi="仿宋_GB2312" w:cs="仿宋_GB2312"/>
                  <w:color w:val="000000"/>
                  <w:sz w:val="21"/>
                  <w:szCs w:val="21"/>
                  <w:lang w:eastAsia="zh-CN"/>
                </w:rPr>
                <w:br w:type="textWrapping"/>
              </w:r>
            </w:del>
            <w:del w:id="11899"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1900" w:author="吴媛媛 [2]" w:date="2020-05-18T15:38:48Z"/>
                <w:rFonts w:ascii="仿宋_GB2312" w:hAnsi="仿宋_GB2312" w:cs="仿宋_GB2312"/>
                <w:color w:val="000000"/>
                <w:sz w:val="21"/>
                <w:szCs w:val="21"/>
                <w:lang w:eastAsia="zh-CN"/>
              </w:rPr>
            </w:pPr>
            <w:del w:id="11901" w:author="吴媛媛 [2]" w:date="2020-05-18T15:38:48Z">
              <w:r>
                <w:rPr>
                  <w:rFonts w:hint="eastAsia" w:ascii="仿宋_GB2312" w:hAnsi="仿宋_GB2312" w:cs="仿宋_GB2312"/>
                  <w:color w:val="000000"/>
                  <w:sz w:val="21"/>
                  <w:szCs w:val="21"/>
                  <w:lang w:eastAsia="zh-CN"/>
                </w:rPr>
                <w:delText>DB01 信用贷款</w:delText>
              </w:r>
            </w:del>
            <w:del w:id="11902" w:author="吴媛媛 [2]" w:date="2020-05-18T15:38:48Z">
              <w:r>
                <w:rPr>
                  <w:rFonts w:hint="eastAsia" w:ascii="仿宋_GB2312" w:hAnsi="仿宋_GB2312" w:cs="仿宋_GB2312"/>
                  <w:color w:val="000000"/>
                  <w:sz w:val="21"/>
                  <w:szCs w:val="21"/>
                  <w:lang w:eastAsia="zh-CN"/>
                </w:rPr>
                <w:br w:type="textWrapping"/>
              </w:r>
            </w:del>
            <w:del w:id="11903" w:author="吴媛媛 [2]" w:date="2020-05-18T15:38:48Z">
              <w:r>
                <w:rPr>
                  <w:rFonts w:hint="eastAsia" w:ascii="仿宋_GB2312" w:hAnsi="仿宋_GB2312" w:cs="仿宋_GB2312"/>
                  <w:color w:val="000000"/>
                  <w:sz w:val="21"/>
                  <w:szCs w:val="21"/>
                  <w:lang w:eastAsia="zh-CN"/>
                </w:rPr>
                <w:delText>DB02 保证贷款</w:delText>
              </w:r>
            </w:del>
            <w:del w:id="11904" w:author="吴媛媛 [2]" w:date="2020-05-18T15:38:48Z">
              <w:r>
                <w:rPr>
                  <w:rFonts w:hint="eastAsia" w:ascii="仿宋_GB2312" w:hAnsi="仿宋_GB2312" w:cs="仿宋_GB2312"/>
                  <w:color w:val="000000"/>
                  <w:sz w:val="21"/>
                  <w:szCs w:val="21"/>
                  <w:lang w:eastAsia="zh-CN"/>
                </w:rPr>
                <w:br w:type="textWrapping"/>
              </w:r>
            </w:del>
            <w:del w:id="11905" w:author="吴媛媛 [2]" w:date="2020-05-18T15:38:48Z">
              <w:r>
                <w:rPr>
                  <w:rFonts w:hint="eastAsia" w:ascii="仿宋_GB2312" w:hAnsi="仿宋_GB2312" w:cs="仿宋_GB2312"/>
                  <w:color w:val="000000"/>
                  <w:sz w:val="21"/>
                  <w:szCs w:val="21"/>
                  <w:lang w:eastAsia="zh-CN"/>
                </w:rPr>
                <w:delText>DB03 抵（质）押贷款</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906"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907" w:author="吴媛媛 [2]" w:date="2020-05-18T15:38:48Z"/>
                <w:rFonts w:ascii="仿宋_GB2312" w:hAnsi="仿宋_GB2312" w:cs="仿宋_GB2312"/>
                <w:color w:val="000000"/>
                <w:sz w:val="21"/>
                <w:szCs w:val="21"/>
              </w:rPr>
            </w:pPr>
            <w:del w:id="11908" w:author="吴媛媛 [2]" w:date="2020-05-18T15:38:48Z">
              <w:r>
                <w:rPr>
                  <w:rFonts w:hint="eastAsia" w:ascii="仿宋_GB2312" w:hAnsi="仿宋_GB2312" w:cs="仿宋_GB2312"/>
                  <w:color w:val="000000"/>
                  <w:sz w:val="21"/>
                  <w:szCs w:val="21"/>
                </w:rPr>
                <w:delText>23</w:delText>
              </w:r>
            </w:del>
          </w:p>
        </w:tc>
        <w:tc>
          <w:tcPr>
            <w:tcW w:w="853" w:type="dxa"/>
            <w:vAlign w:val="center"/>
          </w:tcPr>
          <w:p>
            <w:pPr>
              <w:spacing w:line="240" w:lineRule="auto"/>
              <w:jc w:val="center"/>
              <w:outlineLvl w:val="2"/>
              <w:rPr>
                <w:del w:id="11909" w:author="吴媛媛 [2]" w:date="2020-05-18T15:38:48Z"/>
                <w:rFonts w:ascii="仿宋_GB2312" w:hAnsi="仿宋_GB2312" w:cs="仿宋_GB2312"/>
                <w:color w:val="000000"/>
                <w:sz w:val="21"/>
                <w:szCs w:val="21"/>
              </w:rPr>
            </w:pPr>
            <w:del w:id="11910"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911" w:author="吴媛媛 [2]" w:date="2020-05-18T15:38:48Z"/>
                <w:rFonts w:ascii="仿宋_GB2312" w:hAnsi="仿宋_GB2312" w:cs="仿宋_GB2312"/>
                <w:color w:val="000000"/>
                <w:sz w:val="21"/>
                <w:szCs w:val="21"/>
                <w:lang w:eastAsia="zh-CN"/>
              </w:rPr>
            </w:pPr>
            <w:del w:id="11912" w:author="吴媛媛 [2]" w:date="2020-05-18T15:38:48Z">
              <w:r>
                <w:rPr>
                  <w:rFonts w:hint="eastAsia" w:ascii="仿宋_GB2312" w:hAnsi="仿宋_GB2312" w:cs="仿宋_GB2312"/>
                  <w:color w:val="000000"/>
                  <w:sz w:val="21"/>
                  <w:szCs w:val="21"/>
                  <w:lang w:eastAsia="zh-CN"/>
                </w:rPr>
                <w:delText>项目精准扶贫贷款资金来源</w:delText>
              </w:r>
            </w:del>
          </w:p>
        </w:tc>
        <w:tc>
          <w:tcPr>
            <w:tcW w:w="1137" w:type="dxa"/>
            <w:vAlign w:val="center"/>
          </w:tcPr>
          <w:p>
            <w:pPr>
              <w:spacing w:line="240" w:lineRule="auto"/>
              <w:jc w:val="center"/>
              <w:outlineLvl w:val="2"/>
              <w:rPr>
                <w:del w:id="11913" w:author="吴媛媛 [2]" w:date="2020-05-18T15:38:48Z"/>
                <w:rFonts w:ascii="仿宋_GB2312" w:hAnsi="仿宋_GB2312" w:cs="仿宋_GB2312"/>
                <w:color w:val="000000"/>
                <w:sz w:val="21"/>
                <w:szCs w:val="21"/>
              </w:rPr>
            </w:pPr>
            <w:del w:id="11914" w:author="吴媛媛 [2]" w:date="2020-05-18T15:38:48Z">
              <w:r>
                <w:rPr>
                  <w:rFonts w:hint="eastAsia" w:ascii="仿宋_GB2312" w:hAnsi="仿宋_GB2312" w:cs="仿宋_GB2312"/>
                  <w:color w:val="000000"/>
                  <w:sz w:val="21"/>
                  <w:szCs w:val="21"/>
                </w:rPr>
                <w:delText>4!an</w:delText>
              </w:r>
            </w:del>
          </w:p>
        </w:tc>
        <w:tc>
          <w:tcPr>
            <w:tcW w:w="4213" w:type="dxa"/>
            <w:tcMar>
              <w:top w:w="15" w:type="dxa"/>
              <w:left w:w="15" w:type="dxa"/>
              <w:bottom w:w="0" w:type="dxa"/>
              <w:right w:w="15" w:type="dxa"/>
            </w:tcMar>
            <w:vAlign w:val="center"/>
          </w:tcPr>
          <w:p>
            <w:pPr>
              <w:spacing w:line="240" w:lineRule="auto"/>
              <w:outlineLvl w:val="2"/>
              <w:rPr>
                <w:del w:id="11915" w:author="吴媛媛 [2]" w:date="2020-05-18T15:38:48Z"/>
                <w:rFonts w:ascii="仿宋_GB2312" w:hAnsi="仿宋_GB2312" w:cs="仿宋_GB2312"/>
                <w:color w:val="000000"/>
                <w:sz w:val="21"/>
                <w:szCs w:val="21"/>
                <w:lang w:eastAsia="zh-CN"/>
              </w:rPr>
            </w:pPr>
            <w:del w:id="11916" w:author="吴媛媛 [2]" w:date="2020-05-18T15:38:48Z">
              <w:r>
                <w:rPr>
                  <w:rFonts w:hint="eastAsia" w:ascii="仿宋_GB2312" w:hAnsi="仿宋_GB2312" w:cs="仿宋_GB2312"/>
                  <w:color w:val="000000"/>
                  <w:sz w:val="21"/>
                  <w:szCs w:val="21"/>
                  <w:lang w:eastAsia="zh-CN"/>
                </w:rPr>
                <w:delText>1.指金融机构为筹集项目精准扶贫贷款资金所采取的方式。</w:delText>
              </w:r>
            </w:del>
            <w:del w:id="11917" w:author="吴媛媛 [2]" w:date="2020-05-18T15:38:48Z">
              <w:r>
                <w:rPr>
                  <w:rFonts w:hint="eastAsia" w:ascii="仿宋_GB2312" w:hAnsi="仿宋_GB2312" w:cs="仿宋_GB2312"/>
                  <w:color w:val="000000"/>
                  <w:sz w:val="21"/>
                  <w:szCs w:val="21"/>
                  <w:lang w:eastAsia="zh-CN"/>
                </w:rPr>
                <w:br w:type="textWrapping"/>
              </w:r>
            </w:del>
            <w:del w:id="11918" w:author="吴媛媛 [2]" w:date="2020-05-18T15:38:48Z">
              <w:r>
                <w:rPr>
                  <w:rFonts w:hint="eastAsia" w:ascii="仿宋_GB2312" w:hAnsi="仿宋_GB2312" w:cs="仿宋_GB2312"/>
                  <w:color w:val="000000"/>
                  <w:sz w:val="21"/>
                  <w:szCs w:val="21"/>
                  <w:lang w:eastAsia="zh-CN"/>
                </w:rPr>
                <w:delText>2.包含央行资金、易地扶贫搬迁专项金融债和自有资金。其中央行资金包括扶贫再贷款、支农再贷款、支小再贷款、补充抵押贷款（PSL）等。数据更新的频率为月度。</w:delText>
              </w:r>
            </w:del>
            <w:del w:id="11919" w:author="吴媛媛 [2]" w:date="2020-05-18T15:38:48Z">
              <w:r>
                <w:rPr>
                  <w:rFonts w:hint="eastAsia" w:ascii="仿宋_GB2312" w:hAnsi="仿宋_GB2312" w:cs="仿宋_GB2312"/>
                  <w:color w:val="000000"/>
                  <w:sz w:val="21"/>
                  <w:szCs w:val="21"/>
                  <w:lang w:eastAsia="zh-CN"/>
                </w:rPr>
                <w:br w:type="textWrapping"/>
              </w:r>
            </w:del>
            <w:del w:id="11920"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1921" w:author="吴媛媛 [2]" w:date="2020-05-18T15:38:48Z"/>
                <w:rFonts w:ascii="仿宋_GB2312" w:hAnsi="仿宋_GB2312" w:cs="仿宋_GB2312"/>
                <w:color w:val="000000"/>
                <w:sz w:val="21"/>
                <w:szCs w:val="21"/>
                <w:lang w:eastAsia="zh-CN"/>
              </w:rPr>
            </w:pPr>
            <w:del w:id="11922" w:author="吴媛媛 [2]" w:date="2020-05-18T15:38:48Z">
              <w:r>
                <w:rPr>
                  <w:rFonts w:hint="eastAsia" w:ascii="仿宋_GB2312" w:hAnsi="仿宋_GB2312" w:cs="仿宋_GB2312"/>
                  <w:color w:val="000000"/>
                  <w:sz w:val="21"/>
                  <w:szCs w:val="21"/>
                  <w:lang w:eastAsia="zh-CN"/>
                </w:rPr>
                <w:delText>ZJ01 央行资金</w:delText>
              </w:r>
            </w:del>
            <w:del w:id="11923" w:author="吴媛媛 [2]" w:date="2020-05-18T15:38:48Z">
              <w:r>
                <w:rPr>
                  <w:rFonts w:hint="eastAsia" w:ascii="仿宋_GB2312" w:hAnsi="仿宋_GB2312" w:cs="仿宋_GB2312"/>
                  <w:color w:val="000000"/>
                  <w:sz w:val="21"/>
                  <w:szCs w:val="21"/>
                  <w:lang w:eastAsia="zh-CN"/>
                </w:rPr>
                <w:br w:type="textWrapping"/>
              </w:r>
            </w:del>
            <w:del w:id="11924" w:author="吴媛媛 [2]" w:date="2020-05-18T15:38:48Z">
              <w:r>
                <w:rPr>
                  <w:rFonts w:hint="eastAsia" w:ascii="仿宋_GB2312" w:hAnsi="仿宋_GB2312" w:cs="仿宋_GB2312"/>
                  <w:color w:val="000000"/>
                  <w:sz w:val="21"/>
                  <w:szCs w:val="21"/>
                  <w:lang w:eastAsia="zh-CN"/>
                </w:rPr>
                <w:delText>ZJ02 易地扶贫搬迁专项金融债</w:delText>
              </w:r>
            </w:del>
            <w:del w:id="11925" w:author="吴媛媛 [2]" w:date="2020-05-18T15:38:48Z">
              <w:r>
                <w:rPr>
                  <w:rFonts w:hint="eastAsia" w:ascii="仿宋_GB2312" w:hAnsi="仿宋_GB2312" w:cs="仿宋_GB2312"/>
                  <w:color w:val="000000"/>
                  <w:sz w:val="21"/>
                  <w:szCs w:val="21"/>
                  <w:lang w:eastAsia="zh-CN"/>
                </w:rPr>
                <w:br w:type="textWrapping"/>
              </w:r>
            </w:del>
            <w:del w:id="11926" w:author="吴媛媛 [2]" w:date="2020-05-18T15:38:48Z">
              <w:r>
                <w:rPr>
                  <w:rFonts w:hint="eastAsia" w:ascii="仿宋_GB2312" w:hAnsi="仿宋_GB2312" w:cs="仿宋_GB2312"/>
                  <w:color w:val="000000"/>
                  <w:sz w:val="21"/>
                  <w:szCs w:val="21"/>
                  <w:lang w:eastAsia="zh-CN"/>
                </w:rPr>
                <w:delText>ZJ03 自有资金</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927"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928" w:author="吴媛媛 [2]" w:date="2020-05-18T15:38:48Z"/>
                <w:rFonts w:ascii="仿宋_GB2312" w:hAnsi="仿宋_GB2312" w:cs="仿宋_GB2312"/>
                <w:color w:val="000000"/>
                <w:sz w:val="21"/>
                <w:szCs w:val="21"/>
              </w:rPr>
            </w:pPr>
            <w:del w:id="11929" w:author="吴媛媛 [2]" w:date="2020-05-18T15:38:48Z">
              <w:r>
                <w:rPr>
                  <w:rFonts w:hint="eastAsia" w:ascii="仿宋_GB2312" w:hAnsi="仿宋_GB2312" w:cs="仿宋_GB2312"/>
                  <w:color w:val="000000"/>
                  <w:sz w:val="21"/>
                  <w:szCs w:val="21"/>
                </w:rPr>
                <w:delText>24</w:delText>
              </w:r>
            </w:del>
          </w:p>
        </w:tc>
        <w:tc>
          <w:tcPr>
            <w:tcW w:w="853" w:type="dxa"/>
            <w:vAlign w:val="center"/>
          </w:tcPr>
          <w:p>
            <w:pPr>
              <w:spacing w:line="240" w:lineRule="auto"/>
              <w:jc w:val="center"/>
              <w:outlineLvl w:val="2"/>
              <w:rPr>
                <w:del w:id="11930" w:author="吴媛媛 [2]" w:date="2020-05-18T15:38:48Z"/>
                <w:rFonts w:ascii="仿宋_GB2312" w:hAnsi="仿宋_GB2312" w:cs="仿宋_GB2312"/>
                <w:color w:val="000000"/>
                <w:sz w:val="21"/>
                <w:szCs w:val="21"/>
              </w:rPr>
            </w:pPr>
            <w:del w:id="11931"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932" w:author="吴媛媛 [2]" w:date="2020-05-18T15:38:48Z"/>
                <w:rFonts w:ascii="仿宋_GB2312" w:hAnsi="仿宋_GB2312" w:cs="仿宋_GB2312"/>
                <w:color w:val="000000"/>
                <w:sz w:val="21"/>
                <w:szCs w:val="21"/>
              </w:rPr>
            </w:pPr>
            <w:del w:id="11933" w:author="吴媛媛 [2]" w:date="2020-05-18T15:38:48Z">
              <w:r>
                <w:rPr>
                  <w:rFonts w:hint="eastAsia" w:ascii="仿宋_GB2312" w:hAnsi="仿宋_GB2312" w:cs="仿宋_GB2312"/>
                  <w:color w:val="000000"/>
                  <w:sz w:val="21"/>
                  <w:szCs w:val="21"/>
                </w:rPr>
                <w:delText>贷款服务贫困人口数</w:delText>
              </w:r>
            </w:del>
          </w:p>
        </w:tc>
        <w:tc>
          <w:tcPr>
            <w:tcW w:w="1137" w:type="dxa"/>
            <w:vAlign w:val="center"/>
          </w:tcPr>
          <w:p>
            <w:pPr>
              <w:spacing w:line="240" w:lineRule="auto"/>
              <w:jc w:val="center"/>
              <w:outlineLvl w:val="2"/>
              <w:rPr>
                <w:del w:id="11934" w:author="吴媛媛 [2]" w:date="2020-05-18T15:38:48Z"/>
                <w:rFonts w:ascii="仿宋_GB2312" w:hAnsi="仿宋_GB2312" w:cs="仿宋_GB2312"/>
                <w:color w:val="000000"/>
                <w:sz w:val="21"/>
                <w:szCs w:val="21"/>
              </w:rPr>
            </w:pPr>
            <w:del w:id="11935" w:author="吴媛媛 [2]" w:date="2020-05-18T15:38:48Z">
              <w:r>
                <w:rPr>
                  <w:rFonts w:hint="eastAsia" w:ascii="仿宋_GB2312" w:hAnsi="仿宋_GB2312" w:cs="仿宋_GB2312"/>
                  <w:color w:val="000000"/>
                  <w:sz w:val="21"/>
                  <w:szCs w:val="21"/>
                </w:rPr>
                <w:delText>n</w:delText>
              </w:r>
            </w:del>
          </w:p>
        </w:tc>
        <w:tc>
          <w:tcPr>
            <w:tcW w:w="4213" w:type="dxa"/>
            <w:tcMar>
              <w:top w:w="15" w:type="dxa"/>
              <w:left w:w="15" w:type="dxa"/>
              <w:bottom w:w="0" w:type="dxa"/>
              <w:right w:w="15" w:type="dxa"/>
            </w:tcMar>
            <w:vAlign w:val="center"/>
          </w:tcPr>
          <w:p>
            <w:pPr>
              <w:spacing w:line="240" w:lineRule="auto"/>
              <w:outlineLvl w:val="2"/>
              <w:rPr>
                <w:del w:id="11936" w:author="吴媛媛 [2]" w:date="2020-05-18T15:38:48Z"/>
                <w:rFonts w:ascii="仿宋_GB2312" w:hAnsi="仿宋_GB2312" w:cs="仿宋_GB2312"/>
                <w:color w:val="000000"/>
                <w:sz w:val="21"/>
                <w:szCs w:val="21"/>
                <w:lang w:eastAsia="zh-CN"/>
              </w:rPr>
            </w:pPr>
            <w:del w:id="11937" w:author="吴媛媛 [2]" w:date="2020-05-18T15:38:48Z">
              <w:r>
                <w:rPr>
                  <w:rFonts w:hint="eastAsia" w:ascii="仿宋_GB2312" w:hAnsi="仿宋_GB2312" w:cs="仿宋_GB2312"/>
                  <w:color w:val="000000"/>
                  <w:sz w:val="21"/>
                  <w:szCs w:val="21"/>
                  <w:lang w:eastAsia="zh-CN"/>
                </w:rPr>
                <w:delText>1.指贷款服务的</w:delText>
              </w:r>
            </w:del>
            <w:ins w:id="11938" w:author="user" w:date="2019-09-23T17:37:00Z">
              <w:del w:id="11939" w:author="吴媛媛 [2]" w:date="2020-05-18T15:38:48Z">
                <w:r>
                  <w:rPr>
                    <w:rFonts w:hint="eastAsia" w:ascii="仿宋_GB2312" w:hAnsi="仿宋_GB2312" w:cs="仿宋_GB2312"/>
                    <w:sz w:val="21"/>
                    <w:szCs w:val="21"/>
                    <w:lang w:eastAsia="zh-CN"/>
                  </w:rPr>
                  <w:delText>按国家贫困识别标准认定的建档立卡贫困人口和已脱贫人口数量</w:delText>
                </w:r>
              </w:del>
            </w:ins>
            <w:del w:id="11940" w:author="吴媛媛 [2]" w:date="2020-05-18T15:38:48Z">
              <w:r>
                <w:rPr>
                  <w:rFonts w:hint="eastAsia" w:ascii="仿宋_GB2312" w:hAnsi="仿宋_GB2312" w:cs="仿宋_GB2312"/>
                  <w:color w:val="000000"/>
                  <w:sz w:val="21"/>
                  <w:szCs w:val="21"/>
                  <w:lang w:eastAsia="zh-CN"/>
                </w:rPr>
                <w:delText>建档立卡贫困人口数量。</w:delText>
              </w:r>
            </w:del>
            <w:del w:id="11941" w:author="吴媛媛 [2]" w:date="2020-05-18T15:38:48Z">
              <w:r>
                <w:rPr>
                  <w:rFonts w:hint="eastAsia" w:ascii="仿宋_GB2312" w:hAnsi="仿宋_GB2312" w:cs="仿宋_GB2312"/>
                  <w:color w:val="000000"/>
                  <w:sz w:val="21"/>
                  <w:szCs w:val="21"/>
                  <w:lang w:eastAsia="zh-CN"/>
                </w:rPr>
                <w:br w:type="textWrapping"/>
              </w:r>
            </w:del>
            <w:del w:id="11942" w:author="吴媛媛 [2]" w:date="2020-05-18T15:38:48Z">
              <w:r>
                <w:rPr>
                  <w:rFonts w:hint="eastAsia" w:ascii="仿宋_GB2312" w:hAnsi="仿宋_GB2312" w:cs="仿宋_GB2312"/>
                  <w:color w:val="000000"/>
                  <w:sz w:val="21"/>
                  <w:szCs w:val="21"/>
                  <w:lang w:eastAsia="zh-CN"/>
                </w:rPr>
                <w:delText>2.</w:delText>
              </w:r>
            </w:del>
            <w:ins w:id="11943" w:author="user" w:date="2019-09-23T17:38:00Z">
              <w:del w:id="11944" w:author="吴媛媛 [2]" w:date="2020-05-18T15:38:48Z">
                <w:r>
                  <w:rPr>
                    <w:rFonts w:hint="eastAsia" w:ascii="仿宋_GB2312" w:hAnsi="仿宋_GB2312" w:cs="仿宋_GB2312"/>
                    <w:sz w:val="21"/>
                    <w:szCs w:val="21"/>
                    <w:lang w:eastAsia="zh-CN"/>
                  </w:rPr>
                  <w:delText xml:space="preserve"> 建档立卡贫困人口信息来源于全国扶贫开发信息系统，识别字段为“A17识别标准”、“A3证件号码”和“脱贫状态”，“A17识别标准”为“国家标准”，“脱贫状态”为“返贫”、“未脱贫”和“预脱贫”。已脱贫人口信息来源于全国扶贫开发信息系统，识别字段为“A17识别标准”、“A3证件号码”和“脱贫状态”，“A17识别标准”为“国家标准”，“脱贫状态”为“已脱贫享受政策”，不再包含“已脱贫不再享受政策”。</w:delText>
                </w:r>
              </w:del>
            </w:ins>
            <w:del w:id="11945" w:author="吴媛媛 [2]" w:date="2020-05-18T15:38:48Z">
              <w:r>
                <w:rPr>
                  <w:rFonts w:hint="eastAsia" w:ascii="仿宋_GB2312" w:hAnsi="仿宋_GB2312" w:cs="仿宋_GB2312"/>
                  <w:color w:val="000000"/>
                  <w:sz w:val="21"/>
                  <w:szCs w:val="21"/>
                  <w:lang w:eastAsia="zh-CN"/>
                </w:rPr>
                <w:delText>根据《中国人民银行关于建立金融精准扶贫贷款专项统计制度的通知》（银发〔2016〕185号）文中“项目精准扶贫贷款”，单位：人。每笔贷款均填报服务贫困人口数（仅包括未脱贫和返贫，不含已脱贫）。数据更新的频率为月度。</w:delText>
              </w:r>
            </w:del>
            <w:del w:id="11946" w:author="吴媛媛 [2]" w:date="2020-05-18T15:38:48Z">
              <w:r>
                <w:rPr>
                  <w:rFonts w:hint="eastAsia" w:ascii="仿宋_GB2312" w:hAnsi="仿宋_GB2312" w:cs="仿宋_GB2312"/>
                  <w:color w:val="000000"/>
                  <w:sz w:val="21"/>
                  <w:szCs w:val="21"/>
                  <w:lang w:eastAsia="zh-CN"/>
                </w:rPr>
                <w:br w:type="textWrapping"/>
              </w:r>
            </w:del>
            <w:del w:id="11947" w:author="吴媛媛 [2]" w:date="2020-05-18T15:38:48Z">
              <w:r>
                <w:rPr>
                  <w:rFonts w:hint="eastAsia" w:ascii="仿宋_GB2312" w:hAnsi="仿宋_GB2312" w:cs="仿宋_GB2312"/>
                  <w:color w:val="000000"/>
                  <w:sz w:val="21"/>
                  <w:szCs w:val="21"/>
                  <w:lang w:eastAsia="zh-CN"/>
                </w:rPr>
                <w:delText>3.值域：贷款服务贫困人口数≥0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948"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949" w:author="吴媛媛 [2]" w:date="2020-05-18T15:38:48Z"/>
                <w:rFonts w:ascii="仿宋_GB2312" w:hAnsi="仿宋_GB2312" w:cs="仿宋_GB2312"/>
                <w:color w:val="000000"/>
                <w:sz w:val="21"/>
                <w:szCs w:val="21"/>
              </w:rPr>
            </w:pPr>
            <w:del w:id="11950" w:author="吴媛媛 [2]" w:date="2020-05-18T15:38:48Z">
              <w:r>
                <w:rPr>
                  <w:rFonts w:hint="eastAsia" w:ascii="仿宋_GB2312" w:hAnsi="仿宋_GB2312" w:cs="仿宋_GB2312"/>
                  <w:color w:val="000000"/>
                  <w:sz w:val="21"/>
                  <w:szCs w:val="21"/>
                </w:rPr>
                <w:delText>25</w:delText>
              </w:r>
            </w:del>
          </w:p>
        </w:tc>
        <w:tc>
          <w:tcPr>
            <w:tcW w:w="853" w:type="dxa"/>
            <w:vAlign w:val="center"/>
          </w:tcPr>
          <w:p>
            <w:pPr>
              <w:spacing w:line="240" w:lineRule="auto"/>
              <w:jc w:val="center"/>
              <w:outlineLvl w:val="2"/>
              <w:rPr>
                <w:del w:id="11951" w:author="吴媛媛 [2]" w:date="2020-05-18T15:38:48Z"/>
                <w:rFonts w:ascii="仿宋_GB2312" w:hAnsi="仿宋_GB2312" w:cs="仿宋_GB2312"/>
                <w:color w:val="000000"/>
                <w:sz w:val="21"/>
                <w:szCs w:val="21"/>
              </w:rPr>
            </w:pPr>
            <w:del w:id="11952"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953" w:author="吴媛媛 [2]" w:date="2020-05-18T15:38:48Z"/>
                <w:rFonts w:ascii="仿宋_GB2312" w:hAnsi="仿宋_GB2312" w:cs="仿宋_GB2312"/>
                <w:color w:val="000000"/>
                <w:sz w:val="21"/>
                <w:szCs w:val="21"/>
              </w:rPr>
            </w:pPr>
            <w:del w:id="11954" w:author="吴媛媛 [2]" w:date="2020-05-18T15:38:48Z">
              <w:r>
                <w:rPr>
                  <w:rFonts w:hint="eastAsia" w:ascii="仿宋_GB2312" w:hAnsi="仿宋_GB2312" w:cs="仿宋_GB2312"/>
                  <w:color w:val="000000"/>
                  <w:sz w:val="21"/>
                  <w:szCs w:val="21"/>
                </w:rPr>
                <w:delText>是否贴息</w:delText>
              </w:r>
            </w:del>
          </w:p>
        </w:tc>
        <w:tc>
          <w:tcPr>
            <w:tcW w:w="1137" w:type="dxa"/>
            <w:vAlign w:val="center"/>
          </w:tcPr>
          <w:p>
            <w:pPr>
              <w:spacing w:line="240" w:lineRule="auto"/>
              <w:jc w:val="center"/>
              <w:outlineLvl w:val="2"/>
              <w:rPr>
                <w:del w:id="11955" w:author="吴媛媛 [2]" w:date="2020-05-18T15:38:48Z"/>
                <w:rFonts w:ascii="仿宋_GB2312" w:hAnsi="仿宋_GB2312" w:cs="仿宋_GB2312"/>
                <w:color w:val="000000"/>
                <w:sz w:val="21"/>
                <w:szCs w:val="21"/>
              </w:rPr>
            </w:pPr>
            <w:del w:id="11956" w:author="吴媛媛 [2]" w:date="2020-05-18T15:38:48Z">
              <w:r>
                <w:rPr>
                  <w:rFonts w:hint="eastAsia" w:ascii="仿宋_GB2312" w:hAnsi="仿宋_GB2312" w:cs="仿宋_GB2312"/>
                  <w:color w:val="000000"/>
                  <w:sz w:val="21"/>
                  <w:szCs w:val="21"/>
                </w:rPr>
                <w:delText>1!a</w:delText>
              </w:r>
            </w:del>
          </w:p>
        </w:tc>
        <w:tc>
          <w:tcPr>
            <w:tcW w:w="4213" w:type="dxa"/>
            <w:tcMar>
              <w:top w:w="15" w:type="dxa"/>
              <w:left w:w="15" w:type="dxa"/>
              <w:bottom w:w="0" w:type="dxa"/>
              <w:right w:w="15" w:type="dxa"/>
            </w:tcMar>
            <w:vAlign w:val="center"/>
          </w:tcPr>
          <w:p>
            <w:pPr>
              <w:spacing w:line="240" w:lineRule="auto"/>
              <w:outlineLvl w:val="2"/>
              <w:rPr>
                <w:del w:id="11957" w:author="吴媛媛 [2]" w:date="2020-05-18T15:38:48Z"/>
                <w:rFonts w:ascii="仿宋_GB2312" w:hAnsi="仿宋_GB2312" w:cs="仿宋_GB2312"/>
                <w:color w:val="000000"/>
                <w:sz w:val="21"/>
                <w:szCs w:val="21"/>
                <w:lang w:eastAsia="zh-CN"/>
              </w:rPr>
            </w:pPr>
            <w:del w:id="11958" w:author="吴媛媛 [2]" w:date="2020-05-18T15:38:48Z">
              <w:r>
                <w:rPr>
                  <w:rFonts w:hint="eastAsia" w:ascii="仿宋_GB2312" w:hAnsi="仿宋_GB2312" w:cs="仿宋_GB2312"/>
                  <w:color w:val="000000"/>
                  <w:sz w:val="21"/>
                  <w:szCs w:val="21"/>
                  <w:lang w:eastAsia="zh-CN"/>
                </w:rPr>
                <w:delText>1.指贷款经财政部门审核后享受贷款贴息。</w:delText>
              </w:r>
            </w:del>
            <w:del w:id="11959" w:author="吴媛媛 [2]" w:date="2020-05-18T15:38:48Z">
              <w:r>
                <w:rPr>
                  <w:rFonts w:hint="eastAsia" w:ascii="仿宋_GB2312" w:hAnsi="仿宋_GB2312" w:cs="仿宋_GB2312"/>
                  <w:color w:val="000000"/>
                  <w:sz w:val="21"/>
                  <w:szCs w:val="21"/>
                  <w:lang w:eastAsia="zh-CN"/>
                </w:rPr>
                <w:br w:type="textWrapping"/>
              </w:r>
            </w:del>
            <w:del w:id="11960" w:author="吴媛媛 [2]" w:date="2020-05-18T15:38:48Z">
              <w:r>
                <w:rPr>
                  <w:rFonts w:hint="eastAsia" w:ascii="仿宋_GB2312" w:hAnsi="仿宋_GB2312" w:cs="仿宋_GB2312"/>
                  <w:color w:val="000000"/>
                  <w:sz w:val="21"/>
                  <w:szCs w:val="21"/>
                  <w:lang w:eastAsia="zh-CN"/>
                </w:rPr>
                <w:delText>2.按照“1 是 0 否”格式填写，数据更新的频率为月度。</w:delText>
              </w:r>
            </w:del>
            <w:del w:id="11961" w:author="吴媛媛 [2]" w:date="2020-05-18T15:38:48Z">
              <w:r>
                <w:rPr>
                  <w:rFonts w:hint="eastAsia" w:ascii="仿宋_GB2312" w:hAnsi="仿宋_GB2312" w:cs="仿宋_GB2312"/>
                  <w:color w:val="000000"/>
                  <w:sz w:val="21"/>
                  <w:szCs w:val="21"/>
                  <w:lang w:eastAsia="zh-CN"/>
                </w:rPr>
                <w:br w:type="textWrapping"/>
              </w:r>
            </w:del>
            <w:del w:id="11962" w:author="吴媛媛 [2]" w:date="2020-05-18T15:38:48Z">
              <w:r>
                <w:rPr>
                  <w:rFonts w:ascii="仿宋_GB2312" w:hAnsi="仿宋_GB2312" w:cs="仿宋_GB2312"/>
                  <w:color w:val="000000"/>
                  <w:sz w:val="21"/>
                  <w:szCs w:val="21"/>
                  <w:lang w:eastAsia="zh-CN"/>
                </w:rPr>
                <w:delText>3</w:delText>
              </w:r>
            </w:del>
            <w:del w:id="11963" w:author="吴媛媛 [2]" w:date="2020-05-18T15:38:48Z">
              <w:r>
                <w:rPr>
                  <w:rFonts w:hint="eastAsia" w:ascii="仿宋_GB2312" w:hAnsi="仿宋_GB2312" w:cs="仿宋_GB2312"/>
                  <w:color w:val="000000"/>
                  <w:sz w:val="21"/>
                  <w:szCs w:val="21"/>
                  <w:lang w:eastAsia="zh-CN"/>
                </w:rPr>
                <w:delText>.值域：1 是 0 否</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964"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965" w:author="吴媛媛 [2]" w:date="2020-05-18T15:38:48Z"/>
                <w:rFonts w:ascii="仿宋_GB2312" w:hAnsi="仿宋_GB2312" w:cs="仿宋_GB2312"/>
                <w:color w:val="000000"/>
                <w:sz w:val="21"/>
                <w:szCs w:val="21"/>
              </w:rPr>
            </w:pPr>
            <w:del w:id="11966" w:author="吴媛媛 [2]" w:date="2020-05-18T15:38:48Z">
              <w:r>
                <w:rPr>
                  <w:rFonts w:hint="eastAsia" w:ascii="仿宋_GB2312" w:hAnsi="仿宋_GB2312" w:cs="仿宋_GB2312"/>
                  <w:color w:val="000000"/>
                  <w:sz w:val="21"/>
                  <w:szCs w:val="21"/>
                </w:rPr>
                <w:delText>26</w:delText>
              </w:r>
            </w:del>
          </w:p>
        </w:tc>
        <w:tc>
          <w:tcPr>
            <w:tcW w:w="853" w:type="dxa"/>
            <w:vAlign w:val="center"/>
          </w:tcPr>
          <w:p>
            <w:pPr>
              <w:spacing w:line="240" w:lineRule="auto"/>
              <w:jc w:val="center"/>
              <w:outlineLvl w:val="2"/>
              <w:rPr>
                <w:del w:id="11967" w:author="吴媛媛 [2]" w:date="2020-05-18T15:38:48Z"/>
                <w:rFonts w:ascii="仿宋_GB2312" w:hAnsi="仿宋_GB2312" w:cs="仿宋_GB2312"/>
                <w:color w:val="000000"/>
                <w:sz w:val="21"/>
                <w:szCs w:val="21"/>
              </w:rPr>
            </w:pPr>
            <w:del w:id="11968"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969" w:author="吴媛媛 [2]" w:date="2020-05-18T15:38:48Z"/>
                <w:rFonts w:ascii="仿宋_GB2312" w:hAnsi="仿宋_GB2312" w:cs="仿宋_GB2312"/>
                <w:color w:val="000000"/>
                <w:sz w:val="21"/>
                <w:szCs w:val="21"/>
              </w:rPr>
            </w:pPr>
            <w:del w:id="11970" w:author="吴媛媛 [2]" w:date="2020-05-18T15:38:48Z">
              <w:r>
                <w:rPr>
                  <w:rFonts w:hint="eastAsia" w:ascii="仿宋_GB2312" w:hAnsi="仿宋_GB2312" w:cs="仿宋_GB2312"/>
                  <w:color w:val="000000"/>
                  <w:sz w:val="21"/>
                  <w:szCs w:val="21"/>
                </w:rPr>
                <w:delText>贴息金额</w:delText>
              </w:r>
            </w:del>
          </w:p>
        </w:tc>
        <w:tc>
          <w:tcPr>
            <w:tcW w:w="1137" w:type="dxa"/>
            <w:vAlign w:val="center"/>
          </w:tcPr>
          <w:p>
            <w:pPr>
              <w:spacing w:line="240" w:lineRule="auto"/>
              <w:jc w:val="center"/>
              <w:outlineLvl w:val="2"/>
              <w:rPr>
                <w:del w:id="11971" w:author="吴媛媛 [2]" w:date="2020-05-18T15:38:48Z"/>
                <w:rFonts w:ascii="仿宋_GB2312" w:hAnsi="仿宋_GB2312" w:cs="仿宋_GB2312"/>
                <w:color w:val="000000"/>
                <w:sz w:val="21"/>
                <w:szCs w:val="21"/>
              </w:rPr>
            </w:pPr>
            <w:del w:id="11972" w:author="吴媛媛 [2]" w:date="2020-05-18T15:38:48Z">
              <w:r>
                <w:rPr>
                  <w:rFonts w:hint="eastAsia" w:ascii="仿宋_GB2312" w:hAnsi="仿宋_GB2312" w:cs="仿宋_GB2312"/>
                  <w:color w:val="000000"/>
                  <w:sz w:val="21"/>
                  <w:szCs w:val="21"/>
                </w:rPr>
                <w:delText>20(2)</w:delText>
              </w:r>
            </w:del>
          </w:p>
        </w:tc>
        <w:tc>
          <w:tcPr>
            <w:tcW w:w="4213" w:type="dxa"/>
            <w:tcMar>
              <w:top w:w="15" w:type="dxa"/>
              <w:left w:w="15" w:type="dxa"/>
              <w:bottom w:w="0" w:type="dxa"/>
              <w:right w:w="15" w:type="dxa"/>
            </w:tcMar>
            <w:vAlign w:val="center"/>
          </w:tcPr>
          <w:p>
            <w:pPr>
              <w:spacing w:line="240" w:lineRule="auto"/>
              <w:outlineLvl w:val="2"/>
              <w:rPr>
                <w:del w:id="11973" w:author="吴媛媛 [2]" w:date="2020-05-18T15:38:48Z"/>
                <w:rFonts w:ascii="仿宋_GB2312" w:hAnsi="仿宋_GB2312" w:cs="仿宋_GB2312"/>
                <w:color w:val="000000"/>
                <w:sz w:val="21"/>
                <w:szCs w:val="21"/>
              </w:rPr>
            </w:pPr>
            <w:del w:id="11974" w:author="吴媛媛 [2]" w:date="2020-05-18T15:38:48Z">
              <w:r>
                <w:rPr>
                  <w:rFonts w:hint="eastAsia" w:ascii="仿宋_GB2312" w:hAnsi="仿宋_GB2312" w:cs="仿宋_GB2312"/>
                  <w:color w:val="000000"/>
                  <w:sz w:val="21"/>
                  <w:szCs w:val="21"/>
                  <w:lang w:eastAsia="zh-CN"/>
                </w:rPr>
                <w:delText>1.指贷款金融机构申请的经财政部门审核后实际拨付的财政贴息金额。</w:delText>
              </w:r>
            </w:del>
            <w:del w:id="11975" w:author="吴媛媛 [2]" w:date="2020-05-18T15:38:48Z">
              <w:r>
                <w:rPr>
                  <w:rFonts w:hint="eastAsia" w:ascii="仿宋_GB2312" w:hAnsi="仿宋_GB2312" w:cs="仿宋_GB2312"/>
                  <w:color w:val="000000"/>
                  <w:sz w:val="21"/>
                  <w:szCs w:val="21"/>
                  <w:lang w:eastAsia="zh-CN"/>
                </w:rPr>
                <w:br w:type="textWrapping"/>
              </w:r>
            </w:del>
            <w:del w:id="11976" w:author="吴媛媛 [2]" w:date="2020-05-18T15:38:48Z">
              <w:r>
                <w:rPr>
                  <w:rFonts w:hint="eastAsia" w:ascii="仿宋_GB2312" w:hAnsi="仿宋_GB2312" w:cs="仿宋_GB2312"/>
                  <w:color w:val="000000"/>
                  <w:sz w:val="21"/>
                  <w:szCs w:val="21"/>
                  <w:lang w:eastAsia="zh-CN"/>
                </w:rPr>
                <w:delText>2.本币填报单位为人民币。数据更新频率为月度。</w:delText>
              </w:r>
            </w:del>
            <w:del w:id="11977" w:author="吴媛媛 [2]" w:date="2020-05-18T15:38:48Z">
              <w:r>
                <w:rPr>
                  <w:rFonts w:hint="eastAsia" w:ascii="仿宋_GB2312" w:hAnsi="仿宋_GB2312" w:cs="仿宋_GB2312"/>
                  <w:color w:val="000000"/>
                  <w:sz w:val="21"/>
                  <w:szCs w:val="21"/>
                  <w:lang w:eastAsia="zh-CN"/>
                </w:rPr>
                <w:br w:type="textWrapping"/>
              </w:r>
            </w:del>
            <w:del w:id="11978" w:author="吴媛媛 [2]" w:date="2020-05-18T15:38:48Z">
              <w:r>
                <w:rPr>
                  <w:rFonts w:hint="eastAsia" w:ascii="仿宋_GB2312" w:hAnsi="仿宋_GB2312" w:cs="仿宋_GB2312"/>
                  <w:color w:val="000000"/>
                  <w:sz w:val="21"/>
                  <w:szCs w:val="21"/>
                </w:rPr>
                <w:delText>3.值域：贴息金额≥0</w:delText>
              </w:r>
            </w:del>
          </w:p>
        </w:tc>
      </w:tr>
    </w:tbl>
    <w:p>
      <w:pPr>
        <w:pStyle w:val="4"/>
        <w:spacing w:line="240" w:lineRule="auto"/>
        <w:ind w:left="1161" w:hanging="1161"/>
        <w:rPr>
          <w:del w:id="11979" w:author="吴媛媛 [2]" w:date="2020-05-18T15:38:48Z"/>
          <w:rFonts w:ascii="仿宋_GB2312" w:hAnsi="仿宋_GB2312" w:cs="仿宋_GB2312"/>
          <w:lang w:eastAsia="zh-CN"/>
        </w:rPr>
      </w:pPr>
      <w:del w:id="11980" w:author="吴媛媛 [2]" w:date="2020-05-18T15:38:48Z">
        <w:bookmarkStart w:id="470" w:name="_Toc32305"/>
        <w:bookmarkStart w:id="471" w:name="_Toc26080"/>
        <w:bookmarkStart w:id="472" w:name="_Toc14252467"/>
        <w:bookmarkStart w:id="473" w:name="_Toc23319634"/>
        <w:bookmarkStart w:id="474" w:name="_Toc29824"/>
        <w:r>
          <w:rPr>
            <w:rFonts w:hint="eastAsia" w:ascii="仿宋_GB2312" w:hAnsi="仿宋_GB2312" w:cs="仿宋_GB2312"/>
            <w:lang w:eastAsia="zh-CN"/>
          </w:rPr>
          <w:delText>五方联动助推精准扶贫贷款报文</w:delText>
        </w:r>
        <w:bookmarkEnd w:id="470"/>
        <w:bookmarkEnd w:id="471"/>
        <w:bookmarkEnd w:id="472"/>
        <w:bookmarkEnd w:id="473"/>
        <w:bookmarkEnd w:id="474"/>
      </w:del>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981" w:author="吴媛媛 [2]" w:date="2020-05-18T15:38:48Z"/>
        </w:trPr>
        <w:tc>
          <w:tcPr>
            <w:tcW w:w="569" w:type="dxa"/>
            <w:shd w:val="clear" w:color="auto" w:fill="D9D9D9"/>
            <w:tcMar>
              <w:top w:w="15" w:type="dxa"/>
              <w:left w:w="15" w:type="dxa"/>
              <w:bottom w:w="0" w:type="dxa"/>
              <w:right w:w="15" w:type="dxa"/>
            </w:tcMar>
            <w:vAlign w:val="center"/>
          </w:tcPr>
          <w:p>
            <w:pPr>
              <w:spacing w:line="480" w:lineRule="auto"/>
              <w:ind w:left="995" w:hanging="995"/>
              <w:jc w:val="center"/>
              <w:outlineLvl w:val="2"/>
              <w:rPr>
                <w:del w:id="11982" w:author="吴媛媛 [2]" w:date="2020-05-18T15:38:48Z"/>
                <w:rFonts w:ascii="仿宋_GB2312" w:hAnsi="仿宋_GB2312" w:cs="仿宋_GB2312"/>
                <w:b/>
                <w:bCs/>
                <w:color w:val="000000"/>
                <w:sz w:val="21"/>
                <w:szCs w:val="21"/>
              </w:rPr>
            </w:pPr>
            <w:del w:id="11983" w:author="吴媛媛 [2]" w:date="2020-05-18T15:38:48Z">
              <w:r>
                <w:rPr>
                  <w:rFonts w:hint="eastAsia" w:ascii="仿宋_GB2312" w:hAnsi="仿宋_GB2312" w:cs="仿宋_GB2312"/>
                  <w:b/>
                  <w:bCs/>
                  <w:color w:val="000000"/>
                  <w:sz w:val="21"/>
                  <w:szCs w:val="21"/>
                </w:rPr>
                <w:delText>序号</w:delText>
              </w:r>
            </w:del>
          </w:p>
        </w:tc>
        <w:tc>
          <w:tcPr>
            <w:tcW w:w="853" w:type="dxa"/>
            <w:shd w:val="clear" w:color="auto" w:fill="D9D9D9"/>
            <w:vAlign w:val="center"/>
          </w:tcPr>
          <w:p>
            <w:pPr>
              <w:spacing w:line="480" w:lineRule="auto"/>
              <w:ind w:left="995" w:hanging="995"/>
              <w:jc w:val="center"/>
              <w:outlineLvl w:val="2"/>
              <w:rPr>
                <w:del w:id="11984" w:author="吴媛媛 [2]" w:date="2020-05-18T15:38:48Z"/>
                <w:rFonts w:ascii="仿宋_GB2312" w:hAnsi="仿宋_GB2312" w:cs="仿宋_GB2312"/>
                <w:b/>
                <w:bCs/>
                <w:color w:val="000000"/>
                <w:sz w:val="21"/>
                <w:szCs w:val="21"/>
              </w:rPr>
            </w:pPr>
            <w:del w:id="11985" w:author="吴媛媛 [2]" w:date="2020-05-18T15:38:48Z">
              <w:r>
                <w:rPr>
                  <w:rFonts w:hint="eastAsia" w:ascii="仿宋_GB2312" w:hAnsi="仿宋_GB2312" w:cs="仿宋_GB2312"/>
                  <w:b/>
                  <w:bCs/>
                  <w:color w:val="000000"/>
                  <w:sz w:val="21"/>
                  <w:szCs w:val="21"/>
                </w:rPr>
                <w:delText>标识符</w:delText>
              </w:r>
            </w:del>
          </w:p>
        </w:tc>
        <w:tc>
          <w:tcPr>
            <w:tcW w:w="1564" w:type="dxa"/>
            <w:shd w:val="clear" w:color="auto" w:fill="D9D9D9"/>
            <w:vAlign w:val="center"/>
          </w:tcPr>
          <w:p>
            <w:pPr>
              <w:spacing w:line="480" w:lineRule="auto"/>
              <w:ind w:left="995" w:hanging="995"/>
              <w:jc w:val="center"/>
              <w:outlineLvl w:val="2"/>
              <w:rPr>
                <w:del w:id="11986" w:author="吴媛媛 [2]" w:date="2020-05-18T15:38:48Z"/>
                <w:rFonts w:ascii="仿宋_GB2312" w:hAnsi="仿宋_GB2312" w:cs="仿宋_GB2312"/>
                <w:b/>
                <w:bCs/>
                <w:color w:val="000000"/>
                <w:sz w:val="21"/>
                <w:szCs w:val="21"/>
              </w:rPr>
            </w:pPr>
            <w:del w:id="11987" w:author="吴媛媛 [2]" w:date="2020-05-18T15:38:48Z">
              <w:r>
                <w:rPr>
                  <w:rFonts w:hint="eastAsia" w:ascii="仿宋_GB2312" w:hAnsi="仿宋_GB2312" w:cs="仿宋_GB2312"/>
                  <w:b/>
                  <w:bCs/>
                  <w:color w:val="000000"/>
                  <w:sz w:val="21"/>
                  <w:szCs w:val="21"/>
                </w:rPr>
                <w:delText>数据元名称</w:delText>
              </w:r>
            </w:del>
          </w:p>
        </w:tc>
        <w:tc>
          <w:tcPr>
            <w:tcW w:w="1137" w:type="dxa"/>
            <w:shd w:val="clear" w:color="auto" w:fill="D9D9D9"/>
            <w:vAlign w:val="center"/>
          </w:tcPr>
          <w:p>
            <w:pPr>
              <w:spacing w:line="480" w:lineRule="auto"/>
              <w:ind w:left="995" w:hanging="995"/>
              <w:jc w:val="center"/>
              <w:outlineLvl w:val="2"/>
              <w:rPr>
                <w:del w:id="11988" w:author="吴媛媛 [2]" w:date="2020-05-18T15:38:48Z"/>
                <w:rFonts w:ascii="仿宋_GB2312" w:hAnsi="仿宋_GB2312" w:cs="仿宋_GB2312"/>
                <w:b/>
                <w:bCs/>
                <w:color w:val="000000"/>
                <w:sz w:val="21"/>
                <w:szCs w:val="21"/>
              </w:rPr>
            </w:pPr>
            <w:del w:id="11989" w:author="吴媛媛 [2]" w:date="2020-05-18T15:38:48Z">
              <w:r>
                <w:rPr>
                  <w:rFonts w:hint="eastAsia" w:ascii="仿宋_GB2312" w:hAnsi="仿宋_GB2312" w:cs="仿宋_GB2312"/>
                  <w:b/>
                  <w:bCs/>
                  <w:color w:val="000000"/>
                  <w:sz w:val="21"/>
                  <w:szCs w:val="21"/>
                </w:rPr>
                <w:delText>数据类型</w:delText>
              </w:r>
            </w:del>
          </w:p>
        </w:tc>
        <w:tc>
          <w:tcPr>
            <w:tcW w:w="4213" w:type="dxa"/>
            <w:shd w:val="clear" w:color="auto" w:fill="D9D9D9"/>
            <w:tcMar>
              <w:top w:w="15" w:type="dxa"/>
              <w:left w:w="15" w:type="dxa"/>
              <w:bottom w:w="0" w:type="dxa"/>
              <w:right w:w="15" w:type="dxa"/>
            </w:tcMar>
            <w:vAlign w:val="center"/>
          </w:tcPr>
          <w:p>
            <w:pPr>
              <w:spacing w:line="480" w:lineRule="auto"/>
              <w:ind w:left="995" w:hanging="995"/>
              <w:jc w:val="center"/>
              <w:outlineLvl w:val="2"/>
              <w:rPr>
                <w:del w:id="11990" w:author="吴媛媛 [2]" w:date="2020-05-18T15:38:48Z"/>
                <w:rFonts w:ascii="仿宋_GB2312" w:hAnsi="仿宋_GB2312" w:cs="仿宋_GB2312"/>
                <w:b/>
                <w:bCs/>
                <w:color w:val="000000"/>
                <w:sz w:val="21"/>
                <w:szCs w:val="21"/>
              </w:rPr>
            </w:pPr>
            <w:del w:id="11991" w:author="吴媛媛 [2]" w:date="2020-05-18T15:38:48Z">
              <w:r>
                <w:rPr>
                  <w:rFonts w:hint="eastAsia" w:ascii="仿宋_GB2312" w:hAnsi="仿宋_GB2312" w:cs="仿宋_GB2312"/>
                  <w:b/>
                  <w:bCs/>
                  <w:color w:val="000000"/>
                  <w:sz w:val="21"/>
                  <w:szCs w:val="21"/>
                </w:rPr>
                <w:delText>备注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1992"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1993" w:author="吴媛媛 [2]" w:date="2020-05-18T15:38:48Z"/>
                <w:rFonts w:ascii="仿宋_GB2312" w:hAnsi="仿宋_GB2312" w:cs="仿宋_GB2312"/>
                <w:color w:val="000000"/>
                <w:sz w:val="21"/>
                <w:szCs w:val="21"/>
                <w:lang w:eastAsia="zh-CN" w:bidi="ar-SA"/>
              </w:rPr>
            </w:pPr>
            <w:del w:id="11994" w:author="吴媛媛 [2]" w:date="2020-05-18T15:38:48Z">
              <w:r>
                <w:rPr>
                  <w:rFonts w:hint="eastAsia" w:ascii="仿宋_GB2312" w:hAnsi="仿宋_GB2312" w:cs="仿宋_GB2312"/>
                  <w:color w:val="000000"/>
                  <w:sz w:val="21"/>
                  <w:szCs w:val="21"/>
                </w:rPr>
                <w:delText>1</w:delText>
              </w:r>
            </w:del>
          </w:p>
        </w:tc>
        <w:tc>
          <w:tcPr>
            <w:tcW w:w="853" w:type="dxa"/>
            <w:vAlign w:val="center"/>
          </w:tcPr>
          <w:p>
            <w:pPr>
              <w:spacing w:line="240" w:lineRule="auto"/>
              <w:jc w:val="center"/>
              <w:outlineLvl w:val="2"/>
              <w:rPr>
                <w:del w:id="11995" w:author="吴媛媛 [2]" w:date="2020-05-18T15:38:48Z"/>
                <w:rFonts w:ascii="仿宋_GB2312" w:hAnsi="仿宋_GB2312" w:cs="仿宋_GB2312"/>
                <w:color w:val="000000"/>
                <w:sz w:val="21"/>
                <w:szCs w:val="21"/>
                <w:lang w:eastAsia="zh-CN"/>
              </w:rPr>
            </w:pPr>
            <w:del w:id="11996"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1997" w:author="吴媛媛 [2]" w:date="2020-05-18T15:38:48Z"/>
                <w:rFonts w:ascii="仿宋_GB2312" w:hAnsi="仿宋_GB2312" w:cs="仿宋_GB2312"/>
                <w:color w:val="000000"/>
                <w:sz w:val="21"/>
                <w:szCs w:val="21"/>
              </w:rPr>
            </w:pPr>
            <w:del w:id="11998" w:author="吴媛媛 [2]" w:date="2020-05-18T15:38:48Z">
              <w:r>
                <w:rPr>
                  <w:rFonts w:hint="eastAsia" w:ascii="仿宋_GB2312" w:hAnsi="仿宋_GB2312" w:cs="仿宋_GB2312"/>
                  <w:color w:val="000000"/>
                  <w:sz w:val="21"/>
                  <w:szCs w:val="21"/>
                </w:rPr>
                <w:delText>数据日期</w:delText>
              </w:r>
            </w:del>
          </w:p>
        </w:tc>
        <w:tc>
          <w:tcPr>
            <w:tcW w:w="1137" w:type="dxa"/>
            <w:vAlign w:val="center"/>
          </w:tcPr>
          <w:p>
            <w:pPr>
              <w:spacing w:line="240" w:lineRule="auto"/>
              <w:jc w:val="center"/>
              <w:outlineLvl w:val="2"/>
              <w:rPr>
                <w:del w:id="11999" w:author="吴媛媛 [2]" w:date="2020-05-18T15:38:48Z"/>
                <w:rFonts w:ascii="仿宋_GB2312" w:hAnsi="仿宋_GB2312" w:cs="仿宋_GB2312"/>
                <w:color w:val="000000"/>
                <w:sz w:val="21"/>
                <w:szCs w:val="21"/>
              </w:rPr>
            </w:pPr>
            <w:del w:id="12000"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2001" w:author="吴媛媛 [2]" w:date="2020-05-18T15:38:48Z"/>
                <w:rFonts w:ascii="仿宋_GB2312" w:hAnsi="仿宋_GB2312" w:cs="仿宋_GB2312"/>
                <w:color w:val="000000"/>
                <w:sz w:val="21"/>
                <w:szCs w:val="21"/>
              </w:rPr>
            </w:pPr>
            <w:del w:id="12002" w:author="吴媛媛 [2]" w:date="2020-05-18T15:38:48Z">
              <w:r>
                <w:rPr>
                  <w:rFonts w:hint="eastAsia" w:ascii="仿宋_GB2312" w:hAnsi="仿宋_GB2312" w:cs="仿宋_GB2312"/>
                  <w:color w:val="000000"/>
                  <w:sz w:val="21"/>
                  <w:szCs w:val="21"/>
                  <w:lang w:eastAsia="zh-CN"/>
                </w:rPr>
                <w:delText>1.指统计时点或统计期间的最后一个自然日。</w:delText>
              </w:r>
            </w:del>
            <w:del w:id="12003" w:author="吴媛媛 [2]" w:date="2020-05-18T15:38:48Z">
              <w:r>
                <w:rPr>
                  <w:rFonts w:hint="eastAsia" w:ascii="仿宋_GB2312" w:hAnsi="仿宋_GB2312" w:cs="仿宋_GB2312"/>
                  <w:color w:val="000000"/>
                  <w:sz w:val="21"/>
                  <w:szCs w:val="21"/>
                  <w:lang w:eastAsia="zh-CN"/>
                </w:rPr>
                <w:br w:type="textWrapping"/>
              </w:r>
            </w:del>
            <w:del w:id="12004" w:author="吴媛媛 [2]" w:date="2020-05-18T15:38:48Z">
              <w:r>
                <w:rPr>
                  <w:rFonts w:hint="eastAsia" w:ascii="仿宋_GB2312" w:hAnsi="仿宋_GB2312" w:cs="仿宋_GB2312"/>
                  <w:color w:val="000000"/>
                  <w:sz w:val="21"/>
                  <w:szCs w:val="21"/>
                  <w:lang w:eastAsia="zh-CN"/>
                </w:rPr>
                <w:delText>2.按照“YYYY-MM-DD”格式填写，应介于1900.01.01-录入当日，数据更新的频率为月度。</w:delText>
              </w:r>
            </w:del>
            <w:del w:id="12005" w:author="吴媛媛 [2]" w:date="2020-05-18T15:38:48Z">
              <w:r>
                <w:rPr>
                  <w:rFonts w:hint="eastAsia" w:ascii="仿宋_GB2312" w:hAnsi="仿宋_GB2312" w:cs="仿宋_GB2312"/>
                  <w:color w:val="000000"/>
                  <w:sz w:val="21"/>
                  <w:szCs w:val="21"/>
                  <w:lang w:eastAsia="zh-CN"/>
                </w:rPr>
                <w:br w:type="textWrapping"/>
              </w:r>
            </w:del>
            <w:del w:id="12006"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007"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008" w:author="吴媛媛 [2]" w:date="2020-05-18T15:38:48Z"/>
                <w:rFonts w:ascii="仿宋_GB2312" w:hAnsi="仿宋_GB2312" w:cs="仿宋_GB2312"/>
                <w:color w:val="000000"/>
                <w:sz w:val="21"/>
                <w:szCs w:val="21"/>
              </w:rPr>
            </w:pPr>
            <w:del w:id="12009" w:author="吴媛媛 [2]" w:date="2020-05-18T15:38:48Z">
              <w:r>
                <w:rPr>
                  <w:rFonts w:hint="eastAsia" w:ascii="仿宋_GB2312" w:hAnsi="仿宋_GB2312" w:cs="仿宋_GB2312"/>
                  <w:color w:val="000000"/>
                  <w:sz w:val="21"/>
                  <w:szCs w:val="21"/>
                </w:rPr>
                <w:delText>2</w:delText>
              </w:r>
            </w:del>
          </w:p>
        </w:tc>
        <w:tc>
          <w:tcPr>
            <w:tcW w:w="853" w:type="dxa"/>
            <w:vAlign w:val="center"/>
          </w:tcPr>
          <w:p>
            <w:pPr>
              <w:spacing w:line="240" w:lineRule="auto"/>
              <w:jc w:val="center"/>
              <w:outlineLvl w:val="2"/>
              <w:rPr>
                <w:del w:id="12010" w:author="吴媛媛 [2]" w:date="2020-05-18T15:38:48Z"/>
                <w:rFonts w:ascii="仿宋_GB2312" w:hAnsi="仿宋_GB2312" w:cs="仿宋_GB2312"/>
                <w:color w:val="000000"/>
                <w:sz w:val="21"/>
                <w:szCs w:val="21"/>
                <w:lang w:eastAsia="zh-CN"/>
              </w:rPr>
            </w:pPr>
            <w:del w:id="12011"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2012" w:author="吴媛媛 [2]" w:date="2020-05-18T15:38:48Z"/>
                <w:rFonts w:ascii="仿宋_GB2312" w:hAnsi="仿宋_GB2312" w:cs="仿宋_GB2312"/>
                <w:color w:val="000000"/>
                <w:sz w:val="21"/>
                <w:szCs w:val="21"/>
              </w:rPr>
            </w:pPr>
            <w:del w:id="12013" w:author="吴媛媛 [2]" w:date="2020-05-18T15:38:48Z">
              <w:r>
                <w:rPr>
                  <w:rFonts w:hint="eastAsia" w:ascii="仿宋_GB2312" w:hAnsi="仿宋_GB2312" w:cs="仿宋_GB2312"/>
                  <w:color w:val="000000"/>
                  <w:sz w:val="21"/>
                  <w:szCs w:val="21"/>
                </w:rPr>
                <w:delText>金融机构编码</w:delText>
              </w:r>
            </w:del>
          </w:p>
        </w:tc>
        <w:tc>
          <w:tcPr>
            <w:tcW w:w="1137" w:type="dxa"/>
            <w:vAlign w:val="center"/>
          </w:tcPr>
          <w:p>
            <w:pPr>
              <w:spacing w:line="240" w:lineRule="auto"/>
              <w:jc w:val="center"/>
              <w:outlineLvl w:val="2"/>
              <w:rPr>
                <w:del w:id="12014" w:author="吴媛媛 [2]" w:date="2020-05-18T15:38:48Z"/>
                <w:rFonts w:ascii="仿宋_GB2312" w:hAnsi="仿宋_GB2312" w:cs="仿宋_GB2312"/>
                <w:color w:val="000000"/>
                <w:sz w:val="21"/>
                <w:szCs w:val="21"/>
              </w:rPr>
            </w:pPr>
            <w:del w:id="12015" w:author="吴媛媛 [2]" w:date="2020-05-18T15:38:48Z">
              <w:r>
                <w:rPr>
                  <w:rFonts w:hint="eastAsia" w:ascii="仿宋_GB2312" w:hAnsi="仿宋_GB2312" w:cs="仿宋_GB2312"/>
                  <w:color w:val="000000"/>
                  <w:sz w:val="21"/>
                  <w:szCs w:val="21"/>
                </w:rPr>
                <w:delText>14!an</w:delText>
              </w:r>
            </w:del>
          </w:p>
        </w:tc>
        <w:tc>
          <w:tcPr>
            <w:tcW w:w="4213" w:type="dxa"/>
            <w:tcMar>
              <w:top w:w="15" w:type="dxa"/>
              <w:left w:w="15" w:type="dxa"/>
              <w:bottom w:w="0" w:type="dxa"/>
              <w:right w:w="15" w:type="dxa"/>
            </w:tcMar>
            <w:vAlign w:val="center"/>
          </w:tcPr>
          <w:p>
            <w:pPr>
              <w:spacing w:line="240" w:lineRule="auto"/>
              <w:outlineLvl w:val="2"/>
              <w:rPr>
                <w:del w:id="12016" w:author="吴媛媛 [2]" w:date="2020-05-18T15:38:48Z"/>
                <w:rFonts w:ascii="仿宋_GB2312" w:hAnsi="仿宋_GB2312" w:cs="仿宋_GB2312"/>
                <w:color w:val="000000"/>
                <w:sz w:val="21"/>
                <w:szCs w:val="21"/>
              </w:rPr>
            </w:pPr>
            <w:del w:id="12017" w:author="吴媛媛 [2]" w:date="2020-05-18T15:38:48Z">
              <w:r>
                <w:rPr>
                  <w:rFonts w:hint="eastAsia" w:ascii="仿宋_GB2312" w:hAnsi="仿宋_GB2312" w:cs="仿宋_GB2312"/>
                  <w:color w:val="000000"/>
                  <w:sz w:val="21"/>
                  <w:szCs w:val="21"/>
                  <w:lang w:eastAsia="zh-CN"/>
                </w:rPr>
                <w:delText>1.指数据发生的金融机构唯一标准编码。</w:delText>
              </w:r>
            </w:del>
            <w:del w:id="12018" w:author="吴媛媛 [2]" w:date="2020-05-18T15:38:48Z">
              <w:r>
                <w:rPr>
                  <w:rFonts w:hint="eastAsia" w:ascii="仿宋_GB2312" w:hAnsi="仿宋_GB2312" w:cs="仿宋_GB2312"/>
                  <w:color w:val="000000"/>
                  <w:sz w:val="21"/>
                  <w:szCs w:val="21"/>
                  <w:lang w:eastAsia="zh-CN"/>
                </w:rPr>
                <w:br w:type="textWrapping"/>
              </w:r>
            </w:del>
            <w:del w:id="12019" w:author="吴媛媛 [2]" w:date="2020-05-18T15:38:48Z">
              <w:r>
                <w:rPr>
                  <w:rFonts w:hint="eastAsia" w:ascii="仿宋_GB2312" w:hAnsi="仿宋_GB2312" w:cs="仿宋_GB2312"/>
                  <w:color w:val="000000"/>
                  <w:sz w:val="21"/>
                  <w:szCs w:val="21"/>
                  <w:lang w:eastAsia="zh-CN"/>
                </w:rPr>
                <w:delText>2.采用《金融机构编码规范》（JR/T 0124）编发的代码。数据更新的频率为月度。</w:delText>
              </w:r>
            </w:del>
            <w:del w:id="12020" w:author="吴媛媛 [2]" w:date="2020-05-18T15:38:48Z">
              <w:r>
                <w:rPr>
                  <w:rFonts w:hint="eastAsia" w:ascii="仿宋_GB2312" w:hAnsi="仿宋_GB2312" w:cs="仿宋_GB2312"/>
                  <w:color w:val="000000"/>
                  <w:sz w:val="21"/>
                  <w:szCs w:val="21"/>
                  <w:lang w:eastAsia="zh-CN"/>
                </w:rPr>
                <w:br w:type="textWrapping"/>
              </w:r>
            </w:del>
            <w:del w:id="12021"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022"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023" w:author="吴媛媛 [2]" w:date="2020-05-18T15:38:48Z"/>
                <w:rFonts w:ascii="仿宋_GB2312" w:hAnsi="仿宋_GB2312" w:cs="仿宋_GB2312"/>
                <w:color w:val="000000"/>
                <w:sz w:val="21"/>
                <w:szCs w:val="21"/>
              </w:rPr>
            </w:pPr>
            <w:del w:id="12024" w:author="吴媛媛 [2]" w:date="2020-05-18T15:38:48Z">
              <w:r>
                <w:rPr>
                  <w:rFonts w:hint="eastAsia" w:ascii="仿宋_GB2312" w:hAnsi="仿宋_GB2312" w:cs="仿宋_GB2312"/>
                  <w:color w:val="000000"/>
                  <w:sz w:val="21"/>
                  <w:szCs w:val="21"/>
                </w:rPr>
                <w:delText>3</w:delText>
              </w:r>
            </w:del>
          </w:p>
        </w:tc>
        <w:tc>
          <w:tcPr>
            <w:tcW w:w="853" w:type="dxa"/>
            <w:vAlign w:val="center"/>
          </w:tcPr>
          <w:p>
            <w:pPr>
              <w:spacing w:line="240" w:lineRule="auto"/>
              <w:jc w:val="center"/>
              <w:outlineLvl w:val="2"/>
              <w:rPr>
                <w:del w:id="12025" w:author="吴媛媛 [2]" w:date="2020-05-18T15:38:48Z"/>
                <w:rFonts w:ascii="仿宋_GB2312" w:hAnsi="仿宋_GB2312" w:cs="仿宋_GB2312"/>
                <w:color w:val="000000"/>
                <w:sz w:val="21"/>
                <w:szCs w:val="21"/>
                <w:lang w:eastAsia="zh-CN"/>
              </w:rPr>
            </w:pPr>
            <w:ins w:id="12026" w:author="oauser" w:date="2019-12-05T14:32:49Z">
              <w:del w:id="12027" w:author="吴媛媛 [2]" w:date="2020-05-18T15:38:48Z">
                <w:r>
                  <w:rPr>
                    <w:rFonts w:hint="eastAsia" w:ascii="仿宋_GB2312" w:hAnsi="仿宋_GB2312" w:cs="仿宋_GB2312"/>
                    <w:color w:val="000000"/>
                    <w:sz w:val="21"/>
                    <w:szCs w:val="21"/>
                  </w:rPr>
                  <w:delText>3010</w:delText>
                </w:r>
              </w:del>
            </w:ins>
            <w:del w:id="12028"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2029" w:author="吴媛媛 [2]" w:date="2020-05-18T15:38:48Z"/>
                <w:rFonts w:ascii="仿宋_GB2312" w:hAnsi="仿宋_GB2312" w:cs="仿宋_GB2312"/>
                <w:color w:val="000000"/>
                <w:sz w:val="21"/>
                <w:szCs w:val="21"/>
              </w:rPr>
            </w:pPr>
            <w:del w:id="12030" w:author="吴媛媛 [2]" w:date="2020-05-18T15:38:48Z">
              <w:r>
                <w:rPr>
                  <w:rFonts w:hint="eastAsia" w:ascii="仿宋_GB2312" w:hAnsi="仿宋_GB2312" w:cs="仿宋_GB2312"/>
                  <w:color w:val="000000"/>
                  <w:sz w:val="21"/>
                  <w:szCs w:val="21"/>
                </w:rPr>
                <w:delText>贷款借据编码</w:delText>
              </w:r>
            </w:del>
          </w:p>
        </w:tc>
        <w:tc>
          <w:tcPr>
            <w:tcW w:w="1137" w:type="dxa"/>
            <w:vAlign w:val="center"/>
          </w:tcPr>
          <w:p>
            <w:pPr>
              <w:spacing w:line="240" w:lineRule="auto"/>
              <w:jc w:val="center"/>
              <w:outlineLvl w:val="2"/>
              <w:rPr>
                <w:del w:id="12031" w:author="吴媛媛 [2]" w:date="2020-05-18T15:38:48Z"/>
                <w:rFonts w:hint="default" w:ascii="仿宋_GB2312" w:hAnsi="仿宋_GB2312" w:eastAsia="仿宋_GB2312" w:cs="仿宋_GB2312"/>
                <w:color w:val="000000"/>
                <w:sz w:val="21"/>
                <w:szCs w:val="21"/>
                <w:lang w:val="en-US" w:eastAsia="zh-CN"/>
              </w:rPr>
            </w:pPr>
            <w:del w:id="12032" w:author="吴媛媛 [2]" w:date="2020-05-18T15:38:48Z">
              <w:r>
                <w:rPr>
                  <w:rFonts w:hint="eastAsia" w:ascii="仿宋_GB2312" w:hAnsi="仿宋_GB2312" w:cs="仿宋_GB2312"/>
                  <w:color w:val="000000"/>
                  <w:sz w:val="21"/>
                  <w:szCs w:val="21"/>
                </w:rPr>
                <w:delText>anc..</w:delText>
              </w:r>
            </w:del>
            <w:del w:id="12033" w:author="吴媛媛 [2]" w:date="2020-05-18T15:38:48Z">
              <w:r>
                <w:rPr>
                  <w:rFonts w:hint="default" w:ascii="仿宋_GB2312" w:hAnsi="仿宋_GB2312" w:cs="仿宋_GB2312"/>
                  <w:color w:val="000000"/>
                  <w:sz w:val="21"/>
                  <w:szCs w:val="21"/>
                  <w:lang w:val="en-US"/>
                </w:rPr>
                <w:delText>100</w:delText>
              </w:r>
            </w:del>
            <w:ins w:id="12034" w:author="oauser" w:date="2019-12-05T14:30:49Z">
              <w:del w:id="12035" w:author="吴媛媛 [2]" w:date="2020-05-18T15:38:48Z">
                <w:r>
                  <w:rPr>
                    <w:rFonts w:hint="eastAsia" w:ascii="仿宋_GB2312" w:hAnsi="仿宋_GB2312" w:cs="仿宋_GB2312"/>
                    <w:color w:val="000000"/>
                    <w:sz w:val="21"/>
                    <w:szCs w:val="21"/>
                    <w:lang w:val="en-US" w:eastAsia="zh-CN"/>
                  </w:rPr>
                  <w:delText>35</w:delText>
                </w:r>
              </w:del>
            </w:ins>
          </w:p>
        </w:tc>
        <w:tc>
          <w:tcPr>
            <w:tcW w:w="4213" w:type="dxa"/>
            <w:tcMar>
              <w:top w:w="15" w:type="dxa"/>
              <w:left w:w="15" w:type="dxa"/>
              <w:bottom w:w="0" w:type="dxa"/>
              <w:right w:w="15" w:type="dxa"/>
            </w:tcMar>
            <w:vAlign w:val="center"/>
          </w:tcPr>
          <w:p>
            <w:pPr>
              <w:spacing w:line="240" w:lineRule="auto"/>
              <w:outlineLvl w:val="2"/>
              <w:rPr>
                <w:del w:id="12036" w:author="吴媛媛 [2]" w:date="2020-05-18T15:38:48Z"/>
                <w:rFonts w:ascii="仿宋_GB2312" w:hAnsi="仿宋_GB2312" w:cs="仿宋_GB2312"/>
                <w:color w:val="000000"/>
                <w:sz w:val="21"/>
                <w:szCs w:val="21"/>
              </w:rPr>
            </w:pPr>
            <w:del w:id="12037" w:author="吴媛媛 [2]" w:date="2020-05-18T15:38:48Z">
              <w:r>
                <w:rPr>
                  <w:rFonts w:hint="eastAsia" w:ascii="仿宋_GB2312" w:hAnsi="仿宋_GB2312" w:cs="仿宋_GB2312"/>
                  <w:color w:val="000000"/>
                  <w:sz w:val="21"/>
                  <w:szCs w:val="21"/>
                  <w:lang w:eastAsia="zh-CN"/>
                </w:rPr>
                <w:delText>1.指贷款机构向借款人发放贷款时签订的借款凭证编码。</w:delText>
              </w:r>
            </w:del>
            <w:del w:id="12038" w:author="吴媛媛 [2]" w:date="2020-05-18T15:38:48Z">
              <w:r>
                <w:rPr>
                  <w:rFonts w:hint="eastAsia" w:ascii="仿宋_GB2312" w:hAnsi="仿宋_GB2312" w:cs="仿宋_GB2312"/>
                  <w:color w:val="000000"/>
                  <w:sz w:val="21"/>
                  <w:szCs w:val="21"/>
                  <w:lang w:eastAsia="zh-CN"/>
                </w:rPr>
                <w:br w:type="textWrapping"/>
              </w:r>
            </w:del>
            <w:del w:id="12039" w:author="吴媛媛 [2]" w:date="2020-05-18T15:38:48Z">
              <w:r>
                <w:rPr>
                  <w:rFonts w:hint="eastAsia" w:ascii="仿宋_GB2312" w:hAnsi="仿宋_GB2312" w:cs="仿宋_GB2312"/>
                  <w:color w:val="000000"/>
                  <w:sz w:val="21"/>
                  <w:szCs w:val="21"/>
                  <w:lang w:eastAsia="zh-CN"/>
                </w:rPr>
                <w:delText>2.数据更新的频率为月度。</w:delText>
              </w:r>
            </w:del>
            <w:del w:id="12040" w:author="吴媛媛 [2]" w:date="2020-05-18T15:38:48Z">
              <w:r>
                <w:rPr>
                  <w:rFonts w:hint="eastAsia" w:ascii="仿宋_GB2312" w:hAnsi="仿宋_GB2312" w:cs="仿宋_GB2312"/>
                  <w:color w:val="000000"/>
                  <w:sz w:val="21"/>
                  <w:szCs w:val="21"/>
                  <w:lang w:eastAsia="zh-CN"/>
                </w:rPr>
                <w:br w:type="textWrapping"/>
              </w:r>
            </w:del>
            <w:del w:id="12041"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042"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043" w:author="吴媛媛 [2]" w:date="2020-05-18T15:38:48Z"/>
                <w:rFonts w:ascii="仿宋_GB2312" w:hAnsi="仿宋_GB2312" w:cs="仿宋_GB2312"/>
                <w:color w:val="000000"/>
                <w:sz w:val="21"/>
                <w:szCs w:val="21"/>
              </w:rPr>
            </w:pPr>
            <w:del w:id="12044" w:author="吴媛媛 [2]" w:date="2020-05-18T15:38:48Z">
              <w:r>
                <w:rPr>
                  <w:rFonts w:hint="eastAsia" w:ascii="仿宋_GB2312" w:hAnsi="仿宋_GB2312" w:cs="仿宋_GB2312"/>
                  <w:color w:val="000000"/>
                  <w:sz w:val="21"/>
                  <w:szCs w:val="21"/>
                </w:rPr>
                <w:delText>4</w:delText>
              </w:r>
            </w:del>
          </w:p>
        </w:tc>
        <w:tc>
          <w:tcPr>
            <w:tcW w:w="853" w:type="dxa"/>
            <w:vAlign w:val="center"/>
          </w:tcPr>
          <w:p>
            <w:pPr>
              <w:spacing w:line="240" w:lineRule="auto"/>
              <w:jc w:val="center"/>
              <w:outlineLvl w:val="2"/>
              <w:rPr>
                <w:del w:id="12045" w:author="吴媛媛 [2]" w:date="2020-05-18T15:38:48Z"/>
                <w:rFonts w:ascii="仿宋_GB2312" w:hAnsi="仿宋_GB2312" w:cs="仿宋_GB2312"/>
                <w:color w:val="000000"/>
                <w:sz w:val="21"/>
                <w:szCs w:val="21"/>
                <w:lang w:eastAsia="zh-CN"/>
              </w:rPr>
            </w:pPr>
            <w:del w:id="12046"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2047" w:author="吴媛媛 [2]" w:date="2020-05-18T15:38:48Z"/>
                <w:rFonts w:ascii="仿宋_GB2312" w:hAnsi="仿宋_GB2312" w:cs="仿宋_GB2312"/>
                <w:color w:val="000000"/>
                <w:sz w:val="21"/>
                <w:szCs w:val="21"/>
                <w:lang w:eastAsia="zh-CN"/>
              </w:rPr>
            </w:pPr>
            <w:del w:id="12048" w:author="吴媛媛 [2]" w:date="2020-05-18T15:38:48Z">
              <w:r>
                <w:rPr>
                  <w:rFonts w:hint="eastAsia" w:ascii="仿宋_GB2312" w:hAnsi="仿宋_GB2312" w:cs="仿宋_GB2312"/>
                  <w:color w:val="000000"/>
                  <w:sz w:val="21"/>
                  <w:szCs w:val="21"/>
                  <w:lang w:eastAsia="zh-CN"/>
                </w:rPr>
                <w:delText>带动贫困户利益联结方式</w:delText>
              </w:r>
            </w:del>
          </w:p>
        </w:tc>
        <w:tc>
          <w:tcPr>
            <w:tcW w:w="1137" w:type="dxa"/>
            <w:vAlign w:val="center"/>
          </w:tcPr>
          <w:p>
            <w:pPr>
              <w:spacing w:line="240" w:lineRule="auto"/>
              <w:jc w:val="center"/>
              <w:outlineLvl w:val="2"/>
              <w:rPr>
                <w:del w:id="12049" w:author="吴媛媛 [2]" w:date="2020-05-18T15:38:48Z"/>
                <w:rFonts w:ascii="仿宋_GB2312" w:hAnsi="仿宋_GB2312" w:cs="仿宋_GB2312"/>
                <w:color w:val="000000"/>
                <w:sz w:val="21"/>
                <w:szCs w:val="21"/>
              </w:rPr>
            </w:pPr>
            <w:del w:id="12050" w:author="吴媛媛 [2]" w:date="2020-05-18T15:38:48Z">
              <w:r>
                <w:rPr>
                  <w:rFonts w:hint="eastAsia" w:ascii="仿宋_GB2312" w:hAnsi="仿宋_GB2312" w:cs="仿宋_GB2312"/>
                  <w:color w:val="000000"/>
                  <w:sz w:val="21"/>
                  <w:szCs w:val="21"/>
                </w:rPr>
                <w:delText>2!n</w:delText>
              </w:r>
            </w:del>
          </w:p>
        </w:tc>
        <w:tc>
          <w:tcPr>
            <w:tcW w:w="4213" w:type="dxa"/>
            <w:tcMar>
              <w:top w:w="15" w:type="dxa"/>
              <w:left w:w="15" w:type="dxa"/>
              <w:bottom w:w="0" w:type="dxa"/>
              <w:right w:w="15" w:type="dxa"/>
            </w:tcMar>
            <w:vAlign w:val="center"/>
          </w:tcPr>
          <w:p>
            <w:pPr>
              <w:spacing w:line="240" w:lineRule="auto"/>
              <w:outlineLvl w:val="2"/>
              <w:rPr>
                <w:del w:id="12051" w:author="吴媛媛 [2]" w:date="2020-05-18T15:38:48Z"/>
                <w:rFonts w:ascii="仿宋_GB2312" w:hAnsi="仿宋_GB2312" w:cs="仿宋_GB2312"/>
                <w:color w:val="000000"/>
                <w:sz w:val="21"/>
                <w:szCs w:val="21"/>
                <w:lang w:eastAsia="zh-CN"/>
              </w:rPr>
            </w:pPr>
            <w:del w:id="12052" w:author="吴媛媛 [2]" w:date="2020-05-18T15:38:48Z">
              <w:r>
                <w:rPr>
                  <w:rFonts w:hint="eastAsia" w:ascii="仿宋_GB2312" w:hAnsi="仿宋_GB2312" w:cs="仿宋_GB2312"/>
                  <w:color w:val="000000"/>
                  <w:sz w:val="21"/>
                  <w:szCs w:val="21"/>
                  <w:lang w:eastAsia="zh-CN"/>
                </w:rPr>
                <w:delText>1.指“政担银企户”五方联动助推精准扶贫贷款用于带动贫困户的利益联结方式。</w:delText>
              </w:r>
            </w:del>
            <w:del w:id="12053" w:author="吴媛媛 [2]" w:date="2020-05-18T15:38:48Z">
              <w:r>
                <w:rPr>
                  <w:rFonts w:hint="eastAsia" w:ascii="仿宋_GB2312" w:hAnsi="仿宋_GB2312" w:cs="仿宋_GB2312"/>
                  <w:color w:val="000000"/>
                  <w:sz w:val="21"/>
                  <w:szCs w:val="21"/>
                  <w:lang w:eastAsia="zh-CN"/>
                </w:rPr>
                <w:br w:type="textWrapping"/>
              </w:r>
            </w:del>
            <w:del w:id="12054" w:author="吴媛媛 [2]" w:date="2020-05-18T15:38:48Z">
              <w:r>
                <w:rPr>
                  <w:rFonts w:hint="eastAsia" w:ascii="仿宋_GB2312" w:hAnsi="仿宋_GB2312" w:cs="仿宋_GB2312"/>
                  <w:color w:val="000000"/>
                  <w:sz w:val="21"/>
                  <w:szCs w:val="21"/>
                  <w:lang w:eastAsia="zh-CN"/>
                </w:rPr>
                <w:delText>2.带动贫困户的利益联结方式分为就业劳务、流转土地、入股分红、产品购销、代种代养、技术指导、其他等。数据更新频率为月度。</w:delText>
              </w:r>
            </w:del>
            <w:del w:id="12055" w:author="吴媛媛 [2]" w:date="2020-05-18T15:38:48Z">
              <w:r>
                <w:rPr>
                  <w:rFonts w:hint="eastAsia" w:ascii="仿宋_GB2312" w:hAnsi="仿宋_GB2312" w:cs="仿宋_GB2312"/>
                  <w:color w:val="000000"/>
                  <w:sz w:val="21"/>
                  <w:szCs w:val="21"/>
                  <w:lang w:eastAsia="zh-CN"/>
                </w:rPr>
                <w:br w:type="textWrapping"/>
              </w:r>
            </w:del>
            <w:del w:id="12056"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del w:id="12057" w:author="吴媛媛 [2]" w:date="2020-05-18T15:38:48Z"/>
                <w:rFonts w:ascii="仿宋_GB2312" w:hAnsi="仿宋_GB2312" w:cs="仿宋_GB2312"/>
                <w:color w:val="000000"/>
                <w:sz w:val="21"/>
                <w:szCs w:val="21"/>
                <w:lang w:eastAsia="zh-CN"/>
              </w:rPr>
            </w:pPr>
            <w:del w:id="12058" w:author="吴媛媛 [2]" w:date="2020-05-18T15:38:48Z">
              <w:r>
                <w:rPr>
                  <w:rFonts w:hint="eastAsia" w:ascii="仿宋_GB2312" w:hAnsi="仿宋_GB2312" w:cs="仿宋_GB2312"/>
                  <w:color w:val="000000"/>
                  <w:sz w:val="21"/>
                  <w:szCs w:val="21"/>
                  <w:lang w:eastAsia="zh-CN"/>
                </w:rPr>
                <w:delText>01 就业劳务</w:delText>
              </w:r>
            </w:del>
            <w:del w:id="12059" w:author="吴媛媛 [2]" w:date="2020-05-18T15:38:48Z">
              <w:r>
                <w:rPr>
                  <w:rFonts w:hint="eastAsia" w:ascii="仿宋_GB2312" w:hAnsi="仿宋_GB2312" w:cs="仿宋_GB2312"/>
                  <w:color w:val="000000"/>
                  <w:sz w:val="21"/>
                  <w:szCs w:val="21"/>
                  <w:lang w:eastAsia="zh-CN"/>
                </w:rPr>
                <w:br w:type="textWrapping"/>
              </w:r>
            </w:del>
            <w:del w:id="12060" w:author="吴媛媛 [2]" w:date="2020-05-18T15:38:48Z">
              <w:r>
                <w:rPr>
                  <w:rFonts w:hint="eastAsia" w:ascii="仿宋_GB2312" w:hAnsi="仿宋_GB2312" w:cs="仿宋_GB2312"/>
                  <w:color w:val="000000"/>
                  <w:sz w:val="21"/>
                  <w:szCs w:val="21"/>
                  <w:lang w:eastAsia="zh-CN"/>
                </w:rPr>
                <w:delText>02 流转土地</w:delText>
              </w:r>
            </w:del>
            <w:del w:id="12061" w:author="吴媛媛 [2]" w:date="2020-05-18T15:38:48Z">
              <w:r>
                <w:rPr>
                  <w:rFonts w:hint="eastAsia" w:ascii="仿宋_GB2312" w:hAnsi="仿宋_GB2312" w:cs="仿宋_GB2312"/>
                  <w:color w:val="000000"/>
                  <w:sz w:val="21"/>
                  <w:szCs w:val="21"/>
                  <w:lang w:eastAsia="zh-CN"/>
                </w:rPr>
                <w:br w:type="textWrapping"/>
              </w:r>
            </w:del>
            <w:del w:id="12062" w:author="吴媛媛 [2]" w:date="2020-05-18T15:38:48Z">
              <w:r>
                <w:rPr>
                  <w:rFonts w:hint="eastAsia" w:ascii="仿宋_GB2312" w:hAnsi="仿宋_GB2312" w:cs="仿宋_GB2312"/>
                  <w:color w:val="000000"/>
                  <w:sz w:val="21"/>
                  <w:szCs w:val="21"/>
                  <w:lang w:eastAsia="zh-CN"/>
                </w:rPr>
                <w:delText>03 入股分红</w:delText>
              </w:r>
            </w:del>
            <w:del w:id="12063" w:author="吴媛媛 [2]" w:date="2020-05-18T15:38:48Z">
              <w:r>
                <w:rPr>
                  <w:rFonts w:hint="eastAsia" w:ascii="仿宋_GB2312" w:hAnsi="仿宋_GB2312" w:cs="仿宋_GB2312"/>
                  <w:color w:val="000000"/>
                  <w:sz w:val="21"/>
                  <w:szCs w:val="21"/>
                  <w:lang w:eastAsia="zh-CN"/>
                </w:rPr>
                <w:br w:type="textWrapping"/>
              </w:r>
            </w:del>
            <w:del w:id="12064" w:author="吴媛媛 [2]" w:date="2020-05-18T15:38:48Z">
              <w:r>
                <w:rPr>
                  <w:rFonts w:hint="eastAsia" w:ascii="仿宋_GB2312" w:hAnsi="仿宋_GB2312" w:cs="仿宋_GB2312"/>
                  <w:color w:val="000000"/>
                  <w:sz w:val="21"/>
                  <w:szCs w:val="21"/>
                  <w:lang w:eastAsia="zh-CN"/>
                </w:rPr>
                <w:delText>04 产品购销</w:delText>
              </w:r>
            </w:del>
            <w:del w:id="12065" w:author="吴媛媛 [2]" w:date="2020-05-18T15:38:48Z">
              <w:r>
                <w:rPr>
                  <w:rFonts w:hint="eastAsia" w:ascii="仿宋_GB2312" w:hAnsi="仿宋_GB2312" w:cs="仿宋_GB2312"/>
                  <w:color w:val="000000"/>
                  <w:sz w:val="21"/>
                  <w:szCs w:val="21"/>
                  <w:lang w:eastAsia="zh-CN"/>
                </w:rPr>
                <w:br w:type="textWrapping"/>
              </w:r>
            </w:del>
            <w:del w:id="12066" w:author="吴媛媛 [2]" w:date="2020-05-18T15:38:48Z">
              <w:r>
                <w:rPr>
                  <w:rFonts w:hint="eastAsia" w:ascii="仿宋_GB2312" w:hAnsi="仿宋_GB2312" w:cs="仿宋_GB2312"/>
                  <w:color w:val="000000"/>
                  <w:sz w:val="21"/>
                  <w:szCs w:val="21"/>
                  <w:lang w:eastAsia="zh-CN"/>
                </w:rPr>
                <w:delText>05 代种代养</w:delText>
              </w:r>
            </w:del>
            <w:del w:id="12067" w:author="吴媛媛 [2]" w:date="2020-05-18T15:38:48Z">
              <w:r>
                <w:rPr>
                  <w:rFonts w:hint="eastAsia" w:ascii="仿宋_GB2312" w:hAnsi="仿宋_GB2312" w:cs="仿宋_GB2312"/>
                  <w:color w:val="000000"/>
                  <w:sz w:val="21"/>
                  <w:szCs w:val="21"/>
                  <w:lang w:eastAsia="zh-CN"/>
                </w:rPr>
                <w:br w:type="textWrapping"/>
              </w:r>
            </w:del>
            <w:del w:id="12068" w:author="吴媛媛 [2]" w:date="2020-05-18T15:38:48Z">
              <w:r>
                <w:rPr>
                  <w:rFonts w:hint="eastAsia" w:ascii="仿宋_GB2312" w:hAnsi="仿宋_GB2312" w:cs="仿宋_GB2312"/>
                  <w:color w:val="000000"/>
                  <w:sz w:val="21"/>
                  <w:szCs w:val="21"/>
                  <w:lang w:eastAsia="zh-CN"/>
                </w:rPr>
                <w:delText>06 技术指导</w:delText>
              </w:r>
            </w:del>
            <w:del w:id="12069" w:author="吴媛媛 [2]" w:date="2020-05-18T15:38:48Z">
              <w:r>
                <w:rPr>
                  <w:rFonts w:hint="eastAsia" w:ascii="仿宋_GB2312" w:hAnsi="仿宋_GB2312" w:cs="仿宋_GB2312"/>
                  <w:color w:val="000000"/>
                  <w:sz w:val="21"/>
                  <w:szCs w:val="21"/>
                  <w:lang w:eastAsia="zh-CN"/>
                </w:rPr>
                <w:br w:type="textWrapping"/>
              </w:r>
            </w:del>
            <w:del w:id="12070" w:author="吴媛媛 [2]" w:date="2020-05-18T15:38:48Z">
              <w:r>
                <w:rPr>
                  <w:rFonts w:hint="eastAsia" w:ascii="仿宋_GB2312" w:hAnsi="仿宋_GB2312" w:cs="仿宋_GB2312"/>
                  <w:color w:val="000000"/>
                  <w:sz w:val="21"/>
                  <w:szCs w:val="21"/>
                  <w:lang w:eastAsia="zh-CN"/>
                </w:rPr>
                <w:delText>99 其他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071"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072" w:author="吴媛媛 [2]" w:date="2020-05-18T15:38:48Z"/>
                <w:rFonts w:ascii="仿宋_GB2312" w:hAnsi="仿宋_GB2312" w:cs="仿宋_GB2312"/>
                <w:color w:val="000000"/>
                <w:sz w:val="21"/>
                <w:szCs w:val="21"/>
              </w:rPr>
            </w:pPr>
            <w:del w:id="12073" w:author="吴媛媛 [2]" w:date="2020-05-18T15:38:48Z">
              <w:r>
                <w:rPr>
                  <w:rFonts w:hint="eastAsia" w:ascii="仿宋_GB2312" w:hAnsi="仿宋_GB2312" w:cs="仿宋_GB2312"/>
                  <w:color w:val="000000"/>
                  <w:sz w:val="21"/>
                  <w:szCs w:val="21"/>
                </w:rPr>
                <w:delText>5</w:delText>
              </w:r>
            </w:del>
          </w:p>
        </w:tc>
        <w:tc>
          <w:tcPr>
            <w:tcW w:w="853" w:type="dxa"/>
            <w:vAlign w:val="center"/>
          </w:tcPr>
          <w:p>
            <w:pPr>
              <w:spacing w:line="240" w:lineRule="auto"/>
              <w:jc w:val="center"/>
              <w:outlineLvl w:val="2"/>
              <w:rPr>
                <w:del w:id="12074" w:author="吴媛媛 [2]" w:date="2020-05-18T15:38:48Z"/>
                <w:rFonts w:ascii="仿宋_GB2312" w:hAnsi="仿宋_GB2312" w:cs="仿宋_GB2312"/>
                <w:color w:val="000000"/>
                <w:sz w:val="21"/>
                <w:szCs w:val="21"/>
                <w:lang w:eastAsia="zh-CN"/>
              </w:rPr>
            </w:pPr>
            <w:del w:id="12075"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2076" w:author="吴媛媛 [2]" w:date="2020-05-18T15:38:48Z"/>
                <w:rFonts w:ascii="仿宋_GB2312" w:hAnsi="仿宋_GB2312" w:cs="仿宋_GB2312"/>
                <w:color w:val="000000"/>
                <w:sz w:val="21"/>
                <w:szCs w:val="21"/>
              </w:rPr>
            </w:pPr>
            <w:del w:id="12077" w:author="吴媛媛 [2]" w:date="2020-05-18T15:38:48Z">
              <w:r>
                <w:rPr>
                  <w:rFonts w:hint="eastAsia" w:ascii="仿宋_GB2312" w:hAnsi="仿宋_GB2312" w:cs="仿宋_GB2312"/>
                  <w:color w:val="000000"/>
                  <w:sz w:val="21"/>
                  <w:szCs w:val="21"/>
                </w:rPr>
                <w:delText>带动贫困人口数</w:delText>
              </w:r>
            </w:del>
          </w:p>
        </w:tc>
        <w:tc>
          <w:tcPr>
            <w:tcW w:w="1137" w:type="dxa"/>
            <w:vAlign w:val="center"/>
          </w:tcPr>
          <w:p>
            <w:pPr>
              <w:spacing w:line="240" w:lineRule="auto"/>
              <w:jc w:val="center"/>
              <w:outlineLvl w:val="2"/>
              <w:rPr>
                <w:del w:id="12078" w:author="吴媛媛 [2]" w:date="2020-05-18T15:38:48Z"/>
                <w:rFonts w:ascii="仿宋_GB2312" w:hAnsi="仿宋_GB2312" w:cs="仿宋_GB2312"/>
                <w:color w:val="000000"/>
                <w:sz w:val="21"/>
                <w:szCs w:val="21"/>
              </w:rPr>
            </w:pPr>
            <w:del w:id="12079" w:author="吴媛媛 [2]" w:date="2020-05-18T15:38:48Z">
              <w:r>
                <w:rPr>
                  <w:rFonts w:hint="eastAsia" w:ascii="仿宋_GB2312" w:hAnsi="仿宋_GB2312" w:cs="仿宋_GB2312"/>
                  <w:color w:val="000000"/>
                  <w:sz w:val="21"/>
                  <w:szCs w:val="21"/>
                </w:rPr>
                <w:delText>n</w:delText>
              </w:r>
            </w:del>
          </w:p>
        </w:tc>
        <w:tc>
          <w:tcPr>
            <w:tcW w:w="4213" w:type="dxa"/>
            <w:tcMar>
              <w:top w:w="15" w:type="dxa"/>
              <w:left w:w="15" w:type="dxa"/>
              <w:bottom w:w="0" w:type="dxa"/>
              <w:right w:w="15" w:type="dxa"/>
            </w:tcMar>
            <w:vAlign w:val="center"/>
          </w:tcPr>
          <w:p>
            <w:pPr>
              <w:spacing w:line="240" w:lineRule="auto"/>
              <w:outlineLvl w:val="2"/>
              <w:rPr>
                <w:del w:id="12080" w:author="吴媛媛 [2]" w:date="2020-05-18T15:38:48Z"/>
                <w:rFonts w:ascii="仿宋_GB2312" w:hAnsi="仿宋_GB2312" w:cs="仿宋_GB2312"/>
                <w:color w:val="000000"/>
                <w:sz w:val="21"/>
                <w:szCs w:val="21"/>
                <w:lang w:eastAsia="zh-CN"/>
              </w:rPr>
            </w:pPr>
            <w:del w:id="12081" w:author="吴媛媛 [2]" w:date="2020-05-18T15:38:48Z">
              <w:r>
                <w:rPr>
                  <w:rFonts w:hint="eastAsia" w:ascii="仿宋_GB2312" w:hAnsi="仿宋_GB2312" w:cs="仿宋_GB2312"/>
                  <w:color w:val="000000"/>
                  <w:sz w:val="21"/>
                  <w:szCs w:val="21"/>
                  <w:lang w:eastAsia="zh-CN"/>
                </w:rPr>
                <w:delText>1.指贷款带动的</w:delText>
              </w:r>
            </w:del>
            <w:ins w:id="12082" w:author="user" w:date="2019-09-23T17:36:00Z">
              <w:del w:id="12083" w:author="吴媛媛 [2]" w:date="2020-05-18T15:38:48Z">
                <w:r>
                  <w:rPr>
                    <w:rFonts w:hint="eastAsia" w:ascii="仿宋_GB2312" w:hAnsi="仿宋_GB2312" w:cs="仿宋_GB2312"/>
                    <w:sz w:val="21"/>
                    <w:szCs w:val="21"/>
                    <w:lang w:eastAsia="zh-CN"/>
                  </w:rPr>
                  <w:delText>建档立卡贫困人口信息来源于全国扶贫开发信息系统，识别字段为“A17识别标准”、“A3证件号码”和“脱贫状态”，“A17识别标准”为“国家标准”，“脱贫状态”为“返贫”、“未脱贫”和“预脱贫”。已脱贫人口信息来源于全国扶贫开发信息系统，识别字段为“A17识别标准”、“A3证件号码”和“脱贫状态”，“A17识别标准”为“国家标准”，“脱贫状态”为“已脱贫享受政策”，不再包含“已脱贫不再享受政策”。</w:delText>
                </w:r>
              </w:del>
            </w:ins>
            <w:del w:id="12084" w:author="吴媛媛 [2]" w:date="2020-05-18T15:38:48Z">
              <w:r>
                <w:rPr>
                  <w:rFonts w:hint="eastAsia" w:ascii="仿宋_GB2312" w:hAnsi="仿宋_GB2312" w:cs="仿宋_GB2312"/>
                  <w:color w:val="000000"/>
                  <w:sz w:val="21"/>
                  <w:szCs w:val="21"/>
                  <w:lang w:eastAsia="zh-CN"/>
                </w:rPr>
                <w:delText>建档立卡贫困人口数量。</w:delText>
              </w:r>
            </w:del>
            <w:del w:id="12085" w:author="吴媛媛 [2]" w:date="2020-05-18T15:38:48Z">
              <w:r>
                <w:rPr>
                  <w:rFonts w:hint="eastAsia" w:ascii="仿宋_GB2312" w:hAnsi="仿宋_GB2312" w:cs="仿宋_GB2312"/>
                  <w:color w:val="000000"/>
                  <w:sz w:val="21"/>
                  <w:szCs w:val="21"/>
                  <w:lang w:eastAsia="zh-CN"/>
                </w:rPr>
                <w:br w:type="textWrapping"/>
              </w:r>
            </w:del>
            <w:del w:id="12086" w:author="吴媛媛 [2]" w:date="2020-05-18T15:38:48Z">
              <w:r>
                <w:rPr>
                  <w:rFonts w:hint="eastAsia" w:ascii="仿宋_GB2312" w:hAnsi="仿宋_GB2312" w:cs="仿宋_GB2312"/>
                  <w:color w:val="000000"/>
                  <w:sz w:val="21"/>
                  <w:szCs w:val="21"/>
                  <w:lang w:eastAsia="zh-CN"/>
                </w:rPr>
                <w:delText>2.如果贷款划型为小微企业贷款或涉农贷款，则此项无需填报。</w:delText>
              </w:r>
            </w:del>
            <w:ins w:id="12087" w:author="user" w:date="2019-09-23T17:35:00Z">
              <w:del w:id="12088" w:author="吴媛媛 [2]" w:date="2020-05-18T15:38:48Z">
                <w:r>
                  <w:rPr>
                    <w:rFonts w:hint="eastAsia" w:ascii="仿宋_GB2312" w:hAnsi="仿宋_GB2312" w:cs="仿宋_GB2312"/>
                    <w:sz w:val="21"/>
                    <w:szCs w:val="21"/>
                    <w:lang w:eastAsia="zh-CN"/>
                  </w:rPr>
                  <w:delText>建档立卡贫困人口信息来源于全国扶贫开发信息系统，识别字段为“A17识别标准”、“A3证件号码”和“脱贫状态”，“A17识别标准”为“国家标准”，“脱贫状态”为“返贫”、“未脱贫”和“预脱贫”。已脱贫人口信息来源于全国扶贫开发信息系统，识别字段为“A17识别标准”、“A3证件号码”和“脱贫状态”，“A17识别标准”为“国家标准”，“脱贫状态”为“已脱贫享受政策”，不再包含“已脱贫不再享受政策”。</w:delText>
                </w:r>
              </w:del>
            </w:ins>
            <w:del w:id="12089" w:author="吴媛媛 [2]" w:date="2020-05-18T15:38:48Z">
              <w:r>
                <w:rPr>
                  <w:rFonts w:hint="eastAsia" w:ascii="仿宋_GB2312" w:hAnsi="仿宋_GB2312" w:cs="仿宋_GB2312"/>
                  <w:color w:val="000000"/>
                  <w:sz w:val="21"/>
                  <w:szCs w:val="21"/>
                  <w:lang w:eastAsia="zh-CN"/>
                </w:rPr>
                <w:delText>贷款对象不属于贫困人口（含已脱贫）时填写带动贫困人口数。数据更新的频度为月度。</w:delText>
              </w:r>
            </w:del>
            <w:del w:id="12090" w:author="吴媛媛 [2]" w:date="2020-05-18T15:38:48Z">
              <w:r>
                <w:rPr>
                  <w:rFonts w:hint="eastAsia" w:ascii="仿宋_GB2312" w:hAnsi="仿宋_GB2312" w:cs="仿宋_GB2312"/>
                  <w:color w:val="000000"/>
                  <w:sz w:val="21"/>
                  <w:szCs w:val="21"/>
                  <w:lang w:eastAsia="zh-CN"/>
                </w:rPr>
                <w:br w:type="textWrapping"/>
              </w:r>
            </w:del>
            <w:del w:id="12091" w:author="吴媛媛 [2]" w:date="2020-05-18T15:38:48Z">
              <w:r>
                <w:rPr>
                  <w:rFonts w:hint="eastAsia" w:ascii="仿宋_GB2312" w:hAnsi="仿宋_GB2312" w:cs="仿宋_GB2312"/>
                  <w:color w:val="000000"/>
                  <w:sz w:val="21"/>
                  <w:szCs w:val="21"/>
                  <w:lang w:eastAsia="zh-CN"/>
                </w:rPr>
                <w:delText>3.值域：带动贫困人口数≥0</w:delText>
              </w:r>
            </w:del>
          </w:p>
        </w:tc>
      </w:tr>
    </w:tbl>
    <w:p>
      <w:pPr>
        <w:pStyle w:val="4"/>
        <w:spacing w:line="240" w:lineRule="auto"/>
        <w:ind w:left="1161" w:hanging="1161"/>
        <w:rPr>
          <w:del w:id="12092" w:author="吴媛媛 [2]" w:date="2020-05-18T15:38:48Z"/>
          <w:rFonts w:ascii="仿宋_GB2312" w:hAnsi="仿宋_GB2312" w:cs="仿宋_GB2312"/>
        </w:rPr>
      </w:pPr>
      <w:del w:id="12093" w:author="吴媛媛 [2]" w:date="2020-05-18T15:38:48Z">
        <w:bookmarkStart w:id="475" w:name="_Toc23319635"/>
        <w:bookmarkStart w:id="476" w:name="_Toc14252468"/>
        <w:bookmarkStart w:id="477" w:name="_Toc9272"/>
        <w:bookmarkStart w:id="478" w:name="_Toc24475"/>
        <w:bookmarkStart w:id="479" w:name="_Toc5573"/>
        <w:r>
          <w:rPr>
            <w:rFonts w:hint="eastAsia" w:ascii="仿宋_GB2312" w:hAnsi="仿宋_GB2312" w:cs="仿宋_GB2312"/>
          </w:rPr>
          <w:delText>民贸贴息贷款报文</w:delText>
        </w:r>
        <w:bookmarkEnd w:id="475"/>
        <w:bookmarkEnd w:id="476"/>
        <w:bookmarkEnd w:id="477"/>
        <w:bookmarkEnd w:id="478"/>
        <w:bookmarkEnd w:id="479"/>
      </w:del>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094" w:author="吴媛媛 [2]" w:date="2020-05-18T15:38:48Z"/>
        </w:trPr>
        <w:tc>
          <w:tcPr>
            <w:tcW w:w="569" w:type="dxa"/>
            <w:shd w:val="clear" w:color="auto" w:fill="D9D9D9"/>
            <w:tcMar>
              <w:top w:w="15" w:type="dxa"/>
              <w:left w:w="15" w:type="dxa"/>
              <w:bottom w:w="0" w:type="dxa"/>
              <w:right w:w="15" w:type="dxa"/>
            </w:tcMar>
            <w:vAlign w:val="center"/>
          </w:tcPr>
          <w:p>
            <w:pPr>
              <w:spacing w:line="480" w:lineRule="auto"/>
              <w:ind w:left="995" w:hanging="995"/>
              <w:jc w:val="center"/>
              <w:outlineLvl w:val="2"/>
              <w:rPr>
                <w:del w:id="12095" w:author="吴媛媛 [2]" w:date="2020-05-18T15:38:48Z"/>
                <w:rFonts w:ascii="仿宋_GB2312" w:hAnsi="仿宋_GB2312" w:cs="仿宋_GB2312"/>
                <w:b/>
                <w:bCs/>
                <w:color w:val="000000"/>
                <w:sz w:val="21"/>
                <w:szCs w:val="21"/>
              </w:rPr>
            </w:pPr>
            <w:del w:id="12096" w:author="吴媛媛 [2]" w:date="2020-05-18T15:38:48Z">
              <w:r>
                <w:rPr>
                  <w:rFonts w:hint="eastAsia" w:ascii="仿宋_GB2312" w:hAnsi="仿宋_GB2312" w:cs="仿宋_GB2312"/>
                  <w:b/>
                  <w:bCs/>
                  <w:color w:val="000000"/>
                  <w:sz w:val="21"/>
                  <w:szCs w:val="21"/>
                </w:rPr>
                <w:delText>序号</w:delText>
              </w:r>
            </w:del>
          </w:p>
        </w:tc>
        <w:tc>
          <w:tcPr>
            <w:tcW w:w="853" w:type="dxa"/>
            <w:shd w:val="clear" w:color="auto" w:fill="D9D9D9"/>
            <w:vAlign w:val="center"/>
          </w:tcPr>
          <w:p>
            <w:pPr>
              <w:spacing w:line="480" w:lineRule="auto"/>
              <w:ind w:left="995" w:hanging="995"/>
              <w:jc w:val="center"/>
              <w:outlineLvl w:val="2"/>
              <w:rPr>
                <w:del w:id="12097" w:author="吴媛媛 [2]" w:date="2020-05-18T15:38:48Z"/>
                <w:rFonts w:ascii="仿宋_GB2312" w:hAnsi="仿宋_GB2312" w:cs="仿宋_GB2312"/>
                <w:b/>
                <w:bCs/>
                <w:color w:val="000000"/>
                <w:sz w:val="21"/>
                <w:szCs w:val="21"/>
              </w:rPr>
            </w:pPr>
            <w:del w:id="12098" w:author="吴媛媛 [2]" w:date="2020-05-18T15:38:48Z">
              <w:r>
                <w:rPr>
                  <w:rFonts w:hint="eastAsia" w:ascii="仿宋_GB2312" w:hAnsi="仿宋_GB2312" w:cs="仿宋_GB2312"/>
                  <w:b/>
                  <w:bCs/>
                  <w:color w:val="000000"/>
                  <w:sz w:val="21"/>
                  <w:szCs w:val="21"/>
                </w:rPr>
                <w:delText>标识符</w:delText>
              </w:r>
            </w:del>
          </w:p>
        </w:tc>
        <w:tc>
          <w:tcPr>
            <w:tcW w:w="1564" w:type="dxa"/>
            <w:shd w:val="clear" w:color="auto" w:fill="D9D9D9"/>
            <w:vAlign w:val="center"/>
          </w:tcPr>
          <w:p>
            <w:pPr>
              <w:spacing w:line="480" w:lineRule="auto"/>
              <w:ind w:left="995" w:hanging="995"/>
              <w:jc w:val="center"/>
              <w:outlineLvl w:val="2"/>
              <w:rPr>
                <w:del w:id="12099" w:author="吴媛媛 [2]" w:date="2020-05-18T15:38:48Z"/>
                <w:rFonts w:ascii="仿宋_GB2312" w:hAnsi="仿宋_GB2312" w:cs="仿宋_GB2312"/>
                <w:b/>
                <w:bCs/>
                <w:color w:val="000000"/>
                <w:sz w:val="21"/>
                <w:szCs w:val="21"/>
              </w:rPr>
            </w:pPr>
            <w:del w:id="12100" w:author="吴媛媛 [2]" w:date="2020-05-18T15:38:48Z">
              <w:r>
                <w:rPr>
                  <w:rFonts w:hint="eastAsia" w:ascii="仿宋_GB2312" w:hAnsi="仿宋_GB2312" w:cs="仿宋_GB2312"/>
                  <w:b/>
                  <w:bCs/>
                  <w:color w:val="000000"/>
                  <w:sz w:val="21"/>
                  <w:szCs w:val="21"/>
                </w:rPr>
                <w:delText>数据元名称</w:delText>
              </w:r>
            </w:del>
          </w:p>
        </w:tc>
        <w:tc>
          <w:tcPr>
            <w:tcW w:w="1137" w:type="dxa"/>
            <w:shd w:val="clear" w:color="auto" w:fill="D9D9D9"/>
            <w:vAlign w:val="center"/>
          </w:tcPr>
          <w:p>
            <w:pPr>
              <w:spacing w:line="480" w:lineRule="auto"/>
              <w:ind w:left="995" w:hanging="995"/>
              <w:jc w:val="center"/>
              <w:outlineLvl w:val="2"/>
              <w:rPr>
                <w:del w:id="12101" w:author="吴媛媛 [2]" w:date="2020-05-18T15:38:48Z"/>
                <w:rFonts w:ascii="仿宋_GB2312" w:hAnsi="仿宋_GB2312" w:cs="仿宋_GB2312"/>
                <w:b/>
                <w:bCs/>
                <w:color w:val="000000"/>
                <w:sz w:val="21"/>
                <w:szCs w:val="21"/>
              </w:rPr>
            </w:pPr>
            <w:del w:id="12102" w:author="吴媛媛 [2]" w:date="2020-05-18T15:38:48Z">
              <w:r>
                <w:rPr>
                  <w:rFonts w:hint="eastAsia" w:ascii="仿宋_GB2312" w:hAnsi="仿宋_GB2312" w:cs="仿宋_GB2312"/>
                  <w:b/>
                  <w:bCs/>
                  <w:color w:val="000000"/>
                  <w:sz w:val="21"/>
                  <w:szCs w:val="21"/>
                </w:rPr>
                <w:delText>数据类型</w:delText>
              </w:r>
            </w:del>
          </w:p>
        </w:tc>
        <w:tc>
          <w:tcPr>
            <w:tcW w:w="4213" w:type="dxa"/>
            <w:shd w:val="clear" w:color="auto" w:fill="D9D9D9"/>
            <w:tcMar>
              <w:top w:w="15" w:type="dxa"/>
              <w:left w:w="15" w:type="dxa"/>
              <w:bottom w:w="0" w:type="dxa"/>
              <w:right w:w="15" w:type="dxa"/>
            </w:tcMar>
            <w:vAlign w:val="center"/>
          </w:tcPr>
          <w:p>
            <w:pPr>
              <w:spacing w:line="480" w:lineRule="auto"/>
              <w:ind w:left="995" w:hanging="995"/>
              <w:jc w:val="center"/>
              <w:outlineLvl w:val="2"/>
              <w:rPr>
                <w:del w:id="12103" w:author="吴媛媛 [2]" w:date="2020-05-18T15:38:48Z"/>
                <w:rFonts w:ascii="仿宋_GB2312" w:hAnsi="仿宋_GB2312" w:cs="仿宋_GB2312"/>
                <w:b/>
                <w:bCs/>
                <w:color w:val="000000"/>
                <w:sz w:val="21"/>
                <w:szCs w:val="21"/>
              </w:rPr>
            </w:pPr>
            <w:del w:id="12104" w:author="吴媛媛 [2]" w:date="2020-05-18T15:38:48Z">
              <w:r>
                <w:rPr>
                  <w:rFonts w:hint="eastAsia" w:ascii="仿宋_GB2312" w:hAnsi="仿宋_GB2312" w:cs="仿宋_GB2312"/>
                  <w:b/>
                  <w:bCs/>
                  <w:color w:val="000000"/>
                  <w:sz w:val="21"/>
                  <w:szCs w:val="21"/>
                </w:rPr>
                <w:delText>备注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105"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106" w:author="吴媛媛 [2]" w:date="2020-05-18T15:38:48Z"/>
                <w:rFonts w:ascii="仿宋_GB2312" w:hAnsi="仿宋_GB2312" w:cs="仿宋_GB2312"/>
                <w:color w:val="000000"/>
                <w:sz w:val="21"/>
                <w:szCs w:val="21"/>
                <w:lang w:eastAsia="zh-CN" w:bidi="ar-SA"/>
              </w:rPr>
            </w:pPr>
            <w:del w:id="12107" w:author="吴媛媛 [2]" w:date="2020-05-18T15:38:48Z">
              <w:r>
                <w:rPr>
                  <w:rFonts w:hint="eastAsia" w:ascii="仿宋_GB2312" w:hAnsi="仿宋_GB2312" w:cs="仿宋_GB2312"/>
                  <w:color w:val="000000"/>
                  <w:sz w:val="21"/>
                  <w:szCs w:val="21"/>
                </w:rPr>
                <w:delText>1</w:delText>
              </w:r>
            </w:del>
          </w:p>
        </w:tc>
        <w:tc>
          <w:tcPr>
            <w:tcW w:w="853" w:type="dxa"/>
            <w:vAlign w:val="center"/>
          </w:tcPr>
          <w:p>
            <w:pPr>
              <w:spacing w:line="240" w:lineRule="auto"/>
              <w:jc w:val="center"/>
              <w:outlineLvl w:val="2"/>
              <w:rPr>
                <w:del w:id="12108" w:author="吴媛媛 [2]" w:date="2020-05-18T15:38:48Z"/>
                <w:rFonts w:ascii="仿宋_GB2312" w:hAnsi="仿宋_GB2312" w:cs="仿宋_GB2312"/>
                <w:color w:val="000000"/>
                <w:sz w:val="21"/>
                <w:szCs w:val="21"/>
                <w:lang w:eastAsia="zh-CN"/>
              </w:rPr>
            </w:pPr>
            <w:del w:id="12109"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2110" w:author="吴媛媛 [2]" w:date="2020-05-18T15:38:48Z"/>
                <w:rFonts w:ascii="仿宋_GB2312" w:hAnsi="仿宋_GB2312" w:cs="仿宋_GB2312"/>
                <w:color w:val="000000"/>
                <w:sz w:val="21"/>
                <w:szCs w:val="21"/>
              </w:rPr>
            </w:pPr>
            <w:del w:id="12111" w:author="吴媛媛 [2]" w:date="2020-05-18T15:38:48Z">
              <w:r>
                <w:rPr>
                  <w:rFonts w:hint="eastAsia" w:ascii="仿宋_GB2312" w:hAnsi="仿宋_GB2312" w:cs="仿宋_GB2312"/>
                  <w:color w:val="000000"/>
                  <w:sz w:val="21"/>
                  <w:szCs w:val="21"/>
                </w:rPr>
                <w:delText>数据日期</w:delText>
              </w:r>
            </w:del>
          </w:p>
        </w:tc>
        <w:tc>
          <w:tcPr>
            <w:tcW w:w="1137" w:type="dxa"/>
            <w:vAlign w:val="center"/>
          </w:tcPr>
          <w:p>
            <w:pPr>
              <w:spacing w:line="240" w:lineRule="auto"/>
              <w:jc w:val="center"/>
              <w:outlineLvl w:val="2"/>
              <w:rPr>
                <w:del w:id="12112" w:author="吴媛媛 [2]" w:date="2020-05-18T15:38:48Z"/>
                <w:rFonts w:ascii="仿宋_GB2312" w:hAnsi="仿宋_GB2312" w:cs="仿宋_GB2312"/>
                <w:color w:val="000000"/>
                <w:sz w:val="21"/>
                <w:szCs w:val="21"/>
              </w:rPr>
            </w:pPr>
            <w:del w:id="12113"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2114" w:author="吴媛媛 [2]" w:date="2020-05-18T15:38:48Z"/>
                <w:rFonts w:ascii="仿宋_GB2312" w:hAnsi="仿宋_GB2312" w:cs="仿宋_GB2312"/>
                <w:color w:val="000000"/>
                <w:sz w:val="21"/>
                <w:szCs w:val="21"/>
              </w:rPr>
            </w:pPr>
            <w:del w:id="12115" w:author="吴媛媛 [2]" w:date="2020-05-18T15:38:48Z">
              <w:r>
                <w:rPr>
                  <w:rFonts w:hint="eastAsia" w:ascii="仿宋_GB2312" w:hAnsi="仿宋_GB2312" w:cs="仿宋_GB2312"/>
                  <w:color w:val="000000"/>
                  <w:sz w:val="21"/>
                  <w:szCs w:val="21"/>
                  <w:lang w:eastAsia="zh-CN"/>
                </w:rPr>
                <w:delText>1.指统计时点或统计期间的最后一个自然日。</w:delText>
              </w:r>
            </w:del>
            <w:del w:id="12116" w:author="吴媛媛 [2]" w:date="2020-05-18T15:38:48Z">
              <w:r>
                <w:rPr>
                  <w:rFonts w:hint="eastAsia" w:ascii="仿宋_GB2312" w:hAnsi="仿宋_GB2312" w:cs="仿宋_GB2312"/>
                  <w:color w:val="000000"/>
                  <w:sz w:val="21"/>
                  <w:szCs w:val="21"/>
                  <w:lang w:eastAsia="zh-CN"/>
                </w:rPr>
                <w:br w:type="textWrapping"/>
              </w:r>
            </w:del>
            <w:del w:id="12117" w:author="吴媛媛 [2]" w:date="2020-05-18T15:38:48Z">
              <w:r>
                <w:rPr>
                  <w:rFonts w:hint="eastAsia" w:ascii="仿宋_GB2312" w:hAnsi="仿宋_GB2312" w:cs="仿宋_GB2312"/>
                  <w:color w:val="000000"/>
                  <w:sz w:val="21"/>
                  <w:szCs w:val="21"/>
                  <w:lang w:eastAsia="zh-CN"/>
                </w:rPr>
                <w:delText>2.按照“YYYY-MM-DD”格式填写，应介于1900.01.01-录入当日，数据更新的频率为月度。</w:delText>
              </w:r>
            </w:del>
            <w:del w:id="12118" w:author="吴媛媛 [2]" w:date="2020-05-18T15:38:48Z">
              <w:r>
                <w:rPr>
                  <w:rFonts w:hint="eastAsia" w:ascii="仿宋_GB2312" w:hAnsi="仿宋_GB2312" w:cs="仿宋_GB2312"/>
                  <w:color w:val="000000"/>
                  <w:sz w:val="21"/>
                  <w:szCs w:val="21"/>
                  <w:lang w:eastAsia="zh-CN"/>
                </w:rPr>
                <w:br w:type="textWrapping"/>
              </w:r>
            </w:del>
            <w:del w:id="12119"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120"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121" w:author="吴媛媛 [2]" w:date="2020-05-18T15:38:48Z"/>
                <w:rFonts w:ascii="仿宋_GB2312" w:hAnsi="仿宋_GB2312" w:cs="仿宋_GB2312"/>
                <w:color w:val="000000"/>
                <w:sz w:val="21"/>
                <w:szCs w:val="21"/>
              </w:rPr>
            </w:pPr>
            <w:del w:id="12122" w:author="吴媛媛 [2]" w:date="2020-05-18T15:38:48Z">
              <w:r>
                <w:rPr>
                  <w:rFonts w:hint="eastAsia" w:ascii="仿宋_GB2312" w:hAnsi="仿宋_GB2312" w:cs="仿宋_GB2312"/>
                  <w:color w:val="000000"/>
                  <w:sz w:val="21"/>
                  <w:szCs w:val="21"/>
                </w:rPr>
                <w:delText>2</w:delText>
              </w:r>
            </w:del>
          </w:p>
        </w:tc>
        <w:tc>
          <w:tcPr>
            <w:tcW w:w="853" w:type="dxa"/>
            <w:vAlign w:val="center"/>
          </w:tcPr>
          <w:p>
            <w:pPr>
              <w:spacing w:line="240" w:lineRule="auto"/>
              <w:jc w:val="center"/>
              <w:outlineLvl w:val="2"/>
              <w:rPr>
                <w:del w:id="12123" w:author="吴媛媛 [2]" w:date="2020-05-18T15:38:48Z"/>
                <w:rFonts w:ascii="仿宋_GB2312" w:hAnsi="仿宋_GB2312" w:cs="仿宋_GB2312"/>
                <w:color w:val="000000"/>
                <w:sz w:val="21"/>
                <w:szCs w:val="21"/>
                <w:lang w:eastAsia="zh-CN"/>
              </w:rPr>
            </w:pPr>
            <w:del w:id="12124"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2125" w:author="吴媛媛 [2]" w:date="2020-05-18T15:38:48Z"/>
                <w:rFonts w:ascii="仿宋_GB2312" w:hAnsi="仿宋_GB2312" w:cs="仿宋_GB2312"/>
                <w:color w:val="000000"/>
                <w:sz w:val="21"/>
                <w:szCs w:val="21"/>
              </w:rPr>
            </w:pPr>
            <w:del w:id="12126" w:author="吴媛媛 [2]" w:date="2020-05-18T15:38:48Z">
              <w:r>
                <w:rPr>
                  <w:rFonts w:hint="eastAsia" w:ascii="仿宋_GB2312" w:hAnsi="仿宋_GB2312" w:cs="仿宋_GB2312"/>
                  <w:color w:val="000000"/>
                  <w:sz w:val="21"/>
                  <w:szCs w:val="21"/>
                </w:rPr>
                <w:delText>金融机构编码</w:delText>
              </w:r>
            </w:del>
          </w:p>
        </w:tc>
        <w:tc>
          <w:tcPr>
            <w:tcW w:w="1137" w:type="dxa"/>
            <w:vAlign w:val="center"/>
          </w:tcPr>
          <w:p>
            <w:pPr>
              <w:spacing w:line="240" w:lineRule="auto"/>
              <w:jc w:val="center"/>
              <w:outlineLvl w:val="2"/>
              <w:rPr>
                <w:del w:id="12127" w:author="吴媛媛 [2]" w:date="2020-05-18T15:38:48Z"/>
                <w:rFonts w:ascii="仿宋_GB2312" w:hAnsi="仿宋_GB2312" w:cs="仿宋_GB2312"/>
                <w:color w:val="000000"/>
                <w:sz w:val="21"/>
                <w:szCs w:val="21"/>
              </w:rPr>
            </w:pPr>
            <w:del w:id="12128" w:author="吴媛媛 [2]" w:date="2020-05-18T15:38:48Z">
              <w:r>
                <w:rPr>
                  <w:rFonts w:hint="eastAsia" w:ascii="仿宋_GB2312" w:hAnsi="仿宋_GB2312" w:cs="仿宋_GB2312"/>
                  <w:color w:val="000000"/>
                  <w:sz w:val="21"/>
                  <w:szCs w:val="21"/>
                </w:rPr>
                <w:delText>14!an</w:delText>
              </w:r>
            </w:del>
          </w:p>
        </w:tc>
        <w:tc>
          <w:tcPr>
            <w:tcW w:w="4213" w:type="dxa"/>
            <w:tcMar>
              <w:top w:w="15" w:type="dxa"/>
              <w:left w:w="15" w:type="dxa"/>
              <w:bottom w:w="0" w:type="dxa"/>
              <w:right w:w="15" w:type="dxa"/>
            </w:tcMar>
            <w:vAlign w:val="center"/>
          </w:tcPr>
          <w:p>
            <w:pPr>
              <w:spacing w:line="240" w:lineRule="auto"/>
              <w:outlineLvl w:val="2"/>
              <w:rPr>
                <w:del w:id="12129" w:author="吴媛媛 [2]" w:date="2020-05-18T15:38:48Z"/>
                <w:rFonts w:ascii="仿宋_GB2312" w:hAnsi="仿宋_GB2312" w:cs="仿宋_GB2312"/>
                <w:color w:val="000000"/>
                <w:sz w:val="21"/>
                <w:szCs w:val="21"/>
              </w:rPr>
            </w:pPr>
            <w:del w:id="12130" w:author="吴媛媛 [2]" w:date="2020-05-18T15:38:48Z">
              <w:r>
                <w:rPr>
                  <w:rFonts w:hint="eastAsia" w:ascii="仿宋_GB2312" w:hAnsi="仿宋_GB2312" w:cs="仿宋_GB2312"/>
                  <w:color w:val="000000"/>
                  <w:sz w:val="21"/>
                  <w:szCs w:val="21"/>
                  <w:lang w:eastAsia="zh-CN"/>
                </w:rPr>
                <w:delText>1.指数据发生的金融机构唯一标准编码。</w:delText>
              </w:r>
            </w:del>
            <w:del w:id="12131" w:author="吴媛媛 [2]" w:date="2020-05-18T15:38:48Z">
              <w:r>
                <w:rPr>
                  <w:rFonts w:hint="eastAsia" w:ascii="仿宋_GB2312" w:hAnsi="仿宋_GB2312" w:cs="仿宋_GB2312"/>
                  <w:color w:val="000000"/>
                  <w:sz w:val="21"/>
                  <w:szCs w:val="21"/>
                  <w:lang w:eastAsia="zh-CN"/>
                </w:rPr>
                <w:br w:type="textWrapping"/>
              </w:r>
            </w:del>
            <w:del w:id="12132" w:author="吴媛媛 [2]" w:date="2020-05-18T15:38:48Z">
              <w:r>
                <w:rPr>
                  <w:rFonts w:hint="eastAsia" w:ascii="仿宋_GB2312" w:hAnsi="仿宋_GB2312" w:cs="仿宋_GB2312"/>
                  <w:color w:val="000000"/>
                  <w:sz w:val="21"/>
                  <w:szCs w:val="21"/>
                  <w:lang w:eastAsia="zh-CN"/>
                </w:rPr>
                <w:delText>2.采用《金融机构编码规范》（JR/T 0124）编发的代码。数据更新的频率为月度。</w:delText>
              </w:r>
            </w:del>
            <w:del w:id="12133" w:author="吴媛媛 [2]" w:date="2020-05-18T15:38:48Z">
              <w:r>
                <w:rPr>
                  <w:rFonts w:hint="eastAsia" w:ascii="仿宋_GB2312" w:hAnsi="仿宋_GB2312" w:cs="仿宋_GB2312"/>
                  <w:color w:val="000000"/>
                  <w:sz w:val="21"/>
                  <w:szCs w:val="21"/>
                  <w:lang w:eastAsia="zh-CN"/>
                </w:rPr>
                <w:br w:type="textWrapping"/>
              </w:r>
            </w:del>
            <w:del w:id="12134"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135"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136" w:author="吴媛媛 [2]" w:date="2020-05-18T15:38:48Z"/>
                <w:rFonts w:ascii="仿宋_GB2312" w:hAnsi="仿宋_GB2312" w:cs="仿宋_GB2312"/>
                <w:color w:val="000000"/>
                <w:sz w:val="21"/>
                <w:szCs w:val="21"/>
              </w:rPr>
            </w:pPr>
            <w:del w:id="12137" w:author="吴媛媛 [2]" w:date="2020-05-18T15:38:48Z">
              <w:r>
                <w:rPr>
                  <w:rFonts w:hint="eastAsia" w:ascii="仿宋_GB2312" w:hAnsi="仿宋_GB2312" w:cs="仿宋_GB2312"/>
                  <w:color w:val="000000"/>
                  <w:sz w:val="21"/>
                  <w:szCs w:val="21"/>
                </w:rPr>
                <w:delText>3</w:delText>
              </w:r>
            </w:del>
          </w:p>
        </w:tc>
        <w:tc>
          <w:tcPr>
            <w:tcW w:w="853" w:type="dxa"/>
            <w:vAlign w:val="center"/>
          </w:tcPr>
          <w:p>
            <w:pPr>
              <w:spacing w:line="240" w:lineRule="auto"/>
              <w:jc w:val="center"/>
              <w:outlineLvl w:val="2"/>
              <w:rPr>
                <w:del w:id="12138" w:author="吴媛媛 [2]" w:date="2020-05-18T15:38:48Z"/>
                <w:rFonts w:ascii="仿宋_GB2312" w:hAnsi="仿宋_GB2312" w:cs="仿宋_GB2312"/>
                <w:color w:val="000000"/>
                <w:sz w:val="21"/>
                <w:szCs w:val="21"/>
                <w:lang w:eastAsia="zh-CN"/>
              </w:rPr>
            </w:pPr>
            <w:del w:id="12139"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2140" w:author="吴媛媛 [2]" w:date="2020-05-18T15:38:48Z"/>
                <w:rFonts w:ascii="仿宋_GB2312" w:hAnsi="仿宋_GB2312" w:cs="仿宋_GB2312"/>
                <w:color w:val="000000"/>
                <w:sz w:val="21"/>
                <w:szCs w:val="21"/>
              </w:rPr>
            </w:pPr>
            <w:del w:id="12141" w:author="吴媛媛 [2]" w:date="2020-05-18T15:38:48Z">
              <w:r>
                <w:rPr>
                  <w:rFonts w:hint="eastAsia" w:ascii="仿宋_GB2312" w:hAnsi="仿宋_GB2312" w:cs="仿宋_GB2312"/>
                  <w:color w:val="000000"/>
                  <w:sz w:val="21"/>
                  <w:szCs w:val="21"/>
                </w:rPr>
                <w:delText>客户名称</w:delText>
              </w:r>
            </w:del>
          </w:p>
        </w:tc>
        <w:tc>
          <w:tcPr>
            <w:tcW w:w="1137" w:type="dxa"/>
            <w:vAlign w:val="center"/>
          </w:tcPr>
          <w:p>
            <w:pPr>
              <w:spacing w:line="240" w:lineRule="auto"/>
              <w:jc w:val="center"/>
              <w:outlineLvl w:val="2"/>
              <w:rPr>
                <w:del w:id="12142" w:author="吴媛媛 [2]" w:date="2020-05-18T15:38:48Z"/>
                <w:rFonts w:ascii="仿宋_GB2312" w:hAnsi="仿宋_GB2312" w:cs="仿宋_GB2312"/>
                <w:color w:val="000000"/>
                <w:sz w:val="21"/>
                <w:szCs w:val="21"/>
              </w:rPr>
            </w:pPr>
            <w:del w:id="12143" w:author="吴媛媛 [2]" w:date="2020-05-18T15:38:48Z">
              <w:r>
                <w:rPr>
                  <w:rFonts w:hint="eastAsia" w:ascii="仿宋_GB2312" w:hAnsi="仿宋_GB2312" w:cs="仿宋_GB2312"/>
                  <w:color w:val="000000"/>
                  <w:sz w:val="21"/>
                  <w:szCs w:val="21"/>
                </w:rPr>
                <w:delText>anc1..100</w:delText>
              </w:r>
            </w:del>
          </w:p>
        </w:tc>
        <w:tc>
          <w:tcPr>
            <w:tcW w:w="4213" w:type="dxa"/>
            <w:tcMar>
              <w:top w:w="15" w:type="dxa"/>
              <w:left w:w="15" w:type="dxa"/>
              <w:bottom w:w="0" w:type="dxa"/>
              <w:right w:w="15" w:type="dxa"/>
            </w:tcMar>
            <w:vAlign w:val="center"/>
          </w:tcPr>
          <w:p>
            <w:pPr>
              <w:spacing w:line="240" w:lineRule="auto"/>
              <w:outlineLvl w:val="2"/>
              <w:rPr>
                <w:del w:id="12144" w:author="吴媛媛 [2]" w:date="2020-05-18T15:38:48Z"/>
                <w:rFonts w:ascii="仿宋_GB2312" w:hAnsi="仿宋_GB2312" w:cs="仿宋_GB2312"/>
                <w:color w:val="000000"/>
                <w:sz w:val="21"/>
                <w:szCs w:val="21"/>
              </w:rPr>
            </w:pPr>
            <w:del w:id="12145" w:author="吴媛媛 [2]" w:date="2020-05-18T15:38:48Z">
              <w:r>
                <w:rPr>
                  <w:rFonts w:hint="eastAsia" w:ascii="仿宋_GB2312" w:hAnsi="仿宋_GB2312" w:cs="仿宋_GB2312"/>
                  <w:color w:val="000000"/>
                  <w:sz w:val="21"/>
                  <w:szCs w:val="21"/>
                  <w:lang w:eastAsia="zh-CN"/>
                </w:rPr>
                <w:delText>1.指在法律上认可的客户名称，该名称一般记录在国家授权部门颁发给客户的证件上。</w:delText>
              </w:r>
            </w:del>
            <w:del w:id="12146" w:author="吴媛媛 [2]" w:date="2020-05-18T15:38:48Z">
              <w:r>
                <w:rPr>
                  <w:rFonts w:hint="eastAsia" w:ascii="仿宋_GB2312" w:hAnsi="仿宋_GB2312" w:cs="仿宋_GB2312"/>
                  <w:color w:val="000000"/>
                  <w:sz w:val="21"/>
                  <w:szCs w:val="21"/>
                  <w:lang w:eastAsia="zh-CN"/>
                </w:rPr>
                <w:br w:type="textWrapping"/>
              </w:r>
            </w:del>
            <w:del w:id="12147" w:author="吴媛媛 [2]" w:date="2020-05-18T15:38:48Z">
              <w:r>
                <w:rPr>
                  <w:rFonts w:hint="eastAsia" w:ascii="仿宋_GB2312" w:hAnsi="仿宋_GB2312" w:cs="仿宋_GB2312"/>
                  <w:color w:val="000000"/>
                  <w:sz w:val="21"/>
                  <w:szCs w:val="21"/>
                  <w:lang w:eastAsia="zh-CN"/>
                </w:rPr>
                <w:delText>2.按记录在国家授权部门颁发给客户的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w:delText>
              </w:r>
            </w:del>
            <w:del w:id="12148" w:author="吴媛媛 [2]" w:date="2020-05-18T15:38:48Z">
              <w:r>
                <w:rPr>
                  <w:rFonts w:hint="eastAsia" w:ascii="仿宋_GB2312" w:hAnsi="仿宋_GB2312" w:cs="仿宋_GB2312"/>
                  <w:color w:val="000000"/>
                  <w:sz w:val="21"/>
                  <w:szCs w:val="21"/>
                </w:rPr>
                <w:delText>数据更新的频率为月度。</w:delText>
              </w:r>
            </w:del>
            <w:del w:id="12149" w:author="吴媛媛 [2]" w:date="2020-05-18T15:38:48Z">
              <w:r>
                <w:rPr>
                  <w:rFonts w:hint="eastAsia" w:ascii="仿宋_GB2312" w:hAnsi="仿宋_GB2312" w:cs="仿宋_GB2312"/>
                  <w:color w:val="000000"/>
                  <w:sz w:val="21"/>
                  <w:szCs w:val="21"/>
                </w:rPr>
                <w:br w:type="textWrapping"/>
              </w:r>
            </w:del>
            <w:del w:id="12150"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151"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152" w:author="吴媛媛 [2]" w:date="2020-05-18T15:38:48Z"/>
                <w:rFonts w:ascii="仿宋_GB2312" w:hAnsi="仿宋_GB2312" w:cs="仿宋_GB2312"/>
                <w:color w:val="000000"/>
                <w:sz w:val="21"/>
                <w:szCs w:val="21"/>
              </w:rPr>
            </w:pPr>
            <w:del w:id="12153" w:author="吴媛媛 [2]" w:date="2020-05-18T15:38:48Z">
              <w:r>
                <w:rPr>
                  <w:rFonts w:hint="eastAsia" w:ascii="仿宋_GB2312" w:hAnsi="仿宋_GB2312" w:cs="仿宋_GB2312"/>
                  <w:color w:val="000000"/>
                  <w:sz w:val="21"/>
                  <w:szCs w:val="21"/>
                </w:rPr>
                <w:delText>4</w:delText>
              </w:r>
            </w:del>
          </w:p>
        </w:tc>
        <w:tc>
          <w:tcPr>
            <w:tcW w:w="853" w:type="dxa"/>
            <w:vAlign w:val="center"/>
          </w:tcPr>
          <w:p>
            <w:pPr>
              <w:spacing w:line="240" w:lineRule="auto"/>
              <w:jc w:val="center"/>
              <w:outlineLvl w:val="2"/>
              <w:rPr>
                <w:del w:id="12154" w:author="吴媛媛 [2]" w:date="2020-05-18T15:38:48Z"/>
                <w:rFonts w:ascii="仿宋_GB2312" w:hAnsi="仿宋_GB2312" w:cs="仿宋_GB2312"/>
                <w:color w:val="000000"/>
                <w:sz w:val="21"/>
                <w:szCs w:val="21"/>
                <w:lang w:eastAsia="zh-CN"/>
              </w:rPr>
            </w:pPr>
            <w:ins w:id="12155" w:author="oauser" w:date="2019-12-05T14:32:53Z">
              <w:del w:id="12156" w:author="吴媛媛 [2]" w:date="2020-05-18T15:38:48Z">
                <w:r>
                  <w:rPr>
                    <w:rFonts w:hint="eastAsia" w:ascii="仿宋_GB2312" w:hAnsi="仿宋_GB2312" w:cs="仿宋_GB2312"/>
                    <w:color w:val="000000"/>
                    <w:sz w:val="21"/>
                    <w:szCs w:val="21"/>
                  </w:rPr>
                  <w:delText>3010</w:delText>
                </w:r>
              </w:del>
            </w:ins>
            <w:del w:id="12157"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2158" w:author="吴媛媛 [2]" w:date="2020-05-18T15:38:48Z"/>
                <w:rFonts w:ascii="仿宋_GB2312" w:hAnsi="仿宋_GB2312" w:cs="仿宋_GB2312"/>
                <w:color w:val="000000"/>
                <w:sz w:val="21"/>
                <w:szCs w:val="21"/>
              </w:rPr>
            </w:pPr>
            <w:del w:id="12159" w:author="吴媛媛 [2]" w:date="2020-05-18T15:38:48Z">
              <w:r>
                <w:rPr>
                  <w:rFonts w:hint="eastAsia" w:ascii="仿宋_GB2312" w:hAnsi="仿宋_GB2312" w:cs="仿宋_GB2312"/>
                  <w:color w:val="000000"/>
                  <w:sz w:val="21"/>
                  <w:szCs w:val="21"/>
                </w:rPr>
                <w:delText>贷款借据编码</w:delText>
              </w:r>
            </w:del>
          </w:p>
        </w:tc>
        <w:tc>
          <w:tcPr>
            <w:tcW w:w="1137" w:type="dxa"/>
            <w:vAlign w:val="center"/>
          </w:tcPr>
          <w:p>
            <w:pPr>
              <w:spacing w:line="240" w:lineRule="auto"/>
              <w:jc w:val="center"/>
              <w:outlineLvl w:val="2"/>
              <w:rPr>
                <w:del w:id="12160" w:author="吴媛媛 [2]" w:date="2020-05-18T15:38:48Z"/>
                <w:rFonts w:hint="default" w:ascii="仿宋_GB2312" w:hAnsi="仿宋_GB2312" w:eastAsia="仿宋_GB2312" w:cs="仿宋_GB2312"/>
                <w:color w:val="000000"/>
                <w:sz w:val="21"/>
                <w:szCs w:val="21"/>
                <w:lang w:val="en-US" w:eastAsia="zh-CN"/>
              </w:rPr>
            </w:pPr>
            <w:del w:id="12161" w:author="吴媛媛 [2]" w:date="2020-05-18T15:38:48Z">
              <w:r>
                <w:rPr>
                  <w:rFonts w:hint="eastAsia" w:ascii="仿宋_GB2312" w:hAnsi="仿宋_GB2312" w:cs="仿宋_GB2312"/>
                  <w:color w:val="000000"/>
                  <w:sz w:val="21"/>
                  <w:szCs w:val="21"/>
                </w:rPr>
                <w:delText>anc..</w:delText>
              </w:r>
            </w:del>
            <w:del w:id="12162" w:author="吴媛媛 [2]" w:date="2020-05-18T15:38:48Z">
              <w:r>
                <w:rPr>
                  <w:rFonts w:hint="default" w:ascii="仿宋_GB2312" w:hAnsi="仿宋_GB2312" w:cs="仿宋_GB2312"/>
                  <w:color w:val="000000"/>
                  <w:sz w:val="21"/>
                  <w:szCs w:val="21"/>
                  <w:lang w:val="en-US"/>
                </w:rPr>
                <w:delText>100</w:delText>
              </w:r>
            </w:del>
            <w:ins w:id="12163" w:author="oauser" w:date="2019-12-05T14:30:55Z">
              <w:del w:id="12164" w:author="吴媛媛 [2]" w:date="2020-05-18T15:38:48Z">
                <w:r>
                  <w:rPr>
                    <w:rFonts w:hint="eastAsia" w:ascii="仿宋_GB2312" w:hAnsi="仿宋_GB2312" w:cs="仿宋_GB2312"/>
                    <w:color w:val="000000"/>
                    <w:sz w:val="21"/>
                    <w:szCs w:val="21"/>
                    <w:lang w:val="en-US" w:eastAsia="zh-CN"/>
                  </w:rPr>
                  <w:delText>35</w:delText>
                </w:r>
              </w:del>
            </w:ins>
          </w:p>
        </w:tc>
        <w:tc>
          <w:tcPr>
            <w:tcW w:w="4213" w:type="dxa"/>
            <w:tcMar>
              <w:top w:w="15" w:type="dxa"/>
              <w:left w:w="15" w:type="dxa"/>
              <w:bottom w:w="0" w:type="dxa"/>
              <w:right w:w="15" w:type="dxa"/>
            </w:tcMar>
            <w:vAlign w:val="center"/>
          </w:tcPr>
          <w:p>
            <w:pPr>
              <w:spacing w:line="240" w:lineRule="auto"/>
              <w:outlineLvl w:val="2"/>
              <w:rPr>
                <w:del w:id="12165" w:author="吴媛媛 [2]" w:date="2020-05-18T15:38:48Z"/>
                <w:rFonts w:ascii="仿宋_GB2312" w:hAnsi="仿宋_GB2312" w:cs="仿宋_GB2312"/>
                <w:color w:val="000000"/>
                <w:sz w:val="21"/>
                <w:szCs w:val="21"/>
              </w:rPr>
            </w:pPr>
            <w:del w:id="12166" w:author="吴媛媛 [2]" w:date="2020-05-18T15:38:48Z">
              <w:r>
                <w:rPr>
                  <w:rFonts w:hint="eastAsia" w:ascii="仿宋_GB2312" w:hAnsi="仿宋_GB2312" w:cs="仿宋_GB2312"/>
                  <w:color w:val="000000"/>
                  <w:sz w:val="21"/>
                  <w:szCs w:val="21"/>
                  <w:lang w:eastAsia="zh-CN"/>
                </w:rPr>
                <w:delText>1.指贷款机构向借款人发放贷款时签订的借款凭证编码。</w:delText>
              </w:r>
            </w:del>
            <w:del w:id="12167" w:author="吴媛媛 [2]" w:date="2020-05-18T15:38:48Z">
              <w:r>
                <w:rPr>
                  <w:rFonts w:hint="eastAsia" w:ascii="仿宋_GB2312" w:hAnsi="仿宋_GB2312" w:cs="仿宋_GB2312"/>
                  <w:color w:val="000000"/>
                  <w:sz w:val="21"/>
                  <w:szCs w:val="21"/>
                  <w:lang w:eastAsia="zh-CN"/>
                </w:rPr>
                <w:br w:type="textWrapping"/>
              </w:r>
            </w:del>
            <w:del w:id="12168" w:author="吴媛媛 [2]" w:date="2020-05-18T15:38:48Z">
              <w:r>
                <w:rPr>
                  <w:rFonts w:hint="eastAsia" w:ascii="仿宋_GB2312" w:hAnsi="仿宋_GB2312" w:cs="仿宋_GB2312"/>
                  <w:color w:val="000000"/>
                  <w:sz w:val="21"/>
                  <w:szCs w:val="21"/>
                  <w:lang w:eastAsia="zh-CN"/>
                </w:rPr>
                <w:delText>2.数据更新的频率为月度。</w:delText>
              </w:r>
            </w:del>
            <w:del w:id="12169" w:author="吴媛媛 [2]" w:date="2020-05-18T15:38:48Z">
              <w:r>
                <w:rPr>
                  <w:rFonts w:hint="eastAsia" w:ascii="仿宋_GB2312" w:hAnsi="仿宋_GB2312" w:cs="仿宋_GB2312"/>
                  <w:color w:val="000000"/>
                  <w:sz w:val="21"/>
                  <w:szCs w:val="21"/>
                  <w:lang w:eastAsia="zh-CN"/>
                </w:rPr>
                <w:br w:type="textWrapping"/>
              </w:r>
            </w:del>
            <w:del w:id="12170"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171"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172" w:author="吴媛媛 [2]" w:date="2020-05-18T15:38:48Z"/>
                <w:rFonts w:ascii="仿宋_GB2312" w:hAnsi="仿宋_GB2312" w:cs="仿宋_GB2312"/>
                <w:color w:val="000000"/>
                <w:sz w:val="21"/>
                <w:szCs w:val="21"/>
              </w:rPr>
            </w:pPr>
            <w:del w:id="12173" w:author="吴媛媛 [2]" w:date="2020-05-18T15:38:48Z">
              <w:r>
                <w:rPr>
                  <w:rFonts w:hint="eastAsia" w:ascii="仿宋_GB2312" w:hAnsi="仿宋_GB2312" w:cs="仿宋_GB2312"/>
                  <w:color w:val="000000"/>
                  <w:sz w:val="21"/>
                  <w:szCs w:val="21"/>
                </w:rPr>
                <w:delText>5</w:delText>
              </w:r>
            </w:del>
          </w:p>
        </w:tc>
        <w:tc>
          <w:tcPr>
            <w:tcW w:w="853" w:type="dxa"/>
            <w:vAlign w:val="center"/>
          </w:tcPr>
          <w:p>
            <w:pPr>
              <w:spacing w:line="240" w:lineRule="auto"/>
              <w:jc w:val="center"/>
              <w:outlineLvl w:val="2"/>
              <w:rPr>
                <w:del w:id="12174" w:author="吴媛媛 [2]" w:date="2020-05-18T15:38:48Z"/>
                <w:rFonts w:ascii="仿宋_GB2312" w:hAnsi="仿宋_GB2312" w:cs="仿宋_GB2312"/>
                <w:color w:val="000000"/>
                <w:sz w:val="21"/>
                <w:szCs w:val="21"/>
                <w:lang w:eastAsia="zh-CN"/>
              </w:rPr>
            </w:pPr>
            <w:del w:id="12175"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2176" w:author="吴媛媛 [2]" w:date="2020-05-18T15:38:48Z"/>
                <w:rFonts w:ascii="仿宋_GB2312" w:hAnsi="仿宋_GB2312" w:cs="仿宋_GB2312"/>
                <w:color w:val="000000"/>
                <w:sz w:val="21"/>
                <w:szCs w:val="21"/>
              </w:rPr>
            </w:pPr>
            <w:del w:id="12177" w:author="吴媛媛 [2]" w:date="2020-05-18T15:38:48Z">
              <w:r>
                <w:rPr>
                  <w:rFonts w:hint="eastAsia" w:ascii="仿宋_GB2312" w:hAnsi="仿宋_GB2312" w:cs="仿宋_GB2312"/>
                  <w:color w:val="000000"/>
                  <w:sz w:val="21"/>
                  <w:szCs w:val="21"/>
                </w:rPr>
                <w:delText>证件类型</w:delText>
              </w:r>
            </w:del>
          </w:p>
        </w:tc>
        <w:tc>
          <w:tcPr>
            <w:tcW w:w="1137" w:type="dxa"/>
            <w:vAlign w:val="center"/>
          </w:tcPr>
          <w:p>
            <w:pPr>
              <w:spacing w:line="240" w:lineRule="auto"/>
              <w:jc w:val="center"/>
              <w:outlineLvl w:val="2"/>
              <w:rPr>
                <w:del w:id="12178" w:author="吴媛媛 [2]" w:date="2020-05-18T15:38:48Z"/>
                <w:rFonts w:ascii="仿宋_GB2312" w:hAnsi="仿宋_GB2312" w:cs="仿宋_GB2312"/>
                <w:color w:val="000000"/>
                <w:sz w:val="21"/>
                <w:szCs w:val="21"/>
              </w:rPr>
            </w:pPr>
            <w:del w:id="12179" w:author="吴媛媛 [2]" w:date="2020-05-18T15:38:48Z">
              <w:r>
                <w:rPr>
                  <w:rFonts w:hint="eastAsia" w:ascii="仿宋_GB2312" w:hAnsi="仿宋_GB2312" w:cs="仿宋_GB2312"/>
                  <w:color w:val="000000"/>
                  <w:sz w:val="21"/>
                  <w:szCs w:val="21"/>
                </w:rPr>
                <w:delText>2!n</w:delText>
              </w:r>
            </w:del>
          </w:p>
        </w:tc>
        <w:tc>
          <w:tcPr>
            <w:tcW w:w="4213" w:type="dxa"/>
            <w:tcMar>
              <w:top w:w="15" w:type="dxa"/>
              <w:left w:w="15" w:type="dxa"/>
              <w:bottom w:w="0" w:type="dxa"/>
              <w:right w:w="15" w:type="dxa"/>
            </w:tcMar>
            <w:vAlign w:val="center"/>
          </w:tcPr>
          <w:p>
            <w:pPr>
              <w:spacing w:line="240" w:lineRule="auto"/>
              <w:outlineLvl w:val="2"/>
              <w:rPr>
                <w:del w:id="12180" w:author="吴媛媛 [2]" w:date="2020-05-18T15:38:48Z"/>
                <w:rFonts w:ascii="仿宋_GB2312" w:hAnsi="仿宋_GB2312" w:cs="仿宋_GB2312"/>
                <w:color w:val="000000"/>
                <w:sz w:val="21"/>
                <w:szCs w:val="21"/>
                <w:lang w:eastAsia="zh-CN"/>
              </w:rPr>
            </w:pPr>
            <w:del w:id="12181" w:author="吴媛媛 [2]" w:date="2020-05-18T15:38:48Z">
              <w:r>
                <w:rPr>
                  <w:rFonts w:hint="eastAsia" w:ascii="仿宋_GB2312" w:hAnsi="仿宋_GB2312" w:cs="仿宋_GB2312"/>
                  <w:color w:val="000000"/>
                  <w:sz w:val="21"/>
                  <w:szCs w:val="21"/>
                  <w:lang w:eastAsia="zh-CN"/>
                </w:rPr>
                <w:delText>1.指在法律上认可的证件类型，该类型一般记录在国家授权部门颁发给客户的证件上。</w:delText>
              </w:r>
            </w:del>
            <w:del w:id="12182" w:author="吴媛媛 [2]" w:date="2020-05-18T15:38:48Z">
              <w:r>
                <w:rPr>
                  <w:rFonts w:hint="eastAsia" w:ascii="仿宋_GB2312" w:hAnsi="仿宋_GB2312" w:cs="仿宋_GB2312"/>
                  <w:color w:val="000000"/>
                  <w:sz w:val="21"/>
                  <w:szCs w:val="21"/>
                  <w:lang w:eastAsia="zh-CN"/>
                </w:rPr>
                <w:br w:type="textWrapping"/>
              </w:r>
            </w:del>
            <w:del w:id="12183" w:author="吴媛媛 [2]" w:date="2020-05-18T15:38:48Z">
              <w:r>
                <w:rPr>
                  <w:rFonts w:hint="eastAsia" w:ascii="仿宋_GB2312" w:hAnsi="仿宋_GB2312" w:cs="仿宋_GB2312"/>
                  <w:color w:val="000000"/>
                  <w:sz w:val="21"/>
                  <w:szCs w:val="21"/>
                  <w:lang w:eastAsia="zh-CN"/>
                </w:rPr>
                <w:delText>2.按记录在国家授权部门颁发给客户的证件上记载的名称证件类型采集，若客户为个人客户，证件类型为身份证、军官证，、护照等</w:delText>
              </w:r>
            </w:del>
            <w:ins w:id="12184" w:author="user" w:date="2019-10-24T14:28:00Z">
              <w:del w:id="12185" w:author="吴媛媛 [2]" w:date="2020-05-18T15:38:48Z">
                <w:r>
                  <w:rPr>
                    <w:rFonts w:hint="eastAsia" w:ascii="仿宋_GB2312" w:hAnsi="仿宋_GB2312" w:cs="仿宋_GB2312"/>
                    <w:color w:val="000000"/>
                    <w:sz w:val="21"/>
                    <w:szCs w:val="21"/>
                    <w:lang w:eastAsia="zh-CN"/>
                  </w:rPr>
                  <w:delText>，户口</w:delText>
                </w:r>
              </w:del>
            </w:ins>
            <w:ins w:id="12186" w:author="user" w:date="2019-10-24T14:28:00Z">
              <w:del w:id="12187" w:author="吴媛媛 [2]" w:date="2020-05-18T15:38:48Z">
                <w:r>
                  <w:rPr>
                    <w:rFonts w:ascii="仿宋_GB2312" w:hAnsi="仿宋_GB2312" w:cs="仿宋_GB2312"/>
                    <w:color w:val="000000"/>
                    <w:sz w:val="21"/>
                    <w:szCs w:val="21"/>
                    <w:lang w:eastAsia="zh-CN"/>
                  </w:rPr>
                  <w:delText>簿和临时身份证请</w:delText>
                </w:r>
              </w:del>
            </w:ins>
            <w:ins w:id="12188" w:author="user" w:date="2019-10-24T14:28:00Z">
              <w:del w:id="12189" w:author="吴媛媛 [2]" w:date="2020-05-18T15:38:48Z">
                <w:r>
                  <w:rPr>
                    <w:rFonts w:hint="eastAsia" w:ascii="仿宋_GB2312" w:hAnsi="仿宋_GB2312" w:cs="仿宋_GB2312"/>
                    <w:color w:val="000000"/>
                    <w:sz w:val="21"/>
                    <w:szCs w:val="21"/>
                    <w:lang w:eastAsia="zh-CN"/>
                  </w:rPr>
                  <w:delText>选择03居民</w:delText>
                </w:r>
              </w:del>
            </w:ins>
            <w:ins w:id="12190" w:author="user" w:date="2019-10-24T14:28:00Z">
              <w:del w:id="12191" w:author="吴媛媛 [2]" w:date="2020-05-18T15:38:48Z">
                <w:r>
                  <w:rPr>
                    <w:rFonts w:ascii="仿宋_GB2312" w:hAnsi="仿宋_GB2312" w:cs="仿宋_GB2312"/>
                    <w:color w:val="000000"/>
                    <w:sz w:val="21"/>
                    <w:szCs w:val="21"/>
                    <w:lang w:eastAsia="zh-CN"/>
                  </w:rPr>
                  <w:delText>身份证</w:delText>
                </w:r>
              </w:del>
            </w:ins>
            <w:del w:id="12192" w:author="吴媛媛 [2]" w:date="2020-05-18T15:38:48Z">
              <w:r>
                <w:rPr>
                  <w:rFonts w:hint="eastAsia" w:ascii="仿宋_GB2312" w:hAnsi="仿宋_GB2312" w:cs="仿宋_GB2312"/>
                  <w:color w:val="000000"/>
                  <w:sz w:val="21"/>
                  <w:szCs w:val="21"/>
                  <w:lang w:eastAsia="zh-CN"/>
                </w:rPr>
                <w:delText>；若客户为非个人，证件类型为统一社会信用代码、组织机构代码等。数据更新的频率为季度。</w:delText>
              </w:r>
            </w:del>
            <w:del w:id="12193" w:author="吴媛媛 [2]" w:date="2020-05-18T15:38:48Z">
              <w:r>
                <w:rPr>
                  <w:rFonts w:hint="eastAsia" w:ascii="仿宋_GB2312" w:hAnsi="仿宋_GB2312" w:cs="仿宋_GB2312"/>
                  <w:color w:val="000000"/>
                  <w:sz w:val="21"/>
                  <w:szCs w:val="21"/>
                  <w:lang w:eastAsia="zh-CN"/>
                </w:rPr>
                <w:br w:type="textWrapping"/>
              </w:r>
            </w:del>
            <w:del w:id="12194" w:author="吴媛媛 [2]" w:date="2020-05-18T15:38:48Z">
              <w:r>
                <w:rPr>
                  <w:rFonts w:hint="eastAsia" w:ascii="仿宋_GB2312" w:hAnsi="仿宋_GB2312" w:cs="仿宋_GB2312"/>
                  <w:color w:val="000000"/>
                  <w:sz w:val="21"/>
                  <w:szCs w:val="21"/>
                  <w:lang w:eastAsia="zh-CN"/>
                </w:rPr>
                <w:delText>3.值域：</w:delText>
              </w:r>
            </w:del>
          </w:p>
          <w:p>
            <w:pPr>
              <w:spacing w:line="240" w:lineRule="auto"/>
              <w:outlineLvl w:val="2"/>
              <w:rPr>
                <w:ins w:id="12195" w:author="user" w:date="2019-10-24T14:28:00Z"/>
                <w:del w:id="12196" w:author="吴媛媛 [2]" w:date="2020-05-18T15:38:48Z"/>
                <w:rFonts w:ascii="仿宋_GB2312" w:hAnsi="仿宋_GB2312" w:cs="仿宋_GB2312"/>
                <w:color w:val="000000"/>
                <w:sz w:val="21"/>
                <w:szCs w:val="21"/>
                <w:lang w:eastAsia="zh-CN"/>
              </w:rPr>
            </w:pPr>
            <w:del w:id="12197" w:author="吴媛媛 [2]" w:date="2020-05-18T15:38:48Z">
              <w:r>
                <w:rPr>
                  <w:rFonts w:hint="eastAsia" w:ascii="仿宋_GB2312" w:hAnsi="仿宋_GB2312" w:cs="仿宋_GB2312"/>
                  <w:color w:val="000000"/>
                  <w:sz w:val="21"/>
                  <w:szCs w:val="21"/>
                  <w:lang w:eastAsia="zh-CN"/>
                </w:rPr>
                <w:delText>01 统一社会信用代码</w:delText>
              </w:r>
            </w:del>
            <w:del w:id="12198" w:author="吴媛媛 [2]" w:date="2020-05-18T15:38:48Z">
              <w:r>
                <w:rPr>
                  <w:rFonts w:hint="eastAsia" w:ascii="仿宋_GB2312" w:hAnsi="仿宋_GB2312" w:cs="仿宋_GB2312"/>
                  <w:color w:val="000000"/>
                  <w:sz w:val="21"/>
                  <w:szCs w:val="21"/>
                  <w:lang w:eastAsia="zh-CN"/>
                </w:rPr>
                <w:br w:type="textWrapping"/>
              </w:r>
            </w:del>
            <w:del w:id="12199" w:author="吴媛媛 [2]" w:date="2020-05-18T15:38:48Z">
              <w:r>
                <w:rPr>
                  <w:rFonts w:hint="eastAsia" w:ascii="仿宋_GB2312" w:hAnsi="仿宋_GB2312" w:cs="仿宋_GB2312"/>
                  <w:color w:val="000000"/>
                  <w:sz w:val="21"/>
                  <w:szCs w:val="21"/>
                  <w:lang w:eastAsia="zh-CN"/>
                </w:rPr>
                <w:delText>02 组织机构代码</w:delText>
              </w:r>
            </w:del>
            <w:del w:id="12200" w:author="吴媛媛 [2]" w:date="2020-05-18T15:38:48Z">
              <w:r>
                <w:rPr>
                  <w:rFonts w:hint="eastAsia" w:ascii="仿宋_GB2312" w:hAnsi="仿宋_GB2312" w:cs="仿宋_GB2312"/>
                  <w:color w:val="000000"/>
                  <w:sz w:val="21"/>
                  <w:szCs w:val="21"/>
                  <w:lang w:eastAsia="zh-CN"/>
                </w:rPr>
                <w:br w:type="textWrapping"/>
              </w:r>
            </w:del>
            <w:del w:id="12201" w:author="吴媛媛 [2]" w:date="2020-05-18T15:38:48Z">
              <w:r>
                <w:rPr>
                  <w:rFonts w:hint="eastAsia" w:ascii="仿宋_GB2312" w:hAnsi="仿宋_GB2312" w:cs="仿宋_GB2312"/>
                  <w:color w:val="000000"/>
                  <w:sz w:val="21"/>
                  <w:szCs w:val="21"/>
                  <w:lang w:eastAsia="zh-CN"/>
                </w:rPr>
                <w:delText>03 居民身份证</w:delText>
              </w:r>
            </w:del>
            <w:del w:id="12202" w:author="吴媛媛 [2]" w:date="2020-05-18T15:38:48Z">
              <w:r>
                <w:rPr>
                  <w:rFonts w:hint="eastAsia" w:ascii="仿宋_GB2312" w:hAnsi="仿宋_GB2312" w:cs="仿宋_GB2312"/>
                  <w:color w:val="000000"/>
                  <w:sz w:val="21"/>
                  <w:szCs w:val="21"/>
                  <w:lang w:eastAsia="zh-CN"/>
                </w:rPr>
                <w:br w:type="textWrapping"/>
              </w:r>
            </w:del>
            <w:del w:id="12203" w:author="吴媛媛 [2]" w:date="2020-05-18T15:38:48Z">
              <w:r>
                <w:rPr>
                  <w:rFonts w:hint="eastAsia" w:ascii="仿宋_GB2312" w:hAnsi="仿宋_GB2312" w:cs="仿宋_GB2312"/>
                  <w:color w:val="000000"/>
                  <w:sz w:val="21"/>
                  <w:szCs w:val="21"/>
                  <w:lang w:eastAsia="zh-CN"/>
                </w:rPr>
                <w:delText>04 军官证</w:delText>
              </w:r>
            </w:del>
            <w:del w:id="12204" w:author="吴媛媛 [2]" w:date="2020-05-18T15:38:48Z">
              <w:r>
                <w:rPr>
                  <w:rFonts w:hint="eastAsia" w:ascii="仿宋_GB2312" w:hAnsi="仿宋_GB2312" w:cs="仿宋_GB2312"/>
                  <w:color w:val="000000"/>
                  <w:sz w:val="21"/>
                  <w:szCs w:val="21"/>
                  <w:lang w:eastAsia="zh-CN"/>
                </w:rPr>
                <w:br w:type="textWrapping"/>
              </w:r>
            </w:del>
            <w:del w:id="12205" w:author="吴媛媛 [2]" w:date="2020-05-18T15:38:48Z">
              <w:r>
                <w:rPr>
                  <w:rFonts w:hint="eastAsia" w:ascii="仿宋_GB2312" w:hAnsi="仿宋_GB2312" w:cs="仿宋_GB2312"/>
                  <w:color w:val="000000"/>
                  <w:sz w:val="21"/>
                  <w:szCs w:val="21"/>
                  <w:lang w:eastAsia="zh-CN"/>
                </w:rPr>
                <w:delText>05 士兵证</w:delText>
              </w:r>
            </w:del>
            <w:del w:id="12206" w:author="吴媛媛 [2]" w:date="2020-05-18T15:38:48Z">
              <w:r>
                <w:rPr>
                  <w:rFonts w:hint="eastAsia" w:ascii="仿宋_GB2312" w:hAnsi="仿宋_GB2312" w:cs="仿宋_GB2312"/>
                  <w:color w:val="000000"/>
                  <w:sz w:val="21"/>
                  <w:szCs w:val="21"/>
                  <w:lang w:eastAsia="zh-CN"/>
                </w:rPr>
                <w:br w:type="textWrapping"/>
              </w:r>
            </w:del>
            <w:del w:id="12207" w:author="吴媛媛 [2]" w:date="2020-05-18T15:38:48Z">
              <w:r>
                <w:rPr>
                  <w:rFonts w:hint="eastAsia" w:ascii="仿宋_GB2312" w:hAnsi="仿宋_GB2312" w:cs="仿宋_GB2312"/>
                  <w:color w:val="000000"/>
                  <w:sz w:val="21"/>
                  <w:szCs w:val="21"/>
                  <w:lang w:eastAsia="zh-CN"/>
                </w:rPr>
                <w:delText>06 护照</w:delText>
              </w:r>
            </w:del>
            <w:del w:id="12208" w:author="吴媛媛 [2]" w:date="2020-05-18T15:38:48Z">
              <w:r>
                <w:rPr>
                  <w:rFonts w:hint="eastAsia" w:ascii="仿宋_GB2312" w:hAnsi="仿宋_GB2312" w:cs="仿宋_GB2312"/>
                  <w:color w:val="000000"/>
                  <w:sz w:val="21"/>
                  <w:szCs w:val="21"/>
                  <w:lang w:eastAsia="zh-CN"/>
                </w:rPr>
                <w:br w:type="textWrapping"/>
              </w:r>
            </w:del>
            <w:del w:id="12209" w:author="吴媛媛 [2]" w:date="2020-05-18T15:38:48Z">
              <w:r>
                <w:rPr>
                  <w:rFonts w:hint="eastAsia" w:ascii="仿宋_GB2312" w:hAnsi="仿宋_GB2312" w:cs="仿宋_GB2312"/>
                  <w:color w:val="000000"/>
                  <w:sz w:val="21"/>
                  <w:szCs w:val="21"/>
                  <w:lang w:eastAsia="zh-CN"/>
                </w:rPr>
                <w:delText>07 文职干部证</w:delText>
              </w:r>
            </w:del>
            <w:del w:id="12210" w:author="吴媛媛 [2]" w:date="2020-05-18T15:38:48Z">
              <w:r>
                <w:rPr>
                  <w:rFonts w:hint="eastAsia" w:ascii="仿宋_GB2312" w:hAnsi="仿宋_GB2312" w:cs="仿宋_GB2312"/>
                  <w:color w:val="000000"/>
                  <w:sz w:val="21"/>
                  <w:szCs w:val="21"/>
                  <w:lang w:eastAsia="zh-CN"/>
                </w:rPr>
                <w:br w:type="textWrapping"/>
              </w:r>
            </w:del>
            <w:del w:id="12211" w:author="吴媛媛 [2]" w:date="2020-05-18T15:38:48Z">
              <w:r>
                <w:rPr>
                  <w:rFonts w:hint="eastAsia" w:ascii="仿宋_GB2312" w:hAnsi="仿宋_GB2312" w:cs="仿宋_GB2312"/>
                  <w:color w:val="000000"/>
                  <w:sz w:val="21"/>
                  <w:szCs w:val="21"/>
                  <w:lang w:eastAsia="zh-CN"/>
                </w:rPr>
                <w:delText>08 武警士兵证</w:delText>
              </w:r>
            </w:del>
            <w:del w:id="12212" w:author="吴媛媛 [2]" w:date="2020-05-18T15:38:48Z">
              <w:r>
                <w:rPr>
                  <w:rFonts w:hint="eastAsia" w:ascii="仿宋_GB2312" w:hAnsi="仿宋_GB2312" w:cs="仿宋_GB2312"/>
                  <w:color w:val="000000"/>
                  <w:sz w:val="21"/>
                  <w:szCs w:val="21"/>
                  <w:lang w:eastAsia="zh-CN"/>
                </w:rPr>
                <w:br w:type="textWrapping"/>
              </w:r>
            </w:del>
            <w:del w:id="12213" w:author="吴媛媛 [2]" w:date="2020-05-18T15:38:48Z">
              <w:r>
                <w:rPr>
                  <w:rFonts w:hint="eastAsia" w:ascii="仿宋_GB2312" w:hAnsi="仿宋_GB2312" w:cs="仿宋_GB2312"/>
                  <w:color w:val="000000"/>
                  <w:sz w:val="21"/>
                  <w:szCs w:val="21"/>
                  <w:lang w:eastAsia="zh-CN"/>
                </w:rPr>
                <w:delText>09 港澳居民来往内地通行证</w:delText>
              </w:r>
            </w:del>
            <w:del w:id="12214" w:author="吴媛媛 [2]" w:date="2020-05-18T15:38:48Z">
              <w:r>
                <w:rPr>
                  <w:rFonts w:hint="eastAsia" w:ascii="仿宋_GB2312" w:hAnsi="仿宋_GB2312" w:cs="仿宋_GB2312"/>
                  <w:color w:val="000000"/>
                  <w:sz w:val="21"/>
                  <w:szCs w:val="21"/>
                  <w:lang w:eastAsia="zh-CN"/>
                </w:rPr>
                <w:br w:type="textWrapping"/>
              </w:r>
            </w:del>
            <w:del w:id="12215" w:author="吴媛媛 [2]" w:date="2020-05-18T15:38:48Z">
              <w:r>
                <w:rPr>
                  <w:rFonts w:hint="eastAsia" w:ascii="仿宋_GB2312" w:hAnsi="仿宋_GB2312" w:cs="仿宋_GB2312"/>
                  <w:color w:val="000000"/>
                  <w:sz w:val="21"/>
                  <w:szCs w:val="21"/>
                  <w:lang w:eastAsia="zh-CN"/>
                </w:rPr>
                <w:delText>10 港澳居民居住证</w:delText>
              </w:r>
            </w:del>
            <w:del w:id="12216" w:author="吴媛媛 [2]" w:date="2020-05-18T15:38:48Z">
              <w:r>
                <w:rPr>
                  <w:rFonts w:hint="eastAsia" w:ascii="仿宋_GB2312" w:hAnsi="仿宋_GB2312" w:cs="仿宋_GB2312"/>
                  <w:color w:val="000000"/>
                  <w:sz w:val="21"/>
                  <w:szCs w:val="21"/>
                  <w:lang w:eastAsia="zh-CN"/>
                </w:rPr>
                <w:br w:type="textWrapping"/>
              </w:r>
            </w:del>
            <w:del w:id="12217" w:author="吴媛媛 [2]" w:date="2020-05-18T15:38:48Z">
              <w:r>
                <w:rPr>
                  <w:rFonts w:hint="eastAsia" w:ascii="仿宋_GB2312" w:hAnsi="仿宋_GB2312" w:cs="仿宋_GB2312"/>
                  <w:color w:val="000000"/>
                  <w:sz w:val="21"/>
                  <w:szCs w:val="21"/>
                  <w:lang w:eastAsia="zh-CN"/>
                </w:rPr>
                <w:delText>11 台湾居民来往内地通行证</w:delText>
              </w:r>
            </w:del>
            <w:del w:id="12218" w:author="吴媛媛 [2]" w:date="2020-05-18T15:38:48Z">
              <w:r>
                <w:rPr>
                  <w:rFonts w:hint="eastAsia" w:ascii="仿宋_GB2312" w:hAnsi="仿宋_GB2312" w:cs="仿宋_GB2312"/>
                  <w:color w:val="000000"/>
                  <w:sz w:val="21"/>
                  <w:szCs w:val="21"/>
                  <w:lang w:eastAsia="zh-CN"/>
                </w:rPr>
                <w:br w:type="textWrapping"/>
              </w:r>
            </w:del>
            <w:del w:id="12219" w:author="吴媛媛 [2]" w:date="2020-05-18T15:38:48Z">
              <w:r>
                <w:rPr>
                  <w:rFonts w:hint="eastAsia" w:ascii="仿宋_GB2312" w:hAnsi="仿宋_GB2312" w:cs="仿宋_GB2312"/>
                  <w:color w:val="000000"/>
                  <w:sz w:val="21"/>
                  <w:szCs w:val="21"/>
                  <w:lang w:eastAsia="zh-CN"/>
                </w:rPr>
                <w:delText>12 台湾居民居住证</w:delText>
              </w:r>
            </w:del>
            <w:del w:id="12220" w:author="吴媛媛 [2]" w:date="2020-05-18T15:38:48Z">
              <w:r>
                <w:rPr>
                  <w:rFonts w:hint="eastAsia" w:ascii="仿宋_GB2312" w:hAnsi="仿宋_GB2312" w:cs="仿宋_GB2312"/>
                  <w:color w:val="000000"/>
                  <w:sz w:val="21"/>
                  <w:szCs w:val="21"/>
                  <w:lang w:eastAsia="zh-CN"/>
                </w:rPr>
                <w:br w:type="textWrapping"/>
              </w:r>
            </w:del>
            <w:del w:id="12221" w:author="吴媛媛 [2]" w:date="2020-05-18T15:38:48Z">
              <w:r>
                <w:rPr>
                  <w:rFonts w:hint="eastAsia" w:ascii="仿宋_GB2312" w:hAnsi="仿宋_GB2312" w:cs="仿宋_GB2312"/>
                  <w:color w:val="000000"/>
                  <w:sz w:val="21"/>
                  <w:szCs w:val="21"/>
                  <w:lang w:eastAsia="zh-CN"/>
                </w:rPr>
                <w:delText>13 外国人永久居留证</w:delText>
              </w:r>
            </w:del>
          </w:p>
          <w:p>
            <w:pPr>
              <w:spacing w:line="240" w:lineRule="auto"/>
              <w:outlineLvl w:val="2"/>
              <w:rPr>
                <w:del w:id="12222" w:author="吴媛媛 [2]" w:date="2020-05-18T15:38:48Z"/>
                <w:rFonts w:ascii="仿宋_GB2312" w:hAnsi="仿宋_GB2312" w:cs="仿宋_GB2312"/>
                <w:color w:val="000000"/>
                <w:sz w:val="21"/>
                <w:szCs w:val="21"/>
                <w:lang w:eastAsia="zh-CN"/>
              </w:rPr>
            </w:pPr>
            <w:ins w:id="12223" w:author="user" w:date="2019-10-24T14:28:00Z">
              <w:del w:id="12224" w:author="吴媛媛 [2]" w:date="2020-05-18T15:38:48Z">
                <w:r>
                  <w:rPr>
                    <w:rFonts w:hint="eastAsia" w:ascii="仿宋_GB2312" w:hAnsi="仿宋_GB2312" w:cs="仿宋_GB2312"/>
                    <w:color w:val="000000"/>
                    <w:sz w:val="21"/>
                    <w:szCs w:val="21"/>
                    <w:lang w:eastAsia="zh-CN"/>
                  </w:rPr>
                  <w:delText>99其他</w:delText>
                </w:r>
              </w:del>
            </w:ins>
            <w:ins w:id="12225" w:author="user" w:date="2019-10-24T14:28:00Z">
              <w:del w:id="12226" w:author="吴媛媛 [2]" w:date="2020-05-18T15:38:48Z">
                <w:r>
                  <w:rPr>
                    <w:rFonts w:ascii="仿宋_GB2312" w:hAnsi="仿宋_GB2312" w:cs="仿宋_GB2312"/>
                    <w:color w:val="000000"/>
                    <w:sz w:val="21"/>
                    <w:szCs w:val="21"/>
                    <w:lang w:eastAsia="zh-CN"/>
                  </w:rPr>
                  <w:delText>证件类型</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227"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228" w:author="吴媛媛 [2]" w:date="2020-05-18T15:38:48Z"/>
                <w:rFonts w:ascii="仿宋_GB2312" w:hAnsi="仿宋_GB2312" w:cs="仿宋_GB2312"/>
                <w:color w:val="000000"/>
                <w:sz w:val="21"/>
                <w:szCs w:val="21"/>
              </w:rPr>
            </w:pPr>
            <w:del w:id="12229" w:author="吴媛媛 [2]" w:date="2020-05-18T15:38:48Z">
              <w:r>
                <w:rPr>
                  <w:rFonts w:hint="eastAsia" w:ascii="仿宋_GB2312" w:hAnsi="仿宋_GB2312" w:cs="仿宋_GB2312"/>
                  <w:color w:val="000000"/>
                  <w:sz w:val="21"/>
                  <w:szCs w:val="21"/>
                </w:rPr>
                <w:delText>6</w:delText>
              </w:r>
            </w:del>
          </w:p>
        </w:tc>
        <w:tc>
          <w:tcPr>
            <w:tcW w:w="853" w:type="dxa"/>
            <w:vAlign w:val="center"/>
          </w:tcPr>
          <w:p>
            <w:pPr>
              <w:spacing w:line="240" w:lineRule="auto"/>
              <w:jc w:val="center"/>
              <w:outlineLvl w:val="2"/>
              <w:rPr>
                <w:del w:id="12230" w:author="吴媛媛 [2]" w:date="2020-05-18T15:38:48Z"/>
                <w:rFonts w:ascii="仿宋_GB2312" w:hAnsi="仿宋_GB2312" w:cs="仿宋_GB2312"/>
                <w:color w:val="000000"/>
                <w:sz w:val="21"/>
                <w:szCs w:val="21"/>
                <w:lang w:eastAsia="zh-CN"/>
              </w:rPr>
            </w:pPr>
            <w:del w:id="12231"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2232" w:author="吴媛媛 [2]" w:date="2020-05-18T15:38:48Z"/>
                <w:rFonts w:ascii="仿宋_GB2312" w:hAnsi="仿宋_GB2312" w:cs="仿宋_GB2312"/>
                <w:color w:val="000000"/>
                <w:sz w:val="21"/>
                <w:szCs w:val="21"/>
              </w:rPr>
            </w:pPr>
            <w:del w:id="12233" w:author="吴媛媛 [2]" w:date="2020-05-18T15:38:48Z">
              <w:r>
                <w:rPr>
                  <w:rFonts w:hint="eastAsia" w:ascii="仿宋_GB2312" w:hAnsi="仿宋_GB2312" w:cs="仿宋_GB2312"/>
                  <w:color w:val="000000"/>
                  <w:sz w:val="21"/>
                  <w:szCs w:val="21"/>
                </w:rPr>
                <w:delText>证件号码</w:delText>
              </w:r>
            </w:del>
          </w:p>
        </w:tc>
        <w:tc>
          <w:tcPr>
            <w:tcW w:w="1137" w:type="dxa"/>
            <w:vAlign w:val="center"/>
          </w:tcPr>
          <w:p>
            <w:pPr>
              <w:spacing w:line="240" w:lineRule="auto"/>
              <w:jc w:val="center"/>
              <w:outlineLvl w:val="2"/>
              <w:rPr>
                <w:del w:id="12234" w:author="吴媛媛 [2]" w:date="2020-05-18T15:38:48Z"/>
                <w:rFonts w:ascii="仿宋_GB2312" w:hAnsi="仿宋_GB2312" w:cs="仿宋_GB2312"/>
                <w:color w:val="000000"/>
                <w:sz w:val="21"/>
                <w:szCs w:val="21"/>
              </w:rPr>
            </w:pPr>
            <w:del w:id="12235" w:author="吴媛媛 [2]" w:date="2020-05-18T15:38:48Z">
              <w:r>
                <w:rPr>
                  <w:rFonts w:hint="eastAsia" w:ascii="仿宋_GB2312" w:hAnsi="仿宋_GB2312" w:cs="仿宋_GB2312"/>
                  <w:color w:val="000000"/>
                  <w:sz w:val="21"/>
                  <w:szCs w:val="21"/>
                </w:rPr>
                <w:delText>an..50</w:delText>
              </w:r>
            </w:del>
          </w:p>
        </w:tc>
        <w:tc>
          <w:tcPr>
            <w:tcW w:w="4213" w:type="dxa"/>
            <w:tcMar>
              <w:top w:w="15" w:type="dxa"/>
              <w:left w:w="15" w:type="dxa"/>
              <w:bottom w:w="0" w:type="dxa"/>
              <w:right w:w="15" w:type="dxa"/>
            </w:tcMar>
            <w:vAlign w:val="center"/>
          </w:tcPr>
          <w:p>
            <w:pPr>
              <w:numPr>
                <w:ilvl w:val="0"/>
                <w:numId w:val="17"/>
              </w:numPr>
              <w:spacing w:line="240" w:lineRule="auto"/>
              <w:outlineLvl w:val="2"/>
              <w:rPr>
                <w:del w:id="12236" w:author="吴媛媛 [2]" w:date="2020-05-18T15:38:48Z"/>
                <w:rFonts w:ascii="仿宋_GB2312" w:hAnsi="仿宋_GB2312" w:cs="仿宋_GB2312"/>
                <w:color w:val="000000"/>
                <w:sz w:val="21"/>
                <w:szCs w:val="21"/>
              </w:rPr>
            </w:pPr>
            <w:del w:id="12237" w:author="吴媛媛 [2]" w:date="2020-05-18T15:38:48Z">
              <w:r>
                <w:rPr>
                  <w:rFonts w:hint="eastAsia" w:ascii="仿宋_GB2312" w:hAnsi="仿宋_GB2312" w:cs="仿宋_GB2312"/>
                  <w:color w:val="000000"/>
                  <w:sz w:val="21"/>
                  <w:szCs w:val="21"/>
                  <w:lang w:eastAsia="zh-CN"/>
                </w:rPr>
                <w:delText>指在法律上认可的证件号码，该号码一般记录在国家授权部门颁发给客户的证件上。</w:delText>
              </w:r>
            </w:del>
            <w:del w:id="12238" w:author="吴媛媛 [2]" w:date="2020-05-18T15:38:48Z">
              <w:r>
                <w:rPr>
                  <w:rFonts w:hint="eastAsia" w:ascii="仿宋_GB2312" w:hAnsi="仿宋_GB2312" w:cs="仿宋_GB2312"/>
                  <w:color w:val="000000"/>
                  <w:sz w:val="21"/>
                  <w:szCs w:val="21"/>
                  <w:lang w:eastAsia="zh-CN"/>
                </w:rPr>
                <w:br w:type="textWrapping"/>
              </w:r>
            </w:del>
            <w:del w:id="12239" w:author="吴媛媛 [2]" w:date="2020-05-18T15:38:48Z">
              <w:r>
                <w:rPr>
                  <w:rFonts w:hint="eastAsia" w:ascii="仿宋_GB2312" w:hAnsi="仿宋_GB2312" w:cs="仿宋_GB2312"/>
                  <w:color w:val="000000"/>
                  <w:sz w:val="21"/>
                  <w:szCs w:val="21"/>
                  <w:lang w:eastAsia="zh-CN"/>
                </w:rPr>
                <w:delText>2.按记录在国家授权部门颁发给客户的证件上记载的唯一标识身份的编码。</w:delText>
              </w:r>
            </w:del>
            <w:del w:id="12240" w:author="吴媛媛 [2]" w:date="2020-05-18T15:38:48Z">
              <w:r>
                <w:rPr>
                  <w:rFonts w:hint="eastAsia" w:ascii="仿宋_GB2312" w:hAnsi="仿宋_GB2312" w:cs="仿宋_GB2312"/>
                  <w:color w:val="000000"/>
                  <w:sz w:val="21"/>
                  <w:szCs w:val="21"/>
                </w:rPr>
                <w:delText>数据更新的频率为月度。</w:delText>
              </w:r>
            </w:del>
            <w:del w:id="12241" w:author="吴媛媛 [2]" w:date="2020-05-18T15:38:48Z">
              <w:r>
                <w:rPr>
                  <w:rFonts w:hint="eastAsia" w:ascii="仿宋_GB2312" w:hAnsi="仿宋_GB2312" w:cs="仿宋_GB2312"/>
                  <w:color w:val="000000"/>
                  <w:sz w:val="21"/>
                  <w:szCs w:val="21"/>
                </w:rPr>
                <w:br w:type="textWrapping"/>
              </w:r>
            </w:del>
            <w:del w:id="12242" w:author="吴媛媛 [2]" w:date="2020-05-18T15:38:48Z">
              <w:r>
                <w:rPr>
                  <w:rFonts w:hint="eastAsia" w:ascii="仿宋_GB2312" w:hAnsi="仿宋_GB2312" w:cs="仿宋_GB2312"/>
                  <w:color w:val="000000"/>
                  <w:sz w:val="21"/>
                  <w:szCs w:val="21"/>
                </w:rPr>
                <w:delText>3.值域：/</w:delText>
              </w:r>
            </w:del>
          </w:p>
          <w:p>
            <w:pPr>
              <w:spacing w:line="240" w:lineRule="auto"/>
              <w:outlineLvl w:val="2"/>
              <w:rPr>
                <w:del w:id="12243" w:author="吴媛媛 [2]" w:date="2020-05-18T15:38:48Z"/>
                <w:rFonts w:ascii="仿宋_GB2312" w:hAnsi="仿宋_GB2312" w:cs="仿宋_GB2312"/>
                <w:color w:val="000000"/>
                <w:sz w:val="21"/>
                <w:szCs w:val="21"/>
                <w:lang w:eastAsia="zh-CN"/>
              </w:rPr>
            </w:pPr>
            <w:del w:id="12244" w:author="吴媛媛 [2]" w:date="2020-05-18T15:38:48Z">
              <w:r>
                <w:rPr>
                  <w:rFonts w:hint="eastAsia" w:ascii="仿宋_GB2312" w:hAnsi="仿宋_GB2312" w:cs="仿宋_GB2312"/>
                  <w:color w:val="000000"/>
                  <w:sz w:val="21"/>
                  <w:szCs w:val="21"/>
                  <w:lang w:eastAsia="zh-CN"/>
                </w:rPr>
                <w:delText>4.该数据需要脱敏处理，脱敏规则参见3.7</w:delText>
              </w:r>
            </w:del>
            <w:ins w:id="12245" w:author="罗斌" w:date="2019-10-30T16:41:00Z">
              <w:del w:id="12246" w:author="吴媛媛 [2]" w:date="2020-05-18T15:38:48Z">
                <w:r>
                  <w:rPr>
                    <w:rFonts w:hint="eastAsia" w:ascii="仿宋_GB2312" w:hAnsi="仿宋_GB2312" w:cs="仿宋_GB2312"/>
                    <w:color w:val="000000"/>
                    <w:sz w:val="21"/>
                    <w:szCs w:val="21"/>
                    <w:lang w:eastAsia="zh-CN"/>
                  </w:rPr>
                  <w:delText>8</w:delText>
                </w:r>
              </w:del>
            </w:ins>
            <w:del w:id="12247" w:author="吴媛媛 [2]" w:date="2020-05-18T15:38:48Z">
              <w:r>
                <w:rPr>
                  <w:rFonts w:hint="eastAsia" w:ascii="仿宋_GB2312" w:hAnsi="仿宋_GB2312" w:cs="仿宋_GB2312"/>
                  <w:color w:val="000000"/>
                  <w:sz w:val="21"/>
                  <w:szCs w:val="21"/>
                  <w:lang w:eastAsia="zh-CN"/>
                </w:rPr>
                <w:delText>节。</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248"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249" w:author="吴媛媛 [2]" w:date="2020-05-18T15:38:48Z"/>
                <w:rFonts w:ascii="仿宋_GB2312" w:hAnsi="仿宋_GB2312" w:cs="仿宋_GB2312"/>
                <w:color w:val="000000"/>
                <w:sz w:val="21"/>
                <w:szCs w:val="21"/>
                <w:lang w:eastAsia="zh-CN"/>
              </w:rPr>
            </w:pPr>
            <w:del w:id="12250" w:author="吴媛媛 [2]" w:date="2020-05-18T15:38:48Z">
              <w:r>
                <w:rPr>
                  <w:rFonts w:hint="eastAsia" w:ascii="仿宋_GB2312" w:hAnsi="仿宋_GB2312" w:cs="仿宋_GB2312"/>
                  <w:color w:val="000000"/>
                  <w:sz w:val="21"/>
                  <w:szCs w:val="21"/>
                  <w:lang w:eastAsia="zh-CN"/>
                </w:rPr>
                <w:delText>7</w:delText>
              </w:r>
            </w:del>
          </w:p>
        </w:tc>
        <w:tc>
          <w:tcPr>
            <w:tcW w:w="853" w:type="dxa"/>
            <w:vAlign w:val="center"/>
          </w:tcPr>
          <w:p>
            <w:pPr>
              <w:spacing w:line="240" w:lineRule="auto"/>
              <w:jc w:val="center"/>
              <w:outlineLvl w:val="2"/>
              <w:rPr>
                <w:del w:id="12251" w:author="吴媛媛 [2]" w:date="2020-05-18T15:38:48Z"/>
                <w:rFonts w:ascii="仿宋_GB2312" w:hAnsi="仿宋_GB2312" w:cs="仿宋_GB2312"/>
                <w:color w:val="000000"/>
                <w:sz w:val="21"/>
                <w:szCs w:val="21"/>
                <w:lang w:eastAsia="zh-CN"/>
              </w:rPr>
            </w:pPr>
            <w:del w:id="12252"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2253" w:author="吴媛媛 [2]" w:date="2020-05-18T15:38:48Z"/>
                <w:rFonts w:ascii="仿宋_GB2312" w:hAnsi="仿宋_GB2312" w:cs="仿宋_GB2312"/>
                <w:color w:val="000000"/>
                <w:sz w:val="21"/>
                <w:szCs w:val="21"/>
                <w:lang w:eastAsia="zh-CN"/>
              </w:rPr>
            </w:pPr>
            <w:del w:id="12254" w:author="吴媛媛 [2]" w:date="2020-05-18T15:38:48Z">
              <w:r>
                <w:rPr>
                  <w:rFonts w:hint="eastAsia" w:ascii="仿宋_GB2312" w:hAnsi="仿宋_GB2312" w:cs="仿宋_GB2312"/>
                  <w:color w:val="000000"/>
                  <w:sz w:val="21"/>
                  <w:szCs w:val="21"/>
                  <w:lang w:eastAsia="zh-CN"/>
                </w:rPr>
                <w:delText>贴息时段</w:delText>
              </w:r>
            </w:del>
          </w:p>
        </w:tc>
        <w:tc>
          <w:tcPr>
            <w:tcW w:w="1137" w:type="dxa"/>
            <w:vAlign w:val="center"/>
          </w:tcPr>
          <w:p>
            <w:pPr>
              <w:spacing w:line="240" w:lineRule="auto"/>
              <w:jc w:val="center"/>
              <w:outlineLvl w:val="2"/>
              <w:rPr>
                <w:del w:id="12255" w:author="吴媛媛 [2]" w:date="2020-05-18T15:38:48Z"/>
                <w:rFonts w:ascii="仿宋_GB2312" w:hAnsi="仿宋_GB2312" w:cs="仿宋_GB2312"/>
                <w:color w:val="000000"/>
                <w:sz w:val="21"/>
                <w:szCs w:val="21"/>
                <w:lang w:eastAsia="zh-CN"/>
              </w:rPr>
            </w:pPr>
            <w:del w:id="12256" w:author="吴媛媛 [2]" w:date="2020-05-18T15:38:48Z">
              <w:r>
                <w:rPr>
                  <w:rFonts w:hint="eastAsia" w:ascii="仿宋_GB2312" w:hAnsi="仿宋_GB2312" w:cs="仿宋_GB2312"/>
                  <w:color w:val="000000"/>
                  <w:sz w:val="21"/>
                  <w:szCs w:val="21"/>
                  <w:lang w:eastAsia="zh-CN"/>
                </w:rPr>
                <w:delText>YYYY-MM-DD</w:delText>
              </w:r>
            </w:del>
          </w:p>
        </w:tc>
        <w:tc>
          <w:tcPr>
            <w:tcW w:w="4213" w:type="dxa"/>
            <w:tcMar>
              <w:top w:w="15" w:type="dxa"/>
              <w:left w:w="15" w:type="dxa"/>
              <w:bottom w:w="0" w:type="dxa"/>
              <w:right w:w="15" w:type="dxa"/>
            </w:tcMar>
            <w:vAlign w:val="center"/>
          </w:tcPr>
          <w:p>
            <w:pPr>
              <w:spacing w:line="240" w:lineRule="auto"/>
              <w:outlineLvl w:val="2"/>
              <w:rPr>
                <w:del w:id="12257" w:author="吴媛媛 [2]" w:date="2020-05-18T15:38:48Z"/>
                <w:rFonts w:ascii="仿宋_GB2312" w:hAnsi="仿宋_GB2312" w:cs="仿宋_GB2312"/>
                <w:color w:val="000000"/>
                <w:sz w:val="21"/>
                <w:szCs w:val="21"/>
                <w:lang w:eastAsia="zh-CN"/>
              </w:rPr>
            </w:pPr>
            <w:del w:id="12258" w:author="吴媛媛 [2]" w:date="2020-05-18T15:38:48Z">
              <w:r>
                <w:rPr>
                  <w:rFonts w:hint="eastAsia" w:ascii="仿宋_GB2312" w:hAnsi="仿宋_GB2312" w:cs="仿宋_GB2312"/>
                  <w:color w:val="000000"/>
                  <w:sz w:val="21"/>
                  <w:szCs w:val="21"/>
                  <w:lang w:eastAsia="zh-CN"/>
                </w:rPr>
                <w:delText>1.指贴息贷款贴息时间段，开始日期至结束日期。</w:delText>
              </w:r>
            </w:del>
            <w:del w:id="12259" w:author="吴媛媛 [2]" w:date="2020-05-18T15:38:48Z">
              <w:r>
                <w:rPr>
                  <w:rFonts w:hint="eastAsia" w:ascii="仿宋_GB2312" w:hAnsi="仿宋_GB2312" w:cs="仿宋_GB2312"/>
                  <w:color w:val="000000"/>
                  <w:sz w:val="21"/>
                  <w:szCs w:val="21"/>
                  <w:lang w:eastAsia="zh-CN"/>
                </w:rPr>
                <w:br w:type="textWrapping"/>
              </w:r>
            </w:del>
            <w:del w:id="12260" w:author="吴媛媛 [2]" w:date="2020-05-18T15:38:48Z">
              <w:r>
                <w:rPr>
                  <w:rFonts w:hint="eastAsia" w:ascii="仿宋_GB2312" w:hAnsi="仿宋_GB2312" w:cs="仿宋_GB2312"/>
                  <w:color w:val="000000"/>
                  <w:sz w:val="21"/>
                  <w:szCs w:val="21"/>
                  <w:lang w:eastAsia="zh-CN"/>
                </w:rPr>
                <w:delText>2.按照“YYYY-MM-DD”格式填写，数据更新的频率为月度。</w:delText>
              </w:r>
            </w:del>
            <w:del w:id="12261" w:author="吴媛媛 [2]" w:date="2020-05-18T15:38:48Z">
              <w:r>
                <w:rPr>
                  <w:rFonts w:hint="eastAsia" w:ascii="仿宋_GB2312" w:hAnsi="仿宋_GB2312" w:cs="仿宋_GB2312"/>
                  <w:color w:val="000000"/>
                  <w:sz w:val="21"/>
                  <w:szCs w:val="21"/>
                  <w:lang w:eastAsia="zh-CN"/>
                </w:rPr>
                <w:br w:type="textWrapping"/>
              </w:r>
            </w:del>
            <w:del w:id="12262" w:author="吴媛媛 [2]" w:date="2020-05-18T15:38:48Z">
              <w:r>
                <w:rPr>
                  <w:rFonts w:hint="eastAsia" w:ascii="仿宋_GB2312" w:hAnsi="仿宋_GB2312" w:cs="仿宋_GB2312"/>
                  <w:color w:val="000000"/>
                  <w:sz w:val="21"/>
                  <w:szCs w:val="21"/>
                  <w:lang w:eastAsia="zh-CN"/>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263"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264" w:author="吴媛媛 [2]" w:date="2020-05-18T15:38:48Z"/>
                <w:rFonts w:ascii="仿宋_GB2312" w:hAnsi="仿宋_GB2312" w:cs="仿宋_GB2312"/>
                <w:color w:val="000000"/>
                <w:sz w:val="21"/>
                <w:szCs w:val="21"/>
              </w:rPr>
            </w:pPr>
            <w:del w:id="12265" w:author="吴媛媛 [2]" w:date="2020-05-18T15:38:48Z">
              <w:r>
                <w:rPr>
                  <w:rFonts w:hint="eastAsia" w:ascii="仿宋_GB2312" w:hAnsi="仿宋_GB2312" w:cs="仿宋_GB2312"/>
                  <w:color w:val="000000"/>
                  <w:sz w:val="21"/>
                  <w:szCs w:val="21"/>
                </w:rPr>
                <w:delText>8</w:delText>
              </w:r>
            </w:del>
            <w:ins w:id="12266" w:author="user" w:date="2019-09-12T09:57:00Z">
              <w:del w:id="12267" w:author="吴媛媛 [2]" w:date="2020-05-18T15:38:48Z">
                <w:r>
                  <w:rPr>
                    <w:rFonts w:ascii="仿宋_GB2312" w:hAnsi="仿宋_GB2312" w:cs="仿宋_GB2312"/>
                    <w:color w:val="000000"/>
                    <w:sz w:val="21"/>
                    <w:szCs w:val="21"/>
                  </w:rPr>
                  <w:delText>7</w:delText>
                </w:r>
              </w:del>
            </w:ins>
          </w:p>
        </w:tc>
        <w:tc>
          <w:tcPr>
            <w:tcW w:w="853" w:type="dxa"/>
            <w:vAlign w:val="center"/>
          </w:tcPr>
          <w:p>
            <w:pPr>
              <w:spacing w:line="240" w:lineRule="auto"/>
              <w:jc w:val="center"/>
              <w:outlineLvl w:val="2"/>
              <w:rPr>
                <w:del w:id="12268" w:author="吴媛媛 [2]" w:date="2020-05-18T15:38:48Z"/>
                <w:rFonts w:ascii="仿宋_GB2312" w:hAnsi="仿宋_GB2312" w:cs="仿宋_GB2312"/>
                <w:color w:val="000000"/>
                <w:sz w:val="21"/>
                <w:szCs w:val="21"/>
                <w:lang w:eastAsia="zh-CN"/>
              </w:rPr>
            </w:pPr>
            <w:del w:id="12269"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2270" w:author="吴媛媛 [2]" w:date="2020-05-18T15:38:48Z"/>
                <w:rFonts w:ascii="仿宋_GB2312" w:hAnsi="仿宋_GB2312" w:cs="仿宋_GB2312"/>
                <w:color w:val="000000"/>
                <w:sz w:val="21"/>
                <w:szCs w:val="21"/>
              </w:rPr>
            </w:pPr>
            <w:del w:id="12271" w:author="吴媛媛 [2]" w:date="2020-05-18T15:38:48Z">
              <w:r>
                <w:rPr>
                  <w:rFonts w:hint="eastAsia" w:ascii="仿宋_GB2312" w:hAnsi="仿宋_GB2312" w:cs="仿宋_GB2312"/>
                  <w:color w:val="000000"/>
                  <w:sz w:val="21"/>
                  <w:szCs w:val="21"/>
                </w:rPr>
                <w:delText>贴息贷款本金</w:delText>
              </w:r>
            </w:del>
          </w:p>
        </w:tc>
        <w:tc>
          <w:tcPr>
            <w:tcW w:w="1137" w:type="dxa"/>
            <w:vAlign w:val="center"/>
          </w:tcPr>
          <w:p>
            <w:pPr>
              <w:spacing w:line="240" w:lineRule="auto"/>
              <w:jc w:val="center"/>
              <w:outlineLvl w:val="2"/>
              <w:rPr>
                <w:del w:id="12272" w:author="吴媛媛 [2]" w:date="2020-05-18T15:38:48Z"/>
                <w:rFonts w:ascii="仿宋_GB2312" w:hAnsi="仿宋_GB2312" w:cs="仿宋_GB2312"/>
                <w:color w:val="000000"/>
                <w:sz w:val="21"/>
                <w:szCs w:val="21"/>
              </w:rPr>
            </w:pPr>
            <w:del w:id="12273" w:author="吴媛媛 [2]" w:date="2020-05-18T15:38:48Z">
              <w:r>
                <w:rPr>
                  <w:rFonts w:hint="eastAsia" w:ascii="仿宋_GB2312" w:hAnsi="仿宋_GB2312" w:cs="仿宋_GB2312"/>
                  <w:color w:val="000000"/>
                  <w:sz w:val="21"/>
                  <w:szCs w:val="21"/>
                </w:rPr>
                <w:delText>20(2)</w:delText>
              </w:r>
            </w:del>
          </w:p>
        </w:tc>
        <w:tc>
          <w:tcPr>
            <w:tcW w:w="4213" w:type="dxa"/>
            <w:tcMar>
              <w:top w:w="15" w:type="dxa"/>
              <w:left w:w="15" w:type="dxa"/>
              <w:bottom w:w="0" w:type="dxa"/>
              <w:right w:w="15" w:type="dxa"/>
            </w:tcMar>
            <w:vAlign w:val="center"/>
          </w:tcPr>
          <w:p>
            <w:pPr>
              <w:spacing w:line="240" w:lineRule="auto"/>
              <w:outlineLvl w:val="2"/>
              <w:rPr>
                <w:del w:id="12274" w:author="吴媛媛 [2]" w:date="2020-05-18T15:38:48Z"/>
                <w:rFonts w:ascii="仿宋_GB2312" w:hAnsi="仿宋_GB2312" w:cs="仿宋_GB2312"/>
                <w:color w:val="000000"/>
                <w:sz w:val="21"/>
                <w:szCs w:val="21"/>
              </w:rPr>
            </w:pPr>
            <w:del w:id="12275" w:author="吴媛媛 [2]" w:date="2020-05-18T15:38:48Z">
              <w:r>
                <w:rPr>
                  <w:rFonts w:hint="eastAsia" w:ascii="仿宋_GB2312" w:hAnsi="仿宋_GB2312" w:cs="仿宋_GB2312"/>
                  <w:color w:val="000000"/>
                  <w:sz w:val="21"/>
                  <w:szCs w:val="21"/>
                  <w:lang w:eastAsia="zh-CN"/>
                </w:rPr>
                <w:delText>1.指贴息贷款当期计息的本金余额。</w:delText>
              </w:r>
            </w:del>
            <w:del w:id="12276" w:author="吴媛媛 [2]" w:date="2020-05-18T15:38:48Z">
              <w:r>
                <w:rPr>
                  <w:rFonts w:hint="eastAsia" w:ascii="仿宋_GB2312" w:hAnsi="仿宋_GB2312" w:cs="仿宋_GB2312"/>
                  <w:color w:val="000000"/>
                  <w:sz w:val="21"/>
                  <w:szCs w:val="21"/>
                  <w:lang w:eastAsia="zh-CN"/>
                </w:rPr>
                <w:br w:type="textWrapping"/>
              </w:r>
            </w:del>
            <w:del w:id="12277" w:author="吴媛媛 [2]" w:date="2020-05-18T15:38:48Z">
              <w:r>
                <w:rPr>
                  <w:rFonts w:hint="eastAsia" w:ascii="仿宋_GB2312" w:hAnsi="仿宋_GB2312" w:cs="仿宋_GB2312"/>
                  <w:color w:val="000000"/>
                  <w:sz w:val="21"/>
                  <w:szCs w:val="21"/>
                  <w:lang w:eastAsia="zh-CN"/>
                </w:rPr>
                <w:delText>2.本币填报单位为人民币，外币为外币折美元，折算汇率为报告期末时点汇率。数据更新频率为月度。</w:delText>
              </w:r>
            </w:del>
            <w:del w:id="12278" w:author="吴媛媛 [2]" w:date="2020-05-18T15:38:48Z">
              <w:r>
                <w:rPr>
                  <w:rFonts w:hint="eastAsia" w:ascii="仿宋_GB2312" w:hAnsi="仿宋_GB2312" w:cs="仿宋_GB2312"/>
                  <w:color w:val="000000"/>
                  <w:sz w:val="21"/>
                  <w:szCs w:val="21"/>
                  <w:lang w:eastAsia="zh-CN"/>
                </w:rPr>
                <w:br w:type="textWrapping"/>
              </w:r>
            </w:del>
            <w:del w:id="12279" w:author="吴媛媛 [2]" w:date="2020-05-18T15:38:48Z">
              <w:r>
                <w:rPr>
                  <w:rFonts w:hint="eastAsia" w:ascii="仿宋_GB2312" w:hAnsi="仿宋_GB2312" w:cs="仿宋_GB2312"/>
                  <w:color w:val="000000"/>
                  <w:sz w:val="21"/>
                  <w:szCs w:val="21"/>
                </w:rPr>
                <w:delText>3.值域：贴息贷款本金＞0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280"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281" w:author="吴媛媛 [2]" w:date="2020-05-18T15:38:48Z"/>
                <w:rFonts w:ascii="仿宋_GB2312" w:hAnsi="仿宋_GB2312" w:cs="仿宋_GB2312"/>
                <w:color w:val="000000"/>
                <w:sz w:val="21"/>
                <w:szCs w:val="21"/>
              </w:rPr>
            </w:pPr>
            <w:del w:id="12282" w:author="吴媛媛 [2]" w:date="2020-05-18T15:38:48Z">
              <w:r>
                <w:rPr>
                  <w:rFonts w:hint="eastAsia" w:ascii="仿宋_GB2312" w:hAnsi="仿宋_GB2312" w:cs="仿宋_GB2312"/>
                  <w:color w:val="000000"/>
                  <w:sz w:val="21"/>
                  <w:szCs w:val="21"/>
                </w:rPr>
                <w:delText>9</w:delText>
              </w:r>
            </w:del>
            <w:ins w:id="12283" w:author="user" w:date="2019-09-12T09:57:00Z">
              <w:del w:id="12284" w:author="吴媛媛 [2]" w:date="2020-05-18T15:38:48Z">
                <w:r>
                  <w:rPr>
                    <w:rFonts w:ascii="仿宋_GB2312" w:hAnsi="仿宋_GB2312" w:cs="仿宋_GB2312"/>
                    <w:color w:val="000000"/>
                    <w:sz w:val="21"/>
                    <w:szCs w:val="21"/>
                  </w:rPr>
                  <w:delText>8</w:delText>
                </w:r>
              </w:del>
            </w:ins>
          </w:p>
        </w:tc>
        <w:tc>
          <w:tcPr>
            <w:tcW w:w="853" w:type="dxa"/>
            <w:vAlign w:val="center"/>
          </w:tcPr>
          <w:p>
            <w:pPr>
              <w:spacing w:line="240" w:lineRule="auto"/>
              <w:jc w:val="center"/>
              <w:outlineLvl w:val="2"/>
              <w:rPr>
                <w:del w:id="12285" w:author="吴媛媛 [2]" w:date="2020-05-18T15:38:48Z"/>
                <w:rFonts w:ascii="仿宋_GB2312" w:hAnsi="仿宋_GB2312" w:cs="仿宋_GB2312"/>
                <w:color w:val="000000"/>
                <w:sz w:val="21"/>
                <w:szCs w:val="21"/>
                <w:lang w:eastAsia="zh-CN"/>
              </w:rPr>
            </w:pPr>
            <w:del w:id="12286"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2287" w:author="吴媛媛 [2]" w:date="2020-05-18T15:38:48Z"/>
                <w:rFonts w:ascii="仿宋_GB2312" w:hAnsi="仿宋_GB2312" w:cs="仿宋_GB2312"/>
                <w:color w:val="000000"/>
                <w:sz w:val="21"/>
                <w:szCs w:val="21"/>
              </w:rPr>
            </w:pPr>
            <w:del w:id="12288" w:author="吴媛媛 [2]" w:date="2020-05-18T15:38:48Z">
              <w:r>
                <w:rPr>
                  <w:rFonts w:hint="eastAsia" w:ascii="仿宋_GB2312" w:hAnsi="仿宋_GB2312" w:cs="仿宋_GB2312"/>
                  <w:color w:val="000000"/>
                  <w:sz w:val="21"/>
                  <w:szCs w:val="21"/>
                </w:rPr>
                <w:delText>当期贷款计息天数</w:delText>
              </w:r>
            </w:del>
          </w:p>
        </w:tc>
        <w:tc>
          <w:tcPr>
            <w:tcW w:w="1137" w:type="dxa"/>
            <w:vAlign w:val="center"/>
          </w:tcPr>
          <w:p>
            <w:pPr>
              <w:spacing w:line="240" w:lineRule="auto"/>
              <w:jc w:val="center"/>
              <w:outlineLvl w:val="2"/>
              <w:rPr>
                <w:del w:id="12289" w:author="吴媛媛 [2]" w:date="2020-05-18T15:38:48Z"/>
                <w:rFonts w:ascii="仿宋_GB2312" w:hAnsi="仿宋_GB2312" w:cs="仿宋_GB2312"/>
                <w:color w:val="000000"/>
                <w:sz w:val="21"/>
                <w:szCs w:val="21"/>
              </w:rPr>
            </w:pPr>
            <w:del w:id="12290" w:author="吴媛媛 [2]" w:date="2020-05-18T15:38:48Z">
              <w:r>
                <w:rPr>
                  <w:rFonts w:hint="eastAsia" w:ascii="仿宋_GB2312" w:hAnsi="仿宋_GB2312" w:cs="仿宋_GB2312"/>
                  <w:color w:val="000000"/>
                  <w:sz w:val="21"/>
                  <w:szCs w:val="21"/>
                </w:rPr>
                <w:delText>n1..3</w:delText>
              </w:r>
            </w:del>
          </w:p>
        </w:tc>
        <w:tc>
          <w:tcPr>
            <w:tcW w:w="4213" w:type="dxa"/>
            <w:tcMar>
              <w:top w:w="15" w:type="dxa"/>
              <w:left w:w="15" w:type="dxa"/>
              <w:bottom w:w="0" w:type="dxa"/>
              <w:right w:w="15" w:type="dxa"/>
            </w:tcMar>
            <w:vAlign w:val="center"/>
          </w:tcPr>
          <w:p>
            <w:pPr>
              <w:spacing w:line="240" w:lineRule="auto"/>
              <w:outlineLvl w:val="2"/>
              <w:rPr>
                <w:del w:id="12291" w:author="吴媛媛 [2]" w:date="2020-05-18T15:38:48Z"/>
                <w:rFonts w:ascii="仿宋_GB2312" w:hAnsi="仿宋_GB2312" w:cs="仿宋_GB2312"/>
                <w:color w:val="000000"/>
                <w:sz w:val="21"/>
                <w:szCs w:val="21"/>
                <w:lang w:eastAsia="zh-CN"/>
              </w:rPr>
            </w:pPr>
            <w:del w:id="12292" w:author="吴媛媛 [2]" w:date="2020-05-18T15:38:48Z">
              <w:r>
                <w:rPr>
                  <w:rFonts w:hint="eastAsia" w:ascii="仿宋_GB2312" w:hAnsi="仿宋_GB2312" w:cs="仿宋_GB2312"/>
                  <w:color w:val="000000"/>
                  <w:sz w:val="21"/>
                  <w:szCs w:val="21"/>
                  <w:lang w:eastAsia="zh-CN"/>
                </w:rPr>
                <w:delText>1.指贴息贷款计算利息的天数总和。</w:delText>
              </w:r>
            </w:del>
            <w:del w:id="12293" w:author="吴媛媛 [2]" w:date="2020-05-18T15:38:48Z">
              <w:r>
                <w:rPr>
                  <w:rFonts w:hint="eastAsia" w:ascii="仿宋_GB2312" w:hAnsi="仿宋_GB2312" w:cs="仿宋_GB2312"/>
                  <w:color w:val="000000"/>
                  <w:sz w:val="21"/>
                  <w:szCs w:val="21"/>
                  <w:lang w:eastAsia="zh-CN"/>
                </w:rPr>
                <w:br w:type="textWrapping"/>
              </w:r>
            </w:del>
            <w:del w:id="12294" w:author="吴媛媛 [2]" w:date="2020-05-18T15:38:48Z">
              <w:r>
                <w:rPr>
                  <w:rFonts w:hint="eastAsia" w:ascii="仿宋_GB2312" w:hAnsi="仿宋_GB2312" w:cs="仿宋_GB2312"/>
                  <w:color w:val="000000"/>
                  <w:sz w:val="21"/>
                  <w:szCs w:val="21"/>
                  <w:lang w:eastAsia="zh-CN"/>
                </w:rPr>
                <w:delText>2.数据更新的频率为月度。</w:delText>
              </w:r>
            </w:del>
            <w:del w:id="12295" w:author="吴媛媛 [2]" w:date="2020-05-18T15:38:48Z">
              <w:r>
                <w:rPr>
                  <w:rFonts w:hint="eastAsia" w:ascii="仿宋_GB2312" w:hAnsi="仿宋_GB2312" w:cs="仿宋_GB2312"/>
                  <w:color w:val="000000"/>
                  <w:sz w:val="21"/>
                  <w:szCs w:val="21"/>
                  <w:lang w:eastAsia="zh-CN"/>
                </w:rPr>
                <w:br w:type="textWrapping"/>
              </w:r>
            </w:del>
            <w:del w:id="12296" w:author="吴媛媛 [2]" w:date="2020-05-18T15:38:48Z">
              <w:r>
                <w:rPr>
                  <w:rFonts w:hint="eastAsia" w:ascii="仿宋_GB2312" w:hAnsi="仿宋_GB2312" w:cs="仿宋_GB2312"/>
                  <w:color w:val="000000"/>
                  <w:sz w:val="21"/>
                  <w:szCs w:val="21"/>
                  <w:lang w:eastAsia="zh-CN"/>
                </w:rPr>
                <w:delText>3.值域：当期贷款计息天数 ≥0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297"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298" w:author="吴媛媛 [2]" w:date="2020-05-18T15:38:48Z"/>
                <w:rFonts w:ascii="仿宋_GB2312" w:hAnsi="仿宋_GB2312" w:cs="仿宋_GB2312"/>
                <w:color w:val="000000"/>
                <w:sz w:val="21"/>
                <w:szCs w:val="21"/>
              </w:rPr>
            </w:pPr>
            <w:del w:id="12299" w:author="吴媛媛 [2]" w:date="2020-05-18T15:38:48Z">
              <w:r>
                <w:rPr>
                  <w:rFonts w:hint="eastAsia" w:ascii="仿宋_GB2312" w:hAnsi="仿宋_GB2312" w:cs="仿宋_GB2312"/>
                  <w:color w:val="000000"/>
                  <w:sz w:val="21"/>
                  <w:szCs w:val="21"/>
                </w:rPr>
                <w:delText>10</w:delText>
              </w:r>
            </w:del>
            <w:ins w:id="12300" w:author="user" w:date="2019-09-12T09:57:00Z">
              <w:del w:id="12301" w:author="吴媛媛 [2]" w:date="2020-05-18T15:38:48Z">
                <w:r>
                  <w:rPr>
                    <w:rFonts w:ascii="仿宋_GB2312" w:hAnsi="仿宋_GB2312" w:cs="仿宋_GB2312"/>
                    <w:color w:val="000000"/>
                    <w:sz w:val="21"/>
                    <w:szCs w:val="21"/>
                  </w:rPr>
                  <w:delText>9</w:delText>
                </w:r>
              </w:del>
            </w:ins>
          </w:p>
        </w:tc>
        <w:tc>
          <w:tcPr>
            <w:tcW w:w="853" w:type="dxa"/>
            <w:vAlign w:val="center"/>
          </w:tcPr>
          <w:p>
            <w:pPr>
              <w:spacing w:line="240" w:lineRule="auto"/>
              <w:jc w:val="center"/>
              <w:outlineLvl w:val="2"/>
              <w:rPr>
                <w:del w:id="12302" w:author="吴媛媛 [2]" w:date="2020-05-18T15:38:48Z"/>
                <w:rFonts w:ascii="仿宋_GB2312" w:hAnsi="仿宋_GB2312" w:cs="仿宋_GB2312"/>
                <w:color w:val="000000"/>
                <w:sz w:val="21"/>
                <w:szCs w:val="21"/>
                <w:lang w:eastAsia="zh-CN"/>
              </w:rPr>
            </w:pPr>
            <w:del w:id="12303"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outlineLvl w:val="2"/>
              <w:rPr>
                <w:del w:id="12304" w:author="吴媛媛 [2]" w:date="2020-05-18T15:38:48Z"/>
                <w:rFonts w:ascii="仿宋_GB2312" w:hAnsi="仿宋_GB2312" w:cs="仿宋_GB2312"/>
                <w:color w:val="000000"/>
                <w:sz w:val="21"/>
                <w:szCs w:val="21"/>
              </w:rPr>
            </w:pPr>
            <w:del w:id="12305" w:author="吴媛媛 [2]" w:date="2020-05-18T15:38:48Z">
              <w:r>
                <w:rPr>
                  <w:rFonts w:hint="eastAsia" w:ascii="仿宋_GB2312" w:hAnsi="仿宋_GB2312" w:cs="仿宋_GB2312"/>
                  <w:color w:val="000000"/>
                  <w:sz w:val="21"/>
                  <w:szCs w:val="21"/>
                </w:rPr>
                <w:delText>贴息金额</w:delText>
              </w:r>
            </w:del>
          </w:p>
        </w:tc>
        <w:tc>
          <w:tcPr>
            <w:tcW w:w="1137" w:type="dxa"/>
            <w:vAlign w:val="center"/>
          </w:tcPr>
          <w:p>
            <w:pPr>
              <w:spacing w:line="240" w:lineRule="auto"/>
              <w:jc w:val="center"/>
              <w:outlineLvl w:val="2"/>
              <w:rPr>
                <w:del w:id="12306" w:author="吴媛媛 [2]" w:date="2020-05-18T15:38:48Z"/>
                <w:rFonts w:ascii="仿宋_GB2312" w:hAnsi="仿宋_GB2312" w:cs="仿宋_GB2312"/>
                <w:color w:val="000000"/>
                <w:sz w:val="21"/>
                <w:szCs w:val="21"/>
              </w:rPr>
            </w:pPr>
            <w:del w:id="12307" w:author="吴媛媛 [2]" w:date="2020-05-18T15:38:48Z">
              <w:r>
                <w:rPr>
                  <w:rFonts w:hint="eastAsia" w:ascii="仿宋_GB2312" w:hAnsi="仿宋_GB2312" w:cs="仿宋_GB2312"/>
                  <w:color w:val="000000"/>
                  <w:sz w:val="21"/>
                  <w:szCs w:val="21"/>
                </w:rPr>
                <w:delText>20(2)</w:delText>
              </w:r>
            </w:del>
          </w:p>
        </w:tc>
        <w:tc>
          <w:tcPr>
            <w:tcW w:w="4213" w:type="dxa"/>
            <w:tcMar>
              <w:top w:w="15" w:type="dxa"/>
              <w:left w:w="15" w:type="dxa"/>
              <w:bottom w:w="0" w:type="dxa"/>
              <w:right w:w="15" w:type="dxa"/>
            </w:tcMar>
            <w:vAlign w:val="center"/>
          </w:tcPr>
          <w:p>
            <w:pPr>
              <w:spacing w:line="240" w:lineRule="auto"/>
              <w:outlineLvl w:val="2"/>
              <w:rPr>
                <w:del w:id="12308" w:author="吴媛媛 [2]" w:date="2020-05-18T15:38:48Z"/>
                <w:rFonts w:ascii="仿宋_GB2312" w:hAnsi="仿宋_GB2312" w:cs="仿宋_GB2312"/>
                <w:color w:val="000000"/>
                <w:sz w:val="21"/>
                <w:szCs w:val="21"/>
              </w:rPr>
            </w:pPr>
            <w:del w:id="12309" w:author="吴媛媛 [2]" w:date="2020-05-18T15:38:48Z">
              <w:r>
                <w:rPr>
                  <w:rFonts w:hint="eastAsia" w:ascii="仿宋_GB2312" w:hAnsi="仿宋_GB2312" w:cs="仿宋_GB2312"/>
                  <w:color w:val="000000"/>
                  <w:sz w:val="21"/>
                  <w:szCs w:val="21"/>
                  <w:lang w:eastAsia="zh-CN"/>
                </w:rPr>
                <w:delText>1.指贷款金融机构申请的经财政部门审核后实际拨付的财政贴息金额。</w:delText>
              </w:r>
            </w:del>
            <w:del w:id="12310" w:author="吴媛媛 [2]" w:date="2020-05-18T15:38:48Z">
              <w:r>
                <w:rPr>
                  <w:rFonts w:hint="eastAsia" w:ascii="仿宋_GB2312" w:hAnsi="仿宋_GB2312" w:cs="仿宋_GB2312"/>
                  <w:color w:val="000000"/>
                  <w:sz w:val="21"/>
                  <w:szCs w:val="21"/>
                  <w:lang w:eastAsia="zh-CN"/>
                </w:rPr>
                <w:br w:type="textWrapping"/>
              </w:r>
            </w:del>
            <w:del w:id="12311" w:author="吴媛媛 [2]" w:date="2020-05-18T15:38:48Z">
              <w:r>
                <w:rPr>
                  <w:rFonts w:hint="eastAsia" w:ascii="仿宋_GB2312" w:hAnsi="仿宋_GB2312" w:cs="仿宋_GB2312"/>
                  <w:color w:val="000000"/>
                  <w:sz w:val="21"/>
                  <w:szCs w:val="21"/>
                  <w:lang w:eastAsia="zh-CN"/>
                </w:rPr>
                <w:delText>2.本币填报单位为人民币。数据更新频率为月度。</w:delText>
              </w:r>
            </w:del>
            <w:del w:id="12312" w:author="吴媛媛 [2]" w:date="2020-05-18T15:38:48Z">
              <w:r>
                <w:rPr>
                  <w:rFonts w:hint="eastAsia" w:ascii="仿宋_GB2312" w:hAnsi="仿宋_GB2312" w:cs="仿宋_GB2312"/>
                  <w:color w:val="000000"/>
                  <w:sz w:val="21"/>
                  <w:szCs w:val="21"/>
                  <w:lang w:eastAsia="zh-CN"/>
                </w:rPr>
                <w:br w:type="textWrapping"/>
              </w:r>
            </w:del>
            <w:del w:id="12313" w:author="吴媛媛 [2]" w:date="2020-05-18T15:38:48Z">
              <w:r>
                <w:rPr>
                  <w:rFonts w:hint="eastAsia" w:ascii="仿宋_GB2312" w:hAnsi="仿宋_GB2312" w:cs="仿宋_GB2312"/>
                  <w:color w:val="000000"/>
                  <w:sz w:val="21"/>
                  <w:szCs w:val="21"/>
                </w:rPr>
                <w:delText>3.值域：贴息金额≥0</w:delText>
              </w:r>
            </w:del>
          </w:p>
        </w:tc>
      </w:tr>
    </w:tbl>
    <w:p>
      <w:pPr>
        <w:pStyle w:val="4"/>
        <w:spacing w:line="240" w:lineRule="auto"/>
        <w:ind w:left="1161" w:hanging="1161"/>
        <w:rPr>
          <w:del w:id="12314" w:author="吴媛媛 [2]" w:date="2020-05-18T15:38:48Z"/>
          <w:rFonts w:ascii="仿宋_GB2312" w:hAnsi="仿宋_GB2312" w:cs="仿宋_GB2312"/>
        </w:rPr>
      </w:pPr>
      <w:del w:id="12315" w:author="吴媛媛 [2]" w:date="2020-05-18T15:38:48Z">
        <w:bookmarkStart w:id="480" w:name="_Toc14252469"/>
        <w:bookmarkStart w:id="481" w:name="_Toc20840"/>
        <w:bookmarkStart w:id="482" w:name="_Toc9961"/>
        <w:bookmarkStart w:id="483" w:name="_Toc23319636"/>
        <w:bookmarkStart w:id="484" w:name="_Toc10423"/>
        <w:r>
          <w:rPr>
            <w:rFonts w:hint="eastAsia" w:ascii="仿宋_GB2312" w:hAnsi="仿宋_GB2312" w:cs="仿宋_GB2312"/>
          </w:rPr>
          <w:delText>创业担保清单报文</w:delText>
        </w:r>
        <w:bookmarkEnd w:id="480"/>
        <w:bookmarkEnd w:id="481"/>
        <w:bookmarkEnd w:id="482"/>
        <w:bookmarkEnd w:id="483"/>
        <w:bookmarkEnd w:id="484"/>
      </w:del>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316" w:author="吴媛媛 [2]" w:date="2020-05-18T15:38:48Z"/>
        </w:trPr>
        <w:tc>
          <w:tcPr>
            <w:tcW w:w="569" w:type="dxa"/>
            <w:shd w:val="clear" w:color="auto" w:fill="D9D9D9"/>
            <w:tcMar>
              <w:top w:w="15" w:type="dxa"/>
              <w:left w:w="15" w:type="dxa"/>
              <w:bottom w:w="0" w:type="dxa"/>
              <w:right w:w="15" w:type="dxa"/>
            </w:tcMar>
            <w:vAlign w:val="center"/>
          </w:tcPr>
          <w:p>
            <w:pPr>
              <w:spacing w:line="480" w:lineRule="auto"/>
              <w:ind w:left="995" w:hanging="995"/>
              <w:jc w:val="center"/>
              <w:outlineLvl w:val="2"/>
              <w:rPr>
                <w:del w:id="12317" w:author="吴媛媛 [2]" w:date="2020-05-18T15:38:48Z"/>
                <w:rFonts w:ascii="仿宋_GB2312" w:hAnsi="仿宋_GB2312" w:cs="仿宋_GB2312"/>
                <w:b/>
                <w:bCs/>
                <w:color w:val="000000"/>
                <w:sz w:val="21"/>
                <w:szCs w:val="21"/>
              </w:rPr>
            </w:pPr>
            <w:del w:id="12318" w:author="吴媛媛 [2]" w:date="2020-05-18T15:38:48Z">
              <w:r>
                <w:rPr>
                  <w:rFonts w:hint="eastAsia" w:ascii="仿宋_GB2312" w:hAnsi="仿宋_GB2312" w:cs="仿宋_GB2312"/>
                  <w:b/>
                  <w:bCs/>
                  <w:color w:val="000000"/>
                  <w:sz w:val="21"/>
                  <w:szCs w:val="21"/>
                </w:rPr>
                <w:delText>序号</w:delText>
              </w:r>
            </w:del>
          </w:p>
        </w:tc>
        <w:tc>
          <w:tcPr>
            <w:tcW w:w="853" w:type="dxa"/>
            <w:shd w:val="clear" w:color="auto" w:fill="D9D9D9"/>
            <w:vAlign w:val="center"/>
          </w:tcPr>
          <w:p>
            <w:pPr>
              <w:spacing w:line="480" w:lineRule="auto"/>
              <w:ind w:left="995" w:hanging="995"/>
              <w:jc w:val="center"/>
              <w:outlineLvl w:val="2"/>
              <w:rPr>
                <w:del w:id="12319" w:author="吴媛媛 [2]" w:date="2020-05-18T15:38:48Z"/>
                <w:rFonts w:ascii="仿宋_GB2312" w:hAnsi="仿宋_GB2312" w:cs="仿宋_GB2312"/>
                <w:b/>
                <w:bCs/>
                <w:color w:val="000000"/>
                <w:sz w:val="21"/>
                <w:szCs w:val="21"/>
              </w:rPr>
            </w:pPr>
            <w:del w:id="12320" w:author="吴媛媛 [2]" w:date="2020-05-18T15:38:48Z">
              <w:r>
                <w:rPr>
                  <w:rFonts w:hint="eastAsia" w:ascii="仿宋_GB2312" w:hAnsi="仿宋_GB2312" w:cs="仿宋_GB2312"/>
                  <w:b/>
                  <w:bCs/>
                  <w:color w:val="000000"/>
                  <w:sz w:val="21"/>
                  <w:szCs w:val="21"/>
                </w:rPr>
                <w:delText>标识符</w:delText>
              </w:r>
            </w:del>
          </w:p>
        </w:tc>
        <w:tc>
          <w:tcPr>
            <w:tcW w:w="1564" w:type="dxa"/>
            <w:shd w:val="clear" w:color="auto" w:fill="D9D9D9"/>
            <w:vAlign w:val="center"/>
          </w:tcPr>
          <w:p>
            <w:pPr>
              <w:spacing w:line="480" w:lineRule="auto"/>
              <w:ind w:left="995" w:hanging="995"/>
              <w:jc w:val="center"/>
              <w:outlineLvl w:val="2"/>
              <w:rPr>
                <w:del w:id="12321" w:author="吴媛媛 [2]" w:date="2020-05-18T15:38:48Z"/>
                <w:rFonts w:ascii="仿宋_GB2312" w:hAnsi="仿宋_GB2312" w:cs="仿宋_GB2312"/>
                <w:b/>
                <w:bCs/>
                <w:color w:val="000000"/>
                <w:sz w:val="21"/>
                <w:szCs w:val="21"/>
              </w:rPr>
            </w:pPr>
            <w:del w:id="12322" w:author="吴媛媛 [2]" w:date="2020-05-18T15:38:48Z">
              <w:r>
                <w:rPr>
                  <w:rFonts w:hint="eastAsia" w:ascii="仿宋_GB2312" w:hAnsi="仿宋_GB2312" w:cs="仿宋_GB2312"/>
                  <w:b/>
                  <w:bCs/>
                  <w:color w:val="000000"/>
                  <w:sz w:val="21"/>
                  <w:szCs w:val="21"/>
                </w:rPr>
                <w:delText>数据元名称</w:delText>
              </w:r>
            </w:del>
          </w:p>
        </w:tc>
        <w:tc>
          <w:tcPr>
            <w:tcW w:w="1137" w:type="dxa"/>
            <w:shd w:val="clear" w:color="auto" w:fill="D9D9D9"/>
            <w:vAlign w:val="center"/>
          </w:tcPr>
          <w:p>
            <w:pPr>
              <w:spacing w:line="480" w:lineRule="auto"/>
              <w:ind w:left="995" w:hanging="995"/>
              <w:jc w:val="center"/>
              <w:outlineLvl w:val="2"/>
              <w:rPr>
                <w:del w:id="12323" w:author="吴媛媛 [2]" w:date="2020-05-18T15:38:48Z"/>
                <w:rFonts w:ascii="仿宋_GB2312" w:hAnsi="仿宋_GB2312" w:cs="仿宋_GB2312"/>
                <w:b/>
                <w:bCs/>
                <w:color w:val="000000"/>
                <w:sz w:val="21"/>
                <w:szCs w:val="21"/>
              </w:rPr>
            </w:pPr>
            <w:del w:id="12324" w:author="吴媛媛 [2]" w:date="2020-05-18T15:38:48Z">
              <w:r>
                <w:rPr>
                  <w:rFonts w:hint="eastAsia" w:ascii="仿宋_GB2312" w:hAnsi="仿宋_GB2312" w:cs="仿宋_GB2312"/>
                  <w:b/>
                  <w:bCs/>
                  <w:color w:val="000000"/>
                  <w:sz w:val="21"/>
                  <w:szCs w:val="21"/>
                </w:rPr>
                <w:delText>数据类型</w:delText>
              </w:r>
            </w:del>
          </w:p>
        </w:tc>
        <w:tc>
          <w:tcPr>
            <w:tcW w:w="4213" w:type="dxa"/>
            <w:shd w:val="clear" w:color="auto" w:fill="D9D9D9"/>
            <w:tcMar>
              <w:top w:w="15" w:type="dxa"/>
              <w:left w:w="15" w:type="dxa"/>
              <w:bottom w:w="0" w:type="dxa"/>
              <w:right w:w="15" w:type="dxa"/>
            </w:tcMar>
            <w:vAlign w:val="center"/>
          </w:tcPr>
          <w:p>
            <w:pPr>
              <w:spacing w:line="480" w:lineRule="auto"/>
              <w:ind w:left="995" w:hanging="995"/>
              <w:jc w:val="center"/>
              <w:outlineLvl w:val="2"/>
              <w:rPr>
                <w:del w:id="12325" w:author="吴媛媛 [2]" w:date="2020-05-18T15:38:48Z"/>
                <w:rFonts w:ascii="仿宋_GB2312" w:hAnsi="仿宋_GB2312" w:cs="仿宋_GB2312"/>
                <w:b/>
                <w:bCs/>
                <w:color w:val="000000"/>
                <w:sz w:val="21"/>
                <w:szCs w:val="21"/>
              </w:rPr>
            </w:pPr>
            <w:del w:id="12326" w:author="吴媛媛 [2]" w:date="2020-05-18T15:38:48Z">
              <w:r>
                <w:rPr>
                  <w:rFonts w:hint="eastAsia" w:ascii="仿宋_GB2312" w:hAnsi="仿宋_GB2312" w:cs="仿宋_GB2312"/>
                  <w:b/>
                  <w:bCs/>
                  <w:color w:val="000000"/>
                  <w:sz w:val="21"/>
                  <w:szCs w:val="21"/>
                </w:rPr>
                <w:delText>备注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327"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328" w:author="吴媛媛 [2]" w:date="2020-05-18T15:38:48Z"/>
                <w:rFonts w:ascii="仿宋_GB2312" w:hAnsi="仿宋_GB2312" w:cs="仿宋_GB2312"/>
                <w:color w:val="000000"/>
                <w:sz w:val="21"/>
                <w:szCs w:val="21"/>
                <w:lang w:eastAsia="zh-CN" w:bidi="ar-SA"/>
              </w:rPr>
            </w:pPr>
            <w:del w:id="12329" w:author="吴媛媛 [2]" w:date="2020-05-18T15:38:48Z">
              <w:r>
                <w:rPr>
                  <w:rFonts w:hint="eastAsia" w:ascii="仿宋_GB2312" w:hAnsi="仿宋_GB2312" w:cs="仿宋_GB2312"/>
                  <w:color w:val="000000"/>
                  <w:sz w:val="21"/>
                  <w:szCs w:val="21"/>
                </w:rPr>
                <w:delText>1</w:delText>
              </w:r>
            </w:del>
          </w:p>
        </w:tc>
        <w:tc>
          <w:tcPr>
            <w:tcW w:w="853" w:type="dxa"/>
            <w:vAlign w:val="center"/>
          </w:tcPr>
          <w:p>
            <w:pPr>
              <w:spacing w:line="240" w:lineRule="auto"/>
              <w:jc w:val="center"/>
              <w:outlineLvl w:val="2"/>
              <w:rPr>
                <w:del w:id="12330" w:author="吴媛媛 [2]" w:date="2020-05-18T15:38:48Z"/>
                <w:rFonts w:ascii="仿宋_GB2312" w:hAnsi="仿宋_GB2312" w:cs="仿宋_GB2312"/>
                <w:color w:val="000000"/>
                <w:sz w:val="21"/>
                <w:szCs w:val="21"/>
                <w:lang w:eastAsia="zh-CN"/>
              </w:rPr>
            </w:pPr>
            <w:del w:id="12331"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outlineLvl w:val="2"/>
              <w:rPr>
                <w:del w:id="12332" w:author="吴媛媛 [2]" w:date="2020-05-18T15:38:48Z"/>
                <w:rFonts w:ascii="仿宋_GB2312" w:hAnsi="仿宋_GB2312" w:cs="仿宋_GB2312"/>
                <w:color w:val="000000"/>
                <w:sz w:val="21"/>
                <w:szCs w:val="21"/>
              </w:rPr>
            </w:pPr>
            <w:del w:id="12333" w:author="吴媛媛 [2]" w:date="2020-05-18T15:38:48Z">
              <w:r>
                <w:rPr>
                  <w:rFonts w:hint="eastAsia" w:ascii="仿宋_GB2312" w:hAnsi="仿宋_GB2312" w:cs="仿宋_GB2312"/>
                  <w:color w:val="000000"/>
                  <w:sz w:val="21"/>
                  <w:szCs w:val="21"/>
                </w:rPr>
                <w:delText>数据日期</w:delText>
              </w:r>
            </w:del>
          </w:p>
        </w:tc>
        <w:tc>
          <w:tcPr>
            <w:tcW w:w="1137" w:type="dxa"/>
            <w:vAlign w:val="center"/>
          </w:tcPr>
          <w:p>
            <w:pPr>
              <w:spacing w:line="240" w:lineRule="auto"/>
              <w:outlineLvl w:val="2"/>
              <w:rPr>
                <w:del w:id="12334" w:author="吴媛媛 [2]" w:date="2020-05-18T15:38:48Z"/>
                <w:rFonts w:ascii="仿宋_GB2312" w:hAnsi="仿宋_GB2312" w:cs="仿宋_GB2312"/>
                <w:color w:val="000000"/>
                <w:sz w:val="21"/>
                <w:szCs w:val="21"/>
              </w:rPr>
            </w:pPr>
            <w:del w:id="12335" w:author="吴媛媛 [2]" w:date="2020-05-18T15:38:48Z">
              <w:r>
                <w:rPr>
                  <w:rFonts w:hint="eastAsia" w:ascii="仿宋_GB2312" w:hAnsi="仿宋_GB2312" w:cs="仿宋_GB2312"/>
                  <w:color w:val="000000"/>
                  <w:sz w:val="21"/>
                  <w:szCs w:val="21"/>
                </w:rPr>
                <w:delText>YYYY-MM-DD</w:delText>
              </w:r>
            </w:del>
          </w:p>
        </w:tc>
        <w:tc>
          <w:tcPr>
            <w:tcW w:w="4213" w:type="dxa"/>
            <w:tcMar>
              <w:top w:w="15" w:type="dxa"/>
              <w:left w:w="15" w:type="dxa"/>
              <w:bottom w:w="0" w:type="dxa"/>
              <w:right w:w="15" w:type="dxa"/>
            </w:tcMar>
            <w:vAlign w:val="center"/>
          </w:tcPr>
          <w:p>
            <w:pPr>
              <w:spacing w:line="240" w:lineRule="auto"/>
              <w:outlineLvl w:val="2"/>
              <w:rPr>
                <w:del w:id="12336" w:author="吴媛媛 [2]" w:date="2020-05-18T15:38:48Z"/>
                <w:rFonts w:ascii="仿宋_GB2312" w:hAnsi="仿宋_GB2312" w:cs="仿宋_GB2312"/>
                <w:color w:val="000000"/>
                <w:sz w:val="21"/>
                <w:szCs w:val="21"/>
              </w:rPr>
            </w:pPr>
            <w:del w:id="12337" w:author="吴媛媛 [2]" w:date="2020-05-18T15:38:48Z">
              <w:r>
                <w:rPr>
                  <w:rFonts w:hint="eastAsia" w:ascii="仿宋_GB2312" w:hAnsi="仿宋_GB2312" w:cs="仿宋_GB2312"/>
                  <w:color w:val="000000"/>
                  <w:sz w:val="21"/>
                  <w:szCs w:val="21"/>
                  <w:lang w:eastAsia="zh-CN"/>
                </w:rPr>
                <w:delText>1.指统计时点或统计期间的最后一个自然日。</w:delText>
              </w:r>
            </w:del>
            <w:del w:id="12338" w:author="吴媛媛 [2]" w:date="2020-05-18T15:38:48Z">
              <w:r>
                <w:rPr>
                  <w:rFonts w:hint="eastAsia" w:ascii="仿宋_GB2312" w:hAnsi="仿宋_GB2312" w:cs="仿宋_GB2312"/>
                  <w:color w:val="000000"/>
                  <w:sz w:val="21"/>
                  <w:szCs w:val="21"/>
                  <w:lang w:eastAsia="zh-CN"/>
                </w:rPr>
                <w:br w:type="textWrapping"/>
              </w:r>
            </w:del>
            <w:del w:id="12339" w:author="吴媛媛 [2]" w:date="2020-05-18T15:38:48Z">
              <w:r>
                <w:rPr>
                  <w:rFonts w:hint="eastAsia" w:ascii="仿宋_GB2312" w:hAnsi="仿宋_GB2312" w:cs="仿宋_GB2312"/>
                  <w:color w:val="000000"/>
                  <w:sz w:val="21"/>
                  <w:szCs w:val="21"/>
                  <w:lang w:eastAsia="zh-CN"/>
                </w:rPr>
                <w:delText>2.按照“YYYY-MM-DD”格式填写，应介于1900.01.01-录入当日，数据更新的频率为月度。</w:delText>
              </w:r>
            </w:del>
            <w:del w:id="12340" w:author="吴媛媛 [2]" w:date="2020-05-18T15:38:48Z">
              <w:r>
                <w:rPr>
                  <w:rFonts w:hint="eastAsia" w:ascii="仿宋_GB2312" w:hAnsi="仿宋_GB2312" w:cs="仿宋_GB2312"/>
                  <w:color w:val="000000"/>
                  <w:sz w:val="21"/>
                  <w:szCs w:val="21"/>
                  <w:lang w:eastAsia="zh-CN"/>
                </w:rPr>
                <w:br w:type="textWrapping"/>
              </w:r>
            </w:del>
            <w:del w:id="12341" w:author="吴媛媛 [2]" w:date="2020-05-18T15:38:48Z">
              <w:r>
                <w:rPr>
                  <w:rFonts w:hint="eastAsia" w:ascii="仿宋_GB2312" w:hAnsi="仿宋_GB2312" w:cs="仿宋_GB2312"/>
                  <w:color w:val="000000"/>
                  <w:sz w:val="21"/>
                  <w:szCs w:val="21"/>
                </w:rPr>
                <w:delText>3.值域：0000-01-01到9999-12-31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342"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343" w:author="吴媛媛 [2]" w:date="2020-05-18T15:38:48Z"/>
                <w:rFonts w:ascii="仿宋_GB2312" w:hAnsi="仿宋_GB2312" w:cs="仿宋_GB2312"/>
                <w:color w:val="000000"/>
                <w:sz w:val="21"/>
                <w:szCs w:val="21"/>
              </w:rPr>
            </w:pPr>
            <w:del w:id="12344" w:author="吴媛媛 [2]" w:date="2020-05-18T15:38:48Z">
              <w:r>
                <w:rPr>
                  <w:rFonts w:hint="eastAsia" w:ascii="仿宋_GB2312" w:hAnsi="仿宋_GB2312" w:cs="仿宋_GB2312"/>
                  <w:color w:val="000000"/>
                  <w:sz w:val="21"/>
                  <w:szCs w:val="21"/>
                </w:rPr>
                <w:delText>2</w:delText>
              </w:r>
            </w:del>
          </w:p>
        </w:tc>
        <w:tc>
          <w:tcPr>
            <w:tcW w:w="853" w:type="dxa"/>
            <w:vAlign w:val="center"/>
          </w:tcPr>
          <w:p>
            <w:pPr>
              <w:spacing w:line="240" w:lineRule="auto"/>
              <w:jc w:val="center"/>
              <w:outlineLvl w:val="2"/>
              <w:rPr>
                <w:del w:id="12345" w:author="吴媛媛 [2]" w:date="2020-05-18T15:38:48Z"/>
                <w:rFonts w:ascii="仿宋_GB2312" w:hAnsi="仿宋_GB2312" w:cs="仿宋_GB2312"/>
                <w:color w:val="000000"/>
                <w:sz w:val="21"/>
                <w:szCs w:val="21"/>
                <w:lang w:eastAsia="zh-CN"/>
              </w:rPr>
            </w:pPr>
            <w:del w:id="12346"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outlineLvl w:val="2"/>
              <w:rPr>
                <w:del w:id="12347" w:author="吴媛媛 [2]" w:date="2020-05-18T15:38:48Z"/>
                <w:rFonts w:ascii="仿宋_GB2312" w:hAnsi="仿宋_GB2312" w:cs="仿宋_GB2312"/>
                <w:color w:val="000000"/>
                <w:sz w:val="21"/>
                <w:szCs w:val="21"/>
              </w:rPr>
            </w:pPr>
            <w:del w:id="12348" w:author="吴媛媛 [2]" w:date="2020-05-18T15:38:48Z">
              <w:r>
                <w:rPr>
                  <w:rFonts w:hint="eastAsia" w:ascii="仿宋_GB2312" w:hAnsi="仿宋_GB2312" w:cs="仿宋_GB2312"/>
                  <w:color w:val="000000"/>
                  <w:sz w:val="21"/>
                  <w:szCs w:val="21"/>
                </w:rPr>
                <w:delText>金融机构编码</w:delText>
              </w:r>
            </w:del>
          </w:p>
        </w:tc>
        <w:tc>
          <w:tcPr>
            <w:tcW w:w="1137" w:type="dxa"/>
            <w:vAlign w:val="center"/>
          </w:tcPr>
          <w:p>
            <w:pPr>
              <w:spacing w:line="240" w:lineRule="auto"/>
              <w:outlineLvl w:val="2"/>
              <w:rPr>
                <w:del w:id="12349" w:author="吴媛媛 [2]" w:date="2020-05-18T15:38:48Z"/>
                <w:rFonts w:ascii="仿宋_GB2312" w:hAnsi="仿宋_GB2312" w:cs="仿宋_GB2312"/>
                <w:color w:val="000000"/>
                <w:sz w:val="21"/>
                <w:szCs w:val="21"/>
              </w:rPr>
            </w:pPr>
            <w:del w:id="12350" w:author="吴媛媛 [2]" w:date="2020-05-18T15:38:48Z">
              <w:r>
                <w:rPr>
                  <w:rFonts w:hint="eastAsia" w:ascii="仿宋_GB2312" w:hAnsi="仿宋_GB2312" w:cs="仿宋_GB2312"/>
                  <w:color w:val="000000"/>
                  <w:sz w:val="21"/>
                  <w:szCs w:val="21"/>
                </w:rPr>
                <w:delText>14!an</w:delText>
              </w:r>
            </w:del>
          </w:p>
        </w:tc>
        <w:tc>
          <w:tcPr>
            <w:tcW w:w="4213" w:type="dxa"/>
            <w:tcMar>
              <w:top w:w="15" w:type="dxa"/>
              <w:left w:w="15" w:type="dxa"/>
              <w:bottom w:w="0" w:type="dxa"/>
              <w:right w:w="15" w:type="dxa"/>
            </w:tcMar>
            <w:vAlign w:val="center"/>
          </w:tcPr>
          <w:p>
            <w:pPr>
              <w:spacing w:line="240" w:lineRule="auto"/>
              <w:outlineLvl w:val="2"/>
              <w:rPr>
                <w:del w:id="12351" w:author="吴媛媛 [2]" w:date="2020-05-18T15:38:48Z"/>
                <w:rFonts w:ascii="仿宋_GB2312" w:hAnsi="仿宋_GB2312" w:cs="仿宋_GB2312"/>
                <w:color w:val="000000"/>
                <w:sz w:val="21"/>
                <w:szCs w:val="21"/>
              </w:rPr>
            </w:pPr>
            <w:del w:id="12352" w:author="吴媛媛 [2]" w:date="2020-05-18T15:38:48Z">
              <w:r>
                <w:rPr>
                  <w:rFonts w:hint="eastAsia" w:ascii="仿宋_GB2312" w:hAnsi="仿宋_GB2312" w:cs="仿宋_GB2312"/>
                  <w:color w:val="000000"/>
                  <w:sz w:val="21"/>
                  <w:szCs w:val="21"/>
                  <w:lang w:eastAsia="zh-CN"/>
                </w:rPr>
                <w:delText>1.指数据发生的金融机构唯一标准编码。</w:delText>
              </w:r>
            </w:del>
            <w:del w:id="12353" w:author="吴媛媛 [2]" w:date="2020-05-18T15:38:48Z">
              <w:r>
                <w:rPr>
                  <w:rFonts w:hint="eastAsia" w:ascii="仿宋_GB2312" w:hAnsi="仿宋_GB2312" w:cs="仿宋_GB2312"/>
                  <w:color w:val="000000"/>
                  <w:sz w:val="21"/>
                  <w:szCs w:val="21"/>
                  <w:lang w:eastAsia="zh-CN"/>
                </w:rPr>
                <w:br w:type="textWrapping"/>
              </w:r>
            </w:del>
            <w:del w:id="12354" w:author="吴媛媛 [2]" w:date="2020-05-18T15:38:48Z">
              <w:r>
                <w:rPr>
                  <w:rFonts w:hint="eastAsia" w:ascii="仿宋_GB2312" w:hAnsi="仿宋_GB2312" w:cs="仿宋_GB2312"/>
                  <w:color w:val="000000"/>
                  <w:sz w:val="21"/>
                  <w:szCs w:val="21"/>
                  <w:lang w:eastAsia="zh-CN"/>
                </w:rPr>
                <w:delText>2.采用《金融机构编码规范》（JR/T 0124）编发的代码。数据更新的频率为月度。</w:delText>
              </w:r>
            </w:del>
            <w:del w:id="12355" w:author="吴媛媛 [2]" w:date="2020-05-18T15:38:48Z">
              <w:r>
                <w:rPr>
                  <w:rFonts w:hint="eastAsia" w:ascii="仿宋_GB2312" w:hAnsi="仿宋_GB2312" w:cs="仿宋_GB2312"/>
                  <w:color w:val="000000"/>
                  <w:sz w:val="21"/>
                  <w:szCs w:val="21"/>
                  <w:lang w:eastAsia="zh-CN"/>
                </w:rPr>
                <w:br w:type="textWrapping"/>
              </w:r>
            </w:del>
            <w:del w:id="12356"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357"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358" w:author="吴媛媛 [2]" w:date="2020-05-18T15:38:48Z"/>
                <w:rFonts w:ascii="仿宋_GB2312" w:hAnsi="仿宋_GB2312" w:cs="仿宋_GB2312"/>
                <w:color w:val="000000"/>
                <w:sz w:val="21"/>
                <w:szCs w:val="21"/>
              </w:rPr>
            </w:pPr>
            <w:del w:id="12359" w:author="吴媛媛 [2]" w:date="2020-05-18T15:38:48Z">
              <w:r>
                <w:rPr>
                  <w:rFonts w:hint="eastAsia" w:ascii="仿宋_GB2312" w:hAnsi="仿宋_GB2312" w:cs="仿宋_GB2312"/>
                  <w:color w:val="000000"/>
                  <w:sz w:val="21"/>
                  <w:szCs w:val="21"/>
                </w:rPr>
                <w:delText>3</w:delText>
              </w:r>
            </w:del>
          </w:p>
        </w:tc>
        <w:tc>
          <w:tcPr>
            <w:tcW w:w="853" w:type="dxa"/>
            <w:vAlign w:val="center"/>
          </w:tcPr>
          <w:p>
            <w:pPr>
              <w:spacing w:line="240" w:lineRule="auto"/>
              <w:jc w:val="center"/>
              <w:outlineLvl w:val="2"/>
              <w:rPr>
                <w:del w:id="12360" w:author="吴媛媛 [2]" w:date="2020-05-18T15:38:48Z"/>
                <w:rFonts w:ascii="仿宋_GB2312" w:hAnsi="仿宋_GB2312" w:cs="仿宋_GB2312"/>
                <w:color w:val="000000"/>
                <w:sz w:val="21"/>
                <w:szCs w:val="21"/>
                <w:lang w:eastAsia="zh-CN"/>
              </w:rPr>
            </w:pPr>
            <w:ins w:id="12361" w:author="oauser" w:date="2019-12-05T14:32:58Z">
              <w:del w:id="12362" w:author="吴媛媛 [2]" w:date="2020-05-18T15:38:48Z">
                <w:r>
                  <w:rPr>
                    <w:rFonts w:hint="eastAsia" w:ascii="仿宋_GB2312" w:hAnsi="仿宋_GB2312" w:cs="仿宋_GB2312"/>
                    <w:color w:val="000000"/>
                    <w:sz w:val="21"/>
                    <w:szCs w:val="21"/>
                  </w:rPr>
                  <w:delText>3010</w:delText>
                </w:r>
              </w:del>
            </w:ins>
            <w:del w:id="12363"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outlineLvl w:val="2"/>
              <w:rPr>
                <w:del w:id="12364" w:author="吴媛媛 [2]" w:date="2020-05-18T15:38:48Z"/>
                <w:rFonts w:ascii="仿宋_GB2312" w:hAnsi="仿宋_GB2312" w:cs="仿宋_GB2312"/>
                <w:color w:val="000000"/>
                <w:sz w:val="21"/>
                <w:szCs w:val="21"/>
              </w:rPr>
            </w:pPr>
            <w:del w:id="12365" w:author="吴媛媛 [2]" w:date="2020-05-18T15:38:48Z">
              <w:r>
                <w:rPr>
                  <w:rFonts w:hint="eastAsia" w:ascii="仿宋_GB2312" w:hAnsi="仿宋_GB2312" w:cs="仿宋_GB2312"/>
                  <w:color w:val="000000"/>
                  <w:sz w:val="21"/>
                  <w:szCs w:val="21"/>
                </w:rPr>
                <w:delText>贷款借据编码</w:delText>
              </w:r>
            </w:del>
          </w:p>
        </w:tc>
        <w:tc>
          <w:tcPr>
            <w:tcW w:w="1137" w:type="dxa"/>
            <w:vAlign w:val="center"/>
          </w:tcPr>
          <w:p>
            <w:pPr>
              <w:spacing w:line="240" w:lineRule="auto"/>
              <w:outlineLvl w:val="2"/>
              <w:rPr>
                <w:del w:id="12366" w:author="吴媛媛 [2]" w:date="2020-05-18T15:38:48Z"/>
                <w:rFonts w:hint="default" w:ascii="仿宋_GB2312" w:hAnsi="仿宋_GB2312" w:eastAsia="仿宋_GB2312" w:cs="仿宋_GB2312"/>
                <w:color w:val="000000"/>
                <w:sz w:val="21"/>
                <w:szCs w:val="21"/>
                <w:lang w:val="en-US" w:eastAsia="zh-CN"/>
              </w:rPr>
            </w:pPr>
            <w:del w:id="12367" w:author="吴媛媛 [2]" w:date="2020-05-18T15:38:48Z">
              <w:r>
                <w:rPr>
                  <w:rFonts w:hint="eastAsia" w:ascii="仿宋_GB2312" w:hAnsi="仿宋_GB2312" w:cs="仿宋_GB2312"/>
                  <w:color w:val="000000"/>
                  <w:sz w:val="21"/>
                  <w:szCs w:val="21"/>
                </w:rPr>
                <w:delText>anc..</w:delText>
              </w:r>
            </w:del>
            <w:del w:id="12368" w:author="吴媛媛 [2]" w:date="2020-05-18T15:38:48Z">
              <w:r>
                <w:rPr>
                  <w:rFonts w:hint="default" w:ascii="仿宋_GB2312" w:hAnsi="仿宋_GB2312" w:cs="仿宋_GB2312"/>
                  <w:color w:val="000000"/>
                  <w:sz w:val="21"/>
                  <w:szCs w:val="21"/>
                  <w:lang w:val="en-US"/>
                </w:rPr>
                <w:delText>100</w:delText>
              </w:r>
            </w:del>
            <w:ins w:id="12369" w:author="oauser" w:date="2019-12-05T14:31:00Z">
              <w:del w:id="12370" w:author="吴媛媛 [2]" w:date="2020-05-18T15:38:48Z">
                <w:r>
                  <w:rPr>
                    <w:rFonts w:hint="eastAsia" w:ascii="仿宋_GB2312" w:hAnsi="仿宋_GB2312" w:cs="仿宋_GB2312"/>
                    <w:color w:val="000000"/>
                    <w:sz w:val="21"/>
                    <w:szCs w:val="21"/>
                    <w:lang w:val="en-US" w:eastAsia="zh-CN"/>
                  </w:rPr>
                  <w:delText>35</w:delText>
                </w:r>
              </w:del>
            </w:ins>
          </w:p>
        </w:tc>
        <w:tc>
          <w:tcPr>
            <w:tcW w:w="4213" w:type="dxa"/>
            <w:tcMar>
              <w:top w:w="15" w:type="dxa"/>
              <w:left w:w="15" w:type="dxa"/>
              <w:bottom w:w="0" w:type="dxa"/>
              <w:right w:w="15" w:type="dxa"/>
            </w:tcMar>
            <w:vAlign w:val="center"/>
          </w:tcPr>
          <w:p>
            <w:pPr>
              <w:spacing w:line="240" w:lineRule="auto"/>
              <w:outlineLvl w:val="2"/>
              <w:rPr>
                <w:del w:id="12371" w:author="吴媛媛 [2]" w:date="2020-05-18T15:38:48Z"/>
                <w:rFonts w:ascii="仿宋_GB2312" w:hAnsi="仿宋_GB2312" w:cs="仿宋_GB2312"/>
                <w:color w:val="000000"/>
                <w:sz w:val="21"/>
                <w:szCs w:val="21"/>
              </w:rPr>
            </w:pPr>
            <w:del w:id="12372" w:author="吴媛媛 [2]" w:date="2020-05-18T15:38:48Z">
              <w:r>
                <w:rPr>
                  <w:rFonts w:hint="eastAsia" w:ascii="仿宋_GB2312" w:hAnsi="仿宋_GB2312" w:cs="仿宋_GB2312"/>
                  <w:color w:val="000000"/>
                  <w:sz w:val="21"/>
                  <w:szCs w:val="21"/>
                  <w:lang w:eastAsia="zh-CN"/>
                </w:rPr>
                <w:delText>1.指贷款机构向借款人发放贷款时签订的借款凭证编码。</w:delText>
              </w:r>
            </w:del>
            <w:del w:id="12373" w:author="吴媛媛 [2]" w:date="2020-05-18T15:38:48Z">
              <w:r>
                <w:rPr>
                  <w:rFonts w:hint="eastAsia" w:ascii="仿宋_GB2312" w:hAnsi="仿宋_GB2312" w:cs="仿宋_GB2312"/>
                  <w:color w:val="000000"/>
                  <w:sz w:val="21"/>
                  <w:szCs w:val="21"/>
                  <w:lang w:eastAsia="zh-CN"/>
                </w:rPr>
                <w:br w:type="textWrapping"/>
              </w:r>
            </w:del>
            <w:del w:id="12374" w:author="吴媛媛 [2]" w:date="2020-05-18T15:38:48Z">
              <w:r>
                <w:rPr>
                  <w:rFonts w:hint="eastAsia" w:ascii="仿宋_GB2312" w:hAnsi="仿宋_GB2312" w:cs="仿宋_GB2312"/>
                  <w:color w:val="000000"/>
                  <w:sz w:val="21"/>
                  <w:szCs w:val="21"/>
                  <w:lang w:eastAsia="zh-CN"/>
                </w:rPr>
                <w:delText>2.数据更新的频率为月度。</w:delText>
              </w:r>
            </w:del>
            <w:del w:id="12375" w:author="吴媛媛 [2]" w:date="2020-05-18T15:38:48Z">
              <w:r>
                <w:rPr>
                  <w:rFonts w:hint="eastAsia" w:ascii="仿宋_GB2312" w:hAnsi="仿宋_GB2312" w:cs="仿宋_GB2312"/>
                  <w:color w:val="000000"/>
                  <w:sz w:val="21"/>
                  <w:szCs w:val="21"/>
                  <w:lang w:eastAsia="zh-CN"/>
                </w:rPr>
                <w:br w:type="textWrapping"/>
              </w:r>
            </w:del>
            <w:del w:id="12376" w:author="吴媛媛 [2]" w:date="2020-05-18T15:38:48Z">
              <w:r>
                <w:rPr>
                  <w:rFonts w:hint="eastAsia" w:ascii="仿宋_GB2312" w:hAnsi="仿宋_GB2312" w:cs="仿宋_GB2312"/>
                  <w:color w:val="000000"/>
                  <w:sz w:val="21"/>
                  <w:szCs w:val="21"/>
                </w:rPr>
                <w:delText>3.值域：/</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12377" w:author="user" w:date="2019-09-23T17:44:00Z"/>
          <w:del w:id="12378" w:author="吴媛媛 [2]" w:date="2020-05-18T15:38:48Z"/>
        </w:trPr>
        <w:tc>
          <w:tcPr>
            <w:tcW w:w="569" w:type="dxa"/>
            <w:tcMar>
              <w:top w:w="15" w:type="dxa"/>
              <w:left w:w="15" w:type="dxa"/>
              <w:bottom w:w="0" w:type="dxa"/>
              <w:right w:w="15" w:type="dxa"/>
            </w:tcMar>
            <w:vAlign w:val="center"/>
          </w:tcPr>
          <w:p>
            <w:pPr>
              <w:spacing w:line="240" w:lineRule="auto"/>
              <w:jc w:val="center"/>
              <w:outlineLvl w:val="2"/>
              <w:rPr>
                <w:ins w:id="12379" w:author="user" w:date="2019-09-23T17:44:00Z"/>
                <w:del w:id="12380" w:author="吴媛媛 [2]" w:date="2020-05-18T15:38:48Z"/>
                <w:rFonts w:ascii="仿宋_GB2312" w:hAnsi="仿宋_GB2312" w:cs="仿宋_GB2312"/>
                <w:color w:val="000000"/>
                <w:sz w:val="21"/>
                <w:szCs w:val="21"/>
                <w:lang w:eastAsia="zh-CN"/>
              </w:rPr>
            </w:pPr>
            <w:ins w:id="12381" w:author="user" w:date="2019-09-23T17:44:00Z">
              <w:del w:id="12382" w:author="吴媛媛 [2]" w:date="2020-05-18T15:38:48Z">
                <w:r>
                  <w:rPr>
                    <w:rFonts w:hint="eastAsia" w:ascii="仿宋_GB2312" w:hAnsi="仿宋_GB2312" w:cs="仿宋_GB2312"/>
                    <w:color w:val="000000"/>
                    <w:sz w:val="21"/>
                    <w:szCs w:val="21"/>
                    <w:lang w:eastAsia="zh-CN"/>
                  </w:rPr>
                  <w:delText>4</w:delText>
                </w:r>
              </w:del>
            </w:ins>
          </w:p>
        </w:tc>
        <w:tc>
          <w:tcPr>
            <w:tcW w:w="853" w:type="dxa"/>
            <w:vAlign w:val="center"/>
          </w:tcPr>
          <w:p>
            <w:pPr>
              <w:spacing w:line="240" w:lineRule="auto"/>
              <w:jc w:val="center"/>
              <w:outlineLvl w:val="2"/>
              <w:rPr>
                <w:ins w:id="12383" w:author="user" w:date="2019-09-23T17:44:00Z"/>
                <w:del w:id="12384" w:author="吴媛媛 [2]" w:date="2020-05-18T15:38:48Z"/>
                <w:rFonts w:ascii="仿宋_GB2312" w:hAnsi="仿宋_GB2312" w:cs="仿宋_GB2312"/>
                <w:color w:val="000000"/>
                <w:sz w:val="21"/>
                <w:szCs w:val="21"/>
                <w:lang w:eastAsia="zh-CN"/>
              </w:rPr>
            </w:pPr>
            <w:ins w:id="12385" w:author="user" w:date="2019-09-23T17:44:00Z">
              <w:del w:id="12386" w:author="吴媛媛 [2]" w:date="2020-05-18T15:38:48Z">
                <w:r>
                  <w:rPr>
                    <w:rFonts w:hint="eastAsia" w:ascii="仿宋_GB2312" w:hAnsi="仿宋_GB2312" w:cs="仿宋_GB2312"/>
                    <w:color w:val="000000"/>
                    <w:sz w:val="21"/>
                    <w:szCs w:val="21"/>
                    <w:lang w:eastAsia="zh-CN"/>
                  </w:rPr>
                  <w:delText>--</w:delText>
                </w:r>
              </w:del>
            </w:ins>
          </w:p>
        </w:tc>
        <w:tc>
          <w:tcPr>
            <w:tcW w:w="1564" w:type="dxa"/>
            <w:vAlign w:val="center"/>
          </w:tcPr>
          <w:p>
            <w:pPr>
              <w:spacing w:line="240" w:lineRule="auto"/>
              <w:outlineLvl w:val="2"/>
              <w:rPr>
                <w:ins w:id="12387" w:author="user" w:date="2019-09-23T17:44:00Z"/>
                <w:del w:id="12388" w:author="吴媛媛 [2]" w:date="2020-05-18T15:38:48Z"/>
                <w:rFonts w:ascii="仿宋_GB2312" w:hAnsi="仿宋_GB2312" w:cs="仿宋_GB2312"/>
                <w:color w:val="000000"/>
                <w:sz w:val="21"/>
                <w:szCs w:val="21"/>
                <w:lang w:eastAsia="zh-CN"/>
              </w:rPr>
            </w:pPr>
            <w:ins w:id="12389" w:author="user" w:date="2019-09-23T17:44:00Z">
              <w:del w:id="12390" w:author="吴媛媛 [2]" w:date="2020-05-18T15:38:48Z">
                <w:r>
                  <w:rPr>
                    <w:rFonts w:hint="eastAsia" w:ascii="仿宋_GB2312" w:hAnsi="仿宋_GB2312" w:cs="仿宋_GB2312"/>
                    <w:color w:val="000000"/>
                    <w:sz w:val="21"/>
                    <w:szCs w:val="21"/>
                    <w:lang w:eastAsia="zh-CN"/>
                  </w:rPr>
                  <w:delText>创业</w:delText>
                </w:r>
              </w:del>
            </w:ins>
            <w:ins w:id="12391" w:author="user" w:date="2019-09-23T17:44:00Z">
              <w:del w:id="12392" w:author="吴媛媛 [2]" w:date="2020-05-18T15:38:48Z">
                <w:r>
                  <w:rPr>
                    <w:rFonts w:ascii="仿宋_GB2312" w:hAnsi="仿宋_GB2312" w:cs="仿宋_GB2312"/>
                    <w:color w:val="000000"/>
                    <w:sz w:val="21"/>
                    <w:szCs w:val="21"/>
                    <w:lang w:eastAsia="zh-CN"/>
                  </w:rPr>
                  <w:delText>担保贷款类型</w:delText>
                </w:r>
              </w:del>
            </w:ins>
          </w:p>
        </w:tc>
        <w:tc>
          <w:tcPr>
            <w:tcW w:w="1137" w:type="dxa"/>
            <w:vAlign w:val="center"/>
          </w:tcPr>
          <w:p>
            <w:pPr>
              <w:spacing w:line="240" w:lineRule="auto"/>
              <w:outlineLvl w:val="2"/>
              <w:rPr>
                <w:ins w:id="12393" w:author="user" w:date="2019-09-23T17:44:00Z"/>
                <w:del w:id="12394" w:author="吴媛媛 [2]" w:date="2020-05-18T15:38:48Z"/>
                <w:rFonts w:ascii="仿宋_GB2312" w:hAnsi="仿宋_GB2312" w:cs="仿宋_GB2312"/>
                <w:color w:val="000000"/>
                <w:sz w:val="21"/>
                <w:szCs w:val="21"/>
                <w:lang w:eastAsia="zh-CN"/>
              </w:rPr>
            </w:pPr>
            <w:ins w:id="12395" w:author="user" w:date="2019-09-23T17:45:00Z">
              <w:del w:id="12396" w:author="吴媛媛 [2]" w:date="2020-05-18T15:38:48Z">
                <w:r>
                  <w:rPr>
                    <w:rFonts w:hint="eastAsia" w:ascii="仿宋_GB2312" w:hAnsi="仿宋_GB2312" w:cs="仿宋_GB2312"/>
                    <w:color w:val="000000"/>
                    <w:sz w:val="21"/>
                    <w:szCs w:val="21"/>
                    <w:lang w:eastAsia="zh-CN"/>
                  </w:rPr>
                  <w:delText>2!n</w:delText>
                </w:r>
              </w:del>
            </w:ins>
          </w:p>
        </w:tc>
        <w:tc>
          <w:tcPr>
            <w:tcW w:w="4213" w:type="dxa"/>
            <w:tcMar>
              <w:top w:w="15" w:type="dxa"/>
              <w:left w:w="15" w:type="dxa"/>
              <w:bottom w:w="0" w:type="dxa"/>
              <w:right w:w="15" w:type="dxa"/>
            </w:tcMar>
            <w:vAlign w:val="center"/>
          </w:tcPr>
          <w:p>
            <w:pPr>
              <w:spacing w:line="240" w:lineRule="auto"/>
              <w:outlineLvl w:val="2"/>
              <w:rPr>
                <w:ins w:id="12397" w:author="user" w:date="2019-09-23T17:46:00Z"/>
                <w:del w:id="12398" w:author="吴媛媛 [2]" w:date="2020-05-18T15:38:48Z"/>
                <w:rFonts w:ascii="仿宋_GB2312" w:hAnsi="仿宋_GB2312" w:cs="仿宋_GB2312"/>
                <w:color w:val="000000"/>
                <w:sz w:val="21"/>
                <w:szCs w:val="21"/>
                <w:lang w:eastAsia="zh-CN"/>
              </w:rPr>
            </w:pPr>
            <w:ins w:id="12399" w:author="user" w:date="2019-09-23T17:45:00Z">
              <w:del w:id="12400" w:author="吴媛媛 [2]" w:date="2020-05-18T15:38:48Z">
                <w:r>
                  <w:rPr>
                    <w:rFonts w:hint="eastAsia" w:ascii="仿宋_GB2312" w:hAnsi="仿宋_GB2312" w:cs="仿宋_GB2312"/>
                    <w:color w:val="000000"/>
                    <w:sz w:val="21"/>
                    <w:szCs w:val="21"/>
                    <w:lang w:eastAsia="zh-CN"/>
                  </w:rPr>
                  <w:delText>1.指金融机构发放的用于支持借款人创业就业的贷款</w:delText>
                </w:r>
              </w:del>
            </w:ins>
            <w:ins w:id="12401" w:author="user" w:date="2019-10-31T15:24:00Z">
              <w:del w:id="12402" w:author="吴媛媛 [2]" w:date="2020-05-18T15:38:48Z">
                <w:r>
                  <w:rPr>
                    <w:rFonts w:hint="eastAsia" w:ascii="仿宋_GB2312" w:hAnsi="仿宋_GB2312" w:cs="仿宋_GB2312"/>
                    <w:color w:val="000000"/>
                    <w:sz w:val="21"/>
                    <w:szCs w:val="21"/>
                    <w:lang w:eastAsia="zh-CN"/>
                  </w:rPr>
                  <w:delText>类型</w:delText>
                </w:r>
              </w:del>
            </w:ins>
            <w:ins w:id="12403" w:author="user" w:date="2019-09-23T17:45:00Z">
              <w:del w:id="12404" w:author="吴媛媛 [2]" w:date="2020-05-18T15:38:48Z">
                <w:r>
                  <w:rPr>
                    <w:rFonts w:hint="eastAsia" w:ascii="仿宋_GB2312" w:hAnsi="仿宋_GB2312" w:cs="仿宋_GB2312"/>
                    <w:color w:val="000000"/>
                    <w:sz w:val="21"/>
                    <w:szCs w:val="21"/>
                    <w:lang w:eastAsia="zh-CN"/>
                  </w:rPr>
                  <w:delText>。</w:delText>
                </w:r>
              </w:del>
            </w:ins>
          </w:p>
          <w:p>
            <w:pPr>
              <w:spacing w:line="240" w:lineRule="auto"/>
              <w:outlineLvl w:val="2"/>
              <w:rPr>
                <w:ins w:id="12405" w:author="user" w:date="2019-09-23T17:46:00Z"/>
                <w:del w:id="12406" w:author="吴媛媛 [2]" w:date="2020-05-18T15:38:48Z"/>
                <w:rFonts w:ascii="仿宋_GB2312" w:hAnsi="仿宋_GB2312" w:cs="仿宋_GB2312"/>
                <w:color w:val="000000"/>
                <w:sz w:val="21"/>
                <w:szCs w:val="21"/>
                <w:lang w:eastAsia="zh-CN"/>
              </w:rPr>
            </w:pPr>
            <w:ins w:id="12407" w:author="user" w:date="2019-09-23T17:46:00Z">
              <w:del w:id="12408" w:author="吴媛媛 [2]" w:date="2020-05-18T15:38:48Z">
                <w:r>
                  <w:rPr>
                    <w:rFonts w:hint="eastAsia" w:ascii="仿宋_GB2312" w:hAnsi="仿宋_GB2312" w:cs="仿宋_GB2312"/>
                    <w:color w:val="000000"/>
                    <w:sz w:val="21"/>
                    <w:szCs w:val="21"/>
                    <w:lang w:eastAsia="zh-CN"/>
                  </w:rPr>
                  <w:delText>2. 创业</w:delText>
                </w:r>
              </w:del>
            </w:ins>
            <w:ins w:id="12409" w:author="user" w:date="2019-09-23T17:46:00Z">
              <w:del w:id="12410" w:author="吴媛媛 [2]" w:date="2020-05-18T15:38:48Z">
                <w:r>
                  <w:rPr>
                    <w:rFonts w:ascii="仿宋_GB2312" w:hAnsi="仿宋_GB2312" w:cs="仿宋_GB2312"/>
                    <w:color w:val="000000"/>
                    <w:sz w:val="21"/>
                    <w:szCs w:val="21"/>
                    <w:lang w:eastAsia="zh-CN"/>
                  </w:rPr>
                  <w:delText>担保贷款</w:delText>
                </w:r>
              </w:del>
            </w:ins>
            <w:ins w:id="12411" w:author="user" w:date="2019-09-23T17:46:00Z">
              <w:del w:id="12412" w:author="吴媛媛 [2]" w:date="2020-05-18T15:38:48Z">
                <w:r>
                  <w:rPr>
                    <w:rFonts w:hint="eastAsia" w:ascii="仿宋_GB2312" w:hAnsi="仿宋_GB2312" w:cs="仿宋_GB2312"/>
                    <w:color w:val="000000"/>
                    <w:sz w:val="21"/>
                    <w:szCs w:val="21"/>
                    <w:lang w:eastAsia="zh-CN"/>
                  </w:rPr>
                  <w:delText>主要分为两类，一类是符合人民银行、财政部、人力资源社会保障部《关于实施创业担保贷款支持创业就业工作的通知》相关规定所发放的创业担保贷款；另一类是金融机构以其他方式发放的用于支持上述政策明确的贷款对象创业就业的贷款。数据更新的频率为月度。</w:delText>
                </w:r>
              </w:del>
            </w:ins>
          </w:p>
          <w:p>
            <w:pPr>
              <w:spacing w:line="240" w:lineRule="auto"/>
              <w:outlineLvl w:val="2"/>
              <w:rPr>
                <w:ins w:id="12413" w:author="user" w:date="2019-09-23T17:47:00Z"/>
                <w:del w:id="12414" w:author="吴媛媛 [2]" w:date="2020-05-18T15:38:48Z"/>
                <w:rFonts w:ascii="仿宋_GB2312" w:hAnsi="仿宋_GB2312" w:cs="仿宋_GB2312"/>
                <w:color w:val="000000"/>
                <w:sz w:val="21"/>
                <w:szCs w:val="21"/>
                <w:lang w:eastAsia="zh-CN"/>
              </w:rPr>
            </w:pPr>
            <w:ins w:id="12415" w:author="user" w:date="2019-09-23T17:46:00Z">
              <w:del w:id="12416" w:author="吴媛媛 [2]" w:date="2020-05-18T15:38:48Z">
                <w:r>
                  <w:rPr>
                    <w:rFonts w:ascii="仿宋_GB2312" w:hAnsi="仿宋_GB2312" w:cs="仿宋_GB2312"/>
                    <w:color w:val="000000"/>
                    <w:sz w:val="21"/>
                    <w:szCs w:val="21"/>
                    <w:lang w:eastAsia="zh-CN"/>
                  </w:rPr>
                  <w:delText>3.</w:delText>
                </w:r>
              </w:del>
            </w:ins>
            <w:ins w:id="12417" w:author="user" w:date="2019-09-23T17:46:00Z">
              <w:del w:id="12418" w:author="吴媛媛 [2]" w:date="2020-05-18T15:38:48Z">
                <w:r>
                  <w:rPr>
                    <w:rFonts w:hint="eastAsia" w:ascii="仿宋_GB2312" w:hAnsi="仿宋_GB2312" w:cs="仿宋_GB2312"/>
                    <w:color w:val="000000"/>
                    <w:sz w:val="21"/>
                    <w:szCs w:val="21"/>
                    <w:lang w:eastAsia="zh-CN"/>
                  </w:rPr>
                  <w:delText>值域</w:delText>
                </w:r>
              </w:del>
            </w:ins>
            <w:ins w:id="12419" w:author="user" w:date="2019-09-23T17:46:00Z">
              <w:del w:id="12420" w:author="吴媛媛 [2]" w:date="2020-05-18T15:38:48Z">
                <w:r>
                  <w:rPr>
                    <w:rFonts w:ascii="仿宋_GB2312" w:hAnsi="仿宋_GB2312" w:cs="仿宋_GB2312"/>
                    <w:color w:val="000000"/>
                    <w:sz w:val="21"/>
                    <w:szCs w:val="21"/>
                    <w:lang w:eastAsia="zh-CN"/>
                  </w:rPr>
                  <w:delText>：</w:delText>
                </w:r>
              </w:del>
            </w:ins>
          </w:p>
          <w:p>
            <w:pPr>
              <w:spacing w:line="240" w:lineRule="auto"/>
              <w:outlineLvl w:val="2"/>
              <w:rPr>
                <w:ins w:id="12421" w:author="user" w:date="2019-09-23T17:47:00Z"/>
                <w:del w:id="12422" w:author="吴媛媛 [2]" w:date="2020-05-18T15:38:48Z"/>
                <w:rFonts w:ascii="仿宋_GB2312" w:hAnsi="仿宋_GB2312" w:cs="仿宋_GB2312"/>
                <w:color w:val="000000"/>
                <w:sz w:val="21"/>
                <w:szCs w:val="21"/>
                <w:lang w:eastAsia="zh-CN"/>
              </w:rPr>
            </w:pPr>
            <w:ins w:id="12423" w:author="user" w:date="2019-09-23T17:47:00Z">
              <w:del w:id="12424" w:author="吴媛媛 [2]" w:date="2020-05-18T15:38:48Z">
                <w:r>
                  <w:rPr>
                    <w:rFonts w:hint="eastAsia" w:ascii="仿宋_GB2312" w:hAnsi="仿宋_GB2312" w:cs="仿宋_GB2312"/>
                    <w:color w:val="000000"/>
                    <w:sz w:val="21"/>
                    <w:szCs w:val="21"/>
                    <w:lang w:eastAsia="zh-CN"/>
                  </w:rPr>
                  <w:delText>01符合人民银行、财政部、人力资源社会保障部《关于实施创业担保贷款支持创业就业工作的通知》相关规定所发放的创业担保贷款</w:delText>
                </w:r>
              </w:del>
            </w:ins>
          </w:p>
          <w:p>
            <w:pPr>
              <w:spacing w:line="240" w:lineRule="auto"/>
              <w:outlineLvl w:val="2"/>
              <w:rPr>
                <w:ins w:id="12425" w:author="user" w:date="2019-09-23T17:44:00Z"/>
                <w:del w:id="12426" w:author="吴媛媛 [2]" w:date="2020-05-18T15:38:48Z"/>
                <w:rFonts w:ascii="仿宋_GB2312" w:hAnsi="仿宋_GB2312" w:cs="仿宋_GB2312"/>
                <w:color w:val="000000"/>
                <w:sz w:val="21"/>
                <w:szCs w:val="21"/>
                <w:lang w:eastAsia="zh-CN"/>
              </w:rPr>
            </w:pPr>
            <w:ins w:id="12427" w:author="user" w:date="2019-09-23T17:47:00Z">
              <w:del w:id="12428" w:author="吴媛媛 [2]" w:date="2020-05-18T15:38:48Z">
                <w:r>
                  <w:rPr>
                    <w:rFonts w:hint="eastAsia" w:ascii="仿宋_GB2312" w:hAnsi="仿宋_GB2312" w:cs="仿宋_GB2312"/>
                    <w:color w:val="000000"/>
                    <w:sz w:val="21"/>
                    <w:szCs w:val="21"/>
                    <w:lang w:eastAsia="zh-CN"/>
                  </w:rPr>
                  <w:delText>02以其他方式发放的用于支持上述政策明确的贷款对象创业就业的贷款</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429"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430" w:author="吴媛媛 [2]" w:date="2020-05-18T15:38:48Z"/>
                <w:rFonts w:ascii="仿宋_GB2312" w:hAnsi="仿宋_GB2312" w:cs="仿宋_GB2312"/>
                <w:color w:val="000000"/>
                <w:sz w:val="21"/>
                <w:szCs w:val="21"/>
                <w:lang w:eastAsia="zh-CN"/>
              </w:rPr>
            </w:pPr>
            <w:ins w:id="12431" w:author="user" w:date="2019-09-23T17:48:00Z">
              <w:del w:id="12432" w:author="吴媛媛 [2]" w:date="2020-05-18T15:38:48Z">
                <w:r>
                  <w:rPr>
                    <w:rFonts w:ascii="仿宋_GB2312" w:hAnsi="仿宋_GB2312" w:cs="仿宋_GB2312"/>
                    <w:color w:val="000000"/>
                    <w:sz w:val="21"/>
                    <w:szCs w:val="21"/>
                    <w:lang w:eastAsia="zh-CN"/>
                  </w:rPr>
                  <w:delText>5</w:delText>
                </w:r>
              </w:del>
            </w:ins>
            <w:del w:id="12433" w:author="吴媛媛 [2]" w:date="2020-05-18T15:38:48Z">
              <w:r>
                <w:rPr>
                  <w:rFonts w:hint="eastAsia" w:ascii="仿宋_GB2312" w:hAnsi="仿宋_GB2312" w:cs="仿宋_GB2312"/>
                  <w:color w:val="000000"/>
                  <w:sz w:val="21"/>
                  <w:szCs w:val="21"/>
                  <w:lang w:eastAsia="zh-CN"/>
                </w:rPr>
                <w:delText>4</w:delText>
              </w:r>
            </w:del>
          </w:p>
        </w:tc>
        <w:tc>
          <w:tcPr>
            <w:tcW w:w="853" w:type="dxa"/>
            <w:vAlign w:val="center"/>
          </w:tcPr>
          <w:p>
            <w:pPr>
              <w:spacing w:line="240" w:lineRule="auto"/>
              <w:jc w:val="center"/>
              <w:outlineLvl w:val="2"/>
              <w:rPr>
                <w:del w:id="12434" w:author="吴媛媛 [2]" w:date="2020-05-18T15:38:48Z"/>
                <w:rFonts w:ascii="仿宋_GB2312" w:hAnsi="仿宋_GB2312" w:cs="仿宋_GB2312"/>
                <w:color w:val="000000"/>
                <w:sz w:val="21"/>
                <w:szCs w:val="21"/>
                <w:lang w:eastAsia="zh-CN"/>
              </w:rPr>
            </w:pPr>
            <w:del w:id="12435"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outlineLvl w:val="2"/>
              <w:rPr>
                <w:del w:id="12436" w:author="吴媛媛 [2]" w:date="2020-05-18T15:38:48Z"/>
                <w:rFonts w:ascii="仿宋_GB2312" w:hAnsi="仿宋_GB2312" w:cs="仿宋_GB2312"/>
                <w:color w:val="000000"/>
                <w:sz w:val="21"/>
                <w:szCs w:val="21"/>
                <w:lang w:eastAsia="zh-CN"/>
              </w:rPr>
            </w:pPr>
            <w:del w:id="12437" w:author="吴媛媛 [2]" w:date="2020-05-18T15:38:48Z">
              <w:r>
                <w:rPr>
                  <w:rFonts w:hint="eastAsia" w:ascii="仿宋_GB2312" w:hAnsi="仿宋_GB2312" w:cs="仿宋_GB2312"/>
                  <w:color w:val="000000"/>
                  <w:sz w:val="21"/>
                  <w:szCs w:val="21"/>
                  <w:lang w:eastAsia="zh-CN"/>
                </w:rPr>
                <w:delText>创业担保借款主体类型</w:delText>
              </w:r>
            </w:del>
          </w:p>
        </w:tc>
        <w:tc>
          <w:tcPr>
            <w:tcW w:w="1137" w:type="dxa"/>
            <w:vAlign w:val="center"/>
          </w:tcPr>
          <w:p>
            <w:pPr>
              <w:spacing w:line="240" w:lineRule="auto"/>
              <w:outlineLvl w:val="2"/>
              <w:rPr>
                <w:del w:id="12438" w:author="吴媛媛 [2]" w:date="2020-05-18T15:38:48Z"/>
                <w:rFonts w:ascii="仿宋_GB2312" w:hAnsi="仿宋_GB2312" w:cs="仿宋_GB2312"/>
                <w:color w:val="000000"/>
                <w:sz w:val="21"/>
                <w:szCs w:val="21"/>
                <w:lang w:eastAsia="zh-CN"/>
              </w:rPr>
            </w:pPr>
            <w:ins w:id="12439" w:author="user" w:date="2019-09-30T11:08:00Z">
              <w:del w:id="12440" w:author="吴媛媛 [2]" w:date="2020-05-18T15:38:48Z">
                <w:r>
                  <w:rPr>
                    <w:rFonts w:ascii="仿宋_GB2312" w:hAnsi="仿宋_GB2312" w:cs="仿宋_GB2312"/>
                    <w:color w:val="000000"/>
                    <w:sz w:val="21"/>
                    <w:szCs w:val="21"/>
                    <w:lang w:eastAsia="zh-CN"/>
                  </w:rPr>
                  <w:delText>50!n</w:delText>
                </w:r>
              </w:del>
            </w:ins>
            <w:del w:id="12441" w:author="吴媛媛 [2]" w:date="2020-05-18T15:38:48Z">
              <w:r>
                <w:rPr>
                  <w:rFonts w:hint="eastAsia" w:ascii="仿宋_GB2312" w:hAnsi="仿宋_GB2312" w:cs="仿宋_GB2312"/>
                  <w:color w:val="000000"/>
                  <w:sz w:val="21"/>
                  <w:szCs w:val="21"/>
                  <w:lang w:eastAsia="zh-CN"/>
                </w:rPr>
                <w:delText>n2..4</w:delText>
              </w:r>
            </w:del>
          </w:p>
        </w:tc>
        <w:tc>
          <w:tcPr>
            <w:tcW w:w="4213" w:type="dxa"/>
            <w:tcMar>
              <w:top w:w="15" w:type="dxa"/>
              <w:left w:w="15" w:type="dxa"/>
              <w:bottom w:w="0" w:type="dxa"/>
              <w:right w:w="15" w:type="dxa"/>
            </w:tcMar>
            <w:vAlign w:val="center"/>
          </w:tcPr>
          <w:p>
            <w:pPr>
              <w:spacing w:line="240" w:lineRule="auto"/>
              <w:outlineLvl w:val="2"/>
              <w:rPr>
                <w:ins w:id="12442" w:author="user" w:date="2019-09-30T11:07:00Z"/>
                <w:del w:id="12443" w:author="吴媛媛 [2]" w:date="2020-05-18T15:38:48Z"/>
                <w:rFonts w:ascii="仿宋_GB2312" w:hAnsi="仿宋_GB2312" w:cs="仿宋_GB2312"/>
                <w:color w:val="000000"/>
                <w:sz w:val="21"/>
                <w:szCs w:val="21"/>
                <w:lang w:eastAsia="zh-CN"/>
              </w:rPr>
            </w:pPr>
            <w:del w:id="12444" w:author="吴媛媛 [2]" w:date="2020-05-18T15:38:48Z">
              <w:r>
                <w:rPr>
                  <w:rFonts w:hint="eastAsia" w:ascii="仿宋_GB2312" w:hAnsi="仿宋_GB2312" w:cs="仿宋_GB2312"/>
                  <w:color w:val="000000"/>
                  <w:sz w:val="21"/>
                  <w:szCs w:val="21"/>
                  <w:lang w:eastAsia="zh-CN"/>
                </w:rPr>
                <w:delText>1.</w:delText>
              </w:r>
            </w:del>
            <w:ins w:id="12445" w:author="user" w:date="2019-09-23T17:44:00Z">
              <w:del w:id="12446" w:author="吴媛媛 [2]" w:date="2020-05-18T15:38:48Z">
                <w:r>
                  <w:rPr>
                    <w:rFonts w:hint="eastAsia" w:ascii="仿宋_GB2312" w:hAnsi="仿宋_GB2312" w:cs="仿宋_GB2312"/>
                    <w:color w:val="000000"/>
                    <w:sz w:val="21"/>
                    <w:szCs w:val="21"/>
                    <w:lang w:eastAsia="zh-CN"/>
                  </w:rPr>
                  <w:delText>指金融机构发放的用于支持借款人创业就业的贷款。主要分为两类，一类是符合人民银行、财政部、人力资源社会保障部《关于实施创业担保贷款支持创业就业工作的通知》相关规定所发放的创业担保贷款；另一类是金融机构以其他方式发放的用于支持上述政策明确的贷款对象创业就业的贷款</w:delText>
                </w:r>
              </w:del>
            </w:ins>
            <w:del w:id="12447" w:author="吴媛媛 [2]" w:date="2020-05-18T15:38:48Z">
              <w:r>
                <w:rPr>
                  <w:rFonts w:hint="eastAsia" w:ascii="仿宋_GB2312" w:hAnsi="仿宋_GB2312" w:cs="仿宋_GB2312"/>
                  <w:color w:val="000000"/>
                  <w:sz w:val="21"/>
                  <w:szCs w:val="21"/>
                  <w:lang w:eastAsia="zh-CN"/>
                </w:rPr>
                <w:delText>指金融机构按照政策规定和要求向符合条件的就业创业人员发放的贷款的主体类型。该贷款享受财政贴息，贴息金额最高不超过基准上浮2个百分点。</w:delText>
              </w:r>
            </w:del>
            <w:del w:id="12448" w:author="吴媛媛 [2]" w:date="2020-05-18T15:38:48Z">
              <w:r>
                <w:rPr>
                  <w:rFonts w:hint="eastAsia" w:ascii="仿宋_GB2312" w:hAnsi="仿宋_GB2312" w:cs="仿宋_GB2312"/>
                  <w:color w:val="000000"/>
                  <w:sz w:val="21"/>
                  <w:szCs w:val="21"/>
                  <w:lang w:eastAsia="zh-CN"/>
                </w:rPr>
                <w:br w:type="textWrapping"/>
              </w:r>
            </w:del>
            <w:del w:id="12449" w:author="吴媛媛 [2]" w:date="2020-05-18T15:38:48Z">
              <w:r>
                <w:rPr>
                  <w:rFonts w:hint="eastAsia" w:ascii="仿宋_GB2312" w:hAnsi="仿宋_GB2312" w:cs="仿宋_GB2312"/>
                  <w:color w:val="000000"/>
                  <w:sz w:val="21"/>
                  <w:szCs w:val="21"/>
                  <w:lang w:eastAsia="zh-CN"/>
                </w:rPr>
                <w:delText>2.符合《</w:delText>
              </w:r>
            </w:del>
            <w:ins w:id="12450" w:author="user" w:date="2019-09-23T17:42:00Z">
              <w:del w:id="12451" w:author="吴媛媛 [2]" w:date="2020-05-18T15:38:48Z">
                <w:r>
                  <w:rPr>
                    <w:rFonts w:hint="eastAsia" w:ascii="仿宋_GB2312" w:hAnsi="仿宋_GB2312" w:cs="仿宋_GB2312"/>
                    <w:sz w:val="21"/>
                    <w:szCs w:val="21"/>
                    <w:lang w:eastAsia="zh-CN"/>
                  </w:rPr>
                  <w:delText>《中国</w:delText>
                </w:r>
              </w:del>
            </w:ins>
            <w:ins w:id="12452" w:author="user" w:date="2019-09-23T17:42:00Z">
              <w:del w:id="12453" w:author="吴媛媛 [2]" w:date="2020-05-18T15:38:48Z">
                <w:r>
                  <w:rPr>
                    <w:rFonts w:ascii="仿宋_GB2312" w:hAnsi="仿宋_GB2312" w:cs="仿宋_GB2312"/>
                    <w:sz w:val="21"/>
                    <w:szCs w:val="21"/>
                    <w:lang w:eastAsia="zh-CN"/>
                  </w:rPr>
                  <w:delText>人民银行</w:delText>
                </w:r>
              </w:del>
            </w:ins>
            <w:ins w:id="12454" w:author="user" w:date="2019-09-23T17:42:00Z">
              <w:del w:id="12455" w:author="吴媛媛 [2]" w:date="2020-05-18T15:38:48Z">
                <w:r>
                  <w:rPr>
                    <w:rFonts w:hint="eastAsia" w:ascii="仿宋_GB2312" w:hAnsi="仿宋_GB2312" w:cs="仿宋_GB2312"/>
                    <w:sz w:val="21"/>
                    <w:szCs w:val="21"/>
                    <w:lang w:eastAsia="zh-CN"/>
                  </w:rPr>
                  <w:delText xml:space="preserve"> 财政部 人力</w:delText>
                </w:r>
              </w:del>
            </w:ins>
            <w:ins w:id="12456" w:author="user" w:date="2019-09-23T17:42:00Z">
              <w:del w:id="12457" w:author="吴媛媛 [2]" w:date="2020-05-18T15:38:48Z">
                <w:r>
                  <w:rPr>
                    <w:rFonts w:ascii="仿宋_GB2312" w:hAnsi="仿宋_GB2312" w:cs="仿宋_GB2312"/>
                    <w:sz w:val="21"/>
                    <w:szCs w:val="21"/>
                    <w:lang w:eastAsia="zh-CN"/>
                  </w:rPr>
                  <w:delText>资源</w:delText>
                </w:r>
              </w:del>
            </w:ins>
            <w:ins w:id="12458" w:author="user" w:date="2019-09-23T17:42:00Z">
              <w:del w:id="12459" w:author="吴媛媛 [2]" w:date="2020-05-18T15:38:48Z">
                <w:r>
                  <w:rPr>
                    <w:rFonts w:hint="eastAsia" w:ascii="仿宋_GB2312" w:hAnsi="仿宋_GB2312" w:cs="仿宋_GB2312"/>
                    <w:sz w:val="21"/>
                    <w:szCs w:val="21"/>
                    <w:lang w:eastAsia="zh-CN"/>
                  </w:rPr>
                  <w:delText>社会</w:delText>
                </w:r>
              </w:del>
            </w:ins>
            <w:ins w:id="12460" w:author="user" w:date="2019-09-23T17:42:00Z">
              <w:del w:id="12461" w:author="吴媛媛 [2]" w:date="2020-05-18T15:38:48Z">
                <w:r>
                  <w:rPr>
                    <w:rFonts w:ascii="仿宋_GB2312" w:hAnsi="仿宋_GB2312" w:cs="仿宋_GB2312"/>
                    <w:sz w:val="21"/>
                    <w:szCs w:val="21"/>
                    <w:lang w:eastAsia="zh-CN"/>
                  </w:rPr>
                  <w:delText>保障部</w:delText>
                </w:r>
              </w:del>
            </w:ins>
            <w:ins w:id="12462" w:author="user" w:date="2019-09-23T17:42:00Z">
              <w:del w:id="12463" w:author="吴媛媛 [2]" w:date="2020-05-18T15:38:48Z">
                <w:r>
                  <w:rPr>
                    <w:rFonts w:hint="eastAsia" w:ascii="仿宋_GB2312" w:hAnsi="仿宋_GB2312" w:cs="仿宋_GB2312"/>
                    <w:sz w:val="21"/>
                    <w:szCs w:val="21"/>
                    <w:lang w:eastAsia="zh-CN"/>
                  </w:rPr>
                  <w:delText xml:space="preserve"> 关于实施创业担保贷款支持创业就业工作的通知</w:delText>
                </w:r>
              </w:del>
            </w:ins>
            <w:ins w:id="12464" w:author="user" w:date="2019-09-23T17:42:00Z">
              <w:del w:id="12465" w:author="吴媛媛 [2]" w:date="2020-05-18T15:38:48Z">
                <w:r>
                  <w:rPr>
                    <w:rFonts w:ascii="仿宋_GB2312" w:hAnsi="仿宋_GB2312" w:cs="仿宋_GB2312"/>
                    <w:sz w:val="21"/>
                    <w:szCs w:val="21"/>
                    <w:lang w:eastAsia="zh-CN"/>
                  </w:rPr>
                  <w:delText>》</w:delText>
                </w:r>
              </w:del>
            </w:ins>
            <w:ins w:id="12466" w:author="user" w:date="2019-09-23T17:42:00Z">
              <w:del w:id="12467" w:author="吴媛媛 [2]" w:date="2020-05-18T15:38:48Z">
                <w:r>
                  <w:rPr>
                    <w:rFonts w:hint="eastAsia" w:ascii="仿宋_GB2312" w:hAnsi="仿宋_GB2312" w:cs="仿宋_GB2312"/>
                    <w:sz w:val="21"/>
                    <w:szCs w:val="21"/>
                    <w:lang w:eastAsia="zh-CN"/>
                  </w:rPr>
                  <w:delText>（银发</w:delText>
                </w:r>
              </w:del>
            </w:ins>
            <w:ins w:id="12468" w:author="user" w:date="2019-09-23T17:42:00Z">
              <w:del w:id="12469" w:author="吴媛媛 [2]" w:date="2020-05-18T15:38:48Z">
                <w:r>
                  <w:rPr>
                    <w:rFonts w:ascii="仿宋_GB2312" w:hAnsi="仿宋_GB2312" w:cs="仿宋_GB2312"/>
                    <w:sz w:val="21"/>
                    <w:szCs w:val="21"/>
                    <w:lang w:eastAsia="zh-CN"/>
                  </w:rPr>
                  <w:delText>〔</w:delText>
                </w:r>
              </w:del>
            </w:ins>
            <w:ins w:id="12470" w:author="user" w:date="2019-09-23T17:42:00Z">
              <w:del w:id="12471" w:author="吴媛媛 [2]" w:date="2020-05-18T15:38:48Z">
                <w:r>
                  <w:rPr>
                    <w:rFonts w:hint="eastAsia" w:ascii="仿宋_GB2312" w:hAnsi="仿宋_GB2312" w:cs="仿宋_GB2312"/>
                    <w:sz w:val="21"/>
                    <w:szCs w:val="21"/>
                    <w:lang w:eastAsia="zh-CN"/>
                  </w:rPr>
                  <w:delText>2016〕202号</w:delText>
                </w:r>
              </w:del>
            </w:ins>
            <w:ins w:id="12472" w:author="user" w:date="2019-09-23T17:42:00Z">
              <w:del w:id="12473" w:author="吴媛媛 [2]" w:date="2020-05-18T15:38:48Z">
                <w:r>
                  <w:rPr>
                    <w:rFonts w:ascii="仿宋_GB2312" w:hAnsi="仿宋_GB2312" w:cs="仿宋_GB2312"/>
                    <w:sz w:val="21"/>
                    <w:szCs w:val="21"/>
                    <w:lang w:eastAsia="zh-CN"/>
                  </w:rPr>
                  <w:delText>）</w:delText>
                </w:r>
              </w:del>
            </w:ins>
            <w:del w:id="12474" w:author="吴媛媛 [2]" w:date="2020-05-18T15:38:48Z">
              <w:r>
                <w:rPr>
                  <w:rFonts w:hint="eastAsia" w:ascii="仿宋_GB2312" w:hAnsi="仿宋_GB2312" w:cs="仿宋_GB2312"/>
                  <w:color w:val="000000"/>
                  <w:sz w:val="21"/>
                  <w:szCs w:val="21"/>
                  <w:lang w:eastAsia="zh-CN"/>
                </w:rPr>
                <w:delText>财政部 人力资源社会保障部 人民银行 银保监会关于进一步做好创业担保贷款贴息政策监测分析工作的通知》（财金〔2018〕107号）要求的创业担保借款主体类型</w:delText>
              </w:r>
            </w:del>
            <w:ins w:id="12475" w:author="user" w:date="2019-09-30T12:30:00Z">
              <w:del w:id="12476" w:author="吴媛媛 [2]" w:date="2020-05-18T15:38:48Z">
                <w:r>
                  <w:rPr>
                    <w:rFonts w:hint="eastAsia" w:ascii="仿宋_GB2312" w:hAnsi="仿宋_GB2312" w:cs="仿宋_GB2312"/>
                    <w:color w:val="000000"/>
                    <w:sz w:val="21"/>
                    <w:szCs w:val="21"/>
                    <w:lang w:eastAsia="zh-CN"/>
                  </w:rPr>
                  <w:delText>，</w:delText>
                </w:r>
              </w:del>
            </w:ins>
            <w:del w:id="12477" w:author="吴媛媛 [2]" w:date="2020-05-18T15:38:48Z">
              <w:r>
                <w:rPr>
                  <w:rFonts w:hint="eastAsia" w:ascii="仿宋_GB2312" w:hAnsi="仿宋_GB2312" w:cs="仿宋_GB2312"/>
                  <w:color w:val="000000"/>
                  <w:sz w:val="21"/>
                  <w:szCs w:val="21"/>
                  <w:lang w:eastAsia="zh-CN"/>
                </w:rPr>
                <w:delText>。包括城镇登记失业人、就业困难人员、 残疾人、 其他就业困难人员、复原转业退役军人、 刑满释放人员、 高校毕业生、 大学生村官、 留学回国学生、 其他高校毕业生、化解过剩产能企业职工和失业人员、返乡创业农民工、网络商户、 建档立卡贫困人口</w:delText>
              </w:r>
            </w:del>
            <w:ins w:id="12478" w:author="user" w:date="2019-09-23T17:42:00Z">
              <w:del w:id="12479" w:author="吴媛媛 [2]" w:date="2020-05-18T15:38:48Z">
                <w:r>
                  <w:rPr>
                    <w:rFonts w:hint="eastAsia" w:ascii="仿宋_GB2312" w:hAnsi="仿宋_GB2312" w:cs="仿宋_GB2312"/>
                    <w:sz w:val="21"/>
                    <w:szCs w:val="21"/>
                    <w:lang w:eastAsia="zh-CN"/>
                  </w:rPr>
                  <w:delText>和</w:delText>
                </w:r>
              </w:del>
            </w:ins>
            <w:ins w:id="12480" w:author="user" w:date="2019-09-23T17:42:00Z">
              <w:del w:id="12481" w:author="吴媛媛 [2]" w:date="2020-05-18T15:38:48Z">
                <w:r>
                  <w:rPr>
                    <w:rFonts w:ascii="仿宋_GB2312" w:hAnsi="仿宋_GB2312" w:cs="仿宋_GB2312"/>
                    <w:sz w:val="21"/>
                    <w:szCs w:val="21"/>
                    <w:lang w:eastAsia="zh-CN"/>
                  </w:rPr>
                  <w:delText>符合条件的劳动密集型小企业</w:delText>
                </w:r>
              </w:del>
            </w:ins>
            <w:del w:id="12482" w:author="吴媛媛 [2]" w:date="2020-05-18T15:38:48Z">
              <w:r>
                <w:rPr>
                  <w:rFonts w:hint="eastAsia" w:ascii="仿宋_GB2312" w:hAnsi="仿宋_GB2312" w:cs="仿宋_GB2312"/>
                  <w:color w:val="000000"/>
                  <w:sz w:val="21"/>
                  <w:szCs w:val="21"/>
                  <w:lang w:eastAsia="zh-CN"/>
                </w:rPr>
                <w:delText>等，根据实际情况</w:delText>
              </w:r>
            </w:del>
            <w:ins w:id="12483" w:author="user" w:date="2019-09-30T11:08:00Z">
              <w:del w:id="12484" w:author="吴媛媛 [2]" w:date="2020-05-18T15:38:48Z">
                <w:r>
                  <w:rPr>
                    <w:rFonts w:hint="eastAsia" w:ascii="仿宋_GB2312" w:hAnsi="仿宋_GB2312" w:cs="仿宋_GB2312"/>
                    <w:color w:val="000000"/>
                    <w:sz w:val="21"/>
                    <w:szCs w:val="21"/>
                    <w:lang w:eastAsia="zh-CN"/>
                  </w:rPr>
                  <w:delText>填写</w:delText>
                </w:r>
              </w:del>
            </w:ins>
            <w:ins w:id="12485" w:author="user" w:date="2019-09-30T11:08:00Z">
              <w:del w:id="12486" w:author="吴媛媛 [2]" w:date="2020-05-18T15:38:48Z">
                <w:r>
                  <w:rPr>
                    <w:rFonts w:ascii="仿宋_GB2312" w:hAnsi="仿宋_GB2312" w:cs="仿宋_GB2312"/>
                    <w:color w:val="000000"/>
                    <w:sz w:val="21"/>
                    <w:szCs w:val="21"/>
                    <w:lang w:eastAsia="zh-CN"/>
                  </w:rPr>
                  <w:delText>。</w:delText>
                </w:r>
              </w:del>
            </w:ins>
            <w:ins w:id="12487" w:author="user" w:date="2019-09-30T11:07:00Z">
              <w:del w:id="12488" w:author="吴媛媛 [2]" w:date="2020-05-18T15:38:48Z">
                <w:r>
                  <w:rPr>
                    <w:rFonts w:hint="eastAsia" w:ascii="仿宋_GB2312" w:hAnsi="仿宋_GB2312" w:cs="仿宋_GB2312"/>
                    <w:color w:val="000000"/>
                    <w:sz w:val="21"/>
                    <w:szCs w:val="21"/>
                    <w:lang w:eastAsia="zh-CN"/>
                  </w:rPr>
                  <w:delText>总位数为50位，目前已经明确的有前</w:delText>
                </w:r>
              </w:del>
            </w:ins>
            <w:ins w:id="12489" w:author="user" w:date="2019-09-30T11:08:00Z">
              <w:del w:id="12490" w:author="吴媛媛 [2]" w:date="2020-05-18T15:38:48Z">
                <w:r>
                  <w:rPr>
                    <w:rFonts w:ascii="仿宋_GB2312" w:hAnsi="仿宋_GB2312" w:cs="仿宋_GB2312"/>
                    <w:color w:val="000000"/>
                    <w:sz w:val="21"/>
                    <w:szCs w:val="21"/>
                    <w:lang w:eastAsia="zh-CN"/>
                  </w:rPr>
                  <w:delText>22</w:delText>
                </w:r>
              </w:del>
            </w:ins>
            <w:ins w:id="12491" w:author="user" w:date="2019-09-30T11:07:00Z">
              <w:del w:id="12492" w:author="吴媛媛 [2]" w:date="2020-05-18T15:38:48Z">
                <w:r>
                  <w:rPr>
                    <w:rFonts w:hint="eastAsia" w:ascii="仿宋_GB2312" w:hAnsi="仿宋_GB2312" w:cs="仿宋_GB2312"/>
                    <w:color w:val="000000"/>
                    <w:sz w:val="21"/>
                    <w:szCs w:val="21"/>
                    <w:lang w:eastAsia="zh-CN"/>
                  </w:rPr>
                  <w:delText>位，后期将根据监测需要明确后</w:delText>
                </w:r>
              </w:del>
            </w:ins>
            <w:ins w:id="12493" w:author="user" w:date="2019-09-30T11:09:00Z">
              <w:del w:id="12494" w:author="吴媛媛 [2]" w:date="2020-05-18T15:38:48Z">
                <w:r>
                  <w:rPr>
                    <w:rFonts w:ascii="仿宋_GB2312" w:hAnsi="仿宋_GB2312" w:cs="仿宋_GB2312"/>
                    <w:color w:val="000000"/>
                    <w:sz w:val="21"/>
                    <w:szCs w:val="21"/>
                    <w:lang w:eastAsia="zh-CN"/>
                  </w:rPr>
                  <w:delText>28</w:delText>
                </w:r>
              </w:del>
            </w:ins>
            <w:ins w:id="12495" w:author="user" w:date="2019-09-30T11:07:00Z">
              <w:del w:id="12496" w:author="吴媛媛 [2]" w:date="2020-05-18T15:38:48Z">
                <w:r>
                  <w:rPr>
                    <w:rFonts w:hint="eastAsia" w:ascii="仿宋_GB2312" w:hAnsi="仿宋_GB2312" w:cs="仿宋_GB2312"/>
                    <w:color w:val="000000"/>
                    <w:sz w:val="21"/>
                    <w:szCs w:val="21"/>
                    <w:lang w:eastAsia="zh-CN"/>
                  </w:rPr>
                  <w:delText>位的填写要求，数据更新频率为月度。现要求如下：</w:delText>
                </w:r>
              </w:del>
            </w:ins>
          </w:p>
          <w:p>
            <w:pPr>
              <w:spacing w:line="240" w:lineRule="auto"/>
              <w:outlineLvl w:val="2"/>
              <w:rPr>
                <w:ins w:id="12497" w:author="user" w:date="2019-09-30T11:11:00Z"/>
                <w:del w:id="12498" w:author="吴媛媛 [2]" w:date="2020-05-18T15:38:48Z"/>
                <w:rFonts w:ascii="仿宋_GB2312" w:hAnsi="仿宋_GB2312" w:cs="仿宋_GB2312"/>
                <w:color w:val="000000"/>
                <w:sz w:val="21"/>
                <w:szCs w:val="21"/>
                <w:lang w:eastAsia="zh-CN"/>
              </w:rPr>
            </w:pPr>
            <w:ins w:id="12499" w:author="user" w:date="2019-09-30T11:07:00Z">
              <w:del w:id="12500" w:author="吴媛媛 [2]" w:date="2020-05-18T15:38:48Z">
                <w:r>
                  <w:rPr>
                    <w:rFonts w:hint="eastAsia" w:ascii="仿宋_GB2312" w:hAnsi="仿宋_GB2312" w:cs="仿宋_GB2312"/>
                    <w:color w:val="000000"/>
                    <w:sz w:val="21"/>
                    <w:szCs w:val="21"/>
                    <w:lang w:eastAsia="zh-CN"/>
                  </w:rPr>
                  <w:delText>第1</w:delText>
                </w:r>
              </w:del>
            </w:ins>
            <w:ins w:id="12501" w:author="user" w:date="2019-09-30T11:09:00Z">
              <w:del w:id="12502" w:author="吴媛媛 [2]" w:date="2020-05-18T15:38:48Z">
                <w:r>
                  <w:rPr>
                    <w:rFonts w:ascii="仿宋_GB2312" w:hAnsi="仿宋_GB2312" w:cs="仿宋_GB2312"/>
                    <w:color w:val="000000"/>
                    <w:sz w:val="21"/>
                    <w:szCs w:val="21"/>
                    <w:lang w:eastAsia="zh-CN"/>
                  </w:rPr>
                  <w:delText>-2</w:delText>
                </w:r>
              </w:del>
            </w:ins>
            <w:ins w:id="12503" w:author="user" w:date="2019-09-30T11:07:00Z">
              <w:del w:id="12504" w:author="吴媛媛 [2]" w:date="2020-05-18T15:38:48Z">
                <w:r>
                  <w:rPr>
                    <w:rFonts w:hint="eastAsia" w:ascii="仿宋_GB2312" w:hAnsi="仿宋_GB2312" w:cs="仿宋_GB2312"/>
                    <w:color w:val="000000"/>
                    <w:sz w:val="21"/>
                    <w:szCs w:val="21"/>
                    <w:lang w:eastAsia="zh-CN"/>
                  </w:rPr>
                  <w:delText>位</w:delText>
                </w:r>
              </w:del>
            </w:ins>
            <w:ins w:id="12505" w:author="user" w:date="2019-09-30T11:09:00Z">
              <w:del w:id="12506" w:author="吴媛媛 [2]" w:date="2020-05-18T15:38:48Z">
                <w:r>
                  <w:rPr>
                    <w:rFonts w:hint="eastAsia" w:ascii="仿宋_GB2312" w:hAnsi="仿宋_GB2312" w:cs="仿宋_GB2312"/>
                    <w:color w:val="000000"/>
                    <w:sz w:val="21"/>
                    <w:szCs w:val="21"/>
                    <w:lang w:eastAsia="zh-CN"/>
                  </w:rPr>
                  <w:delText>标识城镇</w:delText>
                </w:r>
              </w:del>
            </w:ins>
            <w:ins w:id="12507" w:author="user" w:date="2019-09-30T11:09:00Z">
              <w:del w:id="12508" w:author="吴媛媛 [2]" w:date="2020-05-18T15:38:48Z">
                <w:r>
                  <w:rPr>
                    <w:rFonts w:ascii="仿宋_GB2312" w:hAnsi="仿宋_GB2312" w:cs="仿宋_GB2312"/>
                    <w:color w:val="000000"/>
                    <w:sz w:val="21"/>
                    <w:szCs w:val="21"/>
                    <w:lang w:eastAsia="zh-CN"/>
                  </w:rPr>
                  <w:delText>登记失业人员，</w:delText>
                </w:r>
              </w:del>
            </w:ins>
            <w:ins w:id="12509" w:author="user" w:date="2019-09-30T13:04:00Z">
              <w:del w:id="12510" w:author="吴媛媛 [2]" w:date="2020-05-18T15:38:48Z">
                <w:r>
                  <w:rPr>
                    <w:rFonts w:hint="eastAsia" w:ascii="仿宋_GB2312" w:hAnsi="仿宋_GB2312" w:cs="仿宋_GB2312"/>
                    <w:color w:val="000000"/>
                    <w:sz w:val="21"/>
                    <w:szCs w:val="21"/>
                    <w:lang w:eastAsia="zh-CN"/>
                  </w:rPr>
                  <w:delText>1</w:delText>
                </w:r>
              </w:del>
            </w:ins>
            <w:ins w:id="12511" w:author="user" w:date="2019-09-30T13:04:00Z">
              <w:del w:id="12512" w:author="吴媛媛 [2]" w:date="2020-05-18T15:38:48Z">
                <w:r>
                  <w:rPr>
                    <w:rFonts w:ascii="仿宋_GB2312" w:hAnsi="仿宋_GB2312" w:cs="仿宋_GB2312"/>
                    <w:color w:val="000000"/>
                    <w:sz w:val="21"/>
                    <w:szCs w:val="21"/>
                    <w:lang w:eastAsia="zh-CN"/>
                  </w:rPr>
                  <w:delText>0</w:delText>
                </w:r>
              </w:del>
            </w:ins>
            <w:ins w:id="12513" w:author="user" w:date="2019-09-30T13:04:00Z">
              <w:del w:id="12514" w:author="吴媛媛 [2]" w:date="2020-05-18T15:38:48Z">
                <w:r>
                  <w:rPr>
                    <w:rFonts w:hint="eastAsia" w:ascii="仿宋_GB2312" w:hAnsi="仿宋_GB2312" w:cs="仿宋_GB2312"/>
                    <w:color w:val="000000"/>
                    <w:sz w:val="21"/>
                    <w:szCs w:val="21"/>
                    <w:lang w:eastAsia="zh-CN"/>
                  </w:rPr>
                  <w:delText>表示城镇</w:delText>
                </w:r>
              </w:del>
            </w:ins>
            <w:ins w:id="12515" w:author="user" w:date="2019-09-30T13:04:00Z">
              <w:del w:id="12516" w:author="吴媛媛 [2]" w:date="2020-05-18T15:38:48Z">
                <w:r>
                  <w:rPr>
                    <w:rFonts w:ascii="仿宋_GB2312" w:hAnsi="仿宋_GB2312" w:cs="仿宋_GB2312"/>
                    <w:color w:val="000000"/>
                    <w:sz w:val="21"/>
                    <w:szCs w:val="21"/>
                    <w:lang w:eastAsia="zh-CN"/>
                  </w:rPr>
                  <w:delText>登记失业人员</w:delText>
                </w:r>
              </w:del>
            </w:ins>
            <w:ins w:id="12517" w:author="user" w:date="2019-09-30T13:04:00Z">
              <w:del w:id="12518" w:author="吴媛媛 [2]" w:date="2020-05-18T15:38:48Z">
                <w:r>
                  <w:rPr>
                    <w:rFonts w:hint="eastAsia" w:ascii="仿宋_GB2312" w:hAnsi="仿宋_GB2312" w:cs="仿宋_GB2312"/>
                    <w:color w:val="000000"/>
                    <w:sz w:val="21"/>
                    <w:szCs w:val="21"/>
                    <w:lang w:eastAsia="zh-CN"/>
                  </w:rPr>
                  <w:delText>，0</w:delText>
                </w:r>
              </w:del>
            </w:ins>
            <w:ins w:id="12519" w:author="user" w:date="2019-09-30T13:04:00Z">
              <w:del w:id="12520" w:author="吴媛媛 [2]" w:date="2020-05-18T15:38:48Z">
                <w:r>
                  <w:rPr>
                    <w:rFonts w:ascii="仿宋_GB2312" w:hAnsi="仿宋_GB2312" w:cs="仿宋_GB2312"/>
                    <w:color w:val="000000"/>
                    <w:sz w:val="21"/>
                    <w:szCs w:val="21"/>
                    <w:lang w:eastAsia="zh-CN"/>
                  </w:rPr>
                  <w:delText>0</w:delText>
                </w:r>
              </w:del>
            </w:ins>
            <w:ins w:id="12521" w:author="user" w:date="2019-09-30T13:04:00Z">
              <w:del w:id="12522" w:author="吴媛媛 [2]" w:date="2020-05-18T15:38:48Z">
                <w:r>
                  <w:rPr>
                    <w:rFonts w:hint="eastAsia" w:ascii="仿宋_GB2312" w:hAnsi="仿宋_GB2312" w:cs="仿宋_GB2312"/>
                    <w:color w:val="000000"/>
                    <w:sz w:val="21"/>
                    <w:szCs w:val="21"/>
                    <w:lang w:eastAsia="zh-CN"/>
                  </w:rPr>
                  <w:delText>表示非城镇</w:delText>
                </w:r>
              </w:del>
            </w:ins>
            <w:ins w:id="12523" w:author="user" w:date="2019-09-30T13:04:00Z">
              <w:del w:id="12524" w:author="吴媛媛 [2]" w:date="2020-05-18T15:38:48Z">
                <w:r>
                  <w:rPr>
                    <w:rFonts w:ascii="仿宋_GB2312" w:hAnsi="仿宋_GB2312" w:cs="仿宋_GB2312"/>
                    <w:color w:val="000000"/>
                    <w:sz w:val="21"/>
                    <w:szCs w:val="21"/>
                    <w:lang w:eastAsia="zh-CN"/>
                  </w:rPr>
                  <w:delText>登记失业人员</w:delText>
                </w:r>
              </w:del>
            </w:ins>
            <w:ins w:id="12525" w:author="user" w:date="2019-09-30T13:04:00Z">
              <w:del w:id="12526" w:author="吴媛媛 [2]" w:date="2020-05-18T15:38:48Z">
                <w:r>
                  <w:rPr>
                    <w:rFonts w:hint="eastAsia" w:ascii="仿宋_GB2312" w:hAnsi="仿宋_GB2312" w:cs="仿宋_GB2312"/>
                    <w:color w:val="000000"/>
                    <w:sz w:val="21"/>
                    <w:szCs w:val="21"/>
                    <w:lang w:eastAsia="zh-CN"/>
                  </w:rPr>
                  <w:delText>。</w:delText>
                </w:r>
              </w:del>
            </w:ins>
          </w:p>
          <w:p>
            <w:pPr>
              <w:spacing w:line="240" w:lineRule="auto"/>
              <w:outlineLvl w:val="2"/>
              <w:rPr>
                <w:ins w:id="12527" w:author="user" w:date="2019-09-30T13:06:00Z"/>
                <w:del w:id="12528" w:author="吴媛媛 [2]" w:date="2020-05-18T15:38:48Z"/>
                <w:rFonts w:ascii="仿宋_GB2312" w:hAnsi="仿宋_GB2312" w:cs="仿宋_GB2312"/>
                <w:color w:val="000000"/>
                <w:sz w:val="21"/>
                <w:szCs w:val="21"/>
                <w:lang w:eastAsia="zh-CN"/>
              </w:rPr>
            </w:pPr>
            <w:ins w:id="12529" w:author="user" w:date="2019-09-30T11:12:00Z">
              <w:del w:id="12530" w:author="吴媛媛 [2]" w:date="2020-05-18T15:38:48Z">
                <w:r>
                  <w:rPr>
                    <w:rFonts w:hint="eastAsia" w:ascii="仿宋_GB2312" w:hAnsi="仿宋_GB2312" w:cs="仿宋_GB2312"/>
                    <w:color w:val="000000"/>
                    <w:sz w:val="21"/>
                    <w:szCs w:val="21"/>
                    <w:lang w:eastAsia="zh-CN"/>
                  </w:rPr>
                  <w:delText>第</w:delText>
                </w:r>
              </w:del>
            </w:ins>
            <w:ins w:id="12531" w:author="user" w:date="2019-09-30T11:12:00Z">
              <w:del w:id="12532" w:author="吴媛媛 [2]" w:date="2020-05-18T15:38:48Z">
                <w:r>
                  <w:rPr>
                    <w:rFonts w:ascii="仿宋_GB2312" w:hAnsi="仿宋_GB2312" w:cs="仿宋_GB2312"/>
                    <w:color w:val="000000"/>
                    <w:sz w:val="21"/>
                    <w:szCs w:val="21"/>
                    <w:lang w:eastAsia="zh-CN"/>
                  </w:rPr>
                  <w:delText>3-4</w:delText>
                </w:r>
              </w:del>
            </w:ins>
            <w:ins w:id="12533" w:author="user" w:date="2019-09-30T11:12:00Z">
              <w:del w:id="12534" w:author="吴媛媛 [2]" w:date="2020-05-18T15:38:48Z">
                <w:r>
                  <w:rPr>
                    <w:rFonts w:hint="eastAsia" w:ascii="仿宋_GB2312" w:hAnsi="仿宋_GB2312" w:cs="仿宋_GB2312"/>
                    <w:color w:val="000000"/>
                    <w:sz w:val="21"/>
                    <w:szCs w:val="21"/>
                    <w:lang w:eastAsia="zh-CN"/>
                  </w:rPr>
                  <w:delText>位标识就业困难</w:delText>
                </w:r>
              </w:del>
            </w:ins>
            <w:ins w:id="12535" w:author="user" w:date="2019-09-30T11:12:00Z">
              <w:del w:id="12536" w:author="吴媛媛 [2]" w:date="2020-05-18T15:38:48Z">
                <w:r>
                  <w:rPr>
                    <w:rFonts w:ascii="仿宋_GB2312" w:hAnsi="仿宋_GB2312" w:cs="仿宋_GB2312"/>
                    <w:color w:val="000000"/>
                    <w:sz w:val="21"/>
                    <w:szCs w:val="21"/>
                    <w:lang w:eastAsia="zh-CN"/>
                  </w:rPr>
                  <w:delText>人员，</w:delText>
                </w:r>
              </w:del>
            </w:ins>
            <w:ins w:id="12537" w:author="user" w:date="2019-09-30T13:05:00Z">
              <w:del w:id="12538" w:author="吴媛媛 [2]" w:date="2020-05-18T15:38:48Z">
                <w:r>
                  <w:rPr>
                    <w:rFonts w:hint="eastAsia" w:ascii="仿宋_GB2312" w:hAnsi="仿宋_GB2312" w:cs="仿宋_GB2312"/>
                    <w:color w:val="000000"/>
                    <w:sz w:val="21"/>
                    <w:szCs w:val="21"/>
                    <w:lang w:eastAsia="zh-CN"/>
                  </w:rPr>
                  <w:delText>1</w:delText>
                </w:r>
              </w:del>
            </w:ins>
            <w:ins w:id="12539" w:author="user" w:date="2019-09-30T13:05:00Z">
              <w:del w:id="12540" w:author="吴媛媛 [2]" w:date="2020-05-18T15:38:48Z">
                <w:r>
                  <w:rPr>
                    <w:rFonts w:ascii="仿宋_GB2312" w:hAnsi="仿宋_GB2312" w:cs="仿宋_GB2312"/>
                    <w:color w:val="000000"/>
                    <w:sz w:val="21"/>
                    <w:szCs w:val="21"/>
                    <w:lang w:eastAsia="zh-CN"/>
                  </w:rPr>
                  <w:delText>1</w:delText>
                </w:r>
              </w:del>
            </w:ins>
            <w:ins w:id="12541" w:author="user" w:date="2019-09-30T13:05:00Z">
              <w:del w:id="12542" w:author="吴媛媛 [2]" w:date="2020-05-18T15:38:48Z">
                <w:r>
                  <w:rPr>
                    <w:rFonts w:hint="eastAsia" w:ascii="仿宋_GB2312" w:hAnsi="仿宋_GB2312" w:cs="仿宋_GB2312"/>
                    <w:color w:val="000000"/>
                    <w:sz w:val="21"/>
                    <w:szCs w:val="21"/>
                    <w:lang w:eastAsia="zh-CN"/>
                  </w:rPr>
                  <w:delText>表示残疾人，1</w:delText>
                </w:r>
              </w:del>
            </w:ins>
            <w:ins w:id="12543" w:author="user" w:date="2019-09-30T13:05:00Z">
              <w:del w:id="12544" w:author="吴媛媛 [2]" w:date="2020-05-18T15:38:48Z">
                <w:r>
                  <w:rPr>
                    <w:rFonts w:ascii="仿宋_GB2312" w:hAnsi="仿宋_GB2312" w:cs="仿宋_GB2312"/>
                    <w:color w:val="000000"/>
                    <w:sz w:val="21"/>
                    <w:szCs w:val="21"/>
                    <w:lang w:eastAsia="zh-CN"/>
                  </w:rPr>
                  <w:delText>9</w:delText>
                </w:r>
              </w:del>
            </w:ins>
            <w:ins w:id="12545" w:author="user" w:date="2019-09-30T13:05:00Z">
              <w:del w:id="12546" w:author="吴媛媛 [2]" w:date="2020-05-18T15:38:48Z">
                <w:r>
                  <w:rPr>
                    <w:rFonts w:hint="eastAsia" w:ascii="仿宋_GB2312" w:hAnsi="仿宋_GB2312" w:cs="仿宋_GB2312"/>
                    <w:color w:val="000000"/>
                    <w:sz w:val="21"/>
                    <w:szCs w:val="21"/>
                    <w:lang w:eastAsia="zh-CN"/>
                  </w:rPr>
                  <w:delText>表示其他</w:delText>
                </w:r>
              </w:del>
            </w:ins>
            <w:ins w:id="12547" w:author="user" w:date="2019-09-30T13:05:00Z">
              <w:del w:id="12548" w:author="吴媛媛 [2]" w:date="2020-05-18T15:38:48Z">
                <w:r>
                  <w:rPr>
                    <w:rFonts w:ascii="仿宋_GB2312" w:hAnsi="仿宋_GB2312" w:cs="仿宋_GB2312"/>
                    <w:color w:val="000000"/>
                    <w:sz w:val="21"/>
                    <w:szCs w:val="21"/>
                    <w:lang w:eastAsia="zh-CN"/>
                  </w:rPr>
                  <w:delText>就业困难人员，</w:delText>
                </w:r>
              </w:del>
            </w:ins>
            <w:ins w:id="12549" w:author="user" w:date="2019-09-30T13:05:00Z">
              <w:del w:id="12550" w:author="吴媛媛 [2]" w:date="2020-05-18T15:38:48Z">
                <w:r>
                  <w:rPr>
                    <w:rFonts w:hint="eastAsia" w:ascii="仿宋_GB2312" w:hAnsi="仿宋_GB2312" w:cs="仿宋_GB2312"/>
                    <w:color w:val="000000"/>
                    <w:sz w:val="21"/>
                    <w:szCs w:val="21"/>
                    <w:lang w:eastAsia="zh-CN"/>
                  </w:rPr>
                  <w:delText>00表示</w:delText>
                </w:r>
              </w:del>
            </w:ins>
            <w:ins w:id="12551" w:author="user" w:date="2019-09-30T13:05:00Z">
              <w:del w:id="12552" w:author="吴媛媛 [2]" w:date="2020-05-18T15:38:48Z">
                <w:r>
                  <w:rPr>
                    <w:rFonts w:ascii="仿宋_GB2312" w:hAnsi="仿宋_GB2312" w:cs="仿宋_GB2312"/>
                    <w:color w:val="000000"/>
                    <w:sz w:val="21"/>
                    <w:szCs w:val="21"/>
                    <w:lang w:eastAsia="zh-CN"/>
                  </w:rPr>
                  <w:delText>非</w:delText>
                </w:r>
              </w:del>
            </w:ins>
            <w:ins w:id="12553" w:author="user" w:date="2019-09-30T13:06:00Z">
              <w:del w:id="12554" w:author="吴媛媛 [2]" w:date="2020-05-18T15:38:48Z">
                <w:r>
                  <w:rPr>
                    <w:rFonts w:ascii="仿宋_GB2312" w:hAnsi="仿宋_GB2312" w:cs="仿宋_GB2312"/>
                    <w:color w:val="000000"/>
                    <w:sz w:val="21"/>
                    <w:szCs w:val="21"/>
                    <w:lang w:eastAsia="zh-CN"/>
                  </w:rPr>
                  <w:delText>就业困难人员</w:delText>
                </w:r>
              </w:del>
            </w:ins>
            <w:ins w:id="12555" w:author="user" w:date="2019-09-30T13:06:00Z">
              <w:del w:id="12556" w:author="吴媛媛 [2]" w:date="2020-05-18T15:38:48Z">
                <w:r>
                  <w:rPr>
                    <w:rFonts w:hint="eastAsia" w:ascii="仿宋_GB2312" w:hAnsi="仿宋_GB2312" w:cs="仿宋_GB2312"/>
                    <w:color w:val="000000"/>
                    <w:sz w:val="21"/>
                    <w:szCs w:val="21"/>
                    <w:lang w:eastAsia="zh-CN"/>
                  </w:rPr>
                  <w:delText>。</w:delText>
                </w:r>
              </w:del>
            </w:ins>
          </w:p>
          <w:p>
            <w:pPr>
              <w:spacing w:line="240" w:lineRule="auto"/>
              <w:outlineLvl w:val="2"/>
              <w:rPr>
                <w:ins w:id="12557" w:author="user" w:date="2019-09-30T11:16:00Z"/>
                <w:del w:id="12558" w:author="吴媛媛 [2]" w:date="2020-05-18T15:38:48Z"/>
                <w:rFonts w:ascii="仿宋_GB2312" w:hAnsi="仿宋_GB2312" w:cs="仿宋_GB2312"/>
                <w:color w:val="000000"/>
                <w:sz w:val="21"/>
                <w:szCs w:val="21"/>
                <w:lang w:eastAsia="zh-CN"/>
              </w:rPr>
            </w:pPr>
            <w:ins w:id="12559" w:author="user" w:date="2019-09-30T11:14:00Z">
              <w:del w:id="12560" w:author="吴媛媛 [2]" w:date="2020-05-18T15:38:48Z">
                <w:r>
                  <w:rPr>
                    <w:rFonts w:hint="eastAsia" w:ascii="仿宋_GB2312" w:hAnsi="仿宋_GB2312" w:cs="仿宋_GB2312"/>
                    <w:color w:val="000000"/>
                    <w:sz w:val="21"/>
                    <w:szCs w:val="21"/>
                    <w:lang w:eastAsia="zh-CN"/>
                  </w:rPr>
                  <w:delText>第</w:delText>
                </w:r>
              </w:del>
            </w:ins>
            <w:ins w:id="12561" w:author="user" w:date="2019-09-30T11:14:00Z">
              <w:del w:id="12562" w:author="吴媛媛 [2]" w:date="2020-05-18T15:38:48Z">
                <w:r>
                  <w:rPr>
                    <w:rFonts w:ascii="仿宋_GB2312" w:hAnsi="仿宋_GB2312" w:cs="仿宋_GB2312"/>
                    <w:color w:val="000000"/>
                    <w:sz w:val="21"/>
                    <w:szCs w:val="21"/>
                    <w:lang w:eastAsia="zh-CN"/>
                  </w:rPr>
                  <w:delText>5-6</w:delText>
                </w:r>
              </w:del>
            </w:ins>
            <w:ins w:id="12563" w:author="user" w:date="2019-09-30T11:14:00Z">
              <w:del w:id="12564" w:author="吴媛媛 [2]" w:date="2020-05-18T15:38:48Z">
                <w:r>
                  <w:rPr>
                    <w:rFonts w:hint="eastAsia" w:ascii="仿宋_GB2312" w:hAnsi="仿宋_GB2312" w:cs="仿宋_GB2312"/>
                    <w:color w:val="000000"/>
                    <w:sz w:val="21"/>
                    <w:szCs w:val="21"/>
                    <w:lang w:eastAsia="zh-CN"/>
                  </w:rPr>
                  <w:delText>位标识</w:delText>
                </w:r>
              </w:del>
            </w:ins>
            <w:ins w:id="12565" w:author="user" w:date="2019-09-30T13:07:00Z">
              <w:del w:id="12566" w:author="吴媛媛 [2]" w:date="2020-05-18T15:38:48Z">
                <w:r>
                  <w:rPr>
                    <w:rFonts w:hint="eastAsia" w:ascii="仿宋_GB2312" w:hAnsi="仿宋_GB2312" w:cs="仿宋_GB2312"/>
                    <w:color w:val="000000"/>
                    <w:sz w:val="21"/>
                    <w:szCs w:val="21"/>
                    <w:lang w:eastAsia="zh-CN"/>
                  </w:rPr>
                  <w:delText>复原转业退役军人</w:delText>
                </w:r>
              </w:del>
            </w:ins>
            <w:ins w:id="12567" w:author="user" w:date="2019-09-30T11:14:00Z">
              <w:del w:id="12568" w:author="吴媛媛 [2]" w:date="2020-05-18T15:38:48Z">
                <w:r>
                  <w:rPr>
                    <w:rFonts w:ascii="仿宋_GB2312" w:hAnsi="仿宋_GB2312" w:cs="仿宋_GB2312"/>
                    <w:color w:val="000000"/>
                    <w:sz w:val="21"/>
                    <w:szCs w:val="21"/>
                    <w:lang w:eastAsia="zh-CN"/>
                  </w:rPr>
                  <w:delText>，</w:delText>
                </w:r>
              </w:del>
            </w:ins>
            <w:ins w:id="12569" w:author="user" w:date="2019-09-30T13:07:00Z">
              <w:del w:id="12570" w:author="吴媛媛 [2]" w:date="2020-05-18T15:38:48Z">
                <w:r>
                  <w:rPr>
                    <w:rFonts w:hint="eastAsia" w:ascii="仿宋_GB2312" w:hAnsi="仿宋_GB2312" w:cs="仿宋_GB2312"/>
                    <w:color w:val="000000"/>
                    <w:sz w:val="21"/>
                    <w:szCs w:val="21"/>
                    <w:lang w:eastAsia="zh-CN"/>
                  </w:rPr>
                  <w:delText>1</w:delText>
                </w:r>
              </w:del>
            </w:ins>
            <w:ins w:id="12571" w:author="user" w:date="2019-09-30T13:07:00Z">
              <w:del w:id="12572" w:author="吴媛媛 [2]" w:date="2020-05-18T15:38:48Z">
                <w:r>
                  <w:rPr>
                    <w:rFonts w:ascii="仿宋_GB2312" w:hAnsi="仿宋_GB2312" w:cs="仿宋_GB2312"/>
                    <w:color w:val="000000"/>
                    <w:sz w:val="21"/>
                    <w:szCs w:val="21"/>
                    <w:lang w:eastAsia="zh-CN"/>
                  </w:rPr>
                  <w:delText>0</w:delText>
                </w:r>
              </w:del>
            </w:ins>
            <w:ins w:id="12573" w:author="user" w:date="2019-09-30T13:07:00Z">
              <w:del w:id="12574" w:author="吴媛媛 [2]" w:date="2020-05-18T15:38:48Z">
                <w:r>
                  <w:rPr>
                    <w:rFonts w:hint="eastAsia" w:ascii="仿宋_GB2312" w:hAnsi="仿宋_GB2312" w:cs="仿宋_GB2312"/>
                    <w:color w:val="000000"/>
                    <w:sz w:val="21"/>
                    <w:szCs w:val="21"/>
                    <w:lang w:eastAsia="zh-CN"/>
                  </w:rPr>
                  <w:delText>表示复原转业退役军人，00表示</w:delText>
                </w:r>
              </w:del>
            </w:ins>
            <w:ins w:id="12575" w:author="user" w:date="2019-09-30T13:07:00Z">
              <w:del w:id="12576" w:author="吴媛媛 [2]" w:date="2020-05-18T15:38:48Z">
                <w:r>
                  <w:rPr>
                    <w:rFonts w:ascii="仿宋_GB2312" w:hAnsi="仿宋_GB2312" w:cs="仿宋_GB2312"/>
                    <w:color w:val="000000"/>
                    <w:sz w:val="21"/>
                    <w:szCs w:val="21"/>
                    <w:lang w:eastAsia="zh-CN"/>
                  </w:rPr>
                  <w:delText>非</w:delText>
                </w:r>
              </w:del>
            </w:ins>
            <w:ins w:id="12577" w:author="user" w:date="2019-09-30T13:07:00Z">
              <w:del w:id="12578" w:author="吴媛媛 [2]" w:date="2020-05-18T15:38:48Z">
                <w:r>
                  <w:rPr>
                    <w:rFonts w:hint="eastAsia" w:ascii="仿宋_GB2312" w:hAnsi="仿宋_GB2312" w:cs="仿宋_GB2312"/>
                    <w:color w:val="000000"/>
                    <w:sz w:val="21"/>
                    <w:szCs w:val="21"/>
                    <w:lang w:eastAsia="zh-CN"/>
                  </w:rPr>
                  <w:delText>复原转业退役军人</w:delText>
                </w:r>
              </w:del>
            </w:ins>
            <w:ins w:id="12579" w:author="user" w:date="2019-09-30T11:16:00Z">
              <w:del w:id="12580" w:author="吴媛媛 [2]" w:date="2020-05-18T15:38:48Z">
                <w:r>
                  <w:rPr>
                    <w:rFonts w:hint="eastAsia" w:ascii="仿宋_GB2312" w:hAnsi="仿宋_GB2312" w:cs="仿宋_GB2312"/>
                    <w:color w:val="000000"/>
                    <w:sz w:val="21"/>
                    <w:szCs w:val="21"/>
                    <w:lang w:eastAsia="zh-CN"/>
                  </w:rPr>
                  <w:delText>。</w:delText>
                </w:r>
              </w:del>
            </w:ins>
          </w:p>
          <w:p>
            <w:pPr>
              <w:spacing w:line="240" w:lineRule="auto"/>
              <w:outlineLvl w:val="2"/>
              <w:rPr>
                <w:ins w:id="12581" w:author="user" w:date="2019-09-30T11:18:00Z"/>
                <w:del w:id="12582" w:author="吴媛媛 [2]" w:date="2020-05-18T15:38:48Z"/>
                <w:rFonts w:ascii="仿宋_GB2312" w:hAnsi="仿宋_GB2312" w:cs="仿宋_GB2312"/>
                <w:color w:val="000000"/>
                <w:sz w:val="21"/>
                <w:szCs w:val="21"/>
                <w:lang w:eastAsia="zh-CN"/>
              </w:rPr>
            </w:pPr>
            <w:ins w:id="12583" w:author="user" w:date="2019-09-30T11:16:00Z">
              <w:del w:id="12584" w:author="吴媛媛 [2]" w:date="2020-05-18T15:38:48Z">
                <w:r>
                  <w:rPr>
                    <w:rFonts w:hint="eastAsia" w:ascii="仿宋_GB2312" w:hAnsi="仿宋_GB2312" w:cs="仿宋_GB2312"/>
                    <w:color w:val="000000"/>
                    <w:sz w:val="21"/>
                    <w:szCs w:val="21"/>
                    <w:lang w:eastAsia="zh-CN"/>
                  </w:rPr>
                  <w:delText>第</w:delText>
                </w:r>
              </w:del>
            </w:ins>
            <w:ins w:id="12585" w:author="user" w:date="2019-09-30T11:16:00Z">
              <w:del w:id="12586" w:author="吴媛媛 [2]" w:date="2020-05-18T15:38:48Z">
                <w:r>
                  <w:rPr>
                    <w:rFonts w:ascii="仿宋_GB2312" w:hAnsi="仿宋_GB2312" w:cs="仿宋_GB2312"/>
                    <w:color w:val="000000"/>
                    <w:sz w:val="21"/>
                    <w:szCs w:val="21"/>
                    <w:lang w:eastAsia="zh-CN"/>
                  </w:rPr>
                  <w:delText>7-8</w:delText>
                </w:r>
              </w:del>
            </w:ins>
            <w:ins w:id="12587" w:author="user" w:date="2019-09-30T11:16:00Z">
              <w:del w:id="12588" w:author="吴媛媛 [2]" w:date="2020-05-18T15:38:48Z">
                <w:r>
                  <w:rPr>
                    <w:rFonts w:hint="eastAsia" w:ascii="仿宋_GB2312" w:hAnsi="仿宋_GB2312" w:cs="仿宋_GB2312"/>
                    <w:color w:val="000000"/>
                    <w:sz w:val="21"/>
                    <w:szCs w:val="21"/>
                    <w:lang w:eastAsia="zh-CN"/>
                  </w:rPr>
                  <w:delText>位标识</w:delText>
                </w:r>
              </w:del>
            </w:ins>
            <w:ins w:id="12589" w:author="user" w:date="2019-09-30T13:08:00Z">
              <w:del w:id="12590" w:author="吴媛媛 [2]" w:date="2020-05-18T15:38:48Z">
                <w:r>
                  <w:rPr>
                    <w:rFonts w:hint="eastAsia" w:ascii="仿宋_GB2312" w:hAnsi="仿宋_GB2312" w:cs="仿宋_GB2312"/>
                    <w:color w:val="000000"/>
                    <w:sz w:val="21"/>
                    <w:szCs w:val="21"/>
                    <w:lang w:eastAsia="zh-CN"/>
                  </w:rPr>
                  <w:delText>刑满释放人员</w:delText>
                </w:r>
              </w:del>
            </w:ins>
            <w:ins w:id="12591" w:author="user" w:date="2019-09-30T11:16:00Z">
              <w:del w:id="12592" w:author="吴媛媛 [2]" w:date="2020-05-18T15:38:48Z">
                <w:r>
                  <w:rPr>
                    <w:rFonts w:ascii="仿宋_GB2312" w:hAnsi="仿宋_GB2312" w:cs="仿宋_GB2312"/>
                    <w:color w:val="000000"/>
                    <w:sz w:val="21"/>
                    <w:szCs w:val="21"/>
                    <w:lang w:eastAsia="zh-CN"/>
                  </w:rPr>
                  <w:delText>，</w:delText>
                </w:r>
              </w:del>
            </w:ins>
            <w:ins w:id="12593" w:author="user" w:date="2019-09-30T13:08:00Z">
              <w:del w:id="12594" w:author="吴媛媛 [2]" w:date="2020-05-18T15:38:48Z">
                <w:r>
                  <w:rPr>
                    <w:rFonts w:hint="eastAsia" w:ascii="仿宋_GB2312" w:hAnsi="仿宋_GB2312" w:cs="仿宋_GB2312"/>
                    <w:color w:val="000000"/>
                    <w:sz w:val="21"/>
                    <w:szCs w:val="21"/>
                    <w:lang w:eastAsia="zh-CN"/>
                  </w:rPr>
                  <w:delText>1</w:delText>
                </w:r>
              </w:del>
            </w:ins>
            <w:ins w:id="12595" w:author="user" w:date="2019-09-30T13:08:00Z">
              <w:del w:id="12596" w:author="吴媛媛 [2]" w:date="2020-05-18T15:38:48Z">
                <w:r>
                  <w:rPr>
                    <w:rFonts w:ascii="仿宋_GB2312" w:hAnsi="仿宋_GB2312" w:cs="仿宋_GB2312"/>
                    <w:color w:val="000000"/>
                    <w:sz w:val="21"/>
                    <w:szCs w:val="21"/>
                    <w:lang w:eastAsia="zh-CN"/>
                  </w:rPr>
                  <w:delText>0</w:delText>
                </w:r>
              </w:del>
            </w:ins>
            <w:ins w:id="12597" w:author="user" w:date="2019-09-30T13:08:00Z">
              <w:del w:id="12598" w:author="吴媛媛 [2]" w:date="2020-05-18T15:38:48Z">
                <w:r>
                  <w:rPr>
                    <w:rFonts w:hint="eastAsia" w:ascii="仿宋_GB2312" w:hAnsi="仿宋_GB2312" w:cs="仿宋_GB2312"/>
                    <w:color w:val="000000"/>
                    <w:sz w:val="21"/>
                    <w:szCs w:val="21"/>
                    <w:lang w:eastAsia="zh-CN"/>
                  </w:rPr>
                  <w:delText>表示刑满释放人员，00表示</w:delText>
                </w:r>
              </w:del>
            </w:ins>
            <w:ins w:id="12599" w:author="user" w:date="2019-09-30T13:08:00Z">
              <w:del w:id="12600" w:author="吴媛媛 [2]" w:date="2020-05-18T15:38:48Z">
                <w:r>
                  <w:rPr>
                    <w:rFonts w:ascii="仿宋_GB2312" w:hAnsi="仿宋_GB2312" w:cs="仿宋_GB2312"/>
                    <w:color w:val="000000"/>
                    <w:sz w:val="21"/>
                    <w:szCs w:val="21"/>
                    <w:lang w:eastAsia="zh-CN"/>
                  </w:rPr>
                  <w:delText>非</w:delText>
                </w:r>
              </w:del>
            </w:ins>
            <w:ins w:id="12601" w:author="user" w:date="2019-09-30T13:08:00Z">
              <w:del w:id="12602" w:author="吴媛媛 [2]" w:date="2020-05-18T15:38:48Z">
                <w:r>
                  <w:rPr>
                    <w:rFonts w:hint="eastAsia" w:ascii="仿宋_GB2312" w:hAnsi="仿宋_GB2312" w:cs="仿宋_GB2312"/>
                    <w:color w:val="000000"/>
                    <w:sz w:val="21"/>
                    <w:szCs w:val="21"/>
                    <w:lang w:eastAsia="zh-CN"/>
                  </w:rPr>
                  <w:delText>刑满释放人员</w:delText>
                </w:r>
              </w:del>
            </w:ins>
            <w:ins w:id="12603" w:author="user" w:date="2019-09-30T11:16:00Z">
              <w:del w:id="12604" w:author="吴媛媛 [2]" w:date="2020-05-18T15:38:48Z">
                <w:r>
                  <w:rPr>
                    <w:rFonts w:hint="eastAsia" w:ascii="仿宋_GB2312" w:hAnsi="仿宋_GB2312" w:cs="仿宋_GB2312"/>
                    <w:color w:val="000000"/>
                    <w:sz w:val="21"/>
                    <w:szCs w:val="21"/>
                    <w:lang w:eastAsia="zh-CN"/>
                  </w:rPr>
                  <w:delText>。</w:delText>
                </w:r>
              </w:del>
            </w:ins>
          </w:p>
          <w:p>
            <w:pPr>
              <w:spacing w:line="240" w:lineRule="auto"/>
              <w:outlineLvl w:val="2"/>
              <w:rPr>
                <w:ins w:id="12605" w:author="user" w:date="2019-09-30T11:20:00Z"/>
                <w:del w:id="12606" w:author="吴媛媛 [2]" w:date="2020-05-18T15:38:48Z"/>
                <w:rFonts w:ascii="仿宋_GB2312" w:hAnsi="仿宋_GB2312" w:cs="仿宋_GB2312"/>
                <w:color w:val="000000"/>
                <w:sz w:val="21"/>
                <w:szCs w:val="21"/>
                <w:lang w:eastAsia="zh-CN"/>
              </w:rPr>
            </w:pPr>
            <w:ins w:id="12607" w:author="user" w:date="2019-09-30T11:18:00Z">
              <w:del w:id="12608" w:author="吴媛媛 [2]" w:date="2020-05-18T15:38:48Z">
                <w:r>
                  <w:rPr>
                    <w:rFonts w:hint="eastAsia" w:ascii="仿宋_GB2312" w:hAnsi="仿宋_GB2312" w:cs="仿宋_GB2312"/>
                    <w:color w:val="000000"/>
                    <w:sz w:val="21"/>
                    <w:szCs w:val="21"/>
                    <w:lang w:eastAsia="zh-CN"/>
                  </w:rPr>
                  <w:delText>第</w:delText>
                </w:r>
              </w:del>
            </w:ins>
            <w:ins w:id="12609" w:author="user" w:date="2019-09-30T11:18:00Z">
              <w:del w:id="12610" w:author="吴媛媛 [2]" w:date="2020-05-18T15:38:48Z">
                <w:r>
                  <w:rPr>
                    <w:rFonts w:ascii="仿宋_GB2312" w:hAnsi="仿宋_GB2312" w:cs="仿宋_GB2312"/>
                    <w:color w:val="000000"/>
                    <w:sz w:val="21"/>
                    <w:szCs w:val="21"/>
                    <w:lang w:eastAsia="zh-CN"/>
                  </w:rPr>
                  <w:delText>9-10</w:delText>
                </w:r>
              </w:del>
            </w:ins>
            <w:ins w:id="12611" w:author="user" w:date="2019-09-30T11:18:00Z">
              <w:del w:id="12612" w:author="吴媛媛 [2]" w:date="2020-05-18T15:38:48Z">
                <w:r>
                  <w:rPr>
                    <w:rFonts w:hint="eastAsia" w:ascii="仿宋_GB2312" w:hAnsi="仿宋_GB2312" w:cs="仿宋_GB2312"/>
                    <w:color w:val="000000"/>
                    <w:sz w:val="21"/>
                    <w:szCs w:val="21"/>
                    <w:lang w:eastAsia="zh-CN"/>
                  </w:rPr>
                  <w:delText>位标识高校毕业生</w:delText>
                </w:r>
              </w:del>
            </w:ins>
            <w:ins w:id="12613" w:author="user" w:date="2019-09-30T11:18:00Z">
              <w:del w:id="12614" w:author="吴媛媛 [2]" w:date="2020-05-18T15:38:48Z">
                <w:r>
                  <w:rPr>
                    <w:rFonts w:ascii="仿宋_GB2312" w:hAnsi="仿宋_GB2312" w:cs="仿宋_GB2312"/>
                    <w:color w:val="000000"/>
                    <w:sz w:val="21"/>
                    <w:szCs w:val="21"/>
                    <w:lang w:eastAsia="zh-CN"/>
                  </w:rPr>
                  <w:delText>，</w:delText>
                </w:r>
              </w:del>
            </w:ins>
            <w:ins w:id="12615" w:author="user" w:date="2019-09-30T13:08:00Z">
              <w:del w:id="12616" w:author="吴媛媛 [2]" w:date="2020-05-18T15:38:48Z">
                <w:r>
                  <w:rPr>
                    <w:rFonts w:hint="eastAsia" w:ascii="仿宋_GB2312" w:hAnsi="仿宋_GB2312" w:cs="仿宋_GB2312"/>
                    <w:color w:val="000000"/>
                    <w:sz w:val="21"/>
                    <w:szCs w:val="21"/>
                    <w:lang w:eastAsia="zh-CN"/>
                  </w:rPr>
                  <w:delText>11</w:delText>
                </w:r>
              </w:del>
            </w:ins>
            <w:ins w:id="12617" w:author="user" w:date="2019-09-30T13:09:00Z">
              <w:del w:id="12618" w:author="吴媛媛 [2]" w:date="2020-05-18T15:38:48Z">
                <w:r>
                  <w:rPr>
                    <w:rFonts w:hint="eastAsia" w:ascii="仿宋_GB2312" w:hAnsi="仿宋_GB2312" w:cs="仿宋_GB2312"/>
                    <w:color w:val="000000"/>
                    <w:sz w:val="21"/>
                    <w:szCs w:val="21"/>
                    <w:lang w:eastAsia="zh-CN"/>
                  </w:rPr>
                  <w:delText>表示</w:delText>
                </w:r>
              </w:del>
            </w:ins>
            <w:ins w:id="12619" w:author="user" w:date="2019-09-30T13:08:00Z">
              <w:del w:id="12620" w:author="吴媛媛 [2]" w:date="2020-05-18T15:38:48Z">
                <w:r>
                  <w:rPr>
                    <w:rFonts w:hint="eastAsia" w:ascii="仿宋_GB2312" w:hAnsi="仿宋_GB2312" w:cs="仿宋_GB2312"/>
                    <w:color w:val="000000"/>
                    <w:sz w:val="21"/>
                    <w:szCs w:val="21"/>
                    <w:lang w:eastAsia="zh-CN"/>
                  </w:rPr>
                  <w:delText>高校毕业生</w:delText>
                </w:r>
              </w:del>
            </w:ins>
            <w:ins w:id="12621" w:author="user" w:date="2019-09-30T13:09:00Z">
              <w:del w:id="12622" w:author="吴媛媛 [2]" w:date="2020-05-18T15:38:48Z">
                <w:r>
                  <w:rPr>
                    <w:rFonts w:hint="eastAsia" w:ascii="仿宋_GB2312" w:hAnsi="仿宋_GB2312" w:cs="仿宋_GB2312"/>
                    <w:color w:val="000000"/>
                    <w:sz w:val="21"/>
                    <w:szCs w:val="21"/>
                    <w:lang w:eastAsia="zh-CN"/>
                  </w:rPr>
                  <w:delText>，1</w:delText>
                </w:r>
              </w:del>
            </w:ins>
            <w:ins w:id="12623" w:author="user" w:date="2019-09-30T13:09:00Z">
              <w:del w:id="12624" w:author="吴媛媛 [2]" w:date="2020-05-18T15:38:48Z">
                <w:r>
                  <w:rPr>
                    <w:rFonts w:ascii="仿宋_GB2312" w:hAnsi="仿宋_GB2312" w:cs="仿宋_GB2312"/>
                    <w:color w:val="000000"/>
                    <w:sz w:val="21"/>
                    <w:szCs w:val="21"/>
                    <w:lang w:eastAsia="zh-CN"/>
                  </w:rPr>
                  <w:delText>2</w:delText>
                </w:r>
              </w:del>
            </w:ins>
            <w:ins w:id="12625" w:author="user" w:date="2019-09-30T13:09:00Z">
              <w:del w:id="12626" w:author="吴媛媛 [2]" w:date="2020-05-18T15:38:48Z">
                <w:r>
                  <w:rPr>
                    <w:rFonts w:hint="eastAsia" w:ascii="仿宋_GB2312" w:hAnsi="仿宋_GB2312" w:cs="仿宋_GB2312"/>
                    <w:color w:val="000000"/>
                    <w:sz w:val="21"/>
                    <w:szCs w:val="21"/>
                    <w:lang w:eastAsia="zh-CN"/>
                  </w:rPr>
                  <w:delText>表示</w:delText>
                </w:r>
              </w:del>
            </w:ins>
            <w:ins w:id="12627" w:author="user" w:date="2019-09-30T13:09:00Z">
              <w:del w:id="12628" w:author="吴媛媛 [2]" w:date="2020-05-18T15:38:48Z">
                <w:r>
                  <w:rPr>
                    <w:rFonts w:ascii="仿宋_GB2312" w:hAnsi="仿宋_GB2312" w:cs="仿宋_GB2312"/>
                    <w:color w:val="000000"/>
                    <w:sz w:val="21"/>
                    <w:szCs w:val="21"/>
                    <w:lang w:eastAsia="zh-CN"/>
                  </w:rPr>
                  <w:delText>留学回国学生，</w:delText>
                </w:r>
              </w:del>
            </w:ins>
            <w:ins w:id="12629" w:author="user" w:date="2019-09-30T13:10:00Z">
              <w:del w:id="12630" w:author="吴媛媛 [2]" w:date="2020-05-18T15:38:48Z">
                <w:r>
                  <w:rPr>
                    <w:rFonts w:hint="eastAsia" w:ascii="仿宋_GB2312" w:hAnsi="仿宋_GB2312" w:cs="仿宋_GB2312"/>
                    <w:color w:val="000000"/>
                    <w:sz w:val="21"/>
                    <w:szCs w:val="21"/>
                    <w:lang w:eastAsia="zh-CN"/>
                  </w:rPr>
                  <w:delText>13表示其他高校毕业生，</w:delText>
                </w:r>
              </w:del>
            </w:ins>
            <w:ins w:id="12631" w:author="user" w:date="2019-09-30T13:09:00Z">
              <w:del w:id="12632" w:author="吴媛媛 [2]" w:date="2020-05-18T15:38:48Z">
                <w:r>
                  <w:rPr>
                    <w:rFonts w:hint="eastAsia" w:ascii="仿宋_GB2312" w:hAnsi="仿宋_GB2312" w:cs="仿宋_GB2312"/>
                    <w:color w:val="000000"/>
                    <w:sz w:val="21"/>
                    <w:szCs w:val="21"/>
                    <w:lang w:eastAsia="zh-CN"/>
                  </w:rPr>
                  <w:delText>00表示</w:delText>
                </w:r>
              </w:del>
            </w:ins>
            <w:ins w:id="12633" w:author="user" w:date="2019-09-30T13:10:00Z">
              <w:del w:id="12634" w:author="吴媛媛 [2]" w:date="2020-05-18T15:38:48Z">
                <w:r>
                  <w:rPr>
                    <w:rFonts w:ascii="仿宋_GB2312" w:hAnsi="仿宋_GB2312" w:cs="仿宋_GB2312"/>
                    <w:color w:val="000000"/>
                    <w:sz w:val="21"/>
                    <w:szCs w:val="21"/>
                    <w:lang w:eastAsia="zh-CN"/>
                  </w:rPr>
                  <w:delText>非</w:delText>
                </w:r>
              </w:del>
            </w:ins>
            <w:ins w:id="12635" w:author="user" w:date="2019-09-30T13:09:00Z">
              <w:del w:id="12636" w:author="吴媛媛 [2]" w:date="2020-05-18T15:38:48Z">
                <w:r>
                  <w:rPr>
                    <w:rFonts w:hint="eastAsia" w:ascii="仿宋_GB2312" w:hAnsi="仿宋_GB2312" w:cs="仿宋_GB2312"/>
                    <w:color w:val="000000"/>
                    <w:sz w:val="21"/>
                    <w:szCs w:val="21"/>
                    <w:lang w:eastAsia="zh-CN"/>
                  </w:rPr>
                  <w:delText>高校毕业生</w:delText>
                </w:r>
              </w:del>
            </w:ins>
            <w:ins w:id="12637" w:author="user" w:date="2019-09-30T13:10:00Z">
              <w:del w:id="12638" w:author="吴媛媛 [2]" w:date="2020-05-18T15:38:48Z">
                <w:r>
                  <w:rPr>
                    <w:rFonts w:hint="eastAsia" w:ascii="仿宋_GB2312" w:hAnsi="仿宋_GB2312" w:cs="仿宋_GB2312"/>
                    <w:color w:val="000000"/>
                    <w:sz w:val="21"/>
                    <w:szCs w:val="21"/>
                    <w:lang w:eastAsia="zh-CN"/>
                  </w:rPr>
                  <w:delText>。</w:delText>
                </w:r>
              </w:del>
            </w:ins>
          </w:p>
          <w:p>
            <w:pPr>
              <w:spacing w:line="240" w:lineRule="auto"/>
              <w:outlineLvl w:val="2"/>
              <w:rPr>
                <w:ins w:id="12639" w:author="user" w:date="2019-09-30T13:10:00Z"/>
                <w:del w:id="12640" w:author="吴媛媛 [2]" w:date="2020-05-18T15:38:48Z"/>
                <w:rFonts w:ascii="仿宋_GB2312" w:hAnsi="仿宋_GB2312" w:cs="仿宋_GB2312"/>
                <w:color w:val="000000"/>
                <w:sz w:val="21"/>
                <w:szCs w:val="21"/>
                <w:lang w:eastAsia="zh-CN"/>
              </w:rPr>
            </w:pPr>
            <w:ins w:id="12641" w:author="user" w:date="2019-09-30T11:20:00Z">
              <w:del w:id="12642" w:author="吴媛媛 [2]" w:date="2020-05-18T15:38:48Z">
                <w:r>
                  <w:rPr>
                    <w:rFonts w:hint="eastAsia" w:ascii="仿宋_GB2312" w:hAnsi="仿宋_GB2312" w:cs="仿宋_GB2312"/>
                    <w:color w:val="000000"/>
                    <w:sz w:val="21"/>
                    <w:szCs w:val="21"/>
                    <w:lang w:eastAsia="zh-CN"/>
                  </w:rPr>
                  <w:delText>第</w:delText>
                </w:r>
              </w:del>
            </w:ins>
            <w:ins w:id="12643" w:author="user" w:date="2019-09-30T11:21:00Z">
              <w:del w:id="12644" w:author="吴媛媛 [2]" w:date="2020-05-18T15:38:48Z">
                <w:r>
                  <w:rPr>
                    <w:rFonts w:ascii="仿宋_GB2312" w:hAnsi="仿宋_GB2312" w:cs="仿宋_GB2312"/>
                    <w:color w:val="000000"/>
                    <w:sz w:val="21"/>
                    <w:szCs w:val="21"/>
                    <w:lang w:eastAsia="zh-CN"/>
                  </w:rPr>
                  <w:delText>11</w:delText>
                </w:r>
              </w:del>
            </w:ins>
            <w:ins w:id="12645" w:author="user" w:date="2019-09-30T11:20:00Z">
              <w:del w:id="12646" w:author="吴媛媛 [2]" w:date="2020-05-18T15:38:48Z">
                <w:r>
                  <w:rPr>
                    <w:rFonts w:ascii="仿宋_GB2312" w:hAnsi="仿宋_GB2312" w:cs="仿宋_GB2312"/>
                    <w:color w:val="000000"/>
                    <w:sz w:val="21"/>
                    <w:szCs w:val="21"/>
                    <w:lang w:eastAsia="zh-CN"/>
                  </w:rPr>
                  <w:delText>-12</w:delText>
                </w:r>
              </w:del>
            </w:ins>
            <w:ins w:id="12647" w:author="user" w:date="2019-09-30T11:20:00Z">
              <w:del w:id="12648" w:author="吴媛媛 [2]" w:date="2020-05-18T15:38:48Z">
                <w:r>
                  <w:rPr>
                    <w:rFonts w:hint="eastAsia" w:ascii="仿宋_GB2312" w:hAnsi="仿宋_GB2312" w:cs="仿宋_GB2312"/>
                    <w:color w:val="000000"/>
                    <w:sz w:val="21"/>
                    <w:szCs w:val="21"/>
                    <w:lang w:eastAsia="zh-CN"/>
                  </w:rPr>
                  <w:delText>位标识</w:delText>
                </w:r>
              </w:del>
            </w:ins>
            <w:ins w:id="12649" w:author="user" w:date="2019-09-30T11:21:00Z">
              <w:del w:id="12650" w:author="吴媛媛 [2]" w:date="2020-05-18T15:38:48Z">
                <w:r>
                  <w:rPr>
                    <w:rFonts w:hint="eastAsia" w:ascii="仿宋_GB2312" w:hAnsi="仿宋_GB2312" w:cs="仿宋_GB2312"/>
                    <w:color w:val="000000"/>
                    <w:sz w:val="21"/>
                    <w:szCs w:val="21"/>
                    <w:lang w:eastAsia="zh-CN"/>
                  </w:rPr>
                  <w:delText>化解过剩产能企业职工和失业人员</w:delText>
                </w:r>
              </w:del>
            </w:ins>
            <w:ins w:id="12651" w:author="user" w:date="2019-09-30T11:20:00Z">
              <w:del w:id="12652" w:author="吴媛媛 [2]" w:date="2020-05-18T15:38:48Z">
                <w:r>
                  <w:rPr>
                    <w:rFonts w:ascii="仿宋_GB2312" w:hAnsi="仿宋_GB2312" w:cs="仿宋_GB2312"/>
                    <w:color w:val="000000"/>
                    <w:sz w:val="21"/>
                    <w:szCs w:val="21"/>
                    <w:lang w:eastAsia="zh-CN"/>
                  </w:rPr>
                  <w:delText>，</w:delText>
                </w:r>
              </w:del>
            </w:ins>
            <w:ins w:id="12653" w:author="user" w:date="2019-09-30T13:10:00Z">
              <w:del w:id="12654" w:author="吴媛媛 [2]" w:date="2020-05-18T15:38:48Z">
                <w:r>
                  <w:rPr>
                    <w:rFonts w:hint="eastAsia" w:ascii="仿宋_GB2312" w:hAnsi="仿宋_GB2312" w:cs="仿宋_GB2312"/>
                    <w:color w:val="000000"/>
                    <w:sz w:val="21"/>
                    <w:szCs w:val="21"/>
                    <w:lang w:eastAsia="zh-CN"/>
                  </w:rPr>
                  <w:delText>1</w:delText>
                </w:r>
              </w:del>
            </w:ins>
            <w:ins w:id="12655" w:author="user" w:date="2019-09-30T13:10:00Z">
              <w:del w:id="12656" w:author="吴媛媛 [2]" w:date="2020-05-18T15:38:48Z">
                <w:r>
                  <w:rPr>
                    <w:rFonts w:ascii="仿宋_GB2312" w:hAnsi="仿宋_GB2312" w:cs="仿宋_GB2312"/>
                    <w:color w:val="000000"/>
                    <w:sz w:val="21"/>
                    <w:szCs w:val="21"/>
                    <w:lang w:eastAsia="zh-CN"/>
                  </w:rPr>
                  <w:delText>0</w:delText>
                </w:r>
              </w:del>
            </w:ins>
            <w:ins w:id="12657" w:author="user" w:date="2019-09-30T13:10:00Z">
              <w:del w:id="12658" w:author="吴媛媛 [2]" w:date="2020-05-18T15:38:48Z">
                <w:r>
                  <w:rPr>
                    <w:rFonts w:hint="eastAsia" w:ascii="仿宋_GB2312" w:hAnsi="仿宋_GB2312" w:cs="仿宋_GB2312"/>
                    <w:color w:val="000000"/>
                    <w:sz w:val="21"/>
                    <w:szCs w:val="21"/>
                    <w:lang w:eastAsia="zh-CN"/>
                  </w:rPr>
                  <w:delText>表示</w:delText>
                </w:r>
              </w:del>
            </w:ins>
            <w:ins w:id="12659" w:author="user" w:date="2019-09-30T13:11:00Z">
              <w:del w:id="12660" w:author="吴媛媛 [2]" w:date="2020-05-18T15:38:48Z">
                <w:r>
                  <w:rPr>
                    <w:rFonts w:hint="eastAsia" w:ascii="仿宋_GB2312" w:hAnsi="仿宋_GB2312" w:cs="仿宋_GB2312"/>
                    <w:color w:val="000000"/>
                    <w:sz w:val="21"/>
                    <w:szCs w:val="21"/>
                    <w:lang w:eastAsia="zh-CN"/>
                  </w:rPr>
                  <w:delText>化解过剩产能企业职工和失业人员，00表示非化解过剩产能企业职工和失业人员。</w:delText>
                </w:r>
              </w:del>
            </w:ins>
          </w:p>
          <w:p>
            <w:pPr>
              <w:spacing w:line="240" w:lineRule="auto"/>
              <w:outlineLvl w:val="2"/>
              <w:rPr>
                <w:ins w:id="12661" w:author="user" w:date="2019-09-30T11:22:00Z"/>
                <w:del w:id="12662" w:author="吴媛媛 [2]" w:date="2020-05-18T15:38:48Z"/>
                <w:rFonts w:ascii="仿宋_GB2312" w:hAnsi="仿宋_GB2312" w:cs="仿宋_GB2312"/>
                <w:color w:val="000000"/>
                <w:sz w:val="21"/>
                <w:szCs w:val="21"/>
                <w:lang w:eastAsia="zh-CN"/>
              </w:rPr>
            </w:pPr>
            <w:ins w:id="12663" w:author="user" w:date="2019-09-30T11:21:00Z">
              <w:del w:id="12664" w:author="吴媛媛 [2]" w:date="2020-05-18T15:38:48Z">
                <w:r>
                  <w:rPr>
                    <w:rFonts w:hint="eastAsia" w:ascii="仿宋_GB2312" w:hAnsi="仿宋_GB2312" w:cs="仿宋_GB2312"/>
                    <w:color w:val="000000"/>
                    <w:sz w:val="21"/>
                    <w:szCs w:val="21"/>
                    <w:lang w:eastAsia="zh-CN"/>
                  </w:rPr>
                  <w:delText>第</w:delText>
                </w:r>
              </w:del>
            </w:ins>
            <w:ins w:id="12665" w:author="user" w:date="2019-09-30T11:21:00Z">
              <w:del w:id="12666" w:author="吴媛媛 [2]" w:date="2020-05-18T15:38:48Z">
                <w:r>
                  <w:rPr>
                    <w:rFonts w:ascii="仿宋_GB2312" w:hAnsi="仿宋_GB2312" w:cs="仿宋_GB2312"/>
                    <w:color w:val="000000"/>
                    <w:sz w:val="21"/>
                    <w:szCs w:val="21"/>
                    <w:lang w:eastAsia="zh-CN"/>
                  </w:rPr>
                  <w:delText>13-14</w:delText>
                </w:r>
              </w:del>
            </w:ins>
            <w:ins w:id="12667" w:author="user" w:date="2019-09-30T11:21:00Z">
              <w:del w:id="12668" w:author="吴媛媛 [2]" w:date="2020-05-18T15:38:48Z">
                <w:r>
                  <w:rPr>
                    <w:rFonts w:hint="eastAsia" w:ascii="仿宋_GB2312" w:hAnsi="仿宋_GB2312" w:cs="仿宋_GB2312"/>
                    <w:color w:val="000000"/>
                    <w:sz w:val="21"/>
                    <w:szCs w:val="21"/>
                    <w:lang w:eastAsia="zh-CN"/>
                  </w:rPr>
                  <w:delText>位标识</w:delText>
                </w:r>
              </w:del>
            </w:ins>
            <w:ins w:id="12669" w:author="user" w:date="2019-09-30T11:22:00Z">
              <w:del w:id="12670" w:author="吴媛媛 [2]" w:date="2020-05-18T15:38:48Z">
                <w:r>
                  <w:rPr>
                    <w:rFonts w:hint="eastAsia" w:ascii="仿宋_GB2312" w:hAnsi="仿宋_GB2312" w:cs="仿宋_GB2312"/>
                    <w:color w:val="000000"/>
                    <w:sz w:val="21"/>
                    <w:szCs w:val="21"/>
                    <w:lang w:eastAsia="zh-CN"/>
                  </w:rPr>
                  <w:delText>返乡创业农民工</w:delText>
                </w:r>
              </w:del>
            </w:ins>
            <w:ins w:id="12671" w:author="user" w:date="2019-09-30T11:21:00Z">
              <w:del w:id="12672" w:author="吴媛媛 [2]" w:date="2020-05-18T15:38:48Z">
                <w:r>
                  <w:rPr>
                    <w:rFonts w:ascii="仿宋_GB2312" w:hAnsi="仿宋_GB2312" w:cs="仿宋_GB2312"/>
                    <w:color w:val="000000"/>
                    <w:sz w:val="21"/>
                    <w:szCs w:val="21"/>
                    <w:lang w:eastAsia="zh-CN"/>
                  </w:rPr>
                  <w:delText>，</w:delText>
                </w:r>
              </w:del>
            </w:ins>
            <w:ins w:id="12673" w:author="user" w:date="2019-09-30T13:11:00Z">
              <w:del w:id="12674" w:author="吴媛媛 [2]" w:date="2020-05-18T15:38:48Z">
                <w:r>
                  <w:rPr>
                    <w:rFonts w:hint="eastAsia" w:ascii="仿宋_GB2312" w:hAnsi="仿宋_GB2312" w:cs="仿宋_GB2312"/>
                    <w:color w:val="000000"/>
                    <w:sz w:val="21"/>
                    <w:szCs w:val="21"/>
                    <w:lang w:eastAsia="zh-CN"/>
                  </w:rPr>
                  <w:delText>1</w:delText>
                </w:r>
              </w:del>
            </w:ins>
            <w:ins w:id="12675" w:author="user" w:date="2019-09-30T13:11:00Z">
              <w:del w:id="12676" w:author="吴媛媛 [2]" w:date="2020-05-18T15:38:48Z">
                <w:r>
                  <w:rPr>
                    <w:rFonts w:ascii="仿宋_GB2312" w:hAnsi="仿宋_GB2312" w:cs="仿宋_GB2312"/>
                    <w:color w:val="000000"/>
                    <w:sz w:val="21"/>
                    <w:szCs w:val="21"/>
                    <w:lang w:eastAsia="zh-CN"/>
                  </w:rPr>
                  <w:delText>0</w:delText>
                </w:r>
              </w:del>
            </w:ins>
            <w:ins w:id="12677" w:author="user" w:date="2019-09-30T13:11:00Z">
              <w:del w:id="12678" w:author="吴媛媛 [2]" w:date="2020-05-18T15:38:48Z">
                <w:r>
                  <w:rPr>
                    <w:rFonts w:hint="eastAsia" w:ascii="仿宋_GB2312" w:hAnsi="仿宋_GB2312" w:cs="仿宋_GB2312"/>
                    <w:color w:val="000000"/>
                    <w:sz w:val="21"/>
                    <w:szCs w:val="21"/>
                    <w:lang w:eastAsia="zh-CN"/>
                  </w:rPr>
                  <w:delText>表示返乡创业农民工，00表示</w:delText>
                </w:r>
              </w:del>
            </w:ins>
            <w:ins w:id="12679" w:author="user" w:date="2019-09-30T13:11:00Z">
              <w:del w:id="12680" w:author="吴媛媛 [2]" w:date="2020-05-18T15:38:48Z">
                <w:r>
                  <w:rPr>
                    <w:rFonts w:ascii="仿宋_GB2312" w:hAnsi="仿宋_GB2312" w:cs="仿宋_GB2312"/>
                    <w:color w:val="000000"/>
                    <w:sz w:val="21"/>
                    <w:szCs w:val="21"/>
                    <w:lang w:eastAsia="zh-CN"/>
                  </w:rPr>
                  <w:delText>非</w:delText>
                </w:r>
              </w:del>
            </w:ins>
            <w:ins w:id="12681" w:author="user" w:date="2019-09-30T13:11:00Z">
              <w:del w:id="12682" w:author="吴媛媛 [2]" w:date="2020-05-18T15:38:48Z">
                <w:r>
                  <w:rPr>
                    <w:rFonts w:hint="eastAsia" w:ascii="仿宋_GB2312" w:hAnsi="仿宋_GB2312" w:cs="仿宋_GB2312"/>
                    <w:color w:val="000000"/>
                    <w:sz w:val="21"/>
                    <w:szCs w:val="21"/>
                    <w:lang w:eastAsia="zh-CN"/>
                  </w:rPr>
                  <w:delText>返乡创业农民工</w:delText>
                </w:r>
              </w:del>
            </w:ins>
            <w:ins w:id="12683" w:author="user" w:date="2019-09-30T11:21:00Z">
              <w:del w:id="12684" w:author="吴媛媛 [2]" w:date="2020-05-18T15:38:48Z">
                <w:r>
                  <w:rPr>
                    <w:rFonts w:hint="eastAsia" w:ascii="仿宋_GB2312" w:hAnsi="仿宋_GB2312" w:cs="仿宋_GB2312"/>
                    <w:color w:val="000000"/>
                    <w:sz w:val="21"/>
                    <w:szCs w:val="21"/>
                    <w:lang w:eastAsia="zh-CN"/>
                  </w:rPr>
                  <w:delText>。</w:delText>
                </w:r>
              </w:del>
            </w:ins>
          </w:p>
          <w:p>
            <w:pPr>
              <w:spacing w:line="240" w:lineRule="auto"/>
              <w:outlineLvl w:val="2"/>
              <w:rPr>
                <w:ins w:id="12685" w:author="user" w:date="2019-09-30T11:23:00Z"/>
                <w:del w:id="12686" w:author="吴媛媛 [2]" w:date="2020-05-18T15:38:48Z"/>
                <w:rFonts w:ascii="仿宋_GB2312" w:hAnsi="仿宋_GB2312" w:cs="仿宋_GB2312"/>
                <w:color w:val="000000"/>
                <w:sz w:val="21"/>
                <w:szCs w:val="21"/>
                <w:lang w:eastAsia="zh-CN"/>
              </w:rPr>
            </w:pPr>
            <w:ins w:id="12687" w:author="user" w:date="2019-09-30T11:22:00Z">
              <w:del w:id="12688" w:author="吴媛媛 [2]" w:date="2020-05-18T15:38:48Z">
                <w:r>
                  <w:rPr>
                    <w:rFonts w:hint="eastAsia" w:ascii="仿宋_GB2312" w:hAnsi="仿宋_GB2312" w:cs="仿宋_GB2312"/>
                    <w:color w:val="000000"/>
                    <w:sz w:val="21"/>
                    <w:szCs w:val="21"/>
                    <w:lang w:eastAsia="zh-CN"/>
                  </w:rPr>
                  <w:delText>第</w:delText>
                </w:r>
              </w:del>
            </w:ins>
            <w:ins w:id="12689" w:author="user" w:date="2019-09-30T11:22:00Z">
              <w:del w:id="12690" w:author="吴媛媛 [2]" w:date="2020-05-18T15:38:48Z">
                <w:r>
                  <w:rPr>
                    <w:rFonts w:ascii="仿宋_GB2312" w:hAnsi="仿宋_GB2312" w:cs="仿宋_GB2312"/>
                    <w:color w:val="000000"/>
                    <w:sz w:val="21"/>
                    <w:szCs w:val="21"/>
                    <w:lang w:eastAsia="zh-CN"/>
                  </w:rPr>
                  <w:delText>15-16</w:delText>
                </w:r>
              </w:del>
            </w:ins>
            <w:ins w:id="12691" w:author="user" w:date="2019-09-30T11:22:00Z">
              <w:del w:id="12692" w:author="吴媛媛 [2]" w:date="2020-05-18T15:38:48Z">
                <w:r>
                  <w:rPr>
                    <w:rFonts w:hint="eastAsia" w:ascii="仿宋_GB2312" w:hAnsi="仿宋_GB2312" w:cs="仿宋_GB2312"/>
                    <w:color w:val="000000"/>
                    <w:sz w:val="21"/>
                    <w:szCs w:val="21"/>
                    <w:lang w:eastAsia="zh-CN"/>
                  </w:rPr>
                  <w:delText>位标识网络商户</w:delText>
                </w:r>
              </w:del>
            </w:ins>
            <w:ins w:id="12693" w:author="user" w:date="2019-09-30T11:22:00Z">
              <w:del w:id="12694" w:author="吴媛媛 [2]" w:date="2020-05-18T15:38:48Z">
                <w:r>
                  <w:rPr>
                    <w:rFonts w:ascii="仿宋_GB2312" w:hAnsi="仿宋_GB2312" w:cs="仿宋_GB2312"/>
                    <w:color w:val="000000"/>
                    <w:sz w:val="21"/>
                    <w:szCs w:val="21"/>
                    <w:lang w:eastAsia="zh-CN"/>
                  </w:rPr>
                  <w:delText>，</w:delText>
                </w:r>
              </w:del>
            </w:ins>
            <w:ins w:id="12695" w:author="user" w:date="2019-09-30T13:12:00Z">
              <w:del w:id="12696" w:author="吴媛媛 [2]" w:date="2020-05-18T15:38:48Z">
                <w:r>
                  <w:rPr>
                    <w:rFonts w:hint="eastAsia" w:ascii="仿宋_GB2312" w:hAnsi="仿宋_GB2312" w:cs="仿宋_GB2312"/>
                    <w:color w:val="000000"/>
                    <w:sz w:val="21"/>
                    <w:szCs w:val="21"/>
                    <w:lang w:eastAsia="zh-CN"/>
                  </w:rPr>
                  <w:delText>1</w:delText>
                </w:r>
              </w:del>
            </w:ins>
            <w:ins w:id="12697" w:author="user" w:date="2019-09-30T13:12:00Z">
              <w:del w:id="12698" w:author="吴媛媛 [2]" w:date="2020-05-18T15:38:48Z">
                <w:r>
                  <w:rPr>
                    <w:rFonts w:ascii="仿宋_GB2312" w:hAnsi="仿宋_GB2312" w:cs="仿宋_GB2312"/>
                    <w:color w:val="000000"/>
                    <w:sz w:val="21"/>
                    <w:szCs w:val="21"/>
                    <w:lang w:eastAsia="zh-CN"/>
                  </w:rPr>
                  <w:delText>0</w:delText>
                </w:r>
              </w:del>
            </w:ins>
            <w:ins w:id="12699" w:author="user" w:date="2019-09-30T13:12:00Z">
              <w:del w:id="12700" w:author="吴媛媛 [2]" w:date="2020-05-18T15:38:48Z">
                <w:r>
                  <w:rPr>
                    <w:rFonts w:hint="eastAsia" w:ascii="仿宋_GB2312" w:hAnsi="仿宋_GB2312" w:cs="仿宋_GB2312"/>
                    <w:color w:val="000000"/>
                    <w:sz w:val="21"/>
                    <w:szCs w:val="21"/>
                    <w:lang w:eastAsia="zh-CN"/>
                  </w:rPr>
                  <w:delText>表示网络商户，00表示</w:delText>
                </w:r>
              </w:del>
            </w:ins>
            <w:ins w:id="12701" w:author="user" w:date="2019-09-30T13:12:00Z">
              <w:del w:id="12702" w:author="吴媛媛 [2]" w:date="2020-05-18T15:38:48Z">
                <w:r>
                  <w:rPr>
                    <w:rFonts w:ascii="仿宋_GB2312" w:hAnsi="仿宋_GB2312" w:cs="仿宋_GB2312"/>
                    <w:color w:val="000000"/>
                    <w:sz w:val="21"/>
                    <w:szCs w:val="21"/>
                    <w:lang w:eastAsia="zh-CN"/>
                  </w:rPr>
                  <w:delText>非</w:delText>
                </w:r>
              </w:del>
            </w:ins>
            <w:ins w:id="12703" w:author="user" w:date="2019-09-30T13:12:00Z">
              <w:del w:id="12704" w:author="吴媛媛 [2]" w:date="2020-05-18T15:38:48Z">
                <w:r>
                  <w:rPr>
                    <w:rFonts w:hint="eastAsia" w:ascii="仿宋_GB2312" w:hAnsi="仿宋_GB2312" w:cs="仿宋_GB2312"/>
                    <w:color w:val="000000"/>
                    <w:sz w:val="21"/>
                    <w:szCs w:val="21"/>
                    <w:lang w:eastAsia="zh-CN"/>
                  </w:rPr>
                  <w:delText>网络商户。</w:delText>
                </w:r>
              </w:del>
            </w:ins>
          </w:p>
          <w:p>
            <w:pPr>
              <w:spacing w:line="240" w:lineRule="auto"/>
              <w:outlineLvl w:val="2"/>
              <w:rPr>
                <w:ins w:id="12705" w:author="user" w:date="2019-09-30T11:22:00Z"/>
                <w:del w:id="12706" w:author="吴媛媛 [2]" w:date="2020-05-18T15:38:48Z"/>
                <w:rFonts w:ascii="仿宋_GB2312" w:hAnsi="仿宋_GB2312" w:cs="仿宋_GB2312"/>
                <w:color w:val="000000"/>
                <w:sz w:val="21"/>
                <w:szCs w:val="21"/>
                <w:lang w:eastAsia="zh-CN"/>
              </w:rPr>
            </w:pPr>
            <w:ins w:id="12707" w:author="user" w:date="2019-09-30T11:23:00Z">
              <w:del w:id="12708" w:author="吴媛媛 [2]" w:date="2020-05-18T15:38:48Z">
                <w:r>
                  <w:rPr>
                    <w:rFonts w:hint="eastAsia" w:ascii="仿宋_GB2312" w:hAnsi="仿宋_GB2312" w:cs="仿宋_GB2312"/>
                    <w:color w:val="000000"/>
                    <w:sz w:val="21"/>
                    <w:szCs w:val="21"/>
                    <w:lang w:eastAsia="zh-CN"/>
                  </w:rPr>
                  <w:delText>第</w:delText>
                </w:r>
              </w:del>
            </w:ins>
            <w:ins w:id="12709" w:author="user" w:date="2019-09-30T11:23:00Z">
              <w:del w:id="12710" w:author="吴媛媛 [2]" w:date="2020-05-18T15:38:48Z">
                <w:r>
                  <w:rPr>
                    <w:rFonts w:ascii="仿宋_GB2312" w:hAnsi="仿宋_GB2312" w:cs="仿宋_GB2312"/>
                    <w:color w:val="000000"/>
                    <w:sz w:val="21"/>
                    <w:szCs w:val="21"/>
                    <w:lang w:eastAsia="zh-CN"/>
                  </w:rPr>
                  <w:delText>17-18</w:delText>
                </w:r>
              </w:del>
            </w:ins>
            <w:ins w:id="12711" w:author="user" w:date="2019-09-30T11:23:00Z">
              <w:del w:id="12712" w:author="吴媛媛 [2]" w:date="2020-05-18T15:38:48Z">
                <w:r>
                  <w:rPr>
                    <w:rFonts w:hint="eastAsia" w:ascii="仿宋_GB2312" w:hAnsi="仿宋_GB2312" w:cs="仿宋_GB2312"/>
                    <w:color w:val="000000"/>
                    <w:sz w:val="21"/>
                    <w:szCs w:val="21"/>
                    <w:lang w:eastAsia="zh-CN"/>
                  </w:rPr>
                  <w:delText>位标识建档立卡贫困人口</w:delText>
                </w:r>
              </w:del>
            </w:ins>
            <w:ins w:id="12713" w:author="user" w:date="2019-09-30T11:23:00Z">
              <w:del w:id="12714" w:author="吴媛媛 [2]" w:date="2020-05-18T15:38:48Z">
                <w:r>
                  <w:rPr>
                    <w:rFonts w:ascii="仿宋_GB2312" w:hAnsi="仿宋_GB2312" w:cs="仿宋_GB2312"/>
                    <w:color w:val="000000"/>
                    <w:sz w:val="21"/>
                    <w:szCs w:val="21"/>
                    <w:lang w:eastAsia="zh-CN"/>
                  </w:rPr>
                  <w:delText>，</w:delText>
                </w:r>
              </w:del>
            </w:ins>
            <w:ins w:id="12715" w:author="user" w:date="2019-09-30T13:12:00Z">
              <w:del w:id="12716" w:author="吴媛媛 [2]" w:date="2020-05-18T15:38:48Z">
                <w:r>
                  <w:rPr>
                    <w:rFonts w:hint="eastAsia" w:ascii="仿宋_GB2312" w:hAnsi="仿宋_GB2312" w:cs="仿宋_GB2312"/>
                    <w:color w:val="000000"/>
                    <w:sz w:val="21"/>
                    <w:szCs w:val="21"/>
                    <w:lang w:eastAsia="zh-CN"/>
                  </w:rPr>
                  <w:delText>1</w:delText>
                </w:r>
              </w:del>
            </w:ins>
            <w:ins w:id="12717" w:author="user" w:date="2019-09-30T13:13:00Z">
              <w:del w:id="12718" w:author="吴媛媛 [2]" w:date="2020-05-18T15:38:48Z">
                <w:r>
                  <w:rPr>
                    <w:rFonts w:ascii="仿宋_GB2312" w:hAnsi="仿宋_GB2312" w:cs="仿宋_GB2312"/>
                    <w:color w:val="000000"/>
                    <w:sz w:val="21"/>
                    <w:szCs w:val="21"/>
                    <w:lang w:eastAsia="zh-CN"/>
                  </w:rPr>
                  <w:delText>0</w:delText>
                </w:r>
              </w:del>
            </w:ins>
            <w:ins w:id="12719" w:author="user" w:date="2019-09-30T13:12:00Z">
              <w:del w:id="12720" w:author="吴媛媛 [2]" w:date="2020-05-18T15:38:48Z">
                <w:r>
                  <w:rPr>
                    <w:rFonts w:hint="eastAsia" w:ascii="仿宋_GB2312" w:hAnsi="仿宋_GB2312" w:cs="仿宋_GB2312"/>
                    <w:color w:val="000000"/>
                    <w:sz w:val="21"/>
                    <w:szCs w:val="21"/>
                    <w:lang w:eastAsia="zh-CN"/>
                  </w:rPr>
                  <w:delText>表示建档立卡贫困人口，00表示</w:delText>
                </w:r>
              </w:del>
            </w:ins>
            <w:ins w:id="12721" w:author="user" w:date="2019-09-30T13:12:00Z">
              <w:del w:id="12722" w:author="吴媛媛 [2]" w:date="2020-05-18T15:38:48Z">
                <w:r>
                  <w:rPr>
                    <w:rFonts w:ascii="仿宋_GB2312" w:hAnsi="仿宋_GB2312" w:cs="仿宋_GB2312"/>
                    <w:color w:val="000000"/>
                    <w:sz w:val="21"/>
                    <w:szCs w:val="21"/>
                    <w:lang w:eastAsia="zh-CN"/>
                  </w:rPr>
                  <w:delText>非</w:delText>
                </w:r>
              </w:del>
            </w:ins>
            <w:ins w:id="12723" w:author="user" w:date="2019-09-30T13:12:00Z">
              <w:del w:id="12724" w:author="吴媛媛 [2]" w:date="2020-05-18T15:38:48Z">
                <w:r>
                  <w:rPr>
                    <w:rFonts w:hint="eastAsia" w:ascii="仿宋_GB2312" w:hAnsi="仿宋_GB2312" w:cs="仿宋_GB2312"/>
                    <w:color w:val="000000"/>
                    <w:sz w:val="21"/>
                    <w:szCs w:val="21"/>
                    <w:lang w:eastAsia="zh-CN"/>
                  </w:rPr>
                  <w:delText>建档立卡贫困人口</w:delText>
                </w:r>
              </w:del>
            </w:ins>
            <w:ins w:id="12725" w:author="user" w:date="2019-09-30T11:25:00Z">
              <w:del w:id="12726" w:author="吴媛媛 [2]" w:date="2020-05-18T15:38:48Z">
                <w:r>
                  <w:rPr>
                    <w:rFonts w:hint="eastAsia" w:ascii="仿宋_GB2312" w:hAnsi="仿宋_GB2312" w:cs="仿宋_GB2312"/>
                    <w:color w:val="000000"/>
                    <w:sz w:val="21"/>
                    <w:szCs w:val="21"/>
                    <w:lang w:eastAsia="zh-CN"/>
                  </w:rPr>
                  <w:delText>。</w:delText>
                </w:r>
              </w:del>
            </w:ins>
          </w:p>
          <w:p>
            <w:pPr>
              <w:spacing w:line="240" w:lineRule="auto"/>
              <w:outlineLvl w:val="2"/>
              <w:rPr>
                <w:ins w:id="12727" w:author="user" w:date="2019-09-30T11:24:00Z"/>
                <w:del w:id="12728" w:author="吴媛媛 [2]" w:date="2020-05-18T15:38:48Z"/>
                <w:rFonts w:ascii="仿宋_GB2312" w:hAnsi="仿宋_GB2312" w:cs="仿宋_GB2312"/>
                <w:color w:val="000000"/>
                <w:sz w:val="21"/>
                <w:szCs w:val="21"/>
                <w:lang w:eastAsia="zh-CN"/>
              </w:rPr>
            </w:pPr>
            <w:ins w:id="12729" w:author="user" w:date="2019-09-30T11:24:00Z">
              <w:del w:id="12730" w:author="吴媛媛 [2]" w:date="2020-05-18T15:38:48Z">
                <w:r>
                  <w:rPr>
                    <w:rFonts w:hint="eastAsia" w:ascii="仿宋_GB2312" w:hAnsi="仿宋_GB2312" w:cs="仿宋_GB2312"/>
                    <w:color w:val="000000"/>
                    <w:sz w:val="21"/>
                    <w:szCs w:val="21"/>
                    <w:lang w:eastAsia="zh-CN"/>
                  </w:rPr>
                  <w:delText>第</w:delText>
                </w:r>
              </w:del>
            </w:ins>
            <w:ins w:id="12731" w:author="user" w:date="2019-09-30T11:24:00Z">
              <w:del w:id="12732" w:author="吴媛媛 [2]" w:date="2020-05-18T15:38:48Z">
                <w:r>
                  <w:rPr>
                    <w:rFonts w:ascii="仿宋_GB2312" w:hAnsi="仿宋_GB2312" w:cs="仿宋_GB2312"/>
                    <w:color w:val="000000"/>
                    <w:sz w:val="21"/>
                    <w:szCs w:val="21"/>
                    <w:lang w:eastAsia="zh-CN"/>
                  </w:rPr>
                  <w:delText>19-20</w:delText>
                </w:r>
              </w:del>
            </w:ins>
            <w:ins w:id="12733" w:author="user" w:date="2019-09-30T11:24:00Z">
              <w:del w:id="12734" w:author="吴媛媛 [2]" w:date="2020-05-18T15:38:48Z">
                <w:r>
                  <w:rPr>
                    <w:rFonts w:hint="eastAsia" w:ascii="仿宋_GB2312" w:hAnsi="仿宋_GB2312" w:cs="仿宋_GB2312"/>
                    <w:color w:val="000000"/>
                    <w:sz w:val="21"/>
                    <w:szCs w:val="21"/>
                    <w:lang w:eastAsia="zh-CN"/>
                  </w:rPr>
                  <w:delText>位标识农村自主创业农民</w:delText>
                </w:r>
              </w:del>
            </w:ins>
            <w:ins w:id="12735" w:author="user" w:date="2019-09-30T11:24:00Z">
              <w:del w:id="12736" w:author="吴媛媛 [2]" w:date="2020-05-18T15:38:48Z">
                <w:r>
                  <w:rPr>
                    <w:rFonts w:ascii="仿宋_GB2312" w:hAnsi="仿宋_GB2312" w:cs="仿宋_GB2312"/>
                    <w:color w:val="000000"/>
                    <w:sz w:val="21"/>
                    <w:szCs w:val="21"/>
                    <w:lang w:eastAsia="zh-CN"/>
                  </w:rPr>
                  <w:delText>，</w:delText>
                </w:r>
              </w:del>
            </w:ins>
            <w:ins w:id="12737" w:author="user" w:date="2019-09-30T13:13:00Z">
              <w:del w:id="12738" w:author="吴媛媛 [2]" w:date="2020-05-18T15:38:48Z">
                <w:r>
                  <w:rPr>
                    <w:rFonts w:hint="eastAsia" w:ascii="仿宋_GB2312" w:hAnsi="仿宋_GB2312" w:cs="仿宋_GB2312"/>
                    <w:color w:val="000000"/>
                    <w:sz w:val="21"/>
                    <w:szCs w:val="21"/>
                    <w:lang w:eastAsia="zh-CN"/>
                  </w:rPr>
                  <w:delText>1</w:delText>
                </w:r>
              </w:del>
            </w:ins>
            <w:ins w:id="12739" w:author="user" w:date="2019-09-30T13:13:00Z">
              <w:del w:id="12740" w:author="吴媛媛 [2]" w:date="2020-05-18T15:38:48Z">
                <w:r>
                  <w:rPr>
                    <w:rFonts w:ascii="仿宋_GB2312" w:hAnsi="仿宋_GB2312" w:cs="仿宋_GB2312"/>
                    <w:color w:val="000000"/>
                    <w:sz w:val="21"/>
                    <w:szCs w:val="21"/>
                    <w:lang w:eastAsia="zh-CN"/>
                  </w:rPr>
                  <w:delText>0</w:delText>
                </w:r>
              </w:del>
            </w:ins>
            <w:ins w:id="12741" w:author="user" w:date="2019-09-30T13:13:00Z">
              <w:del w:id="12742" w:author="吴媛媛 [2]" w:date="2020-05-18T15:38:48Z">
                <w:r>
                  <w:rPr>
                    <w:rFonts w:hint="eastAsia" w:ascii="仿宋_GB2312" w:hAnsi="仿宋_GB2312" w:cs="仿宋_GB2312"/>
                    <w:color w:val="000000"/>
                    <w:sz w:val="21"/>
                    <w:szCs w:val="21"/>
                    <w:lang w:eastAsia="zh-CN"/>
                  </w:rPr>
                  <w:delText>表示农村自主创业农民，00表示</w:delText>
                </w:r>
              </w:del>
            </w:ins>
            <w:ins w:id="12743" w:author="user" w:date="2019-09-30T13:13:00Z">
              <w:del w:id="12744" w:author="吴媛媛 [2]" w:date="2020-05-18T15:38:48Z">
                <w:r>
                  <w:rPr>
                    <w:rFonts w:ascii="仿宋_GB2312" w:hAnsi="仿宋_GB2312" w:cs="仿宋_GB2312"/>
                    <w:color w:val="000000"/>
                    <w:sz w:val="21"/>
                    <w:szCs w:val="21"/>
                    <w:lang w:eastAsia="zh-CN"/>
                  </w:rPr>
                  <w:delText>非</w:delText>
                </w:r>
              </w:del>
            </w:ins>
            <w:ins w:id="12745" w:author="user" w:date="2019-09-30T13:13:00Z">
              <w:del w:id="12746" w:author="吴媛媛 [2]" w:date="2020-05-18T15:38:48Z">
                <w:r>
                  <w:rPr>
                    <w:rFonts w:hint="eastAsia" w:ascii="仿宋_GB2312" w:hAnsi="仿宋_GB2312" w:cs="仿宋_GB2312"/>
                    <w:color w:val="000000"/>
                    <w:sz w:val="21"/>
                    <w:szCs w:val="21"/>
                    <w:lang w:eastAsia="zh-CN"/>
                  </w:rPr>
                  <w:delText>农村自主创业农民</w:delText>
                </w:r>
              </w:del>
            </w:ins>
            <w:ins w:id="12747" w:author="user" w:date="2019-09-30T11:25:00Z">
              <w:del w:id="12748" w:author="吴媛媛 [2]" w:date="2020-05-18T15:38:48Z">
                <w:r>
                  <w:rPr>
                    <w:rFonts w:hint="eastAsia" w:ascii="仿宋_GB2312" w:hAnsi="仿宋_GB2312" w:cs="仿宋_GB2312"/>
                    <w:color w:val="000000"/>
                    <w:sz w:val="21"/>
                    <w:szCs w:val="21"/>
                    <w:lang w:eastAsia="zh-CN"/>
                  </w:rPr>
                  <w:delText>。</w:delText>
                </w:r>
              </w:del>
            </w:ins>
          </w:p>
          <w:p>
            <w:pPr>
              <w:spacing w:line="240" w:lineRule="auto"/>
              <w:outlineLvl w:val="2"/>
              <w:rPr>
                <w:ins w:id="12749" w:author="user" w:date="2019-09-30T13:13:00Z"/>
                <w:del w:id="12750" w:author="吴媛媛 [2]" w:date="2020-05-18T15:38:48Z"/>
                <w:rFonts w:ascii="仿宋_GB2312" w:hAnsi="仿宋_GB2312" w:cs="仿宋_GB2312"/>
                <w:color w:val="000000"/>
                <w:sz w:val="21"/>
                <w:szCs w:val="21"/>
                <w:lang w:eastAsia="zh-CN"/>
              </w:rPr>
            </w:pPr>
            <w:ins w:id="12751" w:author="user" w:date="2019-09-30T11:25:00Z">
              <w:del w:id="12752" w:author="吴媛媛 [2]" w:date="2020-05-18T15:38:48Z">
                <w:r>
                  <w:rPr>
                    <w:rFonts w:hint="eastAsia" w:ascii="仿宋_GB2312" w:hAnsi="仿宋_GB2312" w:cs="仿宋_GB2312"/>
                    <w:color w:val="000000"/>
                    <w:sz w:val="21"/>
                    <w:szCs w:val="21"/>
                    <w:lang w:eastAsia="zh-CN"/>
                  </w:rPr>
                  <w:delText>第</w:delText>
                </w:r>
              </w:del>
            </w:ins>
            <w:ins w:id="12753" w:author="user" w:date="2019-09-30T11:25:00Z">
              <w:del w:id="12754" w:author="吴媛媛 [2]" w:date="2020-05-18T15:38:48Z">
                <w:r>
                  <w:rPr>
                    <w:rFonts w:ascii="仿宋_GB2312" w:hAnsi="仿宋_GB2312" w:cs="仿宋_GB2312"/>
                    <w:color w:val="000000"/>
                    <w:sz w:val="21"/>
                    <w:szCs w:val="21"/>
                    <w:lang w:eastAsia="zh-CN"/>
                  </w:rPr>
                  <w:delText>21-22</w:delText>
                </w:r>
              </w:del>
            </w:ins>
            <w:ins w:id="12755" w:author="user" w:date="2019-09-30T11:25:00Z">
              <w:del w:id="12756" w:author="吴媛媛 [2]" w:date="2020-05-18T15:38:48Z">
                <w:r>
                  <w:rPr>
                    <w:rFonts w:hint="eastAsia" w:ascii="仿宋_GB2312" w:hAnsi="仿宋_GB2312" w:cs="仿宋_GB2312"/>
                    <w:color w:val="000000"/>
                    <w:sz w:val="21"/>
                    <w:szCs w:val="21"/>
                    <w:lang w:eastAsia="zh-CN"/>
                  </w:rPr>
                  <w:delText>位标识</w:delText>
                </w:r>
              </w:del>
            </w:ins>
            <w:ins w:id="12757" w:author="user" w:date="2019-09-30T11:25:00Z">
              <w:del w:id="12758" w:author="吴媛媛 [2]" w:date="2020-05-18T15:38:48Z">
                <w:r>
                  <w:rPr>
                    <w:rFonts w:hint="eastAsia" w:ascii="仿宋_GB2312" w:hAnsi="仿宋_GB2312" w:cs="仿宋_GB2312"/>
                    <w:sz w:val="21"/>
                    <w:szCs w:val="21"/>
                    <w:lang w:eastAsia="zh-CN"/>
                  </w:rPr>
                  <w:delText>符合条件的</w:delText>
                </w:r>
              </w:del>
            </w:ins>
            <w:ins w:id="12759" w:author="user" w:date="2019-09-30T11:25:00Z">
              <w:del w:id="12760" w:author="吴媛媛 [2]" w:date="2020-05-18T15:38:48Z">
                <w:r>
                  <w:rPr>
                    <w:rFonts w:ascii="仿宋_GB2312" w:hAnsi="仿宋_GB2312" w:cs="仿宋_GB2312"/>
                    <w:sz w:val="21"/>
                    <w:szCs w:val="21"/>
                    <w:lang w:eastAsia="zh-CN"/>
                  </w:rPr>
                  <w:delText>劳动密集型小企业</w:delText>
                </w:r>
              </w:del>
            </w:ins>
            <w:ins w:id="12761" w:author="user" w:date="2019-09-30T11:25:00Z">
              <w:del w:id="12762" w:author="吴媛媛 [2]" w:date="2020-05-18T15:38:48Z">
                <w:r>
                  <w:rPr>
                    <w:rFonts w:ascii="仿宋_GB2312" w:hAnsi="仿宋_GB2312" w:cs="仿宋_GB2312"/>
                    <w:color w:val="000000"/>
                    <w:sz w:val="21"/>
                    <w:szCs w:val="21"/>
                    <w:lang w:eastAsia="zh-CN"/>
                  </w:rPr>
                  <w:delText>，</w:delText>
                </w:r>
              </w:del>
            </w:ins>
            <w:ins w:id="12763" w:author="user" w:date="2019-09-30T13:13:00Z">
              <w:del w:id="12764" w:author="吴媛媛 [2]" w:date="2020-05-18T15:38:48Z">
                <w:r>
                  <w:rPr>
                    <w:rFonts w:hint="eastAsia" w:ascii="仿宋_GB2312" w:hAnsi="仿宋_GB2312" w:cs="仿宋_GB2312"/>
                    <w:color w:val="000000"/>
                    <w:sz w:val="21"/>
                    <w:szCs w:val="21"/>
                    <w:lang w:eastAsia="zh-CN"/>
                  </w:rPr>
                  <w:delText>10表示</w:delText>
                </w:r>
              </w:del>
            </w:ins>
            <w:ins w:id="12765" w:author="user" w:date="2019-09-30T13:15:00Z">
              <w:del w:id="12766" w:author="吴媛媛 [2]" w:date="2020-05-18T15:38:48Z">
                <w:r>
                  <w:rPr>
                    <w:rFonts w:hint="eastAsia" w:ascii="仿宋_GB2312" w:hAnsi="仿宋_GB2312" w:cs="仿宋_GB2312"/>
                    <w:sz w:val="21"/>
                    <w:szCs w:val="21"/>
                    <w:lang w:eastAsia="zh-CN"/>
                  </w:rPr>
                  <w:delText>符合条件的</w:delText>
                </w:r>
              </w:del>
            </w:ins>
            <w:ins w:id="12767" w:author="user" w:date="2019-09-30T13:15:00Z">
              <w:del w:id="12768" w:author="吴媛媛 [2]" w:date="2020-05-18T15:38:48Z">
                <w:r>
                  <w:rPr>
                    <w:rFonts w:ascii="仿宋_GB2312" w:hAnsi="仿宋_GB2312" w:cs="仿宋_GB2312"/>
                    <w:sz w:val="21"/>
                    <w:szCs w:val="21"/>
                    <w:lang w:eastAsia="zh-CN"/>
                  </w:rPr>
                  <w:delText>劳动密集型小企业</w:delText>
                </w:r>
              </w:del>
            </w:ins>
            <w:ins w:id="12769" w:author="user" w:date="2019-09-30T13:13:00Z">
              <w:del w:id="12770" w:author="吴媛媛 [2]" w:date="2020-05-18T15:38:48Z">
                <w:r>
                  <w:rPr>
                    <w:rFonts w:hint="eastAsia" w:ascii="仿宋_GB2312" w:hAnsi="仿宋_GB2312" w:cs="仿宋_GB2312"/>
                    <w:color w:val="000000"/>
                    <w:sz w:val="21"/>
                    <w:szCs w:val="21"/>
                    <w:lang w:eastAsia="zh-CN"/>
                  </w:rPr>
                  <w:delText>，00表示</w:delText>
                </w:r>
              </w:del>
            </w:ins>
            <w:ins w:id="12771" w:author="user" w:date="2019-09-30T13:16:00Z">
              <w:del w:id="12772" w:author="吴媛媛 [2]" w:date="2020-05-18T15:38:48Z">
                <w:r>
                  <w:rPr>
                    <w:rFonts w:hint="eastAsia" w:ascii="仿宋_GB2312" w:hAnsi="仿宋_GB2312" w:cs="仿宋_GB2312"/>
                    <w:color w:val="000000"/>
                    <w:sz w:val="21"/>
                    <w:szCs w:val="21"/>
                    <w:lang w:eastAsia="zh-CN"/>
                  </w:rPr>
                  <w:delText>非</w:delText>
                </w:r>
              </w:del>
            </w:ins>
            <w:ins w:id="12773" w:author="user" w:date="2019-09-30T13:15:00Z">
              <w:del w:id="12774" w:author="吴媛媛 [2]" w:date="2020-05-18T15:38:48Z">
                <w:r>
                  <w:rPr>
                    <w:rFonts w:hint="eastAsia" w:ascii="仿宋_GB2312" w:hAnsi="仿宋_GB2312" w:cs="仿宋_GB2312"/>
                    <w:sz w:val="21"/>
                    <w:szCs w:val="21"/>
                    <w:lang w:eastAsia="zh-CN"/>
                  </w:rPr>
                  <w:delText>符合条件的</w:delText>
                </w:r>
              </w:del>
            </w:ins>
            <w:ins w:id="12775" w:author="user" w:date="2019-09-30T13:15:00Z">
              <w:del w:id="12776" w:author="吴媛媛 [2]" w:date="2020-05-18T15:38:48Z">
                <w:r>
                  <w:rPr>
                    <w:rFonts w:ascii="仿宋_GB2312" w:hAnsi="仿宋_GB2312" w:cs="仿宋_GB2312"/>
                    <w:sz w:val="21"/>
                    <w:szCs w:val="21"/>
                    <w:lang w:eastAsia="zh-CN"/>
                  </w:rPr>
                  <w:delText>劳动密集型小企业</w:delText>
                </w:r>
              </w:del>
            </w:ins>
            <w:ins w:id="12777" w:author="user" w:date="2019-09-30T13:13:00Z">
              <w:del w:id="12778" w:author="吴媛媛 [2]" w:date="2020-05-18T15:38:48Z">
                <w:r>
                  <w:rPr>
                    <w:rFonts w:hint="eastAsia" w:ascii="仿宋_GB2312" w:hAnsi="仿宋_GB2312" w:cs="仿宋_GB2312"/>
                    <w:color w:val="000000"/>
                    <w:sz w:val="21"/>
                    <w:szCs w:val="21"/>
                    <w:lang w:eastAsia="zh-CN"/>
                  </w:rPr>
                  <w:delText>。</w:delText>
                </w:r>
              </w:del>
            </w:ins>
          </w:p>
          <w:p>
            <w:pPr>
              <w:spacing w:line="240" w:lineRule="auto"/>
              <w:outlineLvl w:val="2"/>
              <w:rPr>
                <w:ins w:id="12779" w:author="user" w:date="2019-09-30T11:25:00Z"/>
                <w:del w:id="12780" w:author="吴媛媛 [2]" w:date="2020-05-18T15:38:48Z"/>
                <w:rFonts w:ascii="仿宋_GB2312" w:hAnsi="仿宋_GB2312" w:cs="仿宋_GB2312"/>
                <w:color w:val="000000"/>
                <w:sz w:val="21"/>
                <w:szCs w:val="21"/>
                <w:lang w:eastAsia="zh-CN"/>
              </w:rPr>
            </w:pPr>
            <w:ins w:id="12781" w:author="user" w:date="2019-09-30T11:26:00Z">
              <w:del w:id="12782" w:author="吴媛媛 [2]" w:date="2020-05-18T15:38:48Z">
                <w:r>
                  <w:rPr>
                    <w:rFonts w:hint="eastAsia" w:ascii="仿宋_GB2312" w:hAnsi="仿宋_GB2312" w:cs="仿宋_GB2312"/>
                    <w:color w:val="000000"/>
                    <w:sz w:val="21"/>
                    <w:szCs w:val="21"/>
                    <w:lang w:eastAsia="zh-CN"/>
                  </w:rPr>
                  <w:delText>例如</w:delText>
                </w:r>
              </w:del>
            </w:ins>
            <w:ins w:id="12783" w:author="user" w:date="2019-09-30T11:26:00Z">
              <w:del w:id="12784" w:author="吴媛媛 [2]" w:date="2020-05-18T15:38:48Z">
                <w:r>
                  <w:rPr>
                    <w:rFonts w:ascii="仿宋_GB2312" w:hAnsi="仿宋_GB2312" w:cs="仿宋_GB2312"/>
                    <w:color w:val="000000"/>
                    <w:sz w:val="21"/>
                    <w:szCs w:val="21"/>
                    <w:lang w:eastAsia="zh-CN"/>
                  </w:rPr>
                  <w:delText>：若为</w:delText>
                </w:r>
              </w:del>
            </w:ins>
            <w:ins w:id="12785" w:author="user" w:date="2019-09-30T11:27:00Z">
              <w:del w:id="12786" w:author="吴媛媛 [2]" w:date="2020-05-18T15:38:48Z">
                <w:r>
                  <w:rPr>
                    <w:rFonts w:hint="eastAsia" w:ascii="仿宋_GB2312" w:hAnsi="仿宋_GB2312" w:cs="仿宋_GB2312"/>
                    <w:color w:val="000000"/>
                    <w:sz w:val="21"/>
                    <w:szCs w:val="21"/>
                    <w:lang w:eastAsia="zh-CN"/>
                  </w:rPr>
                  <w:delText>留学</w:delText>
                </w:r>
              </w:del>
            </w:ins>
            <w:ins w:id="12787" w:author="user" w:date="2019-09-30T11:27:00Z">
              <w:del w:id="12788" w:author="吴媛媛 [2]" w:date="2020-05-18T15:38:48Z">
                <w:r>
                  <w:rPr>
                    <w:rFonts w:ascii="仿宋_GB2312" w:hAnsi="仿宋_GB2312" w:cs="仿宋_GB2312"/>
                    <w:color w:val="000000"/>
                    <w:sz w:val="21"/>
                    <w:szCs w:val="21"/>
                    <w:lang w:eastAsia="zh-CN"/>
                  </w:rPr>
                  <w:delText>回国学生</w:delText>
                </w:r>
              </w:del>
            </w:ins>
            <w:ins w:id="12789" w:author="user" w:date="2019-09-30T11:28:00Z">
              <w:del w:id="12790" w:author="吴媛媛 [2]" w:date="2020-05-18T15:38:48Z">
                <w:r>
                  <w:rPr>
                    <w:rFonts w:hint="eastAsia" w:ascii="仿宋_GB2312" w:hAnsi="仿宋_GB2312" w:cs="仿宋_GB2312"/>
                    <w:color w:val="000000"/>
                    <w:sz w:val="21"/>
                    <w:szCs w:val="21"/>
                    <w:lang w:eastAsia="zh-CN"/>
                  </w:rPr>
                  <w:delText>且</w:delText>
                </w:r>
              </w:del>
            </w:ins>
            <w:ins w:id="12791" w:author="user" w:date="2019-09-30T11:27:00Z">
              <w:del w:id="12792" w:author="吴媛媛 [2]" w:date="2020-05-18T15:38:48Z">
                <w:r>
                  <w:rPr>
                    <w:rFonts w:ascii="仿宋_GB2312" w:hAnsi="仿宋_GB2312" w:cs="仿宋_GB2312"/>
                    <w:color w:val="000000"/>
                    <w:sz w:val="21"/>
                    <w:szCs w:val="21"/>
                    <w:lang w:eastAsia="zh-CN"/>
                  </w:rPr>
                  <w:delText>为网络商户则填报</w:delText>
                </w:r>
              </w:del>
            </w:ins>
          </w:p>
          <w:p>
            <w:pPr>
              <w:spacing w:line="240" w:lineRule="auto"/>
              <w:outlineLvl w:val="2"/>
              <w:rPr>
                <w:ins w:id="12793" w:author="user" w:date="2019-09-30T11:21:00Z"/>
                <w:del w:id="12794" w:author="吴媛媛 [2]" w:date="2020-05-18T15:38:48Z"/>
                <w:rFonts w:ascii="仿宋_GB2312" w:hAnsi="仿宋_GB2312" w:cs="仿宋_GB2312"/>
                <w:color w:val="000000"/>
                <w:sz w:val="21"/>
                <w:szCs w:val="21"/>
                <w:lang w:eastAsia="zh-CN"/>
              </w:rPr>
            </w:pPr>
            <w:ins w:id="12795" w:author="user" w:date="2019-09-30T11:27:00Z">
              <w:del w:id="12796" w:author="吴媛媛 [2]" w:date="2020-05-18T15:38:48Z">
                <w:r>
                  <w:rPr>
                    <w:rFonts w:ascii="仿宋_GB2312" w:hAnsi="仿宋_GB2312" w:cs="仿宋_GB2312"/>
                    <w:color w:val="000000"/>
                    <w:sz w:val="21"/>
                    <w:szCs w:val="21"/>
                    <w:lang w:eastAsia="zh-CN"/>
                  </w:rPr>
                  <w:delText>0000000012</w:delText>
                </w:r>
              </w:del>
            </w:ins>
            <w:ins w:id="12797" w:author="user" w:date="2019-09-30T11:28:00Z">
              <w:del w:id="12798" w:author="吴媛媛 [2]" w:date="2020-05-18T15:38:48Z">
                <w:r>
                  <w:rPr>
                    <w:rFonts w:ascii="仿宋_GB2312" w:hAnsi="仿宋_GB2312" w:cs="仿宋_GB2312"/>
                    <w:color w:val="000000"/>
                    <w:sz w:val="21"/>
                    <w:szCs w:val="21"/>
                    <w:lang w:eastAsia="zh-CN"/>
                  </w:rPr>
                  <w:delText>000010</w:delText>
                </w:r>
              </w:del>
            </w:ins>
            <w:ins w:id="12799" w:author="user" w:date="2019-09-30T11:29:00Z">
              <w:del w:id="12800" w:author="吴媛媛 [2]" w:date="2020-05-18T15:38:48Z">
                <w:r>
                  <w:rPr>
                    <w:rFonts w:ascii="仿宋_GB2312" w:hAnsi="仿宋_GB2312" w:cs="仿宋_GB2312"/>
                    <w:color w:val="000000"/>
                    <w:sz w:val="21"/>
                    <w:szCs w:val="21"/>
                    <w:lang w:eastAsia="zh-CN"/>
                  </w:rPr>
                  <w:delText>0000000000000000000000000000000000</w:delText>
                </w:r>
              </w:del>
            </w:ins>
            <w:ins w:id="12801" w:author="user" w:date="2019-09-30T11:29:00Z">
              <w:del w:id="12802" w:author="吴媛媛 [2]" w:date="2020-05-18T15:38:48Z">
                <w:r>
                  <w:rPr>
                    <w:rFonts w:hint="eastAsia" w:ascii="仿宋_GB2312" w:hAnsi="仿宋_GB2312" w:cs="仿宋_GB2312"/>
                    <w:color w:val="000000"/>
                    <w:sz w:val="21"/>
                    <w:szCs w:val="21"/>
                    <w:lang w:eastAsia="zh-CN"/>
                  </w:rPr>
                  <w:delText>。</w:delText>
                </w:r>
              </w:del>
            </w:ins>
          </w:p>
          <w:p>
            <w:pPr>
              <w:spacing w:line="240" w:lineRule="auto"/>
              <w:outlineLvl w:val="2"/>
              <w:rPr>
                <w:del w:id="12803" w:author="吴媛媛 [2]" w:date="2020-05-18T15:38:48Z"/>
                <w:rFonts w:ascii="仿宋_GB2312" w:hAnsi="仿宋_GB2312" w:cs="仿宋_GB2312"/>
                <w:color w:val="000000"/>
                <w:sz w:val="21"/>
                <w:szCs w:val="21"/>
                <w:lang w:eastAsia="zh-CN"/>
              </w:rPr>
            </w:pPr>
            <w:ins w:id="12804" w:author="user" w:date="2019-09-30T11:31:00Z">
              <w:del w:id="12805" w:author="吴媛媛 [2]" w:date="2020-05-18T15:38:48Z">
                <w:r>
                  <w:rPr>
                    <w:rFonts w:ascii="仿宋_GB2312" w:hAnsi="仿宋_GB2312" w:cs="仿宋_GB2312"/>
                    <w:color w:val="000000"/>
                    <w:sz w:val="21"/>
                    <w:szCs w:val="21"/>
                    <w:lang w:eastAsia="zh-CN"/>
                  </w:rPr>
                  <w:delText>3.</w:delText>
                </w:r>
              </w:del>
            </w:ins>
            <w:ins w:id="12806" w:author="user" w:date="2019-09-30T11:31:00Z">
              <w:del w:id="12807" w:author="吴媛媛 [2]" w:date="2020-05-18T15:38:48Z">
                <w:r>
                  <w:rPr>
                    <w:rFonts w:hint="eastAsia" w:ascii="仿宋_GB2312" w:hAnsi="仿宋_GB2312" w:cs="仿宋_GB2312"/>
                    <w:color w:val="000000"/>
                    <w:sz w:val="21"/>
                    <w:szCs w:val="21"/>
                    <w:lang w:eastAsia="zh-CN"/>
                  </w:rPr>
                  <w:delText>值域</w:delText>
                </w:r>
              </w:del>
            </w:ins>
            <w:ins w:id="12808" w:author="user" w:date="2019-09-30T11:31:00Z">
              <w:del w:id="12809" w:author="吴媛媛 [2]" w:date="2020-05-18T15:38:48Z">
                <w:r>
                  <w:rPr>
                    <w:rFonts w:ascii="仿宋_GB2312" w:hAnsi="仿宋_GB2312" w:cs="仿宋_GB2312"/>
                    <w:color w:val="000000"/>
                    <w:sz w:val="21"/>
                    <w:szCs w:val="21"/>
                    <w:lang w:eastAsia="zh-CN"/>
                  </w:rPr>
                  <w:delText>：</w:delText>
                </w:r>
              </w:del>
            </w:ins>
            <w:ins w:id="12810" w:author="user" w:date="2019-09-30T13:20:00Z">
              <w:del w:id="12811" w:author="吴媛媛 [2]" w:date="2020-05-18T15:38:48Z">
                <w:r>
                  <w:rPr>
                    <w:rFonts w:ascii="仿宋_GB2312" w:hAnsi="仿宋_GB2312" w:cs="仿宋_GB2312"/>
                    <w:color w:val="000000"/>
                    <w:sz w:val="21"/>
                    <w:szCs w:val="21"/>
                    <w:lang w:eastAsia="zh-CN"/>
                  </w:rPr>
                  <w:delText>00000000000000000000000000000000000000000000000000-99999999999999999999999999999999999999999999999999</w:delText>
                </w:r>
              </w:del>
            </w:ins>
            <w:del w:id="12812" w:author="吴媛媛 [2]" w:date="2020-05-18T15:38:48Z">
              <w:r>
                <w:rPr>
                  <w:rFonts w:hint="eastAsia" w:ascii="仿宋_GB2312" w:hAnsi="仿宋_GB2312" w:cs="仿宋_GB2312"/>
                  <w:color w:val="000000"/>
                  <w:sz w:val="21"/>
                  <w:szCs w:val="21"/>
                  <w:lang w:eastAsia="zh-CN"/>
                </w:rPr>
                <w:delText>不定向选择，须确保主体类别完整。数据更新频率为月度。</w:delText>
              </w:r>
            </w:del>
            <w:del w:id="12813" w:author="吴媛媛 [2]" w:date="2020-05-18T15:38:48Z">
              <w:r>
                <w:rPr>
                  <w:rFonts w:hint="eastAsia" w:ascii="仿宋_GB2312" w:hAnsi="仿宋_GB2312" w:cs="仿宋_GB2312"/>
                  <w:color w:val="000000"/>
                  <w:sz w:val="21"/>
                  <w:szCs w:val="21"/>
                  <w:lang w:eastAsia="zh-CN"/>
                </w:rPr>
                <w:br w:type="textWrapping"/>
              </w:r>
            </w:del>
            <w:del w:id="12814" w:author="吴媛媛 [2]" w:date="2020-05-18T15:38:48Z">
              <w:r>
                <w:rPr>
                  <w:rFonts w:hint="eastAsia" w:ascii="仿宋_GB2312" w:hAnsi="仿宋_GB2312" w:cs="仿宋_GB2312"/>
                  <w:color w:val="000000"/>
                  <w:sz w:val="21"/>
                  <w:szCs w:val="21"/>
                  <w:lang w:eastAsia="zh-CN"/>
                </w:rPr>
                <w:delText>3.值域：01 城镇登记失业人员</w:delText>
              </w:r>
            </w:del>
            <w:del w:id="12815" w:author="吴媛媛 [2]" w:date="2020-05-18T15:38:48Z">
              <w:r>
                <w:rPr>
                  <w:rFonts w:hint="eastAsia" w:ascii="仿宋_GB2312" w:hAnsi="仿宋_GB2312" w:cs="仿宋_GB2312"/>
                  <w:color w:val="000000"/>
                  <w:sz w:val="21"/>
                  <w:szCs w:val="21"/>
                  <w:lang w:eastAsia="zh-CN"/>
                </w:rPr>
                <w:br w:type="textWrapping"/>
              </w:r>
            </w:del>
            <w:del w:id="12816" w:author="吴媛媛 [2]" w:date="2020-05-18T15:38:48Z">
              <w:r>
                <w:rPr>
                  <w:rFonts w:hint="eastAsia" w:ascii="仿宋_GB2312" w:hAnsi="仿宋_GB2312" w:cs="仿宋_GB2312"/>
                  <w:color w:val="000000"/>
                  <w:sz w:val="21"/>
                  <w:szCs w:val="21"/>
                  <w:lang w:eastAsia="zh-CN"/>
                </w:rPr>
                <w:delText>02 就业困难人员</w:delText>
              </w:r>
            </w:del>
            <w:del w:id="12817" w:author="吴媛媛 [2]" w:date="2020-05-18T15:38:48Z">
              <w:r>
                <w:rPr>
                  <w:rFonts w:hint="eastAsia" w:ascii="仿宋_GB2312" w:hAnsi="仿宋_GB2312" w:cs="仿宋_GB2312"/>
                  <w:color w:val="000000"/>
                  <w:sz w:val="21"/>
                  <w:szCs w:val="21"/>
                  <w:lang w:eastAsia="zh-CN"/>
                </w:rPr>
                <w:br w:type="textWrapping"/>
              </w:r>
            </w:del>
            <w:del w:id="12818" w:author="吴媛媛 [2]" w:date="2020-05-18T15:38:48Z">
              <w:r>
                <w:rPr>
                  <w:rFonts w:hint="eastAsia" w:ascii="仿宋_GB2312" w:hAnsi="仿宋_GB2312" w:cs="仿宋_GB2312"/>
                  <w:color w:val="000000"/>
                  <w:sz w:val="21"/>
                  <w:szCs w:val="21"/>
                  <w:lang w:eastAsia="zh-CN"/>
                </w:rPr>
                <w:delText>0201 残疾人</w:delText>
              </w:r>
            </w:del>
            <w:del w:id="12819" w:author="吴媛媛 [2]" w:date="2020-05-18T15:38:48Z">
              <w:r>
                <w:rPr>
                  <w:rFonts w:hint="eastAsia" w:ascii="仿宋_GB2312" w:hAnsi="仿宋_GB2312" w:cs="仿宋_GB2312"/>
                  <w:color w:val="000000"/>
                  <w:sz w:val="21"/>
                  <w:szCs w:val="21"/>
                  <w:lang w:eastAsia="zh-CN"/>
                </w:rPr>
                <w:br w:type="textWrapping"/>
              </w:r>
            </w:del>
            <w:del w:id="12820" w:author="吴媛媛 [2]" w:date="2020-05-18T15:38:48Z">
              <w:r>
                <w:rPr>
                  <w:rFonts w:hint="eastAsia" w:ascii="仿宋_GB2312" w:hAnsi="仿宋_GB2312" w:cs="仿宋_GB2312"/>
                  <w:color w:val="000000"/>
                  <w:sz w:val="21"/>
                  <w:szCs w:val="21"/>
                  <w:lang w:eastAsia="zh-CN"/>
                </w:rPr>
                <w:delText>0202 其他就业困难人员</w:delText>
              </w:r>
            </w:del>
            <w:del w:id="12821" w:author="吴媛媛 [2]" w:date="2020-05-18T15:38:48Z">
              <w:r>
                <w:rPr>
                  <w:rFonts w:hint="eastAsia" w:ascii="仿宋_GB2312" w:hAnsi="仿宋_GB2312" w:cs="仿宋_GB2312"/>
                  <w:color w:val="000000"/>
                  <w:sz w:val="21"/>
                  <w:szCs w:val="21"/>
                  <w:lang w:eastAsia="zh-CN"/>
                </w:rPr>
                <w:br w:type="textWrapping"/>
              </w:r>
            </w:del>
            <w:del w:id="12822" w:author="吴媛媛 [2]" w:date="2020-05-18T15:38:48Z">
              <w:r>
                <w:rPr>
                  <w:rFonts w:hint="eastAsia" w:ascii="仿宋_GB2312" w:hAnsi="仿宋_GB2312" w:cs="仿宋_GB2312"/>
                  <w:color w:val="000000"/>
                  <w:sz w:val="21"/>
                  <w:szCs w:val="21"/>
                  <w:lang w:eastAsia="zh-CN"/>
                </w:rPr>
                <w:delText>03 复原转业退役军人</w:delText>
              </w:r>
            </w:del>
            <w:del w:id="12823" w:author="吴媛媛 [2]" w:date="2020-05-18T15:38:48Z">
              <w:r>
                <w:rPr>
                  <w:rFonts w:hint="eastAsia" w:ascii="仿宋_GB2312" w:hAnsi="仿宋_GB2312" w:cs="仿宋_GB2312"/>
                  <w:color w:val="000000"/>
                  <w:sz w:val="21"/>
                  <w:szCs w:val="21"/>
                  <w:lang w:eastAsia="zh-CN"/>
                </w:rPr>
                <w:br w:type="textWrapping"/>
              </w:r>
            </w:del>
            <w:del w:id="12824" w:author="吴媛媛 [2]" w:date="2020-05-18T15:38:48Z">
              <w:r>
                <w:rPr>
                  <w:rFonts w:hint="eastAsia" w:ascii="仿宋_GB2312" w:hAnsi="仿宋_GB2312" w:cs="仿宋_GB2312"/>
                  <w:color w:val="000000"/>
                  <w:sz w:val="21"/>
                  <w:szCs w:val="21"/>
                  <w:lang w:eastAsia="zh-CN"/>
                </w:rPr>
                <w:delText>04 刑满释放人员</w:delText>
              </w:r>
            </w:del>
            <w:del w:id="12825" w:author="吴媛媛 [2]" w:date="2020-05-18T15:38:48Z">
              <w:r>
                <w:rPr>
                  <w:rFonts w:hint="eastAsia" w:ascii="仿宋_GB2312" w:hAnsi="仿宋_GB2312" w:cs="仿宋_GB2312"/>
                  <w:color w:val="000000"/>
                  <w:sz w:val="21"/>
                  <w:szCs w:val="21"/>
                  <w:lang w:eastAsia="zh-CN"/>
                </w:rPr>
                <w:br w:type="textWrapping"/>
              </w:r>
            </w:del>
            <w:del w:id="12826" w:author="吴媛媛 [2]" w:date="2020-05-18T15:38:48Z">
              <w:r>
                <w:rPr>
                  <w:rFonts w:hint="eastAsia" w:ascii="仿宋_GB2312" w:hAnsi="仿宋_GB2312" w:cs="仿宋_GB2312"/>
                  <w:color w:val="000000"/>
                  <w:sz w:val="21"/>
                  <w:szCs w:val="21"/>
                  <w:lang w:eastAsia="zh-CN"/>
                </w:rPr>
                <w:delText>05 高校毕业生</w:delText>
              </w:r>
            </w:del>
            <w:del w:id="12827" w:author="吴媛媛 [2]" w:date="2020-05-18T15:38:48Z">
              <w:r>
                <w:rPr>
                  <w:rFonts w:hint="eastAsia" w:ascii="仿宋_GB2312" w:hAnsi="仿宋_GB2312" w:cs="仿宋_GB2312"/>
                  <w:color w:val="000000"/>
                  <w:sz w:val="21"/>
                  <w:szCs w:val="21"/>
                  <w:lang w:eastAsia="zh-CN"/>
                </w:rPr>
                <w:br w:type="textWrapping"/>
              </w:r>
            </w:del>
            <w:del w:id="12828" w:author="吴媛媛 [2]" w:date="2020-05-18T15:38:48Z">
              <w:r>
                <w:rPr>
                  <w:rFonts w:hint="eastAsia" w:ascii="仿宋_GB2312" w:hAnsi="仿宋_GB2312" w:cs="仿宋_GB2312"/>
                  <w:color w:val="000000"/>
                  <w:sz w:val="21"/>
                  <w:szCs w:val="21"/>
                  <w:lang w:eastAsia="zh-CN"/>
                </w:rPr>
                <w:delText>0501 大学生村官</w:delText>
              </w:r>
            </w:del>
            <w:del w:id="12829" w:author="吴媛媛 [2]" w:date="2020-05-18T15:38:48Z">
              <w:r>
                <w:rPr>
                  <w:rFonts w:hint="eastAsia" w:ascii="仿宋_GB2312" w:hAnsi="仿宋_GB2312" w:cs="仿宋_GB2312"/>
                  <w:color w:val="000000"/>
                  <w:sz w:val="21"/>
                  <w:szCs w:val="21"/>
                  <w:lang w:eastAsia="zh-CN"/>
                </w:rPr>
                <w:br w:type="textWrapping"/>
              </w:r>
            </w:del>
            <w:del w:id="12830" w:author="吴媛媛 [2]" w:date="2020-05-18T15:38:48Z">
              <w:r>
                <w:rPr>
                  <w:rFonts w:hint="eastAsia" w:ascii="仿宋_GB2312" w:hAnsi="仿宋_GB2312" w:cs="仿宋_GB2312"/>
                  <w:color w:val="000000"/>
                  <w:sz w:val="21"/>
                  <w:szCs w:val="21"/>
                  <w:lang w:eastAsia="zh-CN"/>
                </w:rPr>
                <w:delText>0502 留学回国学生</w:delText>
              </w:r>
            </w:del>
            <w:del w:id="12831" w:author="吴媛媛 [2]" w:date="2020-05-18T15:38:48Z">
              <w:r>
                <w:rPr>
                  <w:rFonts w:hint="eastAsia" w:ascii="仿宋_GB2312" w:hAnsi="仿宋_GB2312" w:cs="仿宋_GB2312"/>
                  <w:color w:val="000000"/>
                  <w:sz w:val="21"/>
                  <w:szCs w:val="21"/>
                  <w:lang w:eastAsia="zh-CN"/>
                </w:rPr>
                <w:br w:type="textWrapping"/>
              </w:r>
            </w:del>
            <w:del w:id="12832" w:author="吴媛媛 [2]" w:date="2020-05-18T15:38:48Z">
              <w:r>
                <w:rPr>
                  <w:rFonts w:hint="eastAsia" w:ascii="仿宋_GB2312" w:hAnsi="仿宋_GB2312" w:cs="仿宋_GB2312"/>
                  <w:color w:val="000000"/>
                  <w:sz w:val="21"/>
                  <w:szCs w:val="21"/>
                  <w:lang w:eastAsia="zh-CN"/>
                </w:rPr>
                <w:delText>0503 其他高校毕业生</w:delText>
              </w:r>
            </w:del>
            <w:del w:id="12833" w:author="吴媛媛 [2]" w:date="2020-05-18T15:38:48Z">
              <w:r>
                <w:rPr>
                  <w:rFonts w:hint="eastAsia" w:ascii="仿宋_GB2312" w:hAnsi="仿宋_GB2312" w:cs="仿宋_GB2312"/>
                  <w:color w:val="000000"/>
                  <w:sz w:val="21"/>
                  <w:szCs w:val="21"/>
                  <w:lang w:eastAsia="zh-CN"/>
                </w:rPr>
                <w:br w:type="textWrapping"/>
              </w:r>
            </w:del>
            <w:del w:id="12834" w:author="吴媛媛 [2]" w:date="2020-05-18T15:38:48Z">
              <w:r>
                <w:rPr>
                  <w:rFonts w:hint="eastAsia" w:ascii="仿宋_GB2312" w:hAnsi="仿宋_GB2312" w:cs="仿宋_GB2312"/>
                  <w:color w:val="000000"/>
                  <w:sz w:val="21"/>
                  <w:szCs w:val="21"/>
                  <w:lang w:eastAsia="zh-CN"/>
                </w:rPr>
                <w:delText>06 化解过剩产能企业职工和失业人员</w:delText>
              </w:r>
            </w:del>
            <w:del w:id="12835" w:author="吴媛媛 [2]" w:date="2020-05-18T15:38:48Z">
              <w:r>
                <w:rPr>
                  <w:rFonts w:hint="eastAsia" w:ascii="仿宋_GB2312" w:hAnsi="仿宋_GB2312" w:cs="仿宋_GB2312"/>
                  <w:color w:val="000000"/>
                  <w:sz w:val="21"/>
                  <w:szCs w:val="21"/>
                  <w:lang w:eastAsia="zh-CN"/>
                </w:rPr>
                <w:br w:type="textWrapping"/>
              </w:r>
            </w:del>
            <w:del w:id="12836" w:author="吴媛媛 [2]" w:date="2020-05-18T15:38:48Z">
              <w:r>
                <w:rPr>
                  <w:rFonts w:hint="eastAsia" w:ascii="仿宋_GB2312" w:hAnsi="仿宋_GB2312" w:cs="仿宋_GB2312"/>
                  <w:color w:val="000000"/>
                  <w:sz w:val="21"/>
                  <w:szCs w:val="21"/>
                  <w:lang w:eastAsia="zh-CN"/>
                </w:rPr>
                <w:delText>07 返乡创业农民工</w:delText>
              </w:r>
            </w:del>
            <w:del w:id="12837" w:author="吴媛媛 [2]" w:date="2020-05-18T15:38:48Z">
              <w:r>
                <w:rPr>
                  <w:rFonts w:hint="eastAsia" w:ascii="仿宋_GB2312" w:hAnsi="仿宋_GB2312" w:cs="仿宋_GB2312"/>
                  <w:color w:val="000000"/>
                  <w:sz w:val="21"/>
                  <w:szCs w:val="21"/>
                  <w:lang w:eastAsia="zh-CN"/>
                </w:rPr>
                <w:br w:type="textWrapping"/>
              </w:r>
            </w:del>
            <w:del w:id="12838" w:author="吴媛媛 [2]" w:date="2020-05-18T15:38:48Z">
              <w:r>
                <w:rPr>
                  <w:rFonts w:hint="eastAsia" w:ascii="仿宋_GB2312" w:hAnsi="仿宋_GB2312" w:cs="仿宋_GB2312"/>
                  <w:color w:val="000000"/>
                  <w:sz w:val="21"/>
                  <w:szCs w:val="21"/>
                  <w:lang w:eastAsia="zh-CN"/>
                </w:rPr>
                <w:delText>08 网络商户</w:delText>
              </w:r>
            </w:del>
            <w:del w:id="12839" w:author="吴媛媛 [2]" w:date="2020-05-18T15:38:48Z">
              <w:r>
                <w:rPr>
                  <w:rFonts w:hint="eastAsia" w:ascii="仿宋_GB2312" w:hAnsi="仿宋_GB2312" w:cs="仿宋_GB2312"/>
                  <w:color w:val="000000"/>
                  <w:sz w:val="21"/>
                  <w:szCs w:val="21"/>
                  <w:lang w:eastAsia="zh-CN"/>
                </w:rPr>
                <w:br w:type="textWrapping"/>
              </w:r>
            </w:del>
            <w:del w:id="12840" w:author="吴媛媛 [2]" w:date="2020-05-18T15:38:48Z">
              <w:r>
                <w:rPr>
                  <w:rFonts w:hint="eastAsia" w:ascii="仿宋_GB2312" w:hAnsi="仿宋_GB2312" w:cs="仿宋_GB2312"/>
                  <w:color w:val="000000"/>
                  <w:sz w:val="21"/>
                  <w:szCs w:val="21"/>
                  <w:lang w:eastAsia="zh-CN"/>
                </w:rPr>
                <w:delText>09 建档立卡贫困人口</w:delText>
              </w:r>
            </w:del>
            <w:del w:id="12841" w:author="吴媛媛 [2]" w:date="2020-05-18T15:38:48Z">
              <w:r>
                <w:rPr>
                  <w:rFonts w:hint="eastAsia" w:ascii="仿宋_GB2312" w:hAnsi="仿宋_GB2312" w:cs="仿宋_GB2312"/>
                  <w:color w:val="000000"/>
                  <w:sz w:val="21"/>
                  <w:szCs w:val="21"/>
                  <w:lang w:eastAsia="zh-CN"/>
                </w:rPr>
                <w:br w:type="textWrapping"/>
              </w:r>
            </w:del>
            <w:del w:id="12842" w:author="吴媛媛 [2]" w:date="2020-05-18T15:38:48Z">
              <w:r>
                <w:rPr>
                  <w:rFonts w:hint="eastAsia" w:ascii="仿宋_GB2312" w:hAnsi="仿宋_GB2312" w:cs="仿宋_GB2312"/>
                  <w:color w:val="000000"/>
                  <w:sz w:val="21"/>
                  <w:szCs w:val="21"/>
                  <w:lang w:eastAsia="zh-CN"/>
                </w:rPr>
                <w:delText>10 农村自主创业农民</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del w:id="12843" w:author="吴媛媛 [2]" w:date="2020-05-18T15:38:48Z"/>
        </w:trPr>
        <w:tc>
          <w:tcPr>
            <w:tcW w:w="569" w:type="dxa"/>
            <w:tcMar>
              <w:top w:w="15" w:type="dxa"/>
              <w:left w:w="15" w:type="dxa"/>
              <w:bottom w:w="0" w:type="dxa"/>
              <w:right w:w="15" w:type="dxa"/>
            </w:tcMar>
            <w:vAlign w:val="center"/>
          </w:tcPr>
          <w:p>
            <w:pPr>
              <w:spacing w:line="240" w:lineRule="auto"/>
              <w:jc w:val="center"/>
              <w:outlineLvl w:val="2"/>
              <w:rPr>
                <w:del w:id="12844" w:author="吴媛媛 [2]" w:date="2020-05-18T15:38:48Z"/>
                <w:rFonts w:ascii="仿宋_GB2312" w:hAnsi="仿宋_GB2312" w:cs="仿宋_GB2312"/>
                <w:color w:val="000000"/>
                <w:sz w:val="21"/>
                <w:szCs w:val="21"/>
              </w:rPr>
            </w:pPr>
            <w:del w:id="12845" w:author="吴媛媛 [2]" w:date="2020-05-18T15:38:48Z">
              <w:r>
                <w:rPr>
                  <w:rFonts w:hint="eastAsia" w:ascii="仿宋_GB2312" w:hAnsi="仿宋_GB2312" w:cs="仿宋_GB2312"/>
                  <w:color w:val="000000"/>
                  <w:sz w:val="21"/>
                  <w:szCs w:val="21"/>
                </w:rPr>
                <w:delText>5</w:delText>
              </w:r>
            </w:del>
            <w:ins w:id="12846" w:author="user" w:date="2019-09-23T17:48:00Z">
              <w:del w:id="12847" w:author="吴媛媛 [2]" w:date="2020-05-18T15:38:48Z">
                <w:r>
                  <w:rPr>
                    <w:rFonts w:ascii="仿宋_GB2312" w:hAnsi="仿宋_GB2312" w:cs="仿宋_GB2312"/>
                    <w:color w:val="000000"/>
                    <w:sz w:val="21"/>
                    <w:szCs w:val="21"/>
                  </w:rPr>
                  <w:delText>6</w:delText>
                </w:r>
              </w:del>
            </w:ins>
          </w:p>
        </w:tc>
        <w:tc>
          <w:tcPr>
            <w:tcW w:w="853" w:type="dxa"/>
            <w:vAlign w:val="center"/>
          </w:tcPr>
          <w:p>
            <w:pPr>
              <w:spacing w:line="240" w:lineRule="auto"/>
              <w:jc w:val="center"/>
              <w:outlineLvl w:val="2"/>
              <w:rPr>
                <w:del w:id="12848" w:author="吴媛媛 [2]" w:date="2020-05-18T15:38:48Z"/>
                <w:rFonts w:ascii="仿宋_GB2312" w:hAnsi="仿宋_GB2312" w:cs="仿宋_GB2312"/>
                <w:color w:val="000000"/>
                <w:sz w:val="21"/>
                <w:szCs w:val="21"/>
                <w:lang w:eastAsia="zh-CN"/>
              </w:rPr>
            </w:pPr>
            <w:del w:id="12849" w:author="吴媛媛 [2]" w:date="2020-05-18T15:38:48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outlineLvl w:val="2"/>
              <w:rPr>
                <w:del w:id="12850" w:author="吴媛媛 [2]" w:date="2020-05-18T15:38:48Z"/>
                <w:rFonts w:ascii="仿宋_GB2312" w:hAnsi="仿宋_GB2312" w:cs="仿宋_GB2312"/>
                <w:color w:val="000000"/>
                <w:sz w:val="21"/>
                <w:szCs w:val="21"/>
              </w:rPr>
            </w:pPr>
            <w:del w:id="12851" w:author="吴媛媛 [2]" w:date="2020-05-18T15:38:48Z">
              <w:r>
                <w:rPr>
                  <w:rFonts w:hint="eastAsia" w:ascii="仿宋_GB2312" w:hAnsi="仿宋_GB2312" w:cs="仿宋_GB2312"/>
                  <w:color w:val="000000"/>
                  <w:sz w:val="21"/>
                  <w:szCs w:val="21"/>
                </w:rPr>
                <w:delText>性别</w:delText>
              </w:r>
            </w:del>
          </w:p>
        </w:tc>
        <w:tc>
          <w:tcPr>
            <w:tcW w:w="1137" w:type="dxa"/>
            <w:vAlign w:val="center"/>
          </w:tcPr>
          <w:p>
            <w:pPr>
              <w:spacing w:line="240" w:lineRule="auto"/>
              <w:outlineLvl w:val="2"/>
              <w:rPr>
                <w:del w:id="12852" w:author="吴媛媛 [2]" w:date="2020-05-18T15:38:48Z"/>
                <w:rFonts w:ascii="仿宋_GB2312" w:hAnsi="仿宋_GB2312" w:cs="仿宋_GB2312"/>
                <w:color w:val="000000"/>
                <w:sz w:val="21"/>
                <w:szCs w:val="21"/>
              </w:rPr>
            </w:pPr>
            <w:del w:id="12853" w:author="吴媛媛 [2]" w:date="2020-05-18T15:38:48Z">
              <w:r>
                <w:rPr>
                  <w:rFonts w:hint="eastAsia" w:ascii="仿宋_GB2312" w:hAnsi="仿宋_GB2312" w:cs="仿宋_GB2312"/>
                  <w:color w:val="000000"/>
                  <w:sz w:val="21"/>
                  <w:szCs w:val="21"/>
                </w:rPr>
                <w:delText>2!n</w:delText>
              </w:r>
            </w:del>
          </w:p>
        </w:tc>
        <w:tc>
          <w:tcPr>
            <w:tcW w:w="4213" w:type="dxa"/>
            <w:tcMar>
              <w:top w:w="15" w:type="dxa"/>
              <w:left w:w="15" w:type="dxa"/>
              <w:bottom w:w="0" w:type="dxa"/>
              <w:right w:w="15" w:type="dxa"/>
            </w:tcMar>
            <w:vAlign w:val="center"/>
          </w:tcPr>
          <w:p>
            <w:pPr>
              <w:spacing w:line="240" w:lineRule="auto"/>
              <w:outlineLvl w:val="2"/>
              <w:rPr>
                <w:del w:id="12854" w:author="吴媛媛 [2]" w:date="2020-05-18T15:38:48Z"/>
                <w:rFonts w:ascii="仿宋_GB2312" w:hAnsi="仿宋_GB2312" w:cs="仿宋_GB2312"/>
                <w:color w:val="000000"/>
                <w:sz w:val="21"/>
                <w:szCs w:val="21"/>
              </w:rPr>
            </w:pPr>
            <w:del w:id="12855" w:author="吴媛媛 [2]" w:date="2020-05-18T15:38:48Z">
              <w:r>
                <w:rPr>
                  <w:rFonts w:hint="eastAsia" w:ascii="仿宋_GB2312" w:hAnsi="仿宋_GB2312" w:cs="仿宋_GB2312"/>
                  <w:color w:val="000000"/>
                  <w:sz w:val="21"/>
                  <w:szCs w:val="21"/>
                  <w:lang w:eastAsia="zh-CN"/>
                </w:rPr>
                <w:delText>1.指个体遗传和结构的性特征差异信息。</w:delText>
              </w:r>
            </w:del>
            <w:del w:id="12856" w:author="吴媛媛 [2]" w:date="2020-05-18T15:38:48Z">
              <w:r>
                <w:rPr>
                  <w:rFonts w:hint="eastAsia" w:ascii="仿宋_GB2312" w:hAnsi="仿宋_GB2312" w:cs="仿宋_GB2312"/>
                  <w:color w:val="000000"/>
                  <w:sz w:val="21"/>
                  <w:szCs w:val="21"/>
                  <w:lang w:eastAsia="zh-CN"/>
                </w:rPr>
                <w:br w:type="textWrapping"/>
              </w:r>
            </w:del>
            <w:del w:id="12857" w:author="吴媛媛 [2]" w:date="2020-05-18T15:38:48Z">
              <w:r>
                <w:rPr>
                  <w:rFonts w:hint="eastAsia" w:ascii="仿宋_GB2312" w:hAnsi="仿宋_GB2312" w:cs="仿宋_GB2312"/>
                  <w:color w:val="000000"/>
                  <w:sz w:val="21"/>
                  <w:szCs w:val="21"/>
                  <w:lang w:eastAsia="zh-CN"/>
                </w:rPr>
                <w:delText>2.参照《个人基本信息分类与代码 第一部分：人的性别代码 》（GB/T 2261.2-2003），数据更新的频率为月度。</w:delText>
              </w:r>
            </w:del>
            <w:del w:id="12858" w:author="吴媛媛 [2]" w:date="2020-05-18T15:38:48Z">
              <w:r>
                <w:rPr>
                  <w:rFonts w:hint="eastAsia" w:ascii="仿宋_GB2312" w:hAnsi="仿宋_GB2312" w:cs="仿宋_GB2312"/>
                  <w:color w:val="000000"/>
                  <w:sz w:val="21"/>
                  <w:szCs w:val="21"/>
                  <w:lang w:eastAsia="zh-CN"/>
                </w:rPr>
                <w:br w:type="textWrapping"/>
              </w:r>
            </w:del>
            <w:del w:id="12859" w:author="吴媛媛 [2]" w:date="2020-05-18T15:38:48Z">
              <w:r>
                <w:rPr>
                  <w:rFonts w:hint="eastAsia" w:ascii="仿宋_GB2312" w:hAnsi="仿宋_GB2312" w:cs="仿宋_GB2312"/>
                  <w:color w:val="000000"/>
                  <w:sz w:val="21"/>
                  <w:szCs w:val="21"/>
                </w:rPr>
                <w:delText>3.值域：01 男 02 女</w:delText>
              </w:r>
            </w:del>
          </w:p>
        </w:tc>
      </w:tr>
    </w:tbl>
    <w:p>
      <w:pPr>
        <w:pStyle w:val="4"/>
        <w:spacing w:line="240" w:lineRule="auto"/>
        <w:ind w:left="1161" w:hanging="1161"/>
        <w:rPr>
          <w:rFonts w:ascii="仿宋_GB2312" w:hAnsi="仿宋_GB2312" w:cs="仿宋_GB2312"/>
        </w:rPr>
      </w:pPr>
      <w:bookmarkStart w:id="485" w:name="_Toc14252470"/>
      <w:bookmarkStart w:id="486" w:name="_Toc23319637"/>
      <w:bookmarkStart w:id="487" w:name="_Toc10364"/>
      <w:bookmarkStart w:id="488" w:name="_Toc32181"/>
      <w:bookmarkStart w:id="489" w:name="_Toc22794"/>
      <w:r>
        <w:rPr>
          <w:rFonts w:hint="eastAsia" w:ascii="仿宋_GB2312" w:hAnsi="仿宋_GB2312" w:cs="仿宋_GB2312"/>
        </w:rPr>
        <w:t>应收账款质押贷款报文</w:t>
      </w:r>
      <w:bookmarkEnd w:id="485"/>
      <w:bookmarkEnd w:id="486"/>
      <w:bookmarkEnd w:id="487"/>
      <w:bookmarkEnd w:id="488"/>
      <w:bookmarkEnd w:id="489"/>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Change w:id="12860">
          <w:tblGrid>
            <w:gridCol w:w="285"/>
            <w:gridCol w:w="284"/>
            <w:gridCol w:w="285"/>
            <w:gridCol w:w="568"/>
            <w:gridCol w:w="285"/>
            <w:gridCol w:w="1279"/>
            <w:gridCol w:w="285"/>
            <w:gridCol w:w="852"/>
            <w:gridCol w:w="285"/>
            <w:gridCol w:w="3928"/>
            <w:gridCol w:w="285"/>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shd w:val="clear" w:color="auto" w:fill="7F7F7F"/>
            <w:tcMar>
              <w:top w:w="15" w:type="dxa"/>
              <w:left w:w="15" w:type="dxa"/>
              <w:bottom w:w="0" w:type="dxa"/>
              <w:right w:w="15" w:type="dxa"/>
            </w:tcMar>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shd w:val="clear" w:color="auto" w:fill="7F7F7F"/>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4" w:type="dxa"/>
            <w:shd w:val="clear" w:color="auto" w:fill="7F7F7F"/>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w:t>
            </w:r>
          </w:p>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名称</w:t>
            </w:r>
          </w:p>
        </w:tc>
        <w:tc>
          <w:tcPr>
            <w:tcW w:w="1137" w:type="dxa"/>
            <w:shd w:val="clear" w:color="auto" w:fill="7F7F7F"/>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3" w:type="dxa"/>
            <w:shd w:val="clear" w:color="auto" w:fill="7F7F7F"/>
            <w:tcMar>
              <w:top w:w="15" w:type="dxa"/>
              <w:left w:w="15" w:type="dxa"/>
              <w:bottom w:w="0" w:type="dxa"/>
              <w:right w:w="15" w:type="dxa"/>
            </w:tcMar>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lang w:eastAsia="zh-CN" w:bidi="ar-SA"/>
              </w:rPr>
            </w:pPr>
            <w:r>
              <w:rPr>
                <w:rFonts w:hint="eastAsia" w:ascii="仿宋_GB2312" w:hAnsi="仿宋_GB2312" w:cs="仿宋_GB2312"/>
                <w:color w:val="000000"/>
                <w:sz w:val="21"/>
                <w:szCs w:val="21"/>
              </w:rPr>
              <w:t>1</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vAlign w:val="center"/>
          </w:tcPr>
          <w:p>
            <w:pPr>
              <w:spacing w:line="240" w:lineRule="auto"/>
              <w:jc w:val="center"/>
              <w:rPr>
                <w:rFonts w:ascii="仿宋_GB2312" w:hAnsi="仿宋_GB2312" w:cs="仿宋_GB2312"/>
                <w:color w:val="000000"/>
                <w:sz w:val="21"/>
                <w:szCs w:val="21"/>
                <w:lang w:eastAsia="zh-CN"/>
              </w:rPr>
            </w:pPr>
            <w:ins w:id="12861" w:author="oauser" w:date="2019-12-05T14:33:02Z">
              <w:r>
                <w:rPr>
                  <w:rFonts w:hint="eastAsia" w:ascii="仿宋_GB2312" w:hAnsi="仿宋_GB2312" w:cs="仿宋_GB2312"/>
                  <w:color w:val="000000"/>
                  <w:sz w:val="21"/>
                  <w:szCs w:val="21"/>
                </w:rPr>
                <w:t>3010</w:t>
              </w:r>
            </w:ins>
            <w:del w:id="12862" w:author="oauser" w:date="2019-12-05T14:33:02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贷款借据编码</w:t>
            </w:r>
          </w:p>
        </w:tc>
        <w:tc>
          <w:tcPr>
            <w:tcW w:w="1137" w:type="dxa"/>
            <w:vAlign w:val="center"/>
          </w:tcPr>
          <w:p>
            <w:pPr>
              <w:spacing w:line="240" w:lineRule="auto"/>
              <w:jc w:val="center"/>
              <w:rPr>
                <w:rFonts w:hint="default" w:ascii="仿宋_GB2312" w:hAnsi="仿宋_GB2312" w:eastAsia="仿宋_GB2312" w:cs="仿宋_GB2312"/>
                <w:color w:val="000000"/>
                <w:sz w:val="21"/>
                <w:szCs w:val="21"/>
                <w:lang w:val="en-US" w:eastAsia="zh-CN"/>
              </w:rPr>
            </w:pPr>
            <w:r>
              <w:rPr>
                <w:rFonts w:hint="eastAsia" w:ascii="仿宋_GB2312" w:hAnsi="仿宋_GB2312" w:cs="仿宋_GB2312"/>
                <w:color w:val="000000"/>
                <w:sz w:val="21"/>
                <w:szCs w:val="21"/>
              </w:rPr>
              <w:t>anc..</w:t>
            </w:r>
            <w:del w:id="12863" w:author="oauser" w:date="2019-12-05T14:31:06Z">
              <w:r>
                <w:rPr>
                  <w:rFonts w:hint="default" w:ascii="仿宋_GB2312" w:hAnsi="仿宋_GB2312" w:cs="仿宋_GB2312"/>
                  <w:color w:val="000000"/>
                  <w:sz w:val="21"/>
                  <w:szCs w:val="21"/>
                  <w:lang w:val="en-US"/>
                </w:rPr>
                <w:delText>100</w:delText>
              </w:r>
            </w:del>
            <w:ins w:id="12864" w:author="oauser" w:date="2019-12-05T14:31:06Z">
              <w:r>
                <w:rPr>
                  <w:rFonts w:hint="eastAsia" w:ascii="仿宋_GB2312" w:hAnsi="仿宋_GB2312" w:cs="仿宋_GB2312"/>
                  <w:color w:val="000000"/>
                  <w:sz w:val="21"/>
                  <w:szCs w:val="21"/>
                  <w:lang w:val="en-US" w:eastAsia="zh-CN"/>
                </w:rPr>
                <w:t>35</w:t>
              </w:r>
            </w:ins>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1.指贷款机构向借款人发放贷款时签订的借款凭证编码。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质押担保类型</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1.指质押担保贷款中，按借款人质押物品的唯一性和重要性进行的分类。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2.质押担保类型按押品的唯一性和重要性分为唯一担保、主担保和辅助担保。数据更新频率为月度。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唯一担保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主担保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辅助担保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应收账款债务人名称</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anc1..200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1.指根据法律合同、契约的规定，在借债关系中对债权人负有偿还义务人。</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证件上记载的名称采集，个人客户如：身份证、军官证，护照等。对公客户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w:t>
            </w:r>
            <w:del w:id="12865" w:author="user" w:date="2019-11-06T14:28:00Z">
              <w:r>
                <w:rPr>
                  <w:rFonts w:hint="eastAsia" w:ascii="仿宋_GB2312" w:hAnsi="仿宋_GB2312" w:cs="仿宋_GB2312"/>
                  <w:color w:val="000000"/>
                  <w:sz w:val="21"/>
                  <w:szCs w:val="21"/>
                  <w:lang w:eastAsia="zh-CN"/>
                </w:rPr>
                <w:delText>,</w:delText>
              </w:r>
            </w:del>
            <w:ins w:id="12866"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如："MICHAEL JóRDAN"，应该写成“MICHAEL JORDAN”。对于简体中文，应遵循《GB 2312-1980 信息交换用汉字编码字符集 基本集》和《GB 18030-2005信息技术 中文编码字符集》。</w:t>
            </w:r>
            <w:r>
              <w:rPr>
                <w:rFonts w:hint="eastAsia" w:ascii="仿宋_GB2312" w:hAnsi="仿宋_GB2312" w:cs="仿宋_GB2312"/>
                <w:color w:val="000000"/>
                <w:sz w:val="21"/>
                <w:szCs w:val="21"/>
              </w:rPr>
              <w:t>对于英文应遵循《GBT 1988-1998 信息技术 信息交换用七位编码字符集》，也即等效于《美国国家信息交换标准代码American Standard Code for Information Interchange》。</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应收账款债务人证件类型</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ins w:id="12867" w:author="user" w:date="2019-10-24T14:30: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1.指在法律上认可的证件类型，该类型一般记录在国家授权部门颁发给客户的证件上。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2.按记录在国家授权部门颁发给客户的证件上记载的名称采集，若客户为个人客户，证件类型为身份证、军官证，护照等</w:t>
            </w:r>
            <w:ins w:id="12868" w:author="user" w:date="2019-10-24T14:29:00Z">
              <w:r>
                <w:rPr>
                  <w:rFonts w:hint="eastAsia" w:ascii="仿宋_GB2312" w:hAnsi="仿宋_GB2312" w:cs="仿宋_GB2312"/>
                  <w:color w:val="000000"/>
                  <w:sz w:val="21"/>
                  <w:szCs w:val="21"/>
                  <w:lang w:eastAsia="zh-CN"/>
                </w:rPr>
                <w:t>，户口</w:t>
              </w:r>
            </w:ins>
            <w:ins w:id="12869" w:author="user" w:date="2019-10-24T14:29:00Z">
              <w:r>
                <w:rPr>
                  <w:rFonts w:ascii="仿宋_GB2312" w:hAnsi="仿宋_GB2312" w:cs="仿宋_GB2312"/>
                  <w:color w:val="000000"/>
                  <w:sz w:val="21"/>
                  <w:szCs w:val="21"/>
                  <w:lang w:eastAsia="zh-CN"/>
                </w:rPr>
                <w:t>簿和临时身份证请</w:t>
              </w:r>
            </w:ins>
            <w:ins w:id="12870" w:author="user" w:date="2019-10-24T14:29:00Z">
              <w:r>
                <w:rPr>
                  <w:rFonts w:hint="eastAsia" w:ascii="仿宋_GB2312" w:hAnsi="仿宋_GB2312" w:cs="仿宋_GB2312"/>
                  <w:color w:val="000000"/>
                  <w:sz w:val="21"/>
                  <w:szCs w:val="21"/>
                  <w:lang w:eastAsia="zh-CN"/>
                </w:rPr>
                <w:t>选择03居民</w:t>
              </w:r>
            </w:ins>
            <w:ins w:id="12871" w:author="user" w:date="2019-10-24T14:29: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；若客户为非个人，证件类型为统一社会信用代码、组织机构代码等。</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 统一社会信用代码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组织机构代码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居民身份证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军官证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护照</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文职干部证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武警士兵证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09 港澳居民来往内地通行证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10 港澳居民居住证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11 台湾居民来往内地通行证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12 台湾居民居住证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13 外国人永久居留证</w:t>
            </w:r>
          </w:p>
          <w:p>
            <w:pPr>
              <w:spacing w:line="240" w:lineRule="auto"/>
              <w:rPr>
                <w:rFonts w:ascii="仿宋_GB2312" w:hAnsi="仿宋_GB2312" w:cs="仿宋_GB2312"/>
                <w:color w:val="000000"/>
                <w:sz w:val="21"/>
                <w:szCs w:val="21"/>
                <w:lang w:eastAsia="zh-CN"/>
              </w:rPr>
            </w:pPr>
            <w:ins w:id="12872" w:author="user" w:date="2019-10-24T14:30:00Z">
              <w:r>
                <w:rPr>
                  <w:rFonts w:hint="eastAsia" w:ascii="仿宋_GB2312" w:hAnsi="仿宋_GB2312" w:cs="仿宋_GB2312"/>
                  <w:color w:val="000000"/>
                  <w:sz w:val="21"/>
                  <w:szCs w:val="21"/>
                  <w:lang w:eastAsia="zh-CN"/>
                </w:rPr>
                <w:t>99其他</w:t>
              </w:r>
            </w:ins>
            <w:ins w:id="12873" w:author="user" w:date="2019-10-24T14:30: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2874" w:author="oauser" w:date="2019-12-03T09:4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wBefore w:w="0" w:type="auto"/>
          <w:trHeight w:val="929" w:hRule="atLeast"/>
          <w:trPrChange w:id="12874" w:author="oauser" w:date="2019-12-03T09:47:09Z">
            <w:trPr>
              <w:gridBefore w:val="1"/>
              <w:wBefore w:w="165" w:type="dxa"/>
              <w:trHeight w:val="360" w:hRule="atLeast"/>
            </w:trPr>
          </w:trPrChange>
        </w:trPr>
        <w:tc>
          <w:tcPr>
            <w:tcW w:w="569" w:type="dxa"/>
            <w:tcMar>
              <w:top w:w="15" w:type="dxa"/>
              <w:left w:w="15" w:type="dxa"/>
              <w:bottom w:w="0" w:type="dxa"/>
              <w:right w:w="15" w:type="dxa"/>
            </w:tcMar>
            <w:vAlign w:val="center"/>
            <w:tcPrChange w:id="12875" w:author="oauser" w:date="2019-12-03T09:47:09Z">
              <w:tcPr>
                <w:tcW w:w="569" w:type="dxa"/>
                <w:gridSpan w:val="2"/>
                <w:tcMar>
                  <w:top w:w="15" w:type="dxa"/>
                  <w:left w:w="15" w:type="dxa"/>
                  <w:bottom w:w="0" w:type="dxa"/>
                  <w:right w:w="15" w:type="dxa"/>
                </w:tcMar>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3" w:type="dxa"/>
            <w:vAlign w:val="center"/>
            <w:tcPrChange w:id="12876" w:author="oauser" w:date="2019-12-03T09:47:09Z">
              <w:tcPr>
                <w:tcW w:w="853" w:type="dxa"/>
                <w:gridSpan w:val="2"/>
                <w:vAlign w:val="center"/>
              </w:tcPr>
            </w:tcPrChange>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Change w:id="12877" w:author="oauser" w:date="2019-12-03T09:47:09Z">
              <w:tcPr>
                <w:tcW w:w="1564" w:type="dxa"/>
                <w:gridSpan w:val="2"/>
                <w:vAlign w:val="center"/>
              </w:tcPr>
            </w:tcPrChange>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应收账款债务人证件号码</w:t>
            </w:r>
          </w:p>
        </w:tc>
        <w:tc>
          <w:tcPr>
            <w:tcW w:w="1137" w:type="dxa"/>
            <w:vAlign w:val="center"/>
            <w:tcPrChange w:id="12878" w:author="oauser" w:date="2019-12-03T09:47:09Z">
              <w:tcPr>
                <w:tcW w:w="1137" w:type="dxa"/>
                <w:gridSpan w:val="2"/>
                <w:vAlign w:val="center"/>
              </w:tcPr>
            </w:tcPrChange>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an..50</w:t>
            </w:r>
          </w:p>
        </w:tc>
        <w:tc>
          <w:tcPr>
            <w:tcW w:w="4213" w:type="dxa"/>
            <w:tcMar>
              <w:top w:w="15" w:type="dxa"/>
              <w:left w:w="15" w:type="dxa"/>
              <w:bottom w:w="0" w:type="dxa"/>
              <w:right w:w="15" w:type="dxa"/>
            </w:tcMar>
            <w:vAlign w:val="center"/>
            <w:tcPrChange w:id="12879" w:author="oauser" w:date="2019-12-03T09:47:09Z">
              <w:tcPr>
                <w:tcW w:w="4213" w:type="dxa"/>
                <w:gridSpan w:val="2"/>
                <w:tcMar>
                  <w:top w:w="15" w:type="dxa"/>
                  <w:left w:w="15" w:type="dxa"/>
                  <w:bottom w:w="0" w:type="dxa"/>
                  <w:right w:w="15" w:type="dxa"/>
                </w:tcMar>
                <w:vAlign w:val="center"/>
              </w:tcPr>
            </w:tcPrChange>
          </w:tcPr>
          <w:p>
            <w:pPr>
              <w:numPr>
                <w:ilvl w:val="0"/>
                <w:numId w:val="18"/>
              </w:num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指在法律上认可的证件号码，该号码一般记录在国家授权部门颁发给客户应收账款债务人的证件上。</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2.按记录在国家授权部门颁发给债务人的证件上记载的唯一标识身份的编码。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3.该数据需要脱敏处理，脱敏规则参见3.</w:t>
            </w:r>
            <w:del w:id="12880" w:author="罗斌" w:date="2019-10-30T16:41:00Z">
              <w:r>
                <w:rPr>
                  <w:rFonts w:hint="eastAsia" w:ascii="仿宋_GB2312" w:hAnsi="仿宋_GB2312" w:cs="仿宋_GB2312"/>
                  <w:color w:val="000000"/>
                  <w:sz w:val="21"/>
                  <w:szCs w:val="21"/>
                  <w:lang w:eastAsia="zh-CN"/>
                </w:rPr>
                <w:delText>7</w:delText>
              </w:r>
            </w:del>
            <w:ins w:id="12881" w:author="罗斌" w:date="2019-10-30T16:41:00Z">
              <w:r>
                <w:rPr>
                  <w:rFonts w:hint="eastAsia" w:ascii="仿宋_GB2312" w:hAnsi="仿宋_GB2312" w:cs="仿宋_GB2312"/>
                  <w:color w:val="000000"/>
                  <w:sz w:val="21"/>
                  <w:szCs w:val="21"/>
                  <w:lang w:eastAsia="zh-CN"/>
                </w:rPr>
                <w:t>8</w:t>
              </w:r>
            </w:ins>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应收账款债权金额</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20(2)</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1.指应收账款质押担保的合同对应的债权金额。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3.值域：应收账款债权金额＞0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应收账款抵质押率</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13(5)</w:t>
            </w:r>
          </w:p>
        </w:tc>
        <w:tc>
          <w:tcPr>
            <w:tcW w:w="4213" w:type="dxa"/>
            <w:tcMar>
              <w:top w:w="15" w:type="dxa"/>
              <w:left w:w="15" w:type="dxa"/>
              <w:bottom w:w="0" w:type="dxa"/>
              <w:right w:w="15" w:type="dxa"/>
            </w:tcMar>
            <w:vAlign w:val="center"/>
          </w:tcPr>
          <w:p>
            <w:pPr>
              <w:spacing w:line="240" w:lineRule="auto"/>
              <w:rPr>
                <w:rFonts w:ascii="仿宋_GB2312" w:hAnsi="仿宋_GB2312" w:cs="仿宋_GB2312"/>
                <w:sz w:val="21"/>
                <w:szCs w:val="21"/>
              </w:rPr>
            </w:pPr>
            <w:r>
              <w:rPr>
                <w:rFonts w:hint="eastAsia" w:ascii="仿宋_GB2312" w:hAnsi="仿宋_GB2312" w:cs="仿宋_GB2312"/>
                <w:sz w:val="21"/>
                <w:szCs w:val="21"/>
                <w:lang w:eastAsia="zh-CN"/>
              </w:rPr>
              <w:t>1.指押品担保本金余额与押品估值的比率。</w:t>
            </w:r>
            <w:r>
              <w:rPr>
                <w:rFonts w:hint="eastAsia" w:ascii="仿宋_GB2312" w:hAnsi="仿宋_GB2312" w:cs="仿宋_GB2312"/>
                <w:sz w:val="21"/>
                <w:szCs w:val="21"/>
                <w:lang w:eastAsia="zh-CN"/>
              </w:rPr>
              <w:br w:type="textWrapping"/>
            </w:r>
            <w:r>
              <w:rPr>
                <w:rFonts w:hint="eastAsia" w:ascii="仿宋_GB2312" w:hAnsi="仿宋_GB2312" w:cs="仿宋_GB2312"/>
                <w:sz w:val="21"/>
                <w:szCs w:val="21"/>
                <w:lang w:eastAsia="zh-CN"/>
              </w:rPr>
              <w:t>2.抵质押率=押品担保本金余额÷押品估值×100%，例如抵质押率为65.2%，则填报65.20000。</w:t>
            </w:r>
            <w:r>
              <w:rPr>
                <w:rFonts w:hint="eastAsia" w:ascii="仿宋_GB2312" w:hAnsi="仿宋_GB2312" w:cs="仿宋_GB2312"/>
                <w:sz w:val="21"/>
                <w:szCs w:val="21"/>
                <w:lang w:eastAsia="zh-CN"/>
              </w:rPr>
              <w:br w:type="textWrapping"/>
            </w:r>
            <w:r>
              <w:rPr>
                <w:rFonts w:hint="eastAsia" w:ascii="仿宋_GB2312" w:hAnsi="仿宋_GB2312" w:cs="仿宋_GB2312"/>
                <w:sz w:val="21"/>
                <w:szCs w:val="21"/>
              </w:rPr>
              <w:t>3.值域：抵质押率≥0.00000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动产融资统一登记证明文件编号</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anc..100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1.指中国人民银行征信中心动产权属统一登记的登记证明编号。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11</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是否收益权</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1!a</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1.指是否为质押人对未来的某一经营活动对不特定群体的收益权，除此之外的为基于商业活动形成的、支付对价的请求权。</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2.按照“1 是 0 否”格式填写，数据更新频率为月度。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3.值域：1 是 0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12</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应收账款是否通过中征平台完成融资</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1!a</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1.指是否通过中征平台登记质押权。</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2.按照“1 是 0 否”格式填写，数据更新频率为月度。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3.值域：1 是 0 否</w:t>
            </w:r>
          </w:p>
        </w:tc>
      </w:tr>
    </w:tbl>
    <w:p>
      <w:pPr>
        <w:pStyle w:val="4"/>
        <w:spacing w:line="240" w:lineRule="auto"/>
        <w:ind w:left="1161" w:hanging="1161"/>
        <w:rPr>
          <w:rFonts w:ascii="仿宋_GB2312" w:hAnsi="仿宋_GB2312" w:cs="仿宋_GB2312"/>
        </w:rPr>
      </w:pPr>
      <w:bookmarkStart w:id="490" w:name="_Toc25679"/>
      <w:bookmarkStart w:id="491" w:name="_Toc23319638"/>
      <w:bookmarkStart w:id="492" w:name="_Toc4131"/>
      <w:bookmarkStart w:id="493" w:name="_Toc4615"/>
      <w:bookmarkStart w:id="494" w:name="_Toc14252471"/>
      <w:r>
        <w:rPr>
          <w:rFonts w:hint="eastAsia" w:ascii="仿宋_GB2312" w:hAnsi="仿宋_GB2312" w:cs="仿宋_GB2312"/>
        </w:rPr>
        <w:t>知识产权质押贷款报文</w:t>
      </w:r>
      <w:bookmarkEnd w:id="490"/>
      <w:bookmarkEnd w:id="491"/>
      <w:bookmarkEnd w:id="492"/>
      <w:bookmarkEnd w:id="493"/>
      <w:bookmarkEnd w:id="494"/>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4"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7"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3" w:type="dxa"/>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lang w:eastAsia="zh-CN" w:bidi="ar-SA"/>
              </w:rPr>
            </w:pPr>
            <w:r>
              <w:rPr>
                <w:rFonts w:hint="eastAsia" w:ascii="仿宋_GB2312" w:hAnsi="仿宋_GB2312" w:cs="仿宋_GB2312"/>
                <w:color w:val="000000"/>
                <w:sz w:val="21"/>
                <w:szCs w:val="21"/>
              </w:rPr>
              <w:t>1</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3</w:t>
            </w:r>
          </w:p>
        </w:tc>
        <w:tc>
          <w:tcPr>
            <w:tcW w:w="853" w:type="dxa"/>
            <w:vAlign w:val="center"/>
          </w:tcPr>
          <w:p>
            <w:pPr>
              <w:spacing w:line="240" w:lineRule="auto"/>
              <w:jc w:val="center"/>
              <w:rPr>
                <w:rFonts w:ascii="仿宋_GB2312" w:hAnsi="仿宋_GB2312" w:cs="仿宋_GB2312"/>
                <w:color w:val="000000"/>
                <w:sz w:val="21"/>
                <w:szCs w:val="21"/>
                <w:lang w:eastAsia="zh-CN"/>
              </w:rPr>
            </w:pPr>
            <w:ins w:id="12882" w:author="oauser" w:date="2019-12-05T14:33:06Z">
              <w:r>
                <w:rPr>
                  <w:rFonts w:hint="eastAsia" w:ascii="仿宋_GB2312" w:hAnsi="仿宋_GB2312" w:cs="仿宋_GB2312"/>
                  <w:color w:val="000000"/>
                  <w:sz w:val="21"/>
                  <w:szCs w:val="21"/>
                </w:rPr>
                <w:t>3010</w:t>
              </w:r>
            </w:ins>
            <w:del w:id="12883" w:author="oauser" w:date="2019-12-05T14:33:06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贷款借据编码</w:t>
            </w:r>
          </w:p>
        </w:tc>
        <w:tc>
          <w:tcPr>
            <w:tcW w:w="1137" w:type="dxa"/>
            <w:vAlign w:val="center"/>
          </w:tcPr>
          <w:p>
            <w:pPr>
              <w:spacing w:line="240" w:lineRule="auto"/>
              <w:jc w:val="center"/>
              <w:rPr>
                <w:rFonts w:hint="default" w:ascii="仿宋_GB2312" w:hAnsi="仿宋_GB2312" w:eastAsia="仿宋_GB2312" w:cs="仿宋_GB2312"/>
                <w:color w:val="000000"/>
                <w:sz w:val="21"/>
                <w:szCs w:val="21"/>
                <w:lang w:val="en-US" w:eastAsia="zh-CN"/>
              </w:rPr>
            </w:pPr>
            <w:r>
              <w:rPr>
                <w:rFonts w:hint="eastAsia" w:ascii="仿宋_GB2312" w:hAnsi="仿宋_GB2312" w:cs="仿宋_GB2312"/>
                <w:color w:val="000000"/>
                <w:sz w:val="21"/>
                <w:szCs w:val="21"/>
              </w:rPr>
              <w:t>anc..</w:t>
            </w:r>
            <w:del w:id="12884" w:author="oauser" w:date="2019-12-05T14:31:11Z">
              <w:r>
                <w:rPr>
                  <w:rFonts w:hint="default" w:ascii="仿宋_GB2312" w:hAnsi="仿宋_GB2312" w:cs="仿宋_GB2312"/>
                  <w:color w:val="000000"/>
                  <w:sz w:val="21"/>
                  <w:szCs w:val="21"/>
                  <w:lang w:val="en-US"/>
                </w:rPr>
                <w:delText>100</w:delText>
              </w:r>
            </w:del>
            <w:ins w:id="12885" w:author="oauser" w:date="2019-12-05T14:31:11Z">
              <w:r>
                <w:rPr>
                  <w:rFonts w:hint="eastAsia" w:ascii="仿宋_GB2312" w:hAnsi="仿宋_GB2312" w:cs="仿宋_GB2312"/>
                  <w:color w:val="000000"/>
                  <w:sz w:val="21"/>
                  <w:szCs w:val="21"/>
                  <w:lang w:val="en-US" w:eastAsia="zh-CN"/>
                </w:rPr>
                <w:t>35</w:t>
              </w:r>
            </w:ins>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1.指贷款机构向借款人发放贷款时签订的借款凭证编码。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质押担保类型</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1.指质押担保贷款中，按借款人质押物品的唯一性和重要性进行的分类。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2.质押担保类型按押品的唯一性和重要性分为唯一担保、主担保和辅助担保。数据更新频率为月度。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唯一担保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主担保</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辅助担保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知识产权类型</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1.指智力劳动产生的成果所有权分类，是依据各国法律赋予符合条件的著作者以及发明者或成果拥有者在一定期限内享有的独占权利，知识产权类型是根据知识产权的不同进行分类。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2.知识产权类型包括两类，一类是著作权，主要包括著作权及与著作权有关的邻接权，一类是工业产权，主要包括专利权与商标权。数据更新频率为月度。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著作权</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专利权</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商标权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知识产权编号</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w:t>
            </w:r>
            <w:del w:id="12886" w:author="oauser" w:date="2019-12-23T09:23:17Z">
              <w:r>
                <w:rPr>
                  <w:rFonts w:hint="default" w:ascii="仿宋_GB2312" w:hAnsi="仿宋_GB2312" w:cs="仿宋_GB2312"/>
                  <w:color w:val="000000"/>
                  <w:sz w:val="21"/>
                  <w:szCs w:val="21"/>
                  <w:lang w:val="en-US"/>
                </w:rPr>
                <w:delText>1</w:delText>
              </w:r>
            </w:del>
            <w:ins w:id="12887" w:author="oauser" w:date="2019-12-23T09:23:17Z">
              <w:r>
                <w:rPr>
                  <w:rFonts w:hint="eastAsia" w:ascii="仿宋_GB2312" w:hAnsi="仿宋_GB2312" w:cs="仿宋_GB2312"/>
                  <w:color w:val="000000"/>
                  <w:sz w:val="21"/>
                  <w:szCs w:val="21"/>
                  <w:lang w:val="en-US" w:eastAsia="zh-CN"/>
                </w:rPr>
                <w:t>2</w:t>
              </w:r>
            </w:ins>
            <w:r>
              <w:rPr>
                <w:rFonts w:hint="eastAsia" w:ascii="仿宋_GB2312" w:hAnsi="仿宋_GB2312" w:cs="仿宋_GB2312"/>
                <w:color w:val="000000"/>
                <w:sz w:val="21"/>
                <w:szCs w:val="21"/>
              </w:rPr>
              <w:t>00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1.指根据知识产权类型确定的知识产权唯一编号。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2.根据知识产权类型，知识产权编码分为著作权登记号、专利号和商标注册号。数据更新频率为月度。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知识产权价值评估方式</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1.指遵照我国现行法律与政策规定并参照国际惯例对知识产品的进行评估的方式。</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2.常规的评估方式包括市场调研、收益评估和成本评估。数据更新频率为月度。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专家组评估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第三方评估机构评估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银行自行评估</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借贷双方协商</w:t>
            </w:r>
          </w:p>
        </w:tc>
      </w:tr>
    </w:tbl>
    <w:p>
      <w:pPr>
        <w:pStyle w:val="4"/>
        <w:spacing w:line="240" w:lineRule="auto"/>
        <w:ind w:left="1161" w:hanging="1161"/>
        <w:rPr>
          <w:rFonts w:ascii="仿宋_GB2312" w:hAnsi="仿宋_GB2312" w:cs="仿宋_GB2312"/>
        </w:rPr>
      </w:pPr>
      <w:bookmarkStart w:id="495" w:name="_Toc26173"/>
      <w:bookmarkStart w:id="496" w:name="_Toc14252472"/>
      <w:bookmarkStart w:id="497" w:name="_Toc23319639"/>
      <w:bookmarkStart w:id="498" w:name="_Toc28726"/>
      <w:bookmarkStart w:id="499" w:name="_Toc10497"/>
      <w:r>
        <w:rPr>
          <w:rFonts w:hint="eastAsia"/>
          <w:lang w:eastAsia="zh-CN"/>
        </w:rPr>
        <w:t>债券创新品种报文</w:t>
      </w:r>
      <w:bookmarkEnd w:id="495"/>
      <w:bookmarkEnd w:id="496"/>
      <w:bookmarkEnd w:id="497"/>
      <w:bookmarkEnd w:id="498"/>
      <w:bookmarkEnd w:id="499"/>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4"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7"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3" w:type="dxa"/>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lang w:eastAsia="zh-CN" w:bidi="ar-SA"/>
              </w:rPr>
            </w:pPr>
            <w:r>
              <w:rPr>
                <w:rFonts w:hint="eastAsia" w:ascii="仿宋_GB2312" w:hAnsi="仿宋_GB2312" w:cs="仿宋_GB2312"/>
                <w:color w:val="000000"/>
                <w:sz w:val="21"/>
                <w:szCs w:val="21"/>
              </w:rPr>
              <w:t>1</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数据日期</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vAlign w:val="center"/>
          </w:tcPr>
          <w:p>
            <w:pPr>
              <w:spacing w:line="240" w:lineRule="auto"/>
              <w:jc w:val="center"/>
              <w:rPr>
                <w:rFonts w:ascii="仿宋_GB2312" w:hAnsi="仿宋_GB2312" w:cs="仿宋_GB2312"/>
                <w:sz w:val="21"/>
                <w:szCs w:val="21"/>
                <w:lang w:eastAsia="zh-CN"/>
              </w:rPr>
            </w:pPr>
            <w:r>
              <w:rPr>
                <w:rFonts w:hint="eastAsia" w:ascii="仿宋_GB2312" w:hAnsi="仿宋_GB2312" w:cs="仿宋_GB2312"/>
                <w:sz w:val="21"/>
                <w:szCs w:val="21"/>
                <w:lang w:eastAsia="zh-CN"/>
              </w:rPr>
              <w:t>--</w:t>
            </w:r>
          </w:p>
        </w:tc>
        <w:tc>
          <w:tcPr>
            <w:tcW w:w="1564" w:type="dxa"/>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金融机构编码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sz w:val="21"/>
                <w:szCs w:val="21"/>
              </w:rPr>
            </w:pPr>
            <w:r>
              <w:rPr>
                <w:rFonts w:hint="eastAsia" w:ascii="仿宋_GB2312" w:hAnsi="仿宋_GB2312" w:cs="仿宋_GB2312"/>
                <w:sz w:val="21"/>
                <w:szCs w:val="21"/>
              </w:rPr>
              <w:t>债券代码</w:t>
            </w:r>
          </w:p>
        </w:tc>
        <w:tc>
          <w:tcPr>
            <w:tcW w:w="1137" w:type="dxa"/>
            <w:vAlign w:val="center"/>
          </w:tcPr>
          <w:p>
            <w:pPr>
              <w:spacing w:line="240" w:lineRule="auto"/>
              <w:jc w:val="center"/>
              <w:rPr>
                <w:rFonts w:ascii="仿宋_GB2312" w:hAnsi="仿宋_GB2312" w:cs="仿宋_GB2312"/>
                <w:color w:val="000000"/>
                <w:sz w:val="21"/>
                <w:szCs w:val="21"/>
              </w:rPr>
            </w:pPr>
            <w:ins w:id="12888" w:author="user" w:date="2019-11-18T16:05:00Z">
              <w:r>
                <w:rPr>
                  <w:rFonts w:hint="eastAsia" w:ascii="仿宋_GB2312"/>
                  <w:color w:val="000000"/>
                  <w:sz w:val="21"/>
                  <w:szCs w:val="21"/>
                  <w:lang w:eastAsia="zh-CN" w:bidi="ar-SA"/>
                </w:rPr>
                <w:t>an1..</w:t>
              </w:r>
            </w:ins>
            <w:ins w:id="12889" w:author="oauser" w:date="2019-12-04T15:52:13Z">
              <w:r>
                <w:rPr>
                  <w:rFonts w:hint="eastAsia" w:ascii="仿宋_GB2312"/>
                  <w:color w:val="000000"/>
                  <w:sz w:val="21"/>
                  <w:szCs w:val="21"/>
                  <w:lang w:val="en-US" w:eastAsia="zh-CN" w:bidi="ar-SA"/>
                </w:rPr>
                <w:t>20</w:t>
              </w:r>
            </w:ins>
            <w:ins w:id="12890" w:author="user" w:date="2019-11-18T16:05:00Z">
              <w:del w:id="12891" w:author="oauser" w:date="2019-12-04T15:52:12Z">
                <w:r>
                  <w:rPr>
                    <w:rFonts w:hint="eastAsia" w:ascii="仿宋_GB2312"/>
                    <w:color w:val="000000"/>
                    <w:sz w:val="21"/>
                    <w:szCs w:val="21"/>
                    <w:lang w:eastAsia="zh-CN" w:bidi="ar-SA"/>
                  </w:rPr>
                  <w:delText>9</w:delText>
                </w:r>
              </w:del>
            </w:ins>
            <w:del w:id="12892" w:author="user" w:date="2019-11-18T16:05:00Z">
              <w:r>
                <w:rPr>
                  <w:rFonts w:hint="eastAsia" w:ascii="仿宋_GB2312" w:hAnsi="仿宋_GB2312" w:cs="仿宋_GB2312"/>
                  <w:color w:val="000000"/>
                  <w:sz w:val="21"/>
                  <w:szCs w:val="21"/>
                </w:rPr>
                <w:delText>6!n</w:delText>
              </w:r>
            </w:del>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1.指发行人该期债券成功发行后，登记托管机构为该期债券生成的代码。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2.由登记托管机构根据相关规则生成的代码。数据更新频率为月度。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创新品种</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1.指标准化债券审批审查机构根据国家政策或市场情况需要，和原债券品种准入、审查标准所有区别的新债券品种。</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2.包括永续票据、并购票据、定向可转换票据、双创债务融资工具、扶贫票据、绿色票据和供应链融资票据等，数据更新频率为月度。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永续票据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并购票据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定向可转换票据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双创债务融资工具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05 扶贫票据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06 绿色票据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07 供应链融资票据</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08 民企债券融资支持工具</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 其他</w:t>
            </w:r>
          </w:p>
        </w:tc>
      </w:tr>
    </w:tbl>
    <w:p>
      <w:pPr>
        <w:pStyle w:val="4"/>
        <w:spacing w:line="240" w:lineRule="auto"/>
        <w:ind w:left="1161" w:hanging="1161"/>
        <w:rPr>
          <w:rFonts w:ascii="仿宋_GB2312" w:hAnsi="仿宋_GB2312" w:cs="仿宋_GB2312"/>
          <w:lang w:eastAsia="zh-CN"/>
        </w:rPr>
      </w:pPr>
      <w:bookmarkStart w:id="500" w:name="_Toc11695"/>
      <w:bookmarkStart w:id="501" w:name="_Toc14252473"/>
      <w:bookmarkStart w:id="502" w:name="_Toc18803"/>
      <w:bookmarkStart w:id="503" w:name="_Toc23319640"/>
      <w:bookmarkStart w:id="504" w:name="_Toc31758"/>
      <w:r>
        <w:rPr>
          <w:rFonts w:hint="eastAsia" w:ascii="仿宋_GB2312" w:hAnsi="仿宋_GB2312" w:cs="仿宋_GB2312"/>
          <w:lang w:eastAsia="zh-CN"/>
        </w:rPr>
        <w:t>专项债券支持特定领域发展情况报文</w:t>
      </w:r>
      <w:bookmarkEnd w:id="500"/>
      <w:bookmarkEnd w:id="501"/>
      <w:bookmarkEnd w:id="502"/>
      <w:bookmarkEnd w:id="503"/>
      <w:bookmarkEnd w:id="504"/>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4"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7" w:type="dxa"/>
            <w:shd w:val="clear" w:color="auto" w:fill="D9D9D9"/>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3" w:type="dxa"/>
            <w:shd w:val="clear" w:color="auto" w:fill="D9D9D9"/>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lang w:eastAsia="zh-CN" w:bidi="ar-SA"/>
              </w:rPr>
            </w:pPr>
            <w:r>
              <w:rPr>
                <w:rFonts w:hint="eastAsia" w:ascii="仿宋_GB2312" w:hAnsi="仿宋_GB2312" w:cs="仿宋_GB2312"/>
                <w:color w:val="000000"/>
                <w:sz w:val="21"/>
                <w:szCs w:val="21"/>
              </w:rPr>
              <w:t>1</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vAlign w:val="center"/>
          </w:tcPr>
          <w:p>
            <w:pPr>
              <w:spacing w:line="240" w:lineRule="auto"/>
              <w:jc w:val="center"/>
              <w:rPr>
                <w:rFonts w:ascii="仿宋_GB2312" w:hAnsi="仿宋_GB2312" w:cs="仿宋_GB2312"/>
                <w:color w:val="000000"/>
                <w:sz w:val="21"/>
                <w:szCs w:val="21"/>
                <w:lang w:eastAsia="zh-CN"/>
              </w:rPr>
            </w:pPr>
            <w:ins w:id="12893" w:author="oauser" w:date="2019-12-05T14:33:10Z">
              <w:r>
                <w:rPr>
                  <w:rFonts w:hint="eastAsia" w:ascii="仿宋_GB2312" w:hAnsi="仿宋_GB2312" w:cs="仿宋_GB2312"/>
                  <w:color w:val="000000"/>
                  <w:sz w:val="21"/>
                  <w:szCs w:val="21"/>
                </w:rPr>
                <w:t>3010</w:t>
              </w:r>
            </w:ins>
            <w:del w:id="12894" w:author="oauser" w:date="2019-12-05T14:33:10Z">
              <w:r>
                <w:rPr>
                  <w:rFonts w:hint="eastAsia" w:ascii="仿宋_GB2312" w:hAnsi="仿宋_GB2312" w:cs="仿宋_GB2312"/>
                  <w:color w:val="000000"/>
                  <w:sz w:val="21"/>
                  <w:szCs w:val="21"/>
                  <w:lang w:eastAsia="zh-CN"/>
                </w:rPr>
                <w:delText>--</w:delText>
              </w:r>
            </w:del>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贷款借据编码</w:t>
            </w:r>
          </w:p>
        </w:tc>
        <w:tc>
          <w:tcPr>
            <w:tcW w:w="1137" w:type="dxa"/>
            <w:vAlign w:val="center"/>
          </w:tcPr>
          <w:p>
            <w:pPr>
              <w:spacing w:line="240" w:lineRule="auto"/>
              <w:jc w:val="center"/>
              <w:rPr>
                <w:rFonts w:hint="default" w:ascii="仿宋_GB2312" w:hAnsi="仿宋_GB2312" w:eastAsia="仿宋_GB2312" w:cs="仿宋_GB2312"/>
                <w:color w:val="000000"/>
                <w:sz w:val="21"/>
                <w:szCs w:val="21"/>
                <w:lang w:val="en-US" w:eastAsia="zh-CN"/>
              </w:rPr>
            </w:pPr>
            <w:r>
              <w:rPr>
                <w:rFonts w:hint="eastAsia" w:ascii="仿宋_GB2312" w:hAnsi="仿宋_GB2312" w:cs="仿宋_GB2312"/>
                <w:color w:val="000000"/>
                <w:sz w:val="21"/>
                <w:szCs w:val="21"/>
              </w:rPr>
              <w:t>anc..</w:t>
            </w:r>
            <w:del w:id="12895" w:author="oauser" w:date="2019-12-05T14:31:16Z">
              <w:r>
                <w:rPr>
                  <w:rFonts w:hint="default" w:ascii="仿宋_GB2312" w:hAnsi="仿宋_GB2312" w:cs="仿宋_GB2312"/>
                  <w:color w:val="000000"/>
                  <w:sz w:val="21"/>
                  <w:szCs w:val="21"/>
                  <w:lang w:val="en-US"/>
                </w:rPr>
                <w:delText>100</w:delText>
              </w:r>
            </w:del>
            <w:ins w:id="12896" w:author="oauser" w:date="2019-12-05T14:31:16Z">
              <w:r>
                <w:rPr>
                  <w:rFonts w:hint="eastAsia" w:ascii="仿宋_GB2312" w:hAnsi="仿宋_GB2312" w:cs="仿宋_GB2312"/>
                  <w:color w:val="000000"/>
                  <w:sz w:val="21"/>
                  <w:szCs w:val="21"/>
                  <w:lang w:val="en-US" w:eastAsia="zh-CN"/>
                </w:rPr>
                <w:t>35</w:t>
              </w:r>
            </w:ins>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1.指贷款机构向借款人发放贷款时签订的借款凭证编码。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资金来源</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1.指为筹集资金所采取的方式。</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2.包括发行绿色金融债券募集资金、发行小微企业债券募集资金、发行三农债券募集资金和发行双创债券募集资金，数据更新频率为月度。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发行绿色金融债券募集资金</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发行小微企业债券募集资金</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发行三农债券募集资金</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发行双创债券募集资金</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99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3"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专项债券贷款用途</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n2..4</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1.指债券资金的特定用途。</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2.包括绿色、小微企业、涉农和创新创业，数据更新频率为月度。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绿色</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0101 节能</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0102 污染防治</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0103 资源节约与循环利用</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0104 清洁交通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0105 清洁能源</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0106 生态保护和适应气候变化</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02 小微企业</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03 涉农</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04 创新创业</w:t>
            </w:r>
          </w:p>
        </w:tc>
      </w:tr>
      <w:bookmarkEnd w:id="124"/>
      <w:bookmarkEnd w:id="137"/>
    </w:tbl>
    <w:p>
      <w:pPr>
        <w:pStyle w:val="3"/>
        <w:spacing w:line="240" w:lineRule="auto"/>
        <w:rPr>
          <w:del w:id="12897" w:author="罗斌" w:date="2019-10-30T16:08:00Z"/>
          <w:rFonts w:ascii="仿宋_GB2312" w:hAnsi="仿宋_GB2312" w:eastAsia="仿宋_GB2312" w:cs="仿宋_GB2312"/>
          <w:lang w:eastAsia="zh-CN"/>
          <w:rPrChange w:id="12898" w:author="user" w:date="2019-10-31T09:53:00Z">
            <w:rPr>
              <w:del w:id="12899" w:author="罗斌" w:date="2019-10-30T16:08:00Z"/>
              <w:lang w:eastAsia="zh-CN"/>
            </w:rPr>
          </w:rPrChange>
        </w:rPr>
      </w:pPr>
      <w:bookmarkStart w:id="505" w:name="_Toc24526"/>
      <w:bookmarkStart w:id="506" w:name="_Toc3847"/>
      <w:bookmarkStart w:id="507" w:name="_Toc23319641"/>
      <w:r>
        <w:rPr>
          <w:rFonts w:hint="eastAsia" w:ascii="仿宋_GB2312" w:hAnsi="仿宋_GB2312" w:eastAsia="仿宋_GB2312" w:cs="仿宋_GB2312"/>
          <w:b w:val="0"/>
          <w:bCs w:val="0"/>
          <w:lang w:eastAsia="zh-CN"/>
          <w:rPrChange w:id="12900" w:author="user" w:date="2019-10-31T09:53:00Z">
            <w:rPr>
              <w:rFonts w:hint="eastAsia"/>
              <w:b w:val="0"/>
              <w:bCs w:val="0"/>
              <w:lang w:eastAsia="zh-CN"/>
            </w:rPr>
          </w:rPrChange>
        </w:rPr>
        <w:t>人民银行数据报文数据项内容</w:t>
      </w:r>
      <w:bookmarkEnd w:id="505"/>
      <w:bookmarkEnd w:id="506"/>
      <w:bookmarkEnd w:id="507"/>
    </w:p>
    <w:p>
      <w:pPr>
        <w:pStyle w:val="3"/>
        <w:spacing w:line="240" w:lineRule="auto"/>
        <w:ind w:firstLine="643" w:firstLineChars="200"/>
        <w:jc w:val="both"/>
        <w:rPr>
          <w:rFonts w:ascii="仿宋_GB2312" w:hAnsi="仿宋_GB2312" w:cs="仿宋_GB2312"/>
          <w:lang w:eastAsia="zh-CN"/>
          <w:rPrChange w:id="12902" w:author="user" w:date="2019-10-31T09:53:00Z">
            <w:rPr>
              <w:lang w:eastAsia="zh-CN"/>
            </w:rPr>
          </w:rPrChange>
        </w:rPr>
        <w:pPrChange w:id="12901" w:author="user" w:date="2019-10-31T09:53:00Z">
          <w:pPr>
            <w:ind w:firstLine="562" w:firstLineChars="200"/>
            <w:jc w:val="both"/>
          </w:pPr>
        </w:pPrChange>
      </w:pPr>
      <w:del w:id="12903" w:author="罗斌" w:date="2019-10-30T16:08:00Z">
        <w:bookmarkStart w:id="508" w:name="_Toc7394"/>
        <w:bookmarkStart w:id="509" w:name="_Toc17699"/>
        <w:r>
          <w:rPr>
            <w:rFonts w:hint="eastAsia" w:ascii="仿宋_GB2312" w:hAnsi="仿宋_GB2312" w:eastAsia="仿宋_GB2312" w:cs="仿宋_GB2312"/>
            <w:b/>
            <w:bCs/>
            <w:lang w:eastAsia="zh-CN"/>
            <w:rPrChange w:id="12904" w:author="user" w:date="2019-10-31T09:53:00Z">
              <w:rPr>
                <w:rFonts w:hint="eastAsia"/>
                <w:b/>
                <w:bCs/>
                <w:lang w:eastAsia="zh-CN"/>
              </w:rPr>
            </w:rPrChange>
          </w:rPr>
          <w:delText>以下数据报文由人民银行四川省辖内各分支机构按照相关制度要求向中国人民银行成都分行数字央行大数据应用平台定期报送。</w:delText>
        </w:r>
      </w:del>
      <w:del w:id="12905" w:author="罗斌" w:date="2019-10-30T16:07:00Z">
        <w:r>
          <w:rPr>
            <w:rFonts w:hint="eastAsia" w:ascii="仿宋_GB2312" w:hAnsi="仿宋_GB2312" w:eastAsia="仿宋_GB2312" w:cs="仿宋_GB2312"/>
            <w:b/>
            <w:bCs/>
            <w:lang w:eastAsia="zh-CN"/>
            <w:rPrChange w:id="12906" w:author="user" w:date="2019-10-31T09:53:00Z">
              <w:rPr>
                <w:rFonts w:hint="eastAsia"/>
                <w:b/>
                <w:bCs/>
                <w:lang w:eastAsia="zh-CN"/>
              </w:rPr>
            </w:rPrChange>
          </w:rPr>
          <w:delText>其中3.</w:delText>
        </w:r>
      </w:del>
      <w:del w:id="12907" w:author="罗斌" w:date="2019-10-30T16:07:00Z">
        <w:r>
          <w:rPr>
            <w:rFonts w:ascii="仿宋_GB2312" w:hAnsi="仿宋_GB2312" w:eastAsia="仿宋_GB2312" w:cs="仿宋_GB2312"/>
            <w:b/>
            <w:bCs/>
            <w:lang w:eastAsia="zh-CN"/>
            <w:rPrChange w:id="12908" w:author="user" w:date="2019-10-31T09:53:00Z">
              <w:rPr>
                <w:b/>
                <w:bCs/>
                <w:lang w:eastAsia="zh-CN"/>
              </w:rPr>
            </w:rPrChange>
          </w:rPr>
          <w:delText>9.7</w:delText>
        </w:r>
      </w:del>
      <w:del w:id="12909" w:author="罗斌" w:date="2019-10-30T16:07:00Z">
        <w:r>
          <w:rPr>
            <w:rFonts w:hint="eastAsia" w:ascii="仿宋_GB2312" w:hAnsi="仿宋_GB2312" w:eastAsia="仿宋_GB2312" w:cs="仿宋_GB2312"/>
            <w:b/>
            <w:bCs/>
            <w:lang w:eastAsia="zh-CN"/>
            <w:rPrChange w:id="12910" w:author="user" w:date="2019-10-31T09:53:00Z">
              <w:rPr>
                <w:rFonts w:hint="eastAsia"/>
                <w:b/>
                <w:bCs/>
                <w:lang w:eastAsia="zh-CN"/>
              </w:rPr>
            </w:rPrChange>
          </w:rPr>
          <w:delText>至3.</w:delText>
        </w:r>
      </w:del>
      <w:del w:id="12911" w:author="罗斌" w:date="2019-10-30T16:07:00Z">
        <w:r>
          <w:rPr>
            <w:rFonts w:ascii="仿宋_GB2312" w:hAnsi="仿宋_GB2312" w:eastAsia="仿宋_GB2312" w:cs="仿宋_GB2312"/>
            <w:b/>
            <w:bCs/>
            <w:lang w:eastAsia="zh-CN"/>
            <w:rPrChange w:id="12912" w:author="user" w:date="2019-10-31T09:53:00Z">
              <w:rPr>
                <w:b/>
                <w:bCs/>
                <w:lang w:eastAsia="zh-CN"/>
              </w:rPr>
            </w:rPrChange>
          </w:rPr>
          <w:delText>9.16</w:delText>
        </w:r>
      </w:del>
      <w:del w:id="12913" w:author="罗斌" w:date="2019-10-30T16:07:00Z">
        <w:r>
          <w:rPr>
            <w:rFonts w:hint="eastAsia" w:ascii="仿宋_GB2312" w:hAnsi="仿宋_GB2312" w:eastAsia="仿宋_GB2312" w:cs="仿宋_GB2312"/>
            <w:b/>
            <w:bCs/>
            <w:lang w:eastAsia="zh-CN"/>
            <w:rPrChange w:id="12914" w:author="user" w:date="2019-10-31T09:53:00Z">
              <w:rPr>
                <w:rFonts w:hint="eastAsia"/>
                <w:b/>
                <w:bCs/>
                <w:lang w:eastAsia="zh-CN"/>
              </w:rPr>
            </w:rPrChange>
          </w:rPr>
          <w:delText>共1</w:delText>
        </w:r>
      </w:del>
      <w:del w:id="12915" w:author="罗斌" w:date="2019-10-30T16:07:00Z">
        <w:r>
          <w:rPr>
            <w:rFonts w:ascii="仿宋_GB2312" w:hAnsi="仿宋_GB2312" w:eastAsia="仿宋_GB2312" w:cs="仿宋_GB2312"/>
            <w:b/>
            <w:bCs/>
            <w:lang w:eastAsia="zh-CN"/>
            <w:rPrChange w:id="12916" w:author="user" w:date="2019-10-31T09:53:00Z">
              <w:rPr>
                <w:b/>
                <w:bCs/>
                <w:lang w:eastAsia="zh-CN"/>
              </w:rPr>
            </w:rPrChange>
          </w:rPr>
          <w:delText>0</w:delText>
        </w:r>
      </w:del>
      <w:del w:id="12917" w:author="罗斌" w:date="2019-10-30T16:07:00Z">
        <w:r>
          <w:rPr>
            <w:rFonts w:hint="eastAsia" w:ascii="仿宋_GB2312" w:hAnsi="仿宋_GB2312" w:eastAsia="仿宋_GB2312" w:cs="仿宋_GB2312"/>
            <w:b/>
            <w:bCs/>
            <w:lang w:eastAsia="zh-CN"/>
            <w:rPrChange w:id="12918" w:author="user" w:date="2019-10-31T09:53:00Z">
              <w:rPr>
                <w:rFonts w:hint="eastAsia"/>
                <w:b/>
                <w:bCs/>
                <w:lang w:eastAsia="zh-CN"/>
              </w:rPr>
            </w:rPrChange>
          </w:rPr>
          <w:delText>个报文作为基础数据库接口规范，用于定期维护参考使用。</w:delText>
        </w:r>
        <w:bookmarkEnd w:id="508"/>
        <w:bookmarkEnd w:id="509"/>
      </w:del>
    </w:p>
    <w:p>
      <w:pPr>
        <w:pStyle w:val="4"/>
        <w:spacing w:line="240" w:lineRule="auto"/>
        <w:ind w:left="1161" w:hanging="1161"/>
        <w:rPr>
          <w:lang w:eastAsia="zh-CN"/>
        </w:rPr>
      </w:pPr>
      <w:bookmarkStart w:id="510" w:name="_Toc29213"/>
      <w:bookmarkStart w:id="511" w:name="_Toc23319642"/>
      <w:bookmarkStart w:id="512" w:name="_Toc20690"/>
      <w:r>
        <w:rPr>
          <w:rFonts w:hint="eastAsia" w:ascii="仿宋_GB2312" w:hAnsi="仿宋_GB2312" w:cs="仿宋_GB2312"/>
        </w:rPr>
        <w:t>再贴现</w:t>
      </w:r>
      <w:r>
        <w:rPr>
          <w:lang w:eastAsia="zh-CN"/>
        </w:rPr>
        <w:t>余额</w:t>
      </w:r>
      <w:r>
        <w:rPr>
          <w:rFonts w:hint="eastAsia"/>
          <w:lang w:eastAsia="zh-CN"/>
        </w:rPr>
        <w:t>报文</w:t>
      </w:r>
      <w:bookmarkEnd w:id="510"/>
      <w:bookmarkEnd w:id="511"/>
      <w:bookmarkEnd w:id="512"/>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4"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7"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3" w:type="dxa"/>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人民银行金融机构编码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1.指数据发生的人民银行金融机构唯一标准编码。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2.采用《金融机构编码规范》（JR/T 0124）编发的代码。数据更新的频率为月度。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1010</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再贴现方式</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1.指办理再贴现业务时按票据权利是否转移进行划分。</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2.包含买断式、回购式，数据更新频率为月度。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01买断式</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02回购式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5</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再贴现业务日期</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1.指办理该笔再贴现业务的日期。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2.按照“YYYY-MM-DD”格式填写，应介于1900.01.01-录入当日，数据更新的频率为月度。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6</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再贴现到期日期</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1.指该笔再贴现合同上约定的业务截止日期。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34"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7</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再贴现发生金额</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20(2)</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1.指金融机构向人民银行申请办理再贴现时融入的金额。</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2.本币填报单位为人民币，数据更新频率为月度。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3.值域：再贴现发生金额＞0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8</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利率水平</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13(5)</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1.指金融合约中规定的实际执行的年利率水平。</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2.利率水平填写报告日的实际年化利率水平，例如年利率5.2%，则填报5.20000。数据更新频率为月度。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0.00000≤利率水平≤1000000.00000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9</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人民银行票据专项监测标识</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50!n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1.指根据人民银行票据专项监测制度进行分类的属性标识。</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2.根据人民银行关于票据的各类监测制度进行填写</w:t>
            </w:r>
            <w:ins w:id="12919" w:author="user" w:date="2019-10-23T16:32:00Z">
              <w:r>
                <w:rPr>
                  <w:rFonts w:hint="eastAsia" w:ascii="仿宋_GB2312" w:hAnsi="仿宋_GB2312" w:cs="仿宋_GB2312"/>
                  <w:color w:val="000000"/>
                  <w:sz w:val="21"/>
                  <w:szCs w:val="21"/>
                  <w:lang w:eastAsia="zh-CN"/>
                </w:rPr>
                <w:t>，主要依据贴现企业相关信息进行判断</w:t>
              </w:r>
            </w:ins>
            <w:r>
              <w:rPr>
                <w:rFonts w:hint="eastAsia" w:ascii="仿宋_GB2312" w:hAnsi="仿宋_GB2312" w:cs="仿宋_GB2312"/>
                <w:color w:val="000000"/>
                <w:sz w:val="21"/>
                <w:szCs w:val="21"/>
                <w:lang w:eastAsia="zh-CN"/>
              </w:rPr>
              <w:t>。总位数为50位，目前已经明确的有前10位，后期将根据监测需要明确后40位的填写要求，数据更新频率为月度。现要求如下：</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第1位表示票据是否涉农</w:t>
            </w:r>
            <w:del w:id="12920" w:author="user" w:date="2019-11-06T14:28:00Z">
              <w:r>
                <w:rPr>
                  <w:rFonts w:hint="eastAsia" w:ascii="仿宋_GB2312" w:hAnsi="仿宋_GB2312" w:cs="仿宋_GB2312"/>
                  <w:color w:val="000000"/>
                  <w:sz w:val="21"/>
                  <w:szCs w:val="21"/>
                  <w:lang w:eastAsia="zh-CN"/>
                </w:rPr>
                <w:delText>,</w:delText>
              </w:r>
            </w:del>
            <w:ins w:id="12921"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第2位表示是否“央行科票通”指定贴现窗口贴现的票据</w:t>
            </w:r>
            <w:del w:id="12922" w:author="user" w:date="2019-11-06T14:28:00Z">
              <w:r>
                <w:rPr>
                  <w:rFonts w:hint="eastAsia" w:ascii="仿宋_GB2312" w:hAnsi="仿宋_GB2312" w:cs="仿宋_GB2312"/>
                  <w:color w:val="000000"/>
                  <w:sz w:val="21"/>
                  <w:szCs w:val="21"/>
                  <w:lang w:eastAsia="zh-CN"/>
                </w:rPr>
                <w:delText>,</w:delText>
              </w:r>
            </w:del>
            <w:ins w:id="12923"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第3位表示是否军民融合企业</w:t>
            </w:r>
            <w:del w:id="12924" w:author="user" w:date="2019-11-06T14:28:00Z">
              <w:r>
                <w:rPr>
                  <w:rFonts w:hint="eastAsia" w:ascii="仿宋_GB2312" w:hAnsi="仿宋_GB2312" w:cs="仿宋_GB2312"/>
                  <w:color w:val="000000"/>
                  <w:sz w:val="21"/>
                  <w:szCs w:val="21"/>
                  <w:lang w:eastAsia="zh-CN"/>
                </w:rPr>
                <w:delText>,</w:delText>
              </w:r>
            </w:del>
            <w:ins w:id="12925"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第4位表示是否自贸区企业</w:t>
            </w:r>
            <w:del w:id="12926" w:author="user" w:date="2019-11-06T14:28:00Z">
              <w:r>
                <w:rPr>
                  <w:rFonts w:hint="eastAsia" w:ascii="仿宋_GB2312" w:hAnsi="仿宋_GB2312" w:cs="仿宋_GB2312"/>
                  <w:color w:val="000000"/>
                  <w:sz w:val="21"/>
                  <w:szCs w:val="21"/>
                  <w:lang w:eastAsia="zh-CN"/>
                </w:rPr>
                <w:delText>,</w:delText>
              </w:r>
            </w:del>
            <w:ins w:id="12927"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第5位表示是否绿色企业</w:t>
            </w:r>
            <w:del w:id="12928" w:author="user" w:date="2019-11-06T14:28:00Z">
              <w:r>
                <w:rPr>
                  <w:rFonts w:hint="eastAsia" w:ascii="仿宋_GB2312" w:hAnsi="仿宋_GB2312" w:cs="仿宋_GB2312"/>
                  <w:color w:val="000000"/>
                  <w:sz w:val="21"/>
                  <w:szCs w:val="21"/>
                  <w:lang w:eastAsia="zh-CN"/>
                </w:rPr>
                <w:delText>,</w:delText>
              </w:r>
            </w:del>
            <w:ins w:id="12929"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第6位表示是否一带一路企业</w:t>
            </w:r>
            <w:del w:id="12930" w:author="user" w:date="2019-11-06T14:28:00Z">
              <w:r>
                <w:rPr>
                  <w:rFonts w:hint="eastAsia" w:ascii="仿宋_GB2312" w:hAnsi="仿宋_GB2312" w:cs="仿宋_GB2312"/>
                  <w:color w:val="000000"/>
                  <w:sz w:val="21"/>
                  <w:szCs w:val="21"/>
                  <w:lang w:eastAsia="zh-CN"/>
                </w:rPr>
                <w:delText>,</w:delText>
              </w:r>
            </w:del>
            <w:ins w:id="12931"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第7位表示是否航空航天企业</w:t>
            </w:r>
            <w:del w:id="12932" w:author="user" w:date="2019-11-06T14:28:00Z">
              <w:r>
                <w:rPr>
                  <w:rFonts w:hint="eastAsia" w:ascii="仿宋_GB2312" w:hAnsi="仿宋_GB2312" w:cs="仿宋_GB2312"/>
                  <w:color w:val="000000"/>
                  <w:sz w:val="21"/>
                  <w:szCs w:val="21"/>
                  <w:lang w:eastAsia="zh-CN"/>
                </w:rPr>
                <w:delText>,</w:delText>
              </w:r>
            </w:del>
            <w:ins w:id="12933"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第8位表示是否双创企业</w:t>
            </w:r>
            <w:del w:id="12934" w:author="user" w:date="2019-11-06T14:28:00Z">
              <w:r>
                <w:rPr>
                  <w:rFonts w:hint="eastAsia" w:ascii="仿宋_GB2312" w:hAnsi="仿宋_GB2312" w:cs="仿宋_GB2312"/>
                  <w:color w:val="000000"/>
                  <w:sz w:val="21"/>
                  <w:szCs w:val="21"/>
                  <w:lang w:eastAsia="zh-CN"/>
                </w:rPr>
                <w:delText>,</w:delText>
              </w:r>
            </w:del>
            <w:ins w:id="12935"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第9位表示是否小微企业</w:t>
            </w:r>
            <w:del w:id="12936" w:author="user" w:date="2019-11-06T14:28:00Z">
              <w:r>
                <w:rPr>
                  <w:rFonts w:hint="eastAsia" w:ascii="仿宋_GB2312" w:hAnsi="仿宋_GB2312" w:cs="仿宋_GB2312"/>
                  <w:color w:val="000000"/>
                  <w:sz w:val="21"/>
                  <w:szCs w:val="21"/>
                  <w:lang w:eastAsia="zh-CN"/>
                </w:rPr>
                <w:delText>,</w:delText>
              </w:r>
            </w:del>
            <w:ins w:id="12937"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第10位表示再贴现是否县域，1是，0否。后40位以0填充。</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3.值域：00000000000000000000000000000000000000000000000000-99999999999999999999999999999999999999999999999999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10</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票据编码</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an..50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1.指载明在票据上的号码。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11</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再贴现期限</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1.指再贴现业务发生日期到再贴现到期日期的时间段。</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 6个月以内、6个月-12个月。数据更新的频率为月度。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6个月以内</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6个月-12个月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12</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票据类型</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1.指按票据承兑主体类型进行的划分。</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2.包含金融机构承兑汇票、商业承兑汇票，数据更新频率为月度。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银行承兑汇票</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商业承兑汇票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w:t>
            </w:r>
            <w:r>
              <w:rPr>
                <w:rFonts w:hint="eastAsia" w:ascii="仿宋_GB2312" w:hAnsi="仿宋_GB2312" w:cs="仿宋_GB2312"/>
                <w:color w:val="000000"/>
                <w:sz w:val="21"/>
                <w:szCs w:val="21"/>
                <w:lang w:eastAsia="zh-CN"/>
              </w:rPr>
              <w:t>3</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票据介质</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1.指票据的载体。</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2.包含纸票和电票，数据更新频率为月度。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 xml:space="preserve">01 电子 </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02 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w:t>
            </w:r>
            <w:r>
              <w:rPr>
                <w:rFonts w:hint="eastAsia" w:ascii="仿宋_GB2312" w:hAnsi="仿宋_GB2312" w:cs="仿宋_GB2312"/>
                <w:color w:val="000000"/>
                <w:sz w:val="21"/>
                <w:szCs w:val="21"/>
                <w:lang w:eastAsia="zh-CN"/>
              </w:rPr>
              <w:t>4</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del w:id="12938" w:author="user" w:date="2019-10-23T17:36:00Z">
              <w:r>
                <w:rPr>
                  <w:rFonts w:hint="eastAsia" w:ascii="仿宋_GB2312" w:hAnsi="仿宋_GB2312" w:cs="仿宋_GB2312"/>
                  <w:color w:val="000000"/>
                  <w:sz w:val="21"/>
                  <w:szCs w:val="21"/>
                </w:rPr>
                <w:delText>贴现人</w:delText>
              </w:r>
            </w:del>
            <w:ins w:id="12939" w:author="user" w:date="2019-10-23T17:36:00Z">
              <w:r>
                <w:rPr>
                  <w:rFonts w:hint="eastAsia" w:ascii="仿宋_GB2312" w:hAnsi="仿宋_GB2312" w:cs="仿宋_GB2312"/>
                  <w:color w:val="000000"/>
                  <w:sz w:val="21"/>
                  <w:szCs w:val="21"/>
                </w:rPr>
                <w:t>贴现企业</w:t>
              </w:r>
            </w:ins>
            <w:r>
              <w:rPr>
                <w:rFonts w:hint="eastAsia" w:ascii="仿宋_GB2312" w:hAnsi="仿宋_GB2312" w:cs="仿宋_GB2312"/>
                <w:color w:val="000000"/>
                <w:sz w:val="21"/>
                <w:szCs w:val="21"/>
              </w:rPr>
              <w:t>名称</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12940" w:author="user" w:date="2019-10-23T17:36:00Z">
              <w:r>
                <w:rPr>
                  <w:rFonts w:hint="eastAsia" w:ascii="仿宋_GB2312" w:hAnsi="仿宋_GB2312" w:cs="仿宋_GB2312"/>
                  <w:color w:val="000000"/>
                  <w:sz w:val="21"/>
                  <w:szCs w:val="21"/>
                  <w:lang w:eastAsia="zh-CN"/>
                </w:rPr>
                <w:delText>贴现人</w:delText>
              </w:r>
            </w:del>
            <w:ins w:id="12941"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全称，该名称一般记录在国家授权部门颁发给</w:t>
            </w:r>
            <w:del w:id="12942" w:author="user" w:date="2019-10-23T17:36:00Z">
              <w:r>
                <w:rPr>
                  <w:rFonts w:hint="eastAsia" w:ascii="仿宋_GB2312" w:hAnsi="仿宋_GB2312" w:cs="仿宋_GB2312"/>
                  <w:color w:val="000000"/>
                  <w:sz w:val="21"/>
                  <w:szCs w:val="21"/>
                  <w:lang w:eastAsia="zh-CN"/>
                </w:rPr>
                <w:delText>贴现人</w:delText>
              </w:r>
            </w:del>
            <w:ins w:id="12943"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的证件上，在法律上受到认可。</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w:t>
            </w:r>
            <w:del w:id="12944" w:author="user" w:date="2019-10-23T17:36:00Z">
              <w:r>
                <w:rPr>
                  <w:rFonts w:hint="eastAsia" w:ascii="仿宋_GB2312" w:hAnsi="仿宋_GB2312" w:cs="仿宋_GB2312"/>
                  <w:color w:val="000000"/>
                  <w:sz w:val="21"/>
                  <w:szCs w:val="21"/>
                  <w:lang w:eastAsia="zh-CN"/>
                </w:rPr>
                <w:delText>贴现人</w:delText>
              </w:r>
            </w:del>
            <w:ins w:id="12945"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的证件上记载的名称采集，如：工商营业执照、组织机构代码证、税务登记证等。</w:t>
            </w:r>
            <w:del w:id="12946" w:author="user" w:date="2019-10-23T17:36:00Z">
              <w:r>
                <w:rPr>
                  <w:rFonts w:hint="eastAsia" w:ascii="仿宋_GB2312" w:hAnsi="仿宋_GB2312" w:cs="仿宋_GB2312"/>
                  <w:color w:val="000000"/>
                  <w:sz w:val="21"/>
                  <w:szCs w:val="21"/>
                  <w:lang w:eastAsia="zh-CN"/>
                </w:rPr>
                <w:delText>贴现人</w:delText>
              </w:r>
            </w:del>
            <w:ins w:id="12947"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名称可以为简体中文、繁体中文、英文以及其他语言文字。在</w:t>
            </w:r>
            <w:del w:id="12948" w:author="user" w:date="2019-10-23T17:36:00Z">
              <w:r>
                <w:rPr>
                  <w:rFonts w:hint="eastAsia" w:ascii="仿宋_GB2312" w:hAnsi="仿宋_GB2312" w:cs="仿宋_GB2312"/>
                  <w:color w:val="000000"/>
                  <w:sz w:val="21"/>
                  <w:szCs w:val="21"/>
                  <w:lang w:eastAsia="zh-CN"/>
                </w:rPr>
                <w:delText>贴现人</w:delText>
              </w:r>
            </w:del>
            <w:ins w:id="12949"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名称中，字符一律采用半角，字母一律大写，数据更新的频率为月度。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w:t>
            </w:r>
            <w:r>
              <w:rPr>
                <w:rFonts w:hint="eastAsia" w:ascii="仿宋_GB2312" w:hAnsi="仿宋_GB2312" w:cs="仿宋_GB2312"/>
                <w:color w:val="000000"/>
                <w:sz w:val="21"/>
                <w:szCs w:val="21"/>
                <w:lang w:eastAsia="zh-CN"/>
              </w:rPr>
              <w:t>5</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票据金额</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20(2)</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1.指票据上载明的票面金额。</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3.值域：票据金额＞0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16</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再贴现率</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9(5)</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1.指人民银行办理再贴现的实际利率。</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2.再贴现率折合为年化，例如再贴现率为2.5%，则填报2.50000。数据更新频率为月度。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0.00000≤再贴现率≤100.00000</w:t>
            </w:r>
          </w:p>
        </w:tc>
      </w:tr>
    </w:tbl>
    <w:p>
      <w:pPr>
        <w:pStyle w:val="4"/>
        <w:spacing w:line="240" w:lineRule="auto"/>
        <w:ind w:left="1161" w:hanging="1161"/>
        <w:rPr>
          <w:lang w:eastAsia="zh-CN"/>
        </w:rPr>
      </w:pPr>
      <w:bookmarkStart w:id="513" w:name="_Toc23319643"/>
      <w:bookmarkStart w:id="514" w:name="_Toc11884"/>
      <w:bookmarkStart w:id="515" w:name="_Toc15541"/>
      <w:r>
        <w:rPr>
          <w:rFonts w:hint="eastAsia" w:ascii="仿宋_GB2312" w:hAnsi="仿宋_GB2312" w:cs="仿宋_GB2312"/>
        </w:rPr>
        <w:t>再贴现</w:t>
      </w:r>
      <w:r>
        <w:rPr>
          <w:rFonts w:hint="eastAsia"/>
          <w:lang w:eastAsia="zh-CN"/>
        </w:rPr>
        <w:t>发生额报文</w:t>
      </w:r>
      <w:bookmarkEnd w:id="513"/>
      <w:bookmarkEnd w:id="514"/>
      <w:bookmarkEnd w:id="515"/>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4"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7"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3" w:type="dxa"/>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人民银行金融机构编码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1.指数据发生的人民银行金融机构唯一标准编码。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2.采用《金融机构编码规范》（JR/T 0124）编发的代码。数据更新的频率为月度。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1010</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再贴现方式</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1.指办理再贴现业务时按票据权利是否转移进行划分。</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2.包含买断式、回购式，数据更新频率为月度。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01买断式</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02回购式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5</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贴入/贴出标识</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1.指用来标记该笔交易是贴入还是贴出。</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2.包含贴入、贴出，数据更新频率为月度。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贴入</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贴出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6</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再贴现业务日期</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1.指办理该笔再贴现业务的日期。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2.按照“YYYY-MM-DD”格式填写，应介于1900.01.01-录入当日，数据更新的频率为月度。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7</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再贴现到期日期</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1.指该笔再贴现合同上约定的业务截止日期。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8</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再贴现发生金额</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20(2)</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1.指金融机构向人民银行申请办理再贴现时融入的金额。</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2.本币填报单位为人民币，数据更新频率为月度。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3.值域：再贴现发生金额＞0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9</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利率水平</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13(5)</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1.指金融合约中规定的实际执行的年利率水平。</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2.利率水平填写报告日的实际年化利率水平，例如年利率5.2%，则填报5.20000。数据更新频率为月度。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0.00000≤利率水平≤1000000.00000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10</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人民银行票据专项监测标识</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50!n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1.指根据人民银行票据专项监测制度进行分类的属性标识。</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2.根据人民银行关于票据的各类监测制度进行填写</w:t>
            </w:r>
            <w:ins w:id="12950" w:author="user" w:date="2019-10-24T16:09:00Z">
              <w:r>
                <w:rPr>
                  <w:rFonts w:hint="eastAsia" w:ascii="仿宋_GB2312" w:hAnsi="仿宋_GB2312" w:cs="仿宋_GB2312"/>
                  <w:color w:val="000000"/>
                  <w:sz w:val="21"/>
                  <w:szCs w:val="21"/>
                  <w:lang w:eastAsia="zh-CN"/>
                </w:rPr>
                <w:t>，主要依据贴现企业相关信息进行判断</w:t>
              </w:r>
            </w:ins>
            <w:r>
              <w:rPr>
                <w:rFonts w:hint="eastAsia" w:ascii="仿宋_GB2312" w:hAnsi="仿宋_GB2312" w:cs="仿宋_GB2312"/>
                <w:color w:val="000000"/>
                <w:sz w:val="21"/>
                <w:szCs w:val="21"/>
                <w:lang w:eastAsia="zh-CN"/>
              </w:rPr>
              <w:t>。总位数为50位，目前已经明确的有前10位，后期将根据监测需要明确后40位的填写要求，数据更新频率为月度。现要求如下：</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第1位表示票据是否涉农</w:t>
            </w:r>
            <w:del w:id="12951" w:author="user" w:date="2019-11-06T14:28:00Z">
              <w:r>
                <w:rPr>
                  <w:rFonts w:hint="eastAsia" w:ascii="仿宋_GB2312" w:hAnsi="仿宋_GB2312" w:cs="仿宋_GB2312"/>
                  <w:color w:val="000000"/>
                  <w:sz w:val="21"/>
                  <w:szCs w:val="21"/>
                  <w:lang w:eastAsia="zh-CN"/>
                </w:rPr>
                <w:delText>,</w:delText>
              </w:r>
            </w:del>
            <w:ins w:id="12952"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第2位表示是否“央行科票通”指定贴现窗口贴现的票据</w:t>
            </w:r>
            <w:del w:id="12953" w:author="user" w:date="2019-11-06T14:28:00Z">
              <w:r>
                <w:rPr>
                  <w:rFonts w:hint="eastAsia" w:ascii="仿宋_GB2312" w:hAnsi="仿宋_GB2312" w:cs="仿宋_GB2312"/>
                  <w:color w:val="000000"/>
                  <w:sz w:val="21"/>
                  <w:szCs w:val="21"/>
                  <w:lang w:eastAsia="zh-CN"/>
                </w:rPr>
                <w:delText>,</w:delText>
              </w:r>
            </w:del>
            <w:ins w:id="12954"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第3位表示是否军民融合企业</w:t>
            </w:r>
            <w:del w:id="12955" w:author="user" w:date="2019-11-06T14:28:00Z">
              <w:r>
                <w:rPr>
                  <w:rFonts w:hint="eastAsia" w:ascii="仿宋_GB2312" w:hAnsi="仿宋_GB2312" w:cs="仿宋_GB2312"/>
                  <w:color w:val="000000"/>
                  <w:sz w:val="21"/>
                  <w:szCs w:val="21"/>
                  <w:lang w:eastAsia="zh-CN"/>
                </w:rPr>
                <w:delText>,</w:delText>
              </w:r>
            </w:del>
            <w:ins w:id="12956"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第4位表示是否自贸区企业</w:t>
            </w:r>
            <w:del w:id="12957" w:author="user" w:date="2019-11-06T14:28:00Z">
              <w:r>
                <w:rPr>
                  <w:rFonts w:hint="eastAsia" w:ascii="仿宋_GB2312" w:hAnsi="仿宋_GB2312" w:cs="仿宋_GB2312"/>
                  <w:color w:val="000000"/>
                  <w:sz w:val="21"/>
                  <w:szCs w:val="21"/>
                  <w:lang w:eastAsia="zh-CN"/>
                </w:rPr>
                <w:delText>,</w:delText>
              </w:r>
            </w:del>
            <w:ins w:id="12958"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第5位表示是否绿色企业</w:t>
            </w:r>
            <w:del w:id="12959" w:author="user" w:date="2019-11-06T14:28:00Z">
              <w:r>
                <w:rPr>
                  <w:rFonts w:hint="eastAsia" w:ascii="仿宋_GB2312" w:hAnsi="仿宋_GB2312" w:cs="仿宋_GB2312"/>
                  <w:color w:val="000000"/>
                  <w:sz w:val="21"/>
                  <w:szCs w:val="21"/>
                  <w:lang w:eastAsia="zh-CN"/>
                </w:rPr>
                <w:delText>,</w:delText>
              </w:r>
            </w:del>
            <w:ins w:id="12960"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第6位表示是否一带一路企业</w:t>
            </w:r>
            <w:del w:id="12961" w:author="user" w:date="2019-11-06T14:28:00Z">
              <w:r>
                <w:rPr>
                  <w:rFonts w:hint="eastAsia" w:ascii="仿宋_GB2312" w:hAnsi="仿宋_GB2312" w:cs="仿宋_GB2312"/>
                  <w:color w:val="000000"/>
                  <w:sz w:val="21"/>
                  <w:szCs w:val="21"/>
                  <w:lang w:eastAsia="zh-CN"/>
                </w:rPr>
                <w:delText>,</w:delText>
              </w:r>
            </w:del>
            <w:ins w:id="12962"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第7位表示是否航空航天企业</w:t>
            </w:r>
            <w:del w:id="12963" w:author="user" w:date="2019-11-06T14:28:00Z">
              <w:r>
                <w:rPr>
                  <w:rFonts w:hint="eastAsia" w:ascii="仿宋_GB2312" w:hAnsi="仿宋_GB2312" w:cs="仿宋_GB2312"/>
                  <w:color w:val="000000"/>
                  <w:sz w:val="21"/>
                  <w:szCs w:val="21"/>
                  <w:lang w:eastAsia="zh-CN"/>
                </w:rPr>
                <w:delText>,</w:delText>
              </w:r>
            </w:del>
            <w:ins w:id="12964"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第8位表示是否双创企业</w:t>
            </w:r>
            <w:del w:id="12965" w:author="user" w:date="2019-11-06T14:28:00Z">
              <w:r>
                <w:rPr>
                  <w:rFonts w:hint="eastAsia" w:ascii="仿宋_GB2312" w:hAnsi="仿宋_GB2312" w:cs="仿宋_GB2312"/>
                  <w:color w:val="000000"/>
                  <w:sz w:val="21"/>
                  <w:szCs w:val="21"/>
                  <w:lang w:eastAsia="zh-CN"/>
                </w:rPr>
                <w:delText>,</w:delText>
              </w:r>
            </w:del>
            <w:ins w:id="12966"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第9位表示是否小微企业</w:t>
            </w:r>
            <w:del w:id="12967" w:author="user" w:date="2019-11-06T14:28:00Z">
              <w:r>
                <w:rPr>
                  <w:rFonts w:hint="eastAsia" w:ascii="仿宋_GB2312" w:hAnsi="仿宋_GB2312" w:cs="仿宋_GB2312"/>
                  <w:color w:val="000000"/>
                  <w:sz w:val="21"/>
                  <w:szCs w:val="21"/>
                  <w:lang w:eastAsia="zh-CN"/>
                </w:rPr>
                <w:delText>,</w:delText>
              </w:r>
            </w:del>
            <w:ins w:id="12968" w:author="user" w:date="2019-11-06T14:28:00Z">
              <w:r>
                <w:rPr>
                  <w:rFonts w:hint="eastAsia" w:ascii="仿宋_GB2312" w:hAnsi="仿宋_GB2312" w:cs="仿宋_GB2312"/>
                  <w:color w:val="000000"/>
                  <w:sz w:val="21"/>
                  <w:szCs w:val="21"/>
                  <w:lang w:eastAsia="zh-CN"/>
                </w:rPr>
                <w:t>，</w:t>
              </w:r>
            </w:ins>
            <w:r>
              <w:rPr>
                <w:rFonts w:hint="eastAsia" w:ascii="仿宋_GB2312" w:hAnsi="仿宋_GB2312" w:cs="仿宋_GB2312"/>
                <w:color w:val="000000"/>
                <w:sz w:val="21"/>
                <w:szCs w:val="21"/>
                <w:lang w:eastAsia="zh-CN"/>
              </w:rPr>
              <w:t>1是，0否；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第10位表示再贴现是否县域，1是，0否。后40位以0填充。</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3.值域：00000000000000000000000000000000000000000000000000-99999999999999999999999999999999999999999999999999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1</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票据编码</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an..50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1.指载明在票据上的号码。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2</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再贴现期限</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1.指再贴现业务发生日期到再贴现到期日期的时间段。</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 6个月以内、6个月-12个月。数据更新的频率为月度。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6个月以内</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6个月-12个月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13</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票据类型</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1.指按票据承兑主体类型进行的划分。</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2.包含金融机构承兑汇票、商业承兑汇票，数据更新频率为月度。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银行承兑汇票</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商业承兑汇票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rPr>
              <w:t>14</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票据介质</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1.指票据的载体。</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2.包含纸票和电票，数据更新频率为月度。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 xml:space="preserve">01 电子 </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02 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rPr>
              <w:t>15</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del w:id="12969" w:author="user" w:date="2019-10-23T17:36:00Z">
              <w:r>
                <w:rPr>
                  <w:rFonts w:hint="eastAsia" w:ascii="仿宋_GB2312" w:hAnsi="仿宋_GB2312" w:cs="仿宋_GB2312"/>
                  <w:color w:val="000000"/>
                  <w:sz w:val="21"/>
                  <w:szCs w:val="21"/>
                </w:rPr>
                <w:delText>贴现人</w:delText>
              </w:r>
            </w:del>
            <w:ins w:id="12970" w:author="user" w:date="2019-10-23T17:36:00Z">
              <w:r>
                <w:rPr>
                  <w:rFonts w:hint="eastAsia" w:ascii="仿宋_GB2312" w:hAnsi="仿宋_GB2312" w:cs="仿宋_GB2312"/>
                  <w:color w:val="000000"/>
                  <w:sz w:val="21"/>
                  <w:szCs w:val="21"/>
                </w:rPr>
                <w:t>贴现企业</w:t>
              </w:r>
            </w:ins>
            <w:r>
              <w:rPr>
                <w:rFonts w:hint="eastAsia" w:ascii="仿宋_GB2312" w:hAnsi="仿宋_GB2312" w:cs="仿宋_GB2312"/>
                <w:color w:val="000000"/>
                <w:sz w:val="21"/>
                <w:szCs w:val="21"/>
              </w:rPr>
              <w:t>名称</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w:t>
            </w:r>
            <w:del w:id="12971" w:author="user" w:date="2019-10-23T17:36:00Z">
              <w:r>
                <w:rPr>
                  <w:rFonts w:hint="eastAsia" w:ascii="仿宋_GB2312" w:hAnsi="仿宋_GB2312" w:cs="仿宋_GB2312"/>
                  <w:color w:val="000000"/>
                  <w:sz w:val="21"/>
                  <w:szCs w:val="21"/>
                  <w:lang w:eastAsia="zh-CN"/>
                </w:rPr>
                <w:delText>贴现人</w:delText>
              </w:r>
            </w:del>
            <w:ins w:id="12972"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全称，该名称一般记录在国家授权部门颁发给</w:t>
            </w:r>
            <w:del w:id="12973" w:author="user" w:date="2019-10-23T17:36:00Z">
              <w:r>
                <w:rPr>
                  <w:rFonts w:hint="eastAsia" w:ascii="仿宋_GB2312" w:hAnsi="仿宋_GB2312" w:cs="仿宋_GB2312"/>
                  <w:color w:val="000000"/>
                  <w:sz w:val="21"/>
                  <w:szCs w:val="21"/>
                  <w:lang w:eastAsia="zh-CN"/>
                </w:rPr>
                <w:delText>贴现人</w:delText>
              </w:r>
            </w:del>
            <w:ins w:id="12974"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的证件上，在法律上受到认可。</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w:t>
            </w:r>
            <w:del w:id="12975" w:author="user" w:date="2019-10-23T17:36:00Z">
              <w:r>
                <w:rPr>
                  <w:rFonts w:hint="eastAsia" w:ascii="仿宋_GB2312" w:hAnsi="仿宋_GB2312" w:cs="仿宋_GB2312"/>
                  <w:color w:val="000000"/>
                  <w:sz w:val="21"/>
                  <w:szCs w:val="21"/>
                  <w:lang w:eastAsia="zh-CN"/>
                </w:rPr>
                <w:delText>贴现人</w:delText>
              </w:r>
            </w:del>
            <w:ins w:id="12976"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的证件上记载的名称采集，如：工商营业执照、组织机构代码证、税务登记证等。</w:t>
            </w:r>
            <w:del w:id="12977" w:author="user" w:date="2019-10-23T17:36:00Z">
              <w:r>
                <w:rPr>
                  <w:rFonts w:hint="eastAsia" w:ascii="仿宋_GB2312" w:hAnsi="仿宋_GB2312" w:cs="仿宋_GB2312"/>
                  <w:color w:val="000000"/>
                  <w:sz w:val="21"/>
                  <w:szCs w:val="21"/>
                  <w:lang w:eastAsia="zh-CN"/>
                </w:rPr>
                <w:delText>贴现人</w:delText>
              </w:r>
            </w:del>
            <w:ins w:id="12978"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名称可以为简体中文、繁体中文、英文以及其他语言文字。在</w:t>
            </w:r>
            <w:del w:id="12979" w:author="user" w:date="2019-10-23T17:36:00Z">
              <w:r>
                <w:rPr>
                  <w:rFonts w:hint="eastAsia" w:ascii="仿宋_GB2312" w:hAnsi="仿宋_GB2312" w:cs="仿宋_GB2312"/>
                  <w:color w:val="000000"/>
                  <w:sz w:val="21"/>
                  <w:szCs w:val="21"/>
                  <w:lang w:eastAsia="zh-CN"/>
                </w:rPr>
                <w:delText>贴现人</w:delText>
              </w:r>
            </w:del>
            <w:ins w:id="12980" w:author="user" w:date="2019-10-23T17:36:00Z">
              <w:r>
                <w:rPr>
                  <w:rFonts w:hint="eastAsia" w:ascii="仿宋_GB2312" w:hAnsi="仿宋_GB2312" w:cs="仿宋_GB2312"/>
                  <w:color w:val="000000"/>
                  <w:sz w:val="21"/>
                  <w:szCs w:val="21"/>
                  <w:lang w:eastAsia="zh-CN"/>
                </w:rPr>
                <w:t>贴现企业</w:t>
              </w:r>
            </w:ins>
            <w:r>
              <w:rPr>
                <w:rFonts w:hint="eastAsia" w:ascii="仿宋_GB2312" w:hAnsi="仿宋_GB2312" w:cs="仿宋_GB2312"/>
                <w:color w:val="000000"/>
                <w:sz w:val="21"/>
                <w:szCs w:val="21"/>
                <w:lang w:eastAsia="zh-CN"/>
              </w:rPr>
              <w:t>名称中，字符一律采用半角，字母一律大写，数据更新的频率为月度。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rPr>
              <w:t>16</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票据金额</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20(2)</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1.指票据上载明的票面金额。</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2.本币填报单位为人民币，外币为外币折美元，折算汇率为报告期末时点汇率。数据更新频率为月度。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3.值域：票据金额＞0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17</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再贴现率</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9(5)</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1.指人民银行办理再贴现的实际利率。</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2.再贴现率折合为年化，例如再贴现率为2.5%，则填报2.50000。数据更新频率为月度。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0.00000≤再贴现率≤100.00000</w:t>
            </w:r>
          </w:p>
        </w:tc>
      </w:tr>
    </w:tbl>
    <w:p>
      <w:pPr>
        <w:pStyle w:val="4"/>
        <w:spacing w:line="240" w:lineRule="auto"/>
        <w:ind w:left="1161" w:hanging="1161"/>
        <w:rPr>
          <w:lang w:eastAsia="zh-CN"/>
        </w:rPr>
      </w:pPr>
      <w:bookmarkStart w:id="516" w:name="_Toc23319644"/>
      <w:bookmarkStart w:id="517" w:name="_Toc13209"/>
      <w:bookmarkStart w:id="518" w:name="_Toc28423"/>
      <w:r>
        <w:rPr>
          <w:rFonts w:hint="eastAsia" w:ascii="仿宋_GB2312" w:hAnsi="仿宋_GB2312" w:cs="仿宋_GB2312"/>
        </w:rPr>
        <w:t>再</w:t>
      </w:r>
      <w:r>
        <w:rPr>
          <w:rFonts w:ascii="仿宋_GB2312" w:hAnsi="仿宋_GB2312" w:cs="仿宋_GB2312"/>
        </w:rPr>
        <w:t>贴现</w:t>
      </w:r>
      <w:r>
        <w:rPr>
          <w:lang w:eastAsia="zh-CN"/>
        </w:rPr>
        <w:t>限额</w:t>
      </w:r>
      <w:r>
        <w:rPr>
          <w:rFonts w:hint="eastAsia"/>
          <w:lang w:eastAsia="zh-CN"/>
        </w:rPr>
        <w:t>报文</w:t>
      </w:r>
      <w:bookmarkEnd w:id="516"/>
      <w:bookmarkEnd w:id="517"/>
      <w:bookmarkEnd w:id="518"/>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ascii="仿宋_GB2312" w:hAnsi="仿宋_GB2312" w:cs="仿宋_GB2312"/>
                <w:color w:val="000000"/>
                <w:sz w:val="21"/>
                <w:szCs w:val="21"/>
                <w:lang w:eastAsia="zh-CN"/>
              </w:rPr>
              <w:t>1.</w:t>
            </w:r>
            <w:r>
              <w:rPr>
                <w:rFonts w:hint="eastAsia" w:ascii="仿宋_GB2312" w:hAnsi="仿宋_GB2312" w:cs="仿宋_GB2312"/>
                <w:color w:val="000000"/>
                <w:sz w:val="21"/>
                <w:szCs w:val="21"/>
                <w:lang w:eastAsia="zh-CN"/>
              </w:rPr>
              <w:t>指统计时点或统计期间的最后一个自然日。</w:t>
            </w:r>
            <w:r>
              <w:rPr>
                <w:rFonts w:ascii="仿宋_GB2312" w:hAnsi="仿宋_GB2312" w:cs="仿宋_GB2312"/>
                <w:color w:val="000000"/>
                <w:sz w:val="21"/>
                <w:szCs w:val="21"/>
                <w:lang w:eastAsia="zh-CN"/>
              </w:rPr>
              <w:br w:type="textWrapping"/>
            </w:r>
            <w:r>
              <w:rPr>
                <w:rFonts w:ascii="仿宋_GB2312" w:hAnsi="仿宋_GB2312" w:cs="仿宋_GB2312"/>
                <w:color w:val="000000"/>
                <w:sz w:val="21"/>
                <w:szCs w:val="21"/>
                <w:lang w:eastAsia="zh-CN"/>
              </w:rPr>
              <w:t>2.按照“YYYY-MM-DD”格式填写，应介于1900.01.01-录入当日，数据更新的频率为月度。</w:t>
            </w:r>
            <w:r>
              <w:rPr>
                <w:rFonts w:ascii="仿宋_GB2312" w:hAnsi="仿宋_GB2312" w:cs="仿宋_GB2312"/>
                <w:color w:val="000000"/>
                <w:sz w:val="21"/>
                <w:szCs w:val="21"/>
                <w:lang w:eastAsia="zh-CN"/>
              </w:rPr>
              <w:br w:type="textWrapping"/>
            </w:r>
            <w:r>
              <w:rPr>
                <w:rFonts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人民银行金融机构编码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1.指数据发生的人民银行金融机构唯一标准编码。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2.采用《金融机构编码规范》（JR/T 0124）编发的代码。数据更新的频率为月度。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再贴现限额</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20(2)</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1.指在一定时期内人民银行上级行向下级行下达的该地区金融机构可以向当地人民银行申请办理再贴现的最高额度。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2.本币填报单位为人民币，数据更新频率为季度。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3.值域：再贴现限额＞0</w:t>
            </w:r>
          </w:p>
        </w:tc>
      </w:tr>
    </w:tbl>
    <w:p>
      <w:pPr>
        <w:pStyle w:val="4"/>
        <w:spacing w:line="240" w:lineRule="auto"/>
        <w:ind w:left="1161" w:hanging="1161"/>
        <w:rPr>
          <w:lang w:eastAsia="zh-CN"/>
        </w:rPr>
      </w:pPr>
      <w:bookmarkStart w:id="519" w:name="_Toc23319645"/>
      <w:bookmarkStart w:id="520" w:name="_Toc3827"/>
      <w:bookmarkStart w:id="521" w:name="_Toc10835"/>
      <w:r>
        <w:rPr>
          <w:rFonts w:hint="eastAsia"/>
          <w:lang w:eastAsia="zh-CN"/>
        </w:rPr>
        <w:t>再</w:t>
      </w:r>
      <w:r>
        <w:rPr>
          <w:rFonts w:hint="eastAsia" w:ascii="仿宋_GB2312" w:hAnsi="仿宋_GB2312" w:cs="仿宋_GB2312"/>
        </w:rPr>
        <w:t>贷款</w:t>
      </w:r>
      <w:r>
        <w:rPr>
          <w:rFonts w:hint="eastAsia"/>
          <w:lang w:eastAsia="zh-CN"/>
        </w:rPr>
        <w:t>余额报文</w:t>
      </w:r>
      <w:bookmarkEnd w:id="519"/>
      <w:bookmarkEnd w:id="520"/>
      <w:bookmarkEnd w:id="521"/>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4"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7"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3" w:type="dxa"/>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1.指统计时点或统计期间的最后一个自然日。</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2.按照“YYYY-MM-DD”格式填写，应介于1900.01.01-录入当日，数据更新的频率为月度。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再贷款债权人金融机构编码（人民银行）</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1.指数据发生的人民银行金融机构唯一标准编码。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2.采用《金融机构编码规范》（JR/T 0124）编发的代码。数据更新的频率为月度。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再贷款债务人金融机构编码（金融机构）</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1.指向人民银行申请办理再贷款业务，并运用相应资产作抵押，成为该笔再贷款债务人的金融机构唯一标准编码。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2.采用《金融机构编码规范》（JR/T 0124）编发的代码。数据更新的频率为月度。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再贷款押品类型</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n2..3</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向人民银行申请再贷款时，需用于办理抵押或质押的合格抵押品的具体类型。为保障中央金融机构资产安全，一般金融机构向人民银行申请再贷款时，需提供一定的抵质押物，包括证券资产、信贷资产和中国人民银行认可的其他合格抵押资产。</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根据《中国人民银行再贷款与常备借贷便利抵押品管理指引（试行）》（银发[2015]42号）以及各分行具体修订办法中规定的押品类型填报，适用于金融机构向人民银行办理再贷款业务时选择抵质押品类型，包含证券资产、信贷资产 和其他合格抵押资产，企业债、公司债、中期票据、短期融资券、小微企业、绿色和“三农”金融债等信用评级也不低于AA级，数据更新的频率为月度。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证券资产</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011 国债</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012 中央银行票据</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013 国家开发银行及政策性银行金融债</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014 地方政府债券</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015 企业债</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016 公司债</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017 中期票据</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018 短期融资券</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019 其他证券资产</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信贷资产</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021央行内部评级达标的贷款</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022未经央行内部评级的正常类普惠口径小微企业贷款、绿色贷款</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99 其他合格抵押资产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5</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再贷款类型</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1.指根据信贷业务或实际政策，人民银行向金融机构发放的再贷款种类。</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2.包含扶贫再贷款、支农再贷款和支小再贷款，数据更新的频率为月度。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扶贫再贷款</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支农再贷款</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支小再贷款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6</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再贷款余额</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20(2)</w:t>
            </w:r>
          </w:p>
        </w:tc>
        <w:tc>
          <w:tcPr>
            <w:tcW w:w="4213" w:type="dxa"/>
            <w:tcMar>
              <w:top w:w="15" w:type="dxa"/>
              <w:left w:w="15" w:type="dxa"/>
              <w:bottom w:w="0" w:type="dxa"/>
              <w:right w:w="15" w:type="dxa"/>
            </w:tcMar>
            <w:vAlign w:val="center"/>
          </w:tcPr>
          <w:p>
            <w:pPr>
              <w:numPr>
                <w:ilvl w:val="0"/>
                <w:numId w:val="19"/>
                <w:ins w:id="12982" w:author="罗斌" w:date="2019-10-09T14:15:00Z"/>
              </w:numPr>
              <w:spacing w:line="240" w:lineRule="auto"/>
              <w:rPr>
                <w:ins w:id="12983" w:author="罗斌" w:date="2019-10-09T14:15:00Z"/>
                <w:rFonts w:ascii="仿宋_GB2312" w:hAnsi="仿宋_GB2312" w:cs="仿宋_GB2312"/>
                <w:color w:val="000000"/>
                <w:sz w:val="21"/>
                <w:szCs w:val="21"/>
                <w:lang w:eastAsia="zh-CN"/>
              </w:rPr>
              <w:pPrChange w:id="12981" w:author="罗斌" w:date="2019-10-09T14:15:00Z">
                <w:pPr>
                  <w:spacing w:line="240" w:lineRule="auto"/>
                </w:pPr>
              </w:pPrChange>
            </w:pPr>
            <w:r>
              <w:rPr>
                <w:rFonts w:hint="eastAsia" w:ascii="仿宋_GB2312" w:hAnsi="仿宋_GB2312" w:cs="仿宋_GB2312"/>
                <w:color w:val="000000"/>
                <w:sz w:val="21"/>
                <w:szCs w:val="21"/>
                <w:lang w:eastAsia="zh-CN"/>
              </w:rPr>
              <w:t>指人民银行发放给金融机构的再贷款资金中未清偿的余额部分</w:t>
            </w:r>
            <w:del w:id="12984" w:author="罗斌" w:date="2019-10-09T14:14:00Z">
              <w:r>
                <w:rPr>
                  <w:rFonts w:hint="eastAsia" w:ascii="仿宋_GB2312" w:hAnsi="仿宋_GB2312" w:cs="仿宋_GB2312"/>
                  <w:color w:val="000000"/>
                  <w:sz w:val="21"/>
                  <w:szCs w:val="21"/>
                  <w:lang w:eastAsia="zh-CN"/>
                </w:rPr>
                <w:delText xml:space="preserve"> 。</w:delText>
              </w:r>
            </w:del>
            <w:r>
              <w:rPr>
                <w:rFonts w:hint="eastAsia" w:ascii="仿宋_GB2312" w:hAnsi="仿宋_GB2312" w:cs="仿宋_GB2312"/>
                <w:color w:val="000000"/>
                <w:sz w:val="21"/>
                <w:szCs w:val="21"/>
                <w:lang w:eastAsia="zh-CN"/>
              </w:rPr>
              <w:t>数据更新频率为月。</w:t>
            </w:r>
          </w:p>
          <w:p>
            <w:pPr>
              <w:numPr>
                <w:ilvl w:val="0"/>
                <w:numId w:val="19"/>
                <w:ins w:id="12986" w:author="罗斌" w:date="2019-10-09T14:15:00Z"/>
              </w:numPr>
              <w:spacing w:line="240" w:lineRule="auto"/>
              <w:rPr>
                <w:rFonts w:ascii="仿宋_GB2312" w:hAnsi="仿宋_GB2312" w:cs="仿宋_GB2312"/>
                <w:color w:val="000000"/>
                <w:sz w:val="21"/>
                <w:szCs w:val="21"/>
                <w:lang w:eastAsia="zh-CN"/>
              </w:rPr>
              <w:pPrChange w:id="12985" w:author="罗斌" w:date="2019-10-09T14:15:00Z">
                <w:pPr>
                  <w:spacing w:line="240" w:lineRule="auto"/>
                </w:pPr>
              </w:pPrChange>
            </w:pPr>
            <w:ins w:id="12987" w:author="罗斌" w:date="2019-10-09T14:15:00Z">
              <w:r>
                <w:rPr>
                  <w:rFonts w:hint="eastAsia" w:ascii="仿宋_GB2312" w:hAnsi="仿宋_GB2312" w:cs="仿宋_GB2312"/>
                  <w:color w:val="000000"/>
                  <w:sz w:val="21"/>
                  <w:szCs w:val="21"/>
                  <w:lang w:eastAsia="zh-CN"/>
                </w:rPr>
                <w:t>值域：</w:t>
              </w:r>
            </w:ins>
            <w:ins w:id="12988" w:author="罗斌" w:date="2019-10-09T14:17:00Z">
              <w:r>
                <w:rPr>
                  <w:rFonts w:hint="eastAsia" w:ascii="仿宋_GB2312" w:hAnsi="仿宋_GB2312" w:cs="仿宋_GB2312"/>
                  <w:color w:val="000000"/>
                  <w:sz w:val="21"/>
                  <w:szCs w:val="21"/>
                  <w:lang w:eastAsia="zh-CN"/>
                  <w:rPrChange w:id="12989" w:author="罗斌" w:date="2019-10-09T14:17:00Z">
                    <w:rPr>
                      <w:rFonts w:hint="eastAsia"/>
                    </w:rPr>
                  </w:rPrChange>
                </w:rPr>
                <w:t>再贷款余额≥</w:t>
              </w:r>
            </w:ins>
            <w:ins w:id="12990" w:author="罗斌" w:date="2019-10-09T14:17:00Z">
              <w:r>
                <w:rPr>
                  <w:rFonts w:ascii="仿宋_GB2312" w:hAnsi="仿宋_GB2312" w:cs="仿宋_GB2312"/>
                  <w:color w:val="000000"/>
                  <w:sz w:val="21"/>
                  <w:szCs w:val="21"/>
                  <w:lang w:eastAsia="zh-CN"/>
                  <w:rPrChange w:id="12991" w:author="罗斌" w:date="2019-10-09T14:17:00Z">
                    <w:rPr/>
                  </w:rPrChange>
                </w:rPr>
                <w:t>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7</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再贷款合同编号</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anc..100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1.指金融机构和人民银行签订再贷款合同时所产生的合同编号。</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一般再贷款合同编号共8位代码，从左至右1、2位为中支编码，3、4位为年份编码，5位为再贷款种类编码，6、7、8位为当年再贷款序号编码。如16193001为达州中支（16）2019年（19）所发放的第一笔（001）支小（3）再贷款合同，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8</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再贷款发放日期</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1.指人民银行向金融机构发放再贷款的具体日期。转入贷款填报原贷款借据的发放日期。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2.按照“YYYY-MM-DD”格式填写，应介于1900.01.01-录入当日，数据更新的频率为月度。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9</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再贷款到期日期</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1.指再贷款合同上所载明的再贷款还款日期。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10</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再贷款展期到期日</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1.指再贷款展期合同中约定的贷款展期到期日期。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1</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再贷款期限类型</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1.指人民银行发放再贷款选择的期限类型。</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2.包括七天以内、七天至二十天、二十天至三个月、三个月至六个月、六个月至一年、一年以上，数据更新频率为月度。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01七天以内</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02七天至二十天</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03二十天至三个月</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04三个月至六个月</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05六个月至一年</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06一年以上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2</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再贷款利率类型</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1.指人民银行发放再贷款选择的利率类型。</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2.包括逾期罚息、零利率、基准利率、优惠利率、浮动利率，数据更新频率为月度。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01逾期罚息</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02零利率</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03基准利率</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04优惠利率</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05浮动利率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13</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再贷款贷款方式</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n2..6</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1.指人民银行发放再贷款选择的贷款方式。</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2.包括信用、担保、保证、抵押、质押、有价证券、信贷资产、其他质押，数据更新频率为月度。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01信用</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02担保</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0201保证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0202抵押</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0203质押</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020301有价证券</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020302信贷资产</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020303其他质押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rPr>
              <w:t>14</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贷款状态</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1.指根据中国人民银行相关规定，客户贷款实际的状态进行的划分。</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2.贷款余额状态包含正常、展期、逾期、缩期等状态；贷款发生额状态包含正常、核销、剥离、转让、重组、以物抵债等状态。数据更新的频率为月度。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FS01 正常</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FS02 展期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FS03 逾期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FS04 核销</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FS05 剥离</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FS06 转让</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FS07 重组</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FS08 以物抵债</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FS09 缩期</w:t>
            </w:r>
          </w:p>
        </w:tc>
      </w:tr>
    </w:tbl>
    <w:p>
      <w:pPr>
        <w:pStyle w:val="4"/>
        <w:spacing w:line="240" w:lineRule="auto"/>
        <w:ind w:left="1161" w:hanging="1161"/>
        <w:rPr>
          <w:lang w:eastAsia="zh-CN"/>
        </w:rPr>
      </w:pPr>
      <w:bookmarkStart w:id="522" w:name="_Toc23319646"/>
      <w:bookmarkStart w:id="523" w:name="_Toc21202"/>
      <w:bookmarkStart w:id="524" w:name="_Toc756"/>
      <w:r>
        <w:rPr>
          <w:rFonts w:hint="eastAsia"/>
          <w:lang w:eastAsia="zh-CN"/>
        </w:rPr>
        <w:t>再贷款发生额报文</w:t>
      </w:r>
      <w:bookmarkEnd w:id="522"/>
      <w:bookmarkEnd w:id="523"/>
      <w:bookmarkEnd w:id="524"/>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3"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4"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7" w:type="dxa"/>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13" w:type="dxa"/>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1.指统计时点或统计期间的最后一个自然日。</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2.按照“YYYY-MM-DD”格式填写，应介于1900.01.01-录入当日，数据更新的频率为月度。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再贷款债权人金融机构编码（人民银行）</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1.指数据发生的人民银行金融机构唯一标准编码。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2.采用《金融机构编码规范》（JR/T 0124）编发的代码。数据更新的频率为月度。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再贷款债务人金融机构编码（金融机构）</w:t>
            </w:r>
          </w:p>
        </w:tc>
        <w:tc>
          <w:tcPr>
            <w:tcW w:w="1137"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1.指向人民银行申请办理再贷款业务，并运用相应资产作抵押，成为该笔再贷款债务人的金融机构唯一标准编码。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2.采用《金融机构编码规范》（JR/T 0124）编发的代码。数据更新的频率为月度。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再贷款押品类型</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n2..3</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向人民银行申请再贷款时，需用于办理抵押或质押的合格抵押品的具体类型。为保障中央金融机构资产安全，一般金融机构向人民银行申请再贷款时，需提供一定的抵质押物，包括证券资产、信贷资产和中国人民银行认可的其他合格抵押资产。</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根据《中国人民银行再贷款与常备借贷便利抵押品管理指引（试行）》（银发[2015]42号）以及各分行具体修订办法中规定的押品类型填报，适用于金融机构向人民银行办理再贷款业务时选择抵质押品类型，包含证券资产、信贷资产 和其他合格抵押资产，企业债、公司债、中期票据、短期融资券、小微企业、绿色和“三农”金融债等信用评级也不低于AA级，数据更新的频率为月度。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证券资产</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011 国债</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012 中央银行票据</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013 国家开发银行及政策性银行金融债</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014 地方政府债券</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015 企业债</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016 公司债</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017 中期票据</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018 短期融资券</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019 其他证券资产</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信贷资产</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021央行内部评级达标的贷款</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022未经央行内部评级的正常类普惠口径小微企业贷款、绿色贷款</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99 其他合格抵押资产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5</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再贷款类型</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1.指根据信贷业务或实际政策，人民银行向金融机构发放的再贷款种类。</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2.包含扶贫再贷款、支农再贷款和支小再贷款，数据更新的频率为月度。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扶贫再贷款</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支农再贷款</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支小再贷款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6</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再贷款发生金额</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20(2)</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1.指人民银行根据再贷款合同向金融机构发放的再贷款金额。</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2.本币填报单位为人民币，数据更新频率为季度。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3.值域：再贷款发生金额＞0。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7</w:t>
            </w:r>
          </w:p>
        </w:tc>
        <w:tc>
          <w:tcPr>
            <w:tcW w:w="853" w:type="dxa"/>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再贷款合同编号</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anc..100</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1.指金融机构和人民银行签订再贷款合同时所产生的合同编号。</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一般再贷款合同编号共8位代码，从左至右1、2位为中支编码，3、4位为年份编码，5位为再贷款种类编码，6、7、8位为当年再贷款序号编码。如16193001为达州中支（16）2019年（19）所发放的第一笔（001）支小（3）再贷款合同，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8</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再贷款发放日期</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1.指人民银行向金融机构发放再贷款的具体日期。转入贷款填报原贷款借据的发放日期。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2.按照“YYYY-MM-DD”格式填写，应介于1900.01.01-录入当日，数据更新的频率为月度。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9</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再贷款到期日期</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1.指再贷款合同上所载明的再贷款还款日期。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10</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再贷款实际到期日</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1.指再贷款合同的实际到期日期。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ins w:id="12992" w:author="user" w:date="2019-09-26T10:28:00Z">
              <w:r>
                <w:rPr>
                  <w:rFonts w:hint="eastAsia" w:ascii="仿宋_GB2312" w:hAnsi="仿宋_GB2312" w:cs="仿宋_GB2312"/>
                  <w:color w:val="000000"/>
                  <w:sz w:val="21"/>
                  <w:szCs w:val="21"/>
                  <w:lang w:eastAsia="zh-CN"/>
                </w:rPr>
                <w:t xml:space="preserve"> 若贷款</w:t>
              </w:r>
            </w:ins>
            <w:ins w:id="12993" w:author="user" w:date="2019-09-26T10:28:00Z">
              <w:r>
                <w:rPr>
                  <w:rFonts w:ascii="仿宋_GB2312" w:hAnsi="仿宋_GB2312" w:cs="仿宋_GB2312"/>
                  <w:color w:val="000000"/>
                  <w:sz w:val="21"/>
                  <w:szCs w:val="21"/>
                  <w:lang w:eastAsia="zh-CN"/>
                </w:rPr>
                <w:t>还在存续</w:t>
              </w:r>
            </w:ins>
            <w:ins w:id="12994" w:author="user" w:date="2019-09-26T10:28:00Z">
              <w:r>
                <w:rPr>
                  <w:rFonts w:hint="eastAsia" w:ascii="仿宋_GB2312" w:hAnsi="仿宋_GB2312" w:cs="仿宋_GB2312"/>
                  <w:color w:val="000000"/>
                  <w:sz w:val="21"/>
                  <w:szCs w:val="21"/>
                  <w:lang w:eastAsia="zh-CN"/>
                </w:rPr>
                <w:t>期间</w:t>
              </w:r>
            </w:ins>
            <w:ins w:id="12995" w:author="user" w:date="2019-09-26T10:28:00Z">
              <w:r>
                <w:rPr>
                  <w:rFonts w:ascii="仿宋_GB2312" w:hAnsi="仿宋_GB2312" w:cs="仿宋_GB2312"/>
                  <w:color w:val="000000"/>
                  <w:sz w:val="21"/>
                  <w:szCs w:val="21"/>
                  <w:lang w:eastAsia="zh-CN"/>
                </w:rPr>
                <w:t>，该字段为空。</w:t>
              </w:r>
            </w:ins>
            <w:r>
              <w:rPr>
                <w:rFonts w:hint="eastAsia" w:ascii="仿宋_GB2312" w:hAnsi="仿宋_GB2312" w:cs="仿宋_GB2312"/>
                <w:color w:val="000000"/>
                <w:sz w:val="21"/>
                <w:szCs w:val="21"/>
                <w:lang w:eastAsia="zh-CN"/>
              </w:rPr>
              <w:t>按照“YYYY-MM-DD”格式填写，数据更新的频率为月度。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1</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再贷款期限类型</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1.指人民银行发放再贷款选择的期限类型。</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2.包括七天以内、七天至二十天、二十天至三个月、三个月至六个月、六个月至一年、一年以上，数据更新频率为月度。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01七天以内</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02七天至二十天</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03二十天至三个月</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04三个月至六个月</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05六个月至一年</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06一年以上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2</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再贷款利率类型</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1.指人民银行发放再贷款选择的利率类型。</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2.包括逾期罚息、零利率、基准利率、优惠利率、浮动利率，数据更新频率为月度。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01逾期罚息</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02零利率</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03基准利率</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04优惠利率</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05浮动利率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13</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再贷款贷款方式</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n2..6</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1.指人民银行发放再贷款选择的贷款方式。</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2.包括信用、担保、保证、抵押、质押、有价证券、信贷资产、其他质押，数据更新频率为月度。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01信用</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02担保</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0201保证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0202抵押</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0203质押</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020301有价证券</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020302信贷资产</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020303其他质押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69" w:type="dxa"/>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rPr>
              <w:t>14</w:t>
            </w:r>
          </w:p>
        </w:tc>
        <w:tc>
          <w:tcPr>
            <w:tcW w:w="853" w:type="dxa"/>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w:t>
            </w:r>
          </w:p>
        </w:tc>
        <w:tc>
          <w:tcPr>
            <w:tcW w:w="1564" w:type="dxa"/>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发放/收回标识</w:t>
            </w:r>
          </w:p>
        </w:tc>
        <w:tc>
          <w:tcPr>
            <w:tcW w:w="1137" w:type="dxa"/>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1!n</w:t>
            </w:r>
          </w:p>
        </w:tc>
        <w:tc>
          <w:tcPr>
            <w:tcW w:w="4213" w:type="dxa"/>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1.指用来标记该笔交易是发放贷款（用1表示）还是收回贷款（用0表示）。</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2.包含发放、回收。正常发放、贷款转入视为贷款发放；正常清偿、核销、剥离、转出贷款视为贷款收回。数据更新的频率为月度。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 发放</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 回收</w:t>
            </w:r>
          </w:p>
        </w:tc>
      </w:tr>
    </w:tbl>
    <w:p>
      <w:pPr>
        <w:pStyle w:val="4"/>
        <w:spacing w:line="240" w:lineRule="auto"/>
        <w:ind w:left="1161" w:hanging="1161"/>
        <w:rPr>
          <w:lang w:eastAsia="zh-CN"/>
        </w:rPr>
      </w:pPr>
      <w:bookmarkStart w:id="525" w:name="_Toc5376"/>
      <w:bookmarkStart w:id="526" w:name="_Toc23319647"/>
      <w:bookmarkStart w:id="527" w:name="_Toc593"/>
      <w:r>
        <w:rPr>
          <w:rFonts w:hint="eastAsia"/>
          <w:lang w:eastAsia="zh-CN"/>
        </w:rPr>
        <w:t>再</w:t>
      </w:r>
      <w:r>
        <w:rPr>
          <w:lang w:eastAsia="zh-CN"/>
        </w:rPr>
        <w:t>贷款限额</w:t>
      </w:r>
      <w:r>
        <w:rPr>
          <w:rFonts w:hint="eastAsia"/>
          <w:lang w:eastAsia="zh-CN"/>
        </w:rPr>
        <w:t>报文</w:t>
      </w:r>
      <w:bookmarkEnd w:id="525"/>
      <w:bookmarkEnd w:id="526"/>
      <w:bookmarkEnd w:id="527"/>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人民银行金融机构编码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1.指数据发生的人民银行金融机构唯一标准编码。</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2.采用《金融机构编码规范》（JR/T 0124）编发的代码。数据更新的频率为月度。</w:t>
            </w:r>
          </w:p>
          <w:p>
            <w:pPr>
              <w:spacing w:line="240" w:lineRule="auto"/>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地区行政区划代码（再贷款发放地区</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12!n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1.指再贷款发放县区对应的行政区划信息。</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2.根据《统计用区划代码》，统一填报12位地区编码信息。数据更新的频率为月度。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3.值域：采用《统计用区划代码》的乡（镇）级数字码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再贷款类型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1.指根据信贷业务或实际政策，人民银行向金融机构发放的再贷款种类。</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2.包含扶贫再贷款、支农再贷款和支小再贷款，数据更新的频率为月度。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扶贫再贷款</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支农再贷款</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支小再贷款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再贷款限额</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20(2)</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1.指在一定时间内人民银行上级行下达的，贷款人在本辖区内可发放的再贷款余额的上限。</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2.贷款人在辖内任何时点的支小再贷款余额均不得超过上级行下达的再贷款限额，报送上月末时点限额，数据更新的频率为月度。</w:t>
            </w:r>
          </w:p>
          <w:p>
            <w:pPr>
              <w:spacing w:line="240" w:lineRule="auto"/>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3.值域：再贷款限额＞0</w:t>
            </w:r>
          </w:p>
        </w:tc>
      </w:tr>
    </w:tbl>
    <w:p>
      <w:pPr>
        <w:pStyle w:val="4"/>
        <w:spacing w:line="240" w:lineRule="auto"/>
        <w:ind w:left="1161" w:hanging="1161"/>
        <w:rPr>
          <w:lang w:eastAsia="zh-CN"/>
        </w:rPr>
      </w:pPr>
      <w:bookmarkStart w:id="528" w:name="_Toc17728849"/>
      <w:bookmarkStart w:id="529" w:name="_Toc13927"/>
      <w:bookmarkStart w:id="530" w:name="_Toc23319648"/>
      <w:bookmarkStart w:id="531" w:name="_Toc11791"/>
      <w:bookmarkStart w:id="532" w:name="_Toc17728850"/>
      <w:r>
        <w:rPr>
          <w:rFonts w:hint="eastAsia"/>
          <w:lang w:eastAsia="zh-CN"/>
        </w:rPr>
        <w:t>金融</w:t>
      </w:r>
      <w:r>
        <w:rPr>
          <w:rFonts w:hint="eastAsia" w:ascii="仿宋_GB2312" w:hAnsi="仿宋_GB2312" w:cs="仿宋_GB2312"/>
          <w:lang w:eastAsia="zh-CN"/>
        </w:rPr>
        <w:t>机构</w:t>
      </w:r>
      <w:r>
        <w:rPr>
          <w:rFonts w:hint="eastAsia"/>
          <w:lang w:eastAsia="zh-CN"/>
        </w:rPr>
        <w:t>基础信息数据库</w:t>
      </w:r>
      <w:bookmarkEnd w:id="528"/>
      <w:r>
        <w:rPr>
          <w:rFonts w:hint="eastAsia"/>
          <w:lang w:eastAsia="zh-CN"/>
        </w:rPr>
        <w:t>报文</w:t>
      </w:r>
      <w:bookmarkEnd w:id="529"/>
      <w:bookmarkEnd w:id="530"/>
      <w:bookmarkEnd w:id="531"/>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14!an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1.指数据发生的金融机构唯一标准编码。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2.采用《金融机构编码规范》（JR/T 0124）编发的代码。数据更新的频率为月度。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1.指数据发生金融机构的代码证或相关成立批文中载明的机构名称全称。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2.境内、外机构均采用中文进行描述。数据更新的频率为月度。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机构级别</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1.指金融机构规范性文件规定的机构行政上下级别。</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2.包括总部、代报机构、分支机构、事业部。数据更新的频率为月度。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总部           02 代报机构</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分支机构       04 事业部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一级类别代码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1.指根据金融机构业务属性划分的一级类别编码。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2.包括A、C、D、E、F、G、H、J、Z等。</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01 A              02 C</w:t>
            </w:r>
          </w:p>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 xml:space="preserve">03 D              04 E </w:t>
            </w:r>
          </w:p>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05 F              06 G</w:t>
            </w:r>
          </w:p>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07 H              08 J</w:t>
            </w:r>
          </w:p>
          <w:p>
            <w:pPr>
              <w:spacing w:line="240" w:lineRule="auto"/>
              <w:jc w:val="both"/>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09 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一级类别名称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1.指根据金融机构业务属性划分的一级类别名称。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2.包括货币当局、监管当局、银行业存款类金融机构、银行业非存款类金融机构、证券业金融机构、保险业金融机构、交易及结算类金融机构、金融控股公司、境外机构、其他等。</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货币当局</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监管当局</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银行业存款类金融机构</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04 银行业非存款类金融机构</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05 证券业金融机构</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06 保险业金融机构</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07 交易及结算类金融机构</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08 金融控股公司</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09 境外机构</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10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二级类别代码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n..2</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1.指根据金融机构在划分的一级类别下按照主体性质划分的二级类别编码。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2.从1到N，N为该二类级别种类总数。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二级类别名称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1.指根据金融机构在划分的一级类别下按照主体性质划分的二级类别名称。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2.包括中国人民银行、国家外汇管理局、银行、农村信用合作社等。</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A1 中国人民银行</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A2 国家外汇管理局</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B1 中国银行业监督管理委员会</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B2 中国证券业监督管理委员会</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B3 中国保险业监督管理委员会</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C1 银行</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C2 城市信用合作社（含联社）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三级类别代码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4!n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1.指唯一标识金融机构总行（总部）的编码。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2.四位阿拉伯数字作为唯一标识。</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三级类别名称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1.指金融机构总行（总部）的名称。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2.总行（总部）名称，境内、外机构均采用中文进行描述。</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直属上级行代码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14!an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1.指金融机构根据规范性文件的直属上级行政单位机构编码。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2.根据《金融机构编码规范》（JR/T 0124），机构编码共14位。编码分为六段，从左至右分别为：一位金融机构一级分类码；一位金融机构二级分类码；四位金融机构三级分类码；两位地区代码；五位顺序码；一位校验码。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直属上级行名称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1.指金融机构根据规范性文件的直属上级行政单位机构名称。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2.直属上级金融机构在代码证或相关成立批文中载明的机构名称全称。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27"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w:t>
            </w:r>
            <w:r>
              <w:rPr>
                <w:rFonts w:hint="eastAsia" w:ascii="仿宋_GB2312" w:hAnsi="仿宋_GB2312" w:cs="仿宋_GB2312"/>
                <w:color w:val="000000"/>
                <w:sz w:val="21"/>
                <w:szCs w:val="21"/>
                <w:lang w:eastAsia="zh-CN"/>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所属人民银行代码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14!an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1.指直接管辖该金融机构的人民银行机构编码。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2.根据《金融机构编码规范》（JR/T 0124），机构编码共14位。编码分为六段，从左至右分别为：一位金融机构一级分类码；一位金融机构二级分类码；四位金融机构三级分类码；两位地区代码；五位顺序码；一位校验码。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w:t>
            </w:r>
            <w:r>
              <w:rPr>
                <w:rFonts w:hint="eastAsia" w:ascii="仿宋_GB2312" w:hAnsi="仿宋_GB2312" w:cs="仿宋_GB2312"/>
                <w:color w:val="000000"/>
                <w:sz w:val="21"/>
                <w:szCs w:val="21"/>
                <w:lang w:eastAsia="zh-CN"/>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所属人民银行名称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1.指直接管辖该金融机构的人民银行名称。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2.直接管辖该金融机构的人民银行在代码证或相关成立批文中载明的机构名称全称。</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w:t>
            </w:r>
            <w:r>
              <w:rPr>
                <w:rFonts w:hint="eastAsia" w:ascii="仿宋_GB2312" w:hAnsi="仿宋_GB2312" w:cs="仿宋_GB2312"/>
                <w:color w:val="000000"/>
                <w:sz w:val="21"/>
                <w:szCs w:val="21"/>
                <w:lang w:eastAsia="zh-CN"/>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机构所在省地区代码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6!n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1.指金融机构所属省级地区代码。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2.根据《统计用区划代码》，统一填报6位地区编码信息。境外地区采用《世界各国和地区名称代码》（GB/T 2659）的3位国别阿拉伯数字代码（港澳台编码暂采用该标准编码），取前两位，后面填充为“0000”。数据更新的频率为月度。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3.值域：采用《统计用区划代码》的省级数字码。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机构所在省地区名称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1.指金融机构所属省级地区名称。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2.省级地区全称。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机构所在地区代码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6!n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1.指金融机构所属市州地区代码。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2.根据《统计用区划代码》，统一填报6位地区编码信息。境外地区采用《世界各国和地区名称代码》（GB/T 2659）的3位国别阿拉伯数字代码（港澳台编码暂采用该标准编码），取前四位，后面填充为“00”。数据更新的频率为月度。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3.值域：采用《统计用区划代码》的市级数字码。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机构所在地区名称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1.指金融机构所属市州地区名称。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2.市州全称。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8</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机构所在城市代码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6!n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1.指金融机构所属区县地区代码。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2.根据《统计用区划代码》，统一填报6位地区编码信息。境外地区采用《世界各国和地区名称代码》（GB/T 2659）的3位国别阿拉伯数字代码（港澳台编码暂采用该标准编码）。数据更新的频率为月度。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3.值域：采用《统计用区划代码》的县级数字码。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9</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机构所在城市名称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1.指金融机构所属区县地区名称。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2.区县全称。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r>
              <w:rPr>
                <w:rFonts w:ascii="仿宋_GB2312" w:hAnsi="仿宋_GB2312" w:cs="仿宋_GB2312"/>
                <w:color w:val="000000"/>
                <w:sz w:val="21"/>
                <w:szCs w:val="21"/>
                <w:lang w:eastAsia="zh-CN"/>
              </w:rPr>
              <w:t>0</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录入日期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1.指金融机构信息录入金融机构信息管理系统的时间。</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2.按照“YYYY-MM-DD”格式填写，应介于1900.01.01-录入当日。</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r>
              <w:rPr>
                <w:rFonts w:ascii="仿宋_GB2312" w:hAnsi="仿宋_GB2312" w:cs="仿宋_GB2312"/>
                <w:color w:val="000000"/>
                <w:sz w:val="21"/>
                <w:szCs w:val="21"/>
                <w:lang w:eastAsia="zh-CN"/>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停用日期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1.指金融机构信息在金融机构信息管理系统停用的时间。</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r>
              <w:rPr>
                <w:rFonts w:ascii="仿宋_GB2312" w:hAnsi="仿宋_GB2312" w:cs="仿宋_GB2312"/>
                <w:color w:val="000000"/>
                <w:sz w:val="21"/>
                <w:szCs w:val="21"/>
                <w:lang w:eastAsia="zh-CN"/>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机构状态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1.指金融机构运营状态。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2.包括正常、清算、撤销等。</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正常</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清算</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r>
              <w:rPr>
                <w:rFonts w:ascii="仿宋_GB2312" w:hAnsi="仿宋_GB2312" w:cs="仿宋_GB2312"/>
                <w:color w:val="000000"/>
                <w:sz w:val="21"/>
                <w:szCs w:val="21"/>
                <w:lang w:eastAsia="zh-CN"/>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邮编</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6!n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1.指金融机构注册所在地的邮政编码。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2.采用四级六位数的编码结构。前两位数字表示省（直辖市、自治区）；前三位数字表示邮区；前四位数字表示县（市）；最后两位数字表示投递局（所）。</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r>
              <w:rPr>
                <w:rFonts w:ascii="仿宋_GB2312" w:hAnsi="仿宋_GB2312" w:cs="仿宋_GB2312"/>
                <w:color w:val="000000"/>
                <w:sz w:val="21"/>
                <w:szCs w:val="21"/>
                <w:lang w:eastAsia="zh-CN"/>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电子邮件</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1.指金融机构在金融机构编码系统上预留的电子邮箱。</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2.一般格式为用户名@域名如：986517028@qq.com。数据更新频率为月度。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r>
              <w:rPr>
                <w:rFonts w:ascii="仿宋_GB2312" w:hAnsi="仿宋_GB2312" w:cs="仿宋_GB2312"/>
                <w:color w:val="000000"/>
                <w:sz w:val="21"/>
                <w:szCs w:val="21"/>
                <w:lang w:eastAsia="zh-CN"/>
              </w:rPr>
              <w:t>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电话</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n..20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1.指金融机构在金融机构编码系统上预留的联系电话。</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一般是单位办公场所的座机电话，保证外部单位或个人能与该单位取得直接的联系。电话号码为不超过11位的正整数，输入全部采用半角字符格式，采用空格实现区隔，具体区隔构成有：1.少于6位的电话号码直接输入，无区隔，如95588；2.7位号码的采用3-4区隔，如321 XXXX；3.8位号码的采用4-4区隔，如8526 XXXX；4.10位号码的采用3-3-4区隔，如400 XXX XXXX；5.11位号码的采用3-4-4</w:t>
            </w:r>
            <w:ins w:id="12996" w:author="吴媛媛 [2]" w:date="2020-07-29T09:27:51Z">
              <w:r>
                <w:rPr>
                  <w:rFonts w:hint="eastAsia" w:ascii="仿宋_GB2312" w:hAnsi="仿宋_GB2312" w:cs="仿宋_GB2312"/>
                  <w:color w:val="000000"/>
                  <w:sz w:val="21"/>
                  <w:szCs w:val="21"/>
                  <w:lang w:eastAsia="zh-CN"/>
                </w:rPr>
                <w:t>或</w:t>
              </w:r>
            </w:ins>
            <w:ins w:id="12997" w:author="吴媛媛 [2]" w:date="2020-07-29T09:27:51Z">
              <w:r>
                <w:rPr>
                  <w:rFonts w:hint="eastAsia" w:ascii="仿宋_GB2312" w:hAnsi="仿宋_GB2312" w:cs="仿宋_GB2312"/>
                  <w:color w:val="000000"/>
                  <w:sz w:val="21"/>
                  <w:szCs w:val="21"/>
                  <w:lang w:val="en-US" w:eastAsia="zh-CN"/>
                </w:rPr>
                <w:t>4-3-4</w:t>
              </w:r>
            </w:ins>
            <w:r>
              <w:rPr>
                <w:rFonts w:hint="eastAsia" w:ascii="仿宋_GB2312" w:hAnsi="仿宋_GB2312" w:cs="仿宋_GB2312"/>
                <w:color w:val="000000"/>
                <w:sz w:val="21"/>
                <w:szCs w:val="21"/>
                <w:lang w:eastAsia="zh-CN"/>
              </w:rPr>
              <w:t>区隔方式，如国内手机号码139 XXXX XXXX。数据更新频率为月度。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r>
              <w:rPr>
                <w:rFonts w:ascii="仿宋_GB2312" w:hAnsi="仿宋_GB2312" w:cs="仿宋_GB2312"/>
                <w:color w:val="000000"/>
                <w:sz w:val="21"/>
                <w:szCs w:val="21"/>
                <w:lang w:eastAsia="zh-CN"/>
              </w:rPr>
              <w:t>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地址</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1.指金融机构在金融机构编码系统上预留的地址。</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2.国家+行政地区+详细地址，英文地址中，英文字母一律大写。数据更新的频率为月度。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r>
              <w:rPr>
                <w:rFonts w:ascii="仿宋_GB2312" w:hAnsi="仿宋_GB2312" w:cs="仿宋_GB2312"/>
                <w:color w:val="000000"/>
                <w:sz w:val="21"/>
                <w:szCs w:val="21"/>
                <w:lang w:eastAsia="zh-CN"/>
              </w:rPr>
              <w:t>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法定代表人/负责人</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1.指金融机构的法定代表人或单位负责人，是指依法代表法人行使民事权利，履行民事义务的主要负责人。</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营业执照上“法定代表人”或“单位负责人”的信息采集。法定名称可以为简体中文、繁体中文、英文以及其他语言文字。在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1988-1998），也即等效于《美国国家信息交换标准代码》（ASCII编码）。我国法律实行单一的法定代表人制。数据更新频率为月度。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r>
              <w:rPr>
                <w:rFonts w:ascii="仿宋_GB2312" w:hAnsi="仿宋_GB2312" w:cs="仿宋_GB2312"/>
                <w:color w:val="000000"/>
                <w:sz w:val="21"/>
                <w:szCs w:val="21"/>
                <w:lang w:eastAsia="zh-CN"/>
              </w:rPr>
              <w:t>8</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金融机构经办人</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1.指该金融机构负责金融机构信息维护工作的人员。</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2.记录在有效身份证件上的名称。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w:t>
            </w:r>
            <w:r>
              <w:rPr>
                <w:rFonts w:ascii="仿宋_GB2312" w:hAnsi="仿宋_GB2312" w:cs="仿宋_GB2312"/>
                <w:color w:val="000000"/>
                <w:sz w:val="21"/>
                <w:szCs w:val="21"/>
                <w:lang w:eastAsia="zh-CN"/>
              </w:rPr>
              <w:t>9</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经办人联系电话</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n..20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1.指金融机构经办人的联系电话。</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2.电话号码为不超过11位的正整数，输入全部采用半角字符格式，采用空格实现区隔，具体区隔构成有：1.少于6位的电话号码直接输入，无区隔，如95588；2.7位号码的采用3-4区隔，如321 XXXX；3.8位号码的采用4-4区隔，如8526 XXXX；4.10位号码的采用3-3-4区隔，如400 XXX XXXX；5.11位号码的采用3-4-4</w:t>
            </w:r>
            <w:ins w:id="12998" w:author="吴媛媛 [2]" w:date="2020-07-29T09:27:59Z">
              <w:r>
                <w:rPr>
                  <w:rFonts w:hint="eastAsia" w:ascii="仿宋_GB2312" w:hAnsi="仿宋_GB2312" w:cs="仿宋_GB2312"/>
                  <w:color w:val="000000"/>
                  <w:sz w:val="21"/>
                  <w:szCs w:val="21"/>
                  <w:lang w:eastAsia="zh-CN"/>
                </w:rPr>
                <w:t>或</w:t>
              </w:r>
            </w:ins>
            <w:ins w:id="12999" w:author="吴媛媛 [2]" w:date="2020-07-29T09:27:59Z">
              <w:r>
                <w:rPr>
                  <w:rFonts w:hint="eastAsia" w:ascii="仿宋_GB2312" w:hAnsi="仿宋_GB2312" w:cs="仿宋_GB2312"/>
                  <w:color w:val="000000"/>
                  <w:sz w:val="21"/>
                  <w:szCs w:val="21"/>
                  <w:lang w:val="en-US" w:eastAsia="zh-CN"/>
                </w:rPr>
                <w:t>4-3-4</w:t>
              </w:r>
            </w:ins>
            <w:r>
              <w:rPr>
                <w:rFonts w:hint="eastAsia" w:ascii="仿宋_GB2312" w:hAnsi="仿宋_GB2312" w:cs="仿宋_GB2312"/>
                <w:color w:val="000000"/>
                <w:sz w:val="21"/>
                <w:szCs w:val="21"/>
                <w:lang w:eastAsia="zh-CN"/>
              </w:rPr>
              <w:t>区隔方式，如国内手机号码139 XXXX XXXX。数据更新频率为月度。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w:t>
            </w:r>
            <w:r>
              <w:rPr>
                <w:rFonts w:ascii="仿宋_GB2312" w:hAnsi="仿宋_GB2312" w:cs="仿宋_GB2312"/>
                <w:color w:val="000000"/>
                <w:sz w:val="21"/>
                <w:szCs w:val="21"/>
                <w:lang w:eastAsia="zh-CN"/>
              </w:rPr>
              <w:t>0</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组织机构代码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10!an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1.指对中华人民共和国内依法注册、依法登记的机关、企事业单位、社会团体，以及其他组织机构颁发一个在全国范围内唯一的、始终不变的代码标识。</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2.全国组织机构代码由八位数字（或大写拉丁字母）本体代码和一位数字（或大写拉丁字母）校验码组成。已“三证合一”的为统一社会信用代码。数据更新频率为月度。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w:t>
            </w:r>
            <w:r>
              <w:rPr>
                <w:rFonts w:ascii="仿宋_GB2312" w:hAnsi="仿宋_GB2312" w:cs="仿宋_GB2312"/>
                <w:color w:val="000000"/>
                <w:sz w:val="21"/>
                <w:szCs w:val="21"/>
                <w:lang w:eastAsia="zh-CN"/>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统一社会信用代码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18!an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1.指国家授权部门颁发给法人和其他组织全国统一的代码。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2.国家标准规定统一社会信用代码用18位阿拉伯数字或大写英文字母表示，分别是1位登记管理部门代码、1位机构类别代码、6位登记管理机关行政区划码、9位主体标识码和1位校验码。数据更新频率为月度。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w:t>
            </w:r>
            <w:r>
              <w:rPr>
                <w:rFonts w:ascii="仿宋_GB2312" w:hAnsi="仿宋_GB2312" w:cs="仿宋_GB2312"/>
                <w:color w:val="000000"/>
                <w:sz w:val="21"/>
                <w:szCs w:val="21"/>
                <w:lang w:eastAsia="zh-CN"/>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许可证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15!an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1.指中国银行保险监督管理委员会给金融机构颁发的金融许可证编码。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2.15位字母加阿拉伯数字。</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w:t>
            </w:r>
            <w:r>
              <w:rPr>
                <w:rFonts w:ascii="仿宋_GB2312" w:hAnsi="仿宋_GB2312" w:cs="仿宋_GB2312"/>
                <w:color w:val="000000"/>
                <w:sz w:val="21"/>
                <w:szCs w:val="21"/>
                <w:lang w:eastAsia="zh-CN"/>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注册资本</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20(2)</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1.指企事业单位在登记管理机构登记的资本总额。</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2.以记录在单位营业执照上的“注册资本”金额为准，本币填报单位为人民币，外币为外币折美元，折算汇率为报告期末时点汇率。数据更新频率为月度。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3.值域：注册资本＞0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w:t>
            </w:r>
            <w:r>
              <w:rPr>
                <w:rFonts w:ascii="仿宋_GB2312" w:hAnsi="仿宋_GB2312" w:cs="仿宋_GB2312"/>
                <w:color w:val="000000"/>
                <w:sz w:val="21"/>
                <w:szCs w:val="21"/>
                <w:lang w:eastAsia="zh-CN"/>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实际开立日期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1.指金融机构实际开业的时间。</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2.按照“YYYY-MM-DD”格式填写，应介于1900.01.01-录入当日。</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w:t>
            </w:r>
            <w:r>
              <w:rPr>
                <w:rFonts w:ascii="仿宋_GB2312" w:hAnsi="仿宋_GB2312" w:cs="仿宋_GB2312"/>
                <w:color w:val="000000"/>
                <w:sz w:val="21"/>
                <w:szCs w:val="21"/>
                <w:lang w:eastAsia="zh-CN"/>
              </w:rPr>
              <w:t>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实际撤销日期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1.指金融机构实际撤销的时间。</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w:t>
            </w:r>
            <w:r>
              <w:rPr>
                <w:rFonts w:ascii="仿宋_GB2312" w:hAnsi="仿宋_GB2312" w:cs="仿宋_GB2312"/>
                <w:color w:val="000000"/>
                <w:sz w:val="21"/>
                <w:szCs w:val="21"/>
                <w:lang w:eastAsia="zh-CN"/>
              </w:rPr>
              <w:t>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英文名称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1.指金融机构的英文名称全称。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2.英文名字中，英文字母一律大写，分隔符一律采用半角空格，英文字母上面加有其他字符的只填入英文字母，省略字母上的其他字符。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w:t>
            </w:r>
            <w:r>
              <w:rPr>
                <w:rFonts w:ascii="仿宋_GB2312" w:hAnsi="仿宋_GB2312" w:cs="仿宋_GB2312"/>
                <w:color w:val="000000"/>
                <w:sz w:val="21"/>
                <w:szCs w:val="21"/>
                <w:lang w:eastAsia="zh-CN"/>
              </w:rPr>
              <w:t>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英文简称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1.指金融机构的英文名称简称。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2.英文名字中，英文字母一律大写，分隔符一律采用半角空格，英文字母上面加有其他字符的只填入英文字母，省略字母上的其他字</w:t>
            </w:r>
            <w:del w:id="13000" w:author="user" w:date="2019-11-06T14:29:00Z">
              <w:r>
                <w:rPr>
                  <w:rFonts w:hint="eastAsia" w:ascii="仿宋_GB2312" w:hAnsi="仿宋_GB2312" w:cs="仿宋_GB2312"/>
                  <w:color w:val="000000"/>
                  <w:sz w:val="21"/>
                  <w:szCs w:val="21"/>
                  <w:lang w:eastAsia="zh-CN"/>
                </w:rPr>
                <w:delText>。。</w:delText>
              </w:r>
            </w:del>
            <w:ins w:id="13001" w:author="user" w:date="2019-11-06T14:29:00Z">
              <w:r>
                <w:rPr>
                  <w:rFonts w:hint="eastAsia" w:ascii="仿宋_GB2312" w:hAnsi="仿宋_GB2312" w:cs="仿宋_GB2312"/>
                  <w:color w:val="000000"/>
                  <w:sz w:val="21"/>
                  <w:szCs w:val="21"/>
                  <w:lang w:eastAsia="zh-CN"/>
                </w:rPr>
                <w:t>。</w:t>
              </w:r>
            </w:ins>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w:t>
            </w:r>
            <w:r>
              <w:rPr>
                <w:rFonts w:ascii="仿宋_GB2312" w:hAnsi="仿宋_GB2312" w:cs="仿宋_GB2312"/>
                <w:color w:val="000000"/>
                <w:sz w:val="21"/>
                <w:szCs w:val="21"/>
                <w:lang w:eastAsia="zh-CN"/>
              </w:rPr>
              <w:t>8</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代码证编号</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13!n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1.指金融机构代码证编号。</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2.13位阿拉伯数字。</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bl>
    <w:p>
      <w:pPr>
        <w:pStyle w:val="4"/>
        <w:spacing w:line="240" w:lineRule="auto"/>
        <w:ind w:left="1161" w:hanging="1161"/>
        <w:rPr>
          <w:lang w:eastAsia="zh-CN"/>
        </w:rPr>
      </w:pPr>
      <w:bookmarkStart w:id="533" w:name="_Toc2444"/>
      <w:bookmarkStart w:id="534" w:name="_Toc23319649"/>
      <w:bookmarkStart w:id="535" w:name="_Toc14724"/>
      <w:r>
        <w:rPr>
          <w:rFonts w:hint="eastAsia"/>
          <w:lang w:eastAsia="zh-CN"/>
        </w:rPr>
        <w:t>新型</w:t>
      </w:r>
      <w:r>
        <w:rPr>
          <w:lang w:eastAsia="zh-CN"/>
        </w:rPr>
        <w:t>农业经营主体</w:t>
      </w:r>
      <w:r>
        <w:rPr>
          <w:rFonts w:hint="eastAsia"/>
          <w:lang w:eastAsia="zh-CN"/>
        </w:rPr>
        <w:t>名录库</w:t>
      </w:r>
      <w:bookmarkEnd w:id="532"/>
      <w:r>
        <w:rPr>
          <w:rFonts w:hint="eastAsia"/>
          <w:lang w:eastAsia="zh-CN"/>
        </w:rPr>
        <w:t>报文</w:t>
      </w:r>
      <w:bookmarkEnd w:id="533"/>
      <w:bookmarkEnd w:id="534"/>
      <w:bookmarkEnd w:id="535"/>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新型农业经营主体名称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1.指该新型农业经营主体在法律上认可的名称，该名称一般记录在国家授权部门颁发给新型农业经营主体的证件上。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新型农业经营主体的证件上记载的名称采集，如：工商营业执照、组织机构代码证、税务登记证等。新型农业经营主体名称可以为简体中文、繁体中文、英文以及其他语言文字。在新型农业经营主体名称中，字符除少数民族姓名中间的分隔符用全角点字符外，其他字符一律采用半角，字母一律大写。数据更新的频率为月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证件类型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1.指在法律上认可的证件类型，该类型一般记录在国家授权部门颁发给客户的证件上。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2.按记录在国家授权部门颁发给客户的证件上记载的名称证件类型采集，若客户为个人客户，证件类型为身份证、军官证，、护照等</w:t>
            </w:r>
            <w:ins w:id="13002" w:author="user" w:date="2019-10-24T14:30:00Z">
              <w:r>
                <w:rPr>
                  <w:rFonts w:hint="eastAsia" w:ascii="仿宋_GB2312" w:hAnsi="仿宋_GB2312" w:cs="仿宋_GB2312"/>
                  <w:color w:val="000000"/>
                  <w:sz w:val="21"/>
                  <w:szCs w:val="21"/>
                  <w:lang w:eastAsia="zh-CN"/>
                </w:rPr>
                <w:t>，户口</w:t>
              </w:r>
            </w:ins>
            <w:ins w:id="13003" w:author="user" w:date="2019-10-24T14:30:00Z">
              <w:r>
                <w:rPr>
                  <w:rFonts w:ascii="仿宋_GB2312" w:hAnsi="仿宋_GB2312" w:cs="仿宋_GB2312"/>
                  <w:color w:val="000000"/>
                  <w:sz w:val="21"/>
                  <w:szCs w:val="21"/>
                  <w:lang w:eastAsia="zh-CN"/>
                </w:rPr>
                <w:t>簿和临时身份证请</w:t>
              </w:r>
            </w:ins>
            <w:ins w:id="13004" w:author="user" w:date="2019-10-24T14:30:00Z">
              <w:r>
                <w:rPr>
                  <w:rFonts w:hint="eastAsia" w:ascii="仿宋_GB2312" w:hAnsi="仿宋_GB2312" w:cs="仿宋_GB2312"/>
                  <w:color w:val="000000"/>
                  <w:sz w:val="21"/>
                  <w:szCs w:val="21"/>
                  <w:lang w:eastAsia="zh-CN"/>
                </w:rPr>
                <w:t>选择03居民</w:t>
              </w:r>
            </w:ins>
            <w:ins w:id="13005" w:author="user" w:date="2019-10-24T14:30:00Z">
              <w:r>
                <w:rPr>
                  <w:rFonts w:ascii="仿宋_GB2312" w:hAnsi="仿宋_GB2312" w:cs="仿宋_GB2312"/>
                  <w:color w:val="000000"/>
                  <w:sz w:val="21"/>
                  <w:szCs w:val="21"/>
                  <w:lang w:eastAsia="zh-CN"/>
                </w:rPr>
                <w:t>身份证</w:t>
              </w:r>
            </w:ins>
            <w:r>
              <w:rPr>
                <w:rFonts w:hint="eastAsia" w:ascii="仿宋_GB2312" w:hAnsi="仿宋_GB2312" w:cs="仿宋_GB2312"/>
                <w:color w:val="000000"/>
                <w:sz w:val="21"/>
                <w:szCs w:val="21"/>
                <w:lang w:eastAsia="zh-CN"/>
              </w:rPr>
              <w:t>；若客户为非个人，证件类型为统一社会信用代码、组织机构代码等。数据更新的频率为季度。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组织机构代码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居民身份证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04 军官证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05 士兵证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06 护照</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07 文职干部证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08 武警士兵证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09 港澳居民来往内地通行证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10 港澳居民居住证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11 台湾居民来往内地通行证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12 台湾居民居住证</w:t>
            </w:r>
          </w:p>
          <w:p>
            <w:pPr>
              <w:spacing w:line="240" w:lineRule="auto"/>
              <w:jc w:val="both"/>
              <w:rPr>
                <w:ins w:id="13006" w:author="user" w:date="2019-10-24T14:30: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13 外国人永久居留证</w:t>
            </w:r>
          </w:p>
          <w:p>
            <w:pPr>
              <w:spacing w:line="240" w:lineRule="auto"/>
              <w:jc w:val="both"/>
              <w:rPr>
                <w:rFonts w:ascii="仿宋_GB2312" w:hAnsi="仿宋_GB2312" w:cs="仿宋_GB2312"/>
                <w:color w:val="000000"/>
                <w:sz w:val="21"/>
                <w:szCs w:val="21"/>
                <w:lang w:eastAsia="zh-CN"/>
              </w:rPr>
            </w:pPr>
            <w:ins w:id="13007" w:author="user" w:date="2019-10-24T14:30:00Z">
              <w:r>
                <w:rPr>
                  <w:rFonts w:hint="eastAsia" w:ascii="仿宋_GB2312" w:hAnsi="仿宋_GB2312" w:cs="仿宋_GB2312"/>
                  <w:color w:val="000000"/>
                  <w:sz w:val="21"/>
                  <w:szCs w:val="21"/>
                  <w:lang w:eastAsia="zh-CN"/>
                </w:rPr>
                <w:t>99其他</w:t>
              </w:r>
            </w:ins>
            <w:ins w:id="13008" w:author="user" w:date="2019-10-24T14:30: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证件号码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1.指在法律上认可的证件号码，该号码一般记录在国家授权部门颁发给客户的证件上。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2.按记录在国家授权部门颁发给客户的证件上记载的唯一标识个人客户身份的编码。数据更新的频率为月度。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4.该数据需要脱敏处理，脱敏规则参见3.</w:t>
            </w:r>
            <w:r>
              <w:rPr>
                <w:rFonts w:ascii="仿宋_GB2312" w:hAnsi="仿宋_GB2312" w:cs="仿宋_GB2312"/>
                <w:color w:val="000000"/>
                <w:sz w:val="21"/>
                <w:szCs w:val="21"/>
                <w:lang w:eastAsia="zh-CN"/>
              </w:rPr>
              <w:t>3</w:t>
            </w:r>
            <w:r>
              <w:rPr>
                <w:rFonts w:hint="eastAsia" w:ascii="仿宋_GB2312" w:hAnsi="仿宋_GB2312" w:cs="仿宋_GB2312"/>
                <w:color w:val="000000"/>
                <w:sz w:val="21"/>
                <w:szCs w:val="21"/>
                <w:lang w:eastAsia="zh-CN"/>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新型农业经营主体类型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3!an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根据新型农业经营主体的组织方式、经营主体等对其进行的划分。其中新型农业经营主体是指在家庭承包经营制度下，经营规模大、集约化程度高、市场竞争力强的农业经营组织和有文化、懂科技、会经营的职业农民。</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2.包含专业大户、家庭农场、农专业合作社、农业产业化龙头企业和其他个人、其他非个人等，数据更新的频率为季度。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个人</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A01 农业合作社</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A02 专业大户</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A03 家庭农场</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A04 一般农户</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A99 其他个人</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非个人</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B01 农业产业化龙头企业</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B02 其它农业企业</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B03 农业合作社</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B04 专业大户</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B05 家庭农场</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B99 其他非个人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新型农业经营主体联系人</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1.指负责处理外部联系工作的新型农业经营主体工作人员名称，主要负责与金融机构业务人员之间的信息交流。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联系人名称可以为简体中文、繁体中文、英文以及其他语言文字。在客户法定联系人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1988-1998），也即等效于《美国国家信息交换标准代码》（ASCII编码）。数据更新的频率为月度。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新型农业经营主体联系方式</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n..20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1.指新型农业经营主体个人客户可用于联系的电话信息。</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2.电话号码为不超过11位的正整数，输入全部采用半角字符格式，采用空格实现区隔，具体区隔构成有：1.少于6位的电话号码直接输入，无区隔，如95588；2.7位号码的采用3-4区隔，如321 XXXX；3.8位号码的采用4-4区隔，如8526 XXXX；4.10位号码的采用3-3-4区隔，如400 XXX XXXX；5.11位号码的采用3-4-4</w:t>
            </w:r>
            <w:ins w:id="13009" w:author="吴媛媛 [2]" w:date="2020-07-29T09:28:12Z">
              <w:r>
                <w:rPr>
                  <w:rFonts w:hint="eastAsia" w:ascii="仿宋_GB2312" w:hAnsi="仿宋_GB2312" w:cs="仿宋_GB2312"/>
                  <w:color w:val="000000"/>
                  <w:sz w:val="21"/>
                  <w:szCs w:val="21"/>
                  <w:lang w:eastAsia="zh-CN"/>
                </w:rPr>
                <w:t>或</w:t>
              </w:r>
            </w:ins>
            <w:ins w:id="13010" w:author="吴媛媛 [2]" w:date="2020-07-29T09:28:12Z">
              <w:r>
                <w:rPr>
                  <w:rFonts w:hint="eastAsia" w:ascii="仿宋_GB2312" w:hAnsi="仿宋_GB2312" w:cs="仿宋_GB2312"/>
                  <w:color w:val="000000"/>
                  <w:sz w:val="21"/>
                  <w:szCs w:val="21"/>
                  <w:lang w:val="en-US" w:eastAsia="zh-CN"/>
                </w:rPr>
                <w:t>4-3-4</w:t>
              </w:r>
            </w:ins>
            <w:r>
              <w:rPr>
                <w:rFonts w:hint="eastAsia" w:ascii="仿宋_GB2312" w:hAnsi="仿宋_GB2312" w:cs="仿宋_GB2312"/>
                <w:color w:val="000000"/>
                <w:sz w:val="21"/>
                <w:szCs w:val="21"/>
                <w:lang w:eastAsia="zh-CN"/>
              </w:rPr>
              <w:t>区隔方式，如国内手机号码139 XXXX XXXX。数据更新频率为月度。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新型农业经营主体经营范围</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1.指该新型农业经营主体从事经营活动的业务范围。</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2.包含种植业、养殖业、种养结合和其他，其中，若选择为“养殖业”、“种养结合”，请继续选择是否是家禽业，数据更新频率为季度。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种植业</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养殖业</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种养结合</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04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行业</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del w:id="13011" w:author="user" w:date="2019-09-12T10:40:00Z">
              <w:r>
                <w:rPr>
                  <w:rFonts w:ascii="仿宋_GB2312" w:hAnsi="仿宋_GB2312" w:cs="仿宋_GB2312"/>
                  <w:color w:val="000000"/>
                  <w:sz w:val="21"/>
                  <w:szCs w:val="21"/>
                  <w:lang w:eastAsia="zh-CN"/>
                </w:rPr>
                <w:delText>4</w:delText>
              </w:r>
            </w:del>
            <w:ins w:id="13012" w:author="user" w:date="2019-09-12T10:40:00Z">
              <w:r>
                <w:rPr>
                  <w:rFonts w:ascii="仿宋_GB2312" w:hAnsi="仿宋_GB2312" w:cs="仿宋_GB2312"/>
                  <w:color w:val="000000"/>
                  <w:sz w:val="21"/>
                  <w:szCs w:val="21"/>
                  <w:lang w:eastAsia="zh-CN"/>
                </w:rPr>
                <w:t>1</w:t>
              </w:r>
            </w:ins>
            <w:r>
              <w:rPr>
                <w:rFonts w:ascii="仿宋_GB2312" w:hAnsi="仿宋_GB2312" w:cs="仿宋_GB2312"/>
                <w:color w:val="000000"/>
                <w:sz w:val="21"/>
                <w:szCs w:val="21"/>
                <w:lang w:eastAsia="zh-CN"/>
              </w:rPr>
              <w:t>!</w:t>
            </w:r>
            <w:ins w:id="13013" w:author="user" w:date="2019-09-12T10:40:00Z">
              <w:r>
                <w:rPr>
                  <w:rFonts w:ascii="仿宋_GB2312" w:hAnsi="仿宋_GB2312" w:cs="仿宋_GB2312"/>
                  <w:color w:val="000000"/>
                  <w:sz w:val="21"/>
                  <w:szCs w:val="21"/>
                  <w:lang w:eastAsia="zh-CN"/>
                </w:rPr>
                <w:t>a</w:t>
              </w:r>
            </w:ins>
            <w:r>
              <w:rPr>
                <w:rFonts w:ascii="仿宋_GB2312" w:hAnsi="仿宋_GB2312" w:cs="仿宋_GB2312"/>
                <w:color w:val="000000"/>
                <w:sz w:val="21"/>
                <w:szCs w:val="21"/>
                <w:lang w:eastAsia="zh-CN"/>
              </w:rPr>
              <w:t>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1.指客户在有关部门登记注册的或主要从事的行业。</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2.参照《国民经济行业分类》（GB/T4754-2017）标准的门类，填写</w:t>
            </w:r>
            <w:del w:id="13014" w:author="user" w:date="2019-09-12T10:16:00Z">
              <w:r>
                <w:rPr>
                  <w:rFonts w:hint="eastAsia" w:ascii="仿宋_GB2312" w:hAnsi="仿宋_GB2312" w:cs="仿宋_GB2312"/>
                  <w:color w:val="000000"/>
                  <w:sz w:val="21"/>
                  <w:szCs w:val="21"/>
                  <w:lang w:eastAsia="zh-CN"/>
                </w:rPr>
                <w:delText>四</w:delText>
              </w:r>
            </w:del>
            <w:ins w:id="13015" w:author="user" w:date="2019-09-12T10:16:00Z">
              <w:r>
                <w:rPr>
                  <w:rFonts w:hint="eastAsia" w:ascii="仿宋_GB2312" w:hAnsi="仿宋_GB2312" w:cs="仿宋_GB2312"/>
                  <w:color w:val="000000"/>
                  <w:sz w:val="21"/>
                  <w:szCs w:val="21"/>
                  <w:lang w:eastAsia="zh-CN"/>
                </w:rPr>
                <w:t>1</w:t>
              </w:r>
            </w:ins>
            <w:r>
              <w:rPr>
                <w:rFonts w:hint="eastAsia" w:ascii="仿宋_GB2312" w:hAnsi="仿宋_GB2312" w:cs="仿宋_GB2312"/>
                <w:color w:val="000000"/>
                <w:sz w:val="21"/>
                <w:szCs w:val="21"/>
                <w:lang w:eastAsia="zh-CN"/>
              </w:rPr>
              <w:t>位</w:t>
            </w:r>
            <w:ins w:id="13016" w:author="user" w:date="2019-09-12T10:19:00Z">
              <w:r>
                <w:rPr>
                  <w:rFonts w:hint="eastAsia" w:ascii="仿宋_GB2312" w:hAnsi="仿宋_GB2312" w:cs="仿宋_GB2312"/>
                  <w:color w:val="000000"/>
                  <w:sz w:val="21"/>
                  <w:szCs w:val="21"/>
                  <w:lang w:eastAsia="zh-CN"/>
                </w:rPr>
                <w:t>大</w:t>
              </w:r>
            </w:ins>
            <w:del w:id="13017" w:author="user" w:date="2019-09-12T10:19:00Z">
              <w:r>
                <w:rPr>
                  <w:rFonts w:hint="eastAsia" w:ascii="仿宋_GB2312" w:hAnsi="仿宋_GB2312" w:cs="仿宋_GB2312"/>
                  <w:color w:val="000000"/>
                  <w:sz w:val="21"/>
                  <w:szCs w:val="21"/>
                  <w:lang w:eastAsia="zh-CN"/>
                </w:rPr>
                <w:delText>小</w:delText>
              </w:r>
            </w:del>
            <w:r>
              <w:rPr>
                <w:rFonts w:hint="eastAsia" w:ascii="仿宋_GB2312" w:hAnsi="仿宋_GB2312" w:cs="仿宋_GB2312"/>
                <w:color w:val="000000"/>
                <w:sz w:val="21"/>
                <w:szCs w:val="21"/>
                <w:lang w:eastAsia="zh-CN"/>
              </w:rPr>
              <w:t>类编码。数据更新的频率为月度。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ins w:id="13018" w:author="user" w:date="2019-09-12T10:18:00Z"/>
                <w:rFonts w:ascii="仿宋_GB2312" w:hAnsi="仿宋_GB2312" w:cs="仿宋_GB2312"/>
                <w:color w:val="000000"/>
                <w:sz w:val="21"/>
                <w:szCs w:val="21"/>
                <w:lang w:eastAsia="zh-CN"/>
              </w:rPr>
            </w:pPr>
            <w:ins w:id="13019" w:author="user" w:date="2019-09-12T10:17:00Z">
              <w:r>
                <w:rPr>
                  <w:rFonts w:hint="eastAsia" w:ascii="仿宋_GB2312" w:hAnsi="仿宋_GB2312" w:cs="仿宋_GB2312"/>
                  <w:color w:val="000000"/>
                  <w:sz w:val="21"/>
                  <w:szCs w:val="21"/>
                  <w:lang w:eastAsia="zh-CN"/>
                </w:rPr>
                <w:t>A农、林、牧、渔业</w:t>
              </w:r>
            </w:ins>
          </w:p>
          <w:p>
            <w:pPr>
              <w:spacing w:line="240" w:lineRule="auto"/>
              <w:jc w:val="both"/>
              <w:rPr>
                <w:ins w:id="13020" w:author="user" w:date="2019-09-12T10:17:00Z"/>
                <w:rFonts w:ascii="仿宋_GB2312" w:hAnsi="仿宋_GB2312" w:cs="仿宋_GB2312"/>
                <w:color w:val="000000"/>
                <w:sz w:val="21"/>
                <w:szCs w:val="21"/>
                <w:lang w:eastAsia="zh-CN"/>
              </w:rPr>
            </w:pPr>
            <w:ins w:id="13021" w:author="user" w:date="2019-09-12T10:17:00Z">
              <w:r>
                <w:rPr>
                  <w:rFonts w:hint="eastAsia" w:ascii="仿宋_GB2312" w:hAnsi="仿宋_GB2312" w:cs="仿宋_GB2312"/>
                  <w:color w:val="000000"/>
                  <w:sz w:val="21"/>
                  <w:szCs w:val="21"/>
                  <w:lang w:eastAsia="zh-CN"/>
                </w:rPr>
                <w:t>B采矿业</w:t>
              </w:r>
            </w:ins>
          </w:p>
          <w:p>
            <w:pPr>
              <w:spacing w:line="240" w:lineRule="auto"/>
              <w:jc w:val="both"/>
              <w:rPr>
                <w:ins w:id="13022" w:author="user" w:date="2019-09-12T10:17:00Z"/>
                <w:rFonts w:ascii="仿宋_GB2312" w:hAnsi="仿宋_GB2312" w:cs="仿宋_GB2312"/>
                <w:color w:val="000000"/>
                <w:sz w:val="21"/>
                <w:szCs w:val="21"/>
                <w:lang w:eastAsia="zh-CN"/>
              </w:rPr>
            </w:pPr>
            <w:ins w:id="13023" w:author="user" w:date="2019-09-12T10:17:00Z">
              <w:r>
                <w:rPr>
                  <w:rFonts w:hint="eastAsia" w:ascii="仿宋_GB2312" w:hAnsi="仿宋_GB2312" w:cs="仿宋_GB2312"/>
                  <w:color w:val="000000"/>
                  <w:sz w:val="21"/>
                  <w:szCs w:val="21"/>
                  <w:lang w:eastAsia="zh-CN"/>
                </w:rPr>
                <w:t>……</w:t>
              </w:r>
            </w:ins>
          </w:p>
          <w:p>
            <w:pPr>
              <w:spacing w:line="240" w:lineRule="auto"/>
              <w:jc w:val="both"/>
              <w:rPr>
                <w:ins w:id="13024" w:author="user" w:date="2019-09-12T10:17:00Z"/>
                <w:rFonts w:ascii="仿宋_GB2312" w:hAnsi="仿宋_GB2312" w:cs="仿宋_GB2312"/>
                <w:color w:val="000000"/>
                <w:sz w:val="21"/>
                <w:szCs w:val="21"/>
                <w:lang w:eastAsia="zh-CN"/>
              </w:rPr>
            </w:pPr>
            <w:ins w:id="13025" w:author="user" w:date="2019-09-12T10:17:00Z">
              <w:r>
                <w:rPr>
                  <w:rFonts w:hint="eastAsia" w:ascii="仿宋_GB2312" w:hAnsi="仿宋_GB2312" w:cs="仿宋_GB2312"/>
                  <w:color w:val="000000"/>
                  <w:sz w:val="21"/>
                  <w:szCs w:val="21"/>
                  <w:lang w:eastAsia="zh-CN"/>
                </w:rPr>
                <w:t>T国际组织</w:t>
              </w:r>
            </w:ins>
            <w:ins w:id="13026" w:author="user" w:date="2019-09-12T10:17:00Z">
              <w:r>
                <w:rPr>
                  <w:rFonts w:hint="eastAsia" w:ascii="仿宋_GB2312" w:hAnsi="仿宋_GB2312" w:cs="仿宋_GB2312"/>
                  <w:color w:val="000000"/>
                  <w:sz w:val="21"/>
                  <w:szCs w:val="21"/>
                  <w:lang w:eastAsia="zh-CN"/>
                </w:rPr>
                <w:tab/>
              </w:r>
            </w:ins>
          </w:p>
          <w:p>
            <w:pPr>
              <w:spacing w:line="240" w:lineRule="auto"/>
              <w:jc w:val="both"/>
              <w:rPr>
                <w:ins w:id="13027" w:author="user" w:date="2019-09-12T10:17:00Z"/>
                <w:rFonts w:ascii="仿宋_GB2312" w:hAnsi="仿宋_GB2312" w:cs="仿宋_GB2312"/>
                <w:color w:val="000000"/>
                <w:sz w:val="21"/>
                <w:szCs w:val="21"/>
                <w:lang w:eastAsia="zh-CN"/>
              </w:rPr>
            </w:pPr>
            <w:ins w:id="13028" w:author="user" w:date="2019-09-12T10:17:00Z">
              <w:r>
                <w:rPr>
                  <w:rFonts w:hint="eastAsia" w:ascii="仿宋_GB2312" w:hAnsi="仿宋_GB2312" w:cs="仿宋_GB2312"/>
                  <w:color w:val="000000"/>
                  <w:sz w:val="21"/>
                  <w:szCs w:val="21"/>
                  <w:lang w:eastAsia="zh-CN"/>
                </w:rPr>
                <w:t>1个人</w:t>
              </w:r>
            </w:ins>
          </w:p>
          <w:p>
            <w:pPr>
              <w:spacing w:line="240" w:lineRule="auto"/>
              <w:jc w:val="both"/>
              <w:rPr>
                <w:ins w:id="13029" w:author="user" w:date="2019-09-12T10:19:00Z"/>
                <w:rFonts w:ascii="仿宋_GB2312" w:hAnsi="仿宋_GB2312" w:cs="仿宋_GB2312"/>
                <w:color w:val="000000"/>
                <w:sz w:val="21"/>
                <w:szCs w:val="21"/>
                <w:lang w:eastAsia="zh-CN"/>
              </w:rPr>
            </w:pPr>
            <w:ins w:id="13030" w:author="user" w:date="2019-09-12T10:17:00Z">
              <w:r>
                <w:rPr>
                  <w:rFonts w:hint="eastAsia" w:ascii="仿宋_GB2312" w:hAnsi="仿宋_GB2312" w:cs="仿宋_GB2312"/>
                  <w:color w:val="000000"/>
                  <w:sz w:val="21"/>
                  <w:szCs w:val="21"/>
                  <w:lang w:eastAsia="zh-CN"/>
                </w:rPr>
                <w:t>2</w:t>
              </w:r>
            </w:ins>
            <w:ins w:id="13031" w:author="user" w:date="2019-09-12T10:19:00Z">
              <w:r>
                <w:rPr>
                  <w:rFonts w:hint="eastAsia" w:ascii="仿宋_GB2312" w:hAnsi="仿宋_GB2312" w:cs="仿宋_GB2312"/>
                  <w:color w:val="000000"/>
                  <w:sz w:val="21"/>
                  <w:szCs w:val="21"/>
                  <w:lang w:eastAsia="zh-CN"/>
                </w:rPr>
                <w:t>境外</w:t>
              </w:r>
            </w:ins>
          </w:p>
          <w:p>
            <w:pPr>
              <w:spacing w:line="240" w:lineRule="auto"/>
              <w:jc w:val="both"/>
              <w:rPr>
                <w:del w:id="13032" w:author="user" w:date="2019-09-12T10:17:00Z"/>
                <w:rFonts w:ascii="仿宋_GB2312" w:hAnsi="仿宋_GB2312" w:cs="仿宋_GB2312"/>
                <w:color w:val="000000"/>
                <w:sz w:val="21"/>
                <w:szCs w:val="21"/>
                <w:lang w:eastAsia="zh-CN"/>
              </w:rPr>
            </w:pPr>
            <w:del w:id="13033" w:author="user" w:date="2019-09-12T10:17:00Z">
              <w:r>
                <w:rPr>
                  <w:rFonts w:hint="eastAsia" w:ascii="仿宋_GB2312" w:hAnsi="仿宋_GB2312" w:cs="仿宋_GB2312"/>
                  <w:color w:val="000000"/>
                  <w:sz w:val="21"/>
                  <w:szCs w:val="21"/>
                  <w:lang w:eastAsia="zh-CN"/>
                </w:rPr>
                <w:delText>0111 稻谷种植</w:delText>
              </w:r>
            </w:del>
          </w:p>
          <w:p>
            <w:pPr>
              <w:spacing w:line="240" w:lineRule="auto"/>
              <w:jc w:val="both"/>
              <w:rPr>
                <w:del w:id="13034" w:author="user" w:date="2019-09-12T10:17:00Z"/>
                <w:rFonts w:ascii="仿宋_GB2312" w:hAnsi="仿宋_GB2312" w:cs="仿宋_GB2312"/>
                <w:color w:val="000000"/>
                <w:sz w:val="21"/>
                <w:szCs w:val="21"/>
                <w:lang w:eastAsia="zh-CN"/>
              </w:rPr>
            </w:pPr>
            <w:del w:id="13035" w:author="user" w:date="2019-09-12T10:17:00Z">
              <w:r>
                <w:rPr>
                  <w:rFonts w:hint="eastAsia" w:ascii="仿宋_GB2312" w:hAnsi="仿宋_GB2312" w:cs="仿宋_GB2312"/>
                  <w:color w:val="000000"/>
                  <w:sz w:val="21"/>
                  <w:szCs w:val="21"/>
                  <w:lang w:eastAsia="zh-CN"/>
                </w:rPr>
                <w:delText>0112 小麦种植</w:delText>
              </w:r>
            </w:del>
          </w:p>
          <w:p>
            <w:pPr>
              <w:spacing w:line="240" w:lineRule="auto"/>
              <w:jc w:val="both"/>
              <w:rPr>
                <w:del w:id="13036" w:author="user" w:date="2019-09-12T10:17:00Z"/>
                <w:rFonts w:ascii="仿宋_GB2312" w:hAnsi="仿宋_GB2312" w:cs="仿宋_GB2312"/>
                <w:color w:val="000000"/>
                <w:sz w:val="21"/>
                <w:szCs w:val="21"/>
                <w:lang w:eastAsia="zh-CN"/>
              </w:rPr>
            </w:pPr>
            <w:del w:id="13037" w:author="user" w:date="2019-09-12T10:17:00Z">
              <w:r>
                <w:rPr>
                  <w:rFonts w:hint="eastAsia" w:ascii="仿宋_GB2312" w:hAnsi="仿宋_GB2312" w:cs="仿宋_GB2312"/>
                  <w:color w:val="000000"/>
                  <w:sz w:val="21"/>
                  <w:szCs w:val="21"/>
                  <w:lang w:eastAsia="zh-CN"/>
                </w:rPr>
                <w:delText>……</w:delText>
              </w:r>
            </w:del>
            <w:del w:id="13038" w:author="user" w:date="2019-09-12T10:17:00Z">
              <w:r>
                <w:rPr>
                  <w:rFonts w:ascii="仿宋_GB2312" w:hAnsi="仿宋_GB2312" w:cs="仿宋_GB2312"/>
                  <w:color w:val="000000"/>
                  <w:sz w:val="21"/>
                  <w:szCs w:val="21"/>
                  <w:lang w:eastAsia="zh-CN"/>
                </w:rPr>
                <w:delText xml:space="preserve"> ……</w:delText>
              </w:r>
            </w:del>
          </w:p>
          <w:p>
            <w:pPr>
              <w:spacing w:line="240" w:lineRule="auto"/>
              <w:jc w:val="both"/>
              <w:rPr>
                <w:del w:id="13039" w:author="user" w:date="2019-09-12T10:17:00Z"/>
                <w:rFonts w:ascii="仿宋_GB2312" w:hAnsi="仿宋_GB2312" w:cs="仿宋_GB2312"/>
                <w:color w:val="000000"/>
                <w:sz w:val="21"/>
                <w:szCs w:val="21"/>
                <w:lang w:eastAsia="zh-CN"/>
              </w:rPr>
            </w:pPr>
            <w:del w:id="13040" w:author="user" w:date="2019-09-12T10:17:00Z">
              <w:r>
                <w:rPr>
                  <w:rFonts w:hint="eastAsia" w:ascii="仿宋_GB2312" w:hAnsi="仿宋_GB2312" w:cs="仿宋_GB2312"/>
                  <w:color w:val="000000"/>
                  <w:sz w:val="21"/>
                  <w:szCs w:val="21"/>
                  <w:lang w:eastAsia="zh-CN"/>
                </w:rPr>
                <w:delText>9700 国际组织</w:delText>
              </w:r>
            </w:del>
          </w:p>
          <w:p>
            <w:pPr>
              <w:spacing w:line="240" w:lineRule="auto"/>
              <w:jc w:val="both"/>
              <w:rPr>
                <w:del w:id="13041" w:author="user" w:date="2019-09-12T10:17:00Z"/>
                <w:rFonts w:ascii="仿宋_GB2312" w:hAnsi="仿宋_GB2312" w:cs="仿宋_GB2312"/>
                <w:color w:val="000000"/>
                <w:sz w:val="21"/>
                <w:szCs w:val="21"/>
                <w:lang w:eastAsia="zh-CN"/>
              </w:rPr>
            </w:pPr>
            <w:del w:id="13042" w:author="user" w:date="2019-09-12T10:17:00Z">
              <w:r>
                <w:rPr>
                  <w:rFonts w:hint="eastAsia" w:ascii="仿宋_GB2312" w:hAnsi="仿宋_GB2312" w:cs="仿宋_GB2312"/>
                  <w:color w:val="000000"/>
                  <w:sz w:val="21"/>
                  <w:szCs w:val="21"/>
                  <w:lang w:eastAsia="zh-CN"/>
                </w:rPr>
                <w:delText>9800 个人</w:delText>
              </w:r>
            </w:del>
          </w:p>
          <w:p>
            <w:pPr>
              <w:spacing w:line="240" w:lineRule="auto"/>
              <w:jc w:val="both"/>
              <w:rPr>
                <w:rFonts w:ascii="仿宋_GB2312" w:hAnsi="仿宋_GB2312" w:cs="仿宋_GB2312"/>
                <w:color w:val="000000"/>
                <w:sz w:val="21"/>
                <w:szCs w:val="21"/>
                <w:lang w:eastAsia="zh-CN"/>
              </w:rPr>
            </w:pPr>
            <w:del w:id="13043" w:author="user" w:date="2019-09-12T10:17:00Z">
              <w:r>
                <w:rPr>
                  <w:rFonts w:hint="eastAsia" w:ascii="仿宋_GB2312" w:hAnsi="仿宋_GB2312" w:cs="仿宋_GB2312"/>
                  <w:color w:val="000000"/>
                  <w:sz w:val="21"/>
                  <w:szCs w:val="21"/>
                  <w:lang w:eastAsia="zh-CN"/>
                </w:rPr>
                <w:delText>9900 境外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新型农业经营主体具体经营产品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1.指该新型农业经营主体在经营范围内，由具体的生产经营活动产生的产品。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2.数据更新频率为季度。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27"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w:t>
            </w:r>
            <w:r>
              <w:rPr>
                <w:rFonts w:hint="eastAsia" w:ascii="仿宋_GB2312" w:hAnsi="仿宋_GB2312" w:cs="仿宋_GB2312"/>
                <w:color w:val="000000"/>
                <w:sz w:val="21"/>
                <w:szCs w:val="21"/>
                <w:lang w:eastAsia="zh-CN"/>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经营耕地等总面积</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1.指该新型农业经营主体用于农作物耕种、牲畜养殖、产品加工、仓储等生产经营活动占用的土地面积。</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2.单位为亩，数据更新频率为季度。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3.值域：经营耕地等总面积≥0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w:t>
            </w:r>
            <w:r>
              <w:rPr>
                <w:rFonts w:hint="eastAsia" w:ascii="仿宋_GB2312" w:hAnsi="仿宋_GB2312" w:cs="仿宋_GB2312"/>
                <w:color w:val="000000"/>
                <w:sz w:val="21"/>
                <w:szCs w:val="21"/>
                <w:lang w:eastAsia="zh-CN"/>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累计总投入</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20(2)</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1.指自该新型农业经营主体成立起，用于土地流转、修建厂房、购买设备、购买种子、化肥、人工工资等所有成本费用之和。</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2.本币填报单位为人民币，数据更新频率为季度。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3.值域：累计总投入≥0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w:t>
            </w:r>
            <w:r>
              <w:rPr>
                <w:rFonts w:hint="eastAsia" w:ascii="仿宋_GB2312" w:hAnsi="仿宋_GB2312" w:cs="仿宋_GB2312"/>
                <w:color w:val="000000"/>
                <w:sz w:val="21"/>
                <w:szCs w:val="21"/>
                <w:lang w:eastAsia="zh-CN"/>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新型农业经营主体经营净利润</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20(2)</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1.指该新型农业经营主体当期利润总额减去所得税之后的金额。</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2.根据该主体上年净利润表取数填报。本币填报单位为人民币，数据更新频率为季度。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3.值域：新型农业经营主体经营净利润≥0</w:t>
            </w:r>
          </w:p>
        </w:tc>
      </w:tr>
    </w:tbl>
    <w:p>
      <w:pPr>
        <w:pStyle w:val="4"/>
        <w:spacing w:line="240" w:lineRule="auto"/>
        <w:ind w:left="1161" w:hanging="1161"/>
        <w:rPr>
          <w:lang w:eastAsia="zh-CN"/>
        </w:rPr>
      </w:pPr>
      <w:bookmarkStart w:id="536" w:name="_Toc17728851"/>
      <w:bookmarkStart w:id="537" w:name="_Toc17451619"/>
      <w:bookmarkStart w:id="538" w:name="_Toc23679"/>
      <w:bookmarkStart w:id="539" w:name="_Toc23319650"/>
      <w:bookmarkStart w:id="540" w:name="_Toc1669"/>
      <w:r>
        <w:rPr>
          <w:rFonts w:hint="eastAsia"/>
          <w:lang w:eastAsia="zh-CN"/>
        </w:rPr>
        <w:t>四川省</w:t>
      </w:r>
      <w:r>
        <w:rPr>
          <w:lang w:eastAsia="zh-CN"/>
        </w:rPr>
        <w:t>重点</w:t>
      </w:r>
      <w:r>
        <w:rPr>
          <w:rFonts w:hint="eastAsia"/>
          <w:lang w:eastAsia="zh-CN"/>
        </w:rPr>
        <w:t>龙头</w:t>
      </w:r>
      <w:r>
        <w:rPr>
          <w:lang w:eastAsia="zh-CN"/>
        </w:rPr>
        <w:t>企业名录库</w:t>
      </w:r>
      <w:bookmarkEnd w:id="536"/>
      <w:bookmarkEnd w:id="537"/>
      <w:r>
        <w:rPr>
          <w:rFonts w:hint="eastAsia"/>
          <w:lang w:eastAsia="zh-CN"/>
        </w:rPr>
        <w:t>报文</w:t>
      </w:r>
      <w:bookmarkEnd w:id="538"/>
      <w:bookmarkEnd w:id="539"/>
      <w:bookmarkEnd w:id="540"/>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采集，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1988-1998），也即等效于《美国国家信息交换标准代码》（ASCII编码）。数据更新的频率为月度。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证件类型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1.指在法律上认可的证件类型，该类型一般记录在国家授权部门颁发给客户的证件上。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2.按记录在国家授权部门颁发给客户的证件上记载的名称证件类型采集，证件类型为统一社会信用代码、组织机构代码等。数据更新的频率为季度。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p>
          <w:p>
            <w:pPr>
              <w:spacing w:line="240" w:lineRule="auto"/>
              <w:jc w:val="both"/>
              <w:rPr>
                <w:ins w:id="13044" w:author="user" w:date="2019-10-24T14:30: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组织机构代码</w:t>
            </w:r>
          </w:p>
          <w:p>
            <w:pPr>
              <w:spacing w:line="240" w:lineRule="auto"/>
              <w:jc w:val="both"/>
              <w:rPr>
                <w:rFonts w:ascii="仿宋_GB2312" w:hAnsi="仿宋_GB2312" w:cs="仿宋_GB2312"/>
                <w:color w:val="000000"/>
                <w:sz w:val="21"/>
                <w:szCs w:val="21"/>
                <w:lang w:eastAsia="zh-CN"/>
              </w:rPr>
            </w:pPr>
            <w:ins w:id="13045" w:author="user" w:date="2019-10-24T14:30:00Z">
              <w:r>
                <w:rPr>
                  <w:rFonts w:hint="eastAsia" w:ascii="仿宋_GB2312" w:hAnsi="仿宋_GB2312" w:cs="仿宋_GB2312"/>
                  <w:color w:val="000000"/>
                  <w:sz w:val="21"/>
                  <w:szCs w:val="21"/>
                  <w:lang w:eastAsia="zh-CN"/>
                </w:rPr>
                <w:t>99其他</w:t>
              </w:r>
            </w:ins>
            <w:ins w:id="13046" w:author="user" w:date="2019-10-24T14:30: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证件号码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1.指在法律上认可的证件号码，该号码一般记录在国家授权部门颁发给客户的证件上。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2.按记录在国家授权部门颁发给客户的证件上记载的唯一标识个人客户身份的编码。数据更新的频率为月度。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bl>
    <w:p>
      <w:pPr>
        <w:keepNext/>
        <w:keepLines/>
        <w:tabs>
          <w:tab w:val="left" w:pos="432"/>
        </w:tabs>
        <w:spacing w:before="260" w:after="260" w:line="240" w:lineRule="auto"/>
        <w:ind w:left="1161" w:hanging="1161"/>
        <w:rPr>
          <w:lang w:eastAsia="zh-CN"/>
        </w:rPr>
      </w:pPr>
      <w:bookmarkStart w:id="541" w:name="_Toc17728852"/>
      <w:bookmarkStart w:id="542" w:name="_Toc17451620"/>
      <w:r>
        <w:rPr>
          <w:rFonts w:hint="eastAsia" w:ascii="仿宋_GB2312" w:hAnsi="仿宋_GB2312" w:cs="仿宋_GB2312"/>
          <w:lang w:eastAsia="zh-CN"/>
        </w:rPr>
        <w:br w:type="page"/>
      </w:r>
    </w:p>
    <w:p>
      <w:pPr>
        <w:pStyle w:val="4"/>
        <w:spacing w:line="240" w:lineRule="auto"/>
        <w:ind w:left="1161" w:hanging="1161"/>
        <w:rPr>
          <w:lang w:eastAsia="zh-CN"/>
        </w:rPr>
      </w:pPr>
      <w:bookmarkStart w:id="543" w:name="_Toc26414"/>
      <w:bookmarkStart w:id="544" w:name="_Toc23319651"/>
      <w:bookmarkStart w:id="545" w:name="_Toc16149"/>
      <w:r>
        <w:rPr>
          <w:rFonts w:hint="eastAsia" w:ascii="仿宋_GB2312" w:hAnsi="仿宋_GB2312" w:cs="仿宋_GB2312"/>
          <w:lang w:eastAsia="zh-CN"/>
        </w:rPr>
        <w:t>四川省</w:t>
      </w:r>
      <w:r>
        <w:rPr>
          <w:lang w:eastAsia="zh-CN"/>
        </w:rPr>
        <w:t>重点</w:t>
      </w:r>
      <w:r>
        <w:rPr>
          <w:rFonts w:hint="eastAsia"/>
          <w:lang w:eastAsia="zh-CN"/>
        </w:rPr>
        <w:t>文化</w:t>
      </w:r>
      <w:r>
        <w:rPr>
          <w:lang w:eastAsia="zh-CN"/>
        </w:rPr>
        <w:t>企业名录库</w:t>
      </w:r>
      <w:bookmarkEnd w:id="541"/>
      <w:bookmarkEnd w:id="542"/>
      <w:r>
        <w:rPr>
          <w:rFonts w:hint="eastAsia"/>
          <w:lang w:eastAsia="zh-CN"/>
        </w:rPr>
        <w:t>报文</w:t>
      </w:r>
      <w:bookmarkEnd w:id="543"/>
      <w:bookmarkEnd w:id="544"/>
      <w:bookmarkEnd w:id="545"/>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bookmarkStart w:id="546" w:name="_Hlk17902506"/>
            <w:r>
              <w:rPr>
                <w:rFonts w:hint="eastAsia" w:ascii="仿宋_GB2312" w:hAnsi="仿宋_GB2312" w:cs="仿宋_GB2312"/>
                <w:color w:val="000000"/>
                <w:sz w:val="21"/>
                <w:szCs w:val="21"/>
              </w:rPr>
              <w:t>客户名称</w:t>
            </w:r>
            <w:bookmarkEnd w:id="546"/>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采集，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1988-1998），也即等效于《美国国家信息交换标准代码》（ASCII编码）。数据更新的频率为月度。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证件类型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1.指在法律上认可的证件类型，该类型一般记录在国家授权部门颁发给客户的证件上。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2.按记录在国家授权部门颁发给客户的证件上记载的名称证件类型采集，证件类型为统一社会信用代码、组织机构代码等。数据更新的频率为季度。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p>
          <w:p>
            <w:pPr>
              <w:spacing w:line="240" w:lineRule="auto"/>
              <w:jc w:val="both"/>
              <w:rPr>
                <w:ins w:id="13047" w:author="user" w:date="2019-10-24T14:31: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组织机构代码</w:t>
            </w:r>
          </w:p>
          <w:p>
            <w:pPr>
              <w:spacing w:line="240" w:lineRule="auto"/>
              <w:jc w:val="both"/>
              <w:rPr>
                <w:rFonts w:ascii="仿宋_GB2312" w:hAnsi="仿宋_GB2312" w:cs="仿宋_GB2312"/>
                <w:color w:val="000000"/>
                <w:sz w:val="21"/>
                <w:szCs w:val="21"/>
                <w:lang w:eastAsia="zh-CN"/>
              </w:rPr>
            </w:pPr>
            <w:ins w:id="13048" w:author="user" w:date="2019-10-24T14:31:00Z">
              <w:r>
                <w:rPr>
                  <w:rFonts w:hint="eastAsia" w:ascii="仿宋_GB2312" w:hAnsi="仿宋_GB2312" w:cs="仿宋_GB2312"/>
                  <w:color w:val="000000"/>
                  <w:sz w:val="21"/>
                  <w:szCs w:val="21"/>
                  <w:lang w:eastAsia="zh-CN"/>
                </w:rPr>
                <w:t>99其他</w:t>
              </w:r>
            </w:ins>
            <w:ins w:id="13049" w:author="user" w:date="2019-10-24T14:31: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证件号码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1.指在法律上认可的证件号码，该号码一般记录在国家授权部门颁发给客户的证件上。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2.按记录在国家授权部门颁发给客户的证件上记载的唯一标识个人客户身份的编码。数据更新的频率为月度。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bl>
    <w:p>
      <w:pPr>
        <w:pStyle w:val="4"/>
        <w:spacing w:line="240" w:lineRule="auto"/>
        <w:ind w:left="1161" w:hanging="1161"/>
        <w:rPr>
          <w:lang w:eastAsia="zh-CN"/>
        </w:rPr>
      </w:pPr>
      <w:bookmarkStart w:id="547" w:name="_Toc17451621"/>
      <w:bookmarkStart w:id="548" w:name="_Toc17728853"/>
      <w:bookmarkStart w:id="549" w:name="_Toc23319652"/>
      <w:bookmarkStart w:id="550" w:name="_Toc11682"/>
      <w:bookmarkStart w:id="551" w:name="_Toc17017"/>
      <w:r>
        <w:rPr>
          <w:rFonts w:hint="eastAsia"/>
          <w:lang w:eastAsia="zh-CN"/>
        </w:rPr>
        <w:t>“万家千亿”</w:t>
      </w:r>
      <w:r>
        <w:rPr>
          <w:lang w:eastAsia="zh-CN"/>
        </w:rPr>
        <w:t>诚信小微</w:t>
      </w:r>
      <w:r>
        <w:rPr>
          <w:rFonts w:hint="eastAsia"/>
          <w:lang w:eastAsia="zh-CN"/>
        </w:rPr>
        <w:t>企业</w:t>
      </w:r>
      <w:r>
        <w:rPr>
          <w:lang w:eastAsia="zh-CN"/>
        </w:rPr>
        <w:t>融资培育</w:t>
      </w:r>
      <w:r>
        <w:rPr>
          <w:rFonts w:hint="eastAsia"/>
          <w:lang w:eastAsia="zh-CN"/>
        </w:rPr>
        <w:t>名录</w:t>
      </w:r>
      <w:bookmarkEnd w:id="547"/>
      <w:bookmarkEnd w:id="548"/>
      <w:r>
        <w:rPr>
          <w:rFonts w:hint="eastAsia"/>
          <w:lang w:eastAsia="zh-CN"/>
        </w:rPr>
        <w:t>报文</w:t>
      </w:r>
      <w:bookmarkEnd w:id="549"/>
      <w:bookmarkEnd w:id="550"/>
      <w:bookmarkEnd w:id="551"/>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1.指数据发生的金融机构唯一标准编码。</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2.采用《金融机构编码规范》（JR/T 0124）编发的代码。数据更新的频率为月度。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采集，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1988-1998），也即等效于《美国国家信息交换标准代码》（ASCII编码）。数据更新的频率为月度。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证件类型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1.指在法律上认可的证件类型，该类型一般记录在国家授权部门颁发给客户的证件上。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2.按记录在国家授权部门颁发给客户的证件上记载的名称证件类型采集，证件类型为统一社会信用代码、组织机构代码等。数据更新的频率为季度。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p>
          <w:p>
            <w:pPr>
              <w:spacing w:line="240" w:lineRule="auto"/>
              <w:jc w:val="both"/>
              <w:rPr>
                <w:ins w:id="13050" w:author="user" w:date="2019-10-24T14:31: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组织机构代码</w:t>
            </w:r>
          </w:p>
          <w:p>
            <w:pPr>
              <w:spacing w:line="240" w:lineRule="auto"/>
              <w:jc w:val="both"/>
              <w:rPr>
                <w:rFonts w:ascii="仿宋_GB2312" w:hAnsi="仿宋_GB2312" w:cs="仿宋_GB2312"/>
                <w:color w:val="000000"/>
                <w:sz w:val="21"/>
                <w:szCs w:val="21"/>
                <w:lang w:eastAsia="zh-CN"/>
              </w:rPr>
            </w:pPr>
            <w:ins w:id="13051" w:author="user" w:date="2019-10-24T14:31:00Z">
              <w:r>
                <w:rPr>
                  <w:rFonts w:hint="eastAsia" w:ascii="仿宋_GB2312" w:hAnsi="仿宋_GB2312" w:cs="仿宋_GB2312"/>
                  <w:color w:val="000000"/>
                  <w:sz w:val="21"/>
                  <w:szCs w:val="21"/>
                  <w:lang w:eastAsia="zh-CN"/>
                </w:rPr>
                <w:t>99其他</w:t>
              </w:r>
            </w:ins>
            <w:ins w:id="13052" w:author="user" w:date="2019-10-24T14:31: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证件号码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1.指在法律上认可的证件号码，该号码一般记录在国家授权部门颁发给客户的证件上。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2.按记录在国家授权部门颁发给客户的证件上记载的唯一标识个人客户身份的编码。数据更新的频率为月度。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地区行政区划代码（单位注册地）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12!n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1.指单位客户注册地址对应的行政区划信息。</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2.根据《统计用区划代码》，统一填报12位地区编码信息。境外地区采用《世界各国和地区名称代码》（GB/T 2659）的3位国别阿拉伯数字代码（港澳台编码暂采用该标准编码），并在前面填充“000000000”。数据更新的频率为月度。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境内：采用《统计用区划代码》的乡（镇）级数字码。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境外：前9位用“000000000”填充，后3位采用《世界各国和地区名称代码》（GB/T 2659）的3位国别阿拉伯数字代码（港澳台编码暂采用该标准编码）。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企业规模</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4!an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1.指企</w:t>
            </w:r>
            <w:del w:id="13053" w:author="user" w:date="2019-09-24T14:30:00Z">
              <w:r>
                <w:rPr>
                  <w:rFonts w:hint="eastAsia" w:ascii="仿宋_GB2312" w:hAnsi="仿宋_GB2312" w:cs="仿宋_GB2312"/>
                  <w:color w:val="000000"/>
                  <w:sz w:val="21"/>
                  <w:szCs w:val="21"/>
                  <w:lang w:eastAsia="zh-CN"/>
                </w:rPr>
                <w:delText>事</w:delText>
              </w:r>
            </w:del>
            <w:r>
              <w:rPr>
                <w:rFonts w:hint="eastAsia" w:ascii="仿宋_GB2312" w:hAnsi="仿宋_GB2312" w:cs="仿宋_GB2312"/>
                <w:color w:val="000000"/>
                <w:sz w:val="21"/>
                <w:szCs w:val="21"/>
                <w:lang w:eastAsia="zh-CN"/>
              </w:rPr>
              <w:t>业</w:t>
            </w:r>
            <w:del w:id="13054" w:author="user" w:date="2019-09-24T14:30:00Z">
              <w:r>
                <w:rPr>
                  <w:rFonts w:hint="eastAsia" w:ascii="仿宋_GB2312" w:hAnsi="仿宋_GB2312" w:cs="仿宋_GB2312"/>
                  <w:color w:val="000000"/>
                  <w:sz w:val="21"/>
                  <w:szCs w:val="21"/>
                  <w:lang w:eastAsia="zh-CN"/>
                </w:rPr>
                <w:delText>单位</w:delText>
              </w:r>
            </w:del>
            <w:r>
              <w:rPr>
                <w:rFonts w:hint="eastAsia" w:ascii="仿宋_GB2312" w:hAnsi="仿宋_GB2312" w:cs="仿宋_GB2312"/>
                <w:color w:val="000000"/>
                <w:sz w:val="21"/>
                <w:szCs w:val="21"/>
                <w:lang w:eastAsia="zh-CN"/>
              </w:rPr>
              <w:t>的经营规模。</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若客户属于境内个人、境外非居民则无需填写，该字段为空。若属于企业，则根据“关于印发《统计上大中小微型企业划分办法（2017）》的通知（国统字〔2017〕213号”文件规定，根据从业人员、营业收入和资产总额等要素，一般分为大型、中型、小型、微型企业。非企业类单位属于不适用此标准，对应代码：CS99。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CS01 大型      CS02 中型</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CS03 小型      CS04 微型</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CS99 不适用此标准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8</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行业</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del w:id="13055" w:author="user" w:date="2019-09-12T10:40:00Z">
              <w:r>
                <w:rPr>
                  <w:rFonts w:ascii="仿宋_GB2312" w:hAnsi="仿宋_GB2312" w:cs="仿宋_GB2312"/>
                  <w:color w:val="000000"/>
                  <w:sz w:val="21"/>
                  <w:szCs w:val="21"/>
                  <w:lang w:eastAsia="zh-CN"/>
                </w:rPr>
                <w:delText>4</w:delText>
              </w:r>
            </w:del>
            <w:ins w:id="13056" w:author="user" w:date="2019-09-12T10:40:00Z">
              <w:r>
                <w:rPr>
                  <w:rFonts w:ascii="仿宋_GB2312" w:hAnsi="仿宋_GB2312" w:cs="仿宋_GB2312"/>
                  <w:color w:val="000000"/>
                  <w:sz w:val="21"/>
                  <w:szCs w:val="21"/>
                  <w:lang w:eastAsia="zh-CN"/>
                </w:rPr>
                <w:t>1</w:t>
              </w:r>
            </w:ins>
            <w:r>
              <w:rPr>
                <w:rFonts w:ascii="仿宋_GB2312" w:hAnsi="仿宋_GB2312" w:cs="仿宋_GB2312"/>
                <w:color w:val="000000"/>
                <w:sz w:val="21"/>
                <w:szCs w:val="21"/>
                <w:lang w:eastAsia="zh-CN"/>
              </w:rPr>
              <w:t>!</w:t>
            </w:r>
            <w:ins w:id="13057" w:author="user" w:date="2019-09-12T10:40:00Z">
              <w:r>
                <w:rPr>
                  <w:rFonts w:ascii="仿宋_GB2312" w:hAnsi="仿宋_GB2312" w:cs="仿宋_GB2312"/>
                  <w:color w:val="000000"/>
                  <w:sz w:val="21"/>
                  <w:szCs w:val="21"/>
                  <w:lang w:eastAsia="zh-CN"/>
                </w:rPr>
                <w:t>a</w:t>
              </w:r>
            </w:ins>
            <w:r>
              <w:rPr>
                <w:rFonts w:ascii="仿宋_GB2312" w:hAnsi="仿宋_GB2312" w:cs="仿宋_GB2312"/>
                <w:color w:val="000000"/>
                <w:sz w:val="21"/>
                <w:szCs w:val="21"/>
                <w:lang w:eastAsia="zh-CN"/>
              </w:rPr>
              <w:t>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1.指客户在有关部门登记注册的或主要从事的行业。</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2.参照《国民经济行业分类》（GB/T4754-2017）标准的门类，填写</w:t>
            </w:r>
            <w:del w:id="13058" w:author="user" w:date="2019-09-12T10:20:00Z">
              <w:r>
                <w:rPr>
                  <w:rFonts w:hint="eastAsia" w:ascii="仿宋_GB2312" w:hAnsi="仿宋_GB2312" w:cs="仿宋_GB2312"/>
                  <w:color w:val="000000"/>
                  <w:sz w:val="21"/>
                  <w:szCs w:val="21"/>
                  <w:lang w:eastAsia="zh-CN"/>
                </w:rPr>
                <w:delText>四</w:delText>
              </w:r>
            </w:del>
            <w:ins w:id="13059" w:author="user" w:date="2019-09-12T10:20:00Z">
              <w:r>
                <w:rPr>
                  <w:rFonts w:hint="eastAsia" w:ascii="仿宋_GB2312" w:hAnsi="仿宋_GB2312" w:cs="仿宋_GB2312"/>
                  <w:color w:val="000000"/>
                  <w:sz w:val="21"/>
                  <w:szCs w:val="21"/>
                  <w:lang w:eastAsia="zh-CN"/>
                </w:rPr>
                <w:t>1</w:t>
              </w:r>
            </w:ins>
            <w:r>
              <w:rPr>
                <w:rFonts w:hint="eastAsia" w:ascii="仿宋_GB2312" w:hAnsi="仿宋_GB2312" w:cs="仿宋_GB2312"/>
                <w:color w:val="000000"/>
                <w:sz w:val="21"/>
                <w:szCs w:val="21"/>
                <w:lang w:eastAsia="zh-CN"/>
              </w:rPr>
              <w:t>位</w:t>
            </w:r>
            <w:ins w:id="13060" w:author="user" w:date="2019-09-12T10:20:00Z">
              <w:r>
                <w:rPr>
                  <w:rFonts w:hint="eastAsia" w:ascii="仿宋_GB2312" w:hAnsi="仿宋_GB2312" w:cs="仿宋_GB2312"/>
                  <w:color w:val="000000"/>
                  <w:sz w:val="21"/>
                  <w:szCs w:val="21"/>
                  <w:lang w:eastAsia="zh-CN"/>
                </w:rPr>
                <w:t>大</w:t>
              </w:r>
            </w:ins>
            <w:del w:id="13061" w:author="user" w:date="2019-09-12T10:20:00Z">
              <w:r>
                <w:rPr>
                  <w:rFonts w:hint="eastAsia" w:ascii="仿宋_GB2312" w:hAnsi="仿宋_GB2312" w:cs="仿宋_GB2312"/>
                  <w:color w:val="000000"/>
                  <w:sz w:val="21"/>
                  <w:szCs w:val="21"/>
                  <w:lang w:eastAsia="zh-CN"/>
                </w:rPr>
                <w:delText>小</w:delText>
              </w:r>
            </w:del>
            <w:r>
              <w:rPr>
                <w:rFonts w:hint="eastAsia" w:ascii="仿宋_GB2312" w:hAnsi="仿宋_GB2312" w:cs="仿宋_GB2312"/>
                <w:color w:val="000000"/>
                <w:sz w:val="21"/>
                <w:szCs w:val="21"/>
                <w:lang w:eastAsia="zh-CN"/>
              </w:rPr>
              <w:t>类编码。数据更新的频率为月度。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ins w:id="13062" w:author="user" w:date="2019-09-12T10:20:00Z"/>
                <w:rFonts w:ascii="仿宋_GB2312" w:hAnsi="仿宋_GB2312" w:cs="仿宋_GB2312"/>
                <w:color w:val="000000"/>
                <w:sz w:val="21"/>
                <w:szCs w:val="21"/>
                <w:lang w:eastAsia="zh-CN"/>
              </w:rPr>
            </w:pPr>
            <w:ins w:id="13063" w:author="user" w:date="2019-09-12T10:20:00Z">
              <w:r>
                <w:rPr>
                  <w:rFonts w:hint="eastAsia" w:ascii="仿宋_GB2312" w:hAnsi="仿宋_GB2312" w:cs="仿宋_GB2312"/>
                  <w:color w:val="000000"/>
                  <w:sz w:val="21"/>
                  <w:szCs w:val="21"/>
                  <w:lang w:eastAsia="zh-CN"/>
                </w:rPr>
                <w:t>A农、林、牧、渔业</w:t>
              </w:r>
            </w:ins>
          </w:p>
          <w:p>
            <w:pPr>
              <w:spacing w:line="240" w:lineRule="auto"/>
              <w:jc w:val="both"/>
              <w:rPr>
                <w:ins w:id="13064" w:author="user" w:date="2019-09-12T10:20:00Z"/>
                <w:rFonts w:ascii="仿宋_GB2312" w:hAnsi="仿宋_GB2312" w:cs="仿宋_GB2312"/>
                <w:color w:val="000000"/>
                <w:sz w:val="21"/>
                <w:szCs w:val="21"/>
                <w:lang w:eastAsia="zh-CN"/>
              </w:rPr>
            </w:pPr>
            <w:ins w:id="13065" w:author="user" w:date="2019-09-12T10:20:00Z">
              <w:r>
                <w:rPr>
                  <w:rFonts w:hint="eastAsia" w:ascii="仿宋_GB2312" w:hAnsi="仿宋_GB2312" w:cs="仿宋_GB2312"/>
                  <w:color w:val="000000"/>
                  <w:sz w:val="21"/>
                  <w:szCs w:val="21"/>
                  <w:lang w:eastAsia="zh-CN"/>
                </w:rPr>
                <w:t>B采矿业</w:t>
              </w:r>
            </w:ins>
          </w:p>
          <w:p>
            <w:pPr>
              <w:spacing w:line="240" w:lineRule="auto"/>
              <w:jc w:val="both"/>
              <w:rPr>
                <w:ins w:id="13066" w:author="user" w:date="2019-09-12T10:20:00Z"/>
                <w:rFonts w:ascii="仿宋_GB2312" w:hAnsi="仿宋_GB2312" w:cs="仿宋_GB2312"/>
                <w:color w:val="000000"/>
                <w:sz w:val="21"/>
                <w:szCs w:val="21"/>
                <w:lang w:eastAsia="zh-CN"/>
              </w:rPr>
            </w:pPr>
            <w:ins w:id="13067" w:author="user" w:date="2019-09-12T10:20:00Z">
              <w:r>
                <w:rPr>
                  <w:rFonts w:hint="eastAsia" w:ascii="仿宋_GB2312" w:hAnsi="仿宋_GB2312" w:cs="仿宋_GB2312"/>
                  <w:color w:val="000000"/>
                  <w:sz w:val="21"/>
                  <w:szCs w:val="21"/>
                  <w:lang w:eastAsia="zh-CN"/>
                </w:rPr>
                <w:t>……</w:t>
              </w:r>
            </w:ins>
          </w:p>
          <w:p>
            <w:pPr>
              <w:spacing w:line="240" w:lineRule="auto"/>
              <w:jc w:val="both"/>
              <w:rPr>
                <w:ins w:id="13068" w:author="user" w:date="2019-09-12T10:20:00Z"/>
                <w:rFonts w:ascii="仿宋_GB2312" w:hAnsi="仿宋_GB2312" w:cs="仿宋_GB2312"/>
                <w:color w:val="000000"/>
                <w:sz w:val="21"/>
                <w:szCs w:val="21"/>
                <w:lang w:eastAsia="zh-CN"/>
              </w:rPr>
            </w:pPr>
            <w:ins w:id="13069" w:author="user" w:date="2019-09-12T10:20:00Z">
              <w:r>
                <w:rPr>
                  <w:rFonts w:hint="eastAsia" w:ascii="仿宋_GB2312" w:hAnsi="仿宋_GB2312" w:cs="仿宋_GB2312"/>
                  <w:color w:val="000000"/>
                  <w:sz w:val="21"/>
                  <w:szCs w:val="21"/>
                  <w:lang w:eastAsia="zh-CN"/>
                </w:rPr>
                <w:t>T国际组织</w:t>
              </w:r>
            </w:ins>
          </w:p>
          <w:p>
            <w:pPr>
              <w:spacing w:line="240" w:lineRule="auto"/>
              <w:jc w:val="both"/>
              <w:rPr>
                <w:ins w:id="13070" w:author="user" w:date="2019-09-12T10:20:00Z"/>
                <w:rFonts w:ascii="仿宋_GB2312" w:hAnsi="仿宋_GB2312" w:cs="仿宋_GB2312"/>
                <w:color w:val="000000"/>
                <w:sz w:val="21"/>
                <w:szCs w:val="21"/>
                <w:lang w:eastAsia="zh-CN"/>
              </w:rPr>
            </w:pPr>
            <w:ins w:id="13071" w:author="user" w:date="2019-09-12T10:20:00Z">
              <w:r>
                <w:rPr>
                  <w:rFonts w:hint="eastAsia" w:ascii="仿宋_GB2312" w:hAnsi="仿宋_GB2312" w:cs="仿宋_GB2312"/>
                  <w:color w:val="000000"/>
                  <w:sz w:val="21"/>
                  <w:szCs w:val="21"/>
                  <w:lang w:eastAsia="zh-CN"/>
                </w:rPr>
                <w:t>1个人</w:t>
              </w:r>
            </w:ins>
          </w:p>
          <w:p>
            <w:pPr>
              <w:spacing w:line="240" w:lineRule="auto"/>
              <w:jc w:val="both"/>
              <w:rPr>
                <w:ins w:id="13072" w:author="user" w:date="2019-09-12T10:20:00Z"/>
                <w:rFonts w:ascii="仿宋_GB2312" w:hAnsi="仿宋_GB2312" w:cs="仿宋_GB2312"/>
                <w:color w:val="000000"/>
                <w:sz w:val="21"/>
                <w:szCs w:val="21"/>
                <w:lang w:eastAsia="zh-CN"/>
              </w:rPr>
            </w:pPr>
            <w:ins w:id="13073" w:author="user" w:date="2019-09-12T10:20:00Z">
              <w:r>
                <w:rPr>
                  <w:rFonts w:hint="eastAsia" w:ascii="仿宋_GB2312" w:hAnsi="仿宋_GB2312" w:cs="仿宋_GB2312"/>
                  <w:color w:val="000000"/>
                  <w:sz w:val="21"/>
                  <w:szCs w:val="21"/>
                  <w:lang w:eastAsia="zh-CN"/>
                </w:rPr>
                <w:t>2境外</w:t>
              </w:r>
            </w:ins>
          </w:p>
          <w:p>
            <w:pPr>
              <w:spacing w:line="240" w:lineRule="auto"/>
              <w:jc w:val="both"/>
              <w:rPr>
                <w:del w:id="13074" w:author="user" w:date="2019-09-12T10:20:00Z"/>
                <w:rFonts w:ascii="仿宋_GB2312" w:hAnsi="仿宋_GB2312" w:cs="仿宋_GB2312"/>
                <w:color w:val="000000"/>
                <w:sz w:val="21"/>
                <w:szCs w:val="21"/>
                <w:lang w:eastAsia="zh-CN"/>
              </w:rPr>
            </w:pPr>
            <w:del w:id="13075" w:author="user" w:date="2019-09-12T10:20:00Z">
              <w:r>
                <w:rPr>
                  <w:rFonts w:hint="eastAsia" w:ascii="仿宋_GB2312" w:hAnsi="仿宋_GB2312" w:cs="仿宋_GB2312"/>
                  <w:color w:val="000000"/>
                  <w:sz w:val="21"/>
                  <w:szCs w:val="21"/>
                  <w:lang w:eastAsia="zh-CN"/>
                </w:rPr>
                <w:delText>0111 稻谷种植</w:delText>
              </w:r>
            </w:del>
          </w:p>
          <w:p>
            <w:pPr>
              <w:spacing w:line="240" w:lineRule="auto"/>
              <w:jc w:val="both"/>
              <w:rPr>
                <w:del w:id="13076" w:author="user" w:date="2019-09-12T10:20:00Z"/>
                <w:rFonts w:ascii="仿宋_GB2312" w:hAnsi="仿宋_GB2312" w:cs="仿宋_GB2312"/>
                <w:color w:val="000000"/>
                <w:sz w:val="21"/>
                <w:szCs w:val="21"/>
                <w:lang w:eastAsia="zh-CN"/>
              </w:rPr>
            </w:pPr>
            <w:del w:id="13077" w:author="user" w:date="2019-09-12T10:20:00Z">
              <w:r>
                <w:rPr>
                  <w:rFonts w:hint="eastAsia" w:ascii="仿宋_GB2312" w:hAnsi="仿宋_GB2312" w:cs="仿宋_GB2312"/>
                  <w:color w:val="000000"/>
                  <w:sz w:val="21"/>
                  <w:szCs w:val="21"/>
                  <w:lang w:eastAsia="zh-CN"/>
                </w:rPr>
                <w:delText>0112 小麦种植</w:delText>
              </w:r>
            </w:del>
          </w:p>
          <w:p>
            <w:pPr>
              <w:spacing w:line="240" w:lineRule="auto"/>
              <w:jc w:val="both"/>
              <w:rPr>
                <w:del w:id="13078" w:author="user" w:date="2019-09-12T10:20:00Z"/>
                <w:rFonts w:ascii="仿宋_GB2312" w:hAnsi="仿宋_GB2312" w:cs="仿宋_GB2312"/>
                <w:color w:val="000000"/>
                <w:sz w:val="21"/>
                <w:szCs w:val="21"/>
                <w:lang w:eastAsia="zh-CN"/>
              </w:rPr>
            </w:pPr>
            <w:del w:id="13079" w:author="user" w:date="2019-09-12T10:20:00Z">
              <w:r>
                <w:rPr>
                  <w:rFonts w:hint="eastAsia" w:ascii="仿宋_GB2312" w:hAnsi="仿宋_GB2312" w:cs="仿宋_GB2312"/>
                  <w:color w:val="000000"/>
                  <w:sz w:val="21"/>
                  <w:szCs w:val="21"/>
                  <w:lang w:eastAsia="zh-CN"/>
                </w:rPr>
                <w:delText>……</w:delText>
              </w:r>
            </w:del>
            <w:del w:id="13080" w:author="user" w:date="2019-09-12T10:20:00Z">
              <w:r>
                <w:rPr>
                  <w:rFonts w:ascii="仿宋_GB2312" w:hAnsi="仿宋_GB2312" w:cs="仿宋_GB2312"/>
                  <w:color w:val="000000"/>
                  <w:sz w:val="21"/>
                  <w:szCs w:val="21"/>
                  <w:lang w:eastAsia="zh-CN"/>
                </w:rPr>
                <w:delText xml:space="preserve"> ……</w:delText>
              </w:r>
            </w:del>
          </w:p>
          <w:p>
            <w:pPr>
              <w:spacing w:line="240" w:lineRule="auto"/>
              <w:jc w:val="both"/>
              <w:rPr>
                <w:del w:id="13081" w:author="user" w:date="2019-09-12T10:20:00Z"/>
                <w:rFonts w:ascii="仿宋_GB2312" w:hAnsi="仿宋_GB2312" w:cs="仿宋_GB2312"/>
                <w:color w:val="000000"/>
                <w:sz w:val="21"/>
                <w:szCs w:val="21"/>
                <w:lang w:eastAsia="zh-CN"/>
              </w:rPr>
            </w:pPr>
            <w:del w:id="13082" w:author="user" w:date="2019-09-12T10:20:00Z">
              <w:r>
                <w:rPr>
                  <w:rFonts w:hint="eastAsia" w:ascii="仿宋_GB2312" w:hAnsi="仿宋_GB2312" w:cs="仿宋_GB2312"/>
                  <w:color w:val="000000"/>
                  <w:sz w:val="21"/>
                  <w:szCs w:val="21"/>
                  <w:lang w:eastAsia="zh-CN"/>
                </w:rPr>
                <w:delText>9700 国际组织</w:delText>
              </w:r>
            </w:del>
          </w:p>
          <w:p>
            <w:pPr>
              <w:spacing w:line="240" w:lineRule="auto"/>
              <w:jc w:val="both"/>
              <w:rPr>
                <w:del w:id="13083" w:author="user" w:date="2019-09-12T10:20:00Z"/>
                <w:rFonts w:ascii="仿宋_GB2312" w:hAnsi="仿宋_GB2312" w:cs="仿宋_GB2312"/>
                <w:color w:val="000000"/>
                <w:sz w:val="21"/>
                <w:szCs w:val="21"/>
                <w:lang w:eastAsia="zh-CN"/>
              </w:rPr>
            </w:pPr>
            <w:del w:id="13084" w:author="user" w:date="2019-09-12T10:20:00Z">
              <w:r>
                <w:rPr>
                  <w:rFonts w:hint="eastAsia" w:ascii="仿宋_GB2312" w:hAnsi="仿宋_GB2312" w:cs="仿宋_GB2312"/>
                  <w:color w:val="000000"/>
                  <w:sz w:val="21"/>
                  <w:szCs w:val="21"/>
                  <w:lang w:eastAsia="zh-CN"/>
                </w:rPr>
                <w:delText>9800 个人</w:delText>
              </w:r>
            </w:del>
          </w:p>
          <w:p>
            <w:pPr>
              <w:spacing w:line="240" w:lineRule="auto"/>
              <w:jc w:val="both"/>
              <w:rPr>
                <w:rFonts w:ascii="仿宋_GB2312" w:hAnsi="仿宋_GB2312" w:cs="仿宋_GB2312"/>
                <w:color w:val="000000"/>
                <w:sz w:val="21"/>
                <w:szCs w:val="21"/>
                <w:lang w:eastAsia="zh-CN"/>
              </w:rPr>
            </w:pPr>
            <w:del w:id="13085" w:author="user" w:date="2019-09-12T10:20:00Z">
              <w:r>
                <w:rPr>
                  <w:rFonts w:hint="eastAsia" w:ascii="仿宋_GB2312" w:hAnsi="仿宋_GB2312" w:cs="仿宋_GB2312"/>
                  <w:color w:val="000000"/>
                  <w:sz w:val="21"/>
                  <w:szCs w:val="21"/>
                  <w:lang w:eastAsia="zh-CN"/>
                </w:rPr>
                <w:delText>9900 境外</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9</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分管财务负责人</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1.指分管小微企业财务管理、会计核算与监督工作的负责人名称。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2.按记录在国家授权部门颁发给客户负责人的证件上记载的名称采集，数据更新频率为季度。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10</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财务部门联系人</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1.指负责处理外部联系工作的小微企业财务人员名称，联系人主要负责与金融机构业务人员之间的信息交流。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2.按记录在国家授权部门颁发给客户的证件上记载的名称采集，数据更新频率为季度。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单位联系电话</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n..20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1.指企事业单位在金融机构预留的联系电话。</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一般是单位办公场所的座机电话，保证外部单位或个人能与该单位取得直接的联系。电话号码为不超过11位的正整数，输入全部采用半角字符格式，采用空格实现区隔，具体区隔构成有：1.少于6位的电话号码直接输入，无区隔，如95588；2.7位号码的采用3-4区隔，如321 XXXX；3.8位号码的采用4-4区隔，如8526 XXXX；4.10位号码的采用3-3-4区隔，如400 XXX XXXX；5.11位号码的采用3-4-4</w:t>
            </w:r>
            <w:ins w:id="13086" w:author="吴媛媛 [2]" w:date="2020-07-29T09:28:17Z">
              <w:r>
                <w:rPr>
                  <w:rFonts w:hint="eastAsia" w:ascii="仿宋_GB2312" w:hAnsi="仿宋_GB2312" w:cs="仿宋_GB2312"/>
                  <w:color w:val="000000"/>
                  <w:sz w:val="21"/>
                  <w:szCs w:val="21"/>
                  <w:lang w:eastAsia="zh-CN"/>
                </w:rPr>
                <w:t>或</w:t>
              </w:r>
            </w:ins>
            <w:ins w:id="13087" w:author="吴媛媛 [2]" w:date="2020-07-29T09:28:17Z">
              <w:r>
                <w:rPr>
                  <w:rFonts w:hint="eastAsia" w:ascii="仿宋_GB2312" w:hAnsi="仿宋_GB2312" w:cs="仿宋_GB2312"/>
                  <w:color w:val="000000"/>
                  <w:sz w:val="21"/>
                  <w:szCs w:val="21"/>
                  <w:lang w:val="en-US" w:eastAsia="zh-CN"/>
                </w:rPr>
                <w:t>4-3-4</w:t>
              </w:r>
            </w:ins>
            <w:r>
              <w:rPr>
                <w:rFonts w:hint="eastAsia" w:ascii="仿宋_GB2312" w:hAnsi="仿宋_GB2312" w:cs="仿宋_GB2312"/>
                <w:color w:val="000000"/>
                <w:sz w:val="21"/>
                <w:szCs w:val="21"/>
                <w:lang w:eastAsia="zh-CN"/>
              </w:rPr>
              <w:t>区隔方式，如国内手机号码139 XXXX XXXX。数据更新频率为月度。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w:t>
            </w:r>
            <w:r>
              <w:rPr>
                <w:rFonts w:hint="eastAsia" w:ascii="仿宋_GB2312" w:hAnsi="仿宋_GB2312" w:cs="仿宋_GB2312"/>
                <w:color w:val="000000"/>
                <w:sz w:val="21"/>
                <w:szCs w:val="21"/>
                <w:lang w:eastAsia="zh-CN"/>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单位电子邮箱</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1.指企事业单位在金融机构预留的电子邮箱。</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2.一般格式为用户名@域名如：986517028@qq.com。数据更新频率为月度。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rPr>
              <w:t>1</w:t>
            </w:r>
            <w:r>
              <w:rPr>
                <w:rFonts w:hint="eastAsia" w:ascii="仿宋_GB2312" w:hAnsi="仿宋_GB2312" w:cs="仿宋_GB2312"/>
                <w:color w:val="000000"/>
                <w:sz w:val="21"/>
                <w:szCs w:val="21"/>
                <w:lang w:eastAsia="zh-CN"/>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单位注册地址</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1.指企事业单位公司营业执照上登记的“住址”。</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2.国家+行政地区+详细地址，英文地址中，英文字母一律大写。数据更新的频率为月度。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bl>
    <w:p>
      <w:pPr>
        <w:pStyle w:val="4"/>
        <w:spacing w:line="240" w:lineRule="auto"/>
        <w:ind w:left="1161" w:hanging="1161"/>
        <w:rPr>
          <w:lang w:eastAsia="zh-CN"/>
        </w:rPr>
      </w:pPr>
      <w:bookmarkStart w:id="552" w:name="_Toc17728854"/>
      <w:bookmarkStart w:id="553" w:name="_Toc17451622"/>
      <w:bookmarkStart w:id="554" w:name="_Toc23319653"/>
      <w:bookmarkStart w:id="555" w:name="_Toc27847"/>
      <w:bookmarkStart w:id="556" w:name="_Toc29811"/>
      <w:r>
        <w:rPr>
          <w:rFonts w:hint="eastAsia"/>
          <w:lang w:eastAsia="zh-CN"/>
        </w:rPr>
        <w:t>央企名录</w:t>
      </w:r>
      <w:r>
        <w:rPr>
          <w:lang w:eastAsia="zh-CN"/>
        </w:rPr>
        <w:t>库</w:t>
      </w:r>
      <w:bookmarkEnd w:id="552"/>
      <w:bookmarkEnd w:id="553"/>
      <w:r>
        <w:rPr>
          <w:rFonts w:hint="eastAsia"/>
          <w:lang w:eastAsia="zh-CN"/>
        </w:rPr>
        <w:t>报文</w:t>
      </w:r>
      <w:bookmarkEnd w:id="554"/>
      <w:bookmarkEnd w:id="555"/>
      <w:bookmarkEnd w:id="556"/>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采集，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1988-1998），也即等效于《美国国家信息交换标准代码》（ASCII编码）。数据更新的频率为月度。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证件类型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1.指在法律上认可的证件类型，该类型一般记录在国家授权部门颁发给客户的证件上。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2.按记录在国家授权部门颁发给客户的证件上记载的名称证件类型采集，证件类型为统一社会信用代码、组织机构代码等。数据更新的频率为季度。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p>
          <w:p>
            <w:pPr>
              <w:spacing w:line="240" w:lineRule="auto"/>
              <w:jc w:val="both"/>
              <w:rPr>
                <w:ins w:id="13088" w:author="user" w:date="2019-10-24T14:31: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组织机构代码</w:t>
            </w:r>
          </w:p>
          <w:p>
            <w:pPr>
              <w:spacing w:line="240" w:lineRule="auto"/>
              <w:jc w:val="both"/>
              <w:rPr>
                <w:rFonts w:ascii="仿宋_GB2312" w:hAnsi="仿宋_GB2312" w:cs="仿宋_GB2312"/>
                <w:color w:val="000000"/>
                <w:sz w:val="21"/>
                <w:szCs w:val="21"/>
                <w:lang w:eastAsia="zh-CN"/>
              </w:rPr>
            </w:pPr>
            <w:ins w:id="13089" w:author="user" w:date="2019-10-24T14:31:00Z">
              <w:r>
                <w:rPr>
                  <w:rFonts w:hint="eastAsia" w:ascii="仿宋_GB2312" w:hAnsi="仿宋_GB2312" w:cs="仿宋_GB2312"/>
                  <w:color w:val="000000"/>
                  <w:sz w:val="21"/>
                  <w:szCs w:val="21"/>
                  <w:lang w:eastAsia="zh-CN"/>
                </w:rPr>
                <w:t>99其他</w:t>
              </w:r>
            </w:ins>
            <w:ins w:id="13090" w:author="user" w:date="2019-10-24T14:31: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证件号码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1.指在法律上认可的证件号码，该号码一般记录在国家授权部门颁发给客户的证件上。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2.按记录在国家授权部门颁发给客户的证件上记载的唯一标识个人客户身份的编码。数据更新的频率为月度。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bl>
    <w:p>
      <w:pPr>
        <w:pStyle w:val="4"/>
        <w:spacing w:line="240" w:lineRule="auto"/>
        <w:ind w:left="1161" w:hanging="1161"/>
        <w:rPr>
          <w:lang w:eastAsia="zh-CN"/>
        </w:rPr>
      </w:pPr>
      <w:bookmarkStart w:id="557" w:name="_Toc17451623"/>
      <w:bookmarkStart w:id="558" w:name="_Toc17728855"/>
      <w:bookmarkStart w:id="559" w:name="_Toc23319654"/>
      <w:bookmarkStart w:id="560" w:name="_Toc28351"/>
      <w:bookmarkStart w:id="561" w:name="_Toc5893"/>
      <w:r>
        <w:rPr>
          <w:rFonts w:hint="eastAsia"/>
          <w:lang w:eastAsia="zh-CN"/>
        </w:rPr>
        <w:t>僵尸</w:t>
      </w:r>
      <w:r>
        <w:rPr>
          <w:lang w:eastAsia="zh-CN"/>
        </w:rPr>
        <w:t>企业名录库</w:t>
      </w:r>
      <w:bookmarkEnd w:id="557"/>
      <w:bookmarkEnd w:id="558"/>
      <w:r>
        <w:rPr>
          <w:rFonts w:hint="eastAsia"/>
          <w:lang w:eastAsia="zh-CN"/>
        </w:rPr>
        <w:t>报文</w:t>
      </w:r>
      <w:bookmarkEnd w:id="559"/>
      <w:bookmarkEnd w:id="560"/>
      <w:bookmarkEnd w:id="561"/>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采集，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1988-1998），也即等效于《美国国家信息交换标准代码》（ASCII编码）。数据更新的频率为月度。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证件类型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1.指在法律上认可的证件类型，该类型一般记录在国家授权部门颁发给客户的证件上。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2.按记录在国家授权部门颁发给客户的证件上记载的名称证件类型采集，证件类型为统一社会信用代码、组织机构代码等。数据更新的频率为季度。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p>
          <w:p>
            <w:pPr>
              <w:spacing w:line="240" w:lineRule="auto"/>
              <w:jc w:val="both"/>
              <w:rPr>
                <w:ins w:id="13091" w:author="user" w:date="2019-10-24T14:31: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组织机构代码</w:t>
            </w:r>
          </w:p>
          <w:p>
            <w:pPr>
              <w:spacing w:line="240" w:lineRule="auto"/>
              <w:jc w:val="both"/>
              <w:rPr>
                <w:rFonts w:ascii="仿宋_GB2312" w:hAnsi="仿宋_GB2312" w:cs="仿宋_GB2312"/>
                <w:color w:val="000000"/>
                <w:sz w:val="21"/>
                <w:szCs w:val="21"/>
                <w:lang w:eastAsia="zh-CN"/>
              </w:rPr>
            </w:pPr>
            <w:ins w:id="13092" w:author="user" w:date="2019-10-24T14:31:00Z">
              <w:r>
                <w:rPr>
                  <w:rFonts w:hint="eastAsia" w:ascii="仿宋_GB2312" w:hAnsi="仿宋_GB2312" w:cs="仿宋_GB2312"/>
                  <w:color w:val="000000"/>
                  <w:sz w:val="21"/>
                  <w:szCs w:val="21"/>
                  <w:lang w:eastAsia="zh-CN"/>
                </w:rPr>
                <w:t>99其他</w:t>
              </w:r>
            </w:ins>
            <w:ins w:id="13093" w:author="user" w:date="2019-10-24T14:31: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证件号码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1.指在法律上认可的证件号码，该号码一般记录在国家授权部门颁发给客户的证件上。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2.按记录在国家授权部门颁发给客户的证件上记载的唯一标识个人客户身份的编码。数据更新的频率为月度。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bl>
    <w:p>
      <w:pPr>
        <w:pStyle w:val="4"/>
        <w:spacing w:line="240" w:lineRule="auto"/>
        <w:ind w:left="1161" w:hanging="1161"/>
        <w:rPr>
          <w:lang w:eastAsia="zh-CN"/>
        </w:rPr>
      </w:pPr>
      <w:bookmarkStart w:id="562" w:name="_Toc17451624"/>
      <w:bookmarkStart w:id="563" w:name="_Toc17728856"/>
      <w:bookmarkStart w:id="564" w:name="_Toc32496"/>
      <w:bookmarkStart w:id="565" w:name="_Toc1499"/>
      <w:bookmarkStart w:id="566" w:name="_Toc23319655"/>
      <w:r>
        <w:rPr>
          <w:rFonts w:hint="eastAsia"/>
          <w:lang w:eastAsia="zh-CN"/>
        </w:rPr>
        <w:t>银保监融资平台名录库</w:t>
      </w:r>
      <w:bookmarkEnd w:id="562"/>
      <w:bookmarkEnd w:id="563"/>
      <w:r>
        <w:rPr>
          <w:rFonts w:hint="eastAsia"/>
          <w:lang w:eastAsia="zh-CN"/>
        </w:rPr>
        <w:t>报文</w:t>
      </w:r>
      <w:bookmarkEnd w:id="564"/>
      <w:bookmarkEnd w:id="565"/>
      <w:bookmarkEnd w:id="566"/>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融资平台名称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1.指融资平台的全称，该名称一般记录在国家授权部门颁发给客户的证件上，在法律上受到认可。</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融资平台的证件上记载的名称采集，如工商营业执照、组织机构代码证、税务登记证等。客户法定平台名称可以为简体中文、繁体中文、英文以及其他语言文字。在客户法定平台名称中，字符一律采用半角，字母一律大写，数据更新的频率为月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证件类型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1.指在法律上认可的证件类型，该类型一般记录在国家授权部门颁发给客户的证件上。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2.按记录在国家授权部门颁发给客户的证件上记载的名称证件类型采集，证件类型为统一社会信用代码、组织机构代码等。数据更新的频率为季度。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p>
          <w:p>
            <w:pPr>
              <w:spacing w:line="240" w:lineRule="auto"/>
              <w:jc w:val="both"/>
              <w:rPr>
                <w:ins w:id="13094" w:author="user" w:date="2019-10-24T14:31: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组织机构代码</w:t>
            </w:r>
          </w:p>
          <w:p>
            <w:pPr>
              <w:spacing w:line="240" w:lineRule="auto"/>
              <w:jc w:val="both"/>
              <w:rPr>
                <w:rFonts w:ascii="仿宋_GB2312" w:hAnsi="仿宋_GB2312" w:cs="仿宋_GB2312"/>
                <w:color w:val="000000"/>
                <w:sz w:val="21"/>
                <w:szCs w:val="21"/>
                <w:lang w:eastAsia="zh-CN"/>
              </w:rPr>
            </w:pPr>
            <w:ins w:id="13095" w:author="user" w:date="2019-10-24T14:31:00Z">
              <w:r>
                <w:rPr>
                  <w:rFonts w:hint="eastAsia" w:ascii="仿宋_GB2312" w:hAnsi="仿宋_GB2312" w:cs="仿宋_GB2312"/>
                  <w:color w:val="000000"/>
                  <w:sz w:val="21"/>
                  <w:szCs w:val="21"/>
                  <w:lang w:eastAsia="zh-CN"/>
                </w:rPr>
                <w:t>99其他</w:t>
              </w:r>
            </w:ins>
            <w:ins w:id="13096" w:author="user" w:date="2019-10-24T14:31:00Z">
              <w:r>
                <w:rPr>
                  <w:rFonts w:ascii="仿宋_GB2312" w:hAnsi="仿宋_GB2312" w:cs="仿宋_GB2312"/>
                  <w:color w:val="000000"/>
                  <w:sz w:val="21"/>
                  <w:szCs w:val="21"/>
                  <w:lang w:eastAsia="zh-CN"/>
                </w:rPr>
                <w:t>证件类型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证件号码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1.指在法律上认可的证件号码，该号码一般记录在国家授权部门颁发给客户的证件上。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2.按记录在国家授权部门颁发给客户的证件上记载的唯一标识个人客户身份的编码。数据更新的频率为月度。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融资平台性质</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1.指融资平台的性质属性。</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2.包括机关平台、融资平台企业（公司）、事业单位，数据更新频率为月度。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机关平台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融资平台企业（公司）</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事业单位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融资平台级别</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1.指融资平台注册地的行政划分。</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2.包括省级、地市级、县级（含县级市），数据更新频率为月度。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省级</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地市级</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县级（含县级市）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融资平台类型</w:t>
            </w:r>
          </w:p>
        </w:tc>
        <w:tc>
          <w:tcPr>
            <w:tcW w:w="1136" w:type="dxa"/>
            <w:tcBorders>
              <w:top w:val="single" w:color="auto" w:sz="4" w:space="0"/>
              <w:left w:val="single" w:color="auto" w:sz="4" w:space="0"/>
              <w:bottom w:val="single" w:color="auto" w:sz="4" w:space="0"/>
              <w:right w:val="single" w:color="auto" w:sz="4" w:space="0"/>
            </w:tcBorders>
            <w:vAlign w:val="center"/>
          </w:tcPr>
          <w:p>
            <w:pPr>
              <w:pStyle w:val="43"/>
              <w:spacing w:line="240" w:lineRule="auto"/>
              <w:ind w:left="360" w:firstLine="0" w:firstLineChars="0"/>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1.指融资平台根据业务属性的类型划分。</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2.包括城市投资建设公司、各类开发区、园区、国有资产管理公司、交通运输类等，数据更新频率为月度。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城市投资建设公司</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各类开发区、园区</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w:t>
            </w:r>
            <w:r>
              <w:rPr>
                <w:rFonts w:ascii="仿宋_GB2312" w:hAnsi="仿宋_GB2312" w:cs="仿宋_GB2312"/>
                <w:color w:val="000000"/>
                <w:sz w:val="21"/>
                <w:szCs w:val="21"/>
                <w:lang w:eastAsia="zh-CN"/>
              </w:rPr>
              <w:t xml:space="preserve">3 </w:t>
            </w:r>
            <w:r>
              <w:rPr>
                <w:rFonts w:hint="eastAsia" w:ascii="仿宋_GB2312" w:hAnsi="仿宋_GB2312" w:cs="仿宋_GB2312"/>
                <w:color w:val="000000"/>
                <w:sz w:val="21"/>
                <w:szCs w:val="21"/>
                <w:lang w:eastAsia="zh-CN"/>
              </w:rPr>
              <w:t>国有资产管理公司</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w:t>
            </w:r>
            <w:r>
              <w:rPr>
                <w:rFonts w:ascii="仿宋_GB2312" w:hAnsi="仿宋_GB2312" w:cs="仿宋_GB2312"/>
                <w:color w:val="000000"/>
                <w:sz w:val="21"/>
                <w:szCs w:val="21"/>
                <w:lang w:eastAsia="zh-CN"/>
              </w:rPr>
              <w:t xml:space="preserve">4 </w:t>
            </w:r>
            <w:r>
              <w:rPr>
                <w:rFonts w:hint="eastAsia" w:ascii="仿宋_GB2312" w:hAnsi="仿宋_GB2312" w:cs="仿宋_GB2312"/>
                <w:color w:val="000000"/>
                <w:sz w:val="21"/>
                <w:szCs w:val="21"/>
                <w:lang w:eastAsia="zh-CN"/>
              </w:rPr>
              <w:t>交通运输类</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w:t>
            </w:r>
            <w:r>
              <w:rPr>
                <w:rFonts w:ascii="仿宋_GB2312" w:hAnsi="仿宋_GB2312" w:cs="仿宋_GB2312"/>
                <w:color w:val="000000"/>
                <w:sz w:val="21"/>
                <w:szCs w:val="21"/>
                <w:lang w:eastAsia="zh-CN"/>
              </w:rPr>
              <w:t xml:space="preserve">5 </w:t>
            </w:r>
            <w:r>
              <w:rPr>
                <w:rFonts w:hint="eastAsia" w:ascii="仿宋_GB2312" w:hAnsi="仿宋_GB2312" w:cs="仿宋_GB2312"/>
                <w:color w:val="000000"/>
                <w:sz w:val="21"/>
                <w:szCs w:val="21"/>
                <w:lang w:eastAsia="zh-CN"/>
              </w:rPr>
              <w:t>土地储备中心类</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9</w:t>
            </w:r>
            <w:r>
              <w:rPr>
                <w:rFonts w:ascii="仿宋_GB2312" w:hAnsi="仿宋_GB2312" w:cs="仿宋_GB2312"/>
                <w:color w:val="000000"/>
                <w:sz w:val="21"/>
                <w:szCs w:val="21"/>
                <w:lang w:eastAsia="zh-CN"/>
              </w:rPr>
              <w:t xml:space="preserve">9 </w:t>
            </w:r>
            <w:r>
              <w:rPr>
                <w:rFonts w:hint="eastAsia" w:ascii="仿宋_GB2312" w:hAnsi="仿宋_GB2312" w:cs="仿宋_GB2312"/>
                <w:color w:val="000000"/>
                <w:sz w:val="21"/>
                <w:szCs w:val="21"/>
                <w:lang w:eastAsia="zh-CN"/>
              </w:rPr>
              <w:t>其他</w:t>
            </w:r>
          </w:p>
        </w:tc>
      </w:tr>
    </w:tbl>
    <w:p>
      <w:pPr>
        <w:pStyle w:val="4"/>
        <w:spacing w:line="240" w:lineRule="auto"/>
        <w:ind w:left="1161" w:hanging="1161"/>
        <w:rPr>
          <w:lang w:eastAsia="zh-CN"/>
        </w:rPr>
      </w:pPr>
      <w:bookmarkStart w:id="567" w:name="_Toc17451625"/>
      <w:bookmarkStart w:id="568" w:name="_Toc17728857"/>
      <w:bookmarkStart w:id="569" w:name="_Toc31295"/>
      <w:bookmarkStart w:id="570" w:name="_Toc19054"/>
      <w:bookmarkStart w:id="571" w:name="_Toc23319656"/>
      <w:r>
        <w:rPr>
          <w:rFonts w:hint="eastAsia"/>
          <w:lang w:eastAsia="zh-CN"/>
        </w:rPr>
        <w:t>建档立卡贫困户名录库</w:t>
      </w:r>
      <w:bookmarkEnd w:id="567"/>
      <w:bookmarkEnd w:id="568"/>
      <w:r>
        <w:rPr>
          <w:rFonts w:hint="eastAsia"/>
          <w:lang w:eastAsia="zh-CN"/>
        </w:rPr>
        <w:t>报文</w:t>
      </w:r>
      <w:bookmarkEnd w:id="569"/>
      <w:bookmarkEnd w:id="570"/>
      <w:bookmarkEnd w:id="571"/>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建档立卡贫困户姓名</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1.指经扶贫部门认定的扶贫对象的姓名。</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2.按记录在国家授权部门颁发的身份证件上记载的名称采集，数据更新的频率为月度。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建档立卡贫困户身份证号码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18!an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1.指建档立卡贫困户的有效身份证件号码。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户主</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1.指户口簿上载明的户主姓名。</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户主身份证号码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18!an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1.指建档立卡贫困户的有效身份证件号码。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6</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与户主的关系</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1.指与户主的血亲或婚姻关系等具体称谓。</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2.包括集体户、本人、配偶、子女等，数据更新频率为月度。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集体户</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本人</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配偶</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04 子女</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05 孙女</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06 父母</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07 祖父母</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08 外祖父母</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09 兄弟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10 姊妹</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11 旁系亲属</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99 其他亲属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7</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建档立卡贫困户状态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1.指该建档立卡贫困户当前的贫困状态。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2.包括已建档立卡、已脱贫、返贫、清退等，数据更新频率为月度。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已建档立卡</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已脱贫</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返贫</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04 清退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8</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建档立卡贫困户录入时间</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1.指登记建档立卡贫困户时间。</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2.按照“YYYY-MM-DD”格式填写，应介于1900.01.01-录入当日。数据更新频率为月度。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9</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建档立卡贫困户脱贫时间</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1.指建档立卡贫困户登记的脱贫时间。</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2.按照“YYYY-MM-DD”格式填写，数据更新频率为月度。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10</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建档立卡贫困户贫困原因</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1.指建档立卡贫困户主要的致贫原因。</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2.包括因病、因残等，数据更新频率为月度。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因病</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因残</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因学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04 因灾</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05 缺土地</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06 缺水</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07 缺技术</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08 缺劳动力</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09 缺资金</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10 交通条件落后</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11 因婚</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12 自身发展动力不足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地区行政区划代码（户籍所在地）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12!n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1.指建档立卡贫困户户籍所在地的行政区划信息。</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2.根据《统计用区划代码》，统一填报12位地区编码信息。数据更新的频率为月度。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3.值域：采用《统计用区划代码》的乡（镇）级数字码。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w:t>
            </w:r>
            <w:r>
              <w:rPr>
                <w:rFonts w:ascii="仿宋_GB2312" w:hAnsi="仿宋_GB2312" w:cs="仿宋_GB2312"/>
                <w:color w:val="000000"/>
                <w:sz w:val="21"/>
                <w:szCs w:val="21"/>
                <w:lang w:eastAsia="zh-CN"/>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性别</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1.指个体遗传和结构的性特征差异信息。</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2.参照《个人基本信息分类与代码 第一部分：人的性别代码 》（GB/T 2261.2-2003），数据更新的频率为月度。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3.值域：01 男 02 女</w:t>
            </w:r>
          </w:p>
        </w:tc>
      </w:tr>
    </w:tbl>
    <w:p>
      <w:pPr>
        <w:pStyle w:val="4"/>
        <w:spacing w:line="240" w:lineRule="auto"/>
        <w:ind w:left="1161" w:hanging="1161"/>
        <w:rPr>
          <w:lang w:eastAsia="zh-CN"/>
        </w:rPr>
      </w:pPr>
      <w:bookmarkStart w:id="572" w:name="_Toc17728858"/>
      <w:bookmarkStart w:id="573" w:name="_Toc17451626"/>
      <w:bookmarkStart w:id="574" w:name="_Toc31794"/>
      <w:bookmarkStart w:id="575" w:name="_Toc23319657"/>
      <w:bookmarkStart w:id="576" w:name="_Toc18766"/>
      <w:r>
        <w:rPr>
          <w:rFonts w:hint="eastAsia"/>
          <w:lang w:eastAsia="zh-CN"/>
        </w:rPr>
        <w:t>民贸民品企业名录库</w:t>
      </w:r>
      <w:bookmarkEnd w:id="572"/>
      <w:bookmarkEnd w:id="573"/>
      <w:r>
        <w:rPr>
          <w:rFonts w:hint="eastAsia"/>
          <w:lang w:eastAsia="zh-CN"/>
        </w:rPr>
        <w:t>报文</w:t>
      </w:r>
      <w:bookmarkEnd w:id="574"/>
      <w:bookmarkEnd w:id="575"/>
      <w:bookmarkEnd w:id="576"/>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序号</w:t>
            </w:r>
          </w:p>
        </w:tc>
        <w:tc>
          <w:tcPr>
            <w:tcW w:w="852"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数据元名称</w:t>
            </w:r>
          </w:p>
        </w:tc>
        <w:tc>
          <w:tcPr>
            <w:tcW w:w="1136"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数据类型</w:t>
            </w:r>
          </w:p>
        </w:tc>
        <w:tc>
          <w:tcPr>
            <w:tcW w:w="420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p>
            <w:pPr>
              <w:spacing w:line="48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客户名称</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anc1..100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1.指在法律上认可的客户名称，该名称一般记录在国家授权部门颁发给客户的证件上。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采集，如工商营业执照、组织机构代码证、税务登记证等。客户法定名称可以为简体中文、繁体中文、英文以及其他语言文字。在客户法定名称中，字符除少数民族姓名中间的分隔符用全角点字符外，其他字符一律采用半角，字母一律大写，如：“阿普杜乐．买买提”、“GEORGE W. BUSH”。其中，简体中文和繁体中文名字之间不应有空格，如“张三”；英文名字中，英文字母一律大写，分隔符一律采用半角空格，英文字母上面加有其他字符的只填入英文字母，省略字母上的其他字符，如：“MICHAEL JóRDAN”，应该写成“MICHAEL JORDAN”。对于简体中文，应遵循《信息交换用汉字编码字符集 基本集》（GB 2312-1980）和《信息技术 中文编码字符集》（GB 18030-2005）。对于英文应遵循《信息技术 信息交换用七位编码字符集》（GBT 1988-1998），也即等效于《美国国家信息交换标准代码》（ASCII编码）。数据更新的频率为月度。</w:t>
            </w:r>
          </w:p>
          <w:p>
            <w:pPr>
              <w:spacing w:line="240" w:lineRule="auto"/>
              <w:jc w:val="both"/>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证件类型</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1.指在法律上认可的证件类型，该类型一般记录在国家授权部门颁发给客户的证件上。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2.按记录在国家授权部门颁发给客户的证件上记载的名称证件类型采集，证件类型为统一社会信用代码、组织机构代码等。数据更新的频率为季度。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统一社会信用代码</w:t>
            </w:r>
          </w:p>
          <w:p>
            <w:pPr>
              <w:spacing w:line="240" w:lineRule="auto"/>
              <w:jc w:val="both"/>
              <w:rPr>
                <w:ins w:id="13097" w:author="user" w:date="2019-10-24T14:32:00Z"/>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组织机构代码</w:t>
            </w:r>
          </w:p>
          <w:p>
            <w:pPr>
              <w:spacing w:line="240" w:lineRule="auto"/>
              <w:jc w:val="both"/>
              <w:rPr>
                <w:rFonts w:ascii="仿宋_GB2312" w:hAnsi="仿宋_GB2312" w:cs="仿宋_GB2312"/>
                <w:color w:val="000000"/>
                <w:sz w:val="21"/>
                <w:szCs w:val="21"/>
                <w:lang w:eastAsia="zh-CN"/>
              </w:rPr>
            </w:pPr>
            <w:ins w:id="13098" w:author="user" w:date="2019-10-24T14:32:00Z">
              <w:r>
                <w:rPr>
                  <w:rFonts w:hint="eastAsia" w:ascii="仿宋_GB2312" w:hAnsi="仿宋_GB2312" w:cs="仿宋_GB2312"/>
                  <w:color w:val="000000"/>
                  <w:sz w:val="21"/>
                  <w:szCs w:val="21"/>
                  <w:lang w:eastAsia="zh-CN"/>
                </w:rPr>
                <w:t>99其他证件</w:t>
              </w:r>
            </w:ins>
            <w:ins w:id="13099" w:author="user" w:date="2019-10-24T14:32:00Z">
              <w:r>
                <w:rPr>
                  <w:rFonts w:ascii="仿宋_GB2312" w:hAnsi="仿宋_GB2312" w:cs="仿宋_GB2312"/>
                  <w:color w:val="000000"/>
                  <w:sz w:val="21"/>
                  <w:szCs w:val="21"/>
                  <w:lang w:eastAsia="zh-CN"/>
                </w:rPr>
                <w:t>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4</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证件号码</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an..50</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1.指在法律上认可的证件号码，该号码一般记录在国家授权部门颁发给客户的证件上。</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2.按记录在国家授权部门颁发给客户的证件上记载的唯一标识个人客户身份的编码。数据更新的频率为月度。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5</w:t>
            </w:r>
          </w:p>
        </w:tc>
        <w:tc>
          <w:tcPr>
            <w:tcW w:w="852" w:type="dxa"/>
            <w:tcBorders>
              <w:top w:val="single" w:color="auto" w:sz="4" w:space="0"/>
              <w:left w:val="single" w:color="auto" w:sz="4" w:space="0"/>
              <w:bottom w:val="single" w:color="auto" w:sz="4" w:space="0"/>
              <w:right w:val="single" w:color="auto" w:sz="4" w:space="0"/>
            </w:tcBorders>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申报商品类别</w:t>
            </w:r>
          </w:p>
        </w:tc>
        <w:tc>
          <w:tcPr>
            <w:tcW w:w="1136"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1.指民族特需商品定点生产企业生产的商品类别。</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2.包括家具类、工艺美术品、清真食品等，数据更新频率为月度。</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家具类</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工艺美术品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清真食品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04 日用杂品</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05 边销茶</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06 服饰类</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07 针纺织类</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08 清真食品类</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09 日用杂品类</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10 生产工具类</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11 民族成药</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12 少数民族药</w:t>
            </w:r>
          </w:p>
          <w:p>
            <w:pPr>
              <w:spacing w:line="240" w:lineRule="auto"/>
              <w:jc w:val="both"/>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13 工艺美术品类</w:t>
            </w:r>
          </w:p>
        </w:tc>
      </w:tr>
    </w:tbl>
    <w:p>
      <w:pPr>
        <w:pStyle w:val="4"/>
        <w:spacing w:line="240" w:lineRule="auto"/>
        <w:ind w:left="1161" w:hanging="1161"/>
        <w:rPr>
          <w:lang w:eastAsia="zh-CN"/>
        </w:rPr>
      </w:pPr>
      <w:bookmarkStart w:id="577" w:name="_Toc20696"/>
      <w:bookmarkStart w:id="578" w:name="_Toc19096"/>
      <w:bookmarkStart w:id="579" w:name="_Toc23319658"/>
      <w:bookmarkStart w:id="580" w:name="_Hlk17903389"/>
      <w:r>
        <w:rPr>
          <w:rFonts w:hint="eastAsia"/>
          <w:lang w:eastAsia="zh-CN"/>
        </w:rPr>
        <w:t>金融</w:t>
      </w:r>
      <w:r>
        <w:rPr>
          <w:rFonts w:ascii="仿宋_GB2312" w:hAnsi="仿宋_GB2312" w:cs="仿宋_GB2312"/>
          <w:lang w:eastAsia="zh-CN"/>
        </w:rPr>
        <w:t>机构</w:t>
      </w:r>
      <w:r>
        <w:rPr>
          <w:lang w:eastAsia="zh-CN"/>
        </w:rPr>
        <w:t>MPA评级</w:t>
      </w:r>
      <w:r>
        <w:rPr>
          <w:rFonts w:hint="eastAsia"/>
          <w:lang w:eastAsia="zh-CN"/>
        </w:rPr>
        <w:t>报文</w:t>
      </w:r>
      <w:bookmarkEnd w:id="577"/>
      <w:bookmarkEnd w:id="578"/>
      <w:bookmarkEnd w:id="579"/>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7F7F7F"/>
            <w:tcMar>
              <w:top w:w="15" w:type="dxa"/>
              <w:left w:w="15" w:type="dxa"/>
              <w:bottom w:w="0" w:type="dxa"/>
              <w:right w:w="15" w:type="dxa"/>
            </w:tcMar>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w:t>
            </w:r>
            <w:bookmarkEnd w:id="580"/>
            <w:r>
              <w:rPr>
                <w:rFonts w:hint="eastAsia" w:ascii="仿宋_GB2312" w:hAnsi="仿宋_GB2312" w:cs="仿宋_GB2312"/>
                <w:b/>
                <w:bCs/>
                <w:color w:val="000000"/>
                <w:sz w:val="21"/>
                <w:szCs w:val="21"/>
              </w:rPr>
              <w:t>号</w:t>
            </w:r>
          </w:p>
        </w:tc>
        <w:tc>
          <w:tcPr>
            <w:tcW w:w="852" w:type="dxa"/>
            <w:tcBorders>
              <w:top w:val="single" w:color="auto" w:sz="4" w:space="0"/>
              <w:left w:val="single" w:color="auto" w:sz="4" w:space="0"/>
              <w:bottom w:val="single" w:color="auto" w:sz="4" w:space="0"/>
              <w:right w:val="single" w:color="auto" w:sz="4" w:space="0"/>
            </w:tcBorders>
            <w:shd w:val="clear" w:color="auto" w:fill="7F7F7F"/>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7F7F7F"/>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w:t>
            </w:r>
          </w:p>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名称</w:t>
            </w:r>
          </w:p>
        </w:tc>
        <w:tc>
          <w:tcPr>
            <w:tcW w:w="1136" w:type="dxa"/>
            <w:tcBorders>
              <w:top w:val="single" w:color="auto" w:sz="4" w:space="0"/>
              <w:left w:val="single" w:color="auto" w:sz="4" w:space="0"/>
              <w:bottom w:val="single" w:color="auto" w:sz="4" w:space="0"/>
              <w:right w:val="single" w:color="auto" w:sz="4" w:space="0"/>
            </w:tcBorders>
            <w:shd w:val="clear" w:color="auto" w:fill="7F7F7F"/>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w:t>
            </w:r>
          </w:p>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类型</w:t>
            </w:r>
          </w:p>
        </w:tc>
        <w:tc>
          <w:tcPr>
            <w:tcW w:w="4208" w:type="dxa"/>
            <w:tcBorders>
              <w:top w:val="single" w:color="auto" w:sz="4" w:space="0"/>
              <w:left w:val="single" w:color="auto" w:sz="4" w:space="0"/>
              <w:bottom w:val="single" w:color="auto" w:sz="4" w:space="0"/>
              <w:right w:val="single" w:color="auto" w:sz="4" w:space="0"/>
            </w:tcBorders>
            <w:shd w:val="clear" w:color="auto" w:fill="7F7F7F"/>
            <w:tcMar>
              <w:top w:w="15" w:type="dxa"/>
              <w:left w:w="15" w:type="dxa"/>
              <w:bottom w:w="0" w:type="dxa"/>
              <w:right w:w="15" w:type="dxa"/>
            </w:tcMar>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bookmarkStart w:id="581" w:name="_Hlk17903537"/>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仿宋_GB2312" w:hAnsi="仿宋_GB2312" w:cs="仿宋_GB2312"/>
                <w:color w:val="000000"/>
                <w:sz w:val="21"/>
                <w:szCs w:val="21"/>
              </w:rPr>
            </w:pPr>
            <w:r>
              <w:rPr>
                <w:rFonts w:ascii="仿宋_GB2312" w:hAnsi="仿宋_GB2312" w:cs="仿宋_GB2312"/>
                <w:color w:val="000000"/>
                <w:sz w:val="21"/>
                <w:szCs w:val="21"/>
              </w:rPr>
              <w:t>14!an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1.指数据发生的金融机构唯一标准编码。</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2.采用《金融机构编码规范》（JR/T 0124）编发的代码。数据更新的频率为月度。</w:t>
            </w:r>
          </w:p>
          <w:p>
            <w:pP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MPA评级</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1.指央行对金融机构资本和杠杆情况、资产负债情况等做出的评价。</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2.评级结果为A、B、C级等，数据更新频率为季度。</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01 A</w:t>
            </w:r>
          </w:p>
          <w:p>
            <w:pP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02 B</w:t>
            </w:r>
          </w:p>
          <w:p>
            <w:pPr>
              <w:rPr>
                <w:rFonts w:ascii="仿宋_GB2312" w:hAnsi="仿宋_GB2312" w:cs="仿宋_GB2312"/>
                <w:color w:val="000000"/>
                <w:sz w:val="21"/>
                <w:szCs w:val="21"/>
                <w:lang w:eastAsia="zh-CN"/>
              </w:rPr>
            </w:pPr>
            <w:r>
              <w:rPr>
                <w:rFonts w:ascii="仿宋_GB2312" w:hAnsi="仿宋_GB2312" w:cs="仿宋_GB2312"/>
                <w:color w:val="000000"/>
                <w:sz w:val="21"/>
                <w:szCs w:val="21"/>
                <w:lang w:eastAsia="zh-CN"/>
              </w:rPr>
              <w:t>03 C</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04 未参与评级</w:t>
            </w:r>
          </w:p>
        </w:tc>
      </w:tr>
      <w:bookmarkEnd w:id="581"/>
    </w:tbl>
    <w:p>
      <w:pPr>
        <w:pStyle w:val="4"/>
        <w:spacing w:line="240" w:lineRule="auto"/>
        <w:ind w:left="1161" w:hanging="1161"/>
        <w:rPr>
          <w:lang w:eastAsia="zh-CN"/>
        </w:rPr>
      </w:pPr>
      <w:bookmarkStart w:id="582" w:name="_Toc9988"/>
      <w:bookmarkStart w:id="583" w:name="_Toc7105"/>
      <w:bookmarkStart w:id="584" w:name="_Toc23319659"/>
      <w:bookmarkStart w:id="585" w:name="_Hlk17903852"/>
      <w:r>
        <w:rPr>
          <w:rFonts w:hint="eastAsia"/>
          <w:lang w:eastAsia="zh-CN"/>
        </w:rPr>
        <w:t>金融机构央行评级报文</w:t>
      </w:r>
      <w:bookmarkEnd w:id="582"/>
      <w:bookmarkEnd w:id="583"/>
      <w:bookmarkEnd w:id="584"/>
    </w:p>
    <w:tbl>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83"/>
        <w:gridCol w:w="852"/>
        <w:gridCol w:w="1561"/>
        <w:gridCol w:w="113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7F7F7F"/>
            <w:tcMar>
              <w:top w:w="15" w:type="dxa"/>
              <w:left w:w="15" w:type="dxa"/>
              <w:bottom w:w="0" w:type="dxa"/>
              <w:right w:w="15" w:type="dxa"/>
            </w:tcMar>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序</w:t>
            </w:r>
            <w:bookmarkEnd w:id="585"/>
            <w:r>
              <w:rPr>
                <w:rFonts w:hint="eastAsia" w:ascii="仿宋_GB2312" w:hAnsi="仿宋_GB2312" w:cs="仿宋_GB2312"/>
                <w:b/>
                <w:bCs/>
                <w:color w:val="000000"/>
                <w:sz w:val="21"/>
                <w:szCs w:val="21"/>
              </w:rPr>
              <w:t>号</w:t>
            </w:r>
          </w:p>
        </w:tc>
        <w:tc>
          <w:tcPr>
            <w:tcW w:w="852" w:type="dxa"/>
            <w:tcBorders>
              <w:top w:val="single" w:color="auto" w:sz="4" w:space="0"/>
              <w:left w:val="single" w:color="auto" w:sz="4" w:space="0"/>
              <w:bottom w:val="single" w:color="auto" w:sz="4" w:space="0"/>
              <w:right w:val="single" w:color="auto" w:sz="4" w:space="0"/>
            </w:tcBorders>
            <w:shd w:val="clear" w:color="auto" w:fill="7F7F7F"/>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标识符</w:t>
            </w:r>
          </w:p>
        </w:tc>
        <w:tc>
          <w:tcPr>
            <w:tcW w:w="1561" w:type="dxa"/>
            <w:tcBorders>
              <w:top w:val="single" w:color="auto" w:sz="4" w:space="0"/>
              <w:left w:val="single" w:color="auto" w:sz="4" w:space="0"/>
              <w:bottom w:val="single" w:color="auto" w:sz="4" w:space="0"/>
              <w:right w:val="single" w:color="auto" w:sz="4" w:space="0"/>
            </w:tcBorders>
            <w:shd w:val="clear" w:color="auto" w:fill="7F7F7F"/>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数据元</w:t>
            </w:r>
          </w:p>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名称</w:t>
            </w:r>
          </w:p>
        </w:tc>
        <w:tc>
          <w:tcPr>
            <w:tcW w:w="1136" w:type="dxa"/>
            <w:tcBorders>
              <w:top w:val="single" w:color="auto" w:sz="4" w:space="0"/>
              <w:left w:val="single" w:color="auto" w:sz="4" w:space="0"/>
              <w:bottom w:val="single" w:color="auto" w:sz="4" w:space="0"/>
              <w:right w:val="single" w:color="auto" w:sz="4" w:space="0"/>
            </w:tcBorders>
            <w:shd w:val="clear" w:color="auto" w:fill="7F7F7F"/>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数据</w:t>
            </w:r>
          </w:p>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类型</w:t>
            </w:r>
          </w:p>
        </w:tc>
        <w:tc>
          <w:tcPr>
            <w:tcW w:w="4208" w:type="dxa"/>
            <w:tcBorders>
              <w:top w:val="single" w:color="auto" w:sz="4" w:space="0"/>
              <w:left w:val="single" w:color="auto" w:sz="4" w:space="0"/>
              <w:bottom w:val="single" w:color="auto" w:sz="4" w:space="0"/>
              <w:right w:val="single" w:color="auto" w:sz="4" w:space="0"/>
            </w:tcBorders>
            <w:shd w:val="clear" w:color="auto" w:fill="7F7F7F"/>
            <w:tcMar>
              <w:top w:w="15" w:type="dxa"/>
              <w:left w:w="15" w:type="dxa"/>
              <w:bottom w:w="0" w:type="dxa"/>
              <w:right w:w="15" w:type="dxa"/>
            </w:tcMar>
            <w:vAlign w:val="center"/>
          </w:tcPr>
          <w:p>
            <w:pPr>
              <w:spacing w:line="240" w:lineRule="auto"/>
              <w:ind w:left="995" w:hanging="995"/>
              <w:jc w:val="center"/>
              <w:rPr>
                <w:rFonts w:ascii="仿宋_GB2312" w:hAnsi="仿宋_GB2312" w:cs="仿宋_GB2312"/>
                <w:b/>
                <w:bCs/>
                <w:color w:val="000000"/>
                <w:sz w:val="21"/>
                <w:szCs w:val="21"/>
              </w:rPr>
            </w:pPr>
            <w:r>
              <w:rPr>
                <w:rFonts w:hint="eastAsia" w:ascii="仿宋_GB2312" w:hAnsi="仿宋_GB2312" w:cs="仿宋_GB2312"/>
                <w:b/>
                <w:bCs/>
                <w:color w:val="00000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bookmarkStart w:id="586" w:name="_Hlk17903958"/>
            <w:r>
              <w:rPr>
                <w:rFonts w:hint="eastAsia" w:ascii="仿宋_GB2312" w:hAnsi="仿宋_GB2312" w:cs="仿宋_GB2312"/>
                <w:color w:val="000000"/>
                <w:sz w:val="21"/>
                <w:szCs w:val="21"/>
              </w:rPr>
              <w:t>1</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仿宋_GB2312" w:hAnsi="仿宋_GB2312" w:cs="仿宋_GB2312"/>
                <w:color w:val="000000"/>
                <w:sz w:val="21"/>
                <w:szCs w:val="21"/>
              </w:rPr>
            </w:pPr>
            <w:r>
              <w:rPr>
                <w:rFonts w:hint="eastAsia" w:ascii="仿宋_GB2312" w:hAnsi="仿宋_GB2312" w:cs="仿宋_GB2312"/>
                <w:color w:val="000000"/>
                <w:sz w:val="21"/>
                <w:szCs w:val="21"/>
              </w:rPr>
              <w:t>数据日期</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仿宋_GB2312" w:hAnsi="仿宋_GB2312" w:cs="仿宋_GB2312"/>
                <w:color w:val="000000"/>
                <w:sz w:val="21"/>
                <w:szCs w:val="21"/>
              </w:rPr>
            </w:pPr>
            <w:r>
              <w:rPr>
                <w:rFonts w:hint="eastAsia" w:ascii="仿宋_GB2312" w:hAnsi="仿宋_GB2312" w:cs="仿宋_GB2312"/>
                <w:color w:val="000000"/>
                <w:sz w:val="21"/>
                <w:szCs w:val="21"/>
              </w:rPr>
              <w:t>YYYY-MM-DD</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1.指统计时点或统计期间的最后一个自然日。</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lang w:eastAsia="zh-CN"/>
              </w:rPr>
              <w:t>2.按照“YYYY-MM-DD”格式填写，应介于1900.01.01-录入当日，数据更新的频率为月度。</w:t>
            </w:r>
            <w:r>
              <w:rPr>
                <w:rFonts w:hint="eastAsia" w:ascii="仿宋_GB2312" w:hAnsi="仿宋_GB2312" w:cs="仿宋_GB2312"/>
                <w:color w:val="000000"/>
                <w:sz w:val="21"/>
                <w:szCs w:val="21"/>
                <w:lang w:eastAsia="zh-CN"/>
              </w:rPr>
              <w:br w:type="textWrapping"/>
            </w:r>
            <w:r>
              <w:rPr>
                <w:rFonts w:hint="eastAsia" w:ascii="仿宋_GB2312" w:hAnsi="仿宋_GB2312" w:cs="仿宋_GB2312"/>
                <w:color w:val="000000"/>
                <w:sz w:val="21"/>
                <w:szCs w:val="21"/>
              </w:rPr>
              <w:t>3.值域：0000-01-01到9999-12-31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2</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仿宋_GB2312" w:hAnsi="仿宋_GB2312" w:cs="仿宋_GB2312"/>
                <w:color w:val="000000"/>
                <w:sz w:val="21"/>
                <w:szCs w:val="21"/>
              </w:rPr>
            </w:pPr>
            <w:r>
              <w:rPr>
                <w:rFonts w:hint="eastAsia" w:ascii="仿宋_GB2312" w:hAnsi="仿宋_GB2312" w:cs="仿宋_GB2312"/>
                <w:color w:val="000000"/>
                <w:sz w:val="21"/>
                <w:szCs w:val="21"/>
              </w:rPr>
              <w:t>金融机构编码</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仿宋_GB2312" w:hAnsi="仿宋_GB2312" w:cs="仿宋_GB2312"/>
                <w:color w:val="000000"/>
                <w:sz w:val="21"/>
                <w:szCs w:val="21"/>
              </w:rPr>
            </w:pPr>
            <w:r>
              <w:rPr>
                <w:rFonts w:ascii="仿宋_GB2312" w:hAnsi="仿宋_GB2312" w:cs="仿宋_GB2312"/>
                <w:color w:val="000000"/>
                <w:sz w:val="21"/>
                <w:szCs w:val="21"/>
              </w:rPr>
              <w:t>14!an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1.指数据发生的金融机构唯一标准编码。</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2.采用《金融机构编码规范》（JR/T 0124）编发的代码。数据更新的频率为月度。</w:t>
            </w:r>
          </w:p>
          <w:p>
            <w:pPr>
              <w:rPr>
                <w:rFonts w:ascii="仿宋_GB2312" w:hAnsi="仿宋_GB2312" w:cs="仿宋_GB2312"/>
                <w:color w:val="000000"/>
                <w:sz w:val="21"/>
                <w:szCs w:val="21"/>
              </w:rPr>
            </w:pPr>
            <w:r>
              <w:rPr>
                <w:rFonts w:hint="eastAsia" w:ascii="仿宋_GB2312" w:hAnsi="仿宋_GB2312" w:cs="仿宋_GB2312"/>
                <w:color w:val="000000"/>
                <w:sz w:val="21"/>
                <w:szCs w:val="21"/>
                <w:lang w:eastAsia="zh-CN"/>
              </w:rPr>
              <w:t>3.值域：/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trPr>
        <w:tc>
          <w:tcPr>
            <w:tcW w:w="58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val="0"/>
              <w:spacing w:line="240" w:lineRule="auto"/>
              <w:jc w:val="center"/>
              <w:rPr>
                <w:rFonts w:ascii="仿宋_GB2312" w:hAnsi="仿宋_GB2312" w:cs="仿宋_GB2312"/>
                <w:color w:val="000000"/>
                <w:sz w:val="21"/>
                <w:szCs w:val="21"/>
              </w:rPr>
            </w:pPr>
            <w:r>
              <w:rPr>
                <w:rFonts w:hint="eastAsia" w:ascii="仿宋_GB2312" w:hAnsi="仿宋_GB2312" w:cs="仿宋_GB2312"/>
                <w:color w:val="000000"/>
                <w:sz w:val="21"/>
                <w:szCs w:val="21"/>
              </w:rPr>
              <w:t>3</w:t>
            </w:r>
          </w:p>
        </w:tc>
        <w:tc>
          <w:tcPr>
            <w:tcW w:w="8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val="0"/>
              <w:spacing w:line="240" w:lineRule="auto"/>
              <w:jc w:val="cente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w:t>
            </w:r>
          </w:p>
        </w:tc>
        <w:tc>
          <w:tcPr>
            <w:tcW w:w="1561"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央行金融机构评级</w:t>
            </w:r>
          </w:p>
        </w:tc>
        <w:tc>
          <w:tcPr>
            <w:tcW w:w="1136" w:type="dxa"/>
            <w:tcBorders>
              <w:top w:val="single" w:color="auto" w:sz="4" w:space="0"/>
              <w:left w:val="single" w:color="auto" w:sz="4" w:space="0"/>
              <w:bottom w:val="single" w:color="auto" w:sz="4" w:space="0"/>
              <w:right w:val="single" w:color="auto" w:sz="4" w:space="0"/>
            </w:tcBorders>
            <w:shd w:val="clear" w:color="auto" w:fill="FFFFFF"/>
            <w:vAlign w:val="center"/>
          </w:tcPr>
          <w:p>
            <w:pPr>
              <w:rPr>
                <w:rFonts w:ascii="仿宋_GB2312" w:hAnsi="仿宋_GB2312" w:cs="仿宋_GB2312"/>
                <w:color w:val="000000"/>
                <w:sz w:val="21"/>
                <w:szCs w:val="21"/>
              </w:rPr>
            </w:pPr>
            <w:r>
              <w:rPr>
                <w:rFonts w:ascii="仿宋_GB2312" w:hAnsi="仿宋_GB2312" w:cs="仿宋_GB2312"/>
                <w:color w:val="000000"/>
                <w:sz w:val="21"/>
                <w:szCs w:val="21"/>
              </w:rPr>
              <w:t>2!n</w:t>
            </w:r>
          </w:p>
        </w:tc>
        <w:tc>
          <w:tcPr>
            <w:tcW w:w="4208" w:type="dxa"/>
            <w:tcBorders>
              <w:top w:val="single" w:color="auto" w:sz="4" w:space="0"/>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1.指央行对金融机构资本管理、资产质量等做出的评价。</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2.评级结果为1-10级等，数据更新频率为月度。</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3.值域：01 1级</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02 2级</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03 3级</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04 4级</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05 5级</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06 6级</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07 7级</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08 8级</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09 9级</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10 10级</w:t>
            </w:r>
          </w:p>
          <w:p>
            <w:pPr>
              <w:rPr>
                <w:rFonts w:ascii="仿宋_GB2312" w:hAnsi="仿宋_GB2312" w:cs="仿宋_GB2312"/>
                <w:color w:val="000000"/>
                <w:sz w:val="21"/>
                <w:szCs w:val="21"/>
                <w:lang w:eastAsia="zh-CN"/>
              </w:rPr>
            </w:pPr>
            <w:r>
              <w:rPr>
                <w:rFonts w:hint="eastAsia" w:ascii="仿宋_GB2312" w:hAnsi="仿宋_GB2312" w:cs="仿宋_GB2312"/>
                <w:color w:val="000000"/>
                <w:sz w:val="21"/>
                <w:szCs w:val="21"/>
                <w:lang w:eastAsia="zh-CN"/>
              </w:rPr>
              <w:t>11 未参与评级</w:t>
            </w:r>
          </w:p>
        </w:tc>
      </w:tr>
      <w:bookmarkEnd w:id="586"/>
    </w:tbl>
    <w:p>
      <w:pPr>
        <w:spacing w:line="360" w:lineRule="auto"/>
        <w:ind w:left="1824" w:hanging="1824"/>
        <w:rPr>
          <w:ins w:id="13101" w:author="user" w:date="2019-09-25T16:24:00Z"/>
          <w:lang w:eastAsia="zh-CN"/>
        </w:rPr>
        <w:pPrChange w:id="13100" w:author="user" w:date="2019-10-30T09:14:00Z">
          <w:pPr>
            <w:spacing w:line="240" w:lineRule="auto"/>
            <w:ind w:left="1824" w:hanging="1824"/>
          </w:pPr>
        </w:pPrChange>
      </w:pPr>
      <w:ins w:id="13102" w:author="user" w:date="2019-09-25T16:24:00Z">
        <w:del w:id="13103" w:author="user" w:date="2019-10-30T09:11:00Z">
          <w:r>
            <w:rPr>
              <w:rFonts w:hint="eastAsia"/>
              <w:lang w:eastAsia="zh-CN"/>
            </w:rPr>
            <w:delText>存款</w:delText>
          </w:r>
        </w:del>
      </w:ins>
      <w:ins w:id="13104" w:author="user" w:date="2019-09-25T16:24:00Z">
        <w:del w:id="13105" w:author="user" w:date="2019-10-30T09:10:00Z">
          <w:r>
            <w:rPr>
              <w:rFonts w:hint="eastAsia"/>
              <w:lang w:eastAsia="zh-CN"/>
            </w:rPr>
            <w:delText>余额</w:delText>
          </w:r>
        </w:del>
      </w:ins>
      <w:ins w:id="13106" w:author="user" w:date="2019-09-25T16:24:00Z">
        <w:del w:id="13107" w:author="user" w:date="2019-10-30T09:11:00Z">
          <w:r>
            <w:rPr>
              <w:lang w:eastAsia="zh-CN"/>
            </w:rPr>
            <w:delText>报文</w:delText>
          </w:r>
        </w:del>
      </w:ins>
    </w:p>
    <w:tbl>
      <w:tblPr>
        <w:tblStyle w:val="20"/>
        <w:tblW w:w="8336"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69"/>
        <w:gridCol w:w="853"/>
        <w:gridCol w:w="1564"/>
        <w:gridCol w:w="1137"/>
        <w:gridCol w:w="4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13108" w:author="user" w:date="2019-09-25T16:31:00Z"/>
          <w:del w:id="13109" w:author="user" w:date="2019-10-30T09:05:00Z"/>
        </w:trPr>
        <w:tc>
          <w:tcPr>
            <w:tcW w:w="569" w:type="dxa"/>
            <w:shd w:val="clear" w:color="auto" w:fill="BFBFBF"/>
            <w:tcMar>
              <w:top w:w="15" w:type="dxa"/>
              <w:left w:w="15" w:type="dxa"/>
              <w:bottom w:w="0" w:type="dxa"/>
              <w:right w:w="15" w:type="dxa"/>
            </w:tcMar>
            <w:vAlign w:val="center"/>
          </w:tcPr>
          <w:p>
            <w:pPr>
              <w:spacing w:line="480" w:lineRule="auto"/>
              <w:ind w:left="995" w:hanging="995"/>
              <w:jc w:val="center"/>
              <w:rPr>
                <w:ins w:id="13110" w:author="user" w:date="2019-09-25T16:31:00Z"/>
                <w:del w:id="13111" w:author="user" w:date="2019-10-30T09:05:00Z"/>
                <w:rFonts w:ascii="仿宋_GB2312" w:hAnsi="仿宋_GB2312" w:cs="仿宋_GB2312"/>
                <w:b/>
                <w:bCs/>
                <w:color w:val="000000"/>
                <w:sz w:val="21"/>
                <w:szCs w:val="21"/>
                <w:lang w:eastAsia="zh-CN"/>
              </w:rPr>
            </w:pPr>
            <w:ins w:id="13112" w:author="user" w:date="2019-09-25T16:31:00Z">
              <w:del w:id="13113" w:author="user" w:date="2019-10-30T09:05:00Z">
                <w:r>
                  <w:rPr>
                    <w:rFonts w:hint="eastAsia" w:ascii="仿宋_GB2312" w:hAnsi="仿宋_GB2312" w:cs="仿宋_GB2312"/>
                    <w:b/>
                    <w:bCs/>
                    <w:color w:val="000000"/>
                    <w:sz w:val="21"/>
                    <w:szCs w:val="21"/>
                    <w:lang w:eastAsia="zh-CN"/>
                  </w:rPr>
                  <w:delText>序号</w:delText>
                </w:r>
              </w:del>
            </w:ins>
          </w:p>
        </w:tc>
        <w:tc>
          <w:tcPr>
            <w:tcW w:w="853" w:type="dxa"/>
            <w:shd w:val="clear" w:color="auto" w:fill="BFBFBF"/>
            <w:vAlign w:val="center"/>
          </w:tcPr>
          <w:p>
            <w:pPr>
              <w:spacing w:line="480" w:lineRule="auto"/>
              <w:ind w:left="995" w:hanging="995"/>
              <w:jc w:val="center"/>
              <w:rPr>
                <w:ins w:id="13114" w:author="user" w:date="2019-09-25T16:31:00Z"/>
                <w:del w:id="13115" w:author="user" w:date="2019-10-30T09:05:00Z"/>
                <w:rFonts w:ascii="仿宋_GB2312" w:hAnsi="仿宋_GB2312" w:cs="仿宋_GB2312"/>
                <w:b/>
                <w:bCs/>
                <w:color w:val="000000"/>
                <w:sz w:val="21"/>
                <w:szCs w:val="21"/>
                <w:lang w:eastAsia="zh-CN"/>
              </w:rPr>
            </w:pPr>
            <w:ins w:id="13116" w:author="user" w:date="2019-09-25T16:31:00Z">
              <w:del w:id="13117" w:author="user" w:date="2019-10-30T09:05:00Z">
                <w:r>
                  <w:rPr>
                    <w:rFonts w:hint="eastAsia" w:ascii="仿宋_GB2312" w:hAnsi="仿宋_GB2312" w:cs="仿宋_GB2312"/>
                    <w:b/>
                    <w:bCs/>
                    <w:color w:val="000000"/>
                    <w:sz w:val="21"/>
                    <w:szCs w:val="21"/>
                    <w:lang w:eastAsia="zh-CN"/>
                  </w:rPr>
                  <w:delText>标识符</w:delText>
                </w:r>
              </w:del>
            </w:ins>
          </w:p>
        </w:tc>
        <w:tc>
          <w:tcPr>
            <w:tcW w:w="1564" w:type="dxa"/>
            <w:shd w:val="clear" w:color="auto" w:fill="BFBFBF"/>
            <w:vAlign w:val="center"/>
          </w:tcPr>
          <w:p>
            <w:pPr>
              <w:spacing w:line="480" w:lineRule="auto"/>
              <w:ind w:left="995" w:hanging="995"/>
              <w:jc w:val="center"/>
              <w:rPr>
                <w:ins w:id="13118" w:author="user" w:date="2019-09-25T16:31:00Z"/>
                <w:del w:id="13119" w:author="user" w:date="2019-10-30T09:05:00Z"/>
                <w:rFonts w:ascii="仿宋_GB2312" w:hAnsi="仿宋_GB2312" w:cs="仿宋_GB2312"/>
                <w:b/>
                <w:bCs/>
                <w:color w:val="000000"/>
                <w:sz w:val="21"/>
                <w:szCs w:val="21"/>
                <w:lang w:eastAsia="zh-CN"/>
              </w:rPr>
            </w:pPr>
            <w:ins w:id="13120" w:author="user" w:date="2019-09-25T16:31:00Z">
              <w:del w:id="13121" w:author="user" w:date="2019-10-30T09:05:00Z">
                <w:r>
                  <w:rPr>
                    <w:rFonts w:hint="eastAsia" w:ascii="仿宋_GB2312" w:hAnsi="仿宋_GB2312" w:cs="仿宋_GB2312"/>
                    <w:b/>
                    <w:bCs/>
                    <w:color w:val="000000"/>
                    <w:sz w:val="21"/>
                    <w:szCs w:val="21"/>
                    <w:lang w:eastAsia="zh-CN"/>
                  </w:rPr>
                  <w:delText>数据元名称</w:delText>
                </w:r>
              </w:del>
            </w:ins>
          </w:p>
        </w:tc>
        <w:tc>
          <w:tcPr>
            <w:tcW w:w="1137" w:type="dxa"/>
            <w:shd w:val="clear" w:color="auto" w:fill="BFBFBF"/>
            <w:vAlign w:val="center"/>
          </w:tcPr>
          <w:p>
            <w:pPr>
              <w:spacing w:line="480" w:lineRule="auto"/>
              <w:ind w:left="995" w:hanging="995"/>
              <w:jc w:val="center"/>
              <w:rPr>
                <w:ins w:id="13122" w:author="user" w:date="2019-09-25T16:31:00Z"/>
                <w:del w:id="13123" w:author="user" w:date="2019-10-30T09:05:00Z"/>
                <w:rFonts w:ascii="仿宋_GB2312" w:hAnsi="仿宋_GB2312" w:cs="仿宋_GB2312"/>
                <w:b/>
                <w:bCs/>
                <w:color w:val="000000"/>
                <w:sz w:val="21"/>
                <w:szCs w:val="21"/>
                <w:lang w:eastAsia="zh-CN"/>
              </w:rPr>
            </w:pPr>
            <w:ins w:id="13124" w:author="user" w:date="2019-09-25T16:31:00Z">
              <w:del w:id="13125" w:author="user" w:date="2019-10-30T09:05:00Z">
                <w:r>
                  <w:rPr>
                    <w:rFonts w:hint="eastAsia" w:ascii="仿宋_GB2312" w:hAnsi="仿宋_GB2312" w:cs="仿宋_GB2312"/>
                    <w:b/>
                    <w:bCs/>
                    <w:color w:val="000000"/>
                    <w:sz w:val="21"/>
                    <w:szCs w:val="21"/>
                    <w:lang w:eastAsia="zh-CN"/>
                  </w:rPr>
                  <w:delText>数据类型</w:delText>
                </w:r>
              </w:del>
            </w:ins>
          </w:p>
        </w:tc>
        <w:tc>
          <w:tcPr>
            <w:tcW w:w="4213" w:type="dxa"/>
            <w:shd w:val="clear" w:color="auto" w:fill="BFBFBF"/>
            <w:tcMar>
              <w:top w:w="15" w:type="dxa"/>
              <w:left w:w="15" w:type="dxa"/>
              <w:bottom w:w="0" w:type="dxa"/>
              <w:right w:w="15" w:type="dxa"/>
            </w:tcMar>
            <w:vAlign w:val="center"/>
          </w:tcPr>
          <w:p>
            <w:pPr>
              <w:spacing w:line="480" w:lineRule="auto"/>
              <w:ind w:left="995" w:hanging="995"/>
              <w:jc w:val="center"/>
              <w:rPr>
                <w:ins w:id="13126" w:author="user" w:date="2019-09-25T16:31:00Z"/>
                <w:del w:id="13127" w:author="user" w:date="2019-10-30T09:05:00Z"/>
                <w:rFonts w:ascii="仿宋_GB2312" w:hAnsi="仿宋_GB2312" w:cs="仿宋_GB2312"/>
                <w:b/>
                <w:bCs/>
                <w:color w:val="000000"/>
                <w:sz w:val="21"/>
                <w:szCs w:val="21"/>
                <w:lang w:eastAsia="zh-CN"/>
              </w:rPr>
            </w:pPr>
            <w:ins w:id="13128" w:author="user" w:date="2019-09-25T16:31:00Z">
              <w:del w:id="13129" w:author="user" w:date="2019-10-30T09:05:00Z">
                <w:r>
                  <w:rPr>
                    <w:rFonts w:hint="eastAsia" w:ascii="仿宋_GB2312" w:hAnsi="仿宋_GB2312" w:cs="仿宋_GB2312"/>
                    <w:b/>
                    <w:bCs/>
                    <w:color w:val="000000"/>
                    <w:sz w:val="21"/>
                    <w:szCs w:val="21"/>
                    <w:lang w:eastAsia="zh-CN"/>
                  </w:rPr>
                  <w:delText>备注</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13130" w:author="user" w:date="2019-09-25T16:31:00Z"/>
          <w:del w:id="13131" w:author="user" w:date="2019-10-30T09:05:00Z"/>
        </w:trPr>
        <w:tc>
          <w:tcPr>
            <w:tcW w:w="569" w:type="dxa"/>
            <w:tcMar>
              <w:top w:w="15" w:type="dxa"/>
              <w:left w:w="15" w:type="dxa"/>
              <w:bottom w:w="0" w:type="dxa"/>
              <w:right w:w="15" w:type="dxa"/>
            </w:tcMar>
            <w:vAlign w:val="center"/>
          </w:tcPr>
          <w:p>
            <w:pPr>
              <w:widowControl w:val="0"/>
              <w:spacing w:line="240" w:lineRule="auto"/>
              <w:jc w:val="center"/>
              <w:rPr>
                <w:ins w:id="13132" w:author="user" w:date="2019-09-25T16:31:00Z"/>
                <w:del w:id="13133" w:author="user" w:date="2019-10-30T09:05:00Z"/>
                <w:rFonts w:ascii="仿宋_GB2312" w:hAnsi="仿宋_GB2312" w:cs="仿宋_GB2312"/>
                <w:color w:val="000000"/>
                <w:sz w:val="21"/>
                <w:szCs w:val="21"/>
                <w:lang w:eastAsia="zh-CN"/>
              </w:rPr>
            </w:pPr>
            <w:ins w:id="13134" w:author="user" w:date="2019-09-25T16:31:00Z">
              <w:del w:id="13135" w:author="user" w:date="2019-10-30T09:05:00Z">
                <w:r>
                  <w:rPr>
                    <w:rFonts w:hint="eastAsia" w:ascii="仿宋_GB2312" w:hAnsi="仿宋_GB2312" w:cs="仿宋_GB2312"/>
                    <w:color w:val="000000"/>
                    <w:sz w:val="21"/>
                    <w:szCs w:val="21"/>
                    <w:lang w:eastAsia="zh-CN"/>
                  </w:rPr>
                  <w:delText>1</w:delText>
                </w:r>
              </w:del>
            </w:ins>
          </w:p>
        </w:tc>
        <w:tc>
          <w:tcPr>
            <w:tcW w:w="853" w:type="dxa"/>
            <w:vAlign w:val="center"/>
          </w:tcPr>
          <w:p>
            <w:pPr>
              <w:widowControl w:val="0"/>
              <w:spacing w:line="240" w:lineRule="auto"/>
              <w:jc w:val="center"/>
              <w:rPr>
                <w:ins w:id="13136" w:author="user" w:date="2019-09-25T16:31:00Z"/>
                <w:del w:id="13137" w:author="user" w:date="2019-10-30T09:05:00Z"/>
                <w:rFonts w:ascii="仿宋_GB2312" w:hAnsi="仿宋_GB2312" w:cs="仿宋_GB2312"/>
                <w:color w:val="000000"/>
                <w:sz w:val="21"/>
                <w:szCs w:val="21"/>
                <w:lang w:eastAsia="zh-CN"/>
              </w:rPr>
            </w:pPr>
            <w:ins w:id="13138" w:author="user" w:date="2019-09-25T16:31:00Z">
              <w:del w:id="13139" w:author="user" w:date="2019-10-30T09:05:00Z">
                <w:r>
                  <w:rPr>
                    <w:rFonts w:hint="eastAsia" w:ascii="仿宋_GB2312" w:hAnsi="仿宋_GB2312" w:cs="仿宋_GB2312"/>
                    <w:color w:val="000000"/>
                    <w:sz w:val="21"/>
                    <w:szCs w:val="21"/>
                    <w:lang w:eastAsia="zh-CN"/>
                  </w:rPr>
                  <w:delText>--</w:delText>
                </w:r>
              </w:del>
            </w:ins>
          </w:p>
        </w:tc>
        <w:tc>
          <w:tcPr>
            <w:tcW w:w="1564" w:type="dxa"/>
            <w:vAlign w:val="center"/>
          </w:tcPr>
          <w:p>
            <w:pPr>
              <w:spacing w:line="240" w:lineRule="auto"/>
              <w:jc w:val="center"/>
              <w:rPr>
                <w:ins w:id="13140" w:author="user" w:date="2019-09-25T16:31:00Z"/>
                <w:del w:id="13141" w:author="user" w:date="2019-10-30T09:05:00Z"/>
                <w:rFonts w:ascii="仿宋_GB2312" w:hAnsi="仿宋_GB2312" w:cs="仿宋_GB2312"/>
                <w:color w:val="000000"/>
                <w:sz w:val="21"/>
                <w:szCs w:val="21"/>
                <w:lang w:eastAsia="zh-CN"/>
              </w:rPr>
            </w:pPr>
            <w:ins w:id="13142" w:author="user" w:date="2019-09-25T16:31:00Z">
              <w:del w:id="13143" w:author="user" w:date="2019-10-30T09:05:00Z">
                <w:r>
                  <w:rPr>
                    <w:rFonts w:hint="eastAsia" w:ascii="仿宋_GB2312" w:hAnsi="仿宋_GB2312" w:cs="仿宋_GB2312"/>
                    <w:color w:val="000000"/>
                    <w:sz w:val="21"/>
                    <w:szCs w:val="21"/>
                    <w:lang w:eastAsia="zh-CN"/>
                  </w:rPr>
                  <w:delText>数据日期</w:delText>
                </w:r>
              </w:del>
            </w:ins>
          </w:p>
        </w:tc>
        <w:tc>
          <w:tcPr>
            <w:tcW w:w="1137" w:type="dxa"/>
            <w:vAlign w:val="center"/>
          </w:tcPr>
          <w:p>
            <w:pPr>
              <w:spacing w:line="240" w:lineRule="auto"/>
              <w:jc w:val="center"/>
              <w:rPr>
                <w:ins w:id="13144" w:author="user" w:date="2019-09-25T16:31:00Z"/>
                <w:del w:id="13145" w:author="user" w:date="2019-10-30T09:05:00Z"/>
                <w:rFonts w:ascii="仿宋_GB2312" w:hAnsi="仿宋_GB2312" w:cs="仿宋_GB2312"/>
                <w:color w:val="000000"/>
                <w:sz w:val="21"/>
                <w:szCs w:val="21"/>
                <w:lang w:eastAsia="zh-CN"/>
              </w:rPr>
            </w:pPr>
            <w:ins w:id="13146" w:author="user" w:date="2019-09-25T16:31:00Z">
              <w:del w:id="13147" w:author="user" w:date="2019-10-30T09:05:00Z">
                <w:r>
                  <w:rPr>
                    <w:rFonts w:hint="eastAsia" w:ascii="仿宋_GB2312" w:hAnsi="仿宋_GB2312" w:cs="仿宋_GB2312"/>
                    <w:color w:val="000000"/>
                    <w:sz w:val="21"/>
                    <w:szCs w:val="21"/>
                    <w:lang w:eastAsia="zh-CN"/>
                  </w:rPr>
                  <w:delText>YYYY-MM-DD</w:delText>
                </w:r>
              </w:del>
            </w:ins>
          </w:p>
        </w:tc>
        <w:tc>
          <w:tcPr>
            <w:tcW w:w="4213" w:type="dxa"/>
            <w:tcMar>
              <w:top w:w="15" w:type="dxa"/>
              <w:left w:w="15" w:type="dxa"/>
              <w:bottom w:w="0" w:type="dxa"/>
              <w:right w:w="15" w:type="dxa"/>
            </w:tcMar>
            <w:vAlign w:val="center"/>
          </w:tcPr>
          <w:p>
            <w:pPr>
              <w:spacing w:line="240" w:lineRule="auto"/>
              <w:jc w:val="both"/>
              <w:rPr>
                <w:ins w:id="13148" w:author="user" w:date="2019-09-25T16:31:00Z"/>
                <w:del w:id="13149" w:author="user" w:date="2019-10-30T09:05:00Z"/>
                <w:rFonts w:ascii="仿宋_GB2312" w:hAnsi="仿宋_GB2312" w:cs="仿宋_GB2312"/>
                <w:color w:val="000000"/>
                <w:sz w:val="21"/>
                <w:szCs w:val="21"/>
                <w:lang w:eastAsia="zh-CN"/>
              </w:rPr>
            </w:pPr>
            <w:ins w:id="13150" w:author="user" w:date="2019-09-25T16:31:00Z">
              <w:del w:id="13151" w:author="user" w:date="2019-10-30T09:05:00Z">
                <w:r>
                  <w:rPr>
                    <w:rFonts w:hint="eastAsia" w:ascii="仿宋_GB2312" w:hAnsi="仿宋_GB2312" w:cs="仿宋_GB2312"/>
                    <w:color w:val="000000"/>
                    <w:sz w:val="21"/>
                    <w:szCs w:val="21"/>
                    <w:lang w:eastAsia="zh-CN"/>
                  </w:rPr>
                  <w:delText>1.指统计时点或统计期间的最后一个自然日。</w:delText>
                </w:r>
              </w:del>
            </w:ins>
            <w:ins w:id="13152" w:author="user" w:date="2019-09-25T16:31:00Z">
              <w:del w:id="13153" w:author="user" w:date="2019-10-30T09:05:00Z">
                <w:r>
                  <w:rPr>
                    <w:rFonts w:hint="eastAsia" w:ascii="仿宋_GB2312" w:hAnsi="仿宋_GB2312" w:cs="仿宋_GB2312"/>
                    <w:color w:val="000000"/>
                    <w:sz w:val="21"/>
                    <w:szCs w:val="21"/>
                    <w:lang w:eastAsia="zh-CN"/>
                  </w:rPr>
                  <w:br w:type="textWrapping"/>
                </w:r>
              </w:del>
            </w:ins>
            <w:ins w:id="13154" w:author="user" w:date="2019-09-25T16:31:00Z">
              <w:del w:id="13155" w:author="user" w:date="2019-10-30T09:05:00Z">
                <w:r>
                  <w:rPr>
                    <w:rFonts w:hint="eastAsia" w:ascii="仿宋_GB2312" w:hAnsi="仿宋_GB2312" w:cs="仿宋_GB2312"/>
                    <w:color w:val="000000"/>
                    <w:sz w:val="21"/>
                    <w:szCs w:val="21"/>
                    <w:lang w:eastAsia="zh-CN"/>
                  </w:rPr>
                  <w:delText>2.按照“YYYY-MM-DD”格式填写，应介于1900.01.01-录入当日，数据更新的频率为月度。</w:delText>
                </w:r>
              </w:del>
            </w:ins>
            <w:ins w:id="13156" w:author="user" w:date="2019-09-25T16:31:00Z">
              <w:del w:id="13157" w:author="user" w:date="2019-10-30T09:05:00Z">
                <w:r>
                  <w:rPr>
                    <w:rFonts w:hint="eastAsia" w:ascii="仿宋_GB2312" w:hAnsi="仿宋_GB2312" w:cs="仿宋_GB2312"/>
                    <w:color w:val="000000"/>
                    <w:sz w:val="21"/>
                    <w:szCs w:val="21"/>
                    <w:lang w:eastAsia="zh-CN"/>
                  </w:rPr>
                  <w:br w:type="textWrapping"/>
                </w:r>
              </w:del>
            </w:ins>
            <w:ins w:id="13158" w:author="user" w:date="2019-09-25T16:31:00Z">
              <w:del w:id="13159" w:author="user" w:date="2019-10-30T09:05:00Z">
                <w:r>
                  <w:rPr>
                    <w:rFonts w:hint="eastAsia" w:ascii="仿宋_GB2312" w:hAnsi="仿宋_GB2312" w:cs="仿宋_GB2312"/>
                    <w:color w:val="000000"/>
                    <w:sz w:val="21"/>
                    <w:szCs w:val="21"/>
                    <w:lang w:eastAsia="zh-CN"/>
                  </w:rPr>
                  <w:delText>3.值域：0000-01-01到9999-12-31</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13160" w:author="user" w:date="2019-09-25T16:31:00Z"/>
          <w:del w:id="13161" w:author="user" w:date="2019-10-30T09:05:00Z"/>
        </w:trPr>
        <w:tc>
          <w:tcPr>
            <w:tcW w:w="569" w:type="dxa"/>
            <w:tcMar>
              <w:top w:w="15" w:type="dxa"/>
              <w:left w:w="15" w:type="dxa"/>
              <w:bottom w:w="0" w:type="dxa"/>
              <w:right w:w="15" w:type="dxa"/>
            </w:tcMar>
            <w:vAlign w:val="center"/>
          </w:tcPr>
          <w:p>
            <w:pPr>
              <w:widowControl w:val="0"/>
              <w:spacing w:line="240" w:lineRule="auto"/>
              <w:jc w:val="center"/>
              <w:rPr>
                <w:ins w:id="13162" w:author="user" w:date="2019-09-25T16:31:00Z"/>
                <w:del w:id="13163" w:author="user" w:date="2019-10-30T09:05:00Z"/>
                <w:rFonts w:ascii="仿宋_GB2312" w:hAnsi="仿宋_GB2312" w:cs="仿宋_GB2312"/>
                <w:color w:val="000000"/>
                <w:sz w:val="21"/>
                <w:szCs w:val="21"/>
                <w:lang w:eastAsia="zh-CN"/>
              </w:rPr>
            </w:pPr>
            <w:ins w:id="13164" w:author="user" w:date="2019-09-25T16:31:00Z">
              <w:del w:id="13165" w:author="user" w:date="2019-10-30T09:05:00Z">
                <w:r>
                  <w:rPr>
                    <w:rFonts w:hint="eastAsia" w:ascii="仿宋_GB2312" w:hAnsi="仿宋_GB2312" w:cs="仿宋_GB2312"/>
                    <w:color w:val="000000"/>
                    <w:sz w:val="21"/>
                    <w:szCs w:val="21"/>
                    <w:lang w:eastAsia="zh-CN"/>
                  </w:rPr>
                  <w:delText>2</w:delText>
                </w:r>
              </w:del>
            </w:ins>
          </w:p>
        </w:tc>
        <w:tc>
          <w:tcPr>
            <w:tcW w:w="853" w:type="dxa"/>
            <w:vAlign w:val="center"/>
          </w:tcPr>
          <w:p>
            <w:pPr>
              <w:widowControl w:val="0"/>
              <w:spacing w:line="240" w:lineRule="auto"/>
              <w:jc w:val="center"/>
              <w:rPr>
                <w:ins w:id="13166" w:author="user" w:date="2019-09-25T16:31:00Z"/>
                <w:del w:id="13167" w:author="user" w:date="2019-10-30T09:05:00Z"/>
                <w:rFonts w:ascii="仿宋_GB2312" w:hAnsi="仿宋_GB2312" w:cs="仿宋_GB2312"/>
                <w:color w:val="000000"/>
                <w:sz w:val="21"/>
                <w:szCs w:val="21"/>
                <w:lang w:eastAsia="zh-CN"/>
              </w:rPr>
            </w:pPr>
            <w:ins w:id="13168" w:author="user" w:date="2019-09-25T16:31:00Z">
              <w:del w:id="13169" w:author="user" w:date="2019-10-30T09:05:00Z">
                <w:r>
                  <w:rPr>
                    <w:rFonts w:hint="eastAsia" w:ascii="仿宋_GB2312" w:hAnsi="仿宋_GB2312" w:cs="仿宋_GB2312"/>
                    <w:color w:val="000000"/>
                    <w:sz w:val="21"/>
                    <w:szCs w:val="21"/>
                    <w:lang w:eastAsia="zh-CN"/>
                  </w:rPr>
                  <w:delText>1010</w:delText>
                </w:r>
              </w:del>
            </w:ins>
          </w:p>
        </w:tc>
        <w:tc>
          <w:tcPr>
            <w:tcW w:w="1564" w:type="dxa"/>
            <w:vAlign w:val="center"/>
          </w:tcPr>
          <w:p>
            <w:pPr>
              <w:spacing w:line="240" w:lineRule="auto"/>
              <w:jc w:val="center"/>
              <w:rPr>
                <w:ins w:id="13170" w:author="user" w:date="2019-09-25T16:31:00Z"/>
                <w:del w:id="13171" w:author="user" w:date="2019-10-30T09:05:00Z"/>
                <w:rFonts w:ascii="仿宋_GB2312" w:hAnsi="仿宋_GB2312" w:cs="仿宋_GB2312"/>
                <w:color w:val="000000"/>
                <w:sz w:val="21"/>
                <w:szCs w:val="21"/>
                <w:lang w:eastAsia="zh-CN"/>
              </w:rPr>
            </w:pPr>
            <w:ins w:id="13172" w:author="user" w:date="2019-09-25T16:31:00Z">
              <w:del w:id="13173" w:author="user" w:date="2019-10-30T09:05:00Z">
                <w:r>
                  <w:rPr>
                    <w:rFonts w:hint="eastAsia" w:ascii="仿宋_GB2312" w:hAnsi="仿宋_GB2312" w:cs="仿宋_GB2312"/>
                    <w:color w:val="000000"/>
                    <w:sz w:val="21"/>
                    <w:szCs w:val="21"/>
                    <w:lang w:eastAsia="zh-CN"/>
                  </w:rPr>
                  <w:delText>金融机构编码</w:delText>
                </w:r>
              </w:del>
            </w:ins>
          </w:p>
        </w:tc>
        <w:tc>
          <w:tcPr>
            <w:tcW w:w="1137" w:type="dxa"/>
            <w:vAlign w:val="center"/>
          </w:tcPr>
          <w:p>
            <w:pPr>
              <w:spacing w:line="240" w:lineRule="auto"/>
              <w:jc w:val="center"/>
              <w:rPr>
                <w:ins w:id="13174" w:author="user" w:date="2019-09-25T16:31:00Z"/>
                <w:del w:id="13175" w:author="user" w:date="2019-10-30T09:05:00Z"/>
                <w:rFonts w:ascii="仿宋_GB2312" w:hAnsi="仿宋_GB2312" w:cs="仿宋_GB2312"/>
                <w:color w:val="000000"/>
                <w:sz w:val="21"/>
                <w:szCs w:val="21"/>
                <w:lang w:eastAsia="zh-CN"/>
              </w:rPr>
            </w:pPr>
            <w:ins w:id="13176" w:author="user" w:date="2019-09-25T16:31:00Z">
              <w:del w:id="13177" w:author="user" w:date="2019-10-30T09:05:00Z">
                <w:r>
                  <w:rPr>
                    <w:rFonts w:hint="eastAsia" w:ascii="仿宋_GB2312" w:hAnsi="仿宋_GB2312" w:cs="仿宋_GB2312"/>
                    <w:color w:val="000000"/>
                    <w:sz w:val="21"/>
                    <w:szCs w:val="21"/>
                    <w:lang w:eastAsia="zh-CN"/>
                  </w:rPr>
                  <w:delText>14!an</w:delText>
                </w:r>
              </w:del>
            </w:ins>
          </w:p>
        </w:tc>
        <w:tc>
          <w:tcPr>
            <w:tcW w:w="4213" w:type="dxa"/>
            <w:tcMar>
              <w:top w:w="15" w:type="dxa"/>
              <w:left w:w="15" w:type="dxa"/>
              <w:bottom w:w="0" w:type="dxa"/>
              <w:right w:w="15" w:type="dxa"/>
            </w:tcMar>
            <w:vAlign w:val="center"/>
          </w:tcPr>
          <w:p>
            <w:pPr>
              <w:spacing w:line="240" w:lineRule="auto"/>
              <w:jc w:val="both"/>
              <w:rPr>
                <w:ins w:id="13178" w:author="user" w:date="2019-09-25T16:31:00Z"/>
                <w:del w:id="13179" w:author="user" w:date="2019-10-30T09:05:00Z"/>
                <w:rFonts w:ascii="仿宋_GB2312" w:hAnsi="仿宋_GB2312" w:cs="仿宋_GB2312"/>
                <w:color w:val="000000"/>
                <w:sz w:val="21"/>
                <w:szCs w:val="21"/>
                <w:lang w:eastAsia="zh-CN"/>
              </w:rPr>
            </w:pPr>
            <w:ins w:id="13180" w:author="user" w:date="2019-09-25T16:31:00Z">
              <w:del w:id="13181" w:author="user" w:date="2019-10-30T09:05:00Z">
                <w:r>
                  <w:rPr>
                    <w:rFonts w:hint="eastAsia" w:ascii="仿宋_GB2312" w:hAnsi="仿宋_GB2312" w:cs="仿宋_GB2312"/>
                    <w:color w:val="000000"/>
                    <w:sz w:val="21"/>
                    <w:szCs w:val="21"/>
                    <w:lang w:eastAsia="zh-CN"/>
                  </w:rPr>
                  <w:delText>1.指数据发生的金融机构唯一标准编码。</w:delText>
                </w:r>
              </w:del>
            </w:ins>
            <w:ins w:id="13182" w:author="user" w:date="2019-09-25T16:31:00Z">
              <w:del w:id="13183" w:author="user" w:date="2019-10-30T09:05:00Z">
                <w:r>
                  <w:rPr>
                    <w:rFonts w:hint="eastAsia" w:ascii="仿宋_GB2312" w:hAnsi="仿宋_GB2312" w:cs="仿宋_GB2312"/>
                    <w:color w:val="000000"/>
                    <w:sz w:val="21"/>
                    <w:szCs w:val="21"/>
                    <w:lang w:eastAsia="zh-CN"/>
                  </w:rPr>
                  <w:br w:type="textWrapping"/>
                </w:r>
              </w:del>
            </w:ins>
            <w:ins w:id="13184" w:author="user" w:date="2019-09-25T16:31:00Z">
              <w:del w:id="13185" w:author="user" w:date="2019-10-30T09:05:00Z">
                <w:r>
                  <w:rPr>
                    <w:rFonts w:hint="eastAsia" w:ascii="仿宋_GB2312" w:hAnsi="仿宋_GB2312" w:cs="仿宋_GB2312"/>
                    <w:color w:val="000000"/>
                    <w:sz w:val="21"/>
                    <w:szCs w:val="21"/>
                    <w:lang w:eastAsia="zh-CN"/>
                  </w:rPr>
                  <w:delText>2.采用《金融机构编码规范》（JR/T 0124）编发的代码。数据更新的频率为月度。</w:delText>
                </w:r>
              </w:del>
            </w:ins>
            <w:ins w:id="13186" w:author="user" w:date="2019-09-25T16:31:00Z">
              <w:del w:id="13187" w:author="user" w:date="2019-10-30T09:05:00Z">
                <w:r>
                  <w:rPr>
                    <w:rFonts w:hint="eastAsia" w:ascii="仿宋_GB2312" w:hAnsi="仿宋_GB2312" w:cs="仿宋_GB2312"/>
                    <w:color w:val="000000"/>
                    <w:sz w:val="21"/>
                    <w:szCs w:val="21"/>
                    <w:lang w:eastAsia="zh-CN"/>
                  </w:rPr>
                  <w:br w:type="textWrapping"/>
                </w:r>
              </w:del>
            </w:ins>
            <w:ins w:id="13188" w:author="user" w:date="2019-09-25T16:31:00Z">
              <w:del w:id="13189" w:author="user" w:date="2019-10-30T09:05:00Z">
                <w:r>
                  <w:rPr>
                    <w:rFonts w:hint="eastAsia" w:ascii="仿宋_GB2312" w:hAnsi="仿宋_GB2312" w:cs="仿宋_GB2312"/>
                    <w:color w:val="000000"/>
                    <w:sz w:val="21"/>
                    <w:szCs w:val="21"/>
                    <w:lang w:eastAsia="zh-CN"/>
                  </w:rPr>
                  <w:delText>3.值域：/</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13190" w:author="user" w:date="2019-09-25T16:31:00Z"/>
          <w:del w:id="13191" w:author="user" w:date="2019-10-30T09:05:00Z"/>
        </w:trPr>
        <w:tc>
          <w:tcPr>
            <w:tcW w:w="569" w:type="dxa"/>
            <w:tcMar>
              <w:top w:w="15" w:type="dxa"/>
              <w:left w:w="15" w:type="dxa"/>
              <w:bottom w:w="0" w:type="dxa"/>
              <w:right w:w="15" w:type="dxa"/>
            </w:tcMar>
            <w:vAlign w:val="center"/>
          </w:tcPr>
          <w:p>
            <w:pPr>
              <w:widowControl w:val="0"/>
              <w:spacing w:line="240" w:lineRule="auto"/>
              <w:jc w:val="center"/>
              <w:rPr>
                <w:ins w:id="13192" w:author="user" w:date="2019-09-25T16:31:00Z"/>
                <w:del w:id="13193" w:author="user" w:date="2019-10-30T09:05:00Z"/>
                <w:rFonts w:ascii="仿宋_GB2312" w:hAnsi="仿宋_GB2312" w:cs="仿宋_GB2312"/>
                <w:color w:val="000000"/>
                <w:sz w:val="21"/>
                <w:szCs w:val="21"/>
                <w:lang w:eastAsia="zh-CN"/>
              </w:rPr>
            </w:pPr>
            <w:ins w:id="13194" w:author="user" w:date="2019-09-25T16:31:00Z">
              <w:del w:id="13195" w:author="user" w:date="2019-10-30T09:05:00Z">
                <w:r>
                  <w:rPr>
                    <w:rFonts w:hint="eastAsia" w:ascii="仿宋_GB2312" w:hAnsi="仿宋_GB2312" w:cs="仿宋_GB2312"/>
                    <w:color w:val="000000"/>
                    <w:sz w:val="21"/>
                    <w:szCs w:val="21"/>
                    <w:lang w:eastAsia="zh-CN"/>
                  </w:rPr>
                  <w:delText>3</w:delText>
                </w:r>
              </w:del>
            </w:ins>
          </w:p>
        </w:tc>
        <w:tc>
          <w:tcPr>
            <w:tcW w:w="853" w:type="dxa"/>
            <w:vAlign w:val="center"/>
          </w:tcPr>
          <w:p>
            <w:pPr>
              <w:widowControl w:val="0"/>
              <w:spacing w:line="240" w:lineRule="auto"/>
              <w:jc w:val="center"/>
              <w:rPr>
                <w:ins w:id="13196" w:author="user" w:date="2019-09-25T16:31:00Z"/>
                <w:del w:id="13197" w:author="user" w:date="2019-10-30T09:05:00Z"/>
                <w:rFonts w:ascii="仿宋_GB2312" w:hAnsi="仿宋_GB2312" w:cs="仿宋_GB2312"/>
                <w:color w:val="000000"/>
                <w:sz w:val="21"/>
                <w:szCs w:val="21"/>
                <w:lang w:eastAsia="zh-CN"/>
              </w:rPr>
            </w:pPr>
            <w:ins w:id="13198" w:author="user" w:date="2019-09-25T16:31:00Z">
              <w:del w:id="13199" w:author="user" w:date="2019-10-30T09:05:00Z">
                <w:r>
                  <w:rPr>
                    <w:rFonts w:hint="eastAsia" w:ascii="仿宋_GB2312" w:hAnsi="仿宋_GB2312" w:cs="仿宋_GB2312"/>
                    <w:color w:val="000000"/>
                    <w:sz w:val="21"/>
                    <w:szCs w:val="21"/>
                    <w:lang w:eastAsia="zh-CN"/>
                  </w:rPr>
                  <w:delText>--</w:delText>
                </w:r>
              </w:del>
            </w:ins>
          </w:p>
        </w:tc>
        <w:tc>
          <w:tcPr>
            <w:tcW w:w="1564" w:type="dxa"/>
            <w:vAlign w:val="center"/>
          </w:tcPr>
          <w:p>
            <w:pPr>
              <w:spacing w:line="240" w:lineRule="auto"/>
              <w:jc w:val="center"/>
              <w:rPr>
                <w:ins w:id="13200" w:author="user" w:date="2019-09-25T16:31:00Z"/>
                <w:del w:id="13201" w:author="user" w:date="2019-10-30T09:05:00Z"/>
                <w:rFonts w:ascii="仿宋_GB2312" w:hAnsi="仿宋_GB2312" w:cs="仿宋_GB2312"/>
                <w:color w:val="000000"/>
                <w:sz w:val="21"/>
                <w:szCs w:val="21"/>
                <w:lang w:eastAsia="zh-CN"/>
              </w:rPr>
            </w:pPr>
            <w:ins w:id="13202" w:author="user" w:date="2019-09-25T16:31:00Z">
              <w:del w:id="13203" w:author="user" w:date="2019-10-30T09:05:00Z">
                <w:r>
                  <w:rPr>
                    <w:rFonts w:hint="eastAsia" w:ascii="仿宋_GB2312" w:hAnsi="仿宋_GB2312" w:cs="仿宋_GB2312"/>
                    <w:color w:val="000000"/>
                    <w:sz w:val="21"/>
                    <w:szCs w:val="21"/>
                    <w:lang w:eastAsia="zh-CN"/>
                  </w:rPr>
                  <w:delText>客户类型</w:delText>
                </w:r>
              </w:del>
            </w:ins>
          </w:p>
        </w:tc>
        <w:tc>
          <w:tcPr>
            <w:tcW w:w="1137" w:type="dxa"/>
            <w:vAlign w:val="center"/>
          </w:tcPr>
          <w:p>
            <w:pPr>
              <w:spacing w:line="240" w:lineRule="auto"/>
              <w:jc w:val="center"/>
              <w:rPr>
                <w:ins w:id="13204" w:author="user" w:date="2019-09-25T16:31:00Z"/>
                <w:del w:id="13205" w:author="user" w:date="2019-10-30T09:05:00Z"/>
                <w:rFonts w:ascii="仿宋_GB2312" w:hAnsi="仿宋_GB2312" w:cs="仿宋_GB2312"/>
                <w:color w:val="000000"/>
                <w:sz w:val="21"/>
                <w:szCs w:val="21"/>
                <w:lang w:eastAsia="zh-CN"/>
              </w:rPr>
            </w:pPr>
            <w:ins w:id="13206" w:author="user" w:date="2019-09-25T16:31:00Z">
              <w:del w:id="13207" w:author="user" w:date="2019-10-30T09:05:00Z">
                <w:r>
                  <w:rPr>
                    <w:rFonts w:hint="eastAsia" w:ascii="仿宋_GB2312" w:hAnsi="仿宋_GB2312" w:cs="仿宋_GB2312"/>
                    <w:color w:val="000000"/>
                    <w:sz w:val="21"/>
                    <w:szCs w:val="21"/>
                    <w:lang w:eastAsia="zh-CN"/>
                  </w:rPr>
                  <w:delText>1!n</w:delText>
                </w:r>
              </w:del>
            </w:ins>
          </w:p>
        </w:tc>
        <w:tc>
          <w:tcPr>
            <w:tcW w:w="4213" w:type="dxa"/>
            <w:tcMar>
              <w:top w:w="15" w:type="dxa"/>
              <w:left w:w="15" w:type="dxa"/>
              <w:bottom w:w="0" w:type="dxa"/>
              <w:right w:w="15" w:type="dxa"/>
            </w:tcMar>
            <w:vAlign w:val="center"/>
          </w:tcPr>
          <w:p>
            <w:pPr>
              <w:spacing w:line="240" w:lineRule="auto"/>
              <w:jc w:val="both"/>
              <w:rPr>
                <w:ins w:id="13208" w:author="user" w:date="2019-09-25T16:31:00Z"/>
                <w:del w:id="13209" w:author="user" w:date="2019-10-30T09:05:00Z"/>
                <w:rFonts w:ascii="仿宋_GB2312" w:hAnsi="仿宋_GB2312" w:cs="仿宋_GB2312"/>
                <w:color w:val="000000"/>
                <w:sz w:val="21"/>
                <w:szCs w:val="21"/>
                <w:lang w:eastAsia="zh-CN"/>
              </w:rPr>
            </w:pPr>
            <w:ins w:id="13210" w:author="user" w:date="2019-09-25T16:31:00Z">
              <w:del w:id="13211" w:author="user" w:date="2019-10-30T09:05:00Z">
                <w:r>
                  <w:rPr>
                    <w:rFonts w:hint="eastAsia" w:ascii="仿宋_GB2312" w:hAnsi="仿宋_GB2312" w:cs="仿宋_GB2312"/>
                    <w:color w:val="000000"/>
                    <w:sz w:val="21"/>
                    <w:szCs w:val="21"/>
                    <w:lang w:eastAsia="zh-CN"/>
                  </w:rPr>
                  <w:delText>1.指与金融机构间建立业务关系对象的类型。</w:delText>
                </w:r>
              </w:del>
            </w:ins>
            <w:ins w:id="13212" w:author="user" w:date="2019-09-25T16:31:00Z">
              <w:del w:id="13213" w:author="user" w:date="2019-10-30T09:05:00Z">
                <w:r>
                  <w:rPr>
                    <w:rFonts w:hint="eastAsia" w:ascii="仿宋_GB2312" w:hAnsi="仿宋_GB2312" w:cs="仿宋_GB2312"/>
                    <w:color w:val="000000"/>
                    <w:sz w:val="21"/>
                    <w:szCs w:val="21"/>
                    <w:lang w:eastAsia="zh-CN"/>
                  </w:rPr>
                  <w:br w:type="textWrapping"/>
                </w:r>
              </w:del>
            </w:ins>
            <w:ins w:id="13214" w:author="user" w:date="2019-09-25T16:31:00Z">
              <w:del w:id="13215" w:author="user" w:date="2019-10-30T09:05:00Z">
                <w:r>
                  <w:rPr>
                    <w:rFonts w:hint="eastAsia" w:ascii="仿宋_GB2312" w:hAnsi="仿宋_GB2312" w:cs="仿宋_GB2312"/>
                    <w:color w:val="000000"/>
                    <w:sz w:val="21"/>
                    <w:szCs w:val="21"/>
                    <w:lang w:eastAsia="zh-CN"/>
                  </w:rPr>
                  <w:delText>2.根据与金融机构间建立业务关系对象的性质分为单位客户和个人客户。数据更新频率为月度。</w:delText>
                </w:r>
              </w:del>
            </w:ins>
            <w:ins w:id="13216" w:author="user" w:date="2019-09-25T16:31:00Z">
              <w:del w:id="13217" w:author="user" w:date="2019-10-30T09:05:00Z">
                <w:r>
                  <w:rPr>
                    <w:rFonts w:hint="eastAsia" w:ascii="仿宋_GB2312" w:hAnsi="仿宋_GB2312" w:cs="仿宋_GB2312"/>
                    <w:color w:val="000000"/>
                    <w:sz w:val="21"/>
                    <w:szCs w:val="21"/>
                    <w:lang w:eastAsia="zh-CN"/>
                  </w:rPr>
                  <w:br w:type="textWrapping"/>
                </w:r>
              </w:del>
            </w:ins>
            <w:ins w:id="13218" w:author="user" w:date="2019-09-25T16:31:00Z">
              <w:del w:id="13219" w:author="user" w:date="2019-10-30T09:05:00Z">
                <w:r>
                  <w:rPr>
                    <w:rFonts w:hint="eastAsia" w:ascii="仿宋_GB2312" w:hAnsi="仿宋_GB2312" w:cs="仿宋_GB2312"/>
                    <w:color w:val="000000"/>
                    <w:sz w:val="21"/>
                    <w:szCs w:val="21"/>
                    <w:lang w:eastAsia="zh-CN"/>
                  </w:rPr>
                  <w:delText>3.值域：0 单位客户</w:delText>
                </w:r>
              </w:del>
            </w:ins>
            <w:ins w:id="13220" w:author="user" w:date="2019-09-25T16:31:00Z">
              <w:del w:id="13221" w:author="user" w:date="2019-10-30T09:05:00Z">
                <w:r>
                  <w:rPr>
                    <w:rFonts w:ascii="仿宋_GB2312" w:hAnsi="仿宋_GB2312" w:cs="仿宋_GB2312"/>
                    <w:color w:val="000000"/>
                    <w:sz w:val="21"/>
                    <w:szCs w:val="21"/>
                    <w:lang w:eastAsia="zh-CN"/>
                  </w:rPr>
                  <w:delText xml:space="preserve">   </w:delText>
                </w:r>
              </w:del>
            </w:ins>
            <w:ins w:id="13222" w:author="user" w:date="2019-09-25T16:31:00Z">
              <w:del w:id="13223" w:author="user" w:date="2019-10-30T09:05:00Z">
                <w:r>
                  <w:rPr>
                    <w:rFonts w:hint="eastAsia" w:ascii="仿宋_GB2312" w:hAnsi="仿宋_GB2312" w:cs="仿宋_GB2312"/>
                    <w:color w:val="000000"/>
                    <w:sz w:val="21"/>
                    <w:szCs w:val="21"/>
                    <w:lang w:eastAsia="zh-CN"/>
                  </w:rPr>
                  <w:delText>1 个人客户</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13224" w:author="user" w:date="2019-09-25T16:31:00Z"/>
          <w:del w:id="13225" w:author="user" w:date="2019-10-30T09:05:00Z"/>
        </w:trPr>
        <w:tc>
          <w:tcPr>
            <w:tcW w:w="569" w:type="dxa"/>
            <w:tcMar>
              <w:top w:w="15" w:type="dxa"/>
              <w:left w:w="15" w:type="dxa"/>
              <w:bottom w:w="0" w:type="dxa"/>
              <w:right w:w="15" w:type="dxa"/>
            </w:tcMar>
            <w:vAlign w:val="center"/>
          </w:tcPr>
          <w:p>
            <w:pPr>
              <w:widowControl w:val="0"/>
              <w:spacing w:line="240" w:lineRule="auto"/>
              <w:jc w:val="center"/>
              <w:rPr>
                <w:ins w:id="13226" w:author="user" w:date="2019-09-25T16:31:00Z"/>
                <w:del w:id="13227" w:author="user" w:date="2019-10-30T09:05:00Z"/>
                <w:rFonts w:ascii="仿宋_GB2312" w:hAnsi="仿宋_GB2312" w:cs="仿宋_GB2312"/>
                <w:color w:val="000000"/>
                <w:sz w:val="21"/>
                <w:szCs w:val="21"/>
                <w:lang w:eastAsia="zh-CN"/>
              </w:rPr>
            </w:pPr>
            <w:ins w:id="13228" w:author="user" w:date="2019-09-25T16:33:00Z">
              <w:del w:id="13229" w:author="user" w:date="2019-10-30T09:05:00Z">
                <w:r>
                  <w:rPr>
                    <w:rFonts w:ascii="仿宋_GB2312" w:hAnsi="仿宋_GB2312" w:cs="仿宋_GB2312"/>
                    <w:color w:val="000000"/>
                    <w:sz w:val="21"/>
                    <w:szCs w:val="21"/>
                    <w:lang w:eastAsia="zh-CN"/>
                  </w:rPr>
                  <w:delText>4</w:delText>
                </w:r>
              </w:del>
            </w:ins>
          </w:p>
        </w:tc>
        <w:tc>
          <w:tcPr>
            <w:tcW w:w="853" w:type="dxa"/>
            <w:vAlign w:val="center"/>
          </w:tcPr>
          <w:p>
            <w:pPr>
              <w:widowControl w:val="0"/>
              <w:spacing w:line="240" w:lineRule="auto"/>
              <w:jc w:val="center"/>
              <w:rPr>
                <w:ins w:id="13230" w:author="user" w:date="2019-09-25T16:31:00Z"/>
                <w:del w:id="13231" w:author="user" w:date="2019-10-30T09:05:00Z"/>
                <w:rFonts w:ascii="仿宋_GB2312" w:hAnsi="仿宋_GB2312" w:cs="仿宋_GB2312"/>
                <w:color w:val="000000"/>
                <w:sz w:val="21"/>
                <w:szCs w:val="21"/>
                <w:lang w:eastAsia="zh-CN"/>
              </w:rPr>
            </w:pPr>
            <w:ins w:id="13232" w:author="user" w:date="2019-09-25T16:31:00Z">
              <w:del w:id="13233" w:author="user" w:date="2019-10-30T09:05:00Z">
                <w:r>
                  <w:rPr>
                    <w:rFonts w:hint="eastAsia" w:ascii="仿宋_GB2312" w:hAnsi="仿宋_GB2312" w:cs="仿宋_GB2312"/>
                    <w:color w:val="000000"/>
                    <w:sz w:val="21"/>
                    <w:szCs w:val="21"/>
                    <w:lang w:eastAsia="zh-CN"/>
                  </w:rPr>
                  <w:delText>3010</w:delText>
                </w:r>
              </w:del>
            </w:ins>
          </w:p>
        </w:tc>
        <w:tc>
          <w:tcPr>
            <w:tcW w:w="1564" w:type="dxa"/>
            <w:vAlign w:val="center"/>
          </w:tcPr>
          <w:p>
            <w:pPr>
              <w:spacing w:line="240" w:lineRule="auto"/>
              <w:jc w:val="center"/>
              <w:rPr>
                <w:ins w:id="13234" w:author="user" w:date="2019-09-25T16:31:00Z"/>
                <w:del w:id="13235" w:author="user" w:date="2019-10-30T09:05:00Z"/>
                <w:rFonts w:ascii="仿宋_GB2312" w:hAnsi="仿宋_GB2312" w:cs="仿宋_GB2312"/>
                <w:color w:val="000000"/>
                <w:sz w:val="21"/>
                <w:szCs w:val="21"/>
                <w:lang w:eastAsia="zh-CN"/>
              </w:rPr>
            </w:pPr>
            <w:ins w:id="13236" w:author="user" w:date="2019-09-25T16:31:00Z">
              <w:del w:id="13237" w:author="user" w:date="2019-10-30T09:05:00Z">
                <w:r>
                  <w:rPr>
                    <w:rFonts w:hint="eastAsia" w:ascii="仿宋_GB2312" w:hAnsi="仿宋_GB2312" w:cs="仿宋_GB2312"/>
                    <w:color w:val="000000"/>
                    <w:sz w:val="21"/>
                    <w:szCs w:val="21"/>
                    <w:lang w:eastAsia="zh-CN"/>
                  </w:rPr>
                  <w:delText>存款账户代码</w:delText>
                </w:r>
              </w:del>
            </w:ins>
          </w:p>
        </w:tc>
        <w:tc>
          <w:tcPr>
            <w:tcW w:w="1137" w:type="dxa"/>
            <w:vAlign w:val="center"/>
          </w:tcPr>
          <w:p>
            <w:pPr>
              <w:spacing w:line="240" w:lineRule="auto"/>
              <w:jc w:val="center"/>
              <w:rPr>
                <w:ins w:id="13238" w:author="user" w:date="2019-09-25T16:31:00Z"/>
                <w:del w:id="13239" w:author="user" w:date="2019-10-30T09:05:00Z"/>
                <w:rFonts w:ascii="仿宋_GB2312" w:hAnsi="仿宋_GB2312" w:cs="仿宋_GB2312"/>
                <w:color w:val="000000"/>
                <w:sz w:val="21"/>
                <w:szCs w:val="21"/>
                <w:lang w:eastAsia="zh-CN"/>
              </w:rPr>
            </w:pPr>
            <w:ins w:id="13240" w:author="user" w:date="2019-09-25T16:31:00Z">
              <w:del w:id="13241" w:author="user" w:date="2019-10-30T09:05:00Z">
                <w:r>
                  <w:rPr>
                    <w:rFonts w:hint="eastAsia" w:ascii="仿宋_GB2312" w:hAnsi="仿宋_GB2312" w:cs="仿宋_GB2312"/>
                    <w:color w:val="000000"/>
                    <w:sz w:val="21"/>
                    <w:szCs w:val="21"/>
                    <w:lang w:eastAsia="zh-CN"/>
                  </w:rPr>
                  <w:delText>n..100</w:delText>
                </w:r>
              </w:del>
            </w:ins>
          </w:p>
        </w:tc>
        <w:tc>
          <w:tcPr>
            <w:tcW w:w="4213" w:type="dxa"/>
            <w:tcMar>
              <w:top w:w="15" w:type="dxa"/>
              <w:left w:w="15" w:type="dxa"/>
              <w:bottom w:w="0" w:type="dxa"/>
              <w:right w:w="15" w:type="dxa"/>
            </w:tcMar>
            <w:vAlign w:val="center"/>
          </w:tcPr>
          <w:p>
            <w:pPr>
              <w:spacing w:line="240" w:lineRule="auto"/>
              <w:jc w:val="both"/>
              <w:rPr>
                <w:ins w:id="13242" w:author="user" w:date="2019-09-25T16:31:00Z"/>
                <w:del w:id="13243" w:author="user" w:date="2019-10-30T09:05:00Z"/>
                <w:rFonts w:ascii="仿宋_GB2312" w:hAnsi="仿宋_GB2312" w:cs="仿宋_GB2312"/>
                <w:color w:val="000000"/>
                <w:sz w:val="21"/>
                <w:szCs w:val="21"/>
                <w:lang w:eastAsia="zh-CN"/>
              </w:rPr>
            </w:pPr>
            <w:ins w:id="13244" w:author="user" w:date="2019-09-25T16:31:00Z">
              <w:del w:id="13245" w:author="user" w:date="2019-10-30T09:05:00Z">
                <w:r>
                  <w:rPr>
                    <w:rFonts w:hint="eastAsia" w:ascii="仿宋_GB2312" w:hAnsi="仿宋_GB2312" w:cs="仿宋_GB2312"/>
                    <w:color w:val="000000"/>
                    <w:sz w:val="21"/>
                    <w:szCs w:val="21"/>
                    <w:lang w:eastAsia="zh-CN"/>
                  </w:rPr>
                  <w:delText>1.指存款人按照有关法律法规在金融机构开立或使用的存款账户编码。</w:delText>
                </w:r>
              </w:del>
            </w:ins>
            <w:ins w:id="13246" w:author="user" w:date="2019-09-25T16:31:00Z">
              <w:del w:id="13247" w:author="user" w:date="2019-10-30T09:05:00Z">
                <w:r>
                  <w:rPr>
                    <w:rFonts w:hint="eastAsia" w:ascii="仿宋_GB2312" w:hAnsi="仿宋_GB2312" w:cs="仿宋_GB2312"/>
                    <w:color w:val="000000"/>
                    <w:sz w:val="21"/>
                    <w:szCs w:val="21"/>
                    <w:lang w:eastAsia="zh-CN"/>
                  </w:rPr>
                  <w:br w:type="textWrapping"/>
                </w:r>
              </w:del>
            </w:ins>
            <w:ins w:id="13248" w:author="user" w:date="2019-09-25T16:31:00Z">
              <w:del w:id="13249" w:author="user" w:date="2019-10-30T09:05:00Z">
                <w:r>
                  <w:rPr>
                    <w:rFonts w:hint="eastAsia" w:ascii="仿宋_GB2312" w:hAnsi="仿宋_GB2312" w:cs="仿宋_GB2312"/>
                    <w:color w:val="000000"/>
                    <w:sz w:val="21"/>
                    <w:szCs w:val="21"/>
                    <w:lang w:eastAsia="zh-CN"/>
                  </w:rPr>
                  <w:delText>2.单位活期存款和活期储蓄存款两个产品类别下的存款汇总报送，该字段为空。数据更新频率为月度。</w:delText>
                </w:r>
              </w:del>
            </w:ins>
            <w:ins w:id="13250" w:author="user" w:date="2019-09-25T16:31:00Z">
              <w:del w:id="13251" w:author="user" w:date="2019-10-30T09:05:00Z">
                <w:r>
                  <w:rPr>
                    <w:rFonts w:hint="eastAsia" w:ascii="仿宋_GB2312" w:hAnsi="仿宋_GB2312" w:cs="仿宋_GB2312"/>
                    <w:color w:val="000000"/>
                    <w:sz w:val="21"/>
                    <w:szCs w:val="21"/>
                    <w:lang w:eastAsia="zh-CN"/>
                  </w:rPr>
                  <w:br w:type="textWrapping"/>
                </w:r>
              </w:del>
            </w:ins>
            <w:ins w:id="13252" w:author="user" w:date="2019-09-25T16:31:00Z">
              <w:del w:id="13253" w:author="user" w:date="2019-10-30T09:05:00Z">
                <w:r>
                  <w:rPr>
                    <w:rFonts w:hint="eastAsia" w:ascii="仿宋_GB2312" w:hAnsi="仿宋_GB2312" w:cs="仿宋_GB2312"/>
                    <w:color w:val="000000"/>
                    <w:sz w:val="21"/>
                    <w:szCs w:val="21"/>
                    <w:lang w:eastAsia="zh-CN"/>
                  </w:rPr>
                  <w:delText>3.值域：/</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13254" w:author="user" w:date="2019-09-25T16:31:00Z"/>
          <w:del w:id="13255" w:author="user" w:date="2019-10-30T09:05:00Z"/>
        </w:trPr>
        <w:tc>
          <w:tcPr>
            <w:tcW w:w="569" w:type="dxa"/>
            <w:tcMar>
              <w:top w:w="15" w:type="dxa"/>
              <w:left w:w="15" w:type="dxa"/>
              <w:bottom w:w="0" w:type="dxa"/>
              <w:right w:w="15" w:type="dxa"/>
            </w:tcMar>
            <w:vAlign w:val="center"/>
          </w:tcPr>
          <w:p>
            <w:pPr>
              <w:widowControl w:val="0"/>
              <w:spacing w:line="240" w:lineRule="auto"/>
              <w:jc w:val="center"/>
              <w:rPr>
                <w:ins w:id="13256" w:author="user" w:date="2019-09-25T16:31:00Z"/>
                <w:del w:id="13257" w:author="user" w:date="2019-10-30T09:05:00Z"/>
                <w:rFonts w:ascii="仿宋_GB2312" w:hAnsi="仿宋_GB2312" w:cs="仿宋_GB2312"/>
                <w:color w:val="000000"/>
                <w:sz w:val="21"/>
                <w:szCs w:val="21"/>
                <w:lang w:eastAsia="zh-CN"/>
              </w:rPr>
            </w:pPr>
            <w:ins w:id="13258" w:author="user" w:date="2019-09-25T16:33:00Z">
              <w:del w:id="13259" w:author="user" w:date="2019-10-30T09:05:00Z">
                <w:r>
                  <w:rPr>
                    <w:rFonts w:ascii="仿宋_GB2312" w:hAnsi="仿宋_GB2312" w:cs="仿宋_GB2312"/>
                    <w:color w:val="000000"/>
                    <w:sz w:val="21"/>
                    <w:szCs w:val="21"/>
                    <w:lang w:eastAsia="zh-CN"/>
                  </w:rPr>
                  <w:delText>5</w:delText>
                </w:r>
              </w:del>
            </w:ins>
          </w:p>
        </w:tc>
        <w:tc>
          <w:tcPr>
            <w:tcW w:w="853" w:type="dxa"/>
            <w:vAlign w:val="center"/>
          </w:tcPr>
          <w:p>
            <w:pPr>
              <w:widowControl w:val="0"/>
              <w:spacing w:line="240" w:lineRule="auto"/>
              <w:jc w:val="center"/>
              <w:rPr>
                <w:ins w:id="13260" w:author="user" w:date="2019-09-25T16:31:00Z"/>
                <w:del w:id="13261" w:author="user" w:date="2019-10-30T09:05:00Z"/>
                <w:rFonts w:ascii="仿宋_GB2312" w:hAnsi="仿宋_GB2312" w:cs="仿宋_GB2312"/>
                <w:color w:val="000000"/>
                <w:sz w:val="21"/>
                <w:szCs w:val="21"/>
                <w:lang w:eastAsia="zh-CN"/>
              </w:rPr>
            </w:pPr>
            <w:ins w:id="13262" w:author="user" w:date="2019-09-25T16:31:00Z">
              <w:del w:id="13263" w:author="user" w:date="2019-10-30T09:05:00Z">
                <w:r>
                  <w:rPr>
                    <w:rFonts w:hint="eastAsia" w:ascii="仿宋_GB2312" w:hAnsi="仿宋_GB2312" w:cs="仿宋_GB2312"/>
                    <w:color w:val="000000"/>
                    <w:sz w:val="21"/>
                    <w:szCs w:val="21"/>
                    <w:lang w:eastAsia="zh-CN"/>
                  </w:rPr>
                  <w:delText>3040</w:delText>
                </w:r>
              </w:del>
            </w:ins>
          </w:p>
        </w:tc>
        <w:tc>
          <w:tcPr>
            <w:tcW w:w="1564" w:type="dxa"/>
            <w:vAlign w:val="center"/>
          </w:tcPr>
          <w:p>
            <w:pPr>
              <w:spacing w:line="240" w:lineRule="auto"/>
              <w:jc w:val="center"/>
              <w:rPr>
                <w:ins w:id="13264" w:author="user" w:date="2019-09-25T16:31:00Z"/>
                <w:del w:id="13265" w:author="user" w:date="2019-10-30T09:05:00Z"/>
                <w:rFonts w:ascii="仿宋_GB2312" w:hAnsi="仿宋_GB2312" w:cs="仿宋_GB2312"/>
                <w:color w:val="000000"/>
                <w:sz w:val="21"/>
                <w:szCs w:val="21"/>
                <w:lang w:eastAsia="zh-CN"/>
              </w:rPr>
            </w:pPr>
            <w:ins w:id="13266" w:author="user" w:date="2019-09-25T16:31:00Z">
              <w:del w:id="13267" w:author="user" w:date="2019-10-30T09:05:00Z">
                <w:r>
                  <w:rPr>
                    <w:rFonts w:hint="eastAsia" w:ascii="仿宋_GB2312" w:hAnsi="仿宋_GB2312" w:cs="仿宋_GB2312"/>
                    <w:color w:val="000000"/>
                    <w:sz w:val="21"/>
                    <w:szCs w:val="21"/>
                    <w:lang w:eastAsia="zh-CN"/>
                  </w:rPr>
                  <w:delText>存款协议代码</w:delText>
                </w:r>
              </w:del>
            </w:ins>
          </w:p>
        </w:tc>
        <w:tc>
          <w:tcPr>
            <w:tcW w:w="1137" w:type="dxa"/>
            <w:vAlign w:val="center"/>
          </w:tcPr>
          <w:p>
            <w:pPr>
              <w:spacing w:line="240" w:lineRule="auto"/>
              <w:jc w:val="center"/>
              <w:rPr>
                <w:ins w:id="13268" w:author="user" w:date="2019-09-25T16:31:00Z"/>
                <w:del w:id="13269" w:author="user" w:date="2019-10-30T09:05:00Z"/>
                <w:rFonts w:ascii="仿宋_GB2312" w:hAnsi="仿宋_GB2312" w:cs="仿宋_GB2312"/>
                <w:color w:val="000000"/>
                <w:sz w:val="21"/>
                <w:szCs w:val="21"/>
                <w:lang w:eastAsia="zh-CN"/>
              </w:rPr>
            </w:pPr>
            <w:ins w:id="13270" w:author="user" w:date="2019-09-25T16:31:00Z">
              <w:del w:id="13271" w:author="user" w:date="2019-10-30T09:05:00Z">
                <w:r>
                  <w:rPr>
                    <w:rFonts w:hint="eastAsia" w:ascii="仿宋_GB2312" w:hAnsi="仿宋_GB2312" w:cs="仿宋_GB2312"/>
                    <w:color w:val="000000"/>
                    <w:sz w:val="21"/>
                    <w:szCs w:val="21"/>
                    <w:lang w:eastAsia="zh-CN"/>
                  </w:rPr>
                  <w:delText>anc..100</w:delText>
                </w:r>
              </w:del>
            </w:ins>
          </w:p>
        </w:tc>
        <w:tc>
          <w:tcPr>
            <w:tcW w:w="4213" w:type="dxa"/>
            <w:tcMar>
              <w:top w:w="15" w:type="dxa"/>
              <w:left w:w="15" w:type="dxa"/>
              <w:bottom w:w="0" w:type="dxa"/>
              <w:right w:w="15" w:type="dxa"/>
            </w:tcMar>
            <w:vAlign w:val="center"/>
          </w:tcPr>
          <w:p>
            <w:pPr>
              <w:spacing w:line="240" w:lineRule="auto"/>
              <w:jc w:val="both"/>
              <w:rPr>
                <w:ins w:id="13272" w:author="user" w:date="2019-09-25T16:31:00Z"/>
                <w:del w:id="13273" w:author="user" w:date="2019-10-30T09:05:00Z"/>
                <w:rFonts w:ascii="仿宋_GB2312" w:hAnsi="仿宋_GB2312" w:cs="仿宋_GB2312"/>
                <w:color w:val="000000"/>
                <w:sz w:val="21"/>
                <w:szCs w:val="21"/>
                <w:lang w:eastAsia="zh-CN"/>
              </w:rPr>
            </w:pPr>
            <w:ins w:id="13274" w:author="user" w:date="2019-09-25T16:31:00Z">
              <w:del w:id="13275" w:author="user" w:date="2019-10-30T09:05:00Z">
                <w:r>
                  <w:rPr>
                    <w:rFonts w:hint="eastAsia" w:ascii="仿宋_GB2312" w:hAnsi="仿宋_GB2312" w:cs="仿宋_GB2312"/>
                    <w:color w:val="000000"/>
                    <w:sz w:val="21"/>
                    <w:szCs w:val="21"/>
                    <w:lang w:eastAsia="zh-CN"/>
                  </w:rPr>
                  <w:delText>1.指存款吸收机构定义和使用的，用于标识同一存款账户下不同笔存款的唯一编码。</w:delText>
                </w:r>
              </w:del>
            </w:ins>
            <w:ins w:id="13276" w:author="user" w:date="2019-09-25T16:31:00Z">
              <w:del w:id="13277" w:author="user" w:date="2019-10-30T09:05:00Z">
                <w:r>
                  <w:rPr>
                    <w:rFonts w:hint="eastAsia" w:ascii="仿宋_GB2312" w:hAnsi="仿宋_GB2312" w:cs="仿宋_GB2312"/>
                    <w:color w:val="000000"/>
                    <w:sz w:val="21"/>
                    <w:szCs w:val="21"/>
                    <w:lang w:eastAsia="zh-CN"/>
                  </w:rPr>
                  <w:br w:type="textWrapping"/>
                </w:r>
              </w:del>
            </w:ins>
            <w:ins w:id="13278" w:author="user" w:date="2019-09-25T16:31:00Z">
              <w:del w:id="13279" w:author="user" w:date="2019-10-30T09:05:00Z">
                <w:r>
                  <w:rPr>
                    <w:rFonts w:hint="eastAsia" w:ascii="仿宋_GB2312" w:hAnsi="仿宋_GB2312" w:cs="仿宋_GB2312"/>
                    <w:color w:val="000000"/>
                    <w:sz w:val="21"/>
                    <w:szCs w:val="21"/>
                    <w:lang w:eastAsia="zh-CN"/>
                  </w:rPr>
                  <w:delText>2.单位活期存款和活期储蓄存款两个产品类别下的存款汇总报送，该字段为空。数据更新频率为月度。</w:delText>
                </w:r>
              </w:del>
            </w:ins>
            <w:ins w:id="13280" w:author="user" w:date="2019-09-25T16:31:00Z">
              <w:del w:id="13281" w:author="user" w:date="2019-10-30T09:05:00Z">
                <w:r>
                  <w:rPr>
                    <w:rFonts w:hint="eastAsia" w:ascii="仿宋_GB2312" w:hAnsi="仿宋_GB2312" w:cs="仿宋_GB2312"/>
                    <w:color w:val="000000"/>
                    <w:sz w:val="21"/>
                    <w:szCs w:val="21"/>
                    <w:lang w:eastAsia="zh-CN"/>
                  </w:rPr>
                  <w:br w:type="textWrapping"/>
                </w:r>
              </w:del>
            </w:ins>
            <w:ins w:id="13282" w:author="user" w:date="2019-09-25T16:31:00Z">
              <w:del w:id="13283" w:author="user" w:date="2019-10-30T09:05:00Z">
                <w:r>
                  <w:rPr>
                    <w:rFonts w:hint="eastAsia" w:ascii="仿宋_GB2312" w:hAnsi="仿宋_GB2312" w:cs="仿宋_GB2312"/>
                    <w:color w:val="000000"/>
                    <w:sz w:val="21"/>
                    <w:szCs w:val="21"/>
                    <w:lang w:eastAsia="zh-CN"/>
                  </w:rPr>
                  <w:delText>3.值域：/</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13284" w:author="user" w:date="2019-09-25T16:31:00Z"/>
          <w:del w:id="13285" w:author="user" w:date="2019-10-30T09:05:00Z"/>
        </w:trPr>
        <w:tc>
          <w:tcPr>
            <w:tcW w:w="569" w:type="dxa"/>
            <w:tcMar>
              <w:top w:w="15" w:type="dxa"/>
              <w:left w:w="15" w:type="dxa"/>
              <w:bottom w:w="0" w:type="dxa"/>
              <w:right w:w="15" w:type="dxa"/>
            </w:tcMar>
            <w:vAlign w:val="center"/>
          </w:tcPr>
          <w:p>
            <w:pPr>
              <w:widowControl w:val="0"/>
              <w:spacing w:line="240" w:lineRule="auto"/>
              <w:jc w:val="center"/>
              <w:rPr>
                <w:ins w:id="13286" w:author="user" w:date="2019-09-25T16:31:00Z"/>
                <w:del w:id="13287" w:author="user" w:date="2019-10-30T09:05:00Z"/>
                <w:rFonts w:ascii="仿宋_GB2312" w:hAnsi="仿宋_GB2312" w:cs="仿宋_GB2312"/>
                <w:color w:val="000000"/>
                <w:sz w:val="21"/>
                <w:szCs w:val="21"/>
                <w:lang w:eastAsia="zh-CN"/>
              </w:rPr>
            </w:pPr>
            <w:ins w:id="13288" w:author="user" w:date="2019-09-25T16:33:00Z">
              <w:del w:id="13289" w:author="user" w:date="2019-10-30T09:05:00Z">
                <w:r>
                  <w:rPr>
                    <w:rFonts w:ascii="仿宋_GB2312" w:hAnsi="仿宋_GB2312" w:cs="仿宋_GB2312"/>
                    <w:color w:val="000000"/>
                    <w:sz w:val="21"/>
                    <w:szCs w:val="21"/>
                    <w:lang w:eastAsia="zh-CN"/>
                  </w:rPr>
                  <w:delText>6</w:delText>
                </w:r>
              </w:del>
            </w:ins>
          </w:p>
        </w:tc>
        <w:tc>
          <w:tcPr>
            <w:tcW w:w="853" w:type="dxa"/>
            <w:vAlign w:val="center"/>
          </w:tcPr>
          <w:p>
            <w:pPr>
              <w:widowControl w:val="0"/>
              <w:spacing w:line="240" w:lineRule="auto"/>
              <w:jc w:val="center"/>
              <w:rPr>
                <w:ins w:id="13290" w:author="user" w:date="2019-09-25T16:31:00Z"/>
                <w:del w:id="13291" w:author="user" w:date="2019-10-30T09:05:00Z"/>
                <w:rFonts w:ascii="仿宋_GB2312" w:hAnsi="仿宋_GB2312" w:cs="仿宋_GB2312"/>
                <w:color w:val="000000"/>
                <w:sz w:val="21"/>
                <w:szCs w:val="21"/>
                <w:lang w:eastAsia="zh-CN"/>
              </w:rPr>
            </w:pPr>
            <w:ins w:id="13292" w:author="user" w:date="2019-09-25T16:31:00Z">
              <w:del w:id="13293" w:author="user" w:date="2019-10-30T09:05:00Z">
                <w:r>
                  <w:rPr>
                    <w:rFonts w:hint="eastAsia" w:ascii="仿宋_GB2312" w:hAnsi="仿宋_GB2312" w:cs="仿宋_GB2312"/>
                    <w:color w:val="000000"/>
                    <w:sz w:val="21"/>
                    <w:szCs w:val="21"/>
                    <w:lang w:eastAsia="zh-CN"/>
                  </w:rPr>
                  <w:delText>3060</w:delText>
                </w:r>
              </w:del>
            </w:ins>
          </w:p>
        </w:tc>
        <w:tc>
          <w:tcPr>
            <w:tcW w:w="1564" w:type="dxa"/>
            <w:vAlign w:val="center"/>
          </w:tcPr>
          <w:p>
            <w:pPr>
              <w:spacing w:line="240" w:lineRule="auto"/>
              <w:jc w:val="center"/>
              <w:rPr>
                <w:ins w:id="13294" w:author="user" w:date="2019-09-25T16:31:00Z"/>
                <w:del w:id="13295" w:author="user" w:date="2019-10-30T09:05:00Z"/>
                <w:rFonts w:ascii="仿宋_GB2312" w:hAnsi="仿宋_GB2312" w:cs="仿宋_GB2312"/>
                <w:color w:val="000000"/>
                <w:sz w:val="21"/>
                <w:szCs w:val="21"/>
                <w:lang w:eastAsia="zh-CN"/>
              </w:rPr>
            </w:pPr>
            <w:ins w:id="13296" w:author="user" w:date="2019-09-25T16:31:00Z">
              <w:del w:id="13297" w:author="user" w:date="2019-10-30T09:05:00Z">
                <w:r>
                  <w:rPr>
                    <w:rFonts w:hint="eastAsia" w:ascii="仿宋_GB2312" w:hAnsi="仿宋_GB2312" w:cs="仿宋_GB2312"/>
                    <w:color w:val="000000"/>
                    <w:sz w:val="21"/>
                    <w:szCs w:val="21"/>
                    <w:lang w:eastAsia="zh-CN"/>
                  </w:rPr>
                  <w:delText>存款产品类别</w:delText>
                </w:r>
              </w:del>
            </w:ins>
          </w:p>
        </w:tc>
        <w:tc>
          <w:tcPr>
            <w:tcW w:w="1137" w:type="dxa"/>
            <w:vAlign w:val="center"/>
          </w:tcPr>
          <w:p>
            <w:pPr>
              <w:spacing w:line="240" w:lineRule="auto"/>
              <w:jc w:val="center"/>
              <w:rPr>
                <w:ins w:id="13298" w:author="user" w:date="2019-09-25T16:31:00Z"/>
                <w:del w:id="13299" w:author="user" w:date="2019-10-30T09:05:00Z"/>
                <w:rFonts w:ascii="仿宋_GB2312" w:hAnsi="仿宋_GB2312" w:cs="仿宋_GB2312"/>
                <w:color w:val="000000"/>
                <w:sz w:val="21"/>
                <w:szCs w:val="21"/>
                <w:lang w:eastAsia="zh-CN"/>
              </w:rPr>
            </w:pPr>
            <w:ins w:id="13300" w:author="user" w:date="2019-09-25T16:31:00Z">
              <w:del w:id="13301" w:author="user" w:date="2019-10-30T09:05:00Z">
                <w:r>
                  <w:rPr>
                    <w:rFonts w:hint="eastAsia" w:ascii="仿宋_GB2312" w:hAnsi="仿宋_GB2312" w:cs="仿宋_GB2312"/>
                    <w:color w:val="000000"/>
                    <w:sz w:val="21"/>
                    <w:szCs w:val="21"/>
                    <w:lang w:eastAsia="zh-CN"/>
                  </w:rPr>
                  <w:delText>an3..5</w:delText>
                </w:r>
              </w:del>
            </w:ins>
          </w:p>
        </w:tc>
        <w:tc>
          <w:tcPr>
            <w:tcW w:w="4213" w:type="dxa"/>
            <w:tcMar>
              <w:top w:w="15" w:type="dxa"/>
              <w:left w:w="15" w:type="dxa"/>
              <w:bottom w:w="0" w:type="dxa"/>
              <w:right w:w="15" w:type="dxa"/>
            </w:tcMar>
            <w:vAlign w:val="center"/>
          </w:tcPr>
          <w:p>
            <w:pPr>
              <w:spacing w:line="240" w:lineRule="auto"/>
              <w:jc w:val="both"/>
              <w:rPr>
                <w:ins w:id="13302" w:author="user" w:date="2019-09-25T16:31:00Z"/>
                <w:del w:id="13303" w:author="user" w:date="2019-10-30T09:05:00Z"/>
                <w:rFonts w:ascii="仿宋_GB2312" w:hAnsi="仿宋_GB2312" w:cs="仿宋_GB2312"/>
                <w:color w:val="000000"/>
                <w:sz w:val="21"/>
                <w:szCs w:val="21"/>
                <w:lang w:eastAsia="zh-CN"/>
              </w:rPr>
            </w:pPr>
            <w:ins w:id="13304" w:author="user" w:date="2019-09-25T16:31:00Z">
              <w:del w:id="13305" w:author="user" w:date="2019-10-30T09:05:00Z">
                <w:r>
                  <w:rPr>
                    <w:rFonts w:hint="eastAsia" w:ascii="仿宋_GB2312" w:hAnsi="仿宋_GB2312" w:cs="仿宋_GB2312"/>
                    <w:color w:val="000000"/>
                    <w:sz w:val="21"/>
                    <w:szCs w:val="21"/>
                    <w:lang w:eastAsia="zh-CN"/>
                  </w:rPr>
                  <w:delText>1.指对归属于存款工具的金融合约按特定契约特性进行分类。</w:delText>
                </w:r>
              </w:del>
            </w:ins>
            <w:ins w:id="13306" w:author="user" w:date="2019-09-25T16:31:00Z">
              <w:del w:id="13307" w:author="user" w:date="2019-10-30T09:05:00Z">
                <w:r>
                  <w:rPr>
                    <w:rFonts w:hint="eastAsia" w:ascii="仿宋_GB2312" w:hAnsi="仿宋_GB2312" w:cs="仿宋_GB2312"/>
                    <w:color w:val="000000"/>
                    <w:sz w:val="21"/>
                    <w:szCs w:val="21"/>
                    <w:lang w:eastAsia="zh-CN"/>
                  </w:rPr>
                  <w:br w:type="textWrapping"/>
                </w:r>
              </w:del>
            </w:ins>
            <w:ins w:id="13308" w:author="user" w:date="2019-09-25T16:31:00Z">
              <w:del w:id="13309" w:author="user" w:date="2019-10-30T09:05:00Z">
                <w:r>
                  <w:rPr>
                    <w:rFonts w:hint="eastAsia" w:ascii="仿宋_GB2312" w:hAnsi="仿宋_GB2312" w:cs="仿宋_GB2312"/>
                    <w:color w:val="000000"/>
                    <w:sz w:val="21"/>
                    <w:szCs w:val="21"/>
                    <w:lang w:eastAsia="zh-CN"/>
                  </w:rPr>
                  <w:delText>2.根据客户在金融机构存款类型进行划分。数据更新频率为月度。</w:delText>
                </w:r>
              </w:del>
            </w:ins>
          </w:p>
          <w:p>
            <w:pPr>
              <w:spacing w:line="240" w:lineRule="auto"/>
              <w:jc w:val="both"/>
              <w:rPr>
                <w:ins w:id="13310" w:author="user" w:date="2019-09-25T16:31:00Z"/>
                <w:del w:id="13311" w:author="user" w:date="2019-10-30T09:05:00Z"/>
                <w:rFonts w:ascii="仿宋_GB2312" w:hAnsi="仿宋_GB2312" w:cs="仿宋_GB2312"/>
                <w:color w:val="000000"/>
                <w:sz w:val="21"/>
                <w:szCs w:val="21"/>
                <w:lang w:eastAsia="zh-CN"/>
              </w:rPr>
            </w:pPr>
            <w:ins w:id="13312" w:author="user" w:date="2019-09-25T16:31:00Z">
              <w:del w:id="13313" w:author="user" w:date="2019-10-30T09:05:00Z">
                <w:r>
                  <w:rPr>
                    <w:rFonts w:hint="eastAsia" w:ascii="仿宋_GB2312" w:hAnsi="仿宋_GB2312" w:cs="仿宋_GB2312"/>
                    <w:color w:val="000000"/>
                    <w:sz w:val="21"/>
                    <w:szCs w:val="21"/>
                    <w:lang w:eastAsia="zh-CN"/>
                  </w:rPr>
                  <w:delText>3.值域：</w:delText>
                </w:r>
              </w:del>
            </w:ins>
            <w:ins w:id="13314" w:author="user" w:date="2019-09-25T16:31:00Z">
              <w:del w:id="13315" w:author="user" w:date="2019-10-30T09:05:00Z">
                <w:r>
                  <w:rPr>
                    <w:rFonts w:hint="eastAsia" w:ascii="仿宋_GB2312" w:hAnsi="仿宋_GB2312" w:cs="仿宋_GB2312"/>
                    <w:color w:val="000000"/>
                    <w:sz w:val="21"/>
                    <w:szCs w:val="21"/>
                    <w:lang w:eastAsia="zh-CN"/>
                  </w:rPr>
                  <w:br w:type="textWrapping"/>
                </w:r>
              </w:del>
            </w:ins>
            <w:ins w:id="13316" w:author="user" w:date="2019-09-25T16:31:00Z">
              <w:del w:id="13317" w:author="user" w:date="2019-10-30T09:05:00Z">
                <w:r>
                  <w:rPr>
                    <w:rFonts w:hint="eastAsia" w:ascii="仿宋_GB2312" w:hAnsi="仿宋_GB2312" w:cs="仿宋_GB2312"/>
                    <w:color w:val="000000"/>
                    <w:sz w:val="21"/>
                    <w:szCs w:val="21"/>
                    <w:lang w:eastAsia="zh-CN"/>
                  </w:rPr>
                  <w:delText>D01 普通存款</w:delText>
                </w:r>
              </w:del>
            </w:ins>
          </w:p>
          <w:p>
            <w:pPr>
              <w:spacing w:line="240" w:lineRule="auto"/>
              <w:jc w:val="both"/>
              <w:rPr>
                <w:ins w:id="13318" w:author="user" w:date="2019-09-25T16:31:00Z"/>
                <w:del w:id="13319" w:author="user" w:date="2019-10-30T09:05:00Z"/>
                <w:rFonts w:ascii="仿宋_GB2312" w:hAnsi="仿宋_GB2312" w:cs="仿宋_GB2312"/>
                <w:color w:val="000000"/>
                <w:sz w:val="21"/>
                <w:szCs w:val="21"/>
                <w:lang w:eastAsia="zh-CN"/>
              </w:rPr>
            </w:pPr>
            <w:ins w:id="13320" w:author="user" w:date="2019-09-25T16:31:00Z">
              <w:del w:id="13321" w:author="user" w:date="2019-10-30T09:05:00Z">
                <w:r>
                  <w:rPr>
                    <w:rFonts w:hint="eastAsia" w:ascii="仿宋_GB2312" w:hAnsi="仿宋_GB2312" w:cs="仿宋_GB2312"/>
                    <w:color w:val="000000"/>
                    <w:sz w:val="21"/>
                    <w:szCs w:val="21"/>
                    <w:lang w:eastAsia="zh-CN"/>
                  </w:rPr>
                  <w:delText>D011 单位活期存款</w:delText>
                </w:r>
              </w:del>
            </w:ins>
          </w:p>
          <w:p>
            <w:pPr>
              <w:spacing w:line="240" w:lineRule="auto"/>
              <w:jc w:val="both"/>
              <w:rPr>
                <w:ins w:id="13322" w:author="user" w:date="2019-09-25T16:31:00Z"/>
                <w:del w:id="13323" w:author="user" w:date="2019-10-30T09:05:00Z"/>
                <w:rFonts w:ascii="仿宋_GB2312" w:hAnsi="仿宋_GB2312" w:cs="仿宋_GB2312"/>
                <w:color w:val="000000"/>
                <w:sz w:val="21"/>
                <w:szCs w:val="21"/>
                <w:lang w:eastAsia="zh-CN"/>
              </w:rPr>
            </w:pPr>
            <w:ins w:id="13324" w:author="user" w:date="2019-09-25T16:31:00Z">
              <w:del w:id="13325" w:author="user" w:date="2019-10-30T09:05:00Z">
                <w:r>
                  <w:rPr>
                    <w:rFonts w:hint="eastAsia" w:ascii="仿宋_GB2312" w:hAnsi="仿宋_GB2312" w:cs="仿宋_GB2312"/>
                    <w:color w:val="000000"/>
                    <w:sz w:val="21"/>
                    <w:szCs w:val="21"/>
                    <w:lang w:eastAsia="zh-CN"/>
                  </w:rPr>
                  <w:delText>D012 单位定期存款</w:delText>
                </w:r>
              </w:del>
            </w:ins>
          </w:p>
          <w:p>
            <w:pPr>
              <w:spacing w:line="240" w:lineRule="auto"/>
              <w:jc w:val="both"/>
              <w:rPr>
                <w:ins w:id="13326" w:author="user" w:date="2019-09-25T16:31:00Z"/>
                <w:del w:id="13327" w:author="user" w:date="2019-10-30T09:05:00Z"/>
                <w:rFonts w:ascii="仿宋_GB2312" w:hAnsi="仿宋_GB2312" w:cs="仿宋_GB2312"/>
                <w:color w:val="000000"/>
                <w:sz w:val="21"/>
                <w:szCs w:val="21"/>
                <w:lang w:eastAsia="zh-CN"/>
              </w:rPr>
            </w:pPr>
            <w:ins w:id="13328" w:author="user" w:date="2019-09-25T16:31:00Z">
              <w:del w:id="13329" w:author="user" w:date="2019-10-30T09:05:00Z">
                <w:r>
                  <w:rPr>
                    <w:rFonts w:hint="eastAsia" w:ascii="仿宋_GB2312" w:hAnsi="仿宋_GB2312" w:cs="仿宋_GB2312"/>
                    <w:color w:val="000000"/>
                    <w:sz w:val="21"/>
                    <w:szCs w:val="21"/>
                    <w:lang w:eastAsia="zh-CN"/>
                  </w:rPr>
                  <w:delText>D013 活期储蓄存款</w:delText>
                </w:r>
              </w:del>
            </w:ins>
          </w:p>
          <w:p>
            <w:pPr>
              <w:spacing w:line="240" w:lineRule="auto"/>
              <w:jc w:val="both"/>
              <w:rPr>
                <w:ins w:id="13330" w:author="user" w:date="2019-09-25T16:31:00Z"/>
                <w:del w:id="13331" w:author="user" w:date="2019-10-30T09:05:00Z"/>
                <w:rFonts w:ascii="仿宋_GB2312" w:hAnsi="仿宋_GB2312" w:cs="仿宋_GB2312"/>
                <w:color w:val="000000"/>
                <w:sz w:val="21"/>
                <w:szCs w:val="21"/>
                <w:lang w:eastAsia="zh-CN"/>
              </w:rPr>
            </w:pPr>
            <w:ins w:id="13332" w:author="user" w:date="2019-09-25T16:31:00Z">
              <w:del w:id="13333" w:author="user" w:date="2019-10-30T09:05:00Z">
                <w:r>
                  <w:rPr>
                    <w:rFonts w:hint="eastAsia" w:ascii="仿宋_GB2312" w:hAnsi="仿宋_GB2312" w:cs="仿宋_GB2312"/>
                    <w:color w:val="000000"/>
                    <w:sz w:val="21"/>
                    <w:szCs w:val="21"/>
                    <w:lang w:eastAsia="zh-CN"/>
                  </w:rPr>
                  <w:delText>D014 定期储蓄存款</w:delText>
                </w:r>
              </w:del>
            </w:ins>
          </w:p>
          <w:p>
            <w:pPr>
              <w:spacing w:line="240" w:lineRule="auto"/>
              <w:jc w:val="both"/>
              <w:rPr>
                <w:ins w:id="13334" w:author="user" w:date="2019-09-25T16:31:00Z"/>
                <w:del w:id="13335" w:author="user" w:date="2019-10-30T09:05:00Z"/>
                <w:rFonts w:ascii="仿宋_GB2312" w:hAnsi="仿宋_GB2312" w:cs="仿宋_GB2312"/>
                <w:color w:val="000000"/>
                <w:sz w:val="21"/>
                <w:szCs w:val="21"/>
                <w:lang w:eastAsia="zh-CN"/>
              </w:rPr>
            </w:pPr>
            <w:ins w:id="13336" w:author="user" w:date="2019-09-25T16:31:00Z">
              <w:del w:id="13337" w:author="user" w:date="2019-10-30T09:05:00Z">
                <w:r>
                  <w:rPr>
                    <w:rFonts w:hint="eastAsia" w:ascii="仿宋_GB2312" w:hAnsi="仿宋_GB2312" w:cs="仿宋_GB2312"/>
                    <w:color w:val="000000"/>
                    <w:sz w:val="21"/>
                    <w:szCs w:val="21"/>
                    <w:lang w:eastAsia="zh-CN"/>
                  </w:rPr>
                  <w:delText>D02 定活两便存款</w:delText>
                </w:r>
              </w:del>
            </w:ins>
          </w:p>
          <w:p>
            <w:pPr>
              <w:spacing w:line="240" w:lineRule="auto"/>
              <w:jc w:val="both"/>
              <w:rPr>
                <w:ins w:id="13338" w:author="user" w:date="2019-09-25T16:31:00Z"/>
                <w:del w:id="13339" w:author="user" w:date="2019-10-30T09:05:00Z"/>
                <w:rFonts w:ascii="仿宋_GB2312" w:hAnsi="仿宋_GB2312" w:cs="仿宋_GB2312"/>
                <w:color w:val="000000"/>
                <w:sz w:val="21"/>
                <w:szCs w:val="21"/>
                <w:lang w:eastAsia="zh-CN"/>
              </w:rPr>
            </w:pPr>
            <w:ins w:id="13340" w:author="user" w:date="2019-09-25T16:31:00Z">
              <w:del w:id="13341" w:author="user" w:date="2019-10-30T09:05:00Z">
                <w:r>
                  <w:rPr>
                    <w:rFonts w:hint="eastAsia" w:ascii="仿宋_GB2312" w:hAnsi="仿宋_GB2312" w:cs="仿宋_GB2312"/>
                    <w:color w:val="000000"/>
                    <w:sz w:val="21"/>
                    <w:szCs w:val="21"/>
                    <w:lang w:eastAsia="zh-CN"/>
                  </w:rPr>
                  <w:delText>D03 通知存款</w:delText>
                </w:r>
              </w:del>
            </w:ins>
          </w:p>
          <w:p>
            <w:pPr>
              <w:spacing w:line="240" w:lineRule="auto"/>
              <w:jc w:val="both"/>
              <w:rPr>
                <w:ins w:id="13342" w:author="user" w:date="2019-09-25T16:31:00Z"/>
                <w:del w:id="13343" w:author="user" w:date="2019-10-30T09:05:00Z"/>
                <w:rFonts w:ascii="仿宋_GB2312" w:hAnsi="仿宋_GB2312" w:cs="仿宋_GB2312"/>
                <w:color w:val="000000"/>
                <w:sz w:val="21"/>
                <w:szCs w:val="21"/>
                <w:lang w:eastAsia="zh-CN"/>
              </w:rPr>
            </w:pPr>
            <w:ins w:id="13344" w:author="user" w:date="2019-09-25T16:31:00Z">
              <w:del w:id="13345" w:author="user" w:date="2019-10-30T09:05:00Z">
                <w:r>
                  <w:rPr>
                    <w:rFonts w:hint="eastAsia" w:ascii="仿宋_GB2312" w:hAnsi="仿宋_GB2312" w:cs="仿宋_GB2312"/>
                    <w:color w:val="000000"/>
                    <w:sz w:val="21"/>
                    <w:szCs w:val="21"/>
                    <w:lang w:eastAsia="zh-CN"/>
                  </w:rPr>
                  <w:delText>D04 协议存款</w:delText>
                </w:r>
              </w:del>
            </w:ins>
          </w:p>
          <w:p>
            <w:pPr>
              <w:spacing w:line="240" w:lineRule="auto"/>
              <w:jc w:val="both"/>
              <w:rPr>
                <w:ins w:id="13346" w:author="user" w:date="2019-09-25T16:31:00Z"/>
                <w:del w:id="13347" w:author="user" w:date="2019-10-30T09:05:00Z"/>
                <w:rFonts w:ascii="仿宋_GB2312" w:hAnsi="仿宋_GB2312" w:cs="仿宋_GB2312"/>
                <w:color w:val="000000"/>
                <w:sz w:val="21"/>
                <w:szCs w:val="21"/>
                <w:lang w:eastAsia="zh-CN"/>
              </w:rPr>
            </w:pPr>
            <w:ins w:id="13348" w:author="user" w:date="2019-09-25T16:31:00Z">
              <w:del w:id="13349" w:author="user" w:date="2019-10-30T09:05:00Z">
                <w:r>
                  <w:rPr>
                    <w:rFonts w:hint="eastAsia" w:ascii="仿宋_GB2312" w:hAnsi="仿宋_GB2312" w:cs="仿宋_GB2312"/>
                    <w:color w:val="000000"/>
                    <w:sz w:val="21"/>
                    <w:szCs w:val="21"/>
                    <w:lang w:eastAsia="zh-CN"/>
                  </w:rPr>
                  <w:delText>D05 协定存款</w:delText>
                </w:r>
              </w:del>
            </w:ins>
          </w:p>
          <w:p>
            <w:pPr>
              <w:spacing w:line="240" w:lineRule="auto"/>
              <w:jc w:val="both"/>
              <w:rPr>
                <w:ins w:id="13350" w:author="user" w:date="2019-09-25T16:31:00Z"/>
                <w:del w:id="13351" w:author="user" w:date="2019-10-30T09:05:00Z"/>
                <w:rFonts w:ascii="仿宋_GB2312" w:hAnsi="仿宋_GB2312" w:cs="仿宋_GB2312"/>
                <w:color w:val="000000"/>
                <w:sz w:val="21"/>
                <w:szCs w:val="21"/>
                <w:lang w:eastAsia="zh-CN"/>
              </w:rPr>
            </w:pPr>
            <w:ins w:id="13352" w:author="user" w:date="2019-09-25T16:31:00Z">
              <w:del w:id="13353" w:author="user" w:date="2019-10-30T09:05:00Z">
                <w:r>
                  <w:rPr>
                    <w:rFonts w:hint="eastAsia" w:ascii="仿宋_GB2312" w:hAnsi="仿宋_GB2312" w:cs="仿宋_GB2312"/>
                    <w:color w:val="000000"/>
                    <w:sz w:val="21"/>
                    <w:szCs w:val="21"/>
                    <w:lang w:eastAsia="zh-CN"/>
                  </w:rPr>
                  <w:delText>D051 结算户存款</w:delText>
                </w:r>
              </w:del>
            </w:ins>
          </w:p>
          <w:p>
            <w:pPr>
              <w:spacing w:line="240" w:lineRule="auto"/>
              <w:jc w:val="both"/>
              <w:rPr>
                <w:ins w:id="13354" w:author="user" w:date="2019-09-25T16:31:00Z"/>
                <w:del w:id="13355" w:author="user" w:date="2019-10-30T09:05:00Z"/>
                <w:rFonts w:ascii="仿宋_GB2312" w:hAnsi="仿宋_GB2312" w:cs="仿宋_GB2312"/>
                <w:color w:val="000000"/>
                <w:sz w:val="21"/>
                <w:szCs w:val="21"/>
                <w:lang w:eastAsia="zh-CN"/>
              </w:rPr>
            </w:pPr>
            <w:ins w:id="13356" w:author="user" w:date="2019-09-25T16:31:00Z">
              <w:del w:id="13357" w:author="user" w:date="2019-10-30T09:05:00Z">
                <w:r>
                  <w:rPr>
                    <w:rFonts w:hint="eastAsia" w:ascii="仿宋_GB2312" w:hAnsi="仿宋_GB2312" w:cs="仿宋_GB2312"/>
                    <w:color w:val="000000"/>
                    <w:sz w:val="21"/>
                    <w:szCs w:val="21"/>
                    <w:lang w:eastAsia="zh-CN"/>
                  </w:rPr>
                  <w:delText>D052 协定户存款</w:delText>
                </w:r>
              </w:del>
            </w:ins>
          </w:p>
          <w:p>
            <w:pPr>
              <w:spacing w:line="240" w:lineRule="auto"/>
              <w:jc w:val="both"/>
              <w:rPr>
                <w:ins w:id="13358" w:author="user" w:date="2019-09-25T16:31:00Z"/>
                <w:del w:id="13359" w:author="user" w:date="2019-10-30T09:05:00Z"/>
                <w:rFonts w:ascii="仿宋_GB2312" w:hAnsi="仿宋_GB2312" w:cs="仿宋_GB2312"/>
                <w:color w:val="000000"/>
                <w:sz w:val="21"/>
                <w:szCs w:val="21"/>
                <w:lang w:eastAsia="zh-CN"/>
              </w:rPr>
            </w:pPr>
            <w:ins w:id="13360" w:author="user" w:date="2019-09-25T16:31:00Z">
              <w:del w:id="13361" w:author="user" w:date="2019-10-30T09:05:00Z">
                <w:r>
                  <w:rPr>
                    <w:rFonts w:hint="eastAsia" w:ascii="仿宋_GB2312" w:hAnsi="仿宋_GB2312" w:cs="仿宋_GB2312"/>
                    <w:color w:val="000000"/>
                    <w:sz w:val="21"/>
                    <w:szCs w:val="21"/>
                    <w:lang w:eastAsia="zh-CN"/>
                  </w:rPr>
                  <w:delText>D06 保证金存款</w:delText>
                </w:r>
              </w:del>
            </w:ins>
          </w:p>
          <w:p>
            <w:pPr>
              <w:spacing w:line="240" w:lineRule="auto"/>
              <w:jc w:val="both"/>
              <w:rPr>
                <w:ins w:id="13362" w:author="user" w:date="2019-09-25T16:31:00Z"/>
                <w:del w:id="13363" w:author="user" w:date="2019-10-30T09:05:00Z"/>
                <w:rFonts w:ascii="仿宋_GB2312" w:hAnsi="仿宋_GB2312" w:cs="仿宋_GB2312"/>
                <w:color w:val="000000"/>
                <w:sz w:val="21"/>
                <w:szCs w:val="21"/>
                <w:lang w:eastAsia="zh-CN"/>
              </w:rPr>
            </w:pPr>
            <w:ins w:id="13364" w:author="user" w:date="2019-09-25T16:31:00Z">
              <w:del w:id="13365" w:author="user" w:date="2019-10-30T09:05:00Z">
                <w:r>
                  <w:rPr>
                    <w:rFonts w:hint="eastAsia" w:ascii="仿宋_GB2312" w:hAnsi="仿宋_GB2312" w:cs="仿宋_GB2312"/>
                    <w:color w:val="000000"/>
                    <w:sz w:val="21"/>
                    <w:szCs w:val="21"/>
                    <w:lang w:eastAsia="zh-CN"/>
                  </w:rPr>
                  <w:delText>D061 银行承兑汇票保证金存款</w:delText>
                </w:r>
              </w:del>
            </w:ins>
          </w:p>
          <w:p>
            <w:pPr>
              <w:spacing w:line="240" w:lineRule="auto"/>
              <w:jc w:val="both"/>
              <w:rPr>
                <w:ins w:id="13366" w:author="user" w:date="2019-09-25T16:31:00Z"/>
                <w:del w:id="13367" w:author="user" w:date="2019-10-30T09:05:00Z"/>
                <w:rFonts w:ascii="仿宋_GB2312" w:hAnsi="仿宋_GB2312" w:cs="仿宋_GB2312"/>
                <w:color w:val="000000"/>
                <w:sz w:val="21"/>
                <w:szCs w:val="21"/>
                <w:lang w:eastAsia="zh-CN"/>
              </w:rPr>
            </w:pPr>
            <w:ins w:id="13368" w:author="user" w:date="2019-09-25T16:31:00Z">
              <w:del w:id="13369" w:author="user" w:date="2019-10-30T09:05:00Z">
                <w:r>
                  <w:rPr>
                    <w:rFonts w:hint="eastAsia" w:ascii="仿宋_GB2312" w:hAnsi="仿宋_GB2312" w:cs="仿宋_GB2312"/>
                    <w:color w:val="000000"/>
                    <w:sz w:val="21"/>
                    <w:szCs w:val="21"/>
                    <w:lang w:eastAsia="zh-CN"/>
                  </w:rPr>
                  <w:delText>D062 信用证保证金存款</w:delText>
                </w:r>
              </w:del>
            </w:ins>
          </w:p>
          <w:p>
            <w:pPr>
              <w:spacing w:line="240" w:lineRule="auto"/>
              <w:jc w:val="both"/>
              <w:rPr>
                <w:ins w:id="13370" w:author="user" w:date="2019-09-25T16:31:00Z"/>
                <w:del w:id="13371" w:author="user" w:date="2019-10-30T09:05:00Z"/>
                <w:rFonts w:ascii="仿宋_GB2312" w:hAnsi="仿宋_GB2312" w:cs="仿宋_GB2312"/>
                <w:color w:val="000000"/>
                <w:sz w:val="21"/>
                <w:szCs w:val="21"/>
                <w:lang w:eastAsia="zh-CN"/>
              </w:rPr>
            </w:pPr>
            <w:ins w:id="13372" w:author="user" w:date="2019-09-25T16:31:00Z">
              <w:del w:id="13373" w:author="user" w:date="2019-10-30T09:05:00Z">
                <w:r>
                  <w:rPr>
                    <w:rFonts w:hint="eastAsia" w:ascii="仿宋_GB2312" w:hAnsi="仿宋_GB2312" w:cs="仿宋_GB2312"/>
                    <w:color w:val="000000"/>
                    <w:sz w:val="21"/>
                    <w:szCs w:val="21"/>
                    <w:lang w:eastAsia="zh-CN"/>
                  </w:rPr>
                  <w:delText>D063 保函保证金存款</w:delText>
                </w:r>
              </w:del>
            </w:ins>
          </w:p>
          <w:p>
            <w:pPr>
              <w:spacing w:line="240" w:lineRule="auto"/>
              <w:jc w:val="both"/>
              <w:rPr>
                <w:ins w:id="13374" w:author="user" w:date="2019-09-25T16:31:00Z"/>
                <w:del w:id="13375" w:author="user" w:date="2019-10-30T09:05:00Z"/>
                <w:rFonts w:ascii="仿宋_GB2312" w:hAnsi="仿宋_GB2312" w:cs="仿宋_GB2312"/>
                <w:color w:val="000000"/>
                <w:sz w:val="21"/>
                <w:szCs w:val="21"/>
                <w:lang w:eastAsia="zh-CN"/>
              </w:rPr>
            </w:pPr>
            <w:ins w:id="13376" w:author="user" w:date="2019-09-25T16:31:00Z">
              <w:del w:id="13377" w:author="user" w:date="2019-10-30T09:05:00Z">
                <w:r>
                  <w:rPr>
                    <w:rFonts w:hint="eastAsia" w:ascii="仿宋_GB2312" w:hAnsi="仿宋_GB2312" w:cs="仿宋_GB2312"/>
                    <w:color w:val="000000"/>
                    <w:sz w:val="21"/>
                    <w:szCs w:val="21"/>
                    <w:lang w:eastAsia="zh-CN"/>
                  </w:rPr>
                  <w:delText>D064 银行本票保证金存款</w:delText>
                </w:r>
              </w:del>
            </w:ins>
          </w:p>
          <w:p>
            <w:pPr>
              <w:spacing w:line="240" w:lineRule="auto"/>
              <w:jc w:val="both"/>
              <w:rPr>
                <w:ins w:id="13378" w:author="user" w:date="2019-09-25T16:31:00Z"/>
                <w:del w:id="13379" w:author="user" w:date="2019-10-30T09:05:00Z"/>
                <w:rFonts w:ascii="仿宋_GB2312" w:hAnsi="仿宋_GB2312" w:cs="仿宋_GB2312"/>
                <w:color w:val="000000"/>
                <w:sz w:val="21"/>
                <w:szCs w:val="21"/>
                <w:lang w:eastAsia="zh-CN"/>
              </w:rPr>
            </w:pPr>
            <w:ins w:id="13380" w:author="user" w:date="2019-09-25T16:31:00Z">
              <w:del w:id="13381" w:author="user" w:date="2019-10-30T09:05:00Z">
                <w:r>
                  <w:rPr>
                    <w:rFonts w:hint="eastAsia" w:ascii="仿宋_GB2312" w:hAnsi="仿宋_GB2312" w:cs="仿宋_GB2312"/>
                    <w:color w:val="000000"/>
                    <w:sz w:val="21"/>
                    <w:szCs w:val="21"/>
                    <w:lang w:eastAsia="zh-CN"/>
                  </w:rPr>
                  <w:delText>D065 信用卡保证金存款</w:delText>
                </w:r>
              </w:del>
            </w:ins>
          </w:p>
          <w:p>
            <w:pPr>
              <w:spacing w:line="240" w:lineRule="auto"/>
              <w:jc w:val="both"/>
              <w:rPr>
                <w:ins w:id="13382" w:author="user" w:date="2019-09-25T16:31:00Z"/>
                <w:del w:id="13383" w:author="user" w:date="2019-10-30T09:05:00Z"/>
                <w:rFonts w:ascii="仿宋_GB2312" w:hAnsi="仿宋_GB2312" w:cs="仿宋_GB2312"/>
                <w:color w:val="000000"/>
                <w:sz w:val="21"/>
                <w:szCs w:val="21"/>
                <w:lang w:eastAsia="zh-CN"/>
              </w:rPr>
            </w:pPr>
            <w:ins w:id="13384" w:author="user" w:date="2019-09-25T16:31:00Z">
              <w:del w:id="13385" w:author="user" w:date="2019-10-30T09:05:00Z">
                <w:r>
                  <w:rPr>
                    <w:rFonts w:hint="eastAsia" w:ascii="仿宋_GB2312" w:hAnsi="仿宋_GB2312" w:cs="仿宋_GB2312"/>
                    <w:color w:val="000000"/>
                    <w:sz w:val="21"/>
                    <w:szCs w:val="21"/>
                    <w:lang w:eastAsia="zh-CN"/>
                  </w:rPr>
                  <w:delText>D066 金融衍生产品交易保证金存款</w:delText>
                </w:r>
              </w:del>
            </w:ins>
          </w:p>
          <w:p>
            <w:pPr>
              <w:spacing w:line="240" w:lineRule="auto"/>
              <w:jc w:val="both"/>
              <w:rPr>
                <w:ins w:id="13386" w:author="user" w:date="2019-09-25T16:31:00Z"/>
                <w:del w:id="13387" w:author="user" w:date="2019-10-30T09:05:00Z"/>
                <w:rFonts w:ascii="仿宋_GB2312" w:hAnsi="仿宋_GB2312" w:cs="仿宋_GB2312"/>
                <w:color w:val="000000"/>
                <w:sz w:val="21"/>
                <w:szCs w:val="21"/>
                <w:lang w:eastAsia="zh-CN"/>
              </w:rPr>
            </w:pPr>
            <w:ins w:id="13388" w:author="user" w:date="2019-09-25T16:31:00Z">
              <w:del w:id="13389" w:author="user" w:date="2019-10-30T09:05:00Z">
                <w:r>
                  <w:rPr>
                    <w:rFonts w:hint="eastAsia" w:ascii="仿宋_GB2312" w:hAnsi="仿宋_GB2312" w:cs="仿宋_GB2312"/>
                    <w:color w:val="000000"/>
                    <w:sz w:val="21"/>
                    <w:szCs w:val="21"/>
                    <w:lang w:eastAsia="zh-CN"/>
                  </w:rPr>
                  <w:delText>D067 黄金交易保证金存款</w:delText>
                </w:r>
              </w:del>
            </w:ins>
          </w:p>
          <w:p>
            <w:pPr>
              <w:spacing w:line="240" w:lineRule="auto"/>
              <w:jc w:val="both"/>
              <w:rPr>
                <w:ins w:id="13390" w:author="user" w:date="2019-09-25T16:31:00Z"/>
                <w:del w:id="13391" w:author="user" w:date="2019-10-30T09:05:00Z"/>
                <w:rFonts w:ascii="仿宋_GB2312" w:hAnsi="仿宋_GB2312" w:cs="仿宋_GB2312"/>
                <w:color w:val="000000"/>
                <w:sz w:val="21"/>
                <w:szCs w:val="21"/>
                <w:lang w:eastAsia="zh-CN"/>
              </w:rPr>
            </w:pPr>
            <w:ins w:id="13392" w:author="user" w:date="2019-09-25T16:31:00Z">
              <w:del w:id="13393" w:author="user" w:date="2019-10-30T09:05:00Z">
                <w:r>
                  <w:rPr>
                    <w:rFonts w:hint="eastAsia" w:ascii="仿宋_GB2312" w:hAnsi="仿宋_GB2312" w:cs="仿宋_GB2312"/>
                    <w:color w:val="000000"/>
                    <w:sz w:val="21"/>
                    <w:szCs w:val="21"/>
                    <w:lang w:eastAsia="zh-CN"/>
                  </w:rPr>
                  <w:delText>D068 证券交易保证金</w:delText>
                </w:r>
              </w:del>
            </w:ins>
          </w:p>
          <w:p>
            <w:pPr>
              <w:spacing w:line="240" w:lineRule="auto"/>
              <w:jc w:val="both"/>
              <w:rPr>
                <w:ins w:id="13394" w:author="user" w:date="2019-09-25T16:31:00Z"/>
                <w:del w:id="13395" w:author="user" w:date="2019-10-30T09:05:00Z"/>
                <w:rFonts w:ascii="仿宋_GB2312" w:hAnsi="仿宋_GB2312" w:cs="仿宋_GB2312"/>
                <w:color w:val="000000"/>
                <w:sz w:val="21"/>
                <w:szCs w:val="21"/>
                <w:lang w:eastAsia="zh-CN"/>
              </w:rPr>
            </w:pPr>
            <w:ins w:id="13396" w:author="user" w:date="2019-09-25T16:31:00Z">
              <w:del w:id="13397" w:author="user" w:date="2019-10-30T09:05:00Z">
                <w:r>
                  <w:rPr>
                    <w:rFonts w:hint="eastAsia" w:ascii="仿宋_GB2312" w:hAnsi="仿宋_GB2312" w:cs="仿宋_GB2312"/>
                    <w:color w:val="000000"/>
                    <w:sz w:val="21"/>
                    <w:szCs w:val="21"/>
                    <w:lang w:eastAsia="zh-CN"/>
                  </w:rPr>
                  <w:delText>D069 其他保证金存款</w:delText>
                </w:r>
              </w:del>
            </w:ins>
          </w:p>
          <w:p>
            <w:pPr>
              <w:spacing w:line="240" w:lineRule="auto"/>
              <w:jc w:val="both"/>
              <w:rPr>
                <w:ins w:id="13398" w:author="user" w:date="2019-09-25T16:31:00Z"/>
                <w:del w:id="13399" w:author="user" w:date="2019-10-30T09:05:00Z"/>
                <w:rFonts w:ascii="仿宋_GB2312" w:hAnsi="仿宋_GB2312" w:cs="仿宋_GB2312"/>
                <w:color w:val="000000"/>
                <w:sz w:val="21"/>
                <w:szCs w:val="21"/>
                <w:lang w:eastAsia="zh-CN"/>
              </w:rPr>
            </w:pPr>
            <w:ins w:id="13400" w:author="user" w:date="2019-09-25T16:31:00Z">
              <w:del w:id="13401" w:author="user" w:date="2019-10-30T09:05:00Z">
                <w:r>
                  <w:rPr>
                    <w:rFonts w:hint="eastAsia" w:ascii="仿宋_GB2312" w:hAnsi="仿宋_GB2312" w:cs="仿宋_GB2312"/>
                    <w:color w:val="000000"/>
                    <w:sz w:val="21"/>
                    <w:szCs w:val="21"/>
                    <w:lang w:eastAsia="zh-CN"/>
                  </w:rPr>
                  <w:delText>D07 应解汇款及临时存款</w:delText>
                </w:r>
              </w:del>
            </w:ins>
          </w:p>
          <w:p>
            <w:pPr>
              <w:spacing w:line="240" w:lineRule="auto"/>
              <w:jc w:val="both"/>
              <w:rPr>
                <w:ins w:id="13402" w:author="user" w:date="2019-09-25T16:31:00Z"/>
                <w:del w:id="13403" w:author="user" w:date="2019-10-30T09:05:00Z"/>
                <w:rFonts w:ascii="仿宋_GB2312" w:hAnsi="仿宋_GB2312" w:cs="仿宋_GB2312"/>
                <w:color w:val="000000"/>
                <w:sz w:val="21"/>
                <w:szCs w:val="21"/>
                <w:lang w:eastAsia="zh-CN"/>
              </w:rPr>
            </w:pPr>
            <w:ins w:id="13404" w:author="user" w:date="2019-09-25T16:31:00Z">
              <w:del w:id="13405" w:author="user" w:date="2019-10-30T09:05:00Z">
                <w:r>
                  <w:rPr>
                    <w:rFonts w:hint="eastAsia" w:ascii="仿宋_GB2312" w:hAnsi="仿宋_GB2312" w:cs="仿宋_GB2312"/>
                    <w:color w:val="000000"/>
                    <w:sz w:val="21"/>
                    <w:szCs w:val="21"/>
                    <w:lang w:eastAsia="zh-CN"/>
                  </w:rPr>
                  <w:delText>D08 结构性存款</w:delText>
                </w:r>
              </w:del>
            </w:ins>
          </w:p>
          <w:p>
            <w:pPr>
              <w:spacing w:line="240" w:lineRule="auto"/>
              <w:jc w:val="both"/>
              <w:rPr>
                <w:ins w:id="13406" w:author="user" w:date="2019-09-25T16:31:00Z"/>
                <w:del w:id="13407" w:author="user" w:date="2019-10-30T09:05:00Z"/>
                <w:rFonts w:ascii="仿宋_GB2312" w:hAnsi="仿宋_GB2312" w:cs="仿宋_GB2312"/>
                <w:color w:val="000000"/>
                <w:sz w:val="21"/>
                <w:szCs w:val="21"/>
                <w:lang w:eastAsia="zh-CN"/>
              </w:rPr>
            </w:pPr>
            <w:ins w:id="13408" w:author="user" w:date="2019-09-25T16:31:00Z">
              <w:del w:id="13409" w:author="user" w:date="2019-10-30T09:05:00Z">
                <w:r>
                  <w:rPr>
                    <w:rFonts w:hint="eastAsia" w:ascii="仿宋_GB2312" w:hAnsi="仿宋_GB2312" w:cs="仿宋_GB2312"/>
                    <w:color w:val="000000"/>
                    <w:sz w:val="21"/>
                    <w:szCs w:val="21"/>
                    <w:lang w:eastAsia="zh-CN"/>
                  </w:rPr>
                  <w:delText>D09 信用卡存款</w:delText>
                </w:r>
              </w:del>
            </w:ins>
          </w:p>
          <w:p>
            <w:pPr>
              <w:spacing w:line="240" w:lineRule="auto"/>
              <w:jc w:val="both"/>
              <w:rPr>
                <w:ins w:id="13410" w:author="user" w:date="2019-09-25T16:31:00Z"/>
                <w:del w:id="13411" w:author="user" w:date="2019-10-30T09:05:00Z"/>
                <w:rFonts w:ascii="仿宋_GB2312" w:hAnsi="仿宋_GB2312" w:cs="仿宋_GB2312"/>
                <w:color w:val="000000"/>
                <w:sz w:val="21"/>
                <w:szCs w:val="21"/>
                <w:lang w:eastAsia="zh-CN"/>
              </w:rPr>
            </w:pPr>
            <w:ins w:id="13412" w:author="user" w:date="2019-09-25T16:31:00Z">
              <w:del w:id="13413" w:author="user" w:date="2019-10-30T09:05:00Z">
                <w:r>
                  <w:rPr>
                    <w:rFonts w:hint="eastAsia" w:ascii="仿宋_GB2312" w:hAnsi="仿宋_GB2312" w:cs="仿宋_GB2312"/>
                    <w:color w:val="000000"/>
                    <w:sz w:val="21"/>
                    <w:szCs w:val="21"/>
                    <w:lang w:eastAsia="zh-CN"/>
                  </w:rPr>
                  <w:delText>D091 贷记卡存款</w:delText>
                </w:r>
              </w:del>
            </w:ins>
          </w:p>
          <w:p>
            <w:pPr>
              <w:spacing w:line="240" w:lineRule="auto"/>
              <w:jc w:val="both"/>
              <w:rPr>
                <w:ins w:id="13414" w:author="user" w:date="2019-09-25T16:31:00Z"/>
                <w:del w:id="13415" w:author="user" w:date="2019-10-30T09:05:00Z"/>
                <w:rFonts w:ascii="仿宋_GB2312" w:hAnsi="仿宋_GB2312" w:cs="仿宋_GB2312"/>
                <w:color w:val="000000"/>
                <w:sz w:val="21"/>
                <w:szCs w:val="21"/>
                <w:lang w:eastAsia="zh-CN"/>
              </w:rPr>
            </w:pPr>
            <w:ins w:id="13416" w:author="user" w:date="2019-09-25T16:31:00Z">
              <w:del w:id="13417" w:author="user" w:date="2019-10-30T09:05:00Z">
                <w:r>
                  <w:rPr>
                    <w:rFonts w:hint="eastAsia" w:ascii="仿宋_GB2312" w:hAnsi="仿宋_GB2312" w:cs="仿宋_GB2312"/>
                    <w:color w:val="000000"/>
                    <w:sz w:val="21"/>
                    <w:szCs w:val="21"/>
                    <w:lang w:eastAsia="zh-CN"/>
                  </w:rPr>
                  <w:delText>D092 准贷记卡存款</w:delText>
                </w:r>
              </w:del>
            </w:ins>
          </w:p>
          <w:p>
            <w:pPr>
              <w:spacing w:line="240" w:lineRule="auto"/>
              <w:jc w:val="both"/>
              <w:rPr>
                <w:ins w:id="13418" w:author="user" w:date="2019-09-25T16:31:00Z"/>
                <w:del w:id="13419" w:author="user" w:date="2019-10-30T09:05:00Z"/>
                <w:rFonts w:ascii="仿宋_GB2312" w:hAnsi="仿宋_GB2312" w:cs="仿宋_GB2312"/>
                <w:color w:val="000000"/>
                <w:sz w:val="21"/>
                <w:szCs w:val="21"/>
                <w:lang w:eastAsia="zh-CN"/>
              </w:rPr>
            </w:pPr>
            <w:ins w:id="13420" w:author="user" w:date="2019-09-25T16:31:00Z">
              <w:del w:id="13421" w:author="user" w:date="2019-10-30T09:05:00Z">
                <w:r>
                  <w:rPr>
                    <w:rFonts w:hint="eastAsia" w:ascii="仿宋_GB2312" w:hAnsi="仿宋_GB2312" w:cs="仿宋_GB2312"/>
                    <w:color w:val="000000"/>
                    <w:sz w:val="21"/>
                    <w:szCs w:val="21"/>
                    <w:lang w:eastAsia="zh-CN"/>
                  </w:rPr>
                  <w:delText>D10 财政性存款</w:delText>
                </w:r>
              </w:del>
            </w:ins>
          </w:p>
          <w:p>
            <w:pPr>
              <w:spacing w:line="240" w:lineRule="auto"/>
              <w:jc w:val="both"/>
              <w:rPr>
                <w:ins w:id="13422" w:author="user" w:date="2019-09-25T16:31:00Z"/>
                <w:del w:id="13423" w:author="user" w:date="2019-10-30T09:05:00Z"/>
                <w:rFonts w:ascii="仿宋_GB2312" w:hAnsi="仿宋_GB2312" w:cs="仿宋_GB2312"/>
                <w:color w:val="000000"/>
                <w:sz w:val="21"/>
                <w:szCs w:val="21"/>
                <w:lang w:eastAsia="zh-CN"/>
              </w:rPr>
            </w:pPr>
            <w:ins w:id="13424" w:author="user" w:date="2019-09-25T16:31:00Z">
              <w:del w:id="13425" w:author="user" w:date="2019-10-30T09:05:00Z">
                <w:r>
                  <w:rPr>
                    <w:rFonts w:hint="eastAsia" w:ascii="仿宋_GB2312" w:hAnsi="仿宋_GB2312" w:cs="仿宋_GB2312"/>
                    <w:color w:val="000000"/>
                    <w:sz w:val="21"/>
                    <w:szCs w:val="21"/>
                    <w:lang w:eastAsia="zh-CN"/>
                  </w:rPr>
                  <w:delText>D101 国库存款</w:delText>
                </w:r>
              </w:del>
            </w:ins>
          </w:p>
          <w:p>
            <w:pPr>
              <w:spacing w:line="240" w:lineRule="auto"/>
              <w:jc w:val="both"/>
              <w:rPr>
                <w:ins w:id="13426" w:author="user" w:date="2019-09-25T16:31:00Z"/>
                <w:del w:id="13427" w:author="user" w:date="2019-10-30T09:05:00Z"/>
                <w:rFonts w:ascii="仿宋_GB2312" w:hAnsi="仿宋_GB2312" w:cs="仿宋_GB2312"/>
                <w:color w:val="000000"/>
                <w:sz w:val="21"/>
                <w:szCs w:val="21"/>
                <w:lang w:eastAsia="zh-CN"/>
              </w:rPr>
            </w:pPr>
            <w:ins w:id="13428" w:author="user" w:date="2019-09-25T16:31:00Z">
              <w:del w:id="13429" w:author="user" w:date="2019-10-30T09:05:00Z">
                <w:r>
                  <w:rPr>
                    <w:rFonts w:hint="eastAsia" w:ascii="仿宋_GB2312" w:hAnsi="仿宋_GB2312" w:cs="仿宋_GB2312"/>
                    <w:color w:val="000000"/>
                    <w:sz w:val="21"/>
                    <w:szCs w:val="21"/>
                    <w:lang w:eastAsia="zh-CN"/>
                  </w:rPr>
                  <w:delText>D1011 财政库款</w:delText>
                </w:r>
              </w:del>
            </w:ins>
          </w:p>
          <w:p>
            <w:pPr>
              <w:spacing w:line="240" w:lineRule="auto"/>
              <w:jc w:val="both"/>
              <w:rPr>
                <w:ins w:id="13430" w:author="user" w:date="2019-09-25T16:31:00Z"/>
                <w:del w:id="13431" w:author="user" w:date="2019-10-30T09:05:00Z"/>
                <w:rFonts w:ascii="仿宋_GB2312" w:hAnsi="仿宋_GB2312" w:cs="仿宋_GB2312"/>
                <w:color w:val="000000"/>
                <w:sz w:val="21"/>
                <w:szCs w:val="21"/>
                <w:lang w:eastAsia="zh-CN"/>
              </w:rPr>
            </w:pPr>
            <w:ins w:id="13432" w:author="user" w:date="2019-09-25T16:31:00Z">
              <w:del w:id="13433" w:author="user" w:date="2019-10-30T09:05:00Z">
                <w:r>
                  <w:rPr>
                    <w:rFonts w:hint="eastAsia" w:ascii="仿宋_GB2312" w:hAnsi="仿宋_GB2312" w:cs="仿宋_GB2312"/>
                    <w:color w:val="000000"/>
                    <w:sz w:val="21"/>
                    <w:szCs w:val="21"/>
                    <w:lang w:eastAsia="zh-CN"/>
                  </w:rPr>
                  <w:delText>D1012 财政过渡存款</w:delText>
                </w:r>
              </w:del>
            </w:ins>
          </w:p>
          <w:p>
            <w:pPr>
              <w:spacing w:line="240" w:lineRule="auto"/>
              <w:jc w:val="both"/>
              <w:rPr>
                <w:ins w:id="13434" w:author="user" w:date="2019-09-25T16:31:00Z"/>
                <w:del w:id="13435" w:author="user" w:date="2019-10-30T09:05:00Z"/>
                <w:rFonts w:ascii="仿宋_GB2312" w:hAnsi="仿宋_GB2312" w:cs="仿宋_GB2312"/>
                <w:color w:val="000000"/>
                <w:sz w:val="21"/>
                <w:szCs w:val="21"/>
                <w:lang w:eastAsia="zh-CN"/>
              </w:rPr>
            </w:pPr>
            <w:ins w:id="13436" w:author="user" w:date="2019-09-25T16:31:00Z">
              <w:del w:id="13437" w:author="user" w:date="2019-10-30T09:05:00Z">
                <w:r>
                  <w:rPr>
                    <w:rFonts w:hint="eastAsia" w:ascii="仿宋_GB2312" w:hAnsi="仿宋_GB2312" w:cs="仿宋_GB2312"/>
                    <w:color w:val="000000"/>
                    <w:sz w:val="21"/>
                    <w:szCs w:val="21"/>
                    <w:lang w:eastAsia="zh-CN"/>
                  </w:rPr>
                  <w:delText>D109 其他财政存款</w:delText>
                </w:r>
              </w:del>
            </w:ins>
          </w:p>
          <w:p>
            <w:pPr>
              <w:spacing w:line="240" w:lineRule="auto"/>
              <w:jc w:val="both"/>
              <w:rPr>
                <w:ins w:id="13438" w:author="user" w:date="2019-09-25T16:31:00Z"/>
                <w:del w:id="13439" w:author="user" w:date="2019-10-30T09:05:00Z"/>
                <w:rFonts w:ascii="仿宋_GB2312" w:hAnsi="仿宋_GB2312" w:cs="仿宋_GB2312"/>
                <w:color w:val="000000"/>
                <w:sz w:val="21"/>
                <w:szCs w:val="21"/>
                <w:lang w:eastAsia="zh-CN"/>
              </w:rPr>
            </w:pPr>
            <w:ins w:id="13440" w:author="user" w:date="2019-09-25T16:31:00Z">
              <w:del w:id="13441" w:author="user" w:date="2019-10-30T09:05:00Z">
                <w:r>
                  <w:rPr>
                    <w:rFonts w:hint="eastAsia" w:ascii="仿宋_GB2312" w:hAnsi="仿宋_GB2312" w:cs="仿宋_GB2312"/>
                    <w:color w:val="000000"/>
                    <w:sz w:val="21"/>
                    <w:szCs w:val="21"/>
                    <w:lang w:eastAsia="zh-CN"/>
                  </w:rPr>
                  <w:delText>D1091 划缴财政存款</w:delText>
                </w:r>
              </w:del>
            </w:ins>
          </w:p>
          <w:p>
            <w:pPr>
              <w:spacing w:line="240" w:lineRule="auto"/>
              <w:jc w:val="both"/>
              <w:rPr>
                <w:ins w:id="13442" w:author="user" w:date="2019-09-25T16:31:00Z"/>
                <w:del w:id="13443" w:author="user" w:date="2019-10-30T09:05:00Z"/>
                <w:rFonts w:ascii="仿宋_GB2312" w:hAnsi="仿宋_GB2312" w:cs="仿宋_GB2312"/>
                <w:color w:val="000000"/>
                <w:sz w:val="21"/>
                <w:szCs w:val="21"/>
                <w:lang w:eastAsia="zh-CN"/>
              </w:rPr>
            </w:pPr>
            <w:ins w:id="13444" w:author="user" w:date="2019-09-25T16:31:00Z">
              <w:del w:id="13445" w:author="user" w:date="2019-10-30T09:05:00Z">
                <w:r>
                  <w:rPr>
                    <w:rFonts w:hint="eastAsia" w:ascii="仿宋_GB2312" w:hAnsi="仿宋_GB2312" w:cs="仿宋_GB2312"/>
                    <w:color w:val="000000"/>
                    <w:sz w:val="21"/>
                    <w:szCs w:val="21"/>
                    <w:lang w:eastAsia="zh-CN"/>
                  </w:rPr>
                  <w:delText>D1092 待结算财政款项</w:delText>
                </w:r>
              </w:del>
            </w:ins>
          </w:p>
          <w:p>
            <w:pPr>
              <w:spacing w:line="240" w:lineRule="auto"/>
              <w:jc w:val="both"/>
              <w:rPr>
                <w:ins w:id="13446" w:author="user" w:date="2019-09-25T16:31:00Z"/>
                <w:del w:id="13447" w:author="user" w:date="2019-10-30T09:05:00Z"/>
                <w:rFonts w:ascii="仿宋_GB2312" w:hAnsi="仿宋_GB2312" w:cs="仿宋_GB2312"/>
                <w:color w:val="000000"/>
                <w:sz w:val="21"/>
                <w:szCs w:val="21"/>
                <w:lang w:eastAsia="zh-CN"/>
              </w:rPr>
            </w:pPr>
            <w:ins w:id="13448" w:author="user" w:date="2019-09-25T16:31:00Z">
              <w:del w:id="13449" w:author="user" w:date="2019-10-30T09:05:00Z">
                <w:r>
                  <w:rPr>
                    <w:rFonts w:hint="eastAsia" w:ascii="仿宋_GB2312" w:hAnsi="仿宋_GB2312" w:cs="仿宋_GB2312"/>
                    <w:color w:val="000000"/>
                    <w:sz w:val="21"/>
                    <w:szCs w:val="21"/>
                    <w:lang w:eastAsia="zh-CN"/>
                  </w:rPr>
                  <w:delText>D1093 财政专用基金存款</w:delText>
                </w:r>
              </w:del>
            </w:ins>
          </w:p>
          <w:p>
            <w:pPr>
              <w:spacing w:line="240" w:lineRule="auto"/>
              <w:jc w:val="both"/>
              <w:rPr>
                <w:ins w:id="13450" w:author="user" w:date="2019-09-25T16:31:00Z"/>
                <w:del w:id="13451" w:author="user" w:date="2019-10-30T09:05:00Z"/>
                <w:rFonts w:ascii="仿宋_GB2312" w:hAnsi="仿宋_GB2312" w:cs="仿宋_GB2312"/>
                <w:color w:val="000000"/>
                <w:sz w:val="21"/>
                <w:szCs w:val="21"/>
                <w:lang w:eastAsia="zh-CN"/>
              </w:rPr>
            </w:pPr>
            <w:ins w:id="13452" w:author="user" w:date="2019-09-25T16:31:00Z">
              <w:del w:id="13453" w:author="user" w:date="2019-10-30T09:05:00Z">
                <w:r>
                  <w:rPr>
                    <w:rFonts w:hint="eastAsia" w:ascii="仿宋_GB2312" w:hAnsi="仿宋_GB2312" w:cs="仿宋_GB2312"/>
                    <w:color w:val="000000"/>
                    <w:sz w:val="21"/>
                    <w:szCs w:val="21"/>
                    <w:lang w:eastAsia="zh-CN"/>
                  </w:rPr>
                  <w:delText>D1094 财政预算外存款</w:delText>
                </w:r>
              </w:del>
            </w:ins>
          </w:p>
          <w:p>
            <w:pPr>
              <w:spacing w:line="240" w:lineRule="auto"/>
              <w:jc w:val="both"/>
              <w:rPr>
                <w:ins w:id="13454" w:author="user" w:date="2019-09-25T16:31:00Z"/>
                <w:del w:id="13455" w:author="user" w:date="2019-10-30T09:05:00Z"/>
                <w:rFonts w:ascii="仿宋_GB2312" w:hAnsi="仿宋_GB2312" w:cs="仿宋_GB2312"/>
                <w:color w:val="000000"/>
                <w:sz w:val="21"/>
                <w:szCs w:val="21"/>
                <w:lang w:eastAsia="zh-CN"/>
              </w:rPr>
            </w:pPr>
            <w:ins w:id="13456" w:author="user" w:date="2019-09-25T16:31:00Z">
              <w:del w:id="13457" w:author="user" w:date="2019-10-30T09:05:00Z">
                <w:r>
                  <w:rPr>
                    <w:rFonts w:hint="eastAsia" w:ascii="仿宋_GB2312" w:hAnsi="仿宋_GB2312" w:cs="仿宋_GB2312"/>
                    <w:color w:val="000000"/>
                    <w:sz w:val="21"/>
                    <w:szCs w:val="21"/>
                    <w:lang w:eastAsia="zh-CN"/>
                  </w:rPr>
                  <w:delText>D1095 国库定期存款</w:delText>
                </w:r>
              </w:del>
            </w:ins>
          </w:p>
          <w:p>
            <w:pPr>
              <w:spacing w:line="240" w:lineRule="auto"/>
              <w:jc w:val="both"/>
              <w:rPr>
                <w:ins w:id="13458" w:author="user" w:date="2019-09-25T16:31:00Z"/>
                <w:del w:id="13459" w:author="user" w:date="2019-10-30T09:05:00Z"/>
                <w:rFonts w:ascii="仿宋_GB2312" w:hAnsi="仿宋_GB2312" w:cs="仿宋_GB2312"/>
                <w:color w:val="000000"/>
                <w:sz w:val="21"/>
                <w:szCs w:val="21"/>
                <w:lang w:eastAsia="zh-CN"/>
              </w:rPr>
            </w:pPr>
            <w:ins w:id="13460" w:author="user" w:date="2019-09-25T16:31:00Z">
              <w:del w:id="13461" w:author="user" w:date="2019-10-30T09:05:00Z">
                <w:r>
                  <w:rPr>
                    <w:rFonts w:hint="eastAsia" w:ascii="仿宋_GB2312" w:hAnsi="仿宋_GB2312" w:cs="仿宋_GB2312"/>
                    <w:color w:val="000000"/>
                    <w:sz w:val="21"/>
                    <w:szCs w:val="21"/>
                    <w:lang w:eastAsia="zh-CN"/>
                  </w:rPr>
                  <w:delText>D11 第三方存管存款</w:delText>
                </w:r>
              </w:del>
            </w:ins>
          </w:p>
          <w:p>
            <w:pPr>
              <w:spacing w:line="240" w:lineRule="auto"/>
              <w:jc w:val="both"/>
              <w:rPr>
                <w:ins w:id="13462" w:author="user" w:date="2019-09-25T16:31:00Z"/>
                <w:del w:id="13463" w:author="user" w:date="2019-10-30T09:05:00Z"/>
                <w:rFonts w:ascii="仿宋_GB2312" w:hAnsi="仿宋_GB2312" w:cs="仿宋_GB2312"/>
                <w:color w:val="000000"/>
                <w:sz w:val="21"/>
                <w:szCs w:val="21"/>
                <w:lang w:eastAsia="zh-CN"/>
              </w:rPr>
            </w:pPr>
            <w:ins w:id="13464" w:author="user" w:date="2019-09-25T16:31:00Z">
              <w:del w:id="13465" w:author="user" w:date="2019-10-30T09:05:00Z">
                <w:r>
                  <w:rPr>
                    <w:rFonts w:hint="eastAsia" w:ascii="仿宋_GB2312" w:hAnsi="仿宋_GB2312" w:cs="仿宋_GB2312"/>
                    <w:color w:val="000000"/>
                    <w:sz w:val="21"/>
                    <w:szCs w:val="21"/>
                    <w:lang w:eastAsia="zh-CN"/>
                  </w:rPr>
                  <w:delText>D12 准备金存款</w:delText>
                </w:r>
              </w:del>
            </w:ins>
          </w:p>
          <w:p>
            <w:pPr>
              <w:spacing w:line="240" w:lineRule="auto"/>
              <w:jc w:val="both"/>
              <w:rPr>
                <w:ins w:id="13466" w:author="user" w:date="2019-09-25T16:31:00Z"/>
                <w:del w:id="13467" w:author="user" w:date="2019-10-30T09:05:00Z"/>
                <w:rFonts w:ascii="仿宋_GB2312" w:hAnsi="仿宋_GB2312" w:cs="仿宋_GB2312"/>
                <w:color w:val="000000"/>
                <w:sz w:val="21"/>
                <w:szCs w:val="21"/>
                <w:lang w:eastAsia="zh-CN"/>
              </w:rPr>
            </w:pPr>
            <w:ins w:id="13468" w:author="user" w:date="2019-09-25T16:31:00Z">
              <w:del w:id="13469" w:author="user" w:date="2019-10-30T09:05:00Z">
                <w:r>
                  <w:rPr>
                    <w:rFonts w:hint="eastAsia" w:ascii="仿宋_GB2312" w:hAnsi="仿宋_GB2312" w:cs="仿宋_GB2312"/>
                    <w:color w:val="000000"/>
                    <w:sz w:val="21"/>
                    <w:szCs w:val="21"/>
                    <w:lang w:eastAsia="zh-CN"/>
                  </w:rPr>
                  <w:delText>D13 存放</w:delText>
                </w:r>
              </w:del>
            </w:ins>
          </w:p>
          <w:p>
            <w:pPr>
              <w:spacing w:line="240" w:lineRule="auto"/>
              <w:jc w:val="both"/>
              <w:rPr>
                <w:ins w:id="13470" w:author="user" w:date="2019-09-25T16:31:00Z"/>
                <w:del w:id="13471" w:author="user" w:date="2019-10-30T09:05:00Z"/>
                <w:rFonts w:ascii="仿宋_GB2312" w:hAnsi="仿宋_GB2312" w:cs="仿宋_GB2312"/>
                <w:color w:val="000000"/>
                <w:sz w:val="21"/>
                <w:szCs w:val="21"/>
                <w:lang w:eastAsia="zh-CN"/>
              </w:rPr>
            </w:pPr>
            <w:ins w:id="13472" w:author="user" w:date="2019-09-25T16:31:00Z">
              <w:del w:id="13473" w:author="user" w:date="2019-10-30T09:05:00Z">
                <w:r>
                  <w:rPr>
                    <w:rFonts w:hint="eastAsia" w:ascii="仿宋_GB2312" w:hAnsi="仿宋_GB2312" w:cs="仿宋_GB2312"/>
                    <w:color w:val="000000"/>
                    <w:sz w:val="21"/>
                    <w:szCs w:val="21"/>
                    <w:lang w:eastAsia="zh-CN"/>
                  </w:rPr>
                  <w:delText>D14 特种存款</w:delText>
                </w:r>
              </w:del>
            </w:ins>
          </w:p>
          <w:p>
            <w:pPr>
              <w:spacing w:line="240" w:lineRule="auto"/>
              <w:jc w:val="both"/>
              <w:rPr>
                <w:ins w:id="13474" w:author="user" w:date="2019-09-25T16:31:00Z"/>
                <w:del w:id="13475" w:author="user" w:date="2019-10-30T09:05:00Z"/>
                <w:rFonts w:ascii="仿宋_GB2312" w:hAnsi="仿宋_GB2312" w:cs="仿宋_GB2312"/>
                <w:color w:val="000000"/>
                <w:sz w:val="21"/>
                <w:szCs w:val="21"/>
                <w:lang w:eastAsia="zh-CN"/>
              </w:rPr>
            </w:pPr>
            <w:ins w:id="13476" w:author="user" w:date="2019-09-25T16:31:00Z">
              <w:del w:id="13477" w:author="user" w:date="2019-10-30T09:05:00Z">
                <w:r>
                  <w:rPr>
                    <w:rFonts w:hint="eastAsia" w:ascii="仿宋_GB2312" w:hAnsi="仿宋_GB2312" w:cs="仿宋_GB2312"/>
                    <w:color w:val="000000"/>
                    <w:sz w:val="21"/>
                    <w:szCs w:val="21"/>
                    <w:lang w:eastAsia="zh-CN"/>
                  </w:rPr>
                  <w:delText>D15 委托资金存款（净）</w:delText>
                </w:r>
              </w:del>
            </w:ins>
          </w:p>
          <w:p>
            <w:pPr>
              <w:spacing w:line="240" w:lineRule="auto"/>
              <w:jc w:val="both"/>
              <w:rPr>
                <w:ins w:id="13478" w:author="user" w:date="2019-09-25T16:31:00Z"/>
                <w:del w:id="13479" w:author="user" w:date="2019-10-30T09:05:00Z"/>
                <w:rFonts w:ascii="仿宋_GB2312" w:hAnsi="仿宋_GB2312" w:cs="仿宋_GB2312"/>
                <w:color w:val="000000"/>
                <w:sz w:val="21"/>
                <w:szCs w:val="21"/>
                <w:lang w:eastAsia="zh-CN"/>
              </w:rPr>
            </w:pPr>
            <w:ins w:id="13480" w:author="user" w:date="2019-09-25T16:31:00Z">
              <w:del w:id="13481" w:author="user" w:date="2019-10-30T09:05:00Z">
                <w:r>
                  <w:rPr>
                    <w:rFonts w:hint="eastAsia" w:ascii="仿宋_GB2312" w:hAnsi="仿宋_GB2312" w:cs="仿宋_GB2312"/>
                    <w:color w:val="000000"/>
                    <w:sz w:val="21"/>
                    <w:szCs w:val="21"/>
                    <w:lang w:eastAsia="zh-CN"/>
                  </w:rPr>
                  <w:delText>D99 其他存款</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13482" w:author="user" w:date="2019-09-25T16:31:00Z"/>
          <w:del w:id="13483" w:author="user" w:date="2019-10-30T09:05:00Z"/>
        </w:trPr>
        <w:tc>
          <w:tcPr>
            <w:tcW w:w="569" w:type="dxa"/>
            <w:tcMar>
              <w:top w:w="15" w:type="dxa"/>
              <w:left w:w="15" w:type="dxa"/>
              <w:bottom w:w="0" w:type="dxa"/>
              <w:right w:w="15" w:type="dxa"/>
            </w:tcMar>
            <w:vAlign w:val="center"/>
          </w:tcPr>
          <w:p>
            <w:pPr>
              <w:widowControl w:val="0"/>
              <w:spacing w:line="240" w:lineRule="auto"/>
              <w:jc w:val="center"/>
              <w:rPr>
                <w:ins w:id="13484" w:author="user" w:date="2019-09-25T16:31:00Z"/>
                <w:del w:id="13485" w:author="user" w:date="2019-10-30T09:05:00Z"/>
                <w:rFonts w:ascii="仿宋_GB2312" w:hAnsi="仿宋_GB2312" w:cs="仿宋_GB2312"/>
                <w:color w:val="000000"/>
                <w:sz w:val="21"/>
                <w:szCs w:val="21"/>
                <w:lang w:eastAsia="zh-CN"/>
              </w:rPr>
            </w:pPr>
            <w:ins w:id="13486" w:author="user" w:date="2019-09-25T16:33:00Z">
              <w:del w:id="13487" w:author="user" w:date="2019-10-30T09:05:00Z">
                <w:r>
                  <w:rPr>
                    <w:rFonts w:ascii="仿宋_GB2312" w:hAnsi="仿宋_GB2312" w:cs="仿宋_GB2312"/>
                    <w:color w:val="000000"/>
                    <w:sz w:val="21"/>
                    <w:szCs w:val="21"/>
                    <w:lang w:eastAsia="zh-CN"/>
                  </w:rPr>
                  <w:delText>7</w:delText>
                </w:r>
              </w:del>
            </w:ins>
          </w:p>
        </w:tc>
        <w:tc>
          <w:tcPr>
            <w:tcW w:w="853" w:type="dxa"/>
            <w:vAlign w:val="center"/>
          </w:tcPr>
          <w:p>
            <w:pPr>
              <w:widowControl w:val="0"/>
              <w:spacing w:line="240" w:lineRule="auto"/>
              <w:jc w:val="center"/>
              <w:rPr>
                <w:ins w:id="13488" w:author="user" w:date="2019-09-25T16:31:00Z"/>
                <w:del w:id="13489" w:author="user" w:date="2019-10-30T09:05:00Z"/>
                <w:rFonts w:ascii="仿宋_GB2312" w:hAnsi="仿宋_GB2312" w:cs="仿宋_GB2312"/>
                <w:color w:val="000000"/>
                <w:sz w:val="21"/>
                <w:szCs w:val="21"/>
                <w:lang w:eastAsia="zh-CN"/>
              </w:rPr>
            </w:pPr>
            <w:ins w:id="13490" w:author="user" w:date="2019-09-25T16:31:00Z">
              <w:del w:id="13491" w:author="user" w:date="2019-10-30T09:05:00Z">
                <w:r>
                  <w:rPr>
                    <w:rFonts w:hint="eastAsia" w:ascii="仿宋_GB2312" w:hAnsi="仿宋_GB2312" w:cs="仿宋_GB2312"/>
                    <w:color w:val="000000"/>
                    <w:sz w:val="21"/>
                    <w:szCs w:val="21"/>
                    <w:lang w:eastAsia="zh-CN"/>
                  </w:rPr>
                  <w:delText>3090</w:delText>
                </w:r>
              </w:del>
            </w:ins>
          </w:p>
        </w:tc>
        <w:tc>
          <w:tcPr>
            <w:tcW w:w="1564" w:type="dxa"/>
            <w:vAlign w:val="center"/>
          </w:tcPr>
          <w:p>
            <w:pPr>
              <w:spacing w:line="240" w:lineRule="auto"/>
              <w:jc w:val="center"/>
              <w:rPr>
                <w:ins w:id="13492" w:author="user" w:date="2019-09-25T16:31:00Z"/>
                <w:del w:id="13493" w:author="user" w:date="2019-10-30T09:05:00Z"/>
                <w:rFonts w:ascii="仿宋_GB2312" w:hAnsi="仿宋_GB2312" w:cs="仿宋_GB2312"/>
                <w:color w:val="000000"/>
                <w:sz w:val="21"/>
                <w:szCs w:val="21"/>
                <w:lang w:eastAsia="zh-CN"/>
              </w:rPr>
            </w:pPr>
            <w:ins w:id="13494" w:author="user" w:date="2019-09-25T16:31:00Z">
              <w:del w:id="13495" w:author="user" w:date="2019-10-30T09:05:00Z">
                <w:r>
                  <w:rPr>
                    <w:rFonts w:hint="eastAsia" w:ascii="仿宋_GB2312" w:hAnsi="仿宋_GB2312" w:cs="仿宋_GB2312"/>
                    <w:color w:val="000000"/>
                    <w:sz w:val="21"/>
                    <w:szCs w:val="21"/>
                    <w:lang w:eastAsia="zh-CN"/>
                  </w:rPr>
                  <w:delText>存款协议起始日期</w:delText>
                </w:r>
              </w:del>
            </w:ins>
          </w:p>
        </w:tc>
        <w:tc>
          <w:tcPr>
            <w:tcW w:w="1137" w:type="dxa"/>
            <w:vAlign w:val="center"/>
          </w:tcPr>
          <w:p>
            <w:pPr>
              <w:spacing w:line="240" w:lineRule="auto"/>
              <w:jc w:val="center"/>
              <w:rPr>
                <w:ins w:id="13496" w:author="user" w:date="2019-09-25T16:31:00Z"/>
                <w:del w:id="13497" w:author="user" w:date="2019-10-30T09:05:00Z"/>
                <w:rFonts w:ascii="仿宋_GB2312" w:hAnsi="仿宋_GB2312" w:cs="仿宋_GB2312"/>
                <w:color w:val="000000"/>
                <w:sz w:val="21"/>
                <w:szCs w:val="21"/>
                <w:lang w:eastAsia="zh-CN"/>
              </w:rPr>
            </w:pPr>
            <w:ins w:id="13498" w:author="user" w:date="2019-09-25T16:31:00Z">
              <w:del w:id="13499" w:author="user" w:date="2019-10-30T09:05:00Z">
                <w:r>
                  <w:rPr>
                    <w:rFonts w:hint="eastAsia" w:ascii="仿宋_GB2312" w:hAnsi="仿宋_GB2312" w:cs="仿宋_GB2312"/>
                    <w:color w:val="000000"/>
                    <w:sz w:val="21"/>
                    <w:szCs w:val="21"/>
                    <w:lang w:eastAsia="zh-CN"/>
                  </w:rPr>
                  <w:delText>YYYY-MM-DD</w:delText>
                </w:r>
              </w:del>
            </w:ins>
          </w:p>
        </w:tc>
        <w:tc>
          <w:tcPr>
            <w:tcW w:w="4213" w:type="dxa"/>
            <w:tcMar>
              <w:top w:w="15" w:type="dxa"/>
              <w:left w:w="15" w:type="dxa"/>
              <w:bottom w:w="0" w:type="dxa"/>
              <w:right w:w="15" w:type="dxa"/>
            </w:tcMar>
            <w:vAlign w:val="center"/>
          </w:tcPr>
          <w:p>
            <w:pPr>
              <w:spacing w:line="240" w:lineRule="auto"/>
              <w:jc w:val="both"/>
              <w:rPr>
                <w:ins w:id="13500" w:author="user" w:date="2019-09-25T16:31:00Z"/>
                <w:del w:id="13501" w:author="user" w:date="2019-10-30T09:05:00Z"/>
                <w:rFonts w:ascii="仿宋_GB2312" w:hAnsi="仿宋_GB2312" w:cs="仿宋_GB2312"/>
                <w:color w:val="000000"/>
                <w:sz w:val="21"/>
                <w:szCs w:val="21"/>
                <w:lang w:eastAsia="zh-CN"/>
              </w:rPr>
            </w:pPr>
            <w:ins w:id="13502" w:author="user" w:date="2019-09-25T16:31:00Z">
              <w:del w:id="13503" w:author="user" w:date="2019-10-30T09:05:00Z">
                <w:r>
                  <w:rPr>
                    <w:rFonts w:hint="eastAsia" w:ascii="仿宋_GB2312" w:hAnsi="仿宋_GB2312" w:cs="仿宋_GB2312"/>
                    <w:color w:val="000000"/>
                    <w:sz w:val="21"/>
                    <w:szCs w:val="21"/>
                    <w:lang w:eastAsia="zh-CN"/>
                  </w:rPr>
                  <w:delText>1.指存款协议的生效日期。</w:delText>
                </w:r>
              </w:del>
            </w:ins>
            <w:ins w:id="13504" w:author="user" w:date="2019-09-25T16:31:00Z">
              <w:del w:id="13505" w:author="user" w:date="2019-10-30T09:05:00Z">
                <w:r>
                  <w:rPr>
                    <w:rFonts w:hint="eastAsia" w:ascii="仿宋_GB2312" w:hAnsi="仿宋_GB2312" w:cs="仿宋_GB2312"/>
                    <w:color w:val="000000"/>
                    <w:sz w:val="21"/>
                    <w:szCs w:val="21"/>
                    <w:lang w:eastAsia="zh-CN"/>
                  </w:rPr>
                  <w:br w:type="textWrapping"/>
                </w:r>
              </w:del>
            </w:ins>
            <w:ins w:id="13506" w:author="user" w:date="2019-09-25T16:31:00Z">
              <w:del w:id="13507" w:author="user" w:date="2019-10-30T09:05:00Z">
                <w:r>
                  <w:rPr>
                    <w:rFonts w:hint="eastAsia" w:ascii="仿宋_GB2312" w:hAnsi="仿宋_GB2312" w:cs="仿宋_GB2312"/>
                    <w:color w:val="000000"/>
                    <w:sz w:val="21"/>
                    <w:szCs w:val="21"/>
                    <w:lang w:eastAsia="zh-CN"/>
                  </w:rPr>
                  <w:delText>2.按照“YYYY-MM-DD”格式填写，应介于1900.01.01-录入当日，单位活期存款和活期储蓄存款两个产品类别下的存款汇总报送，该字段为空。数据更新的频率为月度。</w:delText>
                </w:r>
              </w:del>
            </w:ins>
            <w:ins w:id="13508" w:author="user" w:date="2019-09-25T16:31:00Z">
              <w:del w:id="13509" w:author="user" w:date="2019-10-30T09:05:00Z">
                <w:r>
                  <w:rPr>
                    <w:rFonts w:hint="eastAsia" w:ascii="仿宋_GB2312" w:hAnsi="仿宋_GB2312" w:cs="仿宋_GB2312"/>
                    <w:color w:val="000000"/>
                    <w:sz w:val="21"/>
                    <w:szCs w:val="21"/>
                    <w:lang w:eastAsia="zh-CN"/>
                  </w:rPr>
                  <w:br w:type="textWrapping"/>
                </w:r>
              </w:del>
            </w:ins>
            <w:ins w:id="13510" w:author="user" w:date="2019-09-25T16:31:00Z">
              <w:del w:id="13511" w:author="user" w:date="2019-10-30T09:05:00Z">
                <w:r>
                  <w:rPr>
                    <w:rFonts w:hint="eastAsia" w:ascii="仿宋_GB2312" w:hAnsi="仿宋_GB2312" w:cs="仿宋_GB2312"/>
                    <w:color w:val="000000"/>
                    <w:sz w:val="21"/>
                    <w:szCs w:val="21"/>
                    <w:lang w:eastAsia="zh-CN"/>
                  </w:rPr>
                  <w:delText>3.值域：0000-01-01到9999-12-31</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13512" w:author="user" w:date="2019-09-25T16:31:00Z"/>
          <w:del w:id="13513" w:author="user" w:date="2019-10-30T09:05:00Z"/>
        </w:trPr>
        <w:tc>
          <w:tcPr>
            <w:tcW w:w="569" w:type="dxa"/>
            <w:tcMar>
              <w:top w:w="15" w:type="dxa"/>
              <w:left w:w="15" w:type="dxa"/>
              <w:bottom w:w="0" w:type="dxa"/>
              <w:right w:w="15" w:type="dxa"/>
            </w:tcMar>
            <w:vAlign w:val="center"/>
          </w:tcPr>
          <w:p>
            <w:pPr>
              <w:widowControl w:val="0"/>
              <w:spacing w:line="240" w:lineRule="auto"/>
              <w:jc w:val="center"/>
              <w:rPr>
                <w:ins w:id="13514" w:author="user" w:date="2019-09-25T16:31:00Z"/>
                <w:del w:id="13515" w:author="user" w:date="2019-10-30T09:05:00Z"/>
                <w:rFonts w:ascii="仿宋_GB2312" w:hAnsi="仿宋_GB2312" w:cs="仿宋_GB2312"/>
                <w:color w:val="000000"/>
                <w:sz w:val="21"/>
                <w:szCs w:val="21"/>
                <w:lang w:eastAsia="zh-CN"/>
              </w:rPr>
            </w:pPr>
            <w:ins w:id="13516" w:author="user" w:date="2019-09-25T16:33:00Z">
              <w:del w:id="13517" w:author="user" w:date="2019-10-30T09:05:00Z">
                <w:r>
                  <w:rPr>
                    <w:rFonts w:ascii="仿宋_GB2312" w:hAnsi="仿宋_GB2312" w:cs="仿宋_GB2312"/>
                    <w:color w:val="000000"/>
                    <w:sz w:val="21"/>
                    <w:szCs w:val="21"/>
                    <w:lang w:eastAsia="zh-CN"/>
                  </w:rPr>
                  <w:delText>8</w:delText>
                </w:r>
              </w:del>
            </w:ins>
          </w:p>
        </w:tc>
        <w:tc>
          <w:tcPr>
            <w:tcW w:w="853" w:type="dxa"/>
            <w:vAlign w:val="center"/>
          </w:tcPr>
          <w:p>
            <w:pPr>
              <w:widowControl w:val="0"/>
              <w:spacing w:line="240" w:lineRule="auto"/>
              <w:jc w:val="center"/>
              <w:rPr>
                <w:ins w:id="13518" w:author="user" w:date="2019-09-25T16:31:00Z"/>
                <w:del w:id="13519" w:author="user" w:date="2019-10-30T09:05:00Z"/>
                <w:rFonts w:ascii="仿宋_GB2312" w:hAnsi="仿宋_GB2312" w:cs="仿宋_GB2312"/>
                <w:color w:val="000000"/>
                <w:sz w:val="21"/>
                <w:szCs w:val="21"/>
                <w:lang w:eastAsia="zh-CN"/>
              </w:rPr>
            </w:pPr>
            <w:ins w:id="13520" w:author="user" w:date="2019-09-25T16:31:00Z">
              <w:del w:id="13521" w:author="user" w:date="2019-10-30T09:05:00Z">
                <w:r>
                  <w:rPr>
                    <w:rFonts w:hint="eastAsia" w:ascii="仿宋_GB2312" w:hAnsi="仿宋_GB2312" w:cs="仿宋_GB2312"/>
                    <w:color w:val="000000"/>
                    <w:sz w:val="21"/>
                    <w:szCs w:val="21"/>
                    <w:lang w:eastAsia="zh-CN"/>
                  </w:rPr>
                  <w:delText>3100</w:delText>
                </w:r>
              </w:del>
            </w:ins>
          </w:p>
        </w:tc>
        <w:tc>
          <w:tcPr>
            <w:tcW w:w="1564" w:type="dxa"/>
            <w:vAlign w:val="center"/>
          </w:tcPr>
          <w:p>
            <w:pPr>
              <w:spacing w:line="240" w:lineRule="auto"/>
              <w:jc w:val="center"/>
              <w:rPr>
                <w:ins w:id="13522" w:author="user" w:date="2019-09-25T16:31:00Z"/>
                <w:del w:id="13523" w:author="user" w:date="2019-10-30T09:05:00Z"/>
                <w:rFonts w:ascii="仿宋_GB2312" w:hAnsi="仿宋_GB2312" w:cs="仿宋_GB2312"/>
                <w:color w:val="000000"/>
                <w:sz w:val="21"/>
                <w:szCs w:val="21"/>
                <w:lang w:eastAsia="zh-CN"/>
              </w:rPr>
            </w:pPr>
            <w:ins w:id="13524" w:author="user" w:date="2019-09-25T16:31:00Z">
              <w:del w:id="13525" w:author="user" w:date="2019-10-30T09:05:00Z">
                <w:r>
                  <w:rPr>
                    <w:rFonts w:hint="eastAsia" w:ascii="仿宋_GB2312" w:hAnsi="仿宋_GB2312" w:cs="仿宋_GB2312"/>
                    <w:color w:val="000000"/>
                    <w:sz w:val="21"/>
                    <w:szCs w:val="21"/>
                    <w:lang w:eastAsia="zh-CN"/>
                  </w:rPr>
                  <w:delText>存款协议到期日期</w:delText>
                </w:r>
              </w:del>
            </w:ins>
          </w:p>
        </w:tc>
        <w:tc>
          <w:tcPr>
            <w:tcW w:w="1137" w:type="dxa"/>
            <w:vAlign w:val="center"/>
          </w:tcPr>
          <w:p>
            <w:pPr>
              <w:spacing w:line="240" w:lineRule="auto"/>
              <w:jc w:val="center"/>
              <w:rPr>
                <w:ins w:id="13526" w:author="user" w:date="2019-09-25T16:31:00Z"/>
                <w:del w:id="13527" w:author="user" w:date="2019-10-30T09:05:00Z"/>
                <w:rFonts w:ascii="仿宋_GB2312" w:hAnsi="仿宋_GB2312" w:cs="仿宋_GB2312"/>
                <w:color w:val="000000"/>
                <w:sz w:val="21"/>
                <w:szCs w:val="21"/>
                <w:lang w:eastAsia="zh-CN"/>
              </w:rPr>
            </w:pPr>
            <w:ins w:id="13528" w:author="user" w:date="2019-09-25T16:31:00Z">
              <w:del w:id="13529" w:author="user" w:date="2019-10-30T09:05:00Z">
                <w:r>
                  <w:rPr>
                    <w:rFonts w:hint="eastAsia" w:ascii="仿宋_GB2312" w:hAnsi="仿宋_GB2312" w:cs="仿宋_GB2312"/>
                    <w:color w:val="000000"/>
                    <w:sz w:val="21"/>
                    <w:szCs w:val="21"/>
                    <w:lang w:eastAsia="zh-CN"/>
                  </w:rPr>
                  <w:delText>YYYY-MM-DD</w:delText>
                </w:r>
              </w:del>
            </w:ins>
          </w:p>
        </w:tc>
        <w:tc>
          <w:tcPr>
            <w:tcW w:w="4213" w:type="dxa"/>
            <w:tcMar>
              <w:top w:w="15" w:type="dxa"/>
              <w:left w:w="15" w:type="dxa"/>
              <w:bottom w:w="0" w:type="dxa"/>
              <w:right w:w="15" w:type="dxa"/>
            </w:tcMar>
            <w:vAlign w:val="center"/>
          </w:tcPr>
          <w:p>
            <w:pPr>
              <w:spacing w:line="240" w:lineRule="auto"/>
              <w:jc w:val="both"/>
              <w:rPr>
                <w:ins w:id="13530" w:author="user" w:date="2019-09-25T16:31:00Z"/>
                <w:del w:id="13531" w:author="user" w:date="2019-10-30T09:05:00Z"/>
                <w:rFonts w:ascii="仿宋_GB2312" w:hAnsi="仿宋_GB2312" w:cs="仿宋_GB2312"/>
                <w:color w:val="000000"/>
                <w:sz w:val="21"/>
                <w:szCs w:val="21"/>
                <w:lang w:eastAsia="zh-CN"/>
              </w:rPr>
            </w:pPr>
            <w:ins w:id="13532" w:author="user" w:date="2019-09-25T16:31:00Z">
              <w:del w:id="13533" w:author="user" w:date="2019-10-30T09:05:00Z">
                <w:r>
                  <w:rPr>
                    <w:rFonts w:hint="eastAsia" w:ascii="仿宋_GB2312" w:hAnsi="仿宋_GB2312" w:cs="仿宋_GB2312"/>
                    <w:color w:val="000000"/>
                    <w:sz w:val="21"/>
                    <w:szCs w:val="21"/>
                    <w:lang w:eastAsia="zh-CN"/>
                  </w:rPr>
                  <w:delText>1.指存款协议约定的终止日期。</w:delText>
                </w:r>
              </w:del>
            </w:ins>
            <w:ins w:id="13534" w:author="user" w:date="2019-09-25T16:31:00Z">
              <w:del w:id="13535" w:author="user" w:date="2019-10-30T09:05:00Z">
                <w:r>
                  <w:rPr>
                    <w:rFonts w:hint="eastAsia" w:ascii="仿宋_GB2312" w:hAnsi="仿宋_GB2312" w:cs="仿宋_GB2312"/>
                    <w:color w:val="000000"/>
                    <w:sz w:val="21"/>
                    <w:szCs w:val="21"/>
                    <w:lang w:eastAsia="zh-CN"/>
                  </w:rPr>
                  <w:br w:type="textWrapping"/>
                </w:r>
              </w:del>
            </w:ins>
            <w:ins w:id="13536" w:author="user" w:date="2019-09-25T16:31:00Z">
              <w:del w:id="13537" w:author="user" w:date="2019-10-30T09:05:00Z">
                <w:r>
                  <w:rPr>
                    <w:rFonts w:hint="eastAsia" w:ascii="仿宋_GB2312" w:hAnsi="仿宋_GB2312" w:cs="仿宋_GB2312"/>
                    <w:color w:val="000000"/>
                    <w:sz w:val="21"/>
                    <w:szCs w:val="21"/>
                    <w:lang w:eastAsia="zh-CN"/>
                  </w:rPr>
                  <w:delText>2.按照“YYYY-MM-DD”格式填写，对于无法确定存款协议到期日的，为空，如：产品类别为定活两便的记录，到期日为空。数据更新的频率为月度。</w:delText>
                </w:r>
              </w:del>
            </w:ins>
            <w:ins w:id="13538" w:author="user" w:date="2019-09-25T16:31:00Z">
              <w:del w:id="13539" w:author="user" w:date="2019-10-30T09:05:00Z">
                <w:r>
                  <w:rPr>
                    <w:rFonts w:hint="eastAsia" w:ascii="仿宋_GB2312" w:hAnsi="仿宋_GB2312" w:cs="仿宋_GB2312"/>
                    <w:color w:val="000000"/>
                    <w:sz w:val="21"/>
                    <w:szCs w:val="21"/>
                    <w:lang w:eastAsia="zh-CN"/>
                  </w:rPr>
                  <w:br w:type="textWrapping"/>
                </w:r>
              </w:del>
            </w:ins>
            <w:ins w:id="13540" w:author="user" w:date="2019-09-25T16:31:00Z">
              <w:del w:id="13541" w:author="user" w:date="2019-10-30T09:05:00Z">
                <w:r>
                  <w:rPr>
                    <w:rFonts w:hint="eastAsia" w:ascii="仿宋_GB2312" w:hAnsi="仿宋_GB2312" w:cs="仿宋_GB2312"/>
                    <w:color w:val="000000"/>
                    <w:sz w:val="21"/>
                    <w:szCs w:val="21"/>
                    <w:lang w:eastAsia="zh-CN"/>
                  </w:rPr>
                  <w:delText>3.值域：0000-01-01到9999-12-31</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13542" w:author="user" w:date="2019-09-25T16:31:00Z"/>
          <w:del w:id="13543" w:author="user" w:date="2019-10-30T09:05:00Z"/>
        </w:trPr>
        <w:tc>
          <w:tcPr>
            <w:tcW w:w="569" w:type="dxa"/>
            <w:tcMar>
              <w:top w:w="15" w:type="dxa"/>
              <w:left w:w="15" w:type="dxa"/>
              <w:bottom w:w="0" w:type="dxa"/>
              <w:right w:w="15" w:type="dxa"/>
            </w:tcMar>
            <w:vAlign w:val="center"/>
          </w:tcPr>
          <w:p>
            <w:pPr>
              <w:widowControl w:val="0"/>
              <w:spacing w:line="240" w:lineRule="auto"/>
              <w:jc w:val="center"/>
              <w:rPr>
                <w:ins w:id="13544" w:author="user" w:date="2019-09-25T16:31:00Z"/>
                <w:del w:id="13545" w:author="user" w:date="2019-10-30T09:05:00Z"/>
                <w:rFonts w:ascii="仿宋_GB2312" w:hAnsi="仿宋_GB2312" w:cs="仿宋_GB2312"/>
                <w:color w:val="000000"/>
                <w:sz w:val="21"/>
                <w:szCs w:val="21"/>
                <w:lang w:eastAsia="zh-CN"/>
              </w:rPr>
            </w:pPr>
            <w:ins w:id="13546" w:author="user" w:date="2019-09-25T16:33:00Z">
              <w:del w:id="13547" w:author="user" w:date="2019-10-30T09:05:00Z">
                <w:r>
                  <w:rPr>
                    <w:rFonts w:ascii="仿宋_GB2312" w:hAnsi="仿宋_GB2312" w:cs="仿宋_GB2312"/>
                    <w:color w:val="000000"/>
                    <w:sz w:val="21"/>
                    <w:szCs w:val="21"/>
                    <w:lang w:eastAsia="zh-CN"/>
                  </w:rPr>
                  <w:delText>9</w:delText>
                </w:r>
              </w:del>
            </w:ins>
          </w:p>
        </w:tc>
        <w:tc>
          <w:tcPr>
            <w:tcW w:w="853" w:type="dxa"/>
            <w:vAlign w:val="center"/>
          </w:tcPr>
          <w:p>
            <w:pPr>
              <w:widowControl w:val="0"/>
              <w:spacing w:line="240" w:lineRule="auto"/>
              <w:jc w:val="center"/>
              <w:rPr>
                <w:ins w:id="13548" w:author="user" w:date="2019-09-25T16:31:00Z"/>
                <w:del w:id="13549" w:author="user" w:date="2019-10-30T09:05:00Z"/>
                <w:rFonts w:ascii="仿宋_GB2312" w:hAnsi="仿宋_GB2312" w:cs="仿宋_GB2312"/>
                <w:color w:val="000000"/>
                <w:sz w:val="21"/>
                <w:szCs w:val="21"/>
                <w:lang w:eastAsia="zh-CN"/>
              </w:rPr>
            </w:pPr>
            <w:ins w:id="13550" w:author="user" w:date="2019-09-25T16:31:00Z">
              <w:del w:id="13551" w:author="user" w:date="2019-10-30T09:05:00Z">
                <w:r>
                  <w:rPr>
                    <w:rFonts w:hint="eastAsia" w:ascii="仿宋_GB2312" w:hAnsi="仿宋_GB2312" w:cs="仿宋_GB2312"/>
                    <w:color w:val="000000"/>
                    <w:sz w:val="21"/>
                    <w:szCs w:val="21"/>
                    <w:lang w:eastAsia="zh-CN"/>
                  </w:rPr>
                  <w:delText>3120</w:delText>
                </w:r>
              </w:del>
            </w:ins>
          </w:p>
        </w:tc>
        <w:tc>
          <w:tcPr>
            <w:tcW w:w="1564" w:type="dxa"/>
            <w:vAlign w:val="center"/>
          </w:tcPr>
          <w:p>
            <w:pPr>
              <w:spacing w:line="240" w:lineRule="auto"/>
              <w:jc w:val="center"/>
              <w:rPr>
                <w:ins w:id="13552" w:author="user" w:date="2019-09-25T16:31:00Z"/>
                <w:del w:id="13553" w:author="user" w:date="2019-10-30T09:05:00Z"/>
                <w:rFonts w:ascii="仿宋_GB2312" w:hAnsi="仿宋_GB2312" w:cs="仿宋_GB2312"/>
                <w:color w:val="000000"/>
                <w:sz w:val="21"/>
                <w:szCs w:val="21"/>
                <w:lang w:eastAsia="zh-CN"/>
              </w:rPr>
            </w:pPr>
            <w:ins w:id="13554" w:author="user" w:date="2019-09-25T16:31:00Z">
              <w:del w:id="13555" w:author="user" w:date="2019-10-30T09:05:00Z">
                <w:r>
                  <w:rPr>
                    <w:rFonts w:hint="eastAsia" w:ascii="仿宋_GB2312" w:hAnsi="仿宋_GB2312" w:cs="仿宋_GB2312"/>
                    <w:color w:val="000000"/>
                    <w:sz w:val="21"/>
                    <w:szCs w:val="21"/>
                    <w:lang w:eastAsia="zh-CN"/>
                  </w:rPr>
                  <w:delText>币种</w:delText>
                </w:r>
              </w:del>
            </w:ins>
          </w:p>
        </w:tc>
        <w:tc>
          <w:tcPr>
            <w:tcW w:w="1137" w:type="dxa"/>
            <w:vAlign w:val="center"/>
          </w:tcPr>
          <w:p>
            <w:pPr>
              <w:spacing w:line="240" w:lineRule="auto"/>
              <w:jc w:val="center"/>
              <w:rPr>
                <w:ins w:id="13556" w:author="user" w:date="2019-09-25T16:31:00Z"/>
                <w:del w:id="13557" w:author="user" w:date="2019-10-30T09:05:00Z"/>
                <w:rFonts w:ascii="仿宋_GB2312" w:hAnsi="仿宋_GB2312" w:cs="仿宋_GB2312"/>
                <w:color w:val="000000"/>
                <w:sz w:val="21"/>
                <w:szCs w:val="21"/>
                <w:lang w:eastAsia="zh-CN"/>
              </w:rPr>
            </w:pPr>
            <w:ins w:id="13558" w:author="user" w:date="2019-09-25T16:31:00Z">
              <w:del w:id="13559" w:author="user" w:date="2019-10-30T09:05:00Z">
                <w:r>
                  <w:rPr>
                    <w:rFonts w:hint="eastAsia" w:ascii="仿宋_GB2312" w:hAnsi="仿宋_GB2312" w:cs="仿宋_GB2312"/>
                    <w:color w:val="000000"/>
                    <w:sz w:val="21"/>
                    <w:szCs w:val="21"/>
                    <w:lang w:eastAsia="zh-CN"/>
                  </w:rPr>
                  <w:delText>3!a</w:delText>
                </w:r>
              </w:del>
            </w:ins>
          </w:p>
        </w:tc>
        <w:tc>
          <w:tcPr>
            <w:tcW w:w="4213" w:type="dxa"/>
            <w:tcMar>
              <w:top w:w="15" w:type="dxa"/>
              <w:left w:w="15" w:type="dxa"/>
              <w:bottom w:w="0" w:type="dxa"/>
              <w:right w:w="15" w:type="dxa"/>
            </w:tcMar>
            <w:vAlign w:val="center"/>
          </w:tcPr>
          <w:p>
            <w:pPr>
              <w:spacing w:line="240" w:lineRule="auto"/>
              <w:jc w:val="both"/>
              <w:rPr>
                <w:ins w:id="13560" w:author="user" w:date="2019-09-25T16:31:00Z"/>
                <w:del w:id="13561" w:author="user" w:date="2019-10-30T09:05:00Z"/>
                <w:rFonts w:ascii="仿宋_GB2312" w:hAnsi="仿宋_GB2312" w:cs="仿宋_GB2312"/>
                <w:color w:val="000000"/>
                <w:sz w:val="21"/>
                <w:szCs w:val="21"/>
                <w:lang w:eastAsia="zh-CN"/>
              </w:rPr>
            </w:pPr>
            <w:ins w:id="13562" w:author="user" w:date="2019-09-25T16:31:00Z">
              <w:del w:id="13563" w:author="user" w:date="2019-10-30T09:05:00Z">
                <w:r>
                  <w:rPr>
                    <w:rFonts w:hint="eastAsia" w:ascii="仿宋_GB2312" w:hAnsi="仿宋_GB2312" w:cs="仿宋_GB2312"/>
                    <w:color w:val="000000"/>
                    <w:sz w:val="21"/>
                    <w:szCs w:val="21"/>
                    <w:lang w:eastAsia="zh-CN"/>
                  </w:rPr>
                  <w:delText>1.指金融合约的交易币种。</w:delText>
                </w:r>
              </w:del>
            </w:ins>
            <w:ins w:id="13564" w:author="user" w:date="2019-09-25T16:31:00Z">
              <w:del w:id="13565" w:author="user" w:date="2019-10-30T09:05:00Z">
                <w:r>
                  <w:rPr>
                    <w:rFonts w:hint="eastAsia" w:ascii="仿宋_GB2312" w:hAnsi="仿宋_GB2312" w:cs="仿宋_GB2312"/>
                    <w:color w:val="000000"/>
                    <w:sz w:val="21"/>
                    <w:szCs w:val="21"/>
                    <w:lang w:eastAsia="zh-CN"/>
                  </w:rPr>
                  <w:br w:type="textWrapping"/>
                </w:r>
              </w:del>
            </w:ins>
            <w:ins w:id="13566" w:author="user" w:date="2019-09-25T16:31:00Z">
              <w:del w:id="13567" w:author="user" w:date="2019-10-30T09:05:00Z">
                <w:r>
                  <w:rPr>
                    <w:rFonts w:hint="eastAsia" w:ascii="仿宋_GB2312" w:hAnsi="仿宋_GB2312" w:cs="仿宋_GB2312"/>
                    <w:color w:val="000000"/>
                    <w:sz w:val="21"/>
                    <w:szCs w:val="21"/>
                    <w:lang w:eastAsia="zh-CN"/>
                  </w:rPr>
                  <w:delText>2.采用《表示货币和资金的代码》（GB/T 12406）中的三位字母型代码。货币代码的最左边两位字符提供了分配给货币管理机构的唯一代码；第三位字符是一个指示符，也称助记符，依据主要的货币单位或资金的名称制定。数据更新频率为月度。</w:delText>
                </w:r>
              </w:del>
            </w:ins>
            <w:ins w:id="13568" w:author="user" w:date="2019-09-25T16:31:00Z">
              <w:del w:id="13569" w:author="user" w:date="2019-10-30T09:05:00Z">
                <w:r>
                  <w:rPr>
                    <w:rFonts w:hint="eastAsia" w:ascii="仿宋_GB2312" w:hAnsi="仿宋_GB2312" w:cs="仿宋_GB2312"/>
                    <w:color w:val="000000"/>
                    <w:sz w:val="21"/>
                    <w:szCs w:val="21"/>
                    <w:lang w:eastAsia="zh-CN"/>
                  </w:rPr>
                  <w:br w:type="textWrapping"/>
                </w:r>
              </w:del>
            </w:ins>
            <w:ins w:id="13570" w:author="user" w:date="2019-09-25T16:31:00Z">
              <w:del w:id="13571" w:author="user" w:date="2019-10-30T09:05:00Z">
                <w:r>
                  <w:rPr>
                    <w:rFonts w:hint="eastAsia" w:ascii="仿宋_GB2312" w:hAnsi="仿宋_GB2312" w:cs="仿宋_GB2312"/>
                    <w:color w:val="000000"/>
                    <w:sz w:val="21"/>
                    <w:szCs w:val="21"/>
                    <w:lang w:eastAsia="zh-CN"/>
                  </w:rPr>
                  <w:delText>3.值域：</w:delText>
                </w:r>
              </w:del>
            </w:ins>
          </w:p>
          <w:p>
            <w:pPr>
              <w:spacing w:line="240" w:lineRule="auto"/>
              <w:jc w:val="both"/>
              <w:rPr>
                <w:ins w:id="13572" w:author="user" w:date="2019-09-25T16:31:00Z"/>
                <w:del w:id="13573" w:author="user" w:date="2019-10-30T09:05:00Z"/>
                <w:rFonts w:ascii="仿宋_GB2312" w:hAnsi="仿宋_GB2312" w:cs="仿宋_GB2312"/>
                <w:color w:val="000000"/>
                <w:sz w:val="21"/>
                <w:szCs w:val="21"/>
                <w:lang w:eastAsia="zh-CN"/>
              </w:rPr>
            </w:pPr>
            <w:ins w:id="13574" w:author="user" w:date="2019-09-25T16:31:00Z">
              <w:del w:id="13575" w:author="user" w:date="2019-10-30T09:05:00Z">
                <w:r>
                  <w:rPr>
                    <w:rFonts w:hint="eastAsia" w:ascii="仿宋_GB2312" w:hAnsi="仿宋_GB2312" w:cs="仿宋_GB2312"/>
                    <w:color w:val="000000"/>
                    <w:sz w:val="21"/>
                    <w:szCs w:val="21"/>
                    <w:lang w:eastAsia="zh-CN"/>
                  </w:rPr>
                  <w:delText>ADP 安道尔比塞塔</w:delText>
                </w:r>
              </w:del>
            </w:ins>
            <w:ins w:id="13576" w:author="user" w:date="2019-09-25T16:31:00Z">
              <w:del w:id="13577" w:author="user" w:date="2019-10-30T09:05:00Z">
                <w:r>
                  <w:rPr>
                    <w:rFonts w:hint="eastAsia" w:ascii="仿宋_GB2312" w:hAnsi="仿宋_GB2312" w:cs="仿宋_GB2312"/>
                    <w:color w:val="000000"/>
                    <w:sz w:val="21"/>
                    <w:szCs w:val="21"/>
                    <w:lang w:eastAsia="zh-CN"/>
                  </w:rPr>
                  <w:br w:type="textWrapping"/>
                </w:r>
              </w:del>
            </w:ins>
            <w:ins w:id="13578" w:author="user" w:date="2019-09-25T16:31:00Z">
              <w:del w:id="13579" w:author="user" w:date="2019-10-30T09:05:00Z">
                <w:r>
                  <w:rPr>
                    <w:rFonts w:hint="eastAsia" w:ascii="仿宋_GB2312" w:hAnsi="仿宋_GB2312" w:cs="仿宋_GB2312"/>
                    <w:color w:val="000000"/>
                    <w:sz w:val="21"/>
                    <w:szCs w:val="21"/>
                    <w:lang w:eastAsia="zh-CN"/>
                  </w:rPr>
                  <w:delText>AED UAE迪拉姆</w:delText>
                </w:r>
              </w:del>
            </w:ins>
            <w:ins w:id="13580" w:author="user" w:date="2019-09-25T16:31:00Z">
              <w:del w:id="13581" w:author="user" w:date="2019-10-30T09:05:00Z">
                <w:r>
                  <w:rPr>
                    <w:rFonts w:hint="eastAsia" w:ascii="仿宋_GB2312" w:hAnsi="仿宋_GB2312" w:cs="仿宋_GB2312"/>
                    <w:color w:val="000000"/>
                    <w:sz w:val="21"/>
                    <w:szCs w:val="21"/>
                    <w:lang w:eastAsia="zh-CN"/>
                  </w:rPr>
                  <w:br w:type="textWrapping"/>
                </w:r>
              </w:del>
            </w:ins>
            <w:ins w:id="13582" w:author="user" w:date="2019-09-25T16:31:00Z">
              <w:del w:id="13583" w:author="user" w:date="2019-10-30T09:05:00Z">
                <w:r>
                  <w:rPr>
                    <w:rFonts w:hint="eastAsia" w:ascii="仿宋_GB2312" w:hAnsi="仿宋_GB2312" w:cs="仿宋_GB2312"/>
                    <w:color w:val="000000"/>
                    <w:sz w:val="21"/>
                    <w:szCs w:val="21"/>
                    <w:lang w:eastAsia="zh-CN"/>
                  </w:rPr>
                  <w:delText>AFA 阿富汗尼</w:delText>
                </w:r>
              </w:del>
            </w:ins>
            <w:ins w:id="13584" w:author="user" w:date="2019-09-25T16:31:00Z">
              <w:del w:id="13585" w:author="user" w:date="2019-10-30T09:05:00Z">
                <w:r>
                  <w:rPr>
                    <w:rFonts w:hint="eastAsia" w:ascii="仿宋_GB2312" w:hAnsi="仿宋_GB2312" w:cs="仿宋_GB2312"/>
                    <w:color w:val="000000"/>
                    <w:sz w:val="21"/>
                    <w:szCs w:val="21"/>
                    <w:lang w:eastAsia="zh-CN"/>
                  </w:rPr>
                  <w:br w:type="textWrapping"/>
                </w:r>
              </w:del>
            </w:ins>
            <w:ins w:id="13586" w:author="user" w:date="2019-09-25T16:31:00Z">
              <w:del w:id="13587" w:author="user" w:date="2019-10-30T09:05:00Z">
                <w:r>
                  <w:rPr>
                    <w:rFonts w:hint="eastAsia" w:ascii="仿宋_GB2312" w:hAnsi="仿宋_GB2312" w:cs="仿宋_GB2312"/>
                    <w:color w:val="000000"/>
                    <w:sz w:val="21"/>
                    <w:szCs w:val="21"/>
                    <w:lang w:eastAsia="zh-CN"/>
                  </w:rPr>
                  <w:delText>… ……</w:delText>
                </w:r>
              </w:del>
            </w:ins>
            <w:ins w:id="13588" w:author="user" w:date="2019-09-25T16:31:00Z">
              <w:del w:id="13589" w:author="user" w:date="2019-10-30T09:05:00Z">
                <w:r>
                  <w:rPr>
                    <w:rFonts w:hint="eastAsia" w:ascii="仿宋_GB2312" w:hAnsi="仿宋_GB2312" w:cs="仿宋_GB2312"/>
                    <w:color w:val="000000"/>
                    <w:sz w:val="21"/>
                    <w:szCs w:val="21"/>
                    <w:lang w:eastAsia="zh-CN"/>
                  </w:rPr>
                  <w:br w:type="textWrapping"/>
                </w:r>
              </w:del>
            </w:ins>
            <w:ins w:id="13590" w:author="user" w:date="2019-09-25T16:31:00Z">
              <w:del w:id="13591" w:author="user" w:date="2019-10-30T09:05:00Z">
                <w:r>
                  <w:rPr>
                    <w:rFonts w:hint="eastAsia" w:ascii="仿宋_GB2312" w:hAnsi="仿宋_GB2312" w:cs="仿宋_GB2312"/>
                    <w:color w:val="000000"/>
                    <w:sz w:val="21"/>
                    <w:szCs w:val="21"/>
                    <w:lang w:eastAsia="zh-CN"/>
                  </w:rPr>
                  <w:delText>ZWD 津巴布韦元</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13592" w:author="user" w:date="2019-09-25T16:31:00Z"/>
          <w:del w:id="13593" w:author="user" w:date="2019-10-30T09:05:00Z"/>
        </w:trPr>
        <w:tc>
          <w:tcPr>
            <w:tcW w:w="569" w:type="dxa"/>
            <w:tcMar>
              <w:top w:w="15" w:type="dxa"/>
              <w:left w:w="15" w:type="dxa"/>
              <w:bottom w:w="0" w:type="dxa"/>
              <w:right w:w="15" w:type="dxa"/>
            </w:tcMar>
            <w:vAlign w:val="center"/>
          </w:tcPr>
          <w:p>
            <w:pPr>
              <w:widowControl w:val="0"/>
              <w:spacing w:line="240" w:lineRule="auto"/>
              <w:jc w:val="center"/>
              <w:rPr>
                <w:ins w:id="13594" w:author="user" w:date="2019-09-25T16:31:00Z"/>
                <w:del w:id="13595" w:author="user" w:date="2019-10-30T09:05:00Z"/>
                <w:rFonts w:ascii="仿宋_GB2312" w:hAnsi="仿宋_GB2312" w:cs="仿宋_GB2312"/>
                <w:color w:val="000000"/>
                <w:sz w:val="21"/>
                <w:szCs w:val="21"/>
                <w:lang w:eastAsia="zh-CN"/>
              </w:rPr>
            </w:pPr>
            <w:ins w:id="13596" w:author="user" w:date="2019-09-25T16:33:00Z">
              <w:del w:id="13597" w:author="user" w:date="2019-10-30T09:05:00Z">
                <w:r>
                  <w:rPr>
                    <w:rFonts w:ascii="仿宋_GB2312" w:hAnsi="仿宋_GB2312" w:cs="仿宋_GB2312"/>
                    <w:color w:val="000000"/>
                    <w:sz w:val="21"/>
                    <w:szCs w:val="21"/>
                    <w:lang w:eastAsia="zh-CN"/>
                  </w:rPr>
                  <w:delText>10</w:delText>
                </w:r>
              </w:del>
            </w:ins>
          </w:p>
        </w:tc>
        <w:tc>
          <w:tcPr>
            <w:tcW w:w="853" w:type="dxa"/>
            <w:vAlign w:val="center"/>
          </w:tcPr>
          <w:p>
            <w:pPr>
              <w:widowControl w:val="0"/>
              <w:spacing w:line="240" w:lineRule="auto"/>
              <w:jc w:val="center"/>
              <w:rPr>
                <w:ins w:id="13598" w:author="user" w:date="2019-09-25T16:31:00Z"/>
                <w:del w:id="13599" w:author="user" w:date="2019-10-30T09:05:00Z"/>
                <w:rFonts w:ascii="仿宋_GB2312" w:hAnsi="仿宋_GB2312" w:cs="仿宋_GB2312"/>
                <w:color w:val="000000"/>
                <w:sz w:val="21"/>
                <w:szCs w:val="21"/>
                <w:lang w:eastAsia="zh-CN"/>
              </w:rPr>
            </w:pPr>
            <w:ins w:id="13600" w:author="user" w:date="2019-09-25T16:31:00Z">
              <w:del w:id="13601" w:author="user" w:date="2019-10-30T09:05:00Z">
                <w:r>
                  <w:rPr>
                    <w:rFonts w:hint="eastAsia" w:ascii="仿宋_GB2312" w:hAnsi="仿宋_GB2312" w:cs="仿宋_GB2312"/>
                    <w:color w:val="000000"/>
                    <w:sz w:val="21"/>
                    <w:szCs w:val="21"/>
                    <w:lang w:eastAsia="zh-CN"/>
                  </w:rPr>
                  <w:delText>3130</w:delText>
                </w:r>
              </w:del>
            </w:ins>
          </w:p>
        </w:tc>
        <w:tc>
          <w:tcPr>
            <w:tcW w:w="1564" w:type="dxa"/>
            <w:vAlign w:val="center"/>
          </w:tcPr>
          <w:p>
            <w:pPr>
              <w:spacing w:line="240" w:lineRule="auto"/>
              <w:jc w:val="center"/>
              <w:rPr>
                <w:ins w:id="13602" w:author="user" w:date="2019-09-25T16:31:00Z"/>
                <w:del w:id="13603" w:author="user" w:date="2019-10-30T09:05:00Z"/>
                <w:rFonts w:ascii="仿宋_GB2312" w:hAnsi="仿宋_GB2312" w:cs="仿宋_GB2312"/>
                <w:color w:val="000000"/>
                <w:sz w:val="21"/>
                <w:szCs w:val="21"/>
                <w:lang w:eastAsia="zh-CN"/>
              </w:rPr>
            </w:pPr>
            <w:ins w:id="13604" w:author="user" w:date="2019-09-25T16:31:00Z">
              <w:del w:id="13605" w:author="user" w:date="2019-10-30T09:05:00Z">
                <w:r>
                  <w:rPr>
                    <w:rFonts w:hint="eastAsia" w:ascii="仿宋_GB2312" w:hAnsi="仿宋_GB2312" w:cs="仿宋_GB2312"/>
                    <w:color w:val="000000"/>
                    <w:sz w:val="21"/>
                    <w:szCs w:val="21"/>
                    <w:lang w:eastAsia="zh-CN"/>
                  </w:rPr>
                  <w:delText>存款余额</w:delText>
                </w:r>
              </w:del>
            </w:ins>
          </w:p>
        </w:tc>
        <w:tc>
          <w:tcPr>
            <w:tcW w:w="1137" w:type="dxa"/>
            <w:vAlign w:val="center"/>
          </w:tcPr>
          <w:p>
            <w:pPr>
              <w:spacing w:line="240" w:lineRule="auto"/>
              <w:jc w:val="center"/>
              <w:rPr>
                <w:ins w:id="13606" w:author="user" w:date="2019-09-25T16:31:00Z"/>
                <w:del w:id="13607" w:author="user" w:date="2019-10-30T09:05:00Z"/>
                <w:rFonts w:ascii="仿宋_GB2312" w:hAnsi="仿宋_GB2312" w:cs="仿宋_GB2312"/>
                <w:color w:val="000000"/>
                <w:sz w:val="21"/>
                <w:szCs w:val="21"/>
                <w:lang w:eastAsia="zh-CN"/>
              </w:rPr>
            </w:pPr>
            <w:ins w:id="13608" w:author="user" w:date="2019-09-25T16:31:00Z">
              <w:del w:id="13609" w:author="user" w:date="2019-10-30T09:05:00Z">
                <w:r>
                  <w:rPr>
                    <w:rFonts w:hint="eastAsia" w:ascii="仿宋_GB2312" w:hAnsi="仿宋_GB2312" w:cs="仿宋_GB2312"/>
                    <w:color w:val="000000"/>
                    <w:sz w:val="21"/>
                    <w:szCs w:val="21"/>
                    <w:lang w:eastAsia="zh-CN"/>
                  </w:rPr>
                  <w:delText>20(2)</w:delText>
                </w:r>
              </w:del>
            </w:ins>
          </w:p>
        </w:tc>
        <w:tc>
          <w:tcPr>
            <w:tcW w:w="4213" w:type="dxa"/>
            <w:tcMar>
              <w:top w:w="15" w:type="dxa"/>
              <w:left w:w="15" w:type="dxa"/>
              <w:bottom w:w="0" w:type="dxa"/>
              <w:right w:w="15" w:type="dxa"/>
            </w:tcMar>
            <w:vAlign w:val="center"/>
          </w:tcPr>
          <w:p>
            <w:pPr>
              <w:spacing w:line="240" w:lineRule="auto"/>
              <w:jc w:val="both"/>
              <w:rPr>
                <w:ins w:id="13610" w:author="user" w:date="2019-09-25T16:31:00Z"/>
                <w:del w:id="13611" w:author="user" w:date="2019-10-30T09:05:00Z"/>
                <w:rFonts w:ascii="仿宋_GB2312" w:hAnsi="仿宋_GB2312" w:cs="仿宋_GB2312"/>
                <w:color w:val="000000"/>
                <w:sz w:val="21"/>
                <w:szCs w:val="21"/>
                <w:lang w:eastAsia="zh-CN"/>
              </w:rPr>
            </w:pPr>
            <w:ins w:id="13612" w:author="user" w:date="2019-09-25T16:31:00Z">
              <w:del w:id="13613" w:author="user" w:date="2019-10-30T09:05:00Z">
                <w:r>
                  <w:rPr>
                    <w:rFonts w:hint="eastAsia" w:ascii="仿宋_GB2312" w:hAnsi="仿宋_GB2312" w:cs="仿宋_GB2312"/>
                    <w:color w:val="000000"/>
                    <w:sz w:val="21"/>
                    <w:szCs w:val="21"/>
                    <w:lang w:eastAsia="zh-CN"/>
                  </w:rPr>
                  <w:delText>1.指报告日存款协议余额。</w:delText>
                </w:r>
              </w:del>
            </w:ins>
            <w:ins w:id="13614" w:author="user" w:date="2019-09-25T16:31:00Z">
              <w:del w:id="13615" w:author="user" w:date="2019-10-30T09:05:00Z">
                <w:r>
                  <w:rPr>
                    <w:rFonts w:hint="eastAsia" w:ascii="仿宋_GB2312" w:hAnsi="仿宋_GB2312" w:cs="仿宋_GB2312"/>
                    <w:color w:val="000000"/>
                    <w:sz w:val="21"/>
                    <w:szCs w:val="21"/>
                    <w:lang w:eastAsia="zh-CN"/>
                  </w:rPr>
                  <w:br w:type="textWrapping"/>
                </w:r>
              </w:del>
            </w:ins>
            <w:ins w:id="13616" w:author="user" w:date="2019-09-25T16:31:00Z">
              <w:del w:id="13617" w:author="user" w:date="2019-10-30T09:05:00Z">
                <w:r>
                  <w:rPr>
                    <w:rFonts w:hint="eastAsia" w:ascii="仿宋_GB2312" w:hAnsi="仿宋_GB2312" w:cs="仿宋_GB2312"/>
                    <w:color w:val="000000"/>
                    <w:sz w:val="21"/>
                    <w:szCs w:val="21"/>
                    <w:lang w:eastAsia="zh-CN"/>
                  </w:rPr>
                  <w:delText>2.本币填报单位为人民币，外币为外币折美元，折算汇率为报告期末时点汇率。数据更新频率为月度。</w:delText>
                </w:r>
              </w:del>
            </w:ins>
            <w:ins w:id="13618" w:author="user" w:date="2019-09-25T16:31:00Z">
              <w:del w:id="13619" w:author="user" w:date="2019-10-30T09:05:00Z">
                <w:r>
                  <w:rPr>
                    <w:rFonts w:hint="eastAsia" w:ascii="仿宋_GB2312" w:hAnsi="仿宋_GB2312" w:cs="仿宋_GB2312"/>
                    <w:color w:val="000000"/>
                    <w:sz w:val="21"/>
                    <w:szCs w:val="21"/>
                    <w:lang w:eastAsia="zh-CN"/>
                  </w:rPr>
                  <w:br w:type="textWrapping"/>
                </w:r>
              </w:del>
            </w:ins>
            <w:ins w:id="13620" w:author="user" w:date="2019-09-25T16:31:00Z">
              <w:del w:id="13621" w:author="user" w:date="2019-10-30T09:05:00Z">
                <w:r>
                  <w:rPr>
                    <w:rFonts w:hint="eastAsia" w:ascii="仿宋_GB2312" w:hAnsi="仿宋_GB2312" w:cs="仿宋_GB2312"/>
                    <w:color w:val="000000"/>
                    <w:sz w:val="21"/>
                    <w:szCs w:val="21"/>
                    <w:lang w:eastAsia="zh-CN"/>
                  </w:rPr>
                  <w:delText>3.值域：存款余额＞</w:delText>
                </w:r>
              </w:del>
            </w:ins>
            <w:ins w:id="13622" w:author="罗斌" w:date="2019-10-09T11:29:00Z">
              <w:del w:id="13623" w:author="user" w:date="2019-10-30T09:05:00Z">
                <w:r>
                  <w:rPr>
                    <w:rFonts w:hint="eastAsia" w:ascii="仿宋_GB2312" w:hAnsi="仿宋_GB2312" w:cs="仿宋_GB2312"/>
                    <w:color w:val="000000"/>
                    <w:sz w:val="21"/>
                    <w:szCs w:val="21"/>
                    <w:lang w:eastAsia="zh-CN"/>
                  </w:rPr>
                  <w:delText>≥</w:delText>
                </w:r>
              </w:del>
            </w:ins>
            <w:ins w:id="13624" w:author="user" w:date="2019-09-25T16:31:00Z">
              <w:del w:id="13625" w:author="user" w:date="2019-10-30T09:05:00Z">
                <w:r>
                  <w:rPr>
                    <w:rFonts w:hint="eastAsia" w:ascii="仿宋_GB2312" w:hAnsi="仿宋_GB2312" w:cs="仿宋_GB2312"/>
                    <w:color w:val="000000"/>
                    <w:sz w:val="21"/>
                    <w:szCs w:val="21"/>
                    <w:lang w:eastAsia="zh-CN"/>
                  </w:rPr>
                  <w:delText>0</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13626" w:author="user" w:date="2019-09-25T16:31:00Z"/>
          <w:del w:id="13627" w:author="user" w:date="2019-10-30T09:05:00Z"/>
        </w:trPr>
        <w:tc>
          <w:tcPr>
            <w:tcW w:w="569" w:type="dxa"/>
            <w:tcMar>
              <w:top w:w="15" w:type="dxa"/>
              <w:left w:w="15" w:type="dxa"/>
              <w:bottom w:w="0" w:type="dxa"/>
              <w:right w:w="15" w:type="dxa"/>
            </w:tcMar>
            <w:vAlign w:val="center"/>
          </w:tcPr>
          <w:p>
            <w:pPr>
              <w:widowControl w:val="0"/>
              <w:spacing w:line="240" w:lineRule="auto"/>
              <w:jc w:val="center"/>
              <w:rPr>
                <w:ins w:id="13628" w:author="user" w:date="2019-09-25T16:31:00Z"/>
                <w:del w:id="13629" w:author="user" w:date="2019-10-30T09:05:00Z"/>
                <w:rFonts w:ascii="仿宋_GB2312" w:hAnsi="仿宋_GB2312" w:cs="仿宋_GB2312"/>
                <w:color w:val="000000"/>
                <w:sz w:val="21"/>
                <w:szCs w:val="21"/>
                <w:lang w:eastAsia="zh-CN"/>
              </w:rPr>
            </w:pPr>
            <w:ins w:id="13630" w:author="user" w:date="2019-09-25T16:33:00Z">
              <w:del w:id="13631" w:author="user" w:date="2019-10-30T09:05:00Z">
                <w:r>
                  <w:rPr>
                    <w:rFonts w:ascii="仿宋_GB2312" w:hAnsi="仿宋_GB2312" w:cs="仿宋_GB2312"/>
                    <w:color w:val="000000"/>
                    <w:sz w:val="21"/>
                    <w:szCs w:val="21"/>
                    <w:lang w:eastAsia="zh-CN"/>
                  </w:rPr>
                  <w:delText>11</w:delText>
                </w:r>
              </w:del>
            </w:ins>
          </w:p>
        </w:tc>
        <w:tc>
          <w:tcPr>
            <w:tcW w:w="853" w:type="dxa"/>
            <w:vAlign w:val="center"/>
          </w:tcPr>
          <w:p>
            <w:pPr>
              <w:widowControl w:val="0"/>
              <w:spacing w:line="240" w:lineRule="auto"/>
              <w:jc w:val="center"/>
              <w:rPr>
                <w:ins w:id="13632" w:author="user" w:date="2019-09-25T16:31:00Z"/>
                <w:del w:id="13633" w:author="user" w:date="2019-10-30T09:05:00Z"/>
                <w:rFonts w:ascii="仿宋_GB2312" w:hAnsi="仿宋_GB2312" w:cs="仿宋_GB2312"/>
                <w:color w:val="000000"/>
                <w:sz w:val="21"/>
                <w:szCs w:val="21"/>
                <w:lang w:eastAsia="zh-CN"/>
              </w:rPr>
            </w:pPr>
            <w:ins w:id="13634" w:author="user" w:date="2019-09-25T16:31:00Z">
              <w:del w:id="13635" w:author="user" w:date="2019-10-30T09:05:00Z">
                <w:r>
                  <w:rPr>
                    <w:rFonts w:hint="eastAsia" w:ascii="仿宋_GB2312" w:hAnsi="仿宋_GB2312" w:cs="仿宋_GB2312"/>
                    <w:color w:val="000000"/>
                    <w:sz w:val="21"/>
                    <w:szCs w:val="21"/>
                    <w:lang w:eastAsia="zh-CN"/>
                  </w:rPr>
                  <w:delText>4010</w:delText>
                </w:r>
              </w:del>
            </w:ins>
          </w:p>
        </w:tc>
        <w:tc>
          <w:tcPr>
            <w:tcW w:w="1564" w:type="dxa"/>
            <w:vAlign w:val="center"/>
          </w:tcPr>
          <w:p>
            <w:pPr>
              <w:spacing w:line="240" w:lineRule="auto"/>
              <w:jc w:val="center"/>
              <w:rPr>
                <w:ins w:id="13636" w:author="user" w:date="2019-09-25T16:31:00Z"/>
                <w:del w:id="13637" w:author="user" w:date="2019-10-30T09:05:00Z"/>
                <w:rFonts w:ascii="仿宋_GB2312" w:hAnsi="仿宋_GB2312" w:cs="仿宋_GB2312"/>
                <w:color w:val="000000"/>
                <w:sz w:val="21"/>
                <w:szCs w:val="21"/>
                <w:lang w:eastAsia="zh-CN"/>
              </w:rPr>
            </w:pPr>
            <w:ins w:id="13638" w:author="user" w:date="2019-09-25T16:31:00Z">
              <w:del w:id="13639" w:author="user" w:date="2019-10-30T09:05:00Z">
                <w:r>
                  <w:rPr>
                    <w:rFonts w:hint="eastAsia" w:ascii="仿宋_GB2312" w:hAnsi="仿宋_GB2312" w:cs="仿宋_GB2312"/>
                    <w:color w:val="000000"/>
                    <w:sz w:val="21"/>
                    <w:szCs w:val="21"/>
                    <w:lang w:eastAsia="zh-CN"/>
                  </w:rPr>
                  <w:delText>利率是否固定</w:delText>
                </w:r>
              </w:del>
            </w:ins>
          </w:p>
        </w:tc>
        <w:tc>
          <w:tcPr>
            <w:tcW w:w="1137" w:type="dxa"/>
            <w:vAlign w:val="center"/>
          </w:tcPr>
          <w:p>
            <w:pPr>
              <w:spacing w:line="240" w:lineRule="auto"/>
              <w:jc w:val="center"/>
              <w:rPr>
                <w:ins w:id="13640" w:author="user" w:date="2019-09-25T16:31:00Z"/>
                <w:del w:id="13641" w:author="user" w:date="2019-10-30T09:05:00Z"/>
                <w:rFonts w:ascii="仿宋_GB2312" w:hAnsi="仿宋_GB2312" w:cs="仿宋_GB2312"/>
                <w:color w:val="000000"/>
                <w:sz w:val="21"/>
                <w:szCs w:val="21"/>
                <w:lang w:eastAsia="zh-CN"/>
              </w:rPr>
            </w:pPr>
            <w:ins w:id="13642" w:author="user" w:date="2019-09-25T16:31:00Z">
              <w:del w:id="13643" w:author="user" w:date="2019-10-30T09:05:00Z">
                <w:r>
                  <w:rPr>
                    <w:rFonts w:hint="eastAsia" w:ascii="仿宋_GB2312" w:hAnsi="仿宋_GB2312" w:cs="仿宋_GB2312"/>
                    <w:color w:val="000000"/>
                    <w:sz w:val="21"/>
                    <w:szCs w:val="21"/>
                    <w:lang w:eastAsia="zh-CN"/>
                  </w:rPr>
                  <w:delText>4!an</w:delText>
                </w:r>
              </w:del>
            </w:ins>
          </w:p>
        </w:tc>
        <w:tc>
          <w:tcPr>
            <w:tcW w:w="4213" w:type="dxa"/>
            <w:tcMar>
              <w:top w:w="15" w:type="dxa"/>
              <w:left w:w="15" w:type="dxa"/>
              <w:bottom w:w="0" w:type="dxa"/>
              <w:right w:w="15" w:type="dxa"/>
            </w:tcMar>
            <w:vAlign w:val="center"/>
          </w:tcPr>
          <w:p>
            <w:pPr>
              <w:spacing w:line="240" w:lineRule="auto"/>
              <w:jc w:val="both"/>
              <w:rPr>
                <w:ins w:id="13644" w:author="user" w:date="2019-09-25T16:31:00Z"/>
                <w:del w:id="13645" w:author="user" w:date="2019-10-30T09:05:00Z"/>
                <w:rFonts w:ascii="仿宋_GB2312" w:hAnsi="仿宋_GB2312" w:cs="仿宋_GB2312"/>
                <w:color w:val="000000"/>
                <w:sz w:val="21"/>
                <w:szCs w:val="21"/>
                <w:lang w:eastAsia="zh-CN"/>
              </w:rPr>
            </w:pPr>
            <w:ins w:id="13646" w:author="user" w:date="2019-09-25T16:31:00Z">
              <w:del w:id="13647" w:author="user" w:date="2019-10-30T09:05:00Z">
                <w:r>
                  <w:rPr>
                    <w:rFonts w:hint="eastAsia" w:ascii="仿宋_GB2312" w:hAnsi="仿宋_GB2312" w:cs="仿宋_GB2312"/>
                    <w:color w:val="000000"/>
                    <w:sz w:val="21"/>
                    <w:szCs w:val="21"/>
                    <w:lang w:eastAsia="zh-CN"/>
                  </w:rPr>
                  <w:delText>1.指金融合约交易是否在合约期内利率水平可以变动。</w:delText>
                </w:r>
              </w:del>
            </w:ins>
            <w:ins w:id="13648" w:author="user" w:date="2019-09-25T16:31:00Z">
              <w:del w:id="13649" w:author="user" w:date="2019-10-30T09:05:00Z">
                <w:r>
                  <w:rPr>
                    <w:rFonts w:hint="eastAsia" w:ascii="仿宋_GB2312" w:hAnsi="仿宋_GB2312" w:cs="仿宋_GB2312"/>
                    <w:color w:val="000000"/>
                    <w:sz w:val="21"/>
                    <w:szCs w:val="21"/>
                    <w:lang w:eastAsia="zh-CN"/>
                  </w:rPr>
                  <w:br w:type="textWrapping"/>
                </w:r>
              </w:del>
            </w:ins>
            <w:ins w:id="13650" w:author="user" w:date="2019-09-25T16:31:00Z">
              <w:del w:id="13651" w:author="user" w:date="2019-10-30T09:05:00Z">
                <w:r>
                  <w:rPr>
                    <w:rFonts w:hint="eastAsia" w:ascii="仿宋_GB2312" w:hAnsi="仿宋_GB2312" w:cs="仿宋_GB2312"/>
                    <w:color w:val="000000"/>
                    <w:sz w:val="21"/>
                    <w:szCs w:val="21"/>
                    <w:lang w:eastAsia="zh-CN"/>
                  </w:rPr>
                  <w:delText>2.RF01 固定利率：指金融合约交易双方明确约定在该合约持续期间执行固定不变的利率。RF02 浮动利率：指依据金融合约交易双方约定或法律法规规定，在合约期间，可根据特定条件一次或多次变更利率。数据更新频率为月度。</w:delText>
                </w:r>
              </w:del>
            </w:ins>
          </w:p>
          <w:p>
            <w:pPr>
              <w:spacing w:line="240" w:lineRule="auto"/>
              <w:jc w:val="both"/>
              <w:rPr>
                <w:ins w:id="13652" w:author="user" w:date="2019-09-25T16:31:00Z"/>
                <w:del w:id="13653" w:author="user" w:date="2019-10-30T09:05:00Z"/>
                <w:rFonts w:ascii="仿宋_GB2312" w:hAnsi="仿宋_GB2312" w:cs="仿宋_GB2312"/>
                <w:color w:val="000000"/>
                <w:sz w:val="21"/>
                <w:szCs w:val="21"/>
                <w:lang w:eastAsia="zh-CN"/>
              </w:rPr>
            </w:pPr>
            <w:ins w:id="13654" w:author="user" w:date="2019-09-25T16:31:00Z">
              <w:del w:id="13655" w:author="user" w:date="2019-10-30T09:05:00Z">
                <w:r>
                  <w:rPr>
                    <w:rFonts w:hint="eastAsia" w:ascii="仿宋_GB2312" w:hAnsi="仿宋_GB2312" w:cs="仿宋_GB2312"/>
                    <w:color w:val="000000"/>
                    <w:sz w:val="21"/>
                    <w:szCs w:val="21"/>
                    <w:lang w:eastAsia="zh-CN"/>
                  </w:rPr>
                  <w:delText>3.值域：</w:delText>
                </w:r>
              </w:del>
            </w:ins>
          </w:p>
          <w:p>
            <w:pPr>
              <w:spacing w:line="240" w:lineRule="auto"/>
              <w:jc w:val="both"/>
              <w:rPr>
                <w:ins w:id="13656" w:author="user" w:date="2019-09-25T16:31:00Z"/>
                <w:del w:id="13657" w:author="user" w:date="2019-10-30T09:05:00Z"/>
                <w:rFonts w:ascii="仿宋_GB2312" w:hAnsi="仿宋_GB2312" w:cs="仿宋_GB2312"/>
                <w:color w:val="000000"/>
                <w:sz w:val="21"/>
                <w:szCs w:val="21"/>
                <w:lang w:eastAsia="zh-CN"/>
              </w:rPr>
            </w:pPr>
            <w:ins w:id="13658" w:author="user" w:date="2019-09-25T16:31:00Z">
              <w:del w:id="13659" w:author="user" w:date="2019-10-30T09:05:00Z">
                <w:r>
                  <w:rPr>
                    <w:rFonts w:hint="eastAsia" w:ascii="仿宋_GB2312" w:hAnsi="仿宋_GB2312" w:cs="仿宋_GB2312"/>
                    <w:color w:val="000000"/>
                    <w:sz w:val="21"/>
                    <w:szCs w:val="21"/>
                    <w:lang w:eastAsia="zh-CN"/>
                  </w:rPr>
                  <w:delText xml:space="preserve">RF01 固定利率 </w:delText>
                </w:r>
              </w:del>
            </w:ins>
            <w:ins w:id="13660" w:author="user" w:date="2019-09-25T16:31:00Z">
              <w:del w:id="13661" w:author="user" w:date="2019-10-30T09:05:00Z">
                <w:r>
                  <w:rPr>
                    <w:rFonts w:ascii="仿宋_GB2312" w:hAnsi="仿宋_GB2312" w:cs="仿宋_GB2312"/>
                    <w:color w:val="000000"/>
                    <w:sz w:val="21"/>
                    <w:szCs w:val="21"/>
                    <w:lang w:eastAsia="zh-CN"/>
                  </w:rPr>
                  <w:delText xml:space="preserve">   </w:delText>
                </w:r>
              </w:del>
            </w:ins>
            <w:ins w:id="13662" w:author="user" w:date="2019-09-25T16:31:00Z">
              <w:del w:id="13663" w:author="user" w:date="2019-10-30T09:05:00Z">
                <w:r>
                  <w:rPr>
                    <w:rFonts w:hint="eastAsia" w:ascii="仿宋_GB2312" w:hAnsi="仿宋_GB2312" w:cs="仿宋_GB2312"/>
                    <w:color w:val="000000"/>
                    <w:sz w:val="21"/>
                    <w:szCs w:val="21"/>
                    <w:lang w:eastAsia="zh-CN"/>
                  </w:rPr>
                  <w:delText>RF02 浮动利率</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0" w:hRule="atLeast"/>
          <w:ins w:id="13664" w:author="user" w:date="2019-09-25T16:31:00Z"/>
          <w:del w:id="13665" w:author="user" w:date="2019-10-30T09:05:00Z"/>
        </w:trPr>
        <w:tc>
          <w:tcPr>
            <w:tcW w:w="569" w:type="dxa"/>
            <w:tcMar>
              <w:top w:w="15" w:type="dxa"/>
              <w:left w:w="15" w:type="dxa"/>
              <w:bottom w:w="0" w:type="dxa"/>
              <w:right w:w="15" w:type="dxa"/>
            </w:tcMar>
            <w:vAlign w:val="center"/>
          </w:tcPr>
          <w:p>
            <w:pPr>
              <w:widowControl w:val="0"/>
              <w:spacing w:line="240" w:lineRule="auto"/>
              <w:jc w:val="center"/>
              <w:rPr>
                <w:ins w:id="13666" w:author="user" w:date="2019-09-25T16:31:00Z"/>
                <w:del w:id="13667" w:author="user" w:date="2019-10-30T09:05:00Z"/>
                <w:rFonts w:ascii="仿宋_GB2312" w:hAnsi="仿宋_GB2312" w:cs="仿宋_GB2312"/>
                <w:color w:val="000000"/>
                <w:sz w:val="21"/>
                <w:szCs w:val="21"/>
                <w:lang w:eastAsia="zh-CN"/>
              </w:rPr>
            </w:pPr>
            <w:ins w:id="13668" w:author="user" w:date="2019-09-25T16:33:00Z">
              <w:del w:id="13669" w:author="user" w:date="2019-10-30T09:05:00Z">
                <w:r>
                  <w:rPr>
                    <w:rFonts w:ascii="仿宋_GB2312" w:hAnsi="仿宋_GB2312" w:cs="仿宋_GB2312"/>
                    <w:color w:val="000000"/>
                    <w:sz w:val="21"/>
                    <w:szCs w:val="21"/>
                    <w:lang w:eastAsia="zh-CN"/>
                  </w:rPr>
                  <w:delText>12</w:delText>
                </w:r>
              </w:del>
            </w:ins>
          </w:p>
        </w:tc>
        <w:tc>
          <w:tcPr>
            <w:tcW w:w="853" w:type="dxa"/>
            <w:vAlign w:val="center"/>
          </w:tcPr>
          <w:p>
            <w:pPr>
              <w:widowControl w:val="0"/>
              <w:spacing w:line="240" w:lineRule="auto"/>
              <w:jc w:val="center"/>
              <w:rPr>
                <w:ins w:id="13670" w:author="user" w:date="2019-09-25T16:31:00Z"/>
                <w:del w:id="13671" w:author="user" w:date="2019-10-30T09:05:00Z"/>
                <w:rFonts w:ascii="仿宋_GB2312" w:hAnsi="仿宋_GB2312" w:cs="仿宋_GB2312"/>
                <w:color w:val="000000"/>
                <w:sz w:val="21"/>
                <w:szCs w:val="21"/>
                <w:lang w:eastAsia="zh-CN"/>
              </w:rPr>
            </w:pPr>
            <w:ins w:id="13672" w:author="user" w:date="2019-09-25T16:31:00Z">
              <w:del w:id="13673" w:author="user" w:date="2019-10-30T09:05:00Z">
                <w:r>
                  <w:rPr>
                    <w:rFonts w:hint="eastAsia" w:ascii="仿宋_GB2312" w:hAnsi="仿宋_GB2312" w:cs="仿宋_GB2312"/>
                    <w:color w:val="000000"/>
                    <w:sz w:val="21"/>
                    <w:szCs w:val="21"/>
                    <w:lang w:eastAsia="zh-CN"/>
                  </w:rPr>
                  <w:delText>4020</w:delText>
                </w:r>
              </w:del>
            </w:ins>
          </w:p>
        </w:tc>
        <w:tc>
          <w:tcPr>
            <w:tcW w:w="1564" w:type="dxa"/>
            <w:vAlign w:val="center"/>
          </w:tcPr>
          <w:p>
            <w:pPr>
              <w:spacing w:line="240" w:lineRule="auto"/>
              <w:jc w:val="center"/>
              <w:rPr>
                <w:ins w:id="13674" w:author="user" w:date="2019-09-25T16:31:00Z"/>
                <w:del w:id="13675" w:author="user" w:date="2019-10-30T09:05:00Z"/>
                <w:rFonts w:ascii="仿宋_GB2312" w:hAnsi="仿宋_GB2312" w:cs="仿宋_GB2312"/>
                <w:color w:val="000000"/>
                <w:sz w:val="21"/>
                <w:szCs w:val="21"/>
                <w:lang w:eastAsia="zh-CN"/>
              </w:rPr>
            </w:pPr>
            <w:ins w:id="13676" w:author="user" w:date="2019-09-25T16:31:00Z">
              <w:del w:id="13677" w:author="user" w:date="2019-10-30T09:05:00Z">
                <w:r>
                  <w:rPr>
                    <w:rFonts w:hint="eastAsia" w:ascii="仿宋_GB2312" w:hAnsi="仿宋_GB2312" w:cs="仿宋_GB2312"/>
                    <w:color w:val="000000"/>
                    <w:sz w:val="21"/>
                    <w:szCs w:val="21"/>
                    <w:lang w:eastAsia="zh-CN"/>
                  </w:rPr>
                  <w:delText>利率水平</w:delText>
                </w:r>
              </w:del>
            </w:ins>
          </w:p>
        </w:tc>
        <w:tc>
          <w:tcPr>
            <w:tcW w:w="1137" w:type="dxa"/>
            <w:vAlign w:val="center"/>
          </w:tcPr>
          <w:p>
            <w:pPr>
              <w:spacing w:line="240" w:lineRule="auto"/>
              <w:jc w:val="center"/>
              <w:rPr>
                <w:ins w:id="13678" w:author="user" w:date="2019-09-25T16:31:00Z"/>
                <w:del w:id="13679" w:author="user" w:date="2019-10-30T09:05:00Z"/>
                <w:rFonts w:ascii="仿宋_GB2312" w:hAnsi="仿宋_GB2312" w:cs="仿宋_GB2312"/>
                <w:color w:val="000000"/>
                <w:sz w:val="21"/>
                <w:szCs w:val="21"/>
                <w:lang w:eastAsia="zh-CN"/>
              </w:rPr>
            </w:pPr>
            <w:ins w:id="13680" w:author="user" w:date="2019-09-25T16:31:00Z">
              <w:del w:id="13681" w:author="user" w:date="2019-10-30T09:05:00Z">
                <w:r>
                  <w:rPr>
                    <w:rFonts w:hint="eastAsia" w:ascii="仿宋_GB2312" w:hAnsi="仿宋_GB2312" w:cs="仿宋_GB2312"/>
                    <w:color w:val="000000"/>
                    <w:sz w:val="21"/>
                    <w:szCs w:val="21"/>
                    <w:lang w:eastAsia="zh-CN"/>
                  </w:rPr>
                  <w:delText>13(5)</w:delText>
                </w:r>
              </w:del>
            </w:ins>
          </w:p>
        </w:tc>
        <w:tc>
          <w:tcPr>
            <w:tcW w:w="4213" w:type="dxa"/>
            <w:tcMar>
              <w:top w:w="15" w:type="dxa"/>
              <w:left w:w="15" w:type="dxa"/>
              <w:bottom w:w="0" w:type="dxa"/>
              <w:right w:w="15" w:type="dxa"/>
            </w:tcMar>
            <w:vAlign w:val="center"/>
          </w:tcPr>
          <w:p>
            <w:pPr>
              <w:spacing w:line="240" w:lineRule="auto"/>
              <w:jc w:val="both"/>
              <w:rPr>
                <w:ins w:id="13682" w:author="user" w:date="2019-09-25T16:31:00Z"/>
                <w:del w:id="13683" w:author="user" w:date="2019-10-30T09:05:00Z"/>
                <w:rFonts w:ascii="仿宋_GB2312" w:hAnsi="仿宋_GB2312" w:cs="仿宋_GB2312"/>
                <w:color w:val="000000"/>
                <w:sz w:val="21"/>
                <w:szCs w:val="21"/>
                <w:lang w:eastAsia="zh-CN"/>
              </w:rPr>
            </w:pPr>
            <w:ins w:id="13684" w:author="user" w:date="2019-09-25T16:31:00Z">
              <w:del w:id="13685" w:author="user" w:date="2019-10-30T09:05:00Z">
                <w:r>
                  <w:rPr>
                    <w:rFonts w:hint="eastAsia" w:ascii="仿宋_GB2312" w:hAnsi="仿宋_GB2312" w:cs="仿宋_GB2312"/>
                    <w:color w:val="000000"/>
                    <w:sz w:val="21"/>
                    <w:szCs w:val="21"/>
                    <w:lang w:eastAsia="zh-CN"/>
                  </w:rPr>
                  <w:delText>1.指金融合约中规定的实际执行的年利率水平。</w:delText>
                </w:r>
              </w:del>
            </w:ins>
            <w:ins w:id="13686" w:author="user" w:date="2019-09-25T16:31:00Z">
              <w:del w:id="13687" w:author="user" w:date="2019-10-30T09:05:00Z">
                <w:r>
                  <w:rPr>
                    <w:rFonts w:hint="eastAsia" w:ascii="仿宋_GB2312" w:hAnsi="仿宋_GB2312" w:cs="仿宋_GB2312"/>
                    <w:color w:val="000000"/>
                    <w:sz w:val="21"/>
                    <w:szCs w:val="21"/>
                    <w:lang w:eastAsia="zh-CN"/>
                  </w:rPr>
                  <w:br w:type="textWrapping"/>
                </w:r>
              </w:del>
            </w:ins>
            <w:ins w:id="13688" w:author="user" w:date="2019-09-25T16:31:00Z">
              <w:del w:id="13689" w:author="user" w:date="2019-10-30T09:05:00Z">
                <w:r>
                  <w:rPr>
                    <w:rFonts w:hint="eastAsia" w:ascii="仿宋_GB2312" w:hAnsi="仿宋_GB2312" w:cs="仿宋_GB2312"/>
                    <w:color w:val="000000"/>
                    <w:sz w:val="21"/>
                    <w:szCs w:val="21"/>
                    <w:lang w:eastAsia="zh-CN"/>
                  </w:rPr>
                  <w:delText>2.利率水平填写报告日的实际年化利率水平，例如年利率5.2%，则填报5.20000。数据更新频率为月度。</w:delText>
                </w:r>
              </w:del>
            </w:ins>
            <w:ins w:id="13690" w:author="user" w:date="2019-09-25T16:31:00Z">
              <w:del w:id="13691" w:author="user" w:date="2019-10-30T09:05:00Z">
                <w:r>
                  <w:rPr>
                    <w:rFonts w:hint="eastAsia" w:ascii="仿宋_GB2312" w:hAnsi="仿宋_GB2312" w:cs="仿宋_GB2312"/>
                    <w:color w:val="000000"/>
                    <w:sz w:val="21"/>
                    <w:szCs w:val="21"/>
                    <w:lang w:eastAsia="zh-CN"/>
                  </w:rPr>
                  <w:br w:type="textWrapping"/>
                </w:r>
              </w:del>
            </w:ins>
            <w:ins w:id="13692" w:author="user" w:date="2019-09-25T16:31:00Z">
              <w:del w:id="13693" w:author="user" w:date="2019-10-30T09:05:00Z">
                <w:r>
                  <w:rPr>
                    <w:rFonts w:hint="eastAsia" w:ascii="仿宋_GB2312" w:hAnsi="仿宋_GB2312" w:cs="仿宋_GB2312"/>
                    <w:color w:val="000000"/>
                    <w:sz w:val="21"/>
                    <w:szCs w:val="21"/>
                    <w:lang w:eastAsia="zh-CN"/>
                  </w:rPr>
                  <w:delText>3.值域：</w:delText>
                </w:r>
              </w:del>
            </w:ins>
          </w:p>
          <w:p>
            <w:pPr>
              <w:spacing w:line="240" w:lineRule="auto"/>
              <w:jc w:val="both"/>
              <w:rPr>
                <w:ins w:id="13694" w:author="user" w:date="2019-09-25T16:31:00Z"/>
                <w:del w:id="13695" w:author="user" w:date="2019-10-30T09:05:00Z"/>
                <w:rFonts w:ascii="仿宋_GB2312" w:hAnsi="仿宋_GB2312" w:cs="仿宋_GB2312"/>
                <w:color w:val="000000"/>
                <w:sz w:val="21"/>
                <w:szCs w:val="21"/>
                <w:lang w:eastAsia="zh-CN"/>
              </w:rPr>
            </w:pPr>
            <w:ins w:id="13696" w:author="user" w:date="2019-09-25T16:31:00Z">
              <w:del w:id="13697" w:author="user" w:date="2019-10-30T09:05:00Z">
                <w:r>
                  <w:rPr>
                    <w:rFonts w:hint="eastAsia" w:ascii="仿宋_GB2312" w:hAnsi="仿宋_GB2312" w:cs="仿宋_GB2312"/>
                    <w:color w:val="000000"/>
                    <w:sz w:val="21"/>
                    <w:szCs w:val="21"/>
                    <w:lang w:eastAsia="zh-CN"/>
                  </w:rPr>
                  <w:delText>0.00000≤利率水平≤1000000.00000</w:delText>
                </w:r>
              </w:del>
            </w:ins>
          </w:p>
        </w:tc>
      </w:tr>
    </w:tbl>
    <w:p>
      <w:pPr>
        <w:spacing w:line="360" w:lineRule="auto"/>
        <w:ind w:left="1824" w:hanging="1824"/>
        <w:rPr>
          <w:ins w:id="13699" w:author="user" w:date="2019-09-25T16:24:00Z"/>
          <w:lang w:eastAsia="zh-CN"/>
        </w:rPr>
        <w:pPrChange w:id="13698" w:author="user" w:date="2019-10-30T09:14:00Z">
          <w:pPr>
            <w:spacing w:line="240" w:lineRule="auto"/>
            <w:ind w:left="1824" w:hanging="1824"/>
          </w:pPr>
        </w:pPrChange>
      </w:pPr>
      <w:ins w:id="13700" w:author="user" w:date="2019-09-25T16:34:00Z">
        <w:del w:id="13701" w:author="user" w:date="2019-10-30T09:09:00Z">
          <w:r>
            <w:rPr>
              <w:rFonts w:hint="eastAsia"/>
              <w:lang w:eastAsia="zh-CN"/>
            </w:rPr>
            <w:delText>贷款余额</w:delText>
          </w:r>
        </w:del>
      </w:ins>
      <w:ins w:id="13702" w:author="user" w:date="2019-09-25T16:34:00Z">
        <w:del w:id="13703" w:author="user" w:date="2019-10-30T09:09:00Z">
          <w:r>
            <w:rPr>
              <w:lang w:eastAsia="zh-CN"/>
            </w:rPr>
            <w:delText>报文</w:delText>
          </w:r>
        </w:del>
      </w:ins>
    </w:p>
    <w:tbl>
      <w:tblPr>
        <w:tblStyle w:val="20"/>
        <w:tblW w:w="83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Change w:id="13704" w:author="user" w:date="2019-09-25T16:38:00Z">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PrChange>
      </w:tblPr>
      <w:tblGrid>
        <w:gridCol w:w="648"/>
        <w:gridCol w:w="774"/>
        <w:gridCol w:w="1565"/>
        <w:gridCol w:w="1138"/>
        <w:gridCol w:w="4215"/>
        <w:tblGridChange w:id="13705">
          <w:tblGrid>
            <w:gridCol w:w="648"/>
            <w:gridCol w:w="774"/>
            <w:gridCol w:w="1565"/>
            <w:gridCol w:w="1138"/>
            <w:gridCol w:w="4215"/>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3708"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3706" w:author="user" w:date="2019-09-25T16:35:00Z"/>
          <w:del w:id="13707" w:author="user" w:date="2019-10-30T09:10:00Z"/>
          <w:trPrChange w:id="13708" w:author="user" w:date="2019-09-25T16:38: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Change w:id="13709" w:author="user" w:date="2019-09-25T16:38:00Z">
              <w:tcPr>
                <w:tcW w:w="64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tcPrChange>
          </w:tcPr>
          <w:p>
            <w:pPr>
              <w:spacing w:line="480" w:lineRule="auto"/>
              <w:ind w:left="995" w:hanging="995"/>
              <w:jc w:val="center"/>
              <w:rPr>
                <w:ins w:id="13710" w:author="user" w:date="2019-09-25T16:35:00Z"/>
                <w:del w:id="13711" w:author="user" w:date="2019-10-30T09:10:00Z"/>
                <w:rFonts w:ascii="仿宋_GB2312" w:hAnsi="仿宋_GB2312" w:cs="仿宋_GB2312"/>
                <w:b/>
                <w:bCs/>
                <w:color w:val="000000"/>
                <w:sz w:val="21"/>
                <w:szCs w:val="21"/>
                <w:lang w:eastAsia="zh-CN"/>
              </w:rPr>
            </w:pPr>
            <w:ins w:id="13712" w:author="user" w:date="2019-09-25T16:35:00Z">
              <w:del w:id="13713" w:author="user" w:date="2019-10-30T09:10:00Z">
                <w:r>
                  <w:rPr>
                    <w:rFonts w:hint="eastAsia" w:ascii="仿宋_GB2312" w:hAnsi="仿宋_GB2312" w:cs="仿宋_GB2312"/>
                    <w:b/>
                    <w:bCs/>
                    <w:color w:val="000000"/>
                    <w:sz w:val="21"/>
                    <w:szCs w:val="21"/>
                    <w:lang w:eastAsia="zh-CN"/>
                  </w:rPr>
                  <w:delText>序号</w:delText>
                </w:r>
              </w:del>
            </w:ins>
          </w:p>
        </w:tc>
        <w:tc>
          <w:tcPr>
            <w:tcW w:w="774" w:type="dxa"/>
            <w:tcBorders>
              <w:top w:val="single" w:color="auto" w:sz="4" w:space="0"/>
              <w:left w:val="single" w:color="auto" w:sz="4" w:space="0"/>
              <w:bottom w:val="single" w:color="auto" w:sz="4" w:space="0"/>
              <w:right w:val="single" w:color="auto" w:sz="4" w:space="0"/>
            </w:tcBorders>
            <w:shd w:val="clear" w:color="auto" w:fill="BFBFBF"/>
            <w:vAlign w:val="center"/>
            <w:tcPrChange w:id="13714" w:author="user" w:date="2019-09-25T16:38:00Z">
              <w:tcPr>
                <w:tcW w:w="774" w:type="dxa"/>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ins w:id="13715" w:author="user" w:date="2019-09-25T16:35:00Z"/>
                <w:del w:id="13716" w:author="user" w:date="2019-10-30T09:10:00Z"/>
                <w:rFonts w:ascii="仿宋_GB2312" w:hAnsi="仿宋_GB2312" w:cs="仿宋_GB2312"/>
                <w:b/>
                <w:bCs/>
                <w:color w:val="000000"/>
                <w:sz w:val="21"/>
                <w:szCs w:val="21"/>
                <w:lang w:eastAsia="zh-CN"/>
              </w:rPr>
            </w:pPr>
            <w:ins w:id="13717" w:author="user" w:date="2019-09-25T16:35:00Z">
              <w:del w:id="13718" w:author="user" w:date="2019-10-30T09:10:00Z">
                <w:r>
                  <w:rPr>
                    <w:rFonts w:hint="eastAsia" w:ascii="仿宋_GB2312" w:hAnsi="仿宋_GB2312" w:cs="仿宋_GB2312"/>
                    <w:b/>
                    <w:bCs/>
                    <w:color w:val="000000"/>
                    <w:sz w:val="21"/>
                    <w:szCs w:val="21"/>
                    <w:lang w:eastAsia="zh-CN"/>
                  </w:rPr>
                  <w:delText>标识符</w:delText>
                </w:r>
              </w:del>
            </w:ins>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Change w:id="13719" w:author="user" w:date="2019-09-25T16:38:00Z">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ins w:id="13720" w:author="user" w:date="2019-09-25T16:35:00Z"/>
                <w:del w:id="13721" w:author="user" w:date="2019-10-30T09:10:00Z"/>
                <w:rFonts w:ascii="仿宋_GB2312" w:hAnsi="仿宋_GB2312" w:cs="仿宋_GB2312"/>
                <w:b/>
                <w:bCs/>
                <w:color w:val="000000"/>
                <w:sz w:val="21"/>
                <w:szCs w:val="21"/>
                <w:lang w:eastAsia="zh-CN"/>
              </w:rPr>
            </w:pPr>
            <w:ins w:id="13722" w:author="user" w:date="2019-09-25T16:35:00Z">
              <w:del w:id="13723" w:author="user" w:date="2019-10-30T09:10:00Z">
                <w:r>
                  <w:rPr>
                    <w:rFonts w:hint="eastAsia" w:ascii="仿宋_GB2312" w:hAnsi="仿宋_GB2312" w:cs="仿宋_GB2312"/>
                    <w:b/>
                    <w:bCs/>
                    <w:color w:val="000000"/>
                    <w:sz w:val="21"/>
                    <w:szCs w:val="21"/>
                    <w:lang w:eastAsia="zh-CN"/>
                  </w:rPr>
                  <w:delText>数据元名称</w:delText>
                </w:r>
              </w:del>
            </w:ins>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Change w:id="13724" w:author="user" w:date="2019-09-25T16:38:00Z">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ins w:id="13725" w:author="user" w:date="2019-09-25T16:35:00Z"/>
                <w:del w:id="13726" w:author="user" w:date="2019-10-30T09:10:00Z"/>
                <w:rFonts w:ascii="仿宋_GB2312" w:hAnsi="仿宋_GB2312" w:cs="仿宋_GB2312"/>
                <w:b/>
                <w:bCs/>
                <w:color w:val="000000"/>
                <w:sz w:val="21"/>
                <w:szCs w:val="21"/>
                <w:lang w:eastAsia="zh-CN"/>
              </w:rPr>
            </w:pPr>
            <w:ins w:id="13727" w:author="user" w:date="2019-09-25T16:35:00Z">
              <w:del w:id="13728" w:author="user" w:date="2019-10-30T09:10:00Z">
                <w:r>
                  <w:rPr>
                    <w:rFonts w:hint="eastAsia" w:ascii="仿宋_GB2312" w:hAnsi="仿宋_GB2312" w:cs="仿宋_GB2312"/>
                    <w:b/>
                    <w:bCs/>
                    <w:color w:val="000000"/>
                    <w:sz w:val="21"/>
                    <w:szCs w:val="21"/>
                    <w:lang w:eastAsia="zh-CN"/>
                  </w:rPr>
                  <w:delText>数据类型</w:delText>
                </w:r>
              </w:del>
            </w:ins>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Change w:id="13729" w:author="user" w:date="2019-09-25T16:38:00Z">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tcPrChange>
          </w:tcPr>
          <w:p>
            <w:pPr>
              <w:spacing w:line="480" w:lineRule="auto"/>
              <w:ind w:left="995" w:hanging="995"/>
              <w:jc w:val="center"/>
              <w:rPr>
                <w:ins w:id="13730" w:author="user" w:date="2019-09-25T16:35:00Z"/>
                <w:del w:id="13731" w:author="user" w:date="2019-10-30T09:10:00Z"/>
                <w:rFonts w:ascii="仿宋_GB2312" w:hAnsi="仿宋_GB2312" w:cs="仿宋_GB2312"/>
                <w:b/>
                <w:bCs/>
                <w:color w:val="000000"/>
                <w:sz w:val="21"/>
                <w:szCs w:val="21"/>
                <w:lang w:eastAsia="zh-CN"/>
              </w:rPr>
            </w:pPr>
            <w:ins w:id="13732" w:author="user" w:date="2019-09-25T16:35:00Z">
              <w:del w:id="13733" w:author="user" w:date="2019-10-30T09:10:00Z">
                <w:r>
                  <w:rPr>
                    <w:rFonts w:hint="eastAsia" w:ascii="仿宋_GB2312" w:hAnsi="仿宋_GB2312" w:cs="仿宋_GB2312"/>
                    <w:b/>
                    <w:bCs/>
                    <w:color w:val="000000"/>
                    <w:sz w:val="21"/>
                    <w:szCs w:val="21"/>
                    <w:lang w:eastAsia="zh-CN"/>
                  </w:rPr>
                  <w:delText>备注</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3736"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3734" w:author="user" w:date="2019-09-25T16:35:00Z"/>
          <w:del w:id="13735" w:author="user" w:date="2019-10-30T09:10:00Z"/>
          <w:trPrChange w:id="13736" w:author="user" w:date="2019-09-25T16:38: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3737" w:author="user" w:date="2019-09-25T16:38: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3738" w:author="user" w:date="2019-09-25T16:35:00Z"/>
                <w:del w:id="13739" w:author="user" w:date="2019-10-30T09:10:00Z"/>
                <w:rFonts w:ascii="仿宋_GB2312" w:hAnsi="仿宋_GB2312" w:cs="仿宋_GB2312"/>
                <w:color w:val="000000"/>
                <w:sz w:val="21"/>
                <w:szCs w:val="21"/>
                <w:lang w:eastAsia="zh-CN"/>
              </w:rPr>
            </w:pPr>
            <w:ins w:id="13740" w:author="user" w:date="2019-09-25T16:35:00Z">
              <w:del w:id="13741" w:author="user" w:date="2019-10-30T09:10:00Z">
                <w:r>
                  <w:rPr>
                    <w:rFonts w:hint="eastAsia" w:ascii="仿宋_GB2312" w:hAnsi="仿宋_GB2312" w:cs="仿宋_GB2312"/>
                    <w:color w:val="000000"/>
                    <w:sz w:val="21"/>
                    <w:szCs w:val="21"/>
                    <w:lang w:eastAsia="zh-CN"/>
                  </w:rPr>
                  <w:delText>1</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3742" w:author="user" w:date="2019-09-25T16:38: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3743" w:author="user" w:date="2019-09-25T16:35:00Z"/>
                <w:del w:id="13744" w:author="user" w:date="2019-10-30T09:10:00Z"/>
                <w:rFonts w:ascii="仿宋_GB2312" w:hAnsi="仿宋_GB2312" w:cs="仿宋_GB2312"/>
                <w:color w:val="000000"/>
                <w:sz w:val="21"/>
                <w:szCs w:val="21"/>
                <w:lang w:eastAsia="zh-CN"/>
              </w:rPr>
            </w:pPr>
            <w:ins w:id="13745" w:author="user" w:date="2019-09-25T16:35:00Z">
              <w:del w:id="13746" w:author="user" w:date="2019-10-30T09:10:00Z">
                <w:r>
                  <w:rPr>
                    <w:rFonts w:hint="eastAsia" w:ascii="仿宋_GB2312" w:hAnsi="仿宋_GB2312" w:cs="仿宋_GB2312"/>
                    <w:color w:val="000000"/>
                    <w:sz w:val="21"/>
                    <w:szCs w:val="21"/>
                    <w:lang w:eastAsia="zh-CN"/>
                  </w:rPr>
                  <w:delText>--</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3747" w:author="user" w:date="2019-09-25T16:38: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3748" w:author="user" w:date="2019-09-25T16:35:00Z"/>
                <w:del w:id="13749" w:author="user" w:date="2019-10-30T09:10:00Z"/>
                <w:rFonts w:ascii="仿宋_GB2312" w:hAnsi="仿宋_GB2312" w:cs="仿宋_GB2312"/>
                <w:color w:val="000000"/>
                <w:sz w:val="21"/>
                <w:szCs w:val="21"/>
                <w:lang w:eastAsia="zh-CN"/>
              </w:rPr>
            </w:pPr>
            <w:ins w:id="13750" w:author="user" w:date="2019-09-25T16:35:00Z">
              <w:del w:id="13751" w:author="user" w:date="2019-10-30T09:10:00Z">
                <w:r>
                  <w:rPr>
                    <w:rFonts w:hint="eastAsia" w:ascii="仿宋_GB2312" w:hAnsi="仿宋_GB2312" w:cs="仿宋_GB2312"/>
                    <w:color w:val="000000"/>
                    <w:sz w:val="21"/>
                    <w:szCs w:val="21"/>
                    <w:lang w:eastAsia="zh-CN"/>
                  </w:rPr>
                  <w:delText>数据日期</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3752" w:author="user" w:date="2019-09-25T16:38: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3753" w:author="user" w:date="2019-09-25T16:35:00Z"/>
                <w:del w:id="13754" w:author="user" w:date="2019-10-30T09:10:00Z"/>
                <w:rFonts w:ascii="仿宋_GB2312" w:hAnsi="仿宋_GB2312" w:cs="仿宋_GB2312"/>
                <w:color w:val="000000"/>
                <w:sz w:val="21"/>
                <w:szCs w:val="21"/>
                <w:lang w:eastAsia="zh-CN"/>
              </w:rPr>
            </w:pPr>
            <w:ins w:id="13755" w:author="user" w:date="2019-09-25T16:35:00Z">
              <w:del w:id="13756" w:author="user" w:date="2019-10-30T09:10:00Z">
                <w:r>
                  <w:rPr>
                    <w:rFonts w:hint="eastAsia" w:ascii="仿宋_GB2312" w:hAnsi="仿宋_GB2312" w:cs="仿宋_GB2312"/>
                    <w:color w:val="000000"/>
                    <w:sz w:val="21"/>
                    <w:szCs w:val="21"/>
                    <w:lang w:eastAsia="zh-CN"/>
                  </w:rPr>
                  <w:delText>YYYY-MM-DD</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3757" w:author="user" w:date="2019-09-25T16:38: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3758" w:author="user" w:date="2019-09-25T16:35:00Z"/>
                <w:del w:id="13759" w:author="user" w:date="2019-10-30T09:10:00Z"/>
                <w:rFonts w:ascii="仿宋_GB2312" w:hAnsi="仿宋_GB2312" w:cs="仿宋_GB2312"/>
                <w:color w:val="000000"/>
                <w:sz w:val="21"/>
                <w:szCs w:val="21"/>
                <w:lang w:eastAsia="zh-CN"/>
              </w:rPr>
            </w:pPr>
            <w:ins w:id="13760" w:author="user" w:date="2019-09-25T16:35:00Z">
              <w:del w:id="13761" w:author="user" w:date="2019-10-30T09:10:00Z">
                <w:r>
                  <w:rPr>
                    <w:rFonts w:hint="eastAsia" w:ascii="仿宋_GB2312" w:hAnsi="仿宋_GB2312" w:cs="仿宋_GB2312"/>
                    <w:color w:val="000000"/>
                    <w:sz w:val="21"/>
                    <w:szCs w:val="21"/>
                    <w:lang w:eastAsia="zh-CN"/>
                  </w:rPr>
                  <w:delText>1.指统计时点或统计期间的最后一个自然日。</w:delText>
                </w:r>
              </w:del>
            </w:ins>
            <w:ins w:id="13762" w:author="user" w:date="2019-09-25T16:35:00Z">
              <w:del w:id="13763" w:author="user" w:date="2019-10-30T09:10:00Z">
                <w:r>
                  <w:rPr>
                    <w:rFonts w:hint="eastAsia" w:ascii="仿宋_GB2312" w:hAnsi="仿宋_GB2312" w:cs="仿宋_GB2312"/>
                    <w:color w:val="000000"/>
                    <w:sz w:val="21"/>
                    <w:szCs w:val="21"/>
                    <w:lang w:eastAsia="zh-CN"/>
                  </w:rPr>
                  <w:br w:type="textWrapping"/>
                </w:r>
              </w:del>
            </w:ins>
            <w:ins w:id="13764" w:author="user" w:date="2019-09-25T16:35:00Z">
              <w:del w:id="13765" w:author="user" w:date="2019-10-30T09:10:00Z">
                <w:r>
                  <w:rPr>
                    <w:rFonts w:hint="eastAsia" w:ascii="仿宋_GB2312" w:hAnsi="仿宋_GB2312" w:cs="仿宋_GB2312"/>
                    <w:color w:val="000000"/>
                    <w:sz w:val="21"/>
                    <w:szCs w:val="21"/>
                    <w:lang w:eastAsia="zh-CN"/>
                  </w:rPr>
                  <w:delText>2.按照“YYYY-MM-DD”格式填写，应介于1900.01.01-录入当日，数据更新的频率为月度。</w:delText>
                </w:r>
              </w:del>
            </w:ins>
            <w:ins w:id="13766" w:author="user" w:date="2019-09-25T16:35:00Z">
              <w:del w:id="13767" w:author="user" w:date="2019-10-30T09:10:00Z">
                <w:r>
                  <w:rPr>
                    <w:rFonts w:hint="eastAsia" w:ascii="仿宋_GB2312" w:hAnsi="仿宋_GB2312" w:cs="仿宋_GB2312"/>
                    <w:color w:val="000000"/>
                    <w:sz w:val="21"/>
                    <w:szCs w:val="21"/>
                    <w:lang w:eastAsia="zh-CN"/>
                  </w:rPr>
                  <w:br w:type="textWrapping"/>
                </w:r>
              </w:del>
            </w:ins>
            <w:ins w:id="13768" w:author="user" w:date="2019-09-25T16:35:00Z">
              <w:del w:id="13769" w:author="user" w:date="2019-10-30T09:10:00Z">
                <w:r>
                  <w:rPr>
                    <w:rFonts w:hint="eastAsia" w:ascii="仿宋_GB2312" w:hAnsi="仿宋_GB2312" w:cs="仿宋_GB2312"/>
                    <w:color w:val="000000"/>
                    <w:sz w:val="21"/>
                    <w:szCs w:val="21"/>
                    <w:lang w:eastAsia="zh-CN"/>
                  </w:rPr>
                  <w:delText>3.值域：0000-01-01到9999-12-31</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3772"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3770" w:author="user" w:date="2019-09-25T16:35:00Z"/>
          <w:del w:id="13771" w:author="user" w:date="2019-10-30T09:10:00Z"/>
          <w:trPrChange w:id="13772" w:author="user" w:date="2019-09-25T16:38: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3773" w:author="user" w:date="2019-09-25T16:38: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3774" w:author="user" w:date="2019-09-25T16:35:00Z"/>
                <w:del w:id="13775" w:author="user" w:date="2019-10-30T09:10:00Z"/>
                <w:rFonts w:ascii="仿宋_GB2312" w:hAnsi="仿宋_GB2312" w:cs="仿宋_GB2312"/>
                <w:color w:val="000000"/>
                <w:sz w:val="21"/>
                <w:szCs w:val="21"/>
                <w:lang w:eastAsia="zh-CN"/>
              </w:rPr>
            </w:pPr>
            <w:ins w:id="13776" w:author="user" w:date="2019-09-25T16:35:00Z">
              <w:del w:id="13777" w:author="user" w:date="2019-10-30T09:10:00Z">
                <w:r>
                  <w:rPr>
                    <w:rFonts w:hint="eastAsia" w:ascii="仿宋_GB2312" w:hAnsi="仿宋_GB2312" w:cs="仿宋_GB2312"/>
                    <w:color w:val="000000"/>
                    <w:sz w:val="21"/>
                    <w:szCs w:val="21"/>
                    <w:lang w:eastAsia="zh-CN"/>
                  </w:rPr>
                  <w:delText>2</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3778" w:author="user" w:date="2019-09-25T16:38: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3779" w:author="user" w:date="2019-09-25T16:35:00Z"/>
                <w:del w:id="13780" w:author="user" w:date="2019-10-30T09:10:00Z"/>
                <w:rFonts w:ascii="仿宋_GB2312" w:hAnsi="仿宋_GB2312" w:cs="仿宋_GB2312"/>
                <w:color w:val="000000"/>
                <w:sz w:val="21"/>
                <w:szCs w:val="21"/>
                <w:lang w:eastAsia="zh-CN"/>
              </w:rPr>
            </w:pPr>
            <w:ins w:id="13781" w:author="user" w:date="2019-09-25T16:35:00Z">
              <w:del w:id="13782" w:author="user" w:date="2019-10-30T09:10:00Z">
                <w:r>
                  <w:rPr>
                    <w:rFonts w:hint="eastAsia" w:ascii="仿宋_GB2312" w:hAnsi="仿宋_GB2312" w:cs="仿宋_GB2312"/>
                    <w:color w:val="000000"/>
                    <w:sz w:val="21"/>
                    <w:szCs w:val="21"/>
                    <w:lang w:eastAsia="zh-CN"/>
                  </w:rPr>
                  <w:delText>1010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3783" w:author="user" w:date="2019-09-25T16:38: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3784" w:author="user" w:date="2019-09-25T16:35:00Z"/>
                <w:del w:id="13785" w:author="user" w:date="2019-10-30T09:10:00Z"/>
                <w:rFonts w:ascii="仿宋_GB2312" w:hAnsi="仿宋_GB2312" w:cs="仿宋_GB2312"/>
                <w:color w:val="000000"/>
                <w:sz w:val="21"/>
                <w:szCs w:val="21"/>
                <w:lang w:eastAsia="zh-CN"/>
              </w:rPr>
            </w:pPr>
            <w:ins w:id="13786" w:author="user" w:date="2019-09-25T16:35:00Z">
              <w:del w:id="13787" w:author="user" w:date="2019-10-30T09:10:00Z">
                <w:r>
                  <w:rPr>
                    <w:rFonts w:hint="eastAsia" w:ascii="仿宋_GB2312" w:hAnsi="仿宋_GB2312" w:cs="仿宋_GB2312"/>
                    <w:color w:val="000000"/>
                    <w:sz w:val="21"/>
                    <w:szCs w:val="21"/>
                    <w:lang w:eastAsia="zh-CN"/>
                  </w:rPr>
                  <w:delText>金融机构编码</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3788" w:author="user" w:date="2019-09-25T16:38: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3789" w:author="user" w:date="2019-09-25T16:35:00Z"/>
                <w:del w:id="13790" w:author="user" w:date="2019-10-30T09:10:00Z"/>
                <w:rFonts w:ascii="仿宋_GB2312" w:hAnsi="仿宋_GB2312" w:cs="仿宋_GB2312"/>
                <w:color w:val="000000"/>
                <w:sz w:val="21"/>
                <w:szCs w:val="21"/>
                <w:lang w:eastAsia="zh-CN"/>
              </w:rPr>
            </w:pPr>
            <w:ins w:id="13791" w:author="user" w:date="2019-09-25T16:35:00Z">
              <w:del w:id="13792" w:author="user" w:date="2019-10-30T09:10:00Z">
                <w:r>
                  <w:rPr>
                    <w:rFonts w:hint="eastAsia" w:ascii="仿宋_GB2312" w:hAnsi="仿宋_GB2312" w:cs="仿宋_GB2312"/>
                    <w:color w:val="000000"/>
                    <w:sz w:val="21"/>
                    <w:szCs w:val="21"/>
                    <w:lang w:eastAsia="zh-CN"/>
                  </w:rPr>
                  <w:delText>14!an</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3793" w:author="user" w:date="2019-09-25T16:38: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3794" w:author="user" w:date="2019-09-25T16:35:00Z"/>
                <w:del w:id="13795" w:author="user" w:date="2019-10-30T09:10:00Z"/>
                <w:rFonts w:ascii="仿宋_GB2312" w:hAnsi="仿宋_GB2312" w:cs="仿宋_GB2312"/>
                <w:color w:val="000000"/>
                <w:sz w:val="21"/>
                <w:szCs w:val="21"/>
                <w:lang w:eastAsia="zh-CN"/>
              </w:rPr>
            </w:pPr>
            <w:ins w:id="13796" w:author="user" w:date="2019-09-25T16:35:00Z">
              <w:del w:id="13797" w:author="user" w:date="2019-10-30T09:10:00Z">
                <w:r>
                  <w:rPr>
                    <w:rFonts w:hint="eastAsia" w:ascii="仿宋_GB2312" w:hAnsi="仿宋_GB2312" w:cs="仿宋_GB2312"/>
                    <w:color w:val="000000"/>
                    <w:sz w:val="21"/>
                    <w:szCs w:val="21"/>
                    <w:lang w:eastAsia="zh-CN"/>
                  </w:rPr>
                  <w:delText>1.指数据发生的金融机构唯一标准编码。</w:delText>
                </w:r>
              </w:del>
            </w:ins>
            <w:ins w:id="13798" w:author="user" w:date="2019-09-25T16:35:00Z">
              <w:del w:id="13799" w:author="user" w:date="2019-10-30T09:10:00Z">
                <w:r>
                  <w:rPr>
                    <w:rFonts w:hint="eastAsia" w:ascii="仿宋_GB2312" w:hAnsi="仿宋_GB2312" w:cs="仿宋_GB2312"/>
                    <w:color w:val="000000"/>
                    <w:sz w:val="21"/>
                    <w:szCs w:val="21"/>
                    <w:lang w:eastAsia="zh-CN"/>
                  </w:rPr>
                  <w:br w:type="textWrapping"/>
                </w:r>
              </w:del>
            </w:ins>
            <w:ins w:id="13800" w:author="user" w:date="2019-09-25T16:35:00Z">
              <w:del w:id="13801" w:author="user" w:date="2019-10-30T09:10:00Z">
                <w:r>
                  <w:rPr>
                    <w:rFonts w:hint="eastAsia" w:ascii="仿宋_GB2312" w:hAnsi="仿宋_GB2312" w:cs="仿宋_GB2312"/>
                    <w:color w:val="000000"/>
                    <w:sz w:val="21"/>
                    <w:szCs w:val="21"/>
                    <w:lang w:eastAsia="zh-CN"/>
                  </w:rPr>
                  <w:delText>2.采用《金融机构编码规范》（JR/T 0124）编发的代码。数据更新的频率为月度。</w:delText>
                </w:r>
              </w:del>
            </w:ins>
            <w:ins w:id="13802" w:author="user" w:date="2019-09-25T16:35:00Z">
              <w:del w:id="13803" w:author="user" w:date="2019-10-30T09:10:00Z">
                <w:r>
                  <w:rPr>
                    <w:rFonts w:hint="eastAsia" w:ascii="仿宋_GB2312" w:hAnsi="仿宋_GB2312" w:cs="仿宋_GB2312"/>
                    <w:color w:val="000000"/>
                    <w:sz w:val="21"/>
                    <w:szCs w:val="21"/>
                    <w:lang w:eastAsia="zh-CN"/>
                  </w:rPr>
                  <w:br w:type="textWrapping"/>
                </w:r>
              </w:del>
            </w:ins>
            <w:ins w:id="13804" w:author="user" w:date="2019-09-25T16:35:00Z">
              <w:del w:id="13805" w:author="user" w:date="2019-10-30T09:10:00Z">
                <w:r>
                  <w:rPr>
                    <w:rFonts w:hint="eastAsia" w:ascii="仿宋_GB2312" w:hAnsi="仿宋_GB2312" w:cs="仿宋_GB2312"/>
                    <w:color w:val="000000"/>
                    <w:sz w:val="21"/>
                    <w:szCs w:val="21"/>
                    <w:lang w:eastAsia="zh-CN"/>
                  </w:rPr>
                  <w:delText>3.值域：/</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3808"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3806" w:author="user" w:date="2019-09-25T16:35:00Z"/>
          <w:del w:id="13807" w:author="user" w:date="2019-10-30T09:10:00Z"/>
          <w:trPrChange w:id="13808" w:author="user" w:date="2019-09-25T16:38: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3809" w:author="user" w:date="2019-09-25T16:38: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3810" w:author="user" w:date="2019-09-25T16:35:00Z"/>
                <w:del w:id="13811" w:author="user" w:date="2019-10-30T09:10:00Z"/>
                <w:rFonts w:ascii="仿宋_GB2312" w:hAnsi="仿宋_GB2312" w:cs="仿宋_GB2312"/>
                <w:color w:val="000000"/>
                <w:sz w:val="21"/>
                <w:szCs w:val="21"/>
                <w:lang w:eastAsia="zh-CN"/>
              </w:rPr>
            </w:pPr>
            <w:ins w:id="13812" w:author="user" w:date="2019-09-25T16:35:00Z">
              <w:del w:id="13813" w:author="user" w:date="2019-10-30T09:10:00Z">
                <w:r>
                  <w:rPr>
                    <w:rFonts w:hint="eastAsia" w:ascii="仿宋_GB2312" w:hAnsi="仿宋_GB2312" w:cs="仿宋_GB2312"/>
                    <w:color w:val="000000"/>
                    <w:sz w:val="21"/>
                    <w:szCs w:val="21"/>
                    <w:lang w:eastAsia="zh-CN"/>
                  </w:rPr>
                  <w:delText>3</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3814" w:author="user" w:date="2019-09-25T16:38: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3815" w:author="user" w:date="2019-09-25T16:35:00Z"/>
                <w:del w:id="13816" w:author="user" w:date="2019-10-30T09:10:00Z"/>
                <w:rFonts w:ascii="仿宋_GB2312" w:hAnsi="仿宋_GB2312" w:cs="仿宋_GB2312"/>
                <w:color w:val="000000"/>
                <w:sz w:val="21"/>
                <w:szCs w:val="21"/>
                <w:lang w:eastAsia="zh-CN"/>
              </w:rPr>
            </w:pPr>
            <w:ins w:id="13817" w:author="user" w:date="2019-09-25T16:35:00Z">
              <w:del w:id="13818" w:author="user" w:date="2019-10-30T09:10:00Z">
                <w:r>
                  <w:rPr>
                    <w:rFonts w:hint="eastAsia" w:ascii="仿宋_GB2312" w:hAnsi="仿宋_GB2312" w:cs="仿宋_GB2312"/>
                    <w:color w:val="000000"/>
                    <w:sz w:val="21"/>
                    <w:szCs w:val="21"/>
                    <w:lang w:eastAsia="zh-CN"/>
                  </w:rPr>
                  <w:delText>--</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3819" w:author="user" w:date="2019-09-25T16:38: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3820" w:author="user" w:date="2019-09-25T16:35:00Z"/>
                <w:del w:id="13821" w:author="user" w:date="2019-10-30T09:10:00Z"/>
                <w:rFonts w:ascii="仿宋_GB2312" w:hAnsi="仿宋_GB2312" w:cs="仿宋_GB2312"/>
                <w:color w:val="000000"/>
                <w:sz w:val="21"/>
                <w:szCs w:val="21"/>
                <w:lang w:eastAsia="zh-CN"/>
              </w:rPr>
            </w:pPr>
            <w:ins w:id="13822" w:author="user" w:date="2019-09-25T16:35:00Z">
              <w:del w:id="13823" w:author="user" w:date="2019-10-30T09:10:00Z">
                <w:r>
                  <w:rPr>
                    <w:rFonts w:hint="eastAsia" w:ascii="仿宋_GB2312" w:hAnsi="仿宋_GB2312" w:cs="仿宋_GB2312"/>
                    <w:color w:val="000000"/>
                    <w:sz w:val="21"/>
                    <w:szCs w:val="21"/>
                    <w:lang w:eastAsia="zh-CN"/>
                  </w:rPr>
                  <w:delText>客户类型</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3824" w:author="user" w:date="2019-09-25T16:38: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3825" w:author="user" w:date="2019-09-25T16:35:00Z"/>
                <w:del w:id="13826" w:author="user" w:date="2019-10-30T09:10:00Z"/>
                <w:rFonts w:ascii="仿宋_GB2312" w:hAnsi="仿宋_GB2312" w:cs="仿宋_GB2312"/>
                <w:color w:val="000000"/>
                <w:sz w:val="21"/>
                <w:szCs w:val="21"/>
                <w:lang w:eastAsia="zh-CN"/>
              </w:rPr>
            </w:pPr>
            <w:ins w:id="13827" w:author="user" w:date="2019-09-25T16:35:00Z">
              <w:del w:id="13828" w:author="user" w:date="2019-10-30T09:10:00Z">
                <w:r>
                  <w:rPr>
                    <w:rFonts w:hint="eastAsia" w:ascii="仿宋_GB2312" w:hAnsi="仿宋_GB2312" w:cs="仿宋_GB2312"/>
                    <w:color w:val="000000"/>
                    <w:sz w:val="21"/>
                    <w:szCs w:val="21"/>
                    <w:lang w:eastAsia="zh-CN"/>
                  </w:rPr>
                  <w:delText>1!n</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3829" w:author="user" w:date="2019-09-25T16:38: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3830" w:author="user" w:date="2019-09-25T16:35:00Z"/>
                <w:del w:id="13831" w:author="user" w:date="2019-10-30T09:10:00Z"/>
                <w:rFonts w:ascii="仿宋_GB2312" w:hAnsi="仿宋_GB2312" w:cs="仿宋_GB2312"/>
                <w:color w:val="000000"/>
                <w:sz w:val="21"/>
                <w:szCs w:val="21"/>
                <w:lang w:eastAsia="zh-CN"/>
              </w:rPr>
            </w:pPr>
            <w:ins w:id="13832" w:author="user" w:date="2019-09-25T16:35:00Z">
              <w:del w:id="13833" w:author="user" w:date="2019-10-30T09:10:00Z">
                <w:r>
                  <w:rPr>
                    <w:rFonts w:hint="eastAsia" w:ascii="仿宋_GB2312" w:hAnsi="仿宋_GB2312" w:cs="仿宋_GB2312"/>
                    <w:color w:val="000000"/>
                    <w:sz w:val="21"/>
                    <w:szCs w:val="21"/>
                    <w:lang w:eastAsia="zh-CN"/>
                  </w:rPr>
                  <w:delText>1.指与金融机构间建立业务关系对象的类型。</w:delText>
                </w:r>
              </w:del>
            </w:ins>
            <w:ins w:id="13834" w:author="user" w:date="2019-09-25T16:35:00Z">
              <w:del w:id="13835" w:author="user" w:date="2019-10-30T09:10:00Z">
                <w:r>
                  <w:rPr>
                    <w:rFonts w:hint="eastAsia" w:ascii="仿宋_GB2312" w:hAnsi="仿宋_GB2312" w:cs="仿宋_GB2312"/>
                    <w:color w:val="000000"/>
                    <w:sz w:val="21"/>
                    <w:szCs w:val="21"/>
                    <w:lang w:eastAsia="zh-CN"/>
                  </w:rPr>
                  <w:br w:type="textWrapping"/>
                </w:r>
              </w:del>
            </w:ins>
            <w:ins w:id="13836" w:author="user" w:date="2019-09-25T16:35:00Z">
              <w:del w:id="13837" w:author="user" w:date="2019-10-30T09:10:00Z">
                <w:r>
                  <w:rPr>
                    <w:rFonts w:hint="eastAsia" w:ascii="仿宋_GB2312" w:hAnsi="仿宋_GB2312" w:cs="仿宋_GB2312"/>
                    <w:color w:val="000000"/>
                    <w:sz w:val="21"/>
                    <w:szCs w:val="21"/>
                    <w:lang w:eastAsia="zh-CN"/>
                  </w:rPr>
                  <w:delText>2.根据与金融机构间建立业务关系对象的性质分为单位客户和个人客户。数据更新频率为月度。</w:delText>
                </w:r>
              </w:del>
            </w:ins>
            <w:ins w:id="13838" w:author="user" w:date="2019-09-25T16:35:00Z">
              <w:del w:id="13839" w:author="user" w:date="2019-10-30T09:10:00Z">
                <w:r>
                  <w:rPr>
                    <w:rFonts w:hint="eastAsia" w:ascii="仿宋_GB2312" w:hAnsi="仿宋_GB2312" w:cs="仿宋_GB2312"/>
                    <w:color w:val="000000"/>
                    <w:sz w:val="21"/>
                    <w:szCs w:val="21"/>
                    <w:lang w:eastAsia="zh-CN"/>
                  </w:rPr>
                  <w:br w:type="textWrapping"/>
                </w:r>
              </w:del>
            </w:ins>
            <w:ins w:id="13840" w:author="user" w:date="2019-09-25T16:35:00Z">
              <w:del w:id="13841" w:author="user" w:date="2019-10-30T09:10:00Z">
                <w:r>
                  <w:rPr>
                    <w:rFonts w:hint="eastAsia" w:ascii="仿宋_GB2312" w:hAnsi="仿宋_GB2312" w:cs="仿宋_GB2312"/>
                    <w:color w:val="000000"/>
                    <w:sz w:val="21"/>
                    <w:szCs w:val="21"/>
                    <w:lang w:eastAsia="zh-CN"/>
                  </w:rPr>
                  <w:delText>3.值域：0 单位客户</w:delText>
                </w:r>
              </w:del>
            </w:ins>
            <w:ins w:id="13842" w:author="user" w:date="2019-09-25T16:35:00Z">
              <w:del w:id="13843" w:author="user" w:date="2019-10-30T09:10:00Z">
                <w:r>
                  <w:rPr>
                    <w:rFonts w:ascii="仿宋_GB2312" w:hAnsi="仿宋_GB2312" w:cs="仿宋_GB2312"/>
                    <w:color w:val="000000"/>
                    <w:sz w:val="21"/>
                    <w:szCs w:val="21"/>
                    <w:lang w:eastAsia="zh-CN"/>
                  </w:rPr>
                  <w:delText xml:space="preserve">   </w:delText>
                </w:r>
              </w:del>
            </w:ins>
            <w:ins w:id="13844" w:author="user" w:date="2019-09-25T16:35:00Z">
              <w:del w:id="13845" w:author="user" w:date="2019-10-30T09:10:00Z">
                <w:r>
                  <w:rPr>
                    <w:rFonts w:hint="eastAsia" w:ascii="仿宋_GB2312" w:hAnsi="仿宋_GB2312" w:cs="仿宋_GB2312"/>
                    <w:color w:val="000000"/>
                    <w:sz w:val="21"/>
                    <w:szCs w:val="21"/>
                    <w:lang w:eastAsia="zh-CN"/>
                  </w:rPr>
                  <w:delText>1 个人客户</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3848"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3846" w:author="user" w:date="2019-09-25T16:35:00Z"/>
          <w:del w:id="13847" w:author="user" w:date="2019-10-30T09:10:00Z"/>
          <w:trPrChange w:id="13848" w:author="user" w:date="2019-09-25T16:38: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3849" w:author="user" w:date="2019-09-25T16:38: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3850" w:author="user" w:date="2019-09-25T16:35:00Z"/>
                <w:del w:id="13851" w:author="user" w:date="2019-10-30T09:10:00Z"/>
                <w:rFonts w:ascii="仿宋_GB2312" w:hAnsi="仿宋_GB2312" w:cs="仿宋_GB2312"/>
                <w:color w:val="000000"/>
                <w:sz w:val="21"/>
                <w:szCs w:val="21"/>
                <w:lang w:eastAsia="zh-CN"/>
              </w:rPr>
            </w:pPr>
            <w:ins w:id="13852" w:author="user" w:date="2019-09-25T16:51:00Z">
              <w:del w:id="13853" w:author="user" w:date="2019-10-30T09:10:00Z">
                <w:r>
                  <w:rPr>
                    <w:rFonts w:ascii="仿宋_GB2312" w:hAnsi="仿宋_GB2312" w:cs="仿宋_GB2312"/>
                    <w:color w:val="000000"/>
                    <w:sz w:val="21"/>
                    <w:szCs w:val="21"/>
                    <w:lang w:eastAsia="zh-CN"/>
                  </w:rPr>
                  <w:delText>4</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3854" w:author="user" w:date="2019-09-25T16:38: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3855" w:author="user" w:date="2019-09-25T16:35:00Z"/>
                <w:del w:id="13856" w:author="user" w:date="2019-10-30T09:10:00Z"/>
                <w:rFonts w:ascii="仿宋_GB2312" w:hAnsi="仿宋_GB2312" w:cs="仿宋_GB2312"/>
                <w:color w:val="000000"/>
                <w:sz w:val="21"/>
                <w:szCs w:val="21"/>
                <w:lang w:eastAsia="zh-CN"/>
              </w:rPr>
            </w:pPr>
            <w:ins w:id="13857" w:author="user" w:date="2019-09-25T16:35:00Z">
              <w:del w:id="13858" w:author="user" w:date="2019-10-30T09:10:00Z">
                <w:r>
                  <w:rPr>
                    <w:rFonts w:hint="eastAsia" w:ascii="仿宋_GB2312" w:hAnsi="仿宋_GB2312" w:cs="仿宋_GB2312"/>
                    <w:color w:val="000000"/>
                    <w:sz w:val="21"/>
                    <w:szCs w:val="21"/>
                    <w:lang w:eastAsia="zh-CN"/>
                  </w:rPr>
                  <w:delText>--</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3859" w:author="user" w:date="2019-09-25T16:38: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3860" w:author="user" w:date="2019-09-25T16:35:00Z"/>
                <w:del w:id="13861" w:author="user" w:date="2019-10-30T09:10:00Z"/>
                <w:rFonts w:ascii="仿宋_GB2312" w:hAnsi="仿宋_GB2312" w:cs="仿宋_GB2312"/>
                <w:color w:val="000000"/>
                <w:sz w:val="21"/>
                <w:szCs w:val="21"/>
                <w:lang w:eastAsia="zh-CN"/>
              </w:rPr>
            </w:pPr>
            <w:ins w:id="13862" w:author="user" w:date="2019-09-25T16:35:00Z">
              <w:del w:id="13863" w:author="user" w:date="2019-10-30T09:10:00Z">
                <w:r>
                  <w:rPr>
                    <w:rFonts w:hint="eastAsia" w:ascii="仿宋_GB2312" w:hAnsi="仿宋_GB2312" w:cs="仿宋_GB2312"/>
                    <w:color w:val="000000"/>
                    <w:sz w:val="21"/>
                    <w:szCs w:val="21"/>
                    <w:lang w:eastAsia="zh-CN"/>
                  </w:rPr>
                  <w:delText>借款人代码</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3864" w:author="user" w:date="2019-09-25T16:38: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3865" w:author="user" w:date="2019-09-25T16:35:00Z"/>
                <w:del w:id="13866" w:author="user" w:date="2019-10-30T09:10:00Z"/>
                <w:rFonts w:ascii="仿宋_GB2312" w:hAnsi="仿宋_GB2312" w:cs="仿宋_GB2312"/>
                <w:color w:val="000000"/>
                <w:sz w:val="21"/>
                <w:szCs w:val="21"/>
                <w:lang w:eastAsia="zh-CN"/>
              </w:rPr>
            </w:pPr>
            <w:ins w:id="13867" w:author="user" w:date="2019-09-25T16:35:00Z">
              <w:del w:id="13868" w:author="user" w:date="2019-10-30T09:10:00Z">
                <w:r>
                  <w:rPr>
                    <w:rFonts w:hint="eastAsia" w:ascii="仿宋_GB2312" w:hAnsi="仿宋_GB2312" w:cs="仿宋_GB2312"/>
                    <w:color w:val="000000"/>
                    <w:sz w:val="21"/>
                    <w:szCs w:val="21"/>
                    <w:lang w:eastAsia="zh-CN"/>
                  </w:rPr>
                  <w:delText>an..50</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3869" w:author="user" w:date="2019-09-25T16:38: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3870" w:author="user" w:date="2019-09-25T16:35:00Z"/>
                <w:del w:id="13871" w:author="user" w:date="2019-10-30T09:10:00Z"/>
                <w:rFonts w:ascii="仿宋_GB2312" w:hAnsi="仿宋_GB2312" w:cs="仿宋_GB2312"/>
                <w:color w:val="000000"/>
                <w:sz w:val="21"/>
                <w:szCs w:val="21"/>
                <w:lang w:eastAsia="zh-CN"/>
              </w:rPr>
            </w:pPr>
            <w:ins w:id="13872" w:author="user" w:date="2019-09-25T16:35:00Z">
              <w:del w:id="13873" w:author="user" w:date="2019-10-30T09:10:00Z">
                <w:r>
                  <w:rPr>
                    <w:rFonts w:hint="eastAsia" w:ascii="仿宋_GB2312" w:hAnsi="仿宋_GB2312" w:cs="仿宋_GB2312"/>
                    <w:color w:val="000000"/>
                    <w:sz w:val="21"/>
                    <w:szCs w:val="21"/>
                    <w:lang w:eastAsia="zh-CN"/>
                  </w:rPr>
                  <w:delText>1.指借款人使用的有效身份证件的编号。</w:delText>
                </w:r>
              </w:del>
            </w:ins>
            <w:ins w:id="13874" w:author="user" w:date="2019-09-25T16:35:00Z">
              <w:del w:id="13875" w:author="user" w:date="2019-10-30T09:10:00Z">
                <w:r>
                  <w:rPr>
                    <w:rFonts w:hint="eastAsia" w:ascii="仿宋_GB2312" w:hAnsi="仿宋_GB2312" w:cs="仿宋_GB2312"/>
                    <w:color w:val="000000"/>
                    <w:sz w:val="21"/>
                    <w:szCs w:val="21"/>
                    <w:lang w:eastAsia="zh-CN"/>
                  </w:rPr>
                  <w:br w:type="textWrapping"/>
                </w:r>
              </w:del>
            </w:ins>
            <w:ins w:id="13876" w:author="user" w:date="2019-09-25T16:35:00Z">
              <w:del w:id="13877" w:author="user" w:date="2019-10-30T09:10:00Z">
                <w:r>
                  <w:rPr>
                    <w:rFonts w:hint="eastAsia" w:ascii="仿宋_GB2312" w:hAnsi="仿宋_GB2312" w:cs="仿宋_GB2312"/>
                    <w:color w:val="000000"/>
                    <w:sz w:val="21"/>
                    <w:szCs w:val="21"/>
                    <w:lang w:eastAsia="zh-CN"/>
                  </w:rPr>
                  <w:delText>2.境内借款机构填报工商部门为其颁发的统一社会信用代码或组织机构代码；境外借款机构填报金融机构自行设定的唯一编码；个人借款人填报脱敏处理后的有效身份证件号码、军官证、士兵证或护照，脱敏规则参见3.7节。数据更新的频率为月度。</w:delText>
                </w:r>
              </w:del>
            </w:ins>
            <w:ins w:id="13878" w:author="user" w:date="2019-09-25T16:35:00Z">
              <w:del w:id="13879" w:author="user" w:date="2019-10-30T09:10:00Z">
                <w:r>
                  <w:rPr>
                    <w:rFonts w:hint="eastAsia" w:ascii="仿宋_GB2312" w:hAnsi="仿宋_GB2312" w:cs="仿宋_GB2312"/>
                    <w:color w:val="000000"/>
                    <w:sz w:val="21"/>
                    <w:szCs w:val="21"/>
                    <w:lang w:eastAsia="zh-CN"/>
                  </w:rPr>
                  <w:br w:type="textWrapping"/>
                </w:r>
              </w:del>
            </w:ins>
            <w:ins w:id="13880" w:author="user" w:date="2019-09-25T16:35:00Z">
              <w:del w:id="13881" w:author="user" w:date="2019-10-30T09:10:00Z">
                <w:r>
                  <w:rPr>
                    <w:rFonts w:hint="eastAsia" w:ascii="仿宋_GB2312" w:hAnsi="仿宋_GB2312" w:cs="仿宋_GB2312"/>
                    <w:color w:val="000000"/>
                    <w:sz w:val="21"/>
                    <w:szCs w:val="21"/>
                    <w:lang w:eastAsia="zh-CN"/>
                  </w:rPr>
                  <w:delText>3.值域：/</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3884"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3882" w:author="user" w:date="2019-09-25T16:35:00Z"/>
          <w:del w:id="13883" w:author="user" w:date="2019-10-30T09:10:00Z"/>
          <w:trPrChange w:id="13884" w:author="user" w:date="2019-09-25T16:38: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3885" w:author="user" w:date="2019-09-25T16:38: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3886" w:author="user" w:date="2019-09-25T16:35:00Z"/>
                <w:del w:id="13887" w:author="user" w:date="2019-10-30T09:10:00Z"/>
                <w:rFonts w:ascii="仿宋_GB2312" w:hAnsi="仿宋_GB2312" w:cs="仿宋_GB2312"/>
                <w:color w:val="000000"/>
                <w:sz w:val="21"/>
                <w:szCs w:val="21"/>
                <w:lang w:eastAsia="zh-CN"/>
              </w:rPr>
            </w:pPr>
            <w:ins w:id="13888" w:author="user" w:date="2019-09-25T16:51:00Z">
              <w:del w:id="13889" w:author="user" w:date="2019-10-30T09:10:00Z">
                <w:r>
                  <w:rPr>
                    <w:rFonts w:ascii="仿宋_GB2312" w:hAnsi="仿宋_GB2312" w:cs="仿宋_GB2312"/>
                    <w:color w:val="000000"/>
                    <w:sz w:val="21"/>
                    <w:szCs w:val="21"/>
                    <w:lang w:eastAsia="zh-CN"/>
                  </w:rPr>
                  <w:delText>5</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3890" w:author="user" w:date="2019-09-25T16:38: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3891" w:author="user" w:date="2019-09-25T16:35:00Z"/>
                <w:del w:id="13892" w:author="user" w:date="2019-10-30T09:10:00Z"/>
                <w:rFonts w:ascii="仿宋_GB2312" w:hAnsi="仿宋_GB2312" w:cs="仿宋_GB2312"/>
                <w:color w:val="000000"/>
                <w:sz w:val="21"/>
                <w:szCs w:val="21"/>
                <w:lang w:eastAsia="zh-CN"/>
              </w:rPr>
            </w:pPr>
            <w:ins w:id="13893" w:author="user" w:date="2019-09-25T16:35:00Z">
              <w:del w:id="13894" w:author="user" w:date="2019-10-30T09:10:00Z">
                <w:r>
                  <w:rPr>
                    <w:rFonts w:hint="eastAsia" w:ascii="仿宋_GB2312" w:hAnsi="仿宋_GB2312" w:cs="仿宋_GB2312"/>
                    <w:color w:val="000000"/>
                    <w:sz w:val="21"/>
                    <w:szCs w:val="21"/>
                    <w:lang w:eastAsia="zh-CN"/>
                  </w:rPr>
                  <w:delText>2080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3895" w:author="user" w:date="2019-09-25T16:38: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3896" w:author="user" w:date="2019-09-25T16:35:00Z"/>
                <w:del w:id="13897" w:author="user" w:date="2019-10-30T09:10:00Z"/>
                <w:rFonts w:ascii="仿宋_GB2312" w:hAnsi="仿宋_GB2312" w:cs="仿宋_GB2312"/>
                <w:color w:val="000000"/>
                <w:sz w:val="21"/>
                <w:szCs w:val="21"/>
                <w:lang w:eastAsia="zh-CN"/>
              </w:rPr>
            </w:pPr>
            <w:ins w:id="13898" w:author="user" w:date="2019-09-25T16:35:00Z">
              <w:del w:id="13899" w:author="user" w:date="2019-10-30T09:10:00Z">
                <w:r>
                  <w:rPr>
                    <w:rFonts w:hint="eastAsia" w:ascii="仿宋_GB2312" w:hAnsi="仿宋_GB2312" w:cs="仿宋_GB2312"/>
                    <w:color w:val="000000"/>
                    <w:sz w:val="21"/>
                    <w:szCs w:val="21"/>
                    <w:lang w:eastAsia="zh-CN"/>
                  </w:rPr>
                  <w:delText>贷款主体行业类别</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3900" w:author="user" w:date="2019-09-25T16:38: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3901" w:author="user" w:date="2019-09-25T16:35:00Z"/>
                <w:del w:id="13902" w:author="user" w:date="2019-10-30T09:10:00Z"/>
                <w:rFonts w:ascii="仿宋_GB2312" w:hAnsi="仿宋_GB2312" w:cs="仿宋_GB2312"/>
                <w:color w:val="000000"/>
                <w:sz w:val="21"/>
                <w:szCs w:val="21"/>
                <w:lang w:eastAsia="zh-CN"/>
              </w:rPr>
            </w:pPr>
            <w:ins w:id="13903" w:author="user" w:date="2019-09-25T16:35:00Z">
              <w:del w:id="13904" w:author="user" w:date="2019-10-30T09:10:00Z">
                <w:r>
                  <w:rPr>
                    <w:rFonts w:ascii="仿宋_GB2312" w:hAnsi="仿宋_GB2312" w:cs="仿宋_GB2312"/>
                    <w:color w:val="000000"/>
                    <w:sz w:val="21"/>
                    <w:szCs w:val="21"/>
                    <w:lang w:eastAsia="zh-CN"/>
                  </w:rPr>
                  <w:delText>1</w:delText>
                </w:r>
              </w:del>
            </w:ins>
            <w:ins w:id="13905" w:author="user" w:date="2019-09-25T16:35:00Z">
              <w:del w:id="13906" w:author="user" w:date="2019-10-30T09:10:00Z">
                <w:r>
                  <w:rPr>
                    <w:rFonts w:hint="eastAsia" w:ascii="仿宋_GB2312" w:hAnsi="仿宋_GB2312" w:cs="仿宋_GB2312"/>
                    <w:color w:val="000000"/>
                    <w:sz w:val="21"/>
                    <w:szCs w:val="21"/>
                    <w:lang w:eastAsia="zh-CN"/>
                  </w:rPr>
                  <w:delText>!</w:delText>
                </w:r>
              </w:del>
            </w:ins>
            <w:ins w:id="13907" w:author="user" w:date="2019-09-25T16:35:00Z">
              <w:del w:id="13908" w:author="user" w:date="2019-10-30T09:10:00Z">
                <w:r>
                  <w:rPr>
                    <w:rFonts w:ascii="仿宋_GB2312" w:hAnsi="仿宋_GB2312" w:cs="仿宋_GB2312"/>
                    <w:color w:val="000000"/>
                    <w:sz w:val="21"/>
                    <w:szCs w:val="21"/>
                    <w:lang w:eastAsia="zh-CN"/>
                  </w:rPr>
                  <w:delText>a</w:delText>
                </w:r>
              </w:del>
            </w:ins>
            <w:ins w:id="13909" w:author="user" w:date="2019-09-25T16:35:00Z">
              <w:del w:id="13910" w:author="user" w:date="2019-10-30T09:10:00Z">
                <w:r>
                  <w:rPr>
                    <w:rFonts w:hint="eastAsia" w:ascii="仿宋_GB2312" w:hAnsi="仿宋_GB2312" w:cs="仿宋_GB2312"/>
                    <w:color w:val="000000"/>
                    <w:sz w:val="21"/>
                    <w:szCs w:val="21"/>
                    <w:lang w:eastAsia="zh-CN"/>
                  </w:rPr>
                  <w:delText>n</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3911" w:author="user" w:date="2019-09-25T16:38: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3912" w:author="user" w:date="2019-09-25T16:35:00Z"/>
                <w:del w:id="13913" w:author="user" w:date="2019-10-30T09:10:00Z"/>
                <w:rFonts w:ascii="仿宋_GB2312" w:hAnsi="仿宋_GB2312" w:cs="仿宋_GB2312"/>
                <w:color w:val="000000"/>
                <w:sz w:val="21"/>
                <w:szCs w:val="21"/>
                <w:lang w:eastAsia="zh-CN"/>
              </w:rPr>
            </w:pPr>
            <w:ins w:id="13914" w:author="user" w:date="2019-09-25T16:35:00Z">
              <w:del w:id="13915" w:author="user" w:date="2019-10-30T09:10:00Z">
                <w:r>
                  <w:rPr>
                    <w:rFonts w:hint="eastAsia" w:ascii="仿宋_GB2312" w:hAnsi="仿宋_GB2312" w:cs="仿宋_GB2312"/>
                    <w:color w:val="000000"/>
                    <w:sz w:val="21"/>
                    <w:szCs w:val="21"/>
                    <w:lang w:eastAsia="zh-CN"/>
                  </w:rPr>
                  <w:delText>1.指借款人在有关部门登记注册的或主要从事的行业。</w:delText>
                </w:r>
              </w:del>
            </w:ins>
            <w:ins w:id="13916" w:author="user" w:date="2019-09-25T16:35:00Z">
              <w:del w:id="13917" w:author="user" w:date="2019-10-30T09:10:00Z">
                <w:r>
                  <w:rPr>
                    <w:rFonts w:hint="eastAsia" w:ascii="仿宋_GB2312" w:hAnsi="仿宋_GB2312" w:cs="仿宋_GB2312"/>
                    <w:color w:val="000000"/>
                    <w:sz w:val="21"/>
                    <w:szCs w:val="21"/>
                    <w:lang w:eastAsia="zh-CN"/>
                  </w:rPr>
                  <w:br w:type="textWrapping"/>
                </w:r>
              </w:del>
            </w:ins>
            <w:ins w:id="13918" w:author="user" w:date="2019-09-25T16:35:00Z">
              <w:del w:id="13919" w:author="user" w:date="2019-10-30T09:10:00Z">
                <w:r>
                  <w:rPr>
                    <w:rFonts w:hint="eastAsia" w:ascii="仿宋_GB2312" w:hAnsi="仿宋_GB2312" w:cs="仿宋_GB2312"/>
                    <w:color w:val="000000"/>
                    <w:sz w:val="21"/>
                    <w:szCs w:val="21"/>
                    <w:lang w:eastAsia="zh-CN"/>
                  </w:rPr>
                  <w:delText>2.参照行业采用《国民经济行业分类》（GB/T4754-2017）标准的门类，填写1位大类编码。数据更新的频率为月度。</w:delText>
                </w:r>
              </w:del>
            </w:ins>
            <w:ins w:id="13920" w:author="user" w:date="2019-09-25T16:35:00Z">
              <w:del w:id="13921" w:author="user" w:date="2019-10-30T09:10:00Z">
                <w:r>
                  <w:rPr>
                    <w:rFonts w:hint="eastAsia" w:ascii="仿宋_GB2312" w:hAnsi="仿宋_GB2312" w:cs="仿宋_GB2312"/>
                    <w:color w:val="000000"/>
                    <w:sz w:val="21"/>
                    <w:szCs w:val="21"/>
                    <w:lang w:eastAsia="zh-CN"/>
                  </w:rPr>
                  <w:br w:type="textWrapping"/>
                </w:r>
              </w:del>
            </w:ins>
            <w:ins w:id="13922" w:author="user" w:date="2019-09-25T16:35:00Z">
              <w:del w:id="13923" w:author="user" w:date="2019-10-30T09:10:00Z">
                <w:r>
                  <w:rPr>
                    <w:rFonts w:hint="eastAsia" w:ascii="仿宋_GB2312" w:hAnsi="仿宋_GB2312" w:cs="仿宋_GB2312"/>
                    <w:color w:val="000000"/>
                    <w:sz w:val="21"/>
                    <w:szCs w:val="21"/>
                    <w:lang w:eastAsia="zh-CN"/>
                  </w:rPr>
                  <w:delText>3.值域：</w:delText>
                </w:r>
              </w:del>
            </w:ins>
          </w:p>
          <w:p>
            <w:pPr>
              <w:spacing w:line="240" w:lineRule="auto"/>
              <w:jc w:val="both"/>
              <w:rPr>
                <w:ins w:id="13924" w:author="user" w:date="2019-09-25T16:35:00Z"/>
                <w:del w:id="13925" w:author="user" w:date="2019-10-30T09:10:00Z"/>
                <w:rFonts w:ascii="仿宋_GB2312" w:hAnsi="仿宋_GB2312" w:cs="仿宋_GB2312"/>
                <w:color w:val="000000"/>
                <w:sz w:val="21"/>
                <w:szCs w:val="21"/>
                <w:lang w:eastAsia="zh-CN"/>
              </w:rPr>
            </w:pPr>
            <w:ins w:id="13926" w:author="user" w:date="2019-09-25T16:35:00Z">
              <w:del w:id="13927" w:author="user" w:date="2019-10-30T09:10:00Z">
                <w:r>
                  <w:rPr>
                    <w:rFonts w:hint="eastAsia" w:ascii="仿宋_GB2312" w:hAnsi="仿宋_GB2312" w:cs="仿宋_GB2312"/>
                    <w:color w:val="000000"/>
                    <w:sz w:val="21"/>
                    <w:szCs w:val="21"/>
                    <w:lang w:eastAsia="zh-CN"/>
                  </w:rPr>
                  <w:delText>A农、林、牧、渔业</w:delText>
                </w:r>
              </w:del>
            </w:ins>
          </w:p>
          <w:p>
            <w:pPr>
              <w:spacing w:line="240" w:lineRule="auto"/>
              <w:jc w:val="both"/>
              <w:rPr>
                <w:ins w:id="13928" w:author="user" w:date="2019-09-25T16:35:00Z"/>
                <w:del w:id="13929" w:author="user" w:date="2019-10-30T09:10:00Z"/>
                <w:rFonts w:ascii="仿宋_GB2312" w:hAnsi="仿宋_GB2312" w:cs="仿宋_GB2312"/>
                <w:color w:val="000000"/>
                <w:sz w:val="21"/>
                <w:szCs w:val="21"/>
                <w:lang w:eastAsia="zh-CN"/>
              </w:rPr>
            </w:pPr>
            <w:ins w:id="13930" w:author="user" w:date="2019-09-25T16:35:00Z">
              <w:del w:id="13931" w:author="user" w:date="2019-10-30T09:10:00Z">
                <w:r>
                  <w:rPr>
                    <w:rFonts w:hint="eastAsia" w:ascii="仿宋_GB2312" w:hAnsi="仿宋_GB2312" w:cs="仿宋_GB2312"/>
                    <w:color w:val="000000"/>
                    <w:sz w:val="21"/>
                    <w:szCs w:val="21"/>
                    <w:lang w:eastAsia="zh-CN"/>
                  </w:rPr>
                  <w:delText>B采矿业</w:delText>
                </w:r>
              </w:del>
            </w:ins>
          </w:p>
          <w:p>
            <w:pPr>
              <w:spacing w:line="240" w:lineRule="auto"/>
              <w:jc w:val="both"/>
              <w:rPr>
                <w:ins w:id="13932" w:author="user" w:date="2019-09-25T16:35:00Z"/>
                <w:del w:id="13933" w:author="user" w:date="2019-10-30T09:10:00Z"/>
                <w:rFonts w:ascii="仿宋_GB2312" w:hAnsi="仿宋_GB2312" w:cs="仿宋_GB2312"/>
                <w:color w:val="000000"/>
                <w:sz w:val="21"/>
                <w:szCs w:val="21"/>
                <w:lang w:eastAsia="zh-CN"/>
              </w:rPr>
            </w:pPr>
            <w:ins w:id="13934" w:author="user" w:date="2019-09-25T16:35:00Z">
              <w:del w:id="13935" w:author="user" w:date="2019-10-30T09:10:00Z">
                <w:r>
                  <w:rPr>
                    <w:rFonts w:hint="eastAsia" w:ascii="仿宋_GB2312" w:hAnsi="仿宋_GB2312" w:cs="仿宋_GB2312"/>
                    <w:color w:val="000000"/>
                    <w:sz w:val="21"/>
                    <w:szCs w:val="21"/>
                    <w:lang w:eastAsia="zh-CN"/>
                  </w:rPr>
                  <w:delText>……</w:delText>
                </w:r>
              </w:del>
            </w:ins>
          </w:p>
          <w:p>
            <w:pPr>
              <w:spacing w:line="240" w:lineRule="auto"/>
              <w:jc w:val="both"/>
              <w:rPr>
                <w:ins w:id="13936" w:author="user" w:date="2019-09-25T16:35:00Z"/>
                <w:del w:id="13937" w:author="user" w:date="2019-10-30T09:10:00Z"/>
                <w:rFonts w:ascii="仿宋_GB2312" w:hAnsi="仿宋_GB2312" w:cs="仿宋_GB2312"/>
                <w:color w:val="000000"/>
                <w:sz w:val="21"/>
                <w:szCs w:val="21"/>
                <w:lang w:eastAsia="zh-CN"/>
              </w:rPr>
            </w:pPr>
            <w:ins w:id="13938" w:author="user" w:date="2019-09-25T16:35:00Z">
              <w:del w:id="13939" w:author="user" w:date="2019-10-30T09:10:00Z">
                <w:r>
                  <w:rPr>
                    <w:rFonts w:hint="eastAsia" w:ascii="仿宋_GB2312" w:hAnsi="仿宋_GB2312" w:cs="仿宋_GB2312"/>
                    <w:color w:val="000000"/>
                    <w:sz w:val="21"/>
                    <w:szCs w:val="21"/>
                    <w:lang w:eastAsia="zh-CN"/>
                  </w:rPr>
                  <w:delText>T国际组织</w:delText>
                </w:r>
              </w:del>
            </w:ins>
          </w:p>
          <w:p>
            <w:pPr>
              <w:spacing w:line="240" w:lineRule="auto"/>
              <w:jc w:val="both"/>
              <w:rPr>
                <w:ins w:id="13940" w:author="user" w:date="2019-09-25T16:35:00Z"/>
                <w:del w:id="13941" w:author="user" w:date="2019-10-30T09:10:00Z"/>
                <w:rFonts w:ascii="仿宋_GB2312" w:hAnsi="仿宋_GB2312" w:cs="仿宋_GB2312"/>
                <w:color w:val="000000"/>
                <w:sz w:val="21"/>
                <w:szCs w:val="21"/>
                <w:lang w:eastAsia="zh-CN"/>
              </w:rPr>
            </w:pPr>
            <w:ins w:id="13942" w:author="user" w:date="2019-09-25T16:35:00Z">
              <w:del w:id="13943" w:author="user" w:date="2019-10-30T09:10:00Z">
                <w:r>
                  <w:rPr>
                    <w:rFonts w:hint="eastAsia" w:ascii="仿宋_GB2312" w:hAnsi="仿宋_GB2312" w:cs="仿宋_GB2312"/>
                    <w:color w:val="000000"/>
                    <w:sz w:val="21"/>
                    <w:szCs w:val="21"/>
                    <w:lang w:eastAsia="zh-CN"/>
                  </w:rPr>
                  <w:delText>1个人</w:delText>
                </w:r>
              </w:del>
            </w:ins>
          </w:p>
          <w:p>
            <w:pPr>
              <w:spacing w:line="240" w:lineRule="auto"/>
              <w:jc w:val="both"/>
              <w:rPr>
                <w:ins w:id="13944" w:author="user" w:date="2019-09-25T16:35:00Z"/>
                <w:del w:id="13945" w:author="user" w:date="2019-10-30T09:10:00Z"/>
                <w:rFonts w:ascii="仿宋_GB2312" w:hAnsi="仿宋_GB2312" w:cs="仿宋_GB2312"/>
                <w:color w:val="000000"/>
                <w:sz w:val="21"/>
                <w:szCs w:val="21"/>
                <w:lang w:eastAsia="zh-CN"/>
              </w:rPr>
            </w:pPr>
            <w:ins w:id="13946" w:author="user" w:date="2019-09-25T16:35:00Z">
              <w:del w:id="13947" w:author="user" w:date="2019-10-30T09:10:00Z">
                <w:r>
                  <w:rPr>
                    <w:rFonts w:hint="eastAsia" w:ascii="仿宋_GB2312" w:hAnsi="仿宋_GB2312" w:cs="仿宋_GB2312"/>
                    <w:color w:val="000000"/>
                    <w:sz w:val="21"/>
                    <w:szCs w:val="21"/>
                    <w:lang w:eastAsia="zh-CN"/>
                  </w:rPr>
                  <w:delText>2境外</w:delText>
                </w:r>
              </w:del>
            </w:ins>
          </w:p>
          <w:p>
            <w:pPr>
              <w:spacing w:line="240" w:lineRule="auto"/>
              <w:jc w:val="both"/>
              <w:rPr>
                <w:ins w:id="13948" w:author="user" w:date="2019-09-25T16:35:00Z"/>
                <w:del w:id="13949" w:author="user" w:date="2019-10-30T09:10:00Z"/>
                <w:rFonts w:ascii="仿宋_GB2312" w:hAnsi="仿宋_GB2312" w:cs="仿宋_GB2312"/>
                <w:color w:val="000000"/>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3952"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3950" w:author="user" w:date="2019-09-25T16:35:00Z"/>
          <w:del w:id="13951" w:author="user" w:date="2019-10-30T09:10:00Z"/>
          <w:trPrChange w:id="13952" w:author="user" w:date="2019-09-25T16:38: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3953" w:author="user" w:date="2019-09-25T16:38: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3954" w:author="user" w:date="2019-09-25T16:35:00Z"/>
                <w:del w:id="13955" w:author="user" w:date="2019-10-30T09:10:00Z"/>
                <w:rFonts w:ascii="仿宋_GB2312" w:hAnsi="仿宋_GB2312" w:cs="仿宋_GB2312"/>
                <w:color w:val="000000"/>
                <w:sz w:val="21"/>
                <w:szCs w:val="21"/>
                <w:lang w:eastAsia="zh-CN"/>
              </w:rPr>
            </w:pPr>
            <w:ins w:id="13956" w:author="user" w:date="2019-09-25T16:51:00Z">
              <w:del w:id="13957" w:author="user" w:date="2019-10-30T09:10:00Z">
                <w:r>
                  <w:rPr>
                    <w:rFonts w:ascii="仿宋_GB2312" w:hAnsi="仿宋_GB2312" w:cs="仿宋_GB2312"/>
                    <w:color w:val="000000"/>
                    <w:sz w:val="21"/>
                    <w:szCs w:val="21"/>
                    <w:lang w:eastAsia="zh-CN"/>
                  </w:rPr>
                  <w:delText>6</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3958" w:author="user" w:date="2019-09-25T16:38: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3959" w:author="user" w:date="2019-09-25T16:35:00Z"/>
                <w:del w:id="13960" w:author="user" w:date="2019-10-30T09:10:00Z"/>
                <w:rFonts w:ascii="仿宋_GB2312" w:hAnsi="仿宋_GB2312" w:cs="仿宋_GB2312"/>
                <w:color w:val="000000"/>
                <w:sz w:val="21"/>
                <w:szCs w:val="21"/>
                <w:lang w:eastAsia="zh-CN"/>
              </w:rPr>
            </w:pPr>
            <w:ins w:id="13961" w:author="user" w:date="2019-09-25T16:35:00Z">
              <w:del w:id="13962" w:author="user" w:date="2019-10-30T09:10:00Z">
                <w:r>
                  <w:rPr>
                    <w:rFonts w:hint="eastAsia" w:ascii="仿宋_GB2312" w:hAnsi="仿宋_GB2312" w:cs="仿宋_GB2312"/>
                    <w:color w:val="000000"/>
                    <w:sz w:val="21"/>
                    <w:szCs w:val="21"/>
                    <w:lang w:eastAsia="zh-CN"/>
                  </w:rPr>
                  <w:delText>2090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3963" w:author="user" w:date="2019-09-25T16:38: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3964" w:author="user" w:date="2019-09-25T16:35:00Z"/>
                <w:del w:id="13965" w:author="user" w:date="2019-10-30T09:10:00Z"/>
                <w:rFonts w:ascii="仿宋_GB2312" w:hAnsi="仿宋_GB2312" w:cs="仿宋_GB2312"/>
                <w:color w:val="000000"/>
                <w:sz w:val="21"/>
                <w:szCs w:val="21"/>
                <w:lang w:eastAsia="zh-CN"/>
              </w:rPr>
            </w:pPr>
            <w:ins w:id="13966" w:author="user" w:date="2019-09-25T16:35:00Z">
              <w:del w:id="13967" w:author="user" w:date="2019-10-30T09:10:00Z">
                <w:r>
                  <w:rPr>
                    <w:rFonts w:hint="eastAsia" w:ascii="仿宋_GB2312" w:hAnsi="仿宋_GB2312" w:cs="仿宋_GB2312"/>
                    <w:color w:val="000000"/>
                    <w:sz w:val="21"/>
                    <w:szCs w:val="21"/>
                    <w:lang w:eastAsia="zh-CN"/>
                  </w:rPr>
                  <w:delText>借款人注册地编码</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3968" w:author="user" w:date="2019-09-25T16:38: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3969" w:author="user" w:date="2019-09-25T16:35:00Z"/>
                <w:del w:id="13970" w:author="user" w:date="2019-10-30T09:10:00Z"/>
                <w:rFonts w:ascii="仿宋_GB2312" w:hAnsi="仿宋_GB2312" w:cs="仿宋_GB2312"/>
                <w:color w:val="000000"/>
                <w:sz w:val="21"/>
                <w:szCs w:val="21"/>
                <w:lang w:eastAsia="zh-CN"/>
              </w:rPr>
            </w:pPr>
            <w:ins w:id="13971" w:author="user" w:date="2019-09-25T16:35:00Z">
              <w:del w:id="13972" w:author="user" w:date="2019-10-30T09:10:00Z">
                <w:r>
                  <w:rPr>
                    <w:rFonts w:hint="eastAsia" w:ascii="仿宋_GB2312" w:hAnsi="仿宋_GB2312" w:cs="仿宋_GB2312"/>
                    <w:color w:val="000000"/>
                    <w:sz w:val="21"/>
                    <w:szCs w:val="21"/>
                    <w:lang w:eastAsia="zh-CN"/>
                  </w:rPr>
                  <w:delText>12!n</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3973" w:author="user" w:date="2019-09-25T16:38: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3974" w:author="user" w:date="2019-09-25T16:35:00Z"/>
                <w:del w:id="13975" w:author="user" w:date="2019-10-30T09:10:00Z"/>
                <w:rFonts w:ascii="仿宋_GB2312" w:hAnsi="仿宋_GB2312" w:cs="仿宋_GB2312"/>
                <w:color w:val="000000"/>
                <w:sz w:val="21"/>
                <w:szCs w:val="21"/>
                <w:lang w:eastAsia="zh-CN"/>
              </w:rPr>
            </w:pPr>
            <w:ins w:id="13976" w:author="user" w:date="2019-09-25T16:35:00Z">
              <w:del w:id="13977" w:author="user" w:date="2019-10-30T09:10:00Z">
                <w:r>
                  <w:rPr>
                    <w:rFonts w:hint="eastAsia" w:ascii="仿宋_GB2312" w:hAnsi="仿宋_GB2312" w:cs="仿宋_GB2312"/>
                    <w:color w:val="000000"/>
                    <w:sz w:val="21"/>
                    <w:szCs w:val="21"/>
                    <w:lang w:eastAsia="zh-CN"/>
                  </w:rPr>
                  <w:delText>1.指借款机构登记注册地。</w:delText>
                </w:r>
              </w:del>
            </w:ins>
            <w:ins w:id="13978" w:author="user" w:date="2019-09-25T16:35:00Z">
              <w:del w:id="13979" w:author="user" w:date="2019-10-30T09:10:00Z">
                <w:r>
                  <w:rPr>
                    <w:rFonts w:hint="eastAsia" w:ascii="仿宋_GB2312" w:hAnsi="仿宋_GB2312" w:cs="仿宋_GB2312"/>
                    <w:color w:val="000000"/>
                    <w:sz w:val="21"/>
                    <w:szCs w:val="21"/>
                    <w:lang w:eastAsia="zh-CN"/>
                  </w:rPr>
                  <w:br w:type="textWrapping"/>
                </w:r>
              </w:del>
            </w:ins>
            <w:ins w:id="13980" w:author="user" w:date="2019-09-25T16:35:00Z">
              <w:del w:id="13981" w:author="user" w:date="2019-10-30T09:10:00Z">
                <w:r>
                  <w:rPr>
                    <w:rFonts w:hint="eastAsia" w:ascii="仿宋_GB2312" w:hAnsi="仿宋_GB2312" w:cs="仿宋_GB2312"/>
                    <w:color w:val="000000"/>
                    <w:sz w:val="21"/>
                    <w:szCs w:val="21"/>
                    <w:lang w:eastAsia="zh-CN"/>
                  </w:rPr>
                  <w:delText>2.若客户属于个人客户无需填写，该字段为空。企业客户根据《统计用区划代码》，统一填报</w:delText>
                </w:r>
              </w:del>
            </w:ins>
            <w:ins w:id="13982" w:author="user" w:date="2019-09-25T16:55:00Z">
              <w:del w:id="13983" w:author="user" w:date="2019-10-30T09:10:00Z">
                <w:r>
                  <w:rPr>
                    <w:rFonts w:ascii="仿宋_GB2312" w:hAnsi="仿宋_GB2312" w:cs="仿宋_GB2312"/>
                    <w:color w:val="000000"/>
                    <w:sz w:val="21"/>
                    <w:szCs w:val="21"/>
                    <w:lang w:eastAsia="zh-CN"/>
                  </w:rPr>
                  <w:delText>12</w:delText>
                </w:r>
              </w:del>
            </w:ins>
            <w:ins w:id="13984" w:author="user" w:date="2019-09-25T16:35:00Z">
              <w:del w:id="13985" w:author="user" w:date="2019-10-30T09:10:00Z">
                <w:r>
                  <w:rPr>
                    <w:rFonts w:hint="eastAsia" w:ascii="仿宋_GB2312" w:hAnsi="仿宋_GB2312" w:cs="仿宋_GB2312"/>
                    <w:color w:val="000000"/>
                    <w:sz w:val="21"/>
                    <w:szCs w:val="21"/>
                    <w:lang w:eastAsia="zh-CN"/>
                  </w:rPr>
                  <w:delText>位地区编码信息。境外地区采用《世界各国和地区名称代码》（GB/T 2659）的3位国别阿拉伯数字代码（港澳台编码暂采用该标准编码），并在前面填充“000000000”。数据更新的频率为月度。</w:delText>
                </w:r>
              </w:del>
            </w:ins>
            <w:ins w:id="13986" w:author="user" w:date="2019-09-25T16:35:00Z">
              <w:del w:id="13987" w:author="user" w:date="2019-10-30T09:10:00Z">
                <w:r>
                  <w:rPr>
                    <w:rFonts w:hint="eastAsia" w:ascii="仿宋_GB2312" w:hAnsi="仿宋_GB2312" w:cs="仿宋_GB2312"/>
                    <w:color w:val="000000"/>
                    <w:sz w:val="21"/>
                    <w:szCs w:val="21"/>
                    <w:lang w:eastAsia="zh-CN"/>
                  </w:rPr>
                  <w:br w:type="textWrapping"/>
                </w:r>
              </w:del>
            </w:ins>
            <w:ins w:id="13988" w:author="user" w:date="2019-09-25T16:35:00Z">
              <w:del w:id="13989" w:author="user" w:date="2019-10-30T09:10:00Z">
                <w:r>
                  <w:rPr>
                    <w:rFonts w:ascii="仿宋_GB2312" w:hAnsi="仿宋_GB2312" w:cs="仿宋_GB2312"/>
                    <w:color w:val="000000"/>
                    <w:sz w:val="21"/>
                    <w:szCs w:val="21"/>
                    <w:lang w:eastAsia="zh-CN"/>
                  </w:rPr>
                  <w:delText>3</w:delText>
                </w:r>
              </w:del>
            </w:ins>
            <w:ins w:id="13990" w:author="user" w:date="2019-09-25T16:35:00Z">
              <w:del w:id="13991" w:author="user" w:date="2019-10-30T09:10:00Z">
                <w:r>
                  <w:rPr>
                    <w:rFonts w:hint="eastAsia" w:ascii="仿宋_GB2312" w:hAnsi="仿宋_GB2312" w:cs="仿宋_GB2312"/>
                    <w:color w:val="000000"/>
                    <w:sz w:val="21"/>
                    <w:szCs w:val="21"/>
                    <w:lang w:eastAsia="zh-CN"/>
                  </w:rPr>
                  <w:delText>.值域：</w:delText>
                </w:r>
              </w:del>
            </w:ins>
          </w:p>
          <w:p>
            <w:pPr>
              <w:spacing w:line="240" w:lineRule="auto"/>
              <w:jc w:val="both"/>
              <w:rPr>
                <w:ins w:id="13992" w:author="user" w:date="2019-09-25T16:35:00Z"/>
                <w:del w:id="13993" w:author="user" w:date="2019-10-30T09:10:00Z"/>
                <w:rFonts w:ascii="仿宋_GB2312" w:hAnsi="仿宋_GB2312" w:cs="仿宋_GB2312"/>
                <w:color w:val="000000"/>
                <w:sz w:val="21"/>
                <w:szCs w:val="21"/>
                <w:lang w:eastAsia="zh-CN"/>
              </w:rPr>
            </w:pPr>
            <w:ins w:id="13994" w:author="user" w:date="2019-09-25T16:35:00Z">
              <w:del w:id="13995" w:author="user" w:date="2019-10-30T09:10:00Z">
                <w:r>
                  <w:rPr>
                    <w:rFonts w:hint="eastAsia" w:ascii="仿宋_GB2312" w:hAnsi="仿宋_GB2312" w:cs="仿宋_GB2312"/>
                    <w:color w:val="000000"/>
                    <w:sz w:val="21"/>
                    <w:szCs w:val="21"/>
                    <w:lang w:eastAsia="zh-CN"/>
                  </w:rPr>
                  <w:delText>境内：采用《统计用区划代码》的乡（镇）级数字码</w:delText>
                </w:r>
              </w:del>
            </w:ins>
            <w:ins w:id="13996" w:author="user" w:date="2019-09-25T16:35:00Z">
              <w:del w:id="13997" w:author="user" w:date="2019-10-30T09:10:00Z">
                <w:r>
                  <w:rPr>
                    <w:rFonts w:hint="eastAsia" w:ascii="仿宋_GB2312" w:hAnsi="仿宋_GB2312" w:cs="仿宋_GB2312"/>
                    <w:color w:val="000000"/>
                    <w:sz w:val="21"/>
                    <w:szCs w:val="21"/>
                    <w:lang w:eastAsia="zh-CN"/>
                  </w:rPr>
                  <w:br w:type="textWrapping"/>
                </w:r>
              </w:del>
            </w:ins>
            <w:ins w:id="13998" w:author="user" w:date="2019-09-25T16:35:00Z">
              <w:del w:id="13999" w:author="user" w:date="2019-10-30T09:10:00Z">
                <w:r>
                  <w:rPr>
                    <w:rFonts w:hint="eastAsia" w:ascii="仿宋_GB2312" w:hAnsi="仿宋_GB2312" w:cs="仿宋_GB2312"/>
                    <w:color w:val="000000"/>
                    <w:sz w:val="21"/>
                    <w:szCs w:val="21"/>
                    <w:lang w:eastAsia="zh-CN"/>
                  </w:rPr>
                  <w:delText>境外：前9位用“000000000”填充，后3位采用《世界各国和地区名称代码》（GB/T 2659）的3位国别阿拉伯数字代码（港澳台编码暂采用该标准编码）</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4002"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4000" w:author="user" w:date="2019-09-25T16:35:00Z"/>
          <w:del w:id="14001" w:author="user" w:date="2019-10-30T09:10:00Z"/>
          <w:trPrChange w:id="14002" w:author="user" w:date="2019-09-25T16:38: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4003" w:author="user" w:date="2019-09-25T16:38: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4004" w:author="user" w:date="2019-09-25T16:35:00Z"/>
                <w:del w:id="14005" w:author="user" w:date="2019-10-30T09:10:00Z"/>
                <w:rFonts w:ascii="仿宋_GB2312" w:hAnsi="仿宋_GB2312" w:cs="仿宋_GB2312"/>
                <w:color w:val="000000"/>
                <w:sz w:val="21"/>
                <w:szCs w:val="21"/>
                <w:lang w:eastAsia="zh-CN"/>
              </w:rPr>
            </w:pPr>
            <w:ins w:id="14006" w:author="user" w:date="2019-09-25T16:51:00Z">
              <w:del w:id="14007" w:author="user" w:date="2019-10-30T09:10:00Z">
                <w:r>
                  <w:rPr>
                    <w:rFonts w:ascii="仿宋_GB2312" w:hAnsi="仿宋_GB2312" w:cs="仿宋_GB2312"/>
                    <w:color w:val="000000"/>
                    <w:sz w:val="21"/>
                    <w:szCs w:val="21"/>
                    <w:lang w:eastAsia="zh-CN"/>
                  </w:rPr>
                  <w:delText>7</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4008" w:author="user" w:date="2019-09-25T16:38: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4009" w:author="user" w:date="2019-09-25T16:35:00Z"/>
                <w:del w:id="14010" w:author="user" w:date="2019-10-30T09:10:00Z"/>
                <w:rFonts w:ascii="仿宋_GB2312" w:hAnsi="仿宋_GB2312" w:cs="仿宋_GB2312"/>
                <w:color w:val="000000"/>
                <w:sz w:val="21"/>
                <w:szCs w:val="21"/>
                <w:lang w:eastAsia="zh-CN"/>
              </w:rPr>
            </w:pPr>
            <w:ins w:id="14011" w:author="user" w:date="2019-09-25T16:35:00Z">
              <w:del w:id="14012" w:author="user" w:date="2019-10-30T09:10:00Z">
                <w:r>
                  <w:rPr>
                    <w:rFonts w:hint="eastAsia" w:ascii="仿宋_GB2312" w:hAnsi="仿宋_GB2312" w:cs="仿宋_GB2312"/>
                    <w:color w:val="000000"/>
                    <w:sz w:val="21"/>
                    <w:szCs w:val="21"/>
                    <w:lang w:eastAsia="zh-CN"/>
                  </w:rPr>
                  <w:delText>2100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4013" w:author="user" w:date="2019-09-25T16:38: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4014" w:author="user" w:date="2019-09-25T16:35:00Z"/>
                <w:del w:id="14015" w:author="user" w:date="2019-10-30T09:10:00Z"/>
                <w:rFonts w:ascii="仿宋_GB2312" w:hAnsi="仿宋_GB2312" w:cs="仿宋_GB2312"/>
                <w:color w:val="000000"/>
                <w:sz w:val="21"/>
                <w:szCs w:val="21"/>
                <w:lang w:eastAsia="zh-CN"/>
              </w:rPr>
            </w:pPr>
            <w:ins w:id="14016" w:author="user" w:date="2019-09-25T16:35:00Z">
              <w:del w:id="14017" w:author="user" w:date="2019-10-30T09:10:00Z">
                <w:r>
                  <w:rPr>
                    <w:rFonts w:hint="eastAsia" w:ascii="仿宋_GB2312" w:hAnsi="仿宋_GB2312" w:cs="仿宋_GB2312"/>
                    <w:color w:val="000000"/>
                    <w:sz w:val="21"/>
                    <w:szCs w:val="21"/>
                    <w:lang w:eastAsia="zh-CN"/>
                  </w:rPr>
                  <w:delText>企业出资人经济成分</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4018" w:author="user" w:date="2019-09-25T16:38: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4019" w:author="user" w:date="2019-09-25T16:35:00Z"/>
                <w:del w:id="14020" w:author="user" w:date="2019-10-30T09:10:00Z"/>
                <w:rFonts w:ascii="仿宋_GB2312" w:hAnsi="仿宋_GB2312" w:cs="仿宋_GB2312"/>
                <w:color w:val="000000"/>
                <w:sz w:val="21"/>
                <w:szCs w:val="21"/>
                <w:lang w:eastAsia="zh-CN"/>
              </w:rPr>
            </w:pPr>
            <w:ins w:id="14021" w:author="user" w:date="2019-09-25T16:35:00Z">
              <w:del w:id="14022" w:author="user" w:date="2019-10-30T09:10:00Z">
                <w:r>
                  <w:rPr>
                    <w:rFonts w:hint="eastAsia" w:ascii="仿宋_GB2312" w:hAnsi="仿宋_GB2312" w:cs="仿宋_GB2312"/>
                    <w:color w:val="000000"/>
                    <w:sz w:val="21"/>
                    <w:szCs w:val="21"/>
                    <w:lang w:eastAsia="zh-CN"/>
                  </w:rPr>
                  <w:delText>an..5</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4023" w:author="user" w:date="2019-09-25T16:38: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4024" w:author="user" w:date="2019-09-25T16:35:00Z"/>
                <w:del w:id="14025" w:author="user" w:date="2019-10-30T09:10:00Z"/>
                <w:rFonts w:ascii="仿宋_GB2312" w:hAnsi="仿宋_GB2312" w:cs="仿宋_GB2312"/>
                <w:color w:val="000000"/>
                <w:sz w:val="21"/>
                <w:szCs w:val="21"/>
                <w:lang w:eastAsia="zh-CN"/>
              </w:rPr>
            </w:pPr>
            <w:ins w:id="14026" w:author="user" w:date="2019-09-25T16:35:00Z">
              <w:del w:id="14027" w:author="user" w:date="2019-10-30T09:10:00Z">
                <w:r>
                  <w:rPr>
                    <w:rFonts w:hint="eastAsia" w:ascii="仿宋_GB2312" w:hAnsi="仿宋_GB2312" w:cs="仿宋_GB2312"/>
                    <w:color w:val="000000"/>
                    <w:sz w:val="21"/>
                    <w:szCs w:val="21"/>
                    <w:lang w:eastAsia="zh-CN"/>
                  </w:rPr>
                  <w:delText>1.指企业实际控股人的经济成分。</w:delText>
                </w:r>
              </w:del>
            </w:ins>
            <w:ins w:id="14028" w:author="user" w:date="2019-09-25T16:35:00Z">
              <w:del w:id="14029" w:author="user" w:date="2019-10-30T09:10:00Z">
                <w:r>
                  <w:rPr>
                    <w:rFonts w:hint="eastAsia" w:ascii="仿宋_GB2312" w:hAnsi="仿宋_GB2312" w:cs="仿宋_GB2312"/>
                    <w:color w:val="000000"/>
                    <w:sz w:val="21"/>
                    <w:szCs w:val="21"/>
                    <w:lang w:eastAsia="zh-CN"/>
                  </w:rPr>
                  <w:br w:type="textWrapping"/>
                </w:r>
              </w:del>
            </w:ins>
            <w:ins w:id="14030" w:author="user" w:date="2019-09-25T16:35:00Z">
              <w:del w:id="14031" w:author="user" w:date="2019-10-30T09:10:00Z">
                <w:r>
                  <w:rPr>
                    <w:rFonts w:hint="eastAsia" w:ascii="仿宋_GB2312" w:hAnsi="仿宋_GB2312" w:cs="仿宋_GB2312"/>
                    <w:color w:val="000000"/>
                    <w:sz w:val="21"/>
                    <w:szCs w:val="21"/>
                    <w:lang w:eastAsia="zh-CN"/>
                  </w:rPr>
                  <w:delText>2.若客户属于境内个人、境外非居民、境内非企业类单位则无需填写，该字段为空。若属于企业，参考《贷款统计分类及编码》（JR/T 0135-2016）进行划分</w:delText>
                </w:r>
              </w:del>
            </w:ins>
            <w:ins w:id="14032" w:author="user" w:date="2019-10-21T16:46:00Z">
              <w:del w:id="14033" w:author="user" w:date="2019-10-30T09:10:00Z">
                <w:r>
                  <w:rPr>
                    <w:rFonts w:hint="eastAsia" w:ascii="仿宋_GB2312" w:hAnsi="仿宋_GB2312" w:cs="仿宋_GB2312"/>
                    <w:color w:val="000000"/>
                    <w:sz w:val="21"/>
                    <w:szCs w:val="21"/>
                    <w:lang w:eastAsia="zh-CN"/>
                  </w:rPr>
                  <w:delText>，选择</w:delText>
                </w:r>
              </w:del>
            </w:ins>
            <w:ins w:id="14034" w:author="user" w:date="2019-10-21T16:46:00Z">
              <w:del w:id="14035" w:author="user" w:date="2019-10-30T09:10:00Z">
                <w:r>
                  <w:rPr>
                    <w:rFonts w:ascii="仿宋_GB2312" w:hAnsi="仿宋_GB2312" w:cs="仿宋_GB2312"/>
                    <w:color w:val="000000"/>
                    <w:sz w:val="21"/>
                    <w:szCs w:val="21"/>
                    <w:lang w:eastAsia="zh-CN"/>
                  </w:rPr>
                  <w:delText>最细</w:delText>
                </w:r>
              </w:del>
            </w:ins>
            <w:ins w:id="14036" w:author="user" w:date="2019-10-21T16:46:00Z">
              <w:del w:id="14037" w:author="user" w:date="2019-10-30T09:10:00Z">
                <w:r>
                  <w:rPr>
                    <w:rFonts w:hint="eastAsia" w:ascii="仿宋_GB2312" w:hAnsi="仿宋_GB2312" w:cs="仿宋_GB2312"/>
                    <w:color w:val="000000"/>
                    <w:sz w:val="21"/>
                    <w:szCs w:val="21"/>
                    <w:lang w:eastAsia="zh-CN"/>
                  </w:rPr>
                  <w:delText>的</w:delText>
                </w:r>
              </w:del>
            </w:ins>
            <w:ins w:id="14038" w:author="user" w:date="2019-10-21T16:46:00Z">
              <w:del w:id="14039" w:author="user" w:date="2019-10-30T09:10:00Z">
                <w:r>
                  <w:rPr>
                    <w:rFonts w:ascii="仿宋_GB2312" w:hAnsi="仿宋_GB2312" w:cs="仿宋_GB2312"/>
                    <w:color w:val="000000"/>
                    <w:sz w:val="21"/>
                    <w:szCs w:val="21"/>
                    <w:lang w:eastAsia="zh-CN"/>
                  </w:rPr>
                  <w:delText>分类</w:delText>
                </w:r>
              </w:del>
            </w:ins>
            <w:ins w:id="14040" w:author="user" w:date="2019-09-25T16:35:00Z">
              <w:del w:id="14041" w:author="user" w:date="2019-10-30T09:10:00Z">
                <w:r>
                  <w:rPr>
                    <w:rFonts w:hint="eastAsia" w:ascii="仿宋_GB2312" w:hAnsi="仿宋_GB2312" w:cs="仿宋_GB2312"/>
                    <w:color w:val="000000"/>
                    <w:sz w:val="21"/>
                    <w:szCs w:val="21"/>
                    <w:lang w:eastAsia="zh-CN"/>
                  </w:rPr>
                  <w:delText>。数据更新的频率为月度。</w:delText>
                </w:r>
              </w:del>
            </w:ins>
          </w:p>
          <w:p>
            <w:pPr>
              <w:spacing w:line="240" w:lineRule="auto"/>
              <w:jc w:val="both"/>
              <w:rPr>
                <w:ins w:id="14042" w:author="user" w:date="2019-09-25T16:35:00Z"/>
                <w:del w:id="14043" w:author="user" w:date="2019-10-30T09:10:00Z"/>
                <w:rFonts w:ascii="仿宋_GB2312" w:hAnsi="仿宋_GB2312" w:cs="仿宋_GB2312"/>
                <w:color w:val="000000"/>
                <w:sz w:val="21"/>
                <w:szCs w:val="21"/>
                <w:lang w:eastAsia="zh-CN"/>
              </w:rPr>
            </w:pPr>
            <w:ins w:id="14044" w:author="user" w:date="2019-09-25T16:35:00Z">
              <w:del w:id="14045" w:author="user" w:date="2019-10-30T09:10:00Z">
                <w:r>
                  <w:rPr>
                    <w:rFonts w:ascii="仿宋_GB2312" w:hAnsi="仿宋_GB2312" w:cs="仿宋_GB2312"/>
                    <w:color w:val="000000"/>
                    <w:sz w:val="21"/>
                    <w:szCs w:val="21"/>
                    <w:lang w:eastAsia="zh-CN"/>
                  </w:rPr>
                  <w:delText>3</w:delText>
                </w:r>
              </w:del>
            </w:ins>
            <w:ins w:id="14046" w:author="user" w:date="2019-09-25T16:35:00Z">
              <w:del w:id="14047" w:author="user" w:date="2019-10-30T09:10:00Z">
                <w:r>
                  <w:rPr>
                    <w:rFonts w:hint="eastAsia" w:ascii="仿宋_GB2312" w:hAnsi="仿宋_GB2312" w:cs="仿宋_GB2312"/>
                    <w:color w:val="000000"/>
                    <w:sz w:val="21"/>
                    <w:szCs w:val="21"/>
                    <w:lang w:eastAsia="zh-CN"/>
                  </w:rPr>
                  <w:delText>.值域：</w:delText>
                </w:r>
              </w:del>
            </w:ins>
            <w:ins w:id="14048" w:author="user" w:date="2019-09-25T16:35:00Z">
              <w:del w:id="14049" w:author="user" w:date="2019-10-30T09:10:00Z">
                <w:r>
                  <w:rPr>
                    <w:rFonts w:hint="eastAsia" w:ascii="仿宋_GB2312" w:hAnsi="仿宋_GB2312" w:cs="仿宋_GB2312"/>
                    <w:color w:val="000000"/>
                    <w:sz w:val="21"/>
                    <w:szCs w:val="21"/>
                    <w:lang w:eastAsia="zh-CN"/>
                  </w:rPr>
                  <w:br w:type="textWrapping"/>
                </w:r>
              </w:del>
            </w:ins>
            <w:ins w:id="14050" w:author="user" w:date="2019-09-25T16:35:00Z">
              <w:del w:id="14051" w:author="user" w:date="2019-10-30T09:10:00Z">
                <w:r>
                  <w:rPr>
                    <w:rFonts w:hint="eastAsia" w:ascii="仿宋_GB2312" w:hAnsi="仿宋_GB2312" w:cs="仿宋_GB2312"/>
                    <w:color w:val="000000"/>
                    <w:sz w:val="21"/>
                    <w:szCs w:val="21"/>
                    <w:lang w:eastAsia="zh-CN"/>
                  </w:rPr>
                  <w:delText>A 公有控股经济</w:delText>
                </w:r>
              </w:del>
            </w:ins>
            <w:ins w:id="14052" w:author="user" w:date="2019-09-25T16:35:00Z">
              <w:del w:id="14053" w:author="user" w:date="2019-10-30T09:10:00Z">
                <w:r>
                  <w:rPr>
                    <w:rFonts w:hint="eastAsia" w:ascii="仿宋_GB2312" w:hAnsi="仿宋_GB2312" w:cs="仿宋_GB2312"/>
                    <w:color w:val="000000"/>
                    <w:sz w:val="21"/>
                    <w:szCs w:val="21"/>
                    <w:lang w:eastAsia="zh-CN"/>
                  </w:rPr>
                  <w:br w:type="textWrapping"/>
                </w:r>
              </w:del>
            </w:ins>
            <w:ins w:id="14054" w:author="user" w:date="2019-09-25T16:35:00Z">
              <w:del w:id="14055" w:author="user" w:date="2019-10-30T09:10:00Z">
                <w:r>
                  <w:rPr>
                    <w:rFonts w:hint="eastAsia" w:ascii="仿宋_GB2312" w:hAnsi="仿宋_GB2312" w:cs="仿宋_GB2312"/>
                    <w:color w:val="000000"/>
                    <w:sz w:val="21"/>
                    <w:szCs w:val="21"/>
                    <w:lang w:eastAsia="zh-CN"/>
                  </w:rPr>
                  <w:delText>A01 国有控股</w:delText>
                </w:r>
              </w:del>
            </w:ins>
            <w:ins w:id="14056" w:author="user" w:date="2019-09-25T16:35:00Z">
              <w:del w:id="14057" w:author="user" w:date="2019-10-30T09:10:00Z">
                <w:r>
                  <w:rPr>
                    <w:rFonts w:hint="eastAsia" w:ascii="仿宋_GB2312" w:hAnsi="仿宋_GB2312" w:cs="仿宋_GB2312"/>
                    <w:color w:val="000000"/>
                    <w:sz w:val="21"/>
                    <w:szCs w:val="21"/>
                    <w:lang w:eastAsia="zh-CN"/>
                  </w:rPr>
                  <w:br w:type="textWrapping"/>
                </w:r>
              </w:del>
            </w:ins>
            <w:ins w:id="14058" w:author="user" w:date="2019-09-25T16:35:00Z">
              <w:del w:id="14059" w:author="user" w:date="2019-10-30T09:10:00Z">
                <w:r>
                  <w:rPr>
                    <w:rFonts w:hint="eastAsia" w:ascii="仿宋_GB2312" w:hAnsi="仿宋_GB2312" w:cs="仿宋_GB2312"/>
                    <w:color w:val="000000"/>
                    <w:sz w:val="21"/>
                    <w:szCs w:val="21"/>
                    <w:lang w:eastAsia="zh-CN"/>
                  </w:rPr>
                  <w:delText>A0101 国有相对控股</w:delText>
                </w:r>
              </w:del>
            </w:ins>
            <w:ins w:id="14060" w:author="user" w:date="2019-09-25T16:35:00Z">
              <w:del w:id="14061" w:author="user" w:date="2019-10-30T09:10:00Z">
                <w:r>
                  <w:rPr>
                    <w:rFonts w:hint="eastAsia" w:ascii="仿宋_GB2312" w:hAnsi="仿宋_GB2312" w:cs="仿宋_GB2312"/>
                    <w:color w:val="000000"/>
                    <w:sz w:val="21"/>
                    <w:szCs w:val="21"/>
                    <w:lang w:eastAsia="zh-CN"/>
                  </w:rPr>
                  <w:br w:type="textWrapping"/>
                </w:r>
              </w:del>
            </w:ins>
            <w:ins w:id="14062" w:author="user" w:date="2019-09-25T16:35:00Z">
              <w:del w:id="14063" w:author="user" w:date="2019-10-30T09:10:00Z">
                <w:r>
                  <w:rPr>
                    <w:rFonts w:hint="eastAsia" w:ascii="仿宋_GB2312" w:hAnsi="仿宋_GB2312" w:cs="仿宋_GB2312"/>
                    <w:color w:val="000000"/>
                    <w:sz w:val="21"/>
                    <w:szCs w:val="21"/>
                    <w:lang w:eastAsia="zh-CN"/>
                  </w:rPr>
                  <w:delText>A0102 国有绝对控股</w:delText>
                </w:r>
              </w:del>
            </w:ins>
            <w:ins w:id="14064" w:author="user" w:date="2019-09-25T16:35:00Z">
              <w:del w:id="14065" w:author="user" w:date="2019-10-30T09:10:00Z">
                <w:r>
                  <w:rPr>
                    <w:rFonts w:hint="eastAsia" w:ascii="仿宋_GB2312" w:hAnsi="仿宋_GB2312" w:cs="仿宋_GB2312"/>
                    <w:color w:val="000000"/>
                    <w:sz w:val="21"/>
                    <w:szCs w:val="21"/>
                    <w:lang w:eastAsia="zh-CN"/>
                  </w:rPr>
                  <w:br w:type="textWrapping"/>
                </w:r>
              </w:del>
            </w:ins>
            <w:ins w:id="14066" w:author="user" w:date="2019-09-25T16:35:00Z">
              <w:del w:id="14067" w:author="user" w:date="2019-10-30T09:10:00Z">
                <w:r>
                  <w:rPr>
                    <w:rFonts w:hint="eastAsia" w:ascii="仿宋_GB2312" w:hAnsi="仿宋_GB2312" w:cs="仿宋_GB2312"/>
                    <w:color w:val="000000"/>
                    <w:sz w:val="21"/>
                    <w:szCs w:val="21"/>
                    <w:lang w:eastAsia="zh-CN"/>
                  </w:rPr>
                  <w:delText>A02 集体控股</w:delText>
                </w:r>
              </w:del>
            </w:ins>
            <w:ins w:id="14068" w:author="user" w:date="2019-09-25T16:35:00Z">
              <w:del w:id="14069" w:author="user" w:date="2019-10-30T09:10:00Z">
                <w:r>
                  <w:rPr>
                    <w:rFonts w:hint="eastAsia" w:ascii="仿宋_GB2312" w:hAnsi="仿宋_GB2312" w:cs="仿宋_GB2312"/>
                    <w:color w:val="000000"/>
                    <w:sz w:val="21"/>
                    <w:szCs w:val="21"/>
                    <w:lang w:eastAsia="zh-CN"/>
                  </w:rPr>
                  <w:br w:type="textWrapping"/>
                </w:r>
              </w:del>
            </w:ins>
            <w:ins w:id="14070" w:author="user" w:date="2019-09-25T16:35:00Z">
              <w:del w:id="14071" w:author="user" w:date="2019-10-30T09:10:00Z">
                <w:r>
                  <w:rPr>
                    <w:rFonts w:hint="eastAsia" w:ascii="仿宋_GB2312" w:hAnsi="仿宋_GB2312" w:cs="仿宋_GB2312"/>
                    <w:color w:val="000000"/>
                    <w:sz w:val="21"/>
                    <w:szCs w:val="21"/>
                    <w:lang w:eastAsia="zh-CN"/>
                  </w:rPr>
                  <w:delText>A0201 集体相对控股</w:delText>
                </w:r>
              </w:del>
            </w:ins>
            <w:ins w:id="14072" w:author="user" w:date="2019-09-25T16:35:00Z">
              <w:del w:id="14073" w:author="user" w:date="2019-10-30T09:10:00Z">
                <w:r>
                  <w:rPr>
                    <w:rFonts w:hint="eastAsia" w:ascii="仿宋_GB2312" w:hAnsi="仿宋_GB2312" w:cs="仿宋_GB2312"/>
                    <w:color w:val="000000"/>
                    <w:sz w:val="21"/>
                    <w:szCs w:val="21"/>
                    <w:lang w:eastAsia="zh-CN"/>
                  </w:rPr>
                  <w:br w:type="textWrapping"/>
                </w:r>
              </w:del>
            </w:ins>
            <w:ins w:id="14074" w:author="user" w:date="2019-09-25T16:35:00Z">
              <w:del w:id="14075" w:author="user" w:date="2019-10-30T09:10:00Z">
                <w:r>
                  <w:rPr>
                    <w:rFonts w:hint="eastAsia" w:ascii="仿宋_GB2312" w:hAnsi="仿宋_GB2312" w:cs="仿宋_GB2312"/>
                    <w:color w:val="000000"/>
                    <w:sz w:val="21"/>
                    <w:szCs w:val="21"/>
                    <w:lang w:eastAsia="zh-CN"/>
                  </w:rPr>
                  <w:delText>A0202 集体绝对控股</w:delText>
                </w:r>
              </w:del>
            </w:ins>
            <w:ins w:id="14076" w:author="user" w:date="2019-09-25T16:35:00Z">
              <w:del w:id="14077" w:author="user" w:date="2019-10-30T09:10:00Z">
                <w:r>
                  <w:rPr>
                    <w:rFonts w:hint="eastAsia" w:ascii="仿宋_GB2312" w:hAnsi="仿宋_GB2312" w:cs="仿宋_GB2312"/>
                    <w:color w:val="000000"/>
                    <w:sz w:val="21"/>
                    <w:szCs w:val="21"/>
                    <w:lang w:eastAsia="zh-CN"/>
                  </w:rPr>
                  <w:br w:type="textWrapping"/>
                </w:r>
              </w:del>
            </w:ins>
            <w:ins w:id="14078" w:author="user" w:date="2019-09-25T16:35:00Z">
              <w:del w:id="14079" w:author="user" w:date="2019-10-30T09:10:00Z">
                <w:r>
                  <w:rPr>
                    <w:rFonts w:hint="eastAsia" w:ascii="仿宋_GB2312" w:hAnsi="仿宋_GB2312" w:cs="仿宋_GB2312"/>
                    <w:color w:val="000000"/>
                    <w:sz w:val="21"/>
                    <w:szCs w:val="21"/>
                    <w:lang w:eastAsia="zh-CN"/>
                  </w:rPr>
                  <w:delText>B 非公有控股经济</w:delText>
                </w:r>
              </w:del>
            </w:ins>
            <w:ins w:id="14080" w:author="user" w:date="2019-09-25T16:35:00Z">
              <w:del w:id="14081" w:author="user" w:date="2019-10-30T09:10:00Z">
                <w:r>
                  <w:rPr>
                    <w:rFonts w:hint="eastAsia" w:ascii="仿宋_GB2312" w:hAnsi="仿宋_GB2312" w:cs="仿宋_GB2312"/>
                    <w:color w:val="000000"/>
                    <w:sz w:val="21"/>
                    <w:szCs w:val="21"/>
                    <w:lang w:eastAsia="zh-CN"/>
                  </w:rPr>
                  <w:br w:type="textWrapping"/>
                </w:r>
              </w:del>
            </w:ins>
            <w:ins w:id="14082" w:author="user" w:date="2019-09-25T16:35:00Z">
              <w:del w:id="14083" w:author="user" w:date="2019-10-30T09:10:00Z">
                <w:r>
                  <w:rPr>
                    <w:rFonts w:hint="eastAsia" w:ascii="仿宋_GB2312" w:hAnsi="仿宋_GB2312" w:cs="仿宋_GB2312"/>
                    <w:color w:val="000000"/>
                    <w:sz w:val="21"/>
                    <w:szCs w:val="21"/>
                    <w:lang w:eastAsia="zh-CN"/>
                  </w:rPr>
                  <w:delText>B01 私人控股</w:delText>
                </w:r>
              </w:del>
            </w:ins>
            <w:ins w:id="14084" w:author="user" w:date="2019-09-25T16:35:00Z">
              <w:del w:id="14085" w:author="user" w:date="2019-10-30T09:10:00Z">
                <w:r>
                  <w:rPr>
                    <w:rFonts w:hint="eastAsia" w:ascii="仿宋_GB2312" w:hAnsi="仿宋_GB2312" w:cs="仿宋_GB2312"/>
                    <w:color w:val="000000"/>
                    <w:sz w:val="21"/>
                    <w:szCs w:val="21"/>
                    <w:lang w:eastAsia="zh-CN"/>
                  </w:rPr>
                  <w:br w:type="textWrapping"/>
                </w:r>
              </w:del>
            </w:ins>
            <w:ins w:id="14086" w:author="user" w:date="2019-09-25T16:35:00Z">
              <w:del w:id="14087" w:author="user" w:date="2019-10-30T09:10:00Z">
                <w:r>
                  <w:rPr>
                    <w:rFonts w:hint="eastAsia" w:ascii="仿宋_GB2312" w:hAnsi="仿宋_GB2312" w:cs="仿宋_GB2312"/>
                    <w:color w:val="000000"/>
                    <w:sz w:val="21"/>
                    <w:szCs w:val="21"/>
                    <w:lang w:eastAsia="zh-CN"/>
                  </w:rPr>
                  <w:delText>B0101 私人相对控股</w:delText>
                </w:r>
              </w:del>
            </w:ins>
            <w:ins w:id="14088" w:author="user" w:date="2019-09-25T16:35:00Z">
              <w:del w:id="14089" w:author="user" w:date="2019-10-30T09:10:00Z">
                <w:r>
                  <w:rPr>
                    <w:rFonts w:hint="eastAsia" w:ascii="仿宋_GB2312" w:hAnsi="仿宋_GB2312" w:cs="仿宋_GB2312"/>
                    <w:color w:val="000000"/>
                    <w:sz w:val="21"/>
                    <w:szCs w:val="21"/>
                    <w:lang w:eastAsia="zh-CN"/>
                  </w:rPr>
                  <w:br w:type="textWrapping"/>
                </w:r>
              </w:del>
            </w:ins>
            <w:ins w:id="14090" w:author="user" w:date="2019-09-25T16:35:00Z">
              <w:del w:id="14091" w:author="user" w:date="2019-10-30T09:10:00Z">
                <w:r>
                  <w:rPr>
                    <w:rFonts w:hint="eastAsia" w:ascii="仿宋_GB2312" w:hAnsi="仿宋_GB2312" w:cs="仿宋_GB2312"/>
                    <w:color w:val="000000"/>
                    <w:sz w:val="21"/>
                    <w:szCs w:val="21"/>
                    <w:lang w:eastAsia="zh-CN"/>
                  </w:rPr>
                  <w:delText>B0102 私人绝对控股</w:delText>
                </w:r>
              </w:del>
            </w:ins>
            <w:ins w:id="14092" w:author="user" w:date="2019-09-25T16:35:00Z">
              <w:del w:id="14093" w:author="user" w:date="2019-10-30T09:10:00Z">
                <w:r>
                  <w:rPr>
                    <w:rFonts w:hint="eastAsia" w:ascii="仿宋_GB2312" w:hAnsi="仿宋_GB2312" w:cs="仿宋_GB2312"/>
                    <w:color w:val="000000"/>
                    <w:sz w:val="21"/>
                    <w:szCs w:val="21"/>
                    <w:lang w:eastAsia="zh-CN"/>
                  </w:rPr>
                  <w:br w:type="textWrapping"/>
                </w:r>
              </w:del>
            </w:ins>
            <w:ins w:id="14094" w:author="user" w:date="2019-09-25T16:35:00Z">
              <w:del w:id="14095" w:author="user" w:date="2019-10-30T09:10:00Z">
                <w:r>
                  <w:rPr>
                    <w:rFonts w:hint="eastAsia" w:ascii="仿宋_GB2312" w:hAnsi="仿宋_GB2312" w:cs="仿宋_GB2312"/>
                    <w:color w:val="000000"/>
                    <w:sz w:val="21"/>
                    <w:szCs w:val="21"/>
                    <w:lang w:eastAsia="zh-CN"/>
                  </w:rPr>
                  <w:delText>B02 港澳台控股</w:delText>
                </w:r>
              </w:del>
            </w:ins>
            <w:ins w:id="14096" w:author="user" w:date="2019-09-25T16:35:00Z">
              <w:del w:id="14097" w:author="user" w:date="2019-10-30T09:10:00Z">
                <w:r>
                  <w:rPr>
                    <w:rFonts w:hint="eastAsia" w:ascii="仿宋_GB2312" w:hAnsi="仿宋_GB2312" w:cs="仿宋_GB2312"/>
                    <w:color w:val="000000"/>
                    <w:sz w:val="21"/>
                    <w:szCs w:val="21"/>
                    <w:lang w:eastAsia="zh-CN"/>
                  </w:rPr>
                  <w:br w:type="textWrapping"/>
                </w:r>
              </w:del>
            </w:ins>
            <w:ins w:id="14098" w:author="user" w:date="2019-09-25T16:35:00Z">
              <w:del w:id="14099" w:author="user" w:date="2019-10-30T09:10:00Z">
                <w:r>
                  <w:rPr>
                    <w:rFonts w:hint="eastAsia" w:ascii="仿宋_GB2312" w:hAnsi="仿宋_GB2312" w:cs="仿宋_GB2312"/>
                    <w:color w:val="000000"/>
                    <w:sz w:val="21"/>
                    <w:szCs w:val="21"/>
                    <w:lang w:eastAsia="zh-CN"/>
                  </w:rPr>
                  <w:delText>B0201 港澳台相对控股</w:delText>
                </w:r>
              </w:del>
            </w:ins>
            <w:ins w:id="14100" w:author="user" w:date="2019-09-25T16:35:00Z">
              <w:del w:id="14101" w:author="user" w:date="2019-10-30T09:10:00Z">
                <w:r>
                  <w:rPr>
                    <w:rFonts w:hint="eastAsia" w:ascii="仿宋_GB2312" w:hAnsi="仿宋_GB2312" w:cs="仿宋_GB2312"/>
                    <w:color w:val="000000"/>
                    <w:sz w:val="21"/>
                    <w:szCs w:val="21"/>
                    <w:lang w:eastAsia="zh-CN"/>
                  </w:rPr>
                  <w:br w:type="textWrapping"/>
                </w:r>
              </w:del>
            </w:ins>
            <w:ins w:id="14102" w:author="user" w:date="2019-09-25T16:35:00Z">
              <w:del w:id="14103" w:author="user" w:date="2019-10-30T09:10:00Z">
                <w:r>
                  <w:rPr>
                    <w:rFonts w:hint="eastAsia" w:ascii="仿宋_GB2312" w:hAnsi="仿宋_GB2312" w:cs="仿宋_GB2312"/>
                    <w:color w:val="000000"/>
                    <w:sz w:val="21"/>
                    <w:szCs w:val="21"/>
                    <w:lang w:eastAsia="zh-CN"/>
                  </w:rPr>
                  <w:delText>B0202 港澳台绝对控股</w:delText>
                </w:r>
              </w:del>
            </w:ins>
            <w:ins w:id="14104" w:author="user" w:date="2019-09-25T16:35:00Z">
              <w:del w:id="14105" w:author="user" w:date="2019-10-30T09:10:00Z">
                <w:r>
                  <w:rPr>
                    <w:rFonts w:hint="eastAsia" w:ascii="仿宋_GB2312" w:hAnsi="仿宋_GB2312" w:cs="仿宋_GB2312"/>
                    <w:color w:val="000000"/>
                    <w:sz w:val="21"/>
                    <w:szCs w:val="21"/>
                    <w:lang w:eastAsia="zh-CN"/>
                  </w:rPr>
                  <w:br w:type="textWrapping"/>
                </w:r>
              </w:del>
            </w:ins>
            <w:ins w:id="14106" w:author="user" w:date="2019-09-25T16:35:00Z">
              <w:del w:id="14107" w:author="user" w:date="2019-10-30T09:10:00Z">
                <w:r>
                  <w:rPr>
                    <w:rFonts w:hint="eastAsia" w:ascii="仿宋_GB2312" w:hAnsi="仿宋_GB2312" w:cs="仿宋_GB2312"/>
                    <w:color w:val="000000"/>
                    <w:sz w:val="21"/>
                    <w:szCs w:val="21"/>
                    <w:lang w:eastAsia="zh-CN"/>
                  </w:rPr>
                  <w:delText>B03 外商控股</w:delText>
                </w:r>
              </w:del>
            </w:ins>
            <w:ins w:id="14108" w:author="user" w:date="2019-09-25T16:35:00Z">
              <w:del w:id="14109" w:author="user" w:date="2019-10-30T09:10:00Z">
                <w:r>
                  <w:rPr>
                    <w:rFonts w:hint="eastAsia" w:ascii="仿宋_GB2312" w:hAnsi="仿宋_GB2312" w:cs="仿宋_GB2312"/>
                    <w:color w:val="000000"/>
                    <w:sz w:val="21"/>
                    <w:szCs w:val="21"/>
                    <w:lang w:eastAsia="zh-CN"/>
                  </w:rPr>
                  <w:br w:type="textWrapping"/>
                </w:r>
              </w:del>
            </w:ins>
            <w:ins w:id="14110" w:author="user" w:date="2019-09-25T16:35:00Z">
              <w:del w:id="14111" w:author="user" w:date="2019-10-30T09:10:00Z">
                <w:r>
                  <w:rPr>
                    <w:rFonts w:hint="eastAsia" w:ascii="仿宋_GB2312" w:hAnsi="仿宋_GB2312" w:cs="仿宋_GB2312"/>
                    <w:color w:val="000000"/>
                    <w:sz w:val="21"/>
                    <w:szCs w:val="21"/>
                    <w:lang w:eastAsia="zh-CN"/>
                  </w:rPr>
                  <w:delText>B0301 外商相对控股</w:delText>
                </w:r>
              </w:del>
            </w:ins>
            <w:ins w:id="14112" w:author="user" w:date="2019-09-25T16:35:00Z">
              <w:del w:id="14113" w:author="user" w:date="2019-10-30T09:10:00Z">
                <w:r>
                  <w:rPr>
                    <w:rFonts w:hint="eastAsia" w:ascii="仿宋_GB2312" w:hAnsi="仿宋_GB2312" w:cs="仿宋_GB2312"/>
                    <w:color w:val="000000"/>
                    <w:sz w:val="21"/>
                    <w:szCs w:val="21"/>
                    <w:lang w:eastAsia="zh-CN"/>
                  </w:rPr>
                  <w:br w:type="textWrapping"/>
                </w:r>
              </w:del>
            </w:ins>
            <w:ins w:id="14114" w:author="user" w:date="2019-09-25T16:35:00Z">
              <w:del w:id="14115" w:author="user" w:date="2019-10-30T09:10:00Z">
                <w:r>
                  <w:rPr>
                    <w:rFonts w:hint="eastAsia" w:ascii="仿宋_GB2312" w:hAnsi="仿宋_GB2312" w:cs="仿宋_GB2312"/>
                    <w:color w:val="000000"/>
                    <w:sz w:val="21"/>
                    <w:szCs w:val="21"/>
                    <w:lang w:eastAsia="zh-CN"/>
                  </w:rPr>
                  <w:delText>B0302 外商绝对控股</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4118"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4116" w:author="user" w:date="2019-09-25T16:35:00Z"/>
          <w:del w:id="14117" w:author="user" w:date="2019-10-30T09:10:00Z"/>
          <w:trPrChange w:id="14118" w:author="user" w:date="2019-09-25T16:38: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4119" w:author="user" w:date="2019-09-25T16:38: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4120" w:author="user" w:date="2019-09-25T16:35:00Z"/>
                <w:del w:id="14121" w:author="user" w:date="2019-10-30T09:10:00Z"/>
                <w:rFonts w:ascii="仿宋_GB2312" w:hAnsi="仿宋_GB2312" w:cs="仿宋_GB2312"/>
                <w:color w:val="000000"/>
                <w:sz w:val="21"/>
                <w:szCs w:val="21"/>
                <w:lang w:eastAsia="zh-CN"/>
              </w:rPr>
            </w:pPr>
            <w:ins w:id="14122" w:author="user" w:date="2019-09-25T16:51:00Z">
              <w:del w:id="14123" w:author="user" w:date="2019-10-30T09:10:00Z">
                <w:r>
                  <w:rPr>
                    <w:rFonts w:ascii="仿宋_GB2312" w:hAnsi="仿宋_GB2312" w:cs="仿宋_GB2312"/>
                    <w:color w:val="000000"/>
                    <w:sz w:val="21"/>
                    <w:szCs w:val="21"/>
                    <w:lang w:eastAsia="zh-CN"/>
                  </w:rPr>
                  <w:delText>8</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4124" w:author="user" w:date="2019-09-25T16:38: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4125" w:author="user" w:date="2019-09-25T16:35:00Z"/>
                <w:del w:id="14126" w:author="user" w:date="2019-10-30T09:10:00Z"/>
                <w:rFonts w:ascii="仿宋_GB2312" w:hAnsi="仿宋_GB2312" w:cs="仿宋_GB2312"/>
                <w:color w:val="000000"/>
                <w:sz w:val="21"/>
                <w:szCs w:val="21"/>
                <w:lang w:eastAsia="zh-CN"/>
              </w:rPr>
            </w:pPr>
            <w:ins w:id="14127" w:author="user" w:date="2019-09-25T16:35:00Z">
              <w:del w:id="14128" w:author="user" w:date="2019-10-30T09:10:00Z">
                <w:r>
                  <w:rPr>
                    <w:rFonts w:hint="eastAsia" w:ascii="仿宋_GB2312" w:hAnsi="仿宋_GB2312" w:cs="仿宋_GB2312"/>
                    <w:color w:val="000000"/>
                    <w:sz w:val="21"/>
                    <w:szCs w:val="21"/>
                    <w:lang w:eastAsia="zh-CN"/>
                  </w:rPr>
                  <w:delText>2110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4129" w:author="user" w:date="2019-09-25T16:38: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4130" w:author="user" w:date="2019-09-25T16:35:00Z"/>
                <w:del w:id="14131" w:author="user" w:date="2019-10-30T09:10:00Z"/>
                <w:rFonts w:ascii="仿宋_GB2312" w:hAnsi="仿宋_GB2312" w:cs="仿宋_GB2312"/>
                <w:color w:val="000000"/>
                <w:sz w:val="21"/>
                <w:szCs w:val="21"/>
                <w:lang w:eastAsia="zh-CN"/>
              </w:rPr>
            </w:pPr>
            <w:ins w:id="14132" w:author="user" w:date="2019-09-25T16:35:00Z">
              <w:del w:id="14133" w:author="user" w:date="2019-10-30T09:10:00Z">
                <w:r>
                  <w:rPr>
                    <w:rFonts w:hint="eastAsia" w:ascii="仿宋_GB2312" w:hAnsi="仿宋_GB2312" w:cs="仿宋_GB2312"/>
                    <w:color w:val="000000"/>
                    <w:sz w:val="21"/>
                    <w:szCs w:val="21"/>
                    <w:lang w:eastAsia="zh-CN"/>
                  </w:rPr>
                  <w:delText>企业规模</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4134" w:author="user" w:date="2019-09-25T16:38: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4135" w:author="user" w:date="2019-09-25T16:35:00Z"/>
                <w:del w:id="14136" w:author="user" w:date="2019-10-30T09:10:00Z"/>
                <w:rFonts w:ascii="仿宋_GB2312" w:hAnsi="仿宋_GB2312" w:cs="仿宋_GB2312"/>
                <w:color w:val="000000"/>
                <w:sz w:val="21"/>
                <w:szCs w:val="21"/>
                <w:lang w:eastAsia="zh-CN"/>
              </w:rPr>
            </w:pPr>
            <w:ins w:id="14137" w:author="user" w:date="2019-09-25T16:35:00Z">
              <w:del w:id="14138" w:author="user" w:date="2019-10-30T09:10:00Z">
                <w:r>
                  <w:rPr>
                    <w:rFonts w:hint="eastAsia" w:ascii="仿宋_GB2312" w:hAnsi="仿宋_GB2312" w:cs="仿宋_GB2312"/>
                    <w:color w:val="000000"/>
                    <w:sz w:val="21"/>
                    <w:szCs w:val="21"/>
                    <w:lang w:eastAsia="zh-CN"/>
                  </w:rPr>
                  <w:delText>4!an</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4139" w:author="user" w:date="2019-09-25T16:38: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4140" w:author="user" w:date="2019-09-25T16:35:00Z"/>
                <w:del w:id="14141" w:author="user" w:date="2019-10-30T09:10:00Z"/>
                <w:rFonts w:ascii="仿宋_GB2312" w:hAnsi="仿宋_GB2312" w:cs="仿宋_GB2312"/>
                <w:color w:val="000000"/>
                <w:sz w:val="21"/>
                <w:szCs w:val="21"/>
                <w:lang w:eastAsia="zh-CN"/>
              </w:rPr>
            </w:pPr>
            <w:ins w:id="14142" w:author="user" w:date="2019-09-25T16:35:00Z">
              <w:del w:id="14143" w:author="user" w:date="2019-10-30T09:10:00Z">
                <w:r>
                  <w:rPr>
                    <w:rFonts w:hint="eastAsia" w:ascii="仿宋_GB2312" w:hAnsi="仿宋_GB2312" w:cs="仿宋_GB2312"/>
                    <w:color w:val="000000"/>
                    <w:sz w:val="21"/>
                    <w:szCs w:val="21"/>
                    <w:lang w:eastAsia="zh-CN"/>
                  </w:rPr>
                  <w:delText>1.指企业的经营规模。</w:delText>
                </w:r>
              </w:del>
            </w:ins>
            <w:ins w:id="14144" w:author="user" w:date="2019-09-25T16:35:00Z">
              <w:del w:id="14145" w:author="user" w:date="2019-10-30T09:10:00Z">
                <w:r>
                  <w:rPr>
                    <w:rFonts w:hint="eastAsia" w:ascii="仿宋_GB2312" w:hAnsi="仿宋_GB2312" w:cs="仿宋_GB2312"/>
                    <w:color w:val="000000"/>
                    <w:sz w:val="21"/>
                    <w:szCs w:val="21"/>
                    <w:lang w:eastAsia="zh-CN"/>
                  </w:rPr>
                  <w:br w:type="textWrapping"/>
                </w:r>
              </w:del>
            </w:ins>
            <w:ins w:id="14146" w:author="user" w:date="2019-09-25T16:35:00Z">
              <w:del w:id="14147" w:author="user" w:date="2019-10-30T09:10:00Z">
                <w:r>
                  <w:rPr>
                    <w:rFonts w:hint="eastAsia" w:ascii="仿宋_GB2312" w:hAnsi="仿宋_GB2312" w:cs="仿宋_GB2312"/>
                    <w:color w:val="000000"/>
                    <w:sz w:val="21"/>
                    <w:szCs w:val="21"/>
                    <w:lang w:eastAsia="zh-CN"/>
                  </w:rPr>
                  <w:delText>2.若客户属于境内个人、境外非居民则无需填写，该字段为空。若属于企业，则根据“关于印发《统计上大中小微型企业划分办法（2017）》的通知（国统字〔2017〕213号”文件规定，根据从业人员、营业收入和资产总额等要素，一般分为大型、中型、小型、微型企业。非企业类单位属于不适用此标准，对应代码：CS</w:delText>
                </w:r>
              </w:del>
            </w:ins>
            <w:ins w:id="14148" w:author="user" w:date="2019-09-25T16:35:00Z">
              <w:del w:id="14149" w:author="user" w:date="2019-10-30T09:10:00Z">
                <w:r>
                  <w:rPr>
                    <w:rFonts w:ascii="仿宋_GB2312" w:hAnsi="仿宋_GB2312" w:cs="仿宋_GB2312"/>
                    <w:color w:val="000000"/>
                    <w:sz w:val="21"/>
                    <w:szCs w:val="21"/>
                    <w:lang w:eastAsia="zh-CN"/>
                  </w:rPr>
                  <w:delText>99</w:delText>
                </w:r>
              </w:del>
            </w:ins>
            <w:ins w:id="14150" w:author="user" w:date="2019-09-25T16:35:00Z">
              <w:del w:id="14151" w:author="user" w:date="2019-10-30T09:10:00Z">
                <w:r>
                  <w:rPr>
                    <w:rFonts w:hint="eastAsia" w:ascii="仿宋_GB2312" w:hAnsi="仿宋_GB2312" w:cs="仿宋_GB2312"/>
                    <w:color w:val="000000"/>
                    <w:sz w:val="21"/>
                    <w:szCs w:val="21"/>
                    <w:lang w:eastAsia="zh-CN"/>
                  </w:rPr>
                  <w:delText>。数据更新频率为月度。</w:delText>
                </w:r>
              </w:del>
            </w:ins>
            <w:ins w:id="14152" w:author="user" w:date="2019-09-25T16:35:00Z">
              <w:del w:id="14153" w:author="user" w:date="2019-10-30T09:10:00Z">
                <w:r>
                  <w:rPr>
                    <w:rFonts w:hint="eastAsia" w:ascii="仿宋_GB2312" w:hAnsi="仿宋_GB2312" w:cs="仿宋_GB2312"/>
                    <w:color w:val="000000"/>
                    <w:sz w:val="21"/>
                    <w:szCs w:val="21"/>
                    <w:lang w:eastAsia="zh-CN"/>
                  </w:rPr>
                  <w:br w:type="textWrapping"/>
                </w:r>
              </w:del>
            </w:ins>
            <w:ins w:id="14154" w:author="user" w:date="2019-09-25T16:35:00Z">
              <w:del w:id="14155" w:author="user" w:date="2019-10-30T09:10:00Z">
                <w:r>
                  <w:rPr>
                    <w:rFonts w:hint="eastAsia" w:ascii="仿宋_GB2312" w:hAnsi="仿宋_GB2312" w:cs="仿宋_GB2312"/>
                    <w:color w:val="000000"/>
                    <w:sz w:val="21"/>
                    <w:szCs w:val="21"/>
                    <w:lang w:eastAsia="zh-CN"/>
                  </w:rPr>
                  <w:delText>3.值域：</w:delText>
                </w:r>
              </w:del>
            </w:ins>
          </w:p>
          <w:p>
            <w:pPr>
              <w:spacing w:line="240" w:lineRule="auto"/>
              <w:jc w:val="both"/>
              <w:rPr>
                <w:ins w:id="14156" w:author="user" w:date="2019-09-25T16:35:00Z"/>
                <w:del w:id="14157" w:author="user" w:date="2019-10-30T09:10:00Z"/>
                <w:rFonts w:ascii="仿宋_GB2312" w:hAnsi="仿宋_GB2312" w:cs="仿宋_GB2312"/>
                <w:color w:val="000000"/>
                <w:sz w:val="21"/>
                <w:szCs w:val="21"/>
                <w:lang w:eastAsia="zh-CN"/>
              </w:rPr>
            </w:pPr>
            <w:ins w:id="14158" w:author="user" w:date="2019-09-25T16:35:00Z">
              <w:del w:id="14159" w:author="user" w:date="2019-10-30T09:10:00Z">
                <w:r>
                  <w:rPr>
                    <w:rFonts w:hint="eastAsia" w:ascii="仿宋_GB2312" w:hAnsi="仿宋_GB2312" w:cs="仿宋_GB2312"/>
                    <w:color w:val="000000"/>
                    <w:sz w:val="21"/>
                    <w:szCs w:val="21"/>
                    <w:lang w:eastAsia="zh-CN"/>
                  </w:rPr>
                  <w:delText>CS01 大型</w:delText>
                </w:r>
              </w:del>
            </w:ins>
            <w:ins w:id="14160" w:author="user" w:date="2019-09-25T16:35:00Z">
              <w:del w:id="14161" w:author="user" w:date="2019-10-30T09:10:00Z">
                <w:r>
                  <w:rPr>
                    <w:rFonts w:ascii="仿宋_GB2312" w:hAnsi="仿宋_GB2312" w:cs="仿宋_GB2312"/>
                    <w:color w:val="000000"/>
                    <w:sz w:val="21"/>
                    <w:szCs w:val="21"/>
                    <w:lang w:eastAsia="zh-CN"/>
                  </w:rPr>
                  <w:delText xml:space="preserve">      </w:delText>
                </w:r>
              </w:del>
            </w:ins>
            <w:ins w:id="14162" w:author="user" w:date="2019-09-25T16:35:00Z">
              <w:del w:id="14163" w:author="user" w:date="2019-10-30T09:10:00Z">
                <w:r>
                  <w:rPr>
                    <w:rFonts w:hint="eastAsia" w:ascii="仿宋_GB2312" w:hAnsi="仿宋_GB2312" w:cs="仿宋_GB2312"/>
                    <w:color w:val="000000"/>
                    <w:sz w:val="21"/>
                    <w:szCs w:val="21"/>
                    <w:lang w:eastAsia="zh-CN"/>
                  </w:rPr>
                  <w:delText>CS02 中型</w:delText>
                </w:r>
              </w:del>
            </w:ins>
            <w:ins w:id="14164" w:author="user" w:date="2019-09-25T16:35:00Z">
              <w:del w:id="14165" w:author="user" w:date="2019-10-30T09:10:00Z">
                <w:r>
                  <w:rPr>
                    <w:rFonts w:hint="eastAsia" w:ascii="仿宋_GB2312" w:hAnsi="仿宋_GB2312" w:cs="仿宋_GB2312"/>
                    <w:color w:val="000000"/>
                    <w:sz w:val="21"/>
                    <w:szCs w:val="21"/>
                    <w:lang w:eastAsia="zh-CN"/>
                  </w:rPr>
                  <w:br w:type="textWrapping"/>
                </w:r>
              </w:del>
            </w:ins>
            <w:ins w:id="14166" w:author="user" w:date="2019-09-25T16:35:00Z">
              <w:del w:id="14167" w:author="user" w:date="2019-10-30T09:10:00Z">
                <w:r>
                  <w:rPr>
                    <w:rFonts w:hint="eastAsia" w:ascii="仿宋_GB2312" w:hAnsi="仿宋_GB2312" w:cs="仿宋_GB2312"/>
                    <w:color w:val="000000"/>
                    <w:sz w:val="21"/>
                    <w:szCs w:val="21"/>
                    <w:lang w:eastAsia="zh-CN"/>
                  </w:rPr>
                  <w:delText>CS03 小型</w:delText>
                </w:r>
              </w:del>
            </w:ins>
            <w:ins w:id="14168" w:author="user" w:date="2019-09-25T16:35:00Z">
              <w:del w:id="14169" w:author="user" w:date="2019-10-30T09:10:00Z">
                <w:r>
                  <w:rPr>
                    <w:rFonts w:ascii="仿宋_GB2312" w:hAnsi="仿宋_GB2312" w:cs="仿宋_GB2312"/>
                    <w:color w:val="000000"/>
                    <w:sz w:val="21"/>
                    <w:szCs w:val="21"/>
                    <w:lang w:eastAsia="zh-CN"/>
                  </w:rPr>
                  <w:delText xml:space="preserve">      </w:delText>
                </w:r>
              </w:del>
            </w:ins>
            <w:ins w:id="14170" w:author="user" w:date="2019-09-25T16:35:00Z">
              <w:del w:id="14171" w:author="user" w:date="2019-10-30T09:10:00Z">
                <w:r>
                  <w:rPr>
                    <w:rFonts w:hint="eastAsia" w:ascii="仿宋_GB2312" w:hAnsi="仿宋_GB2312" w:cs="仿宋_GB2312"/>
                    <w:color w:val="000000"/>
                    <w:sz w:val="21"/>
                    <w:szCs w:val="21"/>
                    <w:lang w:eastAsia="zh-CN"/>
                  </w:rPr>
                  <w:delText>CS04 微型</w:delText>
                </w:r>
              </w:del>
            </w:ins>
            <w:ins w:id="14172" w:author="user" w:date="2019-09-25T16:35:00Z">
              <w:del w:id="14173" w:author="user" w:date="2019-10-30T09:10:00Z">
                <w:r>
                  <w:rPr>
                    <w:rFonts w:hint="eastAsia" w:ascii="仿宋_GB2312" w:hAnsi="仿宋_GB2312" w:cs="仿宋_GB2312"/>
                    <w:color w:val="000000"/>
                    <w:sz w:val="21"/>
                    <w:szCs w:val="21"/>
                    <w:lang w:eastAsia="zh-CN"/>
                  </w:rPr>
                  <w:br w:type="textWrapping"/>
                </w:r>
              </w:del>
            </w:ins>
            <w:ins w:id="14174" w:author="user" w:date="2019-09-25T16:35:00Z">
              <w:del w:id="14175" w:author="user" w:date="2019-10-30T09:10:00Z">
                <w:r>
                  <w:rPr>
                    <w:rFonts w:hint="eastAsia" w:ascii="仿宋_GB2312" w:hAnsi="仿宋_GB2312" w:cs="仿宋_GB2312"/>
                    <w:color w:val="000000"/>
                    <w:sz w:val="21"/>
                    <w:szCs w:val="21"/>
                    <w:lang w:eastAsia="zh-CN"/>
                  </w:rPr>
                  <w:delText>CS99 不适用此标准</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4178"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4176" w:author="user" w:date="2019-09-25T16:35:00Z"/>
          <w:del w:id="14177" w:author="user" w:date="2019-10-30T09:10:00Z"/>
          <w:trPrChange w:id="14178" w:author="user" w:date="2019-09-25T16:38: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4179" w:author="user" w:date="2019-09-25T16:38: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4180" w:author="user" w:date="2019-09-25T16:35:00Z"/>
                <w:del w:id="14181" w:author="user" w:date="2019-10-30T09:10:00Z"/>
                <w:rFonts w:ascii="仿宋_GB2312" w:hAnsi="仿宋_GB2312" w:cs="仿宋_GB2312"/>
                <w:color w:val="000000"/>
                <w:sz w:val="21"/>
                <w:szCs w:val="21"/>
                <w:lang w:eastAsia="zh-CN"/>
              </w:rPr>
            </w:pPr>
            <w:ins w:id="14182" w:author="user" w:date="2019-09-25T16:52:00Z">
              <w:del w:id="14183" w:author="user" w:date="2019-10-30T09:10:00Z">
                <w:r>
                  <w:rPr>
                    <w:rFonts w:ascii="仿宋_GB2312" w:hAnsi="仿宋_GB2312" w:cs="仿宋_GB2312"/>
                    <w:color w:val="000000"/>
                    <w:sz w:val="21"/>
                    <w:szCs w:val="21"/>
                    <w:lang w:eastAsia="zh-CN"/>
                  </w:rPr>
                  <w:delText>9</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4184" w:author="user" w:date="2019-09-25T16:38: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4185" w:author="user" w:date="2019-09-25T16:35:00Z"/>
                <w:del w:id="14186" w:author="user" w:date="2019-10-30T09:10:00Z"/>
                <w:rFonts w:ascii="仿宋_GB2312" w:hAnsi="仿宋_GB2312" w:cs="仿宋_GB2312"/>
                <w:color w:val="000000"/>
                <w:sz w:val="21"/>
                <w:szCs w:val="21"/>
                <w:lang w:eastAsia="zh-CN"/>
              </w:rPr>
            </w:pPr>
            <w:ins w:id="14187" w:author="user" w:date="2019-09-25T16:35:00Z">
              <w:del w:id="14188" w:author="user" w:date="2019-10-30T09:10:00Z">
                <w:r>
                  <w:rPr>
                    <w:rFonts w:hint="eastAsia" w:ascii="仿宋_GB2312" w:hAnsi="仿宋_GB2312" w:cs="仿宋_GB2312"/>
                    <w:color w:val="000000"/>
                    <w:sz w:val="21"/>
                    <w:szCs w:val="21"/>
                    <w:lang w:eastAsia="zh-CN"/>
                  </w:rPr>
                  <w:delText>3010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4189" w:author="user" w:date="2019-09-25T16:38: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4190" w:author="user" w:date="2019-09-25T16:35:00Z"/>
                <w:del w:id="14191" w:author="user" w:date="2019-10-30T09:10:00Z"/>
                <w:rFonts w:ascii="仿宋_GB2312" w:hAnsi="仿宋_GB2312" w:cs="仿宋_GB2312"/>
                <w:color w:val="000000"/>
                <w:sz w:val="21"/>
                <w:szCs w:val="21"/>
                <w:lang w:eastAsia="zh-CN"/>
              </w:rPr>
            </w:pPr>
            <w:ins w:id="14192" w:author="user" w:date="2019-09-25T16:35:00Z">
              <w:del w:id="14193" w:author="user" w:date="2019-10-30T09:10:00Z">
                <w:r>
                  <w:rPr>
                    <w:rFonts w:hint="eastAsia" w:ascii="仿宋_GB2312" w:hAnsi="仿宋_GB2312" w:cs="仿宋_GB2312"/>
                    <w:color w:val="000000"/>
                    <w:sz w:val="21"/>
                    <w:szCs w:val="21"/>
                    <w:lang w:eastAsia="zh-CN"/>
                  </w:rPr>
                  <w:delText>贷款借据编码</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4194" w:author="user" w:date="2019-09-25T16:38: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4195" w:author="user" w:date="2019-09-25T16:35:00Z"/>
                <w:del w:id="14196" w:author="user" w:date="2019-10-30T09:10:00Z"/>
                <w:rFonts w:ascii="仿宋_GB2312" w:hAnsi="仿宋_GB2312" w:cs="仿宋_GB2312"/>
                <w:color w:val="000000"/>
                <w:sz w:val="21"/>
                <w:szCs w:val="21"/>
                <w:lang w:eastAsia="zh-CN"/>
              </w:rPr>
            </w:pPr>
            <w:ins w:id="14197" w:author="user" w:date="2019-09-25T16:35:00Z">
              <w:del w:id="14198" w:author="user" w:date="2019-10-30T09:10:00Z">
                <w:r>
                  <w:rPr>
                    <w:rFonts w:hint="eastAsia" w:ascii="仿宋_GB2312" w:hAnsi="仿宋_GB2312" w:cs="仿宋_GB2312"/>
                    <w:color w:val="000000"/>
                    <w:sz w:val="21"/>
                    <w:szCs w:val="21"/>
                    <w:lang w:eastAsia="zh-CN"/>
                  </w:rPr>
                  <w:delText>anc..100</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4199" w:author="user" w:date="2019-09-25T16:38: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4200" w:author="user" w:date="2019-09-25T16:35:00Z"/>
                <w:del w:id="14201" w:author="user" w:date="2019-10-30T09:10:00Z"/>
                <w:rFonts w:ascii="仿宋_GB2312" w:hAnsi="仿宋_GB2312" w:cs="仿宋_GB2312"/>
                <w:color w:val="000000"/>
                <w:sz w:val="21"/>
                <w:szCs w:val="21"/>
                <w:lang w:eastAsia="zh-CN"/>
              </w:rPr>
            </w:pPr>
            <w:ins w:id="14202" w:author="user" w:date="2019-09-25T16:35:00Z">
              <w:del w:id="14203" w:author="user" w:date="2019-10-30T09:10:00Z">
                <w:r>
                  <w:rPr>
                    <w:rFonts w:hint="eastAsia" w:ascii="仿宋_GB2312" w:hAnsi="仿宋_GB2312" w:cs="仿宋_GB2312"/>
                    <w:color w:val="000000"/>
                    <w:sz w:val="21"/>
                    <w:szCs w:val="21"/>
                    <w:lang w:eastAsia="zh-CN"/>
                  </w:rPr>
                  <w:delText>1.指贷款机构向借款人发放贷款时签订的借款凭证编码。</w:delText>
                </w:r>
              </w:del>
            </w:ins>
            <w:ins w:id="14204" w:author="user" w:date="2019-09-25T16:35:00Z">
              <w:del w:id="14205" w:author="user" w:date="2019-10-30T09:10:00Z">
                <w:r>
                  <w:rPr>
                    <w:rFonts w:hint="eastAsia" w:ascii="仿宋_GB2312" w:hAnsi="仿宋_GB2312" w:cs="仿宋_GB2312"/>
                    <w:color w:val="000000"/>
                    <w:sz w:val="21"/>
                    <w:szCs w:val="21"/>
                    <w:lang w:eastAsia="zh-CN"/>
                  </w:rPr>
                  <w:br w:type="textWrapping"/>
                </w:r>
              </w:del>
            </w:ins>
            <w:ins w:id="14206" w:author="user" w:date="2019-09-25T16:35:00Z">
              <w:del w:id="14207" w:author="user" w:date="2019-10-30T09:10:00Z">
                <w:r>
                  <w:rPr>
                    <w:rFonts w:hint="eastAsia" w:ascii="仿宋_GB2312" w:hAnsi="仿宋_GB2312" w:cs="仿宋_GB2312"/>
                    <w:color w:val="000000"/>
                    <w:sz w:val="21"/>
                    <w:szCs w:val="21"/>
                    <w:lang w:eastAsia="zh-CN"/>
                  </w:rPr>
                  <w:delText>2.数据更新的频率为月度。</w:delText>
                </w:r>
              </w:del>
            </w:ins>
            <w:ins w:id="14208" w:author="user" w:date="2019-09-25T16:35:00Z">
              <w:del w:id="14209" w:author="user" w:date="2019-10-30T09:10:00Z">
                <w:r>
                  <w:rPr>
                    <w:rFonts w:hint="eastAsia" w:ascii="仿宋_GB2312" w:hAnsi="仿宋_GB2312" w:cs="仿宋_GB2312"/>
                    <w:color w:val="000000"/>
                    <w:sz w:val="21"/>
                    <w:szCs w:val="21"/>
                    <w:lang w:eastAsia="zh-CN"/>
                  </w:rPr>
                  <w:br w:type="textWrapping"/>
                </w:r>
              </w:del>
            </w:ins>
            <w:ins w:id="14210" w:author="user" w:date="2019-09-25T16:35:00Z">
              <w:del w:id="14211" w:author="user" w:date="2019-10-30T09:10:00Z">
                <w:r>
                  <w:rPr>
                    <w:rFonts w:hint="eastAsia" w:ascii="仿宋_GB2312" w:hAnsi="仿宋_GB2312" w:cs="仿宋_GB2312"/>
                    <w:color w:val="000000"/>
                    <w:sz w:val="21"/>
                    <w:szCs w:val="21"/>
                    <w:lang w:eastAsia="zh-CN"/>
                  </w:rPr>
                  <w:delText>3.值域：/</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4214"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4212" w:author="user" w:date="2019-09-25T16:35:00Z"/>
          <w:del w:id="14213" w:author="user" w:date="2019-10-30T09:10:00Z"/>
          <w:trPrChange w:id="14214" w:author="user" w:date="2019-09-25T16:38: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4215" w:author="user" w:date="2019-09-25T16:38: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4216" w:author="user" w:date="2019-09-25T16:35:00Z"/>
                <w:del w:id="14217" w:author="user" w:date="2019-10-30T09:10:00Z"/>
                <w:rFonts w:ascii="仿宋_GB2312" w:hAnsi="仿宋_GB2312" w:cs="仿宋_GB2312"/>
                <w:color w:val="000000"/>
                <w:sz w:val="21"/>
                <w:szCs w:val="21"/>
                <w:lang w:eastAsia="zh-CN"/>
              </w:rPr>
            </w:pPr>
            <w:ins w:id="14218" w:author="user" w:date="2019-09-25T16:52:00Z">
              <w:del w:id="14219" w:author="user" w:date="2019-10-30T09:10:00Z">
                <w:r>
                  <w:rPr>
                    <w:rFonts w:ascii="仿宋_GB2312" w:hAnsi="仿宋_GB2312" w:cs="仿宋_GB2312"/>
                    <w:color w:val="000000"/>
                    <w:sz w:val="21"/>
                    <w:szCs w:val="21"/>
                    <w:lang w:eastAsia="zh-CN"/>
                  </w:rPr>
                  <w:delText>10</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4220" w:author="user" w:date="2019-09-25T16:38: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4221" w:author="user" w:date="2019-09-25T16:35:00Z"/>
                <w:del w:id="14222" w:author="user" w:date="2019-10-30T09:10:00Z"/>
                <w:rFonts w:ascii="仿宋_GB2312" w:hAnsi="仿宋_GB2312" w:cs="仿宋_GB2312"/>
                <w:color w:val="000000"/>
                <w:sz w:val="21"/>
                <w:szCs w:val="21"/>
                <w:lang w:eastAsia="zh-CN"/>
              </w:rPr>
            </w:pPr>
            <w:ins w:id="14223" w:author="user" w:date="2019-09-25T16:35:00Z">
              <w:del w:id="14224" w:author="user" w:date="2019-10-30T09:10:00Z">
                <w:r>
                  <w:rPr>
                    <w:rFonts w:hint="eastAsia" w:ascii="仿宋_GB2312" w:hAnsi="仿宋_GB2312" w:cs="仿宋_GB2312"/>
                    <w:color w:val="000000"/>
                    <w:sz w:val="21"/>
                    <w:szCs w:val="21"/>
                    <w:lang w:eastAsia="zh-CN"/>
                  </w:rPr>
                  <w:delText>3030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4225" w:author="user" w:date="2019-09-25T16:38: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4226" w:author="user" w:date="2019-09-25T16:35:00Z"/>
                <w:del w:id="14227" w:author="user" w:date="2019-10-30T09:10:00Z"/>
                <w:rFonts w:ascii="仿宋_GB2312" w:hAnsi="仿宋_GB2312" w:cs="仿宋_GB2312"/>
                <w:color w:val="000000"/>
                <w:sz w:val="21"/>
                <w:szCs w:val="21"/>
                <w:lang w:eastAsia="zh-CN"/>
              </w:rPr>
            </w:pPr>
            <w:ins w:id="14228" w:author="user" w:date="2019-09-25T16:35:00Z">
              <w:del w:id="14229" w:author="user" w:date="2019-10-30T09:10:00Z">
                <w:r>
                  <w:rPr>
                    <w:rFonts w:hint="eastAsia" w:ascii="仿宋_GB2312" w:hAnsi="仿宋_GB2312" w:cs="仿宋_GB2312"/>
                    <w:color w:val="000000"/>
                    <w:sz w:val="21"/>
                    <w:szCs w:val="21"/>
                    <w:lang w:eastAsia="zh-CN"/>
                  </w:rPr>
                  <w:delText>产品类别</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4230" w:author="user" w:date="2019-09-25T16:38: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4231" w:author="user" w:date="2019-09-25T16:35:00Z"/>
                <w:del w:id="14232" w:author="user" w:date="2019-10-30T09:10:00Z"/>
                <w:rFonts w:ascii="仿宋_GB2312" w:hAnsi="仿宋_GB2312" w:cs="仿宋_GB2312"/>
                <w:color w:val="000000"/>
                <w:sz w:val="21"/>
                <w:szCs w:val="21"/>
                <w:lang w:eastAsia="zh-CN"/>
              </w:rPr>
            </w:pPr>
            <w:ins w:id="14233" w:author="user" w:date="2019-09-25T16:35:00Z">
              <w:del w:id="14234" w:author="user" w:date="2019-10-30T09:10:00Z">
                <w:r>
                  <w:rPr>
                    <w:rFonts w:hint="eastAsia" w:ascii="仿宋_GB2312" w:hAnsi="仿宋_GB2312" w:cs="仿宋_GB2312"/>
                    <w:color w:val="000000"/>
                    <w:sz w:val="21"/>
                    <w:szCs w:val="21"/>
                    <w:lang w:eastAsia="zh-CN"/>
                  </w:rPr>
                  <w:delText>an3..</w:delText>
                </w:r>
              </w:del>
            </w:ins>
            <w:ins w:id="14235" w:author="user" w:date="2019-09-26T15:00:00Z">
              <w:del w:id="14236" w:author="user" w:date="2019-10-30T09:10:00Z">
                <w:r>
                  <w:rPr>
                    <w:rFonts w:ascii="仿宋_GB2312" w:hAnsi="仿宋_GB2312" w:cs="仿宋_GB2312"/>
                    <w:color w:val="000000"/>
                    <w:sz w:val="21"/>
                    <w:szCs w:val="21"/>
                    <w:lang w:eastAsia="zh-CN"/>
                  </w:rPr>
                  <w:delText>10</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4237" w:author="user" w:date="2019-09-25T16:38: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4238" w:author="user" w:date="2019-09-25T16:35:00Z"/>
                <w:del w:id="14239" w:author="user" w:date="2019-10-30T09:10:00Z"/>
                <w:rFonts w:ascii="仿宋_GB2312" w:hAnsi="仿宋_GB2312" w:cs="仿宋_GB2312"/>
                <w:color w:val="000000"/>
                <w:sz w:val="21"/>
                <w:szCs w:val="21"/>
                <w:lang w:eastAsia="zh-CN"/>
              </w:rPr>
            </w:pPr>
            <w:ins w:id="14240" w:author="user" w:date="2019-09-25T16:35:00Z">
              <w:del w:id="14241" w:author="user" w:date="2019-10-30T09:10:00Z">
                <w:r>
                  <w:rPr>
                    <w:rFonts w:hint="eastAsia" w:ascii="仿宋_GB2312" w:hAnsi="仿宋_GB2312" w:cs="仿宋_GB2312"/>
                    <w:color w:val="000000"/>
                    <w:sz w:val="21"/>
                    <w:szCs w:val="21"/>
                    <w:lang w:eastAsia="zh-CN"/>
                  </w:rPr>
                  <w:delText>1.指根据契约特征的分类。</w:delText>
                </w:r>
              </w:del>
            </w:ins>
            <w:ins w:id="14242" w:author="user" w:date="2019-09-25T16:35:00Z">
              <w:del w:id="14243" w:author="user" w:date="2019-10-30T09:10:00Z">
                <w:r>
                  <w:rPr>
                    <w:rFonts w:hint="eastAsia" w:ascii="仿宋_GB2312" w:hAnsi="仿宋_GB2312" w:cs="仿宋_GB2312"/>
                    <w:color w:val="000000"/>
                    <w:sz w:val="21"/>
                    <w:szCs w:val="21"/>
                    <w:lang w:eastAsia="zh-CN"/>
                  </w:rPr>
                  <w:br w:type="textWrapping"/>
                </w:r>
              </w:del>
            </w:ins>
            <w:ins w:id="14244" w:author="user" w:date="2019-09-25T16:35:00Z">
              <w:del w:id="14245" w:author="user" w:date="2019-10-30T09:10:00Z">
                <w:r>
                  <w:rPr>
                    <w:rFonts w:hint="eastAsia" w:ascii="仿宋_GB2312" w:hAnsi="仿宋_GB2312" w:cs="仿宋_GB2312"/>
                    <w:color w:val="000000"/>
                    <w:sz w:val="21"/>
                    <w:szCs w:val="21"/>
                    <w:lang w:eastAsia="zh-CN"/>
                  </w:rPr>
                  <w:delText>2.包含再贷款、普通贷款、拆借和透支等。数据更新的频率为月度。</w:delText>
                </w:r>
              </w:del>
            </w:ins>
            <w:ins w:id="14246" w:author="user" w:date="2019-09-25T16:35:00Z">
              <w:del w:id="14247" w:author="user" w:date="2019-10-30T09:10:00Z">
                <w:r>
                  <w:rPr>
                    <w:rFonts w:hint="eastAsia" w:ascii="仿宋_GB2312" w:hAnsi="仿宋_GB2312" w:cs="仿宋_GB2312"/>
                    <w:color w:val="000000"/>
                    <w:sz w:val="21"/>
                    <w:szCs w:val="21"/>
                    <w:lang w:eastAsia="zh-CN"/>
                  </w:rPr>
                  <w:br w:type="textWrapping"/>
                </w:r>
              </w:del>
            </w:ins>
            <w:ins w:id="14248" w:author="user" w:date="2019-09-25T16:35:00Z">
              <w:del w:id="14249" w:author="user" w:date="2019-10-30T09:10:00Z">
                <w:r>
                  <w:rPr>
                    <w:rFonts w:hint="eastAsia" w:ascii="仿宋_GB2312" w:hAnsi="仿宋_GB2312" w:cs="仿宋_GB2312"/>
                    <w:color w:val="000000"/>
                    <w:sz w:val="21"/>
                    <w:szCs w:val="21"/>
                    <w:lang w:eastAsia="zh-CN"/>
                  </w:rPr>
                  <w:delText>3.值域：</w:delText>
                </w:r>
              </w:del>
            </w:ins>
          </w:p>
          <w:p>
            <w:pPr>
              <w:spacing w:line="240" w:lineRule="auto"/>
              <w:jc w:val="both"/>
              <w:rPr>
                <w:ins w:id="14250" w:author="user" w:date="2019-09-25T16:35:00Z"/>
                <w:del w:id="14251" w:author="user" w:date="2019-10-30T09:10:00Z"/>
                <w:rFonts w:ascii="仿宋_GB2312" w:hAnsi="仿宋_GB2312" w:cs="仿宋_GB2312"/>
                <w:color w:val="000000"/>
                <w:sz w:val="21"/>
                <w:szCs w:val="21"/>
                <w:lang w:eastAsia="zh-CN"/>
              </w:rPr>
            </w:pPr>
            <w:ins w:id="14252" w:author="user" w:date="2019-09-25T16:35:00Z">
              <w:del w:id="14253" w:author="user" w:date="2019-10-30T09:10:00Z">
                <w:r>
                  <w:rPr>
                    <w:rFonts w:hint="eastAsia" w:ascii="仿宋_GB2312" w:hAnsi="仿宋_GB2312" w:cs="仿宋_GB2312"/>
                    <w:color w:val="000000"/>
                    <w:sz w:val="21"/>
                    <w:szCs w:val="21"/>
                    <w:lang w:eastAsia="zh-CN"/>
                  </w:rPr>
                  <w:delText>F01 再贷款</w:delText>
                </w:r>
              </w:del>
            </w:ins>
            <w:ins w:id="14254" w:author="user" w:date="2019-09-25T16:35:00Z">
              <w:del w:id="14255" w:author="user" w:date="2019-10-30T09:10:00Z">
                <w:r>
                  <w:rPr>
                    <w:rFonts w:hint="eastAsia" w:ascii="仿宋_GB2312" w:hAnsi="仿宋_GB2312" w:cs="仿宋_GB2312"/>
                    <w:color w:val="000000"/>
                    <w:sz w:val="21"/>
                    <w:szCs w:val="21"/>
                    <w:lang w:eastAsia="zh-CN"/>
                  </w:rPr>
                  <w:br w:type="textWrapping"/>
                </w:r>
              </w:del>
            </w:ins>
            <w:ins w:id="14256" w:author="user" w:date="2019-09-25T16:35:00Z">
              <w:del w:id="14257" w:author="user" w:date="2019-10-30T09:10:00Z">
                <w:r>
                  <w:rPr>
                    <w:rFonts w:hint="eastAsia" w:ascii="仿宋_GB2312" w:hAnsi="仿宋_GB2312" w:cs="仿宋_GB2312"/>
                    <w:color w:val="000000"/>
                    <w:sz w:val="21"/>
                    <w:szCs w:val="21"/>
                    <w:lang w:eastAsia="zh-CN"/>
                  </w:rPr>
                  <w:delText>F02 普通贷款</w:delText>
                </w:r>
              </w:del>
            </w:ins>
            <w:ins w:id="14258" w:author="user" w:date="2019-09-25T16:35:00Z">
              <w:del w:id="14259" w:author="user" w:date="2019-10-30T09:10:00Z">
                <w:r>
                  <w:rPr>
                    <w:rFonts w:hint="eastAsia" w:ascii="仿宋_GB2312" w:hAnsi="仿宋_GB2312" w:cs="仿宋_GB2312"/>
                    <w:color w:val="000000"/>
                    <w:sz w:val="21"/>
                    <w:szCs w:val="21"/>
                    <w:lang w:eastAsia="zh-CN"/>
                  </w:rPr>
                  <w:br w:type="textWrapping"/>
                </w:r>
              </w:del>
            </w:ins>
            <w:ins w:id="14260" w:author="user" w:date="2019-09-25T16:35:00Z">
              <w:del w:id="14261" w:author="user" w:date="2019-10-30T09:10:00Z">
                <w:r>
                  <w:rPr>
                    <w:rFonts w:hint="eastAsia" w:ascii="仿宋_GB2312" w:hAnsi="仿宋_GB2312" w:cs="仿宋_GB2312"/>
                    <w:color w:val="000000"/>
                    <w:sz w:val="21"/>
                    <w:szCs w:val="21"/>
                    <w:lang w:eastAsia="zh-CN"/>
                  </w:rPr>
                  <w:delText>F021 消费贷款</w:delText>
                </w:r>
              </w:del>
            </w:ins>
            <w:ins w:id="14262" w:author="user" w:date="2019-09-25T16:35:00Z">
              <w:del w:id="14263" w:author="user" w:date="2019-10-30T09:10:00Z">
                <w:r>
                  <w:rPr>
                    <w:rFonts w:hint="eastAsia" w:ascii="仿宋_GB2312" w:hAnsi="仿宋_GB2312" w:cs="仿宋_GB2312"/>
                    <w:color w:val="000000"/>
                    <w:sz w:val="21"/>
                    <w:szCs w:val="21"/>
                    <w:lang w:eastAsia="zh-CN"/>
                  </w:rPr>
                  <w:br w:type="textWrapping"/>
                </w:r>
              </w:del>
            </w:ins>
            <w:ins w:id="14264" w:author="user" w:date="2019-09-25T16:35:00Z">
              <w:del w:id="14265" w:author="user" w:date="2019-10-30T09:10:00Z">
                <w:r>
                  <w:rPr>
                    <w:rFonts w:hint="eastAsia" w:ascii="仿宋_GB2312" w:hAnsi="仿宋_GB2312" w:cs="仿宋_GB2312"/>
                    <w:color w:val="000000"/>
                    <w:sz w:val="21"/>
                    <w:szCs w:val="21"/>
                    <w:lang w:eastAsia="zh-CN"/>
                  </w:rPr>
                  <w:delText>F0211个人住房贷款</w:delText>
                </w:r>
              </w:del>
            </w:ins>
            <w:ins w:id="14266" w:author="user" w:date="2019-09-25T16:35:00Z">
              <w:del w:id="14267" w:author="user" w:date="2019-10-30T09:10:00Z">
                <w:r>
                  <w:rPr>
                    <w:rFonts w:hint="eastAsia" w:ascii="仿宋_GB2312" w:hAnsi="仿宋_GB2312" w:cs="仿宋_GB2312"/>
                    <w:color w:val="000000"/>
                    <w:sz w:val="21"/>
                    <w:szCs w:val="21"/>
                    <w:lang w:eastAsia="zh-CN"/>
                  </w:rPr>
                  <w:br w:type="textWrapping"/>
                </w:r>
              </w:del>
            </w:ins>
            <w:ins w:id="14268" w:author="user" w:date="2019-09-25T16:35:00Z">
              <w:del w:id="14269" w:author="user" w:date="2019-10-30T09:10:00Z">
                <w:r>
                  <w:rPr>
                    <w:rFonts w:hint="eastAsia" w:ascii="仿宋_GB2312" w:hAnsi="仿宋_GB2312" w:cs="仿宋_GB2312"/>
                    <w:color w:val="000000"/>
                    <w:sz w:val="21"/>
                    <w:szCs w:val="21"/>
                    <w:lang w:eastAsia="zh-CN"/>
                  </w:rPr>
                  <w:delText xml:space="preserve">F02111  新建房贷款 </w:delText>
                </w:r>
              </w:del>
            </w:ins>
            <w:ins w:id="14270" w:author="user" w:date="2019-09-25T16:35:00Z">
              <w:del w:id="14271" w:author="user" w:date="2019-10-30T09:10:00Z">
                <w:r>
                  <w:rPr>
                    <w:rFonts w:hint="eastAsia" w:ascii="仿宋_GB2312" w:hAnsi="仿宋_GB2312" w:cs="仿宋_GB2312"/>
                    <w:color w:val="000000"/>
                    <w:sz w:val="21"/>
                    <w:szCs w:val="21"/>
                    <w:lang w:eastAsia="zh-CN"/>
                  </w:rPr>
                  <w:br w:type="textWrapping"/>
                </w:r>
              </w:del>
            </w:ins>
            <w:ins w:id="14272" w:author="user" w:date="2019-09-25T16:35:00Z">
              <w:del w:id="14273" w:author="user" w:date="2019-10-30T09:10:00Z">
                <w:r>
                  <w:rPr>
                    <w:rFonts w:hint="eastAsia" w:ascii="仿宋_GB2312" w:hAnsi="仿宋_GB2312" w:cs="仿宋_GB2312"/>
                    <w:color w:val="000000"/>
                    <w:sz w:val="21"/>
                    <w:szCs w:val="21"/>
                    <w:lang w:eastAsia="zh-CN"/>
                  </w:rPr>
                  <w:delText>F02112  再交易房贷款</w:delText>
                </w:r>
              </w:del>
            </w:ins>
            <w:ins w:id="14274" w:author="user" w:date="2019-09-25T16:35:00Z">
              <w:del w:id="14275" w:author="user" w:date="2019-10-30T09:10:00Z">
                <w:r>
                  <w:rPr>
                    <w:rFonts w:hint="eastAsia" w:ascii="仿宋_GB2312" w:hAnsi="仿宋_GB2312" w:cs="仿宋_GB2312"/>
                    <w:color w:val="000000"/>
                    <w:sz w:val="21"/>
                    <w:szCs w:val="21"/>
                    <w:lang w:eastAsia="zh-CN"/>
                  </w:rPr>
                  <w:br w:type="textWrapping"/>
                </w:r>
              </w:del>
            </w:ins>
            <w:ins w:id="14276" w:author="user" w:date="2019-09-25T16:35:00Z">
              <w:del w:id="14277" w:author="user" w:date="2019-10-30T09:10:00Z">
                <w:r>
                  <w:rPr>
                    <w:rFonts w:hint="eastAsia" w:ascii="仿宋_GB2312" w:hAnsi="仿宋_GB2312" w:cs="仿宋_GB2312"/>
                    <w:color w:val="000000"/>
                    <w:sz w:val="21"/>
                    <w:szCs w:val="21"/>
                    <w:lang w:eastAsia="zh-CN"/>
                  </w:rPr>
                  <w:delText>F0212 个人汽车消费贷款</w:delText>
                </w:r>
              </w:del>
            </w:ins>
            <w:ins w:id="14278" w:author="user" w:date="2019-09-25T16:35:00Z">
              <w:del w:id="14279" w:author="user" w:date="2019-10-30T09:10:00Z">
                <w:r>
                  <w:rPr>
                    <w:rFonts w:hint="eastAsia" w:ascii="仿宋_GB2312" w:hAnsi="仿宋_GB2312" w:cs="仿宋_GB2312"/>
                    <w:color w:val="000000"/>
                    <w:sz w:val="21"/>
                    <w:szCs w:val="21"/>
                    <w:lang w:eastAsia="zh-CN"/>
                  </w:rPr>
                  <w:br w:type="textWrapping"/>
                </w:r>
              </w:del>
            </w:ins>
            <w:ins w:id="14280" w:author="user" w:date="2019-09-25T16:35:00Z">
              <w:del w:id="14281" w:author="user" w:date="2019-10-30T09:10:00Z">
                <w:r>
                  <w:rPr>
                    <w:rFonts w:hint="eastAsia" w:ascii="仿宋_GB2312" w:hAnsi="仿宋_GB2312" w:cs="仿宋_GB2312"/>
                    <w:color w:val="000000"/>
                    <w:sz w:val="21"/>
                    <w:szCs w:val="21"/>
                    <w:lang w:eastAsia="zh-CN"/>
                  </w:rPr>
                  <w:delText>F0213 助学贷款</w:delText>
                </w:r>
              </w:del>
            </w:ins>
            <w:ins w:id="14282" w:author="user" w:date="2019-09-25T16:35:00Z">
              <w:del w:id="14283" w:author="user" w:date="2019-10-30T09:10:00Z">
                <w:r>
                  <w:rPr>
                    <w:rFonts w:hint="eastAsia" w:ascii="仿宋_GB2312" w:hAnsi="仿宋_GB2312" w:cs="仿宋_GB2312"/>
                    <w:color w:val="000000"/>
                    <w:sz w:val="21"/>
                    <w:szCs w:val="21"/>
                    <w:lang w:eastAsia="zh-CN"/>
                  </w:rPr>
                  <w:br w:type="textWrapping"/>
                </w:r>
              </w:del>
            </w:ins>
            <w:ins w:id="14284" w:author="user" w:date="2019-09-25T16:35:00Z">
              <w:del w:id="14285" w:author="user" w:date="2019-10-30T09:10:00Z">
                <w:r>
                  <w:rPr>
                    <w:rFonts w:hint="eastAsia" w:ascii="仿宋_GB2312" w:hAnsi="仿宋_GB2312" w:cs="仿宋_GB2312"/>
                    <w:color w:val="000000"/>
                    <w:sz w:val="21"/>
                    <w:szCs w:val="21"/>
                    <w:lang w:eastAsia="zh-CN"/>
                  </w:rPr>
                  <w:delText>F02131 国家助学贷款</w:delText>
                </w:r>
              </w:del>
            </w:ins>
            <w:ins w:id="14286" w:author="user" w:date="2019-09-25T16:35:00Z">
              <w:del w:id="14287" w:author="user" w:date="2019-10-30T09:10:00Z">
                <w:r>
                  <w:rPr>
                    <w:rFonts w:hint="eastAsia" w:ascii="仿宋_GB2312" w:hAnsi="仿宋_GB2312" w:cs="仿宋_GB2312"/>
                    <w:color w:val="000000"/>
                    <w:sz w:val="21"/>
                    <w:szCs w:val="21"/>
                    <w:lang w:eastAsia="zh-CN"/>
                  </w:rPr>
                  <w:br w:type="textWrapping"/>
                </w:r>
              </w:del>
            </w:ins>
            <w:ins w:id="14288" w:author="user" w:date="2019-09-25T16:35:00Z">
              <w:del w:id="14289" w:author="user" w:date="2019-10-30T09:10:00Z">
                <w:r>
                  <w:rPr>
                    <w:rFonts w:hint="eastAsia" w:ascii="仿宋_GB2312" w:hAnsi="仿宋_GB2312" w:cs="仿宋_GB2312"/>
                    <w:color w:val="000000"/>
                    <w:sz w:val="21"/>
                    <w:szCs w:val="21"/>
                    <w:lang w:eastAsia="zh-CN"/>
                  </w:rPr>
                  <w:delText>F021311高校政策性助学贷款</w:delText>
                </w:r>
              </w:del>
            </w:ins>
            <w:ins w:id="14290" w:author="user" w:date="2019-09-25T16:35:00Z">
              <w:del w:id="14291" w:author="user" w:date="2019-10-30T09:10:00Z">
                <w:r>
                  <w:rPr>
                    <w:rFonts w:hint="eastAsia" w:ascii="仿宋_GB2312" w:hAnsi="仿宋_GB2312" w:cs="仿宋_GB2312"/>
                    <w:color w:val="000000"/>
                    <w:sz w:val="21"/>
                    <w:szCs w:val="21"/>
                    <w:lang w:eastAsia="zh-CN"/>
                  </w:rPr>
                  <w:br w:type="textWrapping"/>
                </w:r>
              </w:del>
            </w:ins>
            <w:ins w:id="14292" w:author="user" w:date="2019-09-25T16:35:00Z">
              <w:del w:id="14293" w:author="user" w:date="2019-10-30T09:10:00Z">
                <w:r>
                  <w:rPr>
                    <w:rFonts w:hint="eastAsia" w:ascii="仿宋_GB2312" w:hAnsi="仿宋_GB2312" w:cs="仿宋_GB2312"/>
                    <w:color w:val="000000"/>
                    <w:sz w:val="21"/>
                    <w:szCs w:val="21"/>
                    <w:lang w:eastAsia="zh-CN"/>
                  </w:rPr>
                  <w:delText>F021312生源地政策性助学贷款</w:delText>
                </w:r>
              </w:del>
            </w:ins>
            <w:ins w:id="14294" w:author="user" w:date="2019-09-25T16:35:00Z">
              <w:del w:id="14295" w:author="user" w:date="2019-10-30T09:10:00Z">
                <w:r>
                  <w:rPr>
                    <w:rFonts w:hint="eastAsia" w:ascii="仿宋_GB2312" w:hAnsi="仿宋_GB2312" w:cs="仿宋_GB2312"/>
                    <w:color w:val="000000"/>
                    <w:sz w:val="21"/>
                    <w:szCs w:val="21"/>
                    <w:lang w:eastAsia="zh-CN"/>
                  </w:rPr>
                  <w:br w:type="textWrapping"/>
                </w:r>
              </w:del>
            </w:ins>
            <w:ins w:id="14296" w:author="user" w:date="2019-09-25T16:35:00Z">
              <w:del w:id="14297" w:author="user" w:date="2019-10-30T09:10:00Z">
                <w:r>
                  <w:rPr>
                    <w:rFonts w:hint="eastAsia" w:ascii="仿宋_GB2312" w:hAnsi="仿宋_GB2312" w:cs="仿宋_GB2312"/>
                    <w:color w:val="000000"/>
                    <w:sz w:val="21"/>
                    <w:szCs w:val="21"/>
                    <w:lang w:eastAsia="zh-CN"/>
                  </w:rPr>
                  <w:delText>F021313其他政策性助学贷款</w:delText>
                </w:r>
              </w:del>
            </w:ins>
            <w:ins w:id="14298" w:author="user" w:date="2019-09-25T16:35:00Z">
              <w:del w:id="14299" w:author="user" w:date="2019-10-30T09:10:00Z">
                <w:r>
                  <w:rPr>
                    <w:rFonts w:hint="eastAsia" w:ascii="仿宋_GB2312" w:hAnsi="仿宋_GB2312" w:cs="仿宋_GB2312"/>
                    <w:color w:val="000000"/>
                    <w:sz w:val="21"/>
                    <w:szCs w:val="21"/>
                    <w:lang w:eastAsia="zh-CN"/>
                  </w:rPr>
                  <w:br w:type="textWrapping"/>
                </w:r>
              </w:del>
            </w:ins>
            <w:ins w:id="14300" w:author="user" w:date="2019-09-25T16:35:00Z">
              <w:del w:id="14301" w:author="user" w:date="2019-10-30T09:10:00Z">
                <w:r>
                  <w:rPr>
                    <w:rFonts w:hint="eastAsia" w:ascii="仿宋_GB2312" w:hAnsi="仿宋_GB2312" w:cs="仿宋_GB2312"/>
                    <w:color w:val="000000"/>
                    <w:sz w:val="21"/>
                    <w:szCs w:val="21"/>
                    <w:lang w:eastAsia="zh-CN"/>
                  </w:rPr>
                  <w:delText>F02132 一般商业性助学贷款</w:delText>
                </w:r>
              </w:del>
            </w:ins>
            <w:ins w:id="14302" w:author="user" w:date="2019-09-25T16:35:00Z">
              <w:del w:id="14303" w:author="user" w:date="2019-10-30T09:10:00Z">
                <w:r>
                  <w:rPr>
                    <w:rFonts w:hint="eastAsia" w:ascii="仿宋_GB2312" w:hAnsi="仿宋_GB2312" w:cs="仿宋_GB2312"/>
                    <w:color w:val="000000"/>
                    <w:sz w:val="21"/>
                    <w:szCs w:val="21"/>
                    <w:lang w:eastAsia="zh-CN"/>
                  </w:rPr>
                  <w:br w:type="textWrapping"/>
                </w:r>
              </w:del>
            </w:ins>
            <w:ins w:id="14304" w:author="user" w:date="2019-09-25T16:35:00Z">
              <w:del w:id="14305" w:author="user" w:date="2019-10-30T09:10:00Z">
                <w:r>
                  <w:rPr>
                    <w:rFonts w:hint="eastAsia" w:ascii="仿宋_GB2312" w:hAnsi="仿宋_GB2312" w:cs="仿宋_GB2312"/>
                    <w:color w:val="000000"/>
                    <w:sz w:val="21"/>
                    <w:szCs w:val="21"/>
                    <w:lang w:eastAsia="zh-CN"/>
                  </w:rPr>
                  <w:delText>F021321高校商业助学贷款</w:delText>
                </w:r>
              </w:del>
            </w:ins>
            <w:ins w:id="14306" w:author="user" w:date="2019-09-25T16:35:00Z">
              <w:del w:id="14307" w:author="user" w:date="2019-10-30T09:10:00Z">
                <w:r>
                  <w:rPr>
                    <w:rFonts w:hint="eastAsia" w:ascii="仿宋_GB2312" w:hAnsi="仿宋_GB2312" w:cs="仿宋_GB2312"/>
                    <w:color w:val="000000"/>
                    <w:sz w:val="21"/>
                    <w:szCs w:val="21"/>
                    <w:lang w:eastAsia="zh-CN"/>
                  </w:rPr>
                  <w:br w:type="textWrapping"/>
                </w:r>
              </w:del>
            </w:ins>
            <w:ins w:id="14308" w:author="user" w:date="2019-09-25T16:35:00Z">
              <w:del w:id="14309" w:author="user" w:date="2019-10-30T09:10:00Z">
                <w:r>
                  <w:rPr>
                    <w:rFonts w:hint="eastAsia" w:ascii="仿宋_GB2312" w:hAnsi="仿宋_GB2312" w:cs="仿宋_GB2312"/>
                    <w:color w:val="000000"/>
                    <w:sz w:val="21"/>
                    <w:szCs w:val="21"/>
                    <w:lang w:eastAsia="zh-CN"/>
                  </w:rPr>
                  <w:delText>F021322生源地商业助学贷款</w:delText>
                </w:r>
              </w:del>
            </w:ins>
            <w:ins w:id="14310" w:author="user" w:date="2019-09-25T16:35:00Z">
              <w:del w:id="14311" w:author="user" w:date="2019-10-30T09:10:00Z">
                <w:r>
                  <w:rPr>
                    <w:rFonts w:hint="eastAsia" w:ascii="仿宋_GB2312" w:hAnsi="仿宋_GB2312" w:cs="仿宋_GB2312"/>
                    <w:color w:val="000000"/>
                    <w:sz w:val="21"/>
                    <w:szCs w:val="21"/>
                    <w:lang w:eastAsia="zh-CN"/>
                  </w:rPr>
                  <w:br w:type="textWrapping"/>
                </w:r>
              </w:del>
            </w:ins>
            <w:ins w:id="14312" w:author="user" w:date="2019-09-25T16:35:00Z">
              <w:del w:id="14313" w:author="user" w:date="2019-10-30T09:10:00Z">
                <w:r>
                  <w:rPr>
                    <w:rFonts w:hint="eastAsia" w:ascii="仿宋_GB2312" w:hAnsi="仿宋_GB2312" w:cs="仿宋_GB2312"/>
                    <w:color w:val="000000"/>
                    <w:sz w:val="21"/>
                    <w:szCs w:val="21"/>
                    <w:lang w:eastAsia="zh-CN"/>
                  </w:rPr>
                  <w:delText>F021323其他商业助学贷款</w:delText>
                </w:r>
              </w:del>
            </w:ins>
            <w:ins w:id="14314" w:author="user" w:date="2019-09-25T16:35:00Z">
              <w:del w:id="14315" w:author="user" w:date="2019-10-30T09:10:00Z">
                <w:r>
                  <w:rPr>
                    <w:rFonts w:hint="eastAsia" w:ascii="仿宋_GB2312" w:hAnsi="仿宋_GB2312" w:cs="仿宋_GB2312"/>
                    <w:color w:val="000000"/>
                    <w:sz w:val="21"/>
                    <w:szCs w:val="21"/>
                    <w:lang w:eastAsia="zh-CN"/>
                  </w:rPr>
                  <w:br w:type="textWrapping"/>
                </w:r>
              </w:del>
            </w:ins>
            <w:ins w:id="14316" w:author="user" w:date="2019-09-25T16:35:00Z">
              <w:del w:id="14317" w:author="user" w:date="2019-10-30T09:10:00Z">
                <w:r>
                  <w:rPr>
                    <w:rFonts w:hint="eastAsia" w:ascii="仿宋_GB2312" w:hAnsi="仿宋_GB2312" w:cs="仿宋_GB2312"/>
                    <w:color w:val="000000"/>
                    <w:sz w:val="21"/>
                    <w:szCs w:val="21"/>
                    <w:lang w:eastAsia="zh-CN"/>
                  </w:rPr>
                  <w:delText>F0219 其他消费贷款</w:delText>
                </w:r>
              </w:del>
            </w:ins>
            <w:ins w:id="14318" w:author="user" w:date="2019-09-25T16:35:00Z">
              <w:del w:id="14319" w:author="user" w:date="2019-10-30T09:10:00Z">
                <w:r>
                  <w:rPr>
                    <w:rFonts w:hint="eastAsia" w:ascii="仿宋_GB2312" w:hAnsi="仿宋_GB2312" w:cs="仿宋_GB2312"/>
                    <w:color w:val="000000"/>
                    <w:sz w:val="21"/>
                    <w:szCs w:val="21"/>
                    <w:lang w:eastAsia="zh-CN"/>
                  </w:rPr>
                  <w:br w:type="textWrapping"/>
                </w:r>
              </w:del>
            </w:ins>
            <w:ins w:id="14320" w:author="user" w:date="2019-09-25T16:35:00Z">
              <w:del w:id="14321" w:author="user" w:date="2019-10-30T09:10:00Z">
                <w:r>
                  <w:rPr>
                    <w:rFonts w:hint="eastAsia" w:ascii="仿宋_GB2312" w:hAnsi="仿宋_GB2312" w:cs="仿宋_GB2312"/>
                    <w:color w:val="000000"/>
                    <w:sz w:val="21"/>
                    <w:szCs w:val="21"/>
                    <w:lang w:eastAsia="zh-CN"/>
                  </w:rPr>
                  <w:delText>F022 经营贷款</w:delText>
                </w:r>
              </w:del>
            </w:ins>
          </w:p>
          <w:p>
            <w:pPr>
              <w:spacing w:line="240" w:lineRule="auto"/>
              <w:jc w:val="both"/>
              <w:rPr>
                <w:ins w:id="14322" w:author="user" w:date="2019-09-25T16:35:00Z"/>
                <w:del w:id="14323" w:author="user" w:date="2019-10-30T09:10:00Z"/>
                <w:rFonts w:ascii="仿宋_GB2312" w:hAnsi="仿宋_GB2312" w:cs="仿宋_GB2312"/>
                <w:color w:val="000000"/>
                <w:sz w:val="21"/>
                <w:szCs w:val="21"/>
                <w:lang w:eastAsia="zh-CN"/>
              </w:rPr>
            </w:pPr>
            <w:ins w:id="14324" w:author="user" w:date="2019-09-25T16:35:00Z">
              <w:del w:id="14325" w:author="user" w:date="2019-10-30T09:10:00Z">
                <w:r>
                  <w:rPr>
                    <w:rFonts w:hint="eastAsia" w:ascii="仿宋_GB2312" w:hAnsi="仿宋_GB2312" w:cs="仿宋_GB2312"/>
                    <w:color w:val="000000"/>
                    <w:sz w:val="21"/>
                    <w:szCs w:val="21"/>
                    <w:lang w:eastAsia="zh-CN"/>
                  </w:rPr>
                  <w:delText>F0221 个人商业用房贷款</w:delText>
                </w:r>
              </w:del>
            </w:ins>
          </w:p>
          <w:p>
            <w:pPr>
              <w:spacing w:line="240" w:lineRule="auto"/>
              <w:jc w:val="both"/>
              <w:rPr>
                <w:ins w:id="14326" w:author="user" w:date="2019-09-25T16:35:00Z"/>
                <w:del w:id="14327" w:author="user" w:date="2019-10-30T09:10:00Z"/>
                <w:rFonts w:ascii="仿宋_GB2312" w:hAnsi="仿宋_GB2312" w:cs="仿宋_GB2312"/>
                <w:color w:val="000000"/>
                <w:sz w:val="21"/>
                <w:szCs w:val="21"/>
                <w:lang w:eastAsia="zh-CN"/>
              </w:rPr>
            </w:pPr>
            <w:ins w:id="14328" w:author="user" w:date="2019-09-25T16:35:00Z">
              <w:del w:id="14329" w:author="user" w:date="2019-10-30T09:10:00Z">
                <w:r>
                  <w:rPr>
                    <w:rFonts w:hint="eastAsia" w:ascii="仿宋_GB2312" w:hAnsi="仿宋_GB2312" w:cs="仿宋_GB2312"/>
                    <w:color w:val="000000"/>
                    <w:sz w:val="21"/>
                    <w:szCs w:val="21"/>
                    <w:lang w:eastAsia="zh-CN"/>
                  </w:rPr>
                  <w:delText>F0222</w:delText>
                </w:r>
              </w:del>
            </w:ins>
            <w:ins w:id="14330" w:author="user" w:date="2019-09-25T16:35:00Z">
              <w:del w:id="14331" w:author="user" w:date="2019-10-30T09:10:00Z">
                <w:r>
                  <w:rPr>
                    <w:rFonts w:ascii="仿宋_GB2312" w:hAnsi="仿宋_GB2312" w:cs="仿宋_GB2312"/>
                    <w:color w:val="000000"/>
                    <w:sz w:val="21"/>
                    <w:szCs w:val="21"/>
                    <w:lang w:eastAsia="zh-CN"/>
                  </w:rPr>
                  <w:delText xml:space="preserve"> </w:delText>
                </w:r>
              </w:del>
            </w:ins>
            <w:ins w:id="14332" w:author="user" w:date="2019-09-25T16:35:00Z">
              <w:del w:id="14333" w:author="user" w:date="2019-10-30T09:10:00Z">
                <w:r>
                  <w:rPr>
                    <w:rFonts w:hint="eastAsia" w:ascii="仿宋_GB2312" w:hAnsi="仿宋_GB2312" w:cs="仿宋_GB2312"/>
                    <w:color w:val="000000"/>
                    <w:sz w:val="21"/>
                    <w:szCs w:val="21"/>
                    <w:lang w:eastAsia="zh-CN"/>
                  </w:rPr>
                  <w:delText>其他经营贷款</w:delText>
                </w:r>
              </w:del>
            </w:ins>
            <w:ins w:id="14334" w:author="user" w:date="2019-09-25T16:35:00Z">
              <w:del w:id="14335" w:author="user" w:date="2019-10-30T09:10:00Z">
                <w:r>
                  <w:rPr>
                    <w:rFonts w:hint="eastAsia" w:ascii="仿宋_GB2312" w:hAnsi="仿宋_GB2312" w:cs="仿宋_GB2312"/>
                    <w:color w:val="000000"/>
                    <w:sz w:val="21"/>
                    <w:szCs w:val="21"/>
                    <w:lang w:eastAsia="zh-CN"/>
                  </w:rPr>
                  <w:br w:type="textWrapping"/>
                </w:r>
              </w:del>
            </w:ins>
            <w:ins w:id="14336" w:author="user" w:date="2019-09-25T16:35:00Z">
              <w:del w:id="14337" w:author="user" w:date="2019-10-30T09:10:00Z">
                <w:r>
                  <w:rPr>
                    <w:rFonts w:hint="eastAsia" w:ascii="仿宋_GB2312" w:hAnsi="仿宋_GB2312" w:cs="仿宋_GB2312"/>
                    <w:color w:val="000000"/>
                    <w:sz w:val="21"/>
                    <w:szCs w:val="21"/>
                    <w:lang w:eastAsia="zh-CN"/>
                  </w:rPr>
                  <w:delText>F023 固定资产贷款</w:delText>
                </w:r>
              </w:del>
            </w:ins>
            <w:ins w:id="14338" w:author="user" w:date="2019-09-25T16:35:00Z">
              <w:del w:id="14339" w:author="user" w:date="2019-10-30T09:10:00Z">
                <w:r>
                  <w:rPr>
                    <w:rFonts w:hint="eastAsia" w:ascii="仿宋_GB2312" w:hAnsi="仿宋_GB2312" w:cs="仿宋_GB2312"/>
                    <w:color w:val="000000"/>
                    <w:sz w:val="21"/>
                    <w:szCs w:val="21"/>
                    <w:lang w:eastAsia="zh-CN"/>
                  </w:rPr>
                  <w:br w:type="textWrapping"/>
                </w:r>
              </w:del>
            </w:ins>
            <w:ins w:id="14340" w:author="user" w:date="2019-09-25T16:35:00Z">
              <w:del w:id="14341" w:author="user" w:date="2019-10-30T09:10:00Z">
                <w:r>
                  <w:rPr>
                    <w:rFonts w:hint="eastAsia" w:ascii="仿宋_GB2312" w:hAnsi="仿宋_GB2312" w:cs="仿宋_GB2312"/>
                    <w:color w:val="000000"/>
                    <w:sz w:val="21"/>
                    <w:szCs w:val="21"/>
                    <w:lang w:eastAsia="zh-CN"/>
                  </w:rPr>
                  <w:delText>F0231 项目贷款</w:delText>
                </w:r>
              </w:del>
            </w:ins>
            <w:ins w:id="14342" w:author="user" w:date="2019-09-25T16:35:00Z">
              <w:del w:id="14343" w:author="user" w:date="2019-10-30T09:10:00Z">
                <w:r>
                  <w:rPr>
                    <w:rFonts w:hint="eastAsia" w:ascii="仿宋_GB2312" w:hAnsi="仿宋_GB2312" w:cs="仿宋_GB2312"/>
                    <w:color w:val="000000"/>
                    <w:sz w:val="21"/>
                    <w:szCs w:val="21"/>
                    <w:lang w:eastAsia="zh-CN"/>
                  </w:rPr>
                  <w:br w:type="textWrapping"/>
                </w:r>
              </w:del>
            </w:ins>
            <w:ins w:id="14344" w:author="user" w:date="2019-09-25T16:35:00Z">
              <w:del w:id="14345" w:author="user" w:date="2019-10-30T09:10:00Z">
                <w:r>
                  <w:rPr>
                    <w:rFonts w:hint="eastAsia" w:ascii="仿宋_GB2312" w:hAnsi="仿宋_GB2312" w:cs="仿宋_GB2312"/>
                    <w:color w:val="000000"/>
                    <w:sz w:val="21"/>
                    <w:szCs w:val="21"/>
                    <w:lang w:eastAsia="zh-CN"/>
                  </w:rPr>
                  <w:delText>F023101 基本建设贷款</w:delText>
                </w:r>
              </w:del>
            </w:ins>
            <w:ins w:id="14346" w:author="user" w:date="2019-09-25T16:35:00Z">
              <w:del w:id="14347" w:author="user" w:date="2019-10-30T09:10:00Z">
                <w:r>
                  <w:rPr>
                    <w:rFonts w:hint="eastAsia" w:ascii="仿宋_GB2312" w:hAnsi="仿宋_GB2312" w:cs="仿宋_GB2312"/>
                    <w:color w:val="000000"/>
                    <w:sz w:val="21"/>
                    <w:szCs w:val="21"/>
                    <w:lang w:eastAsia="zh-CN"/>
                  </w:rPr>
                  <w:br w:type="textWrapping"/>
                </w:r>
              </w:del>
            </w:ins>
            <w:ins w:id="14348" w:author="user" w:date="2019-09-25T16:35:00Z">
              <w:del w:id="14349" w:author="user" w:date="2019-10-30T09:10:00Z">
                <w:r>
                  <w:rPr>
                    <w:rFonts w:hint="eastAsia" w:ascii="仿宋_GB2312" w:hAnsi="仿宋_GB2312" w:cs="仿宋_GB2312"/>
                    <w:color w:val="000000"/>
                    <w:sz w:val="21"/>
                    <w:szCs w:val="21"/>
                    <w:lang w:eastAsia="zh-CN"/>
                  </w:rPr>
                  <w:delText>F023102 技术改造贷款</w:delText>
                </w:r>
              </w:del>
            </w:ins>
            <w:ins w:id="14350" w:author="user" w:date="2019-09-25T16:35:00Z">
              <w:del w:id="14351" w:author="user" w:date="2019-10-30T09:10:00Z">
                <w:r>
                  <w:rPr>
                    <w:rFonts w:hint="eastAsia" w:ascii="仿宋_GB2312" w:hAnsi="仿宋_GB2312" w:cs="仿宋_GB2312"/>
                    <w:color w:val="000000"/>
                    <w:sz w:val="21"/>
                    <w:szCs w:val="21"/>
                    <w:lang w:eastAsia="zh-CN"/>
                  </w:rPr>
                  <w:br w:type="textWrapping"/>
                </w:r>
              </w:del>
            </w:ins>
            <w:ins w:id="14352" w:author="user" w:date="2019-09-25T16:35:00Z">
              <w:del w:id="14353" w:author="user" w:date="2019-10-30T09:10:00Z">
                <w:r>
                  <w:rPr>
                    <w:rFonts w:hint="eastAsia" w:ascii="仿宋_GB2312" w:hAnsi="仿宋_GB2312" w:cs="仿宋_GB2312"/>
                    <w:color w:val="000000"/>
                    <w:sz w:val="21"/>
                    <w:szCs w:val="21"/>
                    <w:lang w:eastAsia="zh-CN"/>
                  </w:rPr>
                  <w:delText>F023103 科技开发贷款</w:delText>
                </w:r>
              </w:del>
            </w:ins>
            <w:ins w:id="14354" w:author="user" w:date="2019-09-25T16:35:00Z">
              <w:del w:id="14355" w:author="user" w:date="2019-10-30T09:10:00Z">
                <w:r>
                  <w:rPr>
                    <w:rFonts w:hint="eastAsia" w:ascii="仿宋_GB2312" w:hAnsi="仿宋_GB2312" w:cs="仿宋_GB2312"/>
                    <w:color w:val="000000"/>
                    <w:sz w:val="21"/>
                    <w:szCs w:val="21"/>
                    <w:lang w:eastAsia="zh-CN"/>
                  </w:rPr>
                  <w:br w:type="textWrapping"/>
                </w:r>
              </w:del>
            </w:ins>
            <w:ins w:id="14356" w:author="user" w:date="2019-09-25T16:35:00Z">
              <w:del w:id="14357" w:author="user" w:date="2019-10-30T09:10:00Z">
                <w:r>
                  <w:rPr>
                    <w:rFonts w:hint="eastAsia" w:ascii="仿宋_GB2312" w:hAnsi="仿宋_GB2312" w:cs="仿宋_GB2312"/>
                    <w:color w:val="000000"/>
                    <w:sz w:val="21"/>
                    <w:szCs w:val="21"/>
                    <w:lang w:eastAsia="zh-CN"/>
                  </w:rPr>
                  <w:delText>F023104 商业网点贷款</w:delText>
                </w:r>
              </w:del>
            </w:ins>
            <w:ins w:id="14358" w:author="user" w:date="2019-09-25T16:35:00Z">
              <w:del w:id="14359" w:author="user" w:date="2019-10-30T09:10:00Z">
                <w:r>
                  <w:rPr>
                    <w:rFonts w:hint="eastAsia" w:ascii="仿宋_GB2312" w:hAnsi="仿宋_GB2312" w:cs="仿宋_GB2312"/>
                    <w:color w:val="000000"/>
                    <w:sz w:val="21"/>
                    <w:szCs w:val="21"/>
                    <w:lang w:eastAsia="zh-CN"/>
                  </w:rPr>
                  <w:br w:type="textWrapping"/>
                </w:r>
              </w:del>
            </w:ins>
            <w:ins w:id="14360" w:author="user" w:date="2019-09-25T16:35:00Z">
              <w:del w:id="14361" w:author="user" w:date="2019-10-30T09:10:00Z">
                <w:r>
                  <w:rPr>
                    <w:rFonts w:hint="eastAsia" w:ascii="仿宋_GB2312" w:hAnsi="仿宋_GB2312" w:cs="仿宋_GB2312"/>
                    <w:color w:val="000000"/>
                    <w:sz w:val="21"/>
                    <w:szCs w:val="21"/>
                    <w:lang w:eastAsia="zh-CN"/>
                  </w:rPr>
                  <w:delText>F023105 地产开发贷款</w:delText>
                </w:r>
              </w:del>
            </w:ins>
            <w:ins w:id="14362" w:author="user" w:date="2019-09-25T16:35:00Z">
              <w:del w:id="14363" w:author="user" w:date="2019-10-30T09:10:00Z">
                <w:r>
                  <w:rPr>
                    <w:rFonts w:hint="eastAsia" w:ascii="仿宋_GB2312" w:hAnsi="仿宋_GB2312" w:cs="仿宋_GB2312"/>
                    <w:color w:val="000000"/>
                    <w:sz w:val="21"/>
                    <w:szCs w:val="21"/>
                    <w:lang w:eastAsia="zh-CN"/>
                  </w:rPr>
                  <w:br w:type="textWrapping"/>
                </w:r>
              </w:del>
            </w:ins>
            <w:ins w:id="14364" w:author="user" w:date="2019-09-25T16:35:00Z">
              <w:del w:id="14365" w:author="user" w:date="2019-10-30T09:10:00Z">
                <w:r>
                  <w:rPr>
                    <w:rFonts w:hint="eastAsia" w:ascii="仿宋_GB2312" w:hAnsi="仿宋_GB2312" w:cs="仿宋_GB2312"/>
                    <w:color w:val="000000"/>
                    <w:sz w:val="21"/>
                    <w:szCs w:val="21"/>
                    <w:lang w:eastAsia="zh-CN"/>
                  </w:rPr>
                  <w:delText>F0231051 政府土地储备机构贷款</w:delText>
                </w:r>
              </w:del>
            </w:ins>
            <w:ins w:id="14366" w:author="user" w:date="2019-09-25T16:35:00Z">
              <w:del w:id="14367" w:author="user" w:date="2019-10-30T09:10:00Z">
                <w:r>
                  <w:rPr>
                    <w:rFonts w:hint="eastAsia" w:ascii="仿宋_GB2312" w:hAnsi="仿宋_GB2312" w:cs="仿宋_GB2312"/>
                    <w:color w:val="000000"/>
                    <w:sz w:val="21"/>
                    <w:szCs w:val="21"/>
                    <w:lang w:eastAsia="zh-CN"/>
                  </w:rPr>
                  <w:br w:type="textWrapping"/>
                </w:r>
              </w:del>
            </w:ins>
            <w:ins w:id="14368" w:author="user" w:date="2019-09-25T16:35:00Z">
              <w:del w:id="14369" w:author="user" w:date="2019-10-30T09:10:00Z">
                <w:r>
                  <w:rPr>
                    <w:rFonts w:hint="eastAsia" w:ascii="仿宋_GB2312" w:hAnsi="仿宋_GB2312" w:cs="仿宋_GB2312"/>
                    <w:color w:val="000000"/>
                    <w:sz w:val="21"/>
                    <w:szCs w:val="21"/>
                    <w:lang w:eastAsia="zh-CN"/>
                  </w:rPr>
                  <w:delText>F023106 房产开发贷款</w:delText>
                </w:r>
              </w:del>
            </w:ins>
            <w:ins w:id="14370" w:author="user" w:date="2019-09-25T16:35:00Z">
              <w:del w:id="14371" w:author="user" w:date="2019-10-30T09:10:00Z">
                <w:r>
                  <w:rPr>
                    <w:rFonts w:hint="eastAsia" w:ascii="仿宋_GB2312" w:hAnsi="仿宋_GB2312" w:cs="仿宋_GB2312"/>
                    <w:color w:val="000000"/>
                    <w:sz w:val="21"/>
                    <w:szCs w:val="21"/>
                    <w:lang w:eastAsia="zh-CN"/>
                  </w:rPr>
                  <w:br w:type="textWrapping"/>
                </w:r>
              </w:del>
            </w:ins>
            <w:ins w:id="14372" w:author="user" w:date="2019-09-25T16:35:00Z">
              <w:del w:id="14373" w:author="user" w:date="2019-10-30T09:10:00Z">
                <w:r>
                  <w:rPr>
                    <w:rFonts w:hint="eastAsia" w:ascii="仿宋_GB2312" w:hAnsi="仿宋_GB2312" w:cs="仿宋_GB2312"/>
                    <w:color w:val="000000"/>
                    <w:sz w:val="21"/>
                    <w:szCs w:val="21"/>
                    <w:lang w:eastAsia="zh-CN"/>
                  </w:rPr>
                  <w:delText>F0231061住房开发贷款</w:delText>
                </w:r>
              </w:del>
            </w:ins>
            <w:ins w:id="14374" w:author="user" w:date="2019-09-25T16:35:00Z">
              <w:del w:id="14375" w:author="user" w:date="2019-10-30T09:10:00Z">
                <w:r>
                  <w:rPr>
                    <w:rFonts w:hint="eastAsia" w:ascii="仿宋_GB2312" w:hAnsi="仿宋_GB2312" w:cs="仿宋_GB2312"/>
                    <w:color w:val="000000"/>
                    <w:sz w:val="21"/>
                    <w:szCs w:val="21"/>
                    <w:lang w:eastAsia="zh-CN"/>
                  </w:rPr>
                  <w:br w:type="textWrapping"/>
                </w:r>
              </w:del>
            </w:ins>
            <w:ins w:id="14376" w:author="user" w:date="2019-09-25T16:35:00Z">
              <w:del w:id="14377" w:author="user" w:date="2019-10-30T09:10:00Z">
                <w:r>
                  <w:rPr>
                    <w:rFonts w:hint="eastAsia" w:ascii="仿宋_GB2312" w:hAnsi="仿宋_GB2312" w:cs="仿宋_GB2312"/>
                    <w:color w:val="000000"/>
                    <w:sz w:val="21"/>
                    <w:szCs w:val="21"/>
                    <w:lang w:eastAsia="zh-CN"/>
                  </w:rPr>
                  <w:delText>F02310611保障性住房开发贷款</w:delText>
                </w:r>
              </w:del>
            </w:ins>
            <w:ins w:id="14378" w:author="user" w:date="2019-09-25T16:35:00Z">
              <w:del w:id="14379" w:author="user" w:date="2019-10-30T09:10:00Z">
                <w:r>
                  <w:rPr>
                    <w:rFonts w:hint="eastAsia" w:ascii="仿宋_GB2312" w:hAnsi="仿宋_GB2312" w:cs="仿宋_GB2312"/>
                    <w:color w:val="000000"/>
                    <w:sz w:val="21"/>
                    <w:szCs w:val="21"/>
                    <w:lang w:eastAsia="zh-CN"/>
                  </w:rPr>
                  <w:br w:type="textWrapping"/>
                </w:r>
              </w:del>
            </w:ins>
            <w:ins w:id="14380" w:author="user" w:date="2019-09-25T16:35:00Z">
              <w:del w:id="14381" w:author="user" w:date="2019-10-30T09:10:00Z">
                <w:r>
                  <w:rPr>
                    <w:rFonts w:hint="eastAsia" w:ascii="仿宋_GB2312" w:hAnsi="仿宋_GB2312" w:cs="仿宋_GB2312"/>
                    <w:color w:val="000000"/>
                    <w:sz w:val="21"/>
                    <w:szCs w:val="21"/>
                    <w:lang w:eastAsia="zh-CN"/>
                  </w:rPr>
                  <w:delText>F0231062商业用房开发贷款</w:delText>
                </w:r>
              </w:del>
            </w:ins>
            <w:ins w:id="14382" w:author="user" w:date="2019-09-25T16:35:00Z">
              <w:del w:id="14383" w:author="user" w:date="2019-10-30T09:10:00Z">
                <w:r>
                  <w:rPr>
                    <w:rFonts w:hint="eastAsia" w:ascii="仿宋_GB2312" w:hAnsi="仿宋_GB2312" w:cs="仿宋_GB2312"/>
                    <w:color w:val="000000"/>
                    <w:sz w:val="21"/>
                    <w:szCs w:val="21"/>
                    <w:lang w:eastAsia="zh-CN"/>
                  </w:rPr>
                  <w:br w:type="textWrapping"/>
                </w:r>
              </w:del>
            </w:ins>
            <w:ins w:id="14384" w:author="user" w:date="2019-09-25T16:35:00Z">
              <w:del w:id="14385" w:author="user" w:date="2019-10-30T09:10:00Z">
                <w:r>
                  <w:rPr>
                    <w:rFonts w:hint="eastAsia" w:ascii="仿宋_GB2312" w:hAnsi="仿宋_GB2312" w:cs="仿宋_GB2312"/>
                    <w:color w:val="000000"/>
                    <w:sz w:val="21"/>
                    <w:szCs w:val="21"/>
                    <w:lang w:eastAsia="zh-CN"/>
                  </w:rPr>
                  <w:delText>F0231063其他房产开发贷款</w:delText>
                </w:r>
              </w:del>
            </w:ins>
            <w:ins w:id="14386" w:author="user" w:date="2019-09-25T16:35:00Z">
              <w:del w:id="14387" w:author="user" w:date="2019-10-30T09:10:00Z">
                <w:r>
                  <w:rPr>
                    <w:rFonts w:hint="eastAsia" w:ascii="仿宋_GB2312" w:hAnsi="仿宋_GB2312" w:cs="仿宋_GB2312"/>
                    <w:color w:val="000000"/>
                    <w:sz w:val="21"/>
                    <w:szCs w:val="21"/>
                    <w:lang w:eastAsia="zh-CN"/>
                  </w:rPr>
                  <w:br w:type="textWrapping"/>
                </w:r>
              </w:del>
            </w:ins>
            <w:ins w:id="14388" w:author="user" w:date="2019-09-25T16:35:00Z">
              <w:del w:id="14389" w:author="user" w:date="2019-10-30T09:10:00Z">
                <w:r>
                  <w:rPr>
                    <w:rFonts w:hint="eastAsia" w:ascii="仿宋_GB2312" w:hAnsi="仿宋_GB2312" w:cs="仿宋_GB2312"/>
                    <w:color w:val="000000"/>
                    <w:sz w:val="21"/>
                    <w:szCs w:val="21"/>
                    <w:lang w:eastAsia="zh-CN"/>
                  </w:rPr>
                  <w:delText>F023199其他项目贷款</w:delText>
                </w:r>
              </w:del>
            </w:ins>
            <w:ins w:id="14390" w:author="user" w:date="2019-09-25T16:35:00Z">
              <w:del w:id="14391" w:author="user" w:date="2019-10-30T09:10:00Z">
                <w:r>
                  <w:rPr>
                    <w:rFonts w:hint="eastAsia" w:ascii="仿宋_GB2312" w:hAnsi="仿宋_GB2312" w:cs="仿宋_GB2312"/>
                    <w:color w:val="000000"/>
                    <w:sz w:val="21"/>
                    <w:szCs w:val="21"/>
                    <w:lang w:eastAsia="zh-CN"/>
                  </w:rPr>
                  <w:br w:type="textWrapping"/>
                </w:r>
              </w:del>
            </w:ins>
            <w:ins w:id="14392" w:author="user" w:date="2019-09-25T16:35:00Z">
              <w:del w:id="14393" w:author="user" w:date="2019-10-30T09:10:00Z">
                <w:r>
                  <w:rPr>
                    <w:rFonts w:hint="eastAsia" w:ascii="仿宋_GB2312" w:hAnsi="仿宋_GB2312" w:cs="仿宋_GB2312"/>
                    <w:color w:val="000000"/>
                    <w:sz w:val="21"/>
                    <w:szCs w:val="21"/>
                    <w:lang w:eastAsia="zh-CN"/>
                  </w:rPr>
                  <w:delText>F0232 一般固定资产贷款</w:delText>
                </w:r>
              </w:del>
            </w:ins>
            <w:ins w:id="14394" w:author="user" w:date="2019-09-25T16:35:00Z">
              <w:del w:id="14395" w:author="user" w:date="2019-10-30T09:10:00Z">
                <w:r>
                  <w:rPr>
                    <w:rFonts w:hint="eastAsia" w:ascii="仿宋_GB2312" w:hAnsi="仿宋_GB2312" w:cs="仿宋_GB2312"/>
                    <w:color w:val="000000"/>
                    <w:sz w:val="21"/>
                    <w:szCs w:val="21"/>
                    <w:lang w:eastAsia="zh-CN"/>
                  </w:rPr>
                  <w:br w:type="textWrapping"/>
                </w:r>
              </w:del>
            </w:ins>
            <w:ins w:id="14396" w:author="user" w:date="2019-09-25T16:35:00Z">
              <w:del w:id="14397" w:author="user" w:date="2019-10-30T09:10:00Z">
                <w:r>
                  <w:rPr>
                    <w:rFonts w:hint="eastAsia" w:ascii="仿宋_GB2312" w:hAnsi="仿宋_GB2312" w:cs="仿宋_GB2312"/>
                    <w:color w:val="000000"/>
                    <w:sz w:val="21"/>
                    <w:szCs w:val="21"/>
                    <w:lang w:eastAsia="zh-CN"/>
                  </w:rPr>
                  <w:delText>F023201 企业购房贷款</w:delText>
                </w:r>
              </w:del>
            </w:ins>
            <w:ins w:id="14398" w:author="user" w:date="2019-09-25T16:35:00Z">
              <w:del w:id="14399" w:author="user" w:date="2019-10-30T09:10:00Z">
                <w:r>
                  <w:rPr>
                    <w:rFonts w:hint="eastAsia" w:ascii="仿宋_GB2312" w:hAnsi="仿宋_GB2312" w:cs="仿宋_GB2312"/>
                    <w:color w:val="000000"/>
                    <w:sz w:val="21"/>
                    <w:szCs w:val="21"/>
                    <w:lang w:eastAsia="zh-CN"/>
                  </w:rPr>
                  <w:br w:type="textWrapping"/>
                </w:r>
              </w:del>
            </w:ins>
            <w:ins w:id="14400" w:author="user" w:date="2019-09-25T16:35:00Z">
              <w:del w:id="14401" w:author="user" w:date="2019-10-30T09:10:00Z">
                <w:r>
                  <w:rPr>
                    <w:rFonts w:hint="eastAsia" w:ascii="仿宋_GB2312" w:hAnsi="仿宋_GB2312" w:cs="仿宋_GB2312"/>
                    <w:color w:val="000000"/>
                    <w:sz w:val="21"/>
                    <w:szCs w:val="21"/>
                    <w:lang w:eastAsia="zh-CN"/>
                  </w:rPr>
                  <w:delText>F0232011 商业用房贷款</w:delText>
                </w:r>
              </w:del>
            </w:ins>
            <w:ins w:id="14402" w:author="user" w:date="2019-09-25T16:35:00Z">
              <w:del w:id="14403" w:author="user" w:date="2019-10-30T09:10:00Z">
                <w:r>
                  <w:rPr>
                    <w:rFonts w:hint="eastAsia" w:ascii="仿宋_GB2312" w:hAnsi="仿宋_GB2312" w:cs="仿宋_GB2312"/>
                    <w:color w:val="000000"/>
                    <w:sz w:val="21"/>
                    <w:szCs w:val="21"/>
                    <w:lang w:eastAsia="zh-CN"/>
                  </w:rPr>
                  <w:br w:type="textWrapping"/>
                </w:r>
              </w:del>
            </w:ins>
            <w:ins w:id="14404" w:author="user" w:date="2019-09-25T16:35:00Z">
              <w:del w:id="14405" w:author="user" w:date="2019-10-30T09:10:00Z">
                <w:r>
                  <w:rPr>
                    <w:rFonts w:hint="eastAsia" w:ascii="仿宋_GB2312" w:hAnsi="仿宋_GB2312" w:cs="仿宋_GB2312"/>
                    <w:color w:val="000000"/>
                    <w:sz w:val="21"/>
                    <w:szCs w:val="21"/>
                    <w:lang w:eastAsia="zh-CN"/>
                  </w:rPr>
                  <w:delText>F0232012 住房贷款</w:delText>
                </w:r>
              </w:del>
            </w:ins>
            <w:ins w:id="14406" w:author="user" w:date="2019-09-25T16:35:00Z">
              <w:del w:id="14407" w:author="user" w:date="2019-10-30T09:10:00Z">
                <w:r>
                  <w:rPr>
                    <w:rFonts w:hint="eastAsia" w:ascii="仿宋_GB2312" w:hAnsi="仿宋_GB2312" w:cs="仿宋_GB2312"/>
                    <w:color w:val="000000"/>
                    <w:sz w:val="21"/>
                    <w:szCs w:val="21"/>
                    <w:lang w:eastAsia="zh-CN"/>
                  </w:rPr>
                  <w:br w:type="textWrapping"/>
                </w:r>
              </w:del>
            </w:ins>
            <w:ins w:id="14408" w:author="user" w:date="2019-09-25T16:35:00Z">
              <w:del w:id="14409" w:author="user" w:date="2019-10-30T09:10:00Z">
                <w:r>
                  <w:rPr>
                    <w:rFonts w:hint="eastAsia" w:ascii="仿宋_GB2312" w:hAnsi="仿宋_GB2312" w:cs="仿宋_GB2312"/>
                    <w:color w:val="000000"/>
                    <w:sz w:val="21"/>
                    <w:szCs w:val="21"/>
                    <w:lang w:eastAsia="zh-CN"/>
                  </w:rPr>
                  <w:delText>F023202   机关团体购房贷款</w:delText>
                </w:r>
              </w:del>
            </w:ins>
            <w:ins w:id="14410" w:author="user" w:date="2019-09-25T16:35:00Z">
              <w:del w:id="14411" w:author="user" w:date="2019-10-30T09:10:00Z">
                <w:r>
                  <w:rPr>
                    <w:rFonts w:hint="eastAsia" w:ascii="仿宋_GB2312" w:hAnsi="仿宋_GB2312" w:cs="仿宋_GB2312"/>
                    <w:color w:val="000000"/>
                    <w:sz w:val="21"/>
                    <w:szCs w:val="21"/>
                    <w:lang w:eastAsia="zh-CN"/>
                  </w:rPr>
                  <w:br w:type="textWrapping"/>
                </w:r>
              </w:del>
            </w:ins>
            <w:ins w:id="14412" w:author="user" w:date="2019-09-25T16:35:00Z">
              <w:del w:id="14413" w:author="user" w:date="2019-10-30T09:10:00Z">
                <w:r>
                  <w:rPr>
                    <w:rFonts w:hint="eastAsia" w:ascii="仿宋_GB2312" w:hAnsi="仿宋_GB2312" w:cs="仿宋_GB2312"/>
                    <w:color w:val="000000"/>
                    <w:sz w:val="21"/>
                    <w:szCs w:val="21"/>
                    <w:lang w:eastAsia="zh-CN"/>
                  </w:rPr>
                  <w:delText>F0232021  机关团体商业用房贷款</w:delText>
                </w:r>
              </w:del>
            </w:ins>
            <w:ins w:id="14414" w:author="user" w:date="2019-09-25T16:35:00Z">
              <w:del w:id="14415" w:author="user" w:date="2019-10-30T09:10:00Z">
                <w:r>
                  <w:rPr>
                    <w:rFonts w:hint="eastAsia" w:ascii="仿宋_GB2312" w:hAnsi="仿宋_GB2312" w:cs="仿宋_GB2312"/>
                    <w:color w:val="000000"/>
                    <w:sz w:val="21"/>
                    <w:szCs w:val="21"/>
                    <w:lang w:eastAsia="zh-CN"/>
                  </w:rPr>
                  <w:br w:type="textWrapping"/>
                </w:r>
              </w:del>
            </w:ins>
            <w:ins w:id="14416" w:author="user" w:date="2019-09-25T16:35:00Z">
              <w:del w:id="14417" w:author="user" w:date="2019-10-30T09:10:00Z">
                <w:r>
                  <w:rPr>
                    <w:rFonts w:hint="eastAsia" w:ascii="仿宋_GB2312" w:hAnsi="仿宋_GB2312" w:cs="仿宋_GB2312"/>
                    <w:color w:val="000000"/>
                    <w:sz w:val="21"/>
                    <w:szCs w:val="21"/>
                    <w:lang w:eastAsia="zh-CN"/>
                  </w:rPr>
                  <w:delText>F0232022  机关团体住房贷款</w:delText>
                </w:r>
              </w:del>
            </w:ins>
            <w:ins w:id="14418" w:author="user" w:date="2019-09-25T16:35:00Z">
              <w:del w:id="14419" w:author="user" w:date="2019-10-30T09:10:00Z">
                <w:r>
                  <w:rPr>
                    <w:rFonts w:hint="eastAsia" w:ascii="仿宋_GB2312" w:hAnsi="仿宋_GB2312" w:cs="仿宋_GB2312"/>
                    <w:color w:val="000000"/>
                    <w:sz w:val="21"/>
                    <w:szCs w:val="21"/>
                    <w:lang w:eastAsia="zh-CN"/>
                  </w:rPr>
                  <w:br w:type="textWrapping"/>
                </w:r>
              </w:del>
            </w:ins>
            <w:ins w:id="14420" w:author="user" w:date="2019-09-25T16:35:00Z">
              <w:del w:id="14421" w:author="user" w:date="2019-10-30T09:10:00Z">
                <w:r>
                  <w:rPr>
                    <w:rFonts w:hint="eastAsia" w:ascii="仿宋_GB2312" w:hAnsi="仿宋_GB2312" w:cs="仿宋_GB2312"/>
                    <w:color w:val="000000"/>
                    <w:sz w:val="21"/>
                    <w:szCs w:val="21"/>
                    <w:lang w:eastAsia="zh-CN"/>
                  </w:rPr>
                  <w:delText>F023299  其他一般固定资产贷款</w:delText>
                </w:r>
              </w:del>
            </w:ins>
            <w:ins w:id="14422" w:author="user" w:date="2019-09-25T16:35:00Z">
              <w:del w:id="14423" w:author="user" w:date="2019-10-30T09:10:00Z">
                <w:r>
                  <w:rPr>
                    <w:rFonts w:hint="eastAsia" w:ascii="仿宋_GB2312" w:hAnsi="仿宋_GB2312" w:cs="仿宋_GB2312"/>
                    <w:color w:val="000000"/>
                    <w:sz w:val="21"/>
                    <w:szCs w:val="21"/>
                    <w:lang w:eastAsia="zh-CN"/>
                  </w:rPr>
                  <w:br w:type="textWrapping"/>
                </w:r>
              </w:del>
            </w:ins>
            <w:ins w:id="14424" w:author="user" w:date="2019-09-25T16:35:00Z">
              <w:del w:id="14425" w:author="user" w:date="2019-10-30T09:10:00Z">
                <w:r>
                  <w:rPr>
                    <w:rFonts w:hint="eastAsia" w:ascii="仿宋_GB2312" w:hAnsi="仿宋_GB2312" w:cs="仿宋_GB2312"/>
                    <w:color w:val="000000"/>
                    <w:sz w:val="21"/>
                    <w:szCs w:val="21"/>
                    <w:lang w:eastAsia="zh-CN"/>
                  </w:rPr>
                  <w:delText>F03 拆借</w:delText>
                </w:r>
              </w:del>
            </w:ins>
            <w:ins w:id="14426" w:author="user" w:date="2019-09-25T16:35:00Z">
              <w:del w:id="14427" w:author="user" w:date="2019-10-30T09:10:00Z">
                <w:r>
                  <w:rPr>
                    <w:rFonts w:hint="eastAsia" w:ascii="仿宋_GB2312" w:hAnsi="仿宋_GB2312" w:cs="仿宋_GB2312"/>
                    <w:color w:val="000000"/>
                    <w:sz w:val="21"/>
                    <w:szCs w:val="21"/>
                    <w:lang w:eastAsia="zh-CN"/>
                  </w:rPr>
                  <w:br w:type="textWrapping"/>
                </w:r>
              </w:del>
            </w:ins>
            <w:ins w:id="14428" w:author="user" w:date="2019-09-25T16:35:00Z">
              <w:del w:id="14429" w:author="user" w:date="2019-10-30T09:10:00Z">
                <w:r>
                  <w:rPr>
                    <w:rFonts w:hint="eastAsia" w:ascii="仿宋_GB2312" w:hAnsi="仿宋_GB2312" w:cs="仿宋_GB2312"/>
                    <w:color w:val="000000"/>
                    <w:sz w:val="21"/>
                    <w:szCs w:val="21"/>
                    <w:lang w:eastAsia="zh-CN"/>
                  </w:rPr>
                  <w:delText>F04 透支</w:delText>
                </w:r>
              </w:del>
            </w:ins>
            <w:ins w:id="14430" w:author="user" w:date="2019-09-25T16:35:00Z">
              <w:del w:id="14431" w:author="user" w:date="2019-10-30T09:10:00Z">
                <w:r>
                  <w:rPr>
                    <w:rFonts w:hint="eastAsia" w:ascii="仿宋_GB2312" w:hAnsi="仿宋_GB2312" w:cs="仿宋_GB2312"/>
                    <w:color w:val="000000"/>
                    <w:sz w:val="21"/>
                    <w:szCs w:val="21"/>
                    <w:lang w:eastAsia="zh-CN"/>
                  </w:rPr>
                  <w:br w:type="textWrapping"/>
                </w:r>
              </w:del>
            </w:ins>
            <w:ins w:id="14432" w:author="user" w:date="2019-09-25T16:35:00Z">
              <w:del w:id="14433" w:author="user" w:date="2019-10-30T09:10:00Z">
                <w:r>
                  <w:rPr>
                    <w:rFonts w:hint="eastAsia" w:ascii="仿宋_GB2312" w:hAnsi="仿宋_GB2312" w:cs="仿宋_GB2312"/>
                    <w:color w:val="000000"/>
                    <w:sz w:val="21"/>
                    <w:szCs w:val="21"/>
                    <w:lang w:eastAsia="zh-CN"/>
                  </w:rPr>
                  <w:delText>F041 账户透支</w:delText>
                </w:r>
              </w:del>
            </w:ins>
            <w:ins w:id="14434" w:author="user" w:date="2019-09-25T16:35:00Z">
              <w:del w:id="14435" w:author="user" w:date="2019-10-30T09:10:00Z">
                <w:r>
                  <w:rPr>
                    <w:rFonts w:hint="eastAsia" w:ascii="仿宋_GB2312" w:hAnsi="仿宋_GB2312" w:cs="仿宋_GB2312"/>
                    <w:color w:val="000000"/>
                    <w:sz w:val="21"/>
                    <w:szCs w:val="21"/>
                    <w:lang w:eastAsia="zh-CN"/>
                  </w:rPr>
                  <w:br w:type="textWrapping"/>
                </w:r>
              </w:del>
            </w:ins>
            <w:ins w:id="14436" w:author="user" w:date="2019-09-25T16:35:00Z">
              <w:del w:id="14437" w:author="user" w:date="2019-10-30T09:10:00Z">
                <w:r>
                  <w:rPr>
                    <w:rFonts w:hint="eastAsia" w:ascii="仿宋_GB2312" w:hAnsi="仿宋_GB2312" w:cs="仿宋_GB2312"/>
                    <w:color w:val="000000"/>
                    <w:sz w:val="21"/>
                    <w:szCs w:val="21"/>
                    <w:lang w:eastAsia="zh-CN"/>
                  </w:rPr>
                  <w:delText>F042 贷记卡透支</w:delText>
                </w:r>
              </w:del>
            </w:ins>
            <w:ins w:id="14438" w:author="user" w:date="2019-09-25T16:35:00Z">
              <w:del w:id="14439" w:author="user" w:date="2019-10-30T09:10:00Z">
                <w:r>
                  <w:rPr>
                    <w:rFonts w:hint="eastAsia" w:ascii="仿宋_GB2312" w:hAnsi="仿宋_GB2312" w:cs="仿宋_GB2312"/>
                    <w:color w:val="000000"/>
                    <w:sz w:val="21"/>
                    <w:szCs w:val="21"/>
                    <w:lang w:eastAsia="zh-CN"/>
                  </w:rPr>
                  <w:br w:type="textWrapping"/>
                </w:r>
              </w:del>
            </w:ins>
            <w:ins w:id="14440" w:author="user" w:date="2019-09-25T16:35:00Z">
              <w:del w:id="14441" w:author="user" w:date="2019-10-30T09:10:00Z">
                <w:r>
                  <w:rPr>
                    <w:rFonts w:hint="eastAsia" w:ascii="仿宋_GB2312" w:hAnsi="仿宋_GB2312" w:cs="仿宋_GB2312"/>
                    <w:color w:val="000000"/>
                    <w:sz w:val="21"/>
                    <w:szCs w:val="21"/>
                    <w:lang w:eastAsia="zh-CN"/>
                  </w:rPr>
                  <w:delText>F043 准贷记卡透支</w:delText>
                </w:r>
              </w:del>
            </w:ins>
            <w:ins w:id="14442" w:author="user" w:date="2019-09-25T16:35:00Z">
              <w:del w:id="14443" w:author="user" w:date="2019-10-30T09:10:00Z">
                <w:r>
                  <w:rPr>
                    <w:rFonts w:hint="eastAsia" w:ascii="仿宋_GB2312" w:hAnsi="仿宋_GB2312" w:cs="仿宋_GB2312"/>
                    <w:color w:val="000000"/>
                    <w:sz w:val="21"/>
                    <w:szCs w:val="21"/>
                    <w:lang w:eastAsia="zh-CN"/>
                  </w:rPr>
                  <w:br w:type="textWrapping"/>
                </w:r>
              </w:del>
            </w:ins>
            <w:ins w:id="14444" w:author="user" w:date="2019-09-25T16:35:00Z">
              <w:del w:id="14445" w:author="user" w:date="2019-10-30T09:10:00Z">
                <w:r>
                  <w:rPr>
                    <w:rFonts w:hint="eastAsia" w:ascii="仿宋_GB2312" w:hAnsi="仿宋_GB2312" w:cs="仿宋_GB2312"/>
                    <w:color w:val="000000"/>
                    <w:sz w:val="21"/>
                    <w:szCs w:val="21"/>
                    <w:lang w:eastAsia="zh-CN"/>
                  </w:rPr>
                  <w:delText>F05 垫款</w:delText>
                </w:r>
              </w:del>
            </w:ins>
            <w:ins w:id="14446" w:author="user" w:date="2019-09-25T16:35:00Z">
              <w:del w:id="14447" w:author="user" w:date="2019-10-30T09:10:00Z">
                <w:r>
                  <w:rPr>
                    <w:rFonts w:hint="eastAsia" w:ascii="仿宋_GB2312" w:hAnsi="仿宋_GB2312" w:cs="仿宋_GB2312"/>
                    <w:color w:val="000000"/>
                    <w:sz w:val="21"/>
                    <w:szCs w:val="21"/>
                    <w:lang w:eastAsia="zh-CN"/>
                  </w:rPr>
                  <w:br w:type="textWrapping"/>
                </w:r>
              </w:del>
            </w:ins>
            <w:ins w:id="14448" w:author="user" w:date="2019-09-25T16:35:00Z">
              <w:del w:id="14449" w:author="user" w:date="2019-10-30T09:10:00Z">
                <w:r>
                  <w:rPr>
                    <w:rFonts w:hint="eastAsia" w:ascii="仿宋_GB2312" w:hAnsi="仿宋_GB2312" w:cs="仿宋_GB2312"/>
                    <w:color w:val="000000"/>
                    <w:sz w:val="21"/>
                    <w:szCs w:val="21"/>
                    <w:lang w:eastAsia="zh-CN"/>
                  </w:rPr>
                  <w:delText>F051 承兑垫款</w:delText>
                </w:r>
              </w:del>
            </w:ins>
            <w:ins w:id="14450" w:author="user" w:date="2019-09-25T16:35:00Z">
              <w:del w:id="14451" w:author="user" w:date="2019-10-30T09:10:00Z">
                <w:r>
                  <w:rPr>
                    <w:rFonts w:hint="eastAsia" w:ascii="仿宋_GB2312" w:hAnsi="仿宋_GB2312" w:cs="仿宋_GB2312"/>
                    <w:color w:val="000000"/>
                    <w:sz w:val="21"/>
                    <w:szCs w:val="21"/>
                    <w:lang w:eastAsia="zh-CN"/>
                  </w:rPr>
                  <w:br w:type="textWrapping"/>
                </w:r>
              </w:del>
            </w:ins>
            <w:ins w:id="14452" w:author="user" w:date="2019-09-25T16:35:00Z">
              <w:del w:id="14453" w:author="user" w:date="2019-10-30T09:10:00Z">
                <w:r>
                  <w:rPr>
                    <w:rFonts w:hint="eastAsia" w:ascii="仿宋_GB2312" w:hAnsi="仿宋_GB2312" w:cs="仿宋_GB2312"/>
                    <w:color w:val="000000"/>
                    <w:sz w:val="21"/>
                    <w:szCs w:val="21"/>
                    <w:lang w:eastAsia="zh-CN"/>
                  </w:rPr>
                  <w:delText>F052 担保垫款</w:delText>
                </w:r>
              </w:del>
            </w:ins>
            <w:ins w:id="14454" w:author="user" w:date="2019-09-25T16:35:00Z">
              <w:del w:id="14455" w:author="user" w:date="2019-10-30T09:10:00Z">
                <w:r>
                  <w:rPr>
                    <w:rFonts w:hint="eastAsia" w:ascii="仿宋_GB2312" w:hAnsi="仿宋_GB2312" w:cs="仿宋_GB2312"/>
                    <w:color w:val="000000"/>
                    <w:sz w:val="21"/>
                    <w:szCs w:val="21"/>
                    <w:lang w:eastAsia="zh-CN"/>
                  </w:rPr>
                  <w:br w:type="textWrapping"/>
                </w:r>
              </w:del>
            </w:ins>
            <w:ins w:id="14456" w:author="user" w:date="2019-09-25T16:35:00Z">
              <w:del w:id="14457" w:author="user" w:date="2019-10-30T09:10:00Z">
                <w:r>
                  <w:rPr>
                    <w:rFonts w:hint="eastAsia" w:ascii="仿宋_GB2312" w:hAnsi="仿宋_GB2312" w:cs="仿宋_GB2312"/>
                    <w:color w:val="000000"/>
                    <w:sz w:val="21"/>
                    <w:szCs w:val="21"/>
                    <w:lang w:eastAsia="zh-CN"/>
                  </w:rPr>
                  <w:delText>F053 信用证垫款</w:delText>
                </w:r>
              </w:del>
            </w:ins>
            <w:ins w:id="14458" w:author="user" w:date="2019-09-25T16:35:00Z">
              <w:del w:id="14459" w:author="user" w:date="2019-10-30T09:10:00Z">
                <w:r>
                  <w:rPr>
                    <w:rFonts w:hint="eastAsia" w:ascii="仿宋_GB2312" w:hAnsi="仿宋_GB2312" w:cs="仿宋_GB2312"/>
                    <w:color w:val="000000"/>
                    <w:sz w:val="21"/>
                    <w:szCs w:val="21"/>
                    <w:lang w:eastAsia="zh-CN"/>
                  </w:rPr>
                  <w:br w:type="textWrapping"/>
                </w:r>
              </w:del>
            </w:ins>
            <w:ins w:id="14460" w:author="user" w:date="2019-09-25T16:35:00Z">
              <w:del w:id="14461" w:author="user" w:date="2019-10-30T09:10:00Z">
                <w:r>
                  <w:rPr>
                    <w:rFonts w:hint="eastAsia" w:ascii="仿宋_GB2312" w:hAnsi="仿宋_GB2312" w:cs="仿宋_GB2312"/>
                    <w:color w:val="000000"/>
                    <w:sz w:val="21"/>
                    <w:szCs w:val="21"/>
                    <w:lang w:eastAsia="zh-CN"/>
                  </w:rPr>
                  <w:delText>F059 其他垫款</w:delText>
                </w:r>
              </w:del>
            </w:ins>
            <w:ins w:id="14462" w:author="user" w:date="2019-09-25T16:35:00Z">
              <w:del w:id="14463" w:author="user" w:date="2019-10-30T09:10:00Z">
                <w:r>
                  <w:rPr>
                    <w:rFonts w:hint="eastAsia" w:ascii="仿宋_GB2312" w:hAnsi="仿宋_GB2312" w:cs="仿宋_GB2312"/>
                    <w:color w:val="000000"/>
                    <w:sz w:val="21"/>
                    <w:szCs w:val="21"/>
                    <w:lang w:eastAsia="zh-CN"/>
                  </w:rPr>
                  <w:br w:type="textWrapping"/>
                </w:r>
              </w:del>
            </w:ins>
            <w:ins w:id="14464" w:author="user" w:date="2019-09-25T16:35:00Z">
              <w:del w:id="14465" w:author="user" w:date="2019-10-30T09:10:00Z">
                <w:r>
                  <w:rPr>
                    <w:rFonts w:hint="eastAsia" w:ascii="仿宋_GB2312" w:hAnsi="仿宋_GB2312" w:cs="仿宋_GB2312"/>
                    <w:color w:val="000000"/>
                    <w:sz w:val="21"/>
                    <w:szCs w:val="21"/>
                    <w:lang w:eastAsia="zh-CN"/>
                  </w:rPr>
                  <w:delText>F06 回购/返售</w:delText>
                </w:r>
              </w:del>
            </w:ins>
            <w:ins w:id="14466" w:author="user" w:date="2019-09-25T16:35:00Z">
              <w:del w:id="14467" w:author="user" w:date="2019-10-30T09:10:00Z">
                <w:r>
                  <w:rPr>
                    <w:rFonts w:hint="eastAsia" w:ascii="仿宋_GB2312" w:hAnsi="仿宋_GB2312" w:cs="仿宋_GB2312"/>
                    <w:color w:val="000000"/>
                    <w:sz w:val="21"/>
                    <w:szCs w:val="21"/>
                    <w:lang w:eastAsia="zh-CN"/>
                  </w:rPr>
                  <w:br w:type="textWrapping"/>
                </w:r>
              </w:del>
            </w:ins>
            <w:ins w:id="14468" w:author="user" w:date="2019-09-25T16:35:00Z">
              <w:del w:id="14469" w:author="user" w:date="2019-10-30T09:10:00Z">
                <w:r>
                  <w:rPr>
                    <w:rFonts w:hint="eastAsia" w:ascii="仿宋_GB2312" w:hAnsi="仿宋_GB2312" w:cs="仿宋_GB2312"/>
                    <w:color w:val="000000"/>
                    <w:sz w:val="21"/>
                    <w:szCs w:val="21"/>
                    <w:lang w:eastAsia="zh-CN"/>
                  </w:rPr>
                  <w:delText>F061 债券回购/返售</w:delText>
                </w:r>
              </w:del>
            </w:ins>
            <w:ins w:id="14470" w:author="user" w:date="2019-09-25T16:35:00Z">
              <w:del w:id="14471" w:author="user" w:date="2019-10-30T09:10:00Z">
                <w:r>
                  <w:rPr>
                    <w:rFonts w:hint="eastAsia" w:ascii="仿宋_GB2312" w:hAnsi="仿宋_GB2312" w:cs="仿宋_GB2312"/>
                    <w:color w:val="000000"/>
                    <w:sz w:val="21"/>
                    <w:szCs w:val="21"/>
                    <w:lang w:eastAsia="zh-CN"/>
                  </w:rPr>
                  <w:br w:type="textWrapping"/>
                </w:r>
              </w:del>
            </w:ins>
            <w:ins w:id="14472" w:author="user" w:date="2019-09-25T16:35:00Z">
              <w:del w:id="14473" w:author="user" w:date="2019-10-30T09:10:00Z">
                <w:r>
                  <w:rPr>
                    <w:rFonts w:hint="eastAsia" w:ascii="仿宋_GB2312" w:hAnsi="仿宋_GB2312" w:cs="仿宋_GB2312"/>
                    <w:color w:val="000000"/>
                    <w:sz w:val="21"/>
                    <w:szCs w:val="21"/>
                    <w:lang w:eastAsia="zh-CN"/>
                  </w:rPr>
                  <w:delText>F062 票据回购/返售</w:delText>
                </w:r>
              </w:del>
            </w:ins>
            <w:ins w:id="14474" w:author="user" w:date="2019-09-25T16:35:00Z">
              <w:del w:id="14475" w:author="user" w:date="2019-10-30T09:10:00Z">
                <w:r>
                  <w:rPr>
                    <w:rFonts w:hint="eastAsia" w:ascii="仿宋_GB2312" w:hAnsi="仿宋_GB2312" w:cs="仿宋_GB2312"/>
                    <w:color w:val="000000"/>
                    <w:sz w:val="21"/>
                    <w:szCs w:val="21"/>
                    <w:lang w:eastAsia="zh-CN"/>
                  </w:rPr>
                  <w:br w:type="textWrapping"/>
                </w:r>
              </w:del>
            </w:ins>
            <w:ins w:id="14476" w:author="user" w:date="2019-09-25T16:35:00Z">
              <w:del w:id="14477" w:author="user" w:date="2019-10-30T09:10:00Z">
                <w:r>
                  <w:rPr>
                    <w:rFonts w:hint="eastAsia" w:ascii="仿宋_GB2312" w:hAnsi="仿宋_GB2312" w:cs="仿宋_GB2312"/>
                    <w:color w:val="000000"/>
                    <w:sz w:val="21"/>
                    <w:szCs w:val="21"/>
                    <w:lang w:eastAsia="zh-CN"/>
                  </w:rPr>
                  <w:delText>F063 贷款回购/返售</w:delText>
                </w:r>
              </w:del>
            </w:ins>
            <w:ins w:id="14478" w:author="user" w:date="2019-09-25T16:35:00Z">
              <w:del w:id="14479" w:author="user" w:date="2019-10-30T09:10:00Z">
                <w:r>
                  <w:rPr>
                    <w:rFonts w:hint="eastAsia" w:ascii="仿宋_GB2312" w:hAnsi="仿宋_GB2312" w:cs="仿宋_GB2312"/>
                    <w:color w:val="000000"/>
                    <w:sz w:val="21"/>
                    <w:szCs w:val="21"/>
                    <w:lang w:eastAsia="zh-CN"/>
                  </w:rPr>
                  <w:br w:type="textWrapping"/>
                </w:r>
              </w:del>
            </w:ins>
            <w:ins w:id="14480" w:author="user" w:date="2019-09-25T16:35:00Z">
              <w:del w:id="14481" w:author="user" w:date="2019-10-30T09:10:00Z">
                <w:r>
                  <w:rPr>
                    <w:rFonts w:hint="eastAsia" w:ascii="仿宋_GB2312" w:hAnsi="仿宋_GB2312" w:cs="仿宋_GB2312"/>
                    <w:color w:val="000000"/>
                    <w:sz w:val="21"/>
                    <w:szCs w:val="21"/>
                    <w:lang w:eastAsia="zh-CN"/>
                  </w:rPr>
                  <w:delText>F064 股票及其他股权回购/返售</w:delText>
                </w:r>
              </w:del>
            </w:ins>
            <w:ins w:id="14482" w:author="user" w:date="2019-09-25T16:35:00Z">
              <w:del w:id="14483" w:author="user" w:date="2019-10-30T09:10:00Z">
                <w:r>
                  <w:rPr>
                    <w:rFonts w:hint="eastAsia" w:ascii="仿宋_GB2312" w:hAnsi="仿宋_GB2312" w:cs="仿宋_GB2312"/>
                    <w:color w:val="000000"/>
                    <w:sz w:val="21"/>
                    <w:szCs w:val="21"/>
                    <w:lang w:eastAsia="zh-CN"/>
                  </w:rPr>
                  <w:br w:type="textWrapping"/>
                </w:r>
              </w:del>
            </w:ins>
            <w:ins w:id="14484" w:author="user" w:date="2019-09-25T16:35:00Z">
              <w:del w:id="14485" w:author="user" w:date="2019-10-30T09:10:00Z">
                <w:r>
                  <w:rPr>
                    <w:rFonts w:hint="eastAsia" w:ascii="仿宋_GB2312" w:hAnsi="仿宋_GB2312" w:cs="仿宋_GB2312"/>
                    <w:color w:val="000000"/>
                    <w:sz w:val="21"/>
                    <w:szCs w:val="21"/>
                    <w:lang w:eastAsia="zh-CN"/>
                  </w:rPr>
                  <w:delText>F065 黄金回购/返售</w:delText>
                </w:r>
              </w:del>
            </w:ins>
            <w:ins w:id="14486" w:author="user" w:date="2019-09-25T16:35:00Z">
              <w:del w:id="14487" w:author="user" w:date="2019-10-30T09:10:00Z">
                <w:r>
                  <w:rPr>
                    <w:rFonts w:hint="eastAsia" w:ascii="仿宋_GB2312" w:hAnsi="仿宋_GB2312" w:cs="仿宋_GB2312"/>
                    <w:color w:val="000000"/>
                    <w:sz w:val="21"/>
                    <w:szCs w:val="21"/>
                    <w:lang w:eastAsia="zh-CN"/>
                  </w:rPr>
                  <w:br w:type="textWrapping"/>
                </w:r>
              </w:del>
            </w:ins>
            <w:ins w:id="14488" w:author="user" w:date="2019-09-25T16:35:00Z">
              <w:del w:id="14489" w:author="user" w:date="2019-10-30T09:10:00Z">
                <w:r>
                  <w:rPr>
                    <w:rFonts w:hint="eastAsia" w:ascii="仿宋_GB2312" w:hAnsi="仿宋_GB2312" w:cs="仿宋_GB2312"/>
                    <w:color w:val="000000"/>
                    <w:sz w:val="21"/>
                    <w:szCs w:val="21"/>
                    <w:lang w:eastAsia="zh-CN"/>
                  </w:rPr>
                  <w:delText>F069 其他资产回购/返售</w:delText>
                </w:r>
              </w:del>
            </w:ins>
            <w:ins w:id="14490" w:author="user" w:date="2019-09-25T16:35:00Z">
              <w:del w:id="14491" w:author="user" w:date="2019-10-30T09:10:00Z">
                <w:r>
                  <w:rPr>
                    <w:rFonts w:hint="eastAsia" w:ascii="仿宋_GB2312" w:hAnsi="仿宋_GB2312" w:cs="仿宋_GB2312"/>
                    <w:color w:val="000000"/>
                    <w:sz w:val="21"/>
                    <w:szCs w:val="21"/>
                    <w:lang w:eastAsia="zh-CN"/>
                  </w:rPr>
                  <w:br w:type="textWrapping"/>
                </w:r>
              </w:del>
            </w:ins>
            <w:ins w:id="14492" w:author="user" w:date="2019-09-25T16:35:00Z">
              <w:del w:id="14493" w:author="user" w:date="2019-10-30T09:10:00Z">
                <w:r>
                  <w:rPr>
                    <w:rFonts w:hint="eastAsia" w:ascii="仿宋_GB2312" w:hAnsi="仿宋_GB2312" w:cs="仿宋_GB2312"/>
                    <w:color w:val="000000"/>
                    <w:sz w:val="21"/>
                    <w:szCs w:val="21"/>
                    <w:lang w:eastAsia="zh-CN"/>
                  </w:rPr>
                  <w:delText>F07 黄金、证券借贷</w:delText>
                </w:r>
              </w:del>
            </w:ins>
            <w:ins w:id="14494" w:author="user" w:date="2019-09-25T16:35:00Z">
              <w:del w:id="14495" w:author="user" w:date="2019-10-30T09:10:00Z">
                <w:r>
                  <w:rPr>
                    <w:rFonts w:hint="eastAsia" w:ascii="仿宋_GB2312" w:hAnsi="仿宋_GB2312" w:cs="仿宋_GB2312"/>
                    <w:color w:val="000000"/>
                    <w:sz w:val="21"/>
                    <w:szCs w:val="21"/>
                    <w:lang w:eastAsia="zh-CN"/>
                  </w:rPr>
                  <w:br w:type="textWrapping"/>
                </w:r>
              </w:del>
            </w:ins>
            <w:ins w:id="14496" w:author="user" w:date="2019-09-25T16:35:00Z">
              <w:del w:id="14497" w:author="user" w:date="2019-10-30T09:10:00Z">
                <w:r>
                  <w:rPr>
                    <w:rFonts w:hint="eastAsia" w:ascii="仿宋_GB2312" w:hAnsi="仿宋_GB2312" w:cs="仿宋_GB2312"/>
                    <w:color w:val="000000"/>
                    <w:sz w:val="21"/>
                    <w:szCs w:val="21"/>
                    <w:lang w:eastAsia="zh-CN"/>
                  </w:rPr>
                  <w:delText>F071 债券借贷</w:delText>
                </w:r>
              </w:del>
            </w:ins>
            <w:ins w:id="14498" w:author="user" w:date="2019-09-25T16:35:00Z">
              <w:del w:id="14499" w:author="user" w:date="2019-10-30T09:10:00Z">
                <w:r>
                  <w:rPr>
                    <w:rFonts w:hint="eastAsia" w:ascii="仿宋_GB2312" w:hAnsi="仿宋_GB2312" w:cs="仿宋_GB2312"/>
                    <w:color w:val="000000"/>
                    <w:sz w:val="21"/>
                    <w:szCs w:val="21"/>
                    <w:lang w:eastAsia="zh-CN"/>
                  </w:rPr>
                  <w:br w:type="textWrapping"/>
                </w:r>
              </w:del>
            </w:ins>
            <w:ins w:id="14500" w:author="user" w:date="2019-09-25T16:35:00Z">
              <w:del w:id="14501" w:author="user" w:date="2019-10-30T09:10:00Z">
                <w:r>
                  <w:rPr>
                    <w:rFonts w:hint="eastAsia" w:ascii="仿宋_GB2312" w:hAnsi="仿宋_GB2312" w:cs="仿宋_GB2312"/>
                    <w:color w:val="000000"/>
                    <w:sz w:val="21"/>
                    <w:szCs w:val="21"/>
                    <w:lang w:eastAsia="zh-CN"/>
                  </w:rPr>
                  <w:delText>F072 票据借贷</w:delText>
                </w:r>
              </w:del>
            </w:ins>
            <w:ins w:id="14502" w:author="user" w:date="2019-09-25T16:35:00Z">
              <w:del w:id="14503" w:author="user" w:date="2019-10-30T09:10:00Z">
                <w:r>
                  <w:rPr>
                    <w:rFonts w:hint="eastAsia" w:ascii="仿宋_GB2312" w:hAnsi="仿宋_GB2312" w:cs="仿宋_GB2312"/>
                    <w:color w:val="000000"/>
                    <w:sz w:val="21"/>
                    <w:szCs w:val="21"/>
                    <w:lang w:eastAsia="zh-CN"/>
                  </w:rPr>
                  <w:br w:type="textWrapping"/>
                </w:r>
              </w:del>
            </w:ins>
            <w:ins w:id="14504" w:author="user" w:date="2019-09-25T16:35:00Z">
              <w:del w:id="14505" w:author="user" w:date="2019-10-30T09:10:00Z">
                <w:r>
                  <w:rPr>
                    <w:rFonts w:hint="eastAsia" w:ascii="仿宋_GB2312" w:hAnsi="仿宋_GB2312" w:cs="仿宋_GB2312"/>
                    <w:color w:val="000000"/>
                    <w:sz w:val="21"/>
                    <w:szCs w:val="21"/>
                    <w:lang w:eastAsia="zh-CN"/>
                  </w:rPr>
                  <w:delText>F073 股票及其他股权借贷</w:delText>
                </w:r>
              </w:del>
            </w:ins>
            <w:ins w:id="14506" w:author="user" w:date="2019-09-25T16:35:00Z">
              <w:del w:id="14507" w:author="user" w:date="2019-10-30T09:10:00Z">
                <w:r>
                  <w:rPr>
                    <w:rFonts w:hint="eastAsia" w:ascii="仿宋_GB2312" w:hAnsi="仿宋_GB2312" w:cs="仿宋_GB2312"/>
                    <w:color w:val="000000"/>
                    <w:sz w:val="21"/>
                    <w:szCs w:val="21"/>
                    <w:lang w:eastAsia="zh-CN"/>
                  </w:rPr>
                  <w:br w:type="textWrapping"/>
                </w:r>
              </w:del>
            </w:ins>
            <w:ins w:id="14508" w:author="user" w:date="2019-09-25T16:35:00Z">
              <w:del w:id="14509" w:author="user" w:date="2019-10-30T09:10:00Z">
                <w:r>
                  <w:rPr>
                    <w:rFonts w:hint="eastAsia" w:ascii="仿宋_GB2312" w:hAnsi="仿宋_GB2312" w:cs="仿宋_GB2312"/>
                    <w:color w:val="000000"/>
                    <w:sz w:val="21"/>
                    <w:szCs w:val="21"/>
                    <w:lang w:eastAsia="zh-CN"/>
                  </w:rPr>
                  <w:delText>F074 黄金借贷</w:delText>
                </w:r>
              </w:del>
            </w:ins>
            <w:ins w:id="14510" w:author="user" w:date="2019-09-25T16:35:00Z">
              <w:del w:id="14511" w:author="user" w:date="2019-10-30T09:10:00Z">
                <w:r>
                  <w:rPr>
                    <w:rFonts w:hint="eastAsia" w:ascii="仿宋_GB2312" w:hAnsi="仿宋_GB2312" w:cs="仿宋_GB2312"/>
                    <w:color w:val="000000"/>
                    <w:sz w:val="21"/>
                    <w:szCs w:val="21"/>
                    <w:lang w:eastAsia="zh-CN"/>
                  </w:rPr>
                  <w:br w:type="textWrapping"/>
                </w:r>
              </w:del>
            </w:ins>
            <w:ins w:id="14512" w:author="user" w:date="2019-09-25T16:35:00Z">
              <w:del w:id="14513" w:author="user" w:date="2019-10-30T09:10:00Z">
                <w:r>
                  <w:rPr>
                    <w:rFonts w:hint="eastAsia" w:ascii="仿宋_GB2312" w:hAnsi="仿宋_GB2312" w:cs="仿宋_GB2312"/>
                    <w:color w:val="000000"/>
                    <w:sz w:val="21"/>
                    <w:szCs w:val="21"/>
                    <w:lang w:eastAsia="zh-CN"/>
                  </w:rPr>
                  <w:delText>F079 其他资产借贷</w:delText>
                </w:r>
              </w:del>
            </w:ins>
            <w:ins w:id="14514" w:author="user" w:date="2019-09-25T16:35:00Z">
              <w:del w:id="14515" w:author="user" w:date="2019-10-30T09:10:00Z">
                <w:r>
                  <w:rPr>
                    <w:rFonts w:hint="eastAsia" w:ascii="仿宋_GB2312" w:hAnsi="仿宋_GB2312" w:cs="仿宋_GB2312"/>
                    <w:color w:val="000000"/>
                    <w:sz w:val="21"/>
                    <w:szCs w:val="21"/>
                    <w:lang w:eastAsia="zh-CN"/>
                  </w:rPr>
                  <w:br w:type="textWrapping"/>
                </w:r>
              </w:del>
            </w:ins>
            <w:ins w:id="14516" w:author="user" w:date="2019-09-25T16:35:00Z">
              <w:del w:id="14517" w:author="user" w:date="2019-10-30T09:10:00Z">
                <w:r>
                  <w:rPr>
                    <w:rFonts w:hint="eastAsia" w:ascii="仿宋_GB2312" w:hAnsi="仿宋_GB2312" w:cs="仿宋_GB2312"/>
                    <w:color w:val="000000"/>
                    <w:sz w:val="21"/>
                    <w:szCs w:val="21"/>
                    <w:lang w:eastAsia="zh-CN"/>
                  </w:rPr>
                  <w:delText>F08 贸易融资</w:delText>
                </w:r>
              </w:del>
            </w:ins>
            <w:ins w:id="14518" w:author="user" w:date="2019-09-25T16:35:00Z">
              <w:del w:id="14519" w:author="user" w:date="2019-10-30T09:10:00Z">
                <w:r>
                  <w:rPr>
                    <w:rFonts w:hint="eastAsia" w:ascii="仿宋_GB2312" w:hAnsi="仿宋_GB2312" w:cs="仿宋_GB2312"/>
                    <w:color w:val="000000"/>
                    <w:sz w:val="21"/>
                    <w:szCs w:val="21"/>
                    <w:lang w:eastAsia="zh-CN"/>
                  </w:rPr>
                  <w:br w:type="textWrapping"/>
                </w:r>
              </w:del>
            </w:ins>
            <w:ins w:id="14520" w:author="user" w:date="2019-09-25T16:35:00Z">
              <w:del w:id="14521" w:author="user" w:date="2019-10-30T09:10:00Z">
                <w:r>
                  <w:rPr>
                    <w:rFonts w:hint="eastAsia" w:ascii="仿宋_GB2312" w:hAnsi="仿宋_GB2312" w:cs="仿宋_GB2312"/>
                    <w:color w:val="000000"/>
                    <w:sz w:val="21"/>
                    <w:szCs w:val="21"/>
                    <w:lang w:eastAsia="zh-CN"/>
                  </w:rPr>
                  <w:delText>F081 国际贸易融资</w:delText>
                </w:r>
              </w:del>
            </w:ins>
            <w:ins w:id="14522" w:author="user" w:date="2019-09-25T16:35:00Z">
              <w:del w:id="14523" w:author="user" w:date="2019-10-30T09:10:00Z">
                <w:r>
                  <w:rPr>
                    <w:rFonts w:hint="eastAsia" w:ascii="仿宋_GB2312" w:hAnsi="仿宋_GB2312" w:cs="仿宋_GB2312"/>
                    <w:color w:val="000000"/>
                    <w:sz w:val="21"/>
                    <w:szCs w:val="21"/>
                    <w:lang w:eastAsia="zh-CN"/>
                  </w:rPr>
                  <w:br w:type="textWrapping"/>
                </w:r>
              </w:del>
            </w:ins>
            <w:ins w:id="14524" w:author="user" w:date="2019-09-25T16:35:00Z">
              <w:del w:id="14525" w:author="user" w:date="2019-10-30T09:10:00Z">
                <w:r>
                  <w:rPr>
                    <w:rFonts w:hint="eastAsia" w:ascii="仿宋_GB2312" w:hAnsi="仿宋_GB2312" w:cs="仿宋_GB2312"/>
                    <w:color w:val="000000"/>
                    <w:sz w:val="21"/>
                    <w:szCs w:val="21"/>
                    <w:lang w:eastAsia="zh-CN"/>
                  </w:rPr>
                  <w:delText>F082 国内贸易融资</w:delText>
                </w:r>
              </w:del>
            </w:ins>
            <w:ins w:id="14526" w:author="user" w:date="2019-09-25T16:35:00Z">
              <w:del w:id="14527" w:author="user" w:date="2019-10-30T09:10:00Z">
                <w:r>
                  <w:rPr>
                    <w:rFonts w:hint="eastAsia" w:ascii="仿宋_GB2312" w:hAnsi="仿宋_GB2312" w:cs="仿宋_GB2312"/>
                    <w:color w:val="000000"/>
                    <w:sz w:val="21"/>
                    <w:szCs w:val="21"/>
                    <w:lang w:eastAsia="zh-CN"/>
                  </w:rPr>
                  <w:br w:type="textWrapping"/>
                </w:r>
              </w:del>
            </w:ins>
            <w:ins w:id="14528" w:author="user" w:date="2019-09-25T16:35:00Z">
              <w:del w:id="14529" w:author="user" w:date="2019-10-30T09:10:00Z">
                <w:r>
                  <w:rPr>
                    <w:rFonts w:hint="eastAsia" w:ascii="仿宋_GB2312" w:hAnsi="仿宋_GB2312" w:cs="仿宋_GB2312"/>
                    <w:color w:val="000000"/>
                    <w:sz w:val="21"/>
                    <w:szCs w:val="21"/>
                    <w:lang w:eastAsia="zh-CN"/>
                  </w:rPr>
                  <w:delText>F09 融资租赁</w:delText>
                </w:r>
              </w:del>
            </w:ins>
            <w:ins w:id="14530" w:author="user" w:date="2019-09-25T16:35:00Z">
              <w:del w:id="14531" w:author="user" w:date="2019-10-30T09:10:00Z">
                <w:r>
                  <w:rPr>
                    <w:rFonts w:hint="eastAsia" w:ascii="仿宋_GB2312" w:hAnsi="仿宋_GB2312" w:cs="仿宋_GB2312"/>
                    <w:color w:val="000000"/>
                    <w:sz w:val="21"/>
                    <w:szCs w:val="21"/>
                    <w:lang w:eastAsia="zh-CN"/>
                  </w:rPr>
                  <w:br w:type="textWrapping"/>
                </w:r>
              </w:del>
            </w:ins>
            <w:ins w:id="14532" w:author="user" w:date="2019-09-25T16:35:00Z">
              <w:del w:id="14533" w:author="user" w:date="2019-10-30T09:10:00Z">
                <w:r>
                  <w:rPr>
                    <w:rFonts w:hint="eastAsia" w:ascii="仿宋_GB2312" w:hAnsi="仿宋_GB2312" w:cs="仿宋_GB2312"/>
                    <w:color w:val="000000"/>
                    <w:sz w:val="21"/>
                    <w:szCs w:val="21"/>
                    <w:lang w:eastAsia="zh-CN"/>
                  </w:rPr>
                  <w:delText>F10 打包信贷受让资产</w:delText>
                </w:r>
              </w:del>
            </w:ins>
            <w:ins w:id="14534" w:author="user" w:date="2019-09-25T16:35:00Z">
              <w:del w:id="14535" w:author="user" w:date="2019-10-30T09:10:00Z">
                <w:r>
                  <w:rPr>
                    <w:rFonts w:hint="eastAsia" w:ascii="仿宋_GB2312" w:hAnsi="仿宋_GB2312" w:cs="仿宋_GB2312"/>
                    <w:color w:val="000000"/>
                    <w:sz w:val="21"/>
                    <w:szCs w:val="21"/>
                    <w:lang w:eastAsia="zh-CN"/>
                  </w:rPr>
                  <w:br w:type="textWrapping"/>
                </w:r>
              </w:del>
            </w:ins>
            <w:ins w:id="14536" w:author="user" w:date="2019-09-25T16:35:00Z">
              <w:del w:id="14537" w:author="user" w:date="2019-10-30T09:10:00Z">
                <w:r>
                  <w:rPr>
                    <w:rFonts w:hint="eastAsia" w:ascii="仿宋_GB2312" w:hAnsi="仿宋_GB2312" w:cs="仿宋_GB2312"/>
                    <w:color w:val="000000"/>
                    <w:sz w:val="21"/>
                    <w:szCs w:val="21"/>
                    <w:lang w:eastAsia="zh-CN"/>
                  </w:rPr>
                  <w:delText>F11 转贷款</w:delText>
                </w:r>
              </w:del>
            </w:ins>
            <w:ins w:id="14538" w:author="user" w:date="2019-09-25T16:35:00Z">
              <w:del w:id="14539" w:author="user" w:date="2019-10-30T09:10:00Z">
                <w:r>
                  <w:rPr>
                    <w:rFonts w:hint="eastAsia" w:ascii="仿宋_GB2312" w:hAnsi="仿宋_GB2312" w:cs="仿宋_GB2312"/>
                    <w:color w:val="000000"/>
                    <w:sz w:val="21"/>
                    <w:szCs w:val="21"/>
                    <w:lang w:eastAsia="zh-CN"/>
                  </w:rPr>
                  <w:br w:type="textWrapping"/>
                </w:r>
              </w:del>
            </w:ins>
            <w:ins w:id="14540" w:author="user" w:date="2019-09-25T16:35:00Z">
              <w:del w:id="14541" w:author="user" w:date="2019-10-30T09:10:00Z">
                <w:r>
                  <w:rPr>
                    <w:rFonts w:hint="eastAsia" w:ascii="仿宋_GB2312" w:hAnsi="仿宋_GB2312" w:cs="仿宋_GB2312"/>
                    <w:color w:val="000000"/>
                    <w:sz w:val="21"/>
                    <w:szCs w:val="21"/>
                    <w:lang w:eastAsia="zh-CN"/>
                  </w:rPr>
                  <w:delText>F12 并购贷款</w:delText>
                </w:r>
              </w:del>
            </w:ins>
            <w:ins w:id="14542" w:author="user" w:date="2019-09-25T16:35:00Z">
              <w:del w:id="14543" w:author="user" w:date="2019-10-30T09:10:00Z">
                <w:r>
                  <w:rPr>
                    <w:rFonts w:hint="eastAsia" w:ascii="仿宋_GB2312" w:hAnsi="仿宋_GB2312" w:cs="仿宋_GB2312"/>
                    <w:color w:val="000000"/>
                    <w:sz w:val="21"/>
                    <w:szCs w:val="21"/>
                    <w:lang w:eastAsia="zh-CN"/>
                  </w:rPr>
                  <w:br w:type="textWrapping"/>
                </w:r>
              </w:del>
            </w:ins>
            <w:ins w:id="14544" w:author="user" w:date="2019-09-25T16:35:00Z">
              <w:del w:id="14545" w:author="user" w:date="2019-10-30T09:10:00Z">
                <w:r>
                  <w:rPr>
                    <w:rFonts w:hint="eastAsia" w:ascii="仿宋_GB2312" w:hAnsi="仿宋_GB2312" w:cs="仿宋_GB2312"/>
                    <w:color w:val="000000"/>
                    <w:sz w:val="21"/>
                    <w:szCs w:val="21"/>
                    <w:lang w:eastAsia="zh-CN"/>
                  </w:rPr>
                  <w:delText>F99 其他贷款</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4548"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931" w:hRule="atLeast"/>
          <w:ins w:id="14546" w:author="user" w:date="2019-09-25T16:35:00Z"/>
          <w:del w:id="14547" w:author="user" w:date="2019-10-30T09:10:00Z"/>
          <w:trPrChange w:id="14548" w:author="user" w:date="2019-09-25T16:38:00Z">
            <w:trPr>
              <w:trHeight w:val="931"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4549" w:author="user" w:date="2019-09-25T16:38: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4550" w:author="user" w:date="2019-09-25T16:35:00Z"/>
                <w:del w:id="14551" w:author="user" w:date="2019-10-30T09:10:00Z"/>
                <w:rFonts w:ascii="仿宋_GB2312" w:hAnsi="仿宋_GB2312" w:cs="仿宋_GB2312"/>
                <w:color w:val="000000"/>
                <w:sz w:val="21"/>
                <w:szCs w:val="21"/>
                <w:lang w:eastAsia="zh-CN"/>
              </w:rPr>
            </w:pPr>
            <w:ins w:id="14552" w:author="user" w:date="2019-09-25T16:52:00Z">
              <w:del w:id="14553" w:author="user" w:date="2019-10-30T09:10:00Z">
                <w:r>
                  <w:rPr>
                    <w:rFonts w:ascii="仿宋_GB2312" w:hAnsi="仿宋_GB2312" w:cs="仿宋_GB2312"/>
                    <w:color w:val="000000"/>
                    <w:sz w:val="21"/>
                    <w:szCs w:val="21"/>
                    <w:lang w:eastAsia="zh-CN"/>
                  </w:rPr>
                  <w:delText>11</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4554" w:author="user" w:date="2019-09-25T16:38: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4555" w:author="user" w:date="2019-09-25T16:35:00Z"/>
                <w:del w:id="14556" w:author="user" w:date="2019-10-30T09:10:00Z"/>
                <w:rFonts w:ascii="仿宋_GB2312" w:hAnsi="仿宋_GB2312" w:cs="仿宋_GB2312"/>
                <w:color w:val="000000"/>
                <w:sz w:val="21"/>
                <w:szCs w:val="21"/>
                <w:lang w:eastAsia="zh-CN"/>
              </w:rPr>
            </w:pPr>
            <w:ins w:id="14557" w:author="user" w:date="2019-09-25T16:35:00Z">
              <w:del w:id="14558" w:author="user" w:date="2019-10-30T09:10:00Z">
                <w:r>
                  <w:rPr>
                    <w:rFonts w:hint="eastAsia" w:ascii="仿宋_GB2312" w:hAnsi="仿宋_GB2312" w:cs="仿宋_GB2312"/>
                    <w:color w:val="000000"/>
                    <w:sz w:val="21"/>
                    <w:szCs w:val="21"/>
                    <w:lang w:eastAsia="zh-CN"/>
                  </w:rPr>
                  <w:delText>--</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4559" w:author="user" w:date="2019-09-25T16:38: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4560" w:author="user" w:date="2019-09-25T16:35:00Z"/>
                <w:del w:id="14561" w:author="user" w:date="2019-10-30T09:10:00Z"/>
                <w:rFonts w:ascii="仿宋_GB2312" w:hAnsi="仿宋_GB2312" w:cs="仿宋_GB2312"/>
                <w:color w:val="000000"/>
                <w:sz w:val="21"/>
                <w:szCs w:val="21"/>
                <w:lang w:eastAsia="zh-CN"/>
              </w:rPr>
            </w:pPr>
            <w:ins w:id="14562" w:author="user" w:date="2019-09-25T16:35:00Z">
              <w:del w:id="14563" w:author="user" w:date="2019-10-30T09:10:00Z">
                <w:r>
                  <w:rPr>
                    <w:rFonts w:hint="eastAsia" w:ascii="仿宋_GB2312" w:hAnsi="仿宋_GB2312" w:cs="仿宋_GB2312"/>
                    <w:color w:val="000000"/>
                    <w:sz w:val="21"/>
                    <w:szCs w:val="21"/>
                    <w:lang w:eastAsia="zh-CN"/>
                  </w:rPr>
                  <w:delText>贷款实际投向</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4564" w:author="user" w:date="2019-09-25T16:38: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4565" w:author="user" w:date="2019-09-25T16:35:00Z"/>
                <w:del w:id="14566" w:author="user" w:date="2019-10-30T09:10:00Z"/>
                <w:rFonts w:ascii="仿宋_GB2312" w:hAnsi="仿宋_GB2312" w:cs="仿宋_GB2312"/>
                <w:color w:val="000000"/>
                <w:sz w:val="21"/>
                <w:szCs w:val="21"/>
                <w:lang w:eastAsia="zh-CN"/>
              </w:rPr>
            </w:pPr>
            <w:ins w:id="14567" w:author="user" w:date="2019-09-25T16:35:00Z">
              <w:del w:id="14568" w:author="user" w:date="2019-10-30T09:10:00Z">
                <w:r>
                  <w:rPr>
                    <w:rFonts w:hint="eastAsia" w:ascii="仿宋_GB2312" w:hAnsi="仿宋_GB2312" w:cs="仿宋_GB2312"/>
                    <w:color w:val="000000"/>
                    <w:sz w:val="21"/>
                    <w:szCs w:val="21"/>
                    <w:lang w:eastAsia="zh-CN"/>
                  </w:rPr>
                  <w:delText>4!n</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4569" w:author="user" w:date="2019-09-25T16:38: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numPr>
                <w:ilvl w:val="0"/>
                <w:numId w:val="13"/>
              </w:numPr>
              <w:spacing w:line="240" w:lineRule="auto"/>
              <w:jc w:val="both"/>
              <w:rPr>
                <w:ins w:id="14570" w:author="user" w:date="2019-09-25T16:35:00Z"/>
                <w:del w:id="14571" w:author="user" w:date="2019-10-30T09:10:00Z"/>
                <w:rFonts w:ascii="仿宋_GB2312" w:hAnsi="仿宋_GB2312" w:cs="仿宋_GB2312"/>
                <w:color w:val="000000"/>
                <w:sz w:val="21"/>
                <w:szCs w:val="21"/>
                <w:lang w:eastAsia="zh-CN"/>
              </w:rPr>
            </w:pPr>
            <w:ins w:id="14572" w:author="user" w:date="2019-09-25T16:35:00Z">
              <w:del w:id="14573" w:author="user" w:date="2019-10-30T09:10:00Z">
                <w:r>
                  <w:rPr>
                    <w:rFonts w:hint="eastAsia" w:ascii="仿宋_GB2312" w:hAnsi="仿宋_GB2312" w:cs="仿宋_GB2312"/>
                    <w:color w:val="000000"/>
                    <w:sz w:val="21"/>
                    <w:szCs w:val="21"/>
                    <w:lang w:eastAsia="zh-CN"/>
                  </w:rPr>
                  <w:delText>指贷款合同上载明的实际用途。</w:delText>
                </w:r>
              </w:del>
            </w:ins>
            <w:ins w:id="14574" w:author="user" w:date="2019-09-25T16:35:00Z">
              <w:del w:id="14575" w:author="user" w:date="2019-10-30T09:10:00Z">
                <w:r>
                  <w:rPr>
                    <w:rFonts w:hint="eastAsia" w:ascii="仿宋_GB2312" w:hAnsi="仿宋_GB2312" w:cs="仿宋_GB2312"/>
                    <w:color w:val="000000"/>
                    <w:sz w:val="21"/>
                    <w:szCs w:val="21"/>
                    <w:lang w:eastAsia="zh-CN"/>
                  </w:rPr>
                  <w:br w:type="textWrapping"/>
                </w:r>
              </w:del>
            </w:ins>
            <w:ins w:id="14576" w:author="user" w:date="2019-09-25T16:35:00Z">
              <w:del w:id="14577" w:author="user" w:date="2019-10-30T09:10:00Z">
                <w:r>
                  <w:rPr>
                    <w:rFonts w:hint="eastAsia" w:ascii="仿宋_GB2312" w:hAnsi="仿宋_GB2312" w:cs="仿宋_GB2312"/>
                    <w:color w:val="000000"/>
                    <w:sz w:val="21"/>
                    <w:szCs w:val="21"/>
                    <w:lang w:eastAsia="zh-CN"/>
                  </w:rPr>
                  <w:delText>2.行业采用《国民经济行业分类》（GB/T 4754-2017）中的4位小类编码。境外贷款主体暂不填报实际投向行业。数据更新的频率为月度。</w:delText>
                </w:r>
              </w:del>
            </w:ins>
            <w:ins w:id="14578" w:author="user" w:date="2019-09-25T16:35:00Z">
              <w:del w:id="14579" w:author="user" w:date="2019-10-30T09:10:00Z">
                <w:r>
                  <w:rPr>
                    <w:rFonts w:hint="eastAsia" w:ascii="仿宋_GB2312" w:hAnsi="仿宋_GB2312" w:cs="仿宋_GB2312"/>
                    <w:color w:val="000000"/>
                    <w:sz w:val="21"/>
                    <w:szCs w:val="21"/>
                    <w:lang w:eastAsia="zh-CN"/>
                  </w:rPr>
                  <w:br w:type="textWrapping"/>
                </w:r>
              </w:del>
            </w:ins>
            <w:ins w:id="14580" w:author="user" w:date="2019-09-25T16:35:00Z">
              <w:del w:id="14581" w:author="user" w:date="2019-10-30T09:10:00Z">
                <w:r>
                  <w:rPr>
                    <w:rFonts w:hint="eastAsia" w:ascii="仿宋_GB2312" w:hAnsi="仿宋_GB2312" w:cs="仿宋_GB2312"/>
                    <w:color w:val="000000"/>
                    <w:sz w:val="21"/>
                    <w:szCs w:val="21"/>
                    <w:lang w:eastAsia="zh-CN"/>
                  </w:rPr>
                  <w:delText>3.值域：</w:delText>
                </w:r>
              </w:del>
            </w:ins>
          </w:p>
          <w:p>
            <w:pPr>
              <w:spacing w:line="240" w:lineRule="auto"/>
              <w:jc w:val="both"/>
              <w:rPr>
                <w:ins w:id="14582" w:author="user" w:date="2019-09-25T16:35:00Z"/>
                <w:del w:id="14583" w:author="user" w:date="2019-10-30T09:10:00Z"/>
                <w:rFonts w:ascii="仿宋_GB2312" w:hAnsi="仿宋_GB2312" w:cs="仿宋_GB2312"/>
                <w:color w:val="000000"/>
                <w:sz w:val="21"/>
                <w:szCs w:val="21"/>
                <w:lang w:eastAsia="zh-CN"/>
              </w:rPr>
            </w:pPr>
            <w:ins w:id="14584" w:author="user" w:date="2019-09-25T16:35:00Z">
              <w:del w:id="14585" w:author="user" w:date="2019-10-30T09:10:00Z">
                <w:r>
                  <w:rPr>
                    <w:rFonts w:hint="eastAsia" w:ascii="仿宋_GB2312" w:hAnsi="仿宋_GB2312" w:cs="仿宋_GB2312"/>
                    <w:color w:val="000000"/>
                    <w:sz w:val="21"/>
                    <w:szCs w:val="21"/>
                    <w:lang w:eastAsia="zh-CN"/>
                  </w:rPr>
                  <w:delText>0111 稻谷种植</w:delText>
                </w:r>
              </w:del>
            </w:ins>
            <w:ins w:id="14586" w:author="user" w:date="2019-09-25T16:35:00Z">
              <w:del w:id="14587" w:author="user" w:date="2019-10-30T09:10:00Z">
                <w:r>
                  <w:rPr>
                    <w:rFonts w:hint="eastAsia" w:ascii="仿宋_GB2312" w:hAnsi="仿宋_GB2312" w:cs="仿宋_GB2312"/>
                    <w:color w:val="000000"/>
                    <w:sz w:val="21"/>
                    <w:szCs w:val="21"/>
                    <w:lang w:eastAsia="zh-CN"/>
                  </w:rPr>
                  <w:br w:type="textWrapping"/>
                </w:r>
              </w:del>
            </w:ins>
            <w:ins w:id="14588" w:author="user" w:date="2019-09-25T16:35:00Z">
              <w:del w:id="14589" w:author="user" w:date="2019-10-30T09:10:00Z">
                <w:r>
                  <w:rPr>
                    <w:rFonts w:hint="eastAsia" w:ascii="仿宋_GB2312" w:hAnsi="仿宋_GB2312" w:cs="仿宋_GB2312"/>
                    <w:color w:val="000000"/>
                    <w:sz w:val="21"/>
                    <w:szCs w:val="21"/>
                    <w:lang w:eastAsia="zh-CN"/>
                  </w:rPr>
                  <w:delText>0112 小麦种植</w:delText>
                </w:r>
              </w:del>
            </w:ins>
            <w:ins w:id="14590" w:author="user" w:date="2019-09-25T16:35:00Z">
              <w:del w:id="14591" w:author="user" w:date="2019-10-30T09:10:00Z">
                <w:r>
                  <w:rPr>
                    <w:rFonts w:hint="eastAsia" w:ascii="仿宋_GB2312" w:hAnsi="仿宋_GB2312" w:cs="仿宋_GB2312"/>
                    <w:color w:val="000000"/>
                    <w:sz w:val="21"/>
                    <w:szCs w:val="21"/>
                    <w:lang w:eastAsia="zh-CN"/>
                  </w:rPr>
                  <w:br w:type="textWrapping"/>
                </w:r>
              </w:del>
            </w:ins>
            <w:ins w:id="14592" w:author="user" w:date="2019-09-25T16:35:00Z">
              <w:del w:id="14593" w:author="user" w:date="2019-10-30T09:10:00Z">
                <w:r>
                  <w:rPr>
                    <w:rFonts w:hint="eastAsia" w:ascii="仿宋_GB2312" w:hAnsi="仿宋_GB2312" w:cs="仿宋_GB2312"/>
                    <w:color w:val="000000"/>
                    <w:sz w:val="21"/>
                    <w:szCs w:val="21"/>
                    <w:lang w:eastAsia="zh-CN"/>
                  </w:rPr>
                  <w:delText>…… ……</w:delText>
                </w:r>
              </w:del>
            </w:ins>
            <w:ins w:id="14594" w:author="user" w:date="2019-09-25T16:35:00Z">
              <w:del w:id="14595" w:author="user" w:date="2019-10-30T09:10:00Z">
                <w:r>
                  <w:rPr>
                    <w:rFonts w:hint="eastAsia" w:ascii="仿宋_GB2312" w:hAnsi="仿宋_GB2312" w:cs="仿宋_GB2312"/>
                    <w:color w:val="000000"/>
                    <w:sz w:val="21"/>
                    <w:szCs w:val="21"/>
                    <w:lang w:eastAsia="zh-CN"/>
                  </w:rPr>
                  <w:br w:type="textWrapping"/>
                </w:r>
              </w:del>
            </w:ins>
            <w:ins w:id="14596" w:author="user" w:date="2019-09-25T16:35:00Z">
              <w:del w:id="14597" w:author="user" w:date="2019-10-30T09:10:00Z">
                <w:r>
                  <w:rPr>
                    <w:rFonts w:hint="eastAsia" w:ascii="仿宋_GB2312" w:hAnsi="仿宋_GB2312" w:cs="仿宋_GB2312"/>
                    <w:color w:val="000000"/>
                    <w:sz w:val="21"/>
                    <w:szCs w:val="21"/>
                    <w:lang w:eastAsia="zh-CN"/>
                  </w:rPr>
                  <w:delText>9700 国际组织</w:delText>
                </w:r>
              </w:del>
            </w:ins>
            <w:ins w:id="14598" w:author="user" w:date="2019-09-25T16:35:00Z">
              <w:del w:id="14599" w:author="user" w:date="2019-10-30T09:10:00Z">
                <w:r>
                  <w:rPr>
                    <w:rFonts w:hint="eastAsia" w:ascii="仿宋_GB2312" w:hAnsi="仿宋_GB2312" w:cs="仿宋_GB2312"/>
                    <w:color w:val="000000"/>
                    <w:sz w:val="21"/>
                    <w:szCs w:val="21"/>
                    <w:lang w:eastAsia="zh-CN"/>
                  </w:rPr>
                  <w:br w:type="textWrapping"/>
                </w:r>
              </w:del>
            </w:ins>
            <w:ins w:id="14600" w:author="user" w:date="2019-09-25T16:35:00Z">
              <w:del w:id="14601" w:author="user" w:date="2019-10-30T09:10:00Z">
                <w:r>
                  <w:rPr>
                    <w:rFonts w:hint="eastAsia" w:ascii="仿宋_GB2312" w:hAnsi="仿宋_GB2312" w:cs="仿宋_GB2312"/>
                    <w:color w:val="000000"/>
                    <w:sz w:val="21"/>
                    <w:szCs w:val="21"/>
                    <w:lang w:eastAsia="zh-CN"/>
                  </w:rPr>
                  <w:delText>9800 个人，借款人为境内个人</w:delText>
                </w:r>
              </w:del>
            </w:ins>
            <w:ins w:id="14602" w:author="user" w:date="2019-09-25T16:35:00Z">
              <w:del w:id="14603" w:author="user" w:date="2019-10-30T09:10:00Z">
                <w:r>
                  <w:rPr>
                    <w:rFonts w:hint="eastAsia" w:ascii="仿宋_GB2312" w:hAnsi="仿宋_GB2312" w:cs="仿宋_GB2312"/>
                    <w:color w:val="000000"/>
                    <w:sz w:val="21"/>
                    <w:szCs w:val="21"/>
                    <w:lang w:eastAsia="zh-CN"/>
                  </w:rPr>
                  <w:br w:type="textWrapping"/>
                </w:r>
              </w:del>
            </w:ins>
            <w:ins w:id="14604" w:author="user" w:date="2019-09-25T16:35:00Z">
              <w:del w:id="14605" w:author="user" w:date="2019-10-30T09:10:00Z">
                <w:r>
                  <w:rPr>
                    <w:rFonts w:hint="eastAsia" w:ascii="仿宋_GB2312" w:hAnsi="仿宋_GB2312" w:cs="仿宋_GB2312"/>
                    <w:color w:val="000000"/>
                    <w:sz w:val="21"/>
                    <w:szCs w:val="21"/>
                    <w:lang w:eastAsia="zh-CN"/>
                  </w:rPr>
                  <w:delText>9900 境外，借款人为非居民</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4608"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4606" w:author="user" w:date="2019-09-25T16:35:00Z"/>
          <w:del w:id="14607" w:author="user" w:date="2019-10-30T09:10:00Z"/>
          <w:trPrChange w:id="14608" w:author="user" w:date="2019-09-25T16:38: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4609" w:author="user" w:date="2019-09-25T16:38: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4610" w:author="user" w:date="2019-09-25T16:35:00Z"/>
                <w:del w:id="14611" w:author="user" w:date="2019-10-30T09:10:00Z"/>
                <w:rFonts w:ascii="仿宋_GB2312" w:hAnsi="仿宋_GB2312" w:cs="仿宋_GB2312"/>
                <w:color w:val="000000"/>
                <w:sz w:val="21"/>
                <w:szCs w:val="21"/>
                <w:lang w:eastAsia="zh-CN"/>
              </w:rPr>
            </w:pPr>
            <w:ins w:id="14612" w:author="user" w:date="2019-09-25T16:52:00Z">
              <w:del w:id="14613" w:author="user" w:date="2019-10-30T09:10:00Z">
                <w:r>
                  <w:rPr>
                    <w:rFonts w:ascii="仿宋_GB2312" w:hAnsi="仿宋_GB2312" w:cs="仿宋_GB2312"/>
                    <w:color w:val="000000"/>
                    <w:sz w:val="21"/>
                    <w:szCs w:val="21"/>
                    <w:lang w:eastAsia="zh-CN"/>
                  </w:rPr>
                  <w:delText>12</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4614" w:author="user" w:date="2019-09-25T16:38: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4615" w:author="user" w:date="2019-09-25T16:35:00Z"/>
                <w:del w:id="14616" w:author="user" w:date="2019-10-30T09:10:00Z"/>
                <w:rFonts w:ascii="仿宋_GB2312" w:hAnsi="仿宋_GB2312" w:cs="仿宋_GB2312"/>
                <w:color w:val="000000"/>
                <w:sz w:val="21"/>
                <w:szCs w:val="21"/>
                <w:lang w:eastAsia="zh-CN"/>
              </w:rPr>
            </w:pPr>
            <w:ins w:id="14617" w:author="user" w:date="2019-09-25T16:35:00Z">
              <w:del w:id="14618" w:author="user" w:date="2019-10-30T09:10:00Z">
                <w:r>
                  <w:rPr>
                    <w:rFonts w:hint="eastAsia" w:ascii="仿宋_GB2312" w:hAnsi="仿宋_GB2312" w:cs="仿宋_GB2312"/>
                    <w:color w:val="000000"/>
                    <w:sz w:val="21"/>
                    <w:szCs w:val="21"/>
                    <w:lang w:eastAsia="zh-CN"/>
                  </w:rPr>
                  <w:delText>3100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4619" w:author="user" w:date="2019-09-25T16:38: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4620" w:author="user" w:date="2019-09-25T16:35:00Z"/>
                <w:del w:id="14621" w:author="user" w:date="2019-10-30T09:10:00Z"/>
                <w:rFonts w:ascii="仿宋_GB2312" w:hAnsi="仿宋_GB2312" w:cs="仿宋_GB2312"/>
                <w:color w:val="000000"/>
                <w:sz w:val="21"/>
                <w:szCs w:val="21"/>
                <w:lang w:eastAsia="zh-CN"/>
              </w:rPr>
            </w:pPr>
            <w:ins w:id="14622" w:author="user" w:date="2019-09-25T16:35:00Z">
              <w:del w:id="14623" w:author="user" w:date="2019-10-30T09:10:00Z">
                <w:r>
                  <w:rPr>
                    <w:rFonts w:hint="eastAsia" w:ascii="仿宋_GB2312" w:hAnsi="仿宋_GB2312" w:cs="仿宋_GB2312"/>
                    <w:color w:val="000000"/>
                    <w:sz w:val="21"/>
                    <w:szCs w:val="21"/>
                    <w:lang w:eastAsia="zh-CN"/>
                  </w:rPr>
                  <w:delText>贷款发放日期</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4624" w:author="user" w:date="2019-09-25T16:38: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4625" w:author="user" w:date="2019-09-25T16:35:00Z"/>
                <w:del w:id="14626" w:author="user" w:date="2019-10-30T09:10:00Z"/>
                <w:rFonts w:ascii="仿宋_GB2312" w:hAnsi="仿宋_GB2312" w:cs="仿宋_GB2312"/>
                <w:color w:val="000000"/>
                <w:sz w:val="21"/>
                <w:szCs w:val="21"/>
                <w:lang w:eastAsia="zh-CN"/>
              </w:rPr>
            </w:pPr>
            <w:ins w:id="14627" w:author="user" w:date="2019-09-25T16:35:00Z">
              <w:del w:id="14628" w:author="user" w:date="2019-10-30T09:10:00Z">
                <w:r>
                  <w:rPr>
                    <w:rFonts w:hint="eastAsia" w:ascii="仿宋_GB2312" w:hAnsi="仿宋_GB2312" w:cs="仿宋_GB2312"/>
                    <w:color w:val="000000"/>
                    <w:sz w:val="21"/>
                    <w:szCs w:val="21"/>
                    <w:lang w:eastAsia="zh-CN"/>
                  </w:rPr>
                  <w:delText>YYYY-MM-DD</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4629" w:author="user" w:date="2019-09-25T16:38: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4630" w:author="user" w:date="2019-09-25T16:35:00Z"/>
                <w:del w:id="14631" w:author="user" w:date="2019-10-30T09:10:00Z"/>
                <w:rFonts w:ascii="仿宋_GB2312" w:hAnsi="仿宋_GB2312" w:cs="仿宋_GB2312"/>
                <w:color w:val="000000"/>
                <w:sz w:val="21"/>
                <w:szCs w:val="21"/>
                <w:lang w:eastAsia="zh-CN"/>
              </w:rPr>
            </w:pPr>
            <w:ins w:id="14632" w:author="user" w:date="2019-09-25T16:35:00Z">
              <w:del w:id="14633" w:author="user" w:date="2019-10-30T09:10:00Z">
                <w:r>
                  <w:rPr>
                    <w:rFonts w:hint="eastAsia" w:ascii="仿宋_GB2312" w:hAnsi="仿宋_GB2312" w:cs="仿宋_GB2312"/>
                    <w:color w:val="000000"/>
                    <w:sz w:val="21"/>
                    <w:szCs w:val="21"/>
                    <w:lang w:eastAsia="zh-CN"/>
                  </w:rPr>
                  <w:delText>1.指贷款借据中填写的贷款发放日期。转入贷款填报原贷款借据的发放日期。</w:delText>
                </w:r>
              </w:del>
            </w:ins>
            <w:ins w:id="14634" w:author="user" w:date="2019-09-25T16:35:00Z">
              <w:del w:id="14635" w:author="user" w:date="2019-10-30T09:10:00Z">
                <w:r>
                  <w:rPr>
                    <w:rFonts w:hint="eastAsia" w:ascii="仿宋_GB2312" w:hAnsi="仿宋_GB2312" w:cs="仿宋_GB2312"/>
                    <w:color w:val="000000"/>
                    <w:sz w:val="21"/>
                    <w:szCs w:val="21"/>
                    <w:lang w:eastAsia="zh-CN"/>
                  </w:rPr>
                  <w:br w:type="textWrapping"/>
                </w:r>
              </w:del>
            </w:ins>
            <w:ins w:id="14636" w:author="user" w:date="2019-09-25T16:35:00Z">
              <w:del w:id="14637" w:author="user" w:date="2019-10-30T09:10:00Z">
                <w:r>
                  <w:rPr>
                    <w:rFonts w:hint="eastAsia" w:ascii="仿宋_GB2312" w:hAnsi="仿宋_GB2312" w:cs="仿宋_GB2312"/>
                    <w:color w:val="000000"/>
                    <w:sz w:val="21"/>
                    <w:szCs w:val="21"/>
                    <w:lang w:eastAsia="zh-CN"/>
                  </w:rPr>
                  <w:delText>2.按照“YYYY-MM-DD”格式填写，应介于1900.01.01-录入当日，数据更新的频率为月度。</w:delText>
                </w:r>
              </w:del>
            </w:ins>
            <w:ins w:id="14638" w:author="user" w:date="2019-09-25T16:35:00Z">
              <w:del w:id="14639" w:author="user" w:date="2019-10-30T09:10:00Z">
                <w:r>
                  <w:rPr>
                    <w:rFonts w:hint="eastAsia" w:ascii="仿宋_GB2312" w:hAnsi="仿宋_GB2312" w:cs="仿宋_GB2312"/>
                    <w:color w:val="000000"/>
                    <w:sz w:val="21"/>
                    <w:szCs w:val="21"/>
                    <w:lang w:eastAsia="zh-CN"/>
                  </w:rPr>
                  <w:br w:type="textWrapping"/>
                </w:r>
              </w:del>
            </w:ins>
            <w:ins w:id="14640" w:author="user" w:date="2019-09-25T16:35:00Z">
              <w:del w:id="14641" w:author="user" w:date="2019-10-30T09:10:00Z">
                <w:r>
                  <w:rPr>
                    <w:rFonts w:hint="eastAsia" w:ascii="仿宋_GB2312" w:hAnsi="仿宋_GB2312" w:cs="仿宋_GB2312"/>
                    <w:color w:val="000000"/>
                    <w:sz w:val="21"/>
                    <w:szCs w:val="21"/>
                    <w:lang w:eastAsia="zh-CN"/>
                  </w:rPr>
                  <w:delText>3.值域：0000-01-01到9999-12-31</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4644"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4642" w:author="user" w:date="2019-09-25T16:35:00Z"/>
          <w:del w:id="14643" w:author="user" w:date="2019-10-30T09:10:00Z"/>
          <w:trPrChange w:id="14644" w:author="user" w:date="2019-09-25T16:38:00Z">
            <w:trPr>
              <w:trHeight w:val="360" w:hRule="atLeast"/>
            </w:trPr>
          </w:trPrChange>
        </w:trPr>
        <w:tc>
          <w:tcPr>
            <w:tcW w:w="648" w:type="dxa"/>
            <w:vAlign w:val="center"/>
            <w:tcPrChange w:id="14645" w:author="user" w:date="2019-09-25T16:38:00Z">
              <w:tcPr>
                <w:tcW w:w="648" w:type="dxa"/>
                <w:vAlign w:val="center"/>
              </w:tcPr>
            </w:tcPrChange>
          </w:tcPr>
          <w:p>
            <w:pPr>
              <w:widowControl w:val="0"/>
              <w:spacing w:line="240" w:lineRule="auto"/>
              <w:jc w:val="center"/>
              <w:rPr>
                <w:ins w:id="14646" w:author="user" w:date="2019-09-25T16:35:00Z"/>
                <w:del w:id="14647" w:author="user" w:date="2019-10-30T09:10:00Z"/>
                <w:rFonts w:ascii="仿宋_GB2312" w:hAnsi="仿宋_GB2312" w:cs="仿宋_GB2312"/>
                <w:color w:val="000000"/>
                <w:sz w:val="21"/>
                <w:szCs w:val="21"/>
                <w:lang w:eastAsia="zh-CN"/>
              </w:rPr>
            </w:pPr>
            <w:ins w:id="14648" w:author="user" w:date="2019-09-25T16:52:00Z">
              <w:del w:id="14649" w:author="user" w:date="2019-10-30T09:10:00Z">
                <w:r>
                  <w:rPr>
                    <w:rFonts w:ascii="仿宋_GB2312" w:hAnsi="仿宋_GB2312" w:cs="仿宋_GB2312"/>
                    <w:color w:val="000000"/>
                    <w:sz w:val="21"/>
                    <w:szCs w:val="21"/>
                    <w:lang w:eastAsia="zh-CN"/>
                  </w:rPr>
                  <w:delText>13</w:delText>
                </w:r>
              </w:del>
            </w:ins>
          </w:p>
        </w:tc>
        <w:tc>
          <w:tcPr>
            <w:tcW w:w="774" w:type="dxa"/>
            <w:vAlign w:val="center"/>
            <w:tcPrChange w:id="14650" w:author="user" w:date="2019-09-25T16:38:00Z">
              <w:tcPr>
                <w:tcW w:w="774" w:type="dxa"/>
                <w:vAlign w:val="center"/>
              </w:tcPr>
            </w:tcPrChange>
          </w:tcPr>
          <w:p>
            <w:pPr>
              <w:widowControl w:val="0"/>
              <w:spacing w:line="240" w:lineRule="auto"/>
              <w:jc w:val="center"/>
              <w:rPr>
                <w:ins w:id="14651" w:author="user" w:date="2019-09-25T16:35:00Z"/>
                <w:del w:id="14652" w:author="user" w:date="2019-10-30T09:10:00Z"/>
                <w:rFonts w:ascii="仿宋_GB2312" w:hAnsi="仿宋_GB2312" w:cs="仿宋_GB2312"/>
                <w:color w:val="000000"/>
                <w:sz w:val="21"/>
                <w:szCs w:val="21"/>
                <w:lang w:eastAsia="zh-CN"/>
              </w:rPr>
            </w:pPr>
            <w:ins w:id="14653" w:author="user" w:date="2019-09-25T16:35:00Z">
              <w:del w:id="14654" w:author="user" w:date="2019-10-30T09:10:00Z">
                <w:r>
                  <w:rPr>
                    <w:rFonts w:hint="eastAsia" w:ascii="仿宋_GB2312" w:hAnsi="仿宋_GB2312" w:cs="仿宋_GB2312"/>
                    <w:color w:val="000000"/>
                    <w:sz w:val="21"/>
                    <w:szCs w:val="21"/>
                    <w:lang w:eastAsia="zh-CN"/>
                  </w:rPr>
                  <w:delText>3110</w:delText>
                </w:r>
              </w:del>
            </w:ins>
          </w:p>
        </w:tc>
        <w:tc>
          <w:tcPr>
            <w:tcW w:w="1565" w:type="dxa"/>
            <w:vAlign w:val="center"/>
            <w:tcPrChange w:id="14655" w:author="user" w:date="2019-09-25T16:38:00Z">
              <w:tcPr>
                <w:tcW w:w="1565" w:type="dxa"/>
                <w:vAlign w:val="center"/>
              </w:tcPr>
            </w:tcPrChange>
          </w:tcPr>
          <w:p>
            <w:pPr>
              <w:spacing w:line="240" w:lineRule="auto"/>
              <w:jc w:val="center"/>
              <w:rPr>
                <w:ins w:id="14656" w:author="user" w:date="2019-09-25T16:35:00Z"/>
                <w:del w:id="14657" w:author="user" w:date="2019-10-30T09:10:00Z"/>
                <w:rFonts w:ascii="仿宋_GB2312" w:hAnsi="仿宋_GB2312" w:cs="仿宋_GB2312"/>
                <w:color w:val="000000"/>
                <w:sz w:val="21"/>
                <w:szCs w:val="21"/>
                <w:lang w:eastAsia="zh-CN"/>
              </w:rPr>
            </w:pPr>
            <w:ins w:id="14658" w:author="user" w:date="2019-09-25T16:35:00Z">
              <w:del w:id="14659" w:author="user" w:date="2019-10-30T09:10:00Z">
                <w:r>
                  <w:rPr>
                    <w:rFonts w:hint="eastAsia" w:ascii="仿宋_GB2312" w:hAnsi="仿宋_GB2312" w:cs="仿宋_GB2312"/>
                    <w:color w:val="000000"/>
                    <w:sz w:val="21"/>
                    <w:szCs w:val="21"/>
                    <w:lang w:eastAsia="zh-CN"/>
                  </w:rPr>
                  <w:delText>贷款到期日期</w:delText>
                </w:r>
              </w:del>
            </w:ins>
          </w:p>
        </w:tc>
        <w:tc>
          <w:tcPr>
            <w:tcW w:w="1138" w:type="dxa"/>
            <w:vAlign w:val="center"/>
            <w:tcPrChange w:id="14660" w:author="user" w:date="2019-09-25T16:38:00Z">
              <w:tcPr>
                <w:tcW w:w="1138" w:type="dxa"/>
                <w:vAlign w:val="center"/>
              </w:tcPr>
            </w:tcPrChange>
          </w:tcPr>
          <w:p>
            <w:pPr>
              <w:spacing w:line="240" w:lineRule="auto"/>
              <w:jc w:val="center"/>
              <w:rPr>
                <w:ins w:id="14661" w:author="user" w:date="2019-09-25T16:35:00Z"/>
                <w:del w:id="14662" w:author="user" w:date="2019-10-30T09:10:00Z"/>
                <w:rFonts w:ascii="仿宋_GB2312" w:hAnsi="仿宋_GB2312" w:cs="仿宋_GB2312"/>
                <w:color w:val="000000"/>
                <w:sz w:val="21"/>
                <w:szCs w:val="21"/>
                <w:lang w:eastAsia="zh-CN"/>
              </w:rPr>
            </w:pPr>
            <w:ins w:id="14663" w:author="user" w:date="2019-09-25T16:35:00Z">
              <w:del w:id="14664" w:author="user" w:date="2019-10-30T09:10:00Z">
                <w:r>
                  <w:rPr>
                    <w:rFonts w:hint="eastAsia" w:ascii="仿宋_GB2312" w:hAnsi="仿宋_GB2312" w:cs="仿宋_GB2312"/>
                    <w:color w:val="000000"/>
                    <w:sz w:val="21"/>
                    <w:szCs w:val="21"/>
                    <w:lang w:eastAsia="zh-CN"/>
                  </w:rPr>
                  <w:delText>YYYY-MM-DD</w:delText>
                </w:r>
              </w:del>
            </w:ins>
          </w:p>
        </w:tc>
        <w:tc>
          <w:tcPr>
            <w:tcW w:w="4215" w:type="dxa"/>
            <w:vAlign w:val="center"/>
            <w:tcPrChange w:id="14665" w:author="user" w:date="2019-09-25T16:38:00Z">
              <w:tcPr>
                <w:tcW w:w="4215" w:type="dxa"/>
                <w:vAlign w:val="center"/>
              </w:tcPr>
            </w:tcPrChange>
          </w:tcPr>
          <w:p>
            <w:pPr>
              <w:spacing w:line="240" w:lineRule="auto"/>
              <w:jc w:val="both"/>
              <w:rPr>
                <w:ins w:id="14666" w:author="user" w:date="2019-09-25T16:35:00Z"/>
                <w:del w:id="14667" w:author="user" w:date="2019-10-30T09:10:00Z"/>
                <w:rFonts w:ascii="仿宋_GB2312" w:hAnsi="仿宋_GB2312" w:cs="仿宋_GB2312"/>
                <w:color w:val="000000"/>
                <w:sz w:val="21"/>
                <w:szCs w:val="21"/>
                <w:lang w:eastAsia="zh-CN"/>
              </w:rPr>
            </w:pPr>
            <w:ins w:id="14668" w:author="user" w:date="2019-09-25T16:35:00Z">
              <w:del w:id="14669" w:author="user" w:date="2019-10-30T09:10:00Z">
                <w:r>
                  <w:rPr>
                    <w:rFonts w:hint="eastAsia" w:ascii="仿宋_GB2312" w:hAnsi="仿宋_GB2312" w:cs="仿宋_GB2312"/>
                    <w:color w:val="000000"/>
                    <w:sz w:val="21"/>
                    <w:szCs w:val="21"/>
                    <w:lang w:eastAsia="zh-CN"/>
                  </w:rPr>
                  <w:delText>1.指贷款借据中约定的贷款到期日期。</w:delText>
                </w:r>
              </w:del>
            </w:ins>
            <w:ins w:id="14670" w:author="user" w:date="2019-09-25T16:35:00Z">
              <w:del w:id="14671" w:author="user" w:date="2019-10-30T09:10:00Z">
                <w:r>
                  <w:rPr>
                    <w:rFonts w:hint="eastAsia" w:ascii="仿宋_GB2312" w:hAnsi="仿宋_GB2312" w:cs="仿宋_GB2312"/>
                    <w:color w:val="000000"/>
                    <w:sz w:val="21"/>
                    <w:szCs w:val="21"/>
                    <w:lang w:eastAsia="zh-CN"/>
                  </w:rPr>
                  <w:br w:type="textWrapping"/>
                </w:r>
              </w:del>
            </w:ins>
            <w:ins w:id="14672" w:author="user" w:date="2019-09-25T16:35:00Z">
              <w:del w:id="14673" w:author="user" w:date="2019-10-30T09:10:00Z">
                <w:r>
                  <w:rPr>
                    <w:rFonts w:hint="eastAsia" w:ascii="仿宋_GB2312" w:hAnsi="仿宋_GB2312" w:cs="仿宋_GB2312"/>
                    <w:color w:val="000000"/>
                    <w:sz w:val="21"/>
                    <w:szCs w:val="21"/>
                    <w:lang w:eastAsia="zh-CN"/>
                  </w:rPr>
                  <w:delText>2.按照“YYYY-MM-DD”格式填写，数据更新的频率为月度。</w:delText>
                </w:r>
              </w:del>
            </w:ins>
            <w:ins w:id="14674" w:author="user" w:date="2019-09-25T16:35:00Z">
              <w:del w:id="14675" w:author="user" w:date="2019-10-30T09:10:00Z">
                <w:r>
                  <w:rPr>
                    <w:rFonts w:hint="eastAsia" w:ascii="仿宋_GB2312" w:hAnsi="仿宋_GB2312" w:cs="仿宋_GB2312"/>
                    <w:color w:val="000000"/>
                    <w:sz w:val="21"/>
                    <w:szCs w:val="21"/>
                    <w:lang w:eastAsia="zh-CN"/>
                  </w:rPr>
                  <w:br w:type="textWrapping"/>
                </w:r>
              </w:del>
            </w:ins>
            <w:ins w:id="14676" w:author="user" w:date="2019-09-25T16:35:00Z">
              <w:del w:id="14677" w:author="user" w:date="2019-10-30T09:10:00Z">
                <w:r>
                  <w:rPr>
                    <w:rFonts w:hint="eastAsia" w:ascii="仿宋_GB2312" w:hAnsi="仿宋_GB2312" w:cs="仿宋_GB2312"/>
                    <w:color w:val="000000"/>
                    <w:sz w:val="21"/>
                    <w:szCs w:val="21"/>
                    <w:lang w:eastAsia="zh-CN"/>
                  </w:rPr>
                  <w:delText>3.值域：0000-01-01到9999-12-31</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4680"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4678" w:author="user" w:date="2019-09-25T16:35:00Z"/>
          <w:del w:id="14679" w:author="user" w:date="2019-10-30T09:10:00Z"/>
          <w:trPrChange w:id="14680" w:author="user" w:date="2019-09-25T16:38:00Z">
            <w:trPr>
              <w:trHeight w:val="360" w:hRule="atLeast"/>
            </w:trPr>
          </w:trPrChange>
        </w:trPr>
        <w:tc>
          <w:tcPr>
            <w:tcW w:w="648" w:type="dxa"/>
            <w:vAlign w:val="center"/>
            <w:tcPrChange w:id="14681" w:author="user" w:date="2019-09-25T16:38:00Z">
              <w:tcPr>
                <w:tcW w:w="648" w:type="dxa"/>
                <w:vAlign w:val="center"/>
              </w:tcPr>
            </w:tcPrChange>
          </w:tcPr>
          <w:p>
            <w:pPr>
              <w:widowControl w:val="0"/>
              <w:spacing w:line="240" w:lineRule="auto"/>
              <w:jc w:val="center"/>
              <w:rPr>
                <w:ins w:id="14682" w:author="user" w:date="2019-09-25T16:35:00Z"/>
                <w:del w:id="14683" w:author="user" w:date="2019-10-30T09:10:00Z"/>
                <w:rFonts w:ascii="仿宋_GB2312" w:hAnsi="仿宋_GB2312" w:cs="仿宋_GB2312"/>
                <w:color w:val="000000"/>
                <w:sz w:val="21"/>
                <w:szCs w:val="21"/>
                <w:lang w:eastAsia="zh-CN"/>
              </w:rPr>
            </w:pPr>
            <w:ins w:id="14684" w:author="user" w:date="2019-09-25T16:52:00Z">
              <w:del w:id="14685" w:author="user" w:date="2019-10-30T09:10:00Z">
                <w:r>
                  <w:rPr>
                    <w:rFonts w:ascii="仿宋_GB2312" w:hAnsi="仿宋_GB2312" w:cs="仿宋_GB2312"/>
                    <w:color w:val="000000"/>
                    <w:sz w:val="21"/>
                    <w:szCs w:val="21"/>
                    <w:lang w:eastAsia="zh-CN"/>
                  </w:rPr>
                  <w:delText>14</w:delText>
                </w:r>
              </w:del>
            </w:ins>
          </w:p>
        </w:tc>
        <w:tc>
          <w:tcPr>
            <w:tcW w:w="774" w:type="dxa"/>
            <w:vAlign w:val="center"/>
            <w:tcPrChange w:id="14686" w:author="user" w:date="2019-09-25T16:38:00Z">
              <w:tcPr>
                <w:tcW w:w="774" w:type="dxa"/>
                <w:vAlign w:val="center"/>
              </w:tcPr>
            </w:tcPrChange>
          </w:tcPr>
          <w:p>
            <w:pPr>
              <w:widowControl w:val="0"/>
              <w:spacing w:line="240" w:lineRule="auto"/>
              <w:jc w:val="center"/>
              <w:rPr>
                <w:ins w:id="14687" w:author="user" w:date="2019-09-25T16:35:00Z"/>
                <w:del w:id="14688" w:author="user" w:date="2019-10-30T09:10:00Z"/>
                <w:rFonts w:ascii="仿宋_GB2312" w:hAnsi="仿宋_GB2312" w:cs="仿宋_GB2312"/>
                <w:color w:val="000000"/>
                <w:sz w:val="21"/>
                <w:szCs w:val="21"/>
                <w:lang w:eastAsia="zh-CN"/>
              </w:rPr>
            </w:pPr>
            <w:ins w:id="14689" w:author="user" w:date="2019-09-25T16:35:00Z">
              <w:del w:id="14690" w:author="user" w:date="2019-10-30T09:10:00Z">
                <w:r>
                  <w:rPr>
                    <w:rFonts w:hint="eastAsia" w:ascii="仿宋_GB2312" w:hAnsi="仿宋_GB2312" w:cs="仿宋_GB2312"/>
                    <w:color w:val="000000"/>
                    <w:sz w:val="21"/>
                    <w:szCs w:val="21"/>
                    <w:lang w:eastAsia="zh-CN"/>
                  </w:rPr>
                  <w:delText>3140</w:delText>
                </w:r>
              </w:del>
            </w:ins>
          </w:p>
        </w:tc>
        <w:tc>
          <w:tcPr>
            <w:tcW w:w="1565" w:type="dxa"/>
            <w:vAlign w:val="center"/>
            <w:tcPrChange w:id="14691" w:author="user" w:date="2019-09-25T16:38:00Z">
              <w:tcPr>
                <w:tcW w:w="1565" w:type="dxa"/>
                <w:vAlign w:val="center"/>
              </w:tcPr>
            </w:tcPrChange>
          </w:tcPr>
          <w:p>
            <w:pPr>
              <w:spacing w:line="240" w:lineRule="auto"/>
              <w:jc w:val="center"/>
              <w:rPr>
                <w:ins w:id="14692" w:author="user" w:date="2019-09-25T16:35:00Z"/>
                <w:del w:id="14693" w:author="user" w:date="2019-10-30T09:10:00Z"/>
                <w:rFonts w:ascii="仿宋_GB2312" w:hAnsi="仿宋_GB2312" w:cs="仿宋_GB2312"/>
                <w:color w:val="000000"/>
                <w:sz w:val="21"/>
                <w:szCs w:val="21"/>
                <w:lang w:eastAsia="zh-CN"/>
              </w:rPr>
            </w:pPr>
            <w:ins w:id="14694" w:author="user" w:date="2019-09-25T16:35:00Z">
              <w:del w:id="14695" w:author="user" w:date="2019-10-30T09:10:00Z">
                <w:r>
                  <w:rPr>
                    <w:rFonts w:hint="eastAsia" w:ascii="仿宋_GB2312" w:hAnsi="仿宋_GB2312" w:cs="仿宋_GB2312"/>
                    <w:color w:val="000000"/>
                    <w:sz w:val="21"/>
                    <w:szCs w:val="21"/>
                    <w:lang w:eastAsia="zh-CN"/>
                  </w:rPr>
                  <w:delText>展期到期日期</w:delText>
                </w:r>
              </w:del>
            </w:ins>
          </w:p>
        </w:tc>
        <w:tc>
          <w:tcPr>
            <w:tcW w:w="1138" w:type="dxa"/>
            <w:vAlign w:val="center"/>
            <w:tcPrChange w:id="14696" w:author="user" w:date="2019-09-25T16:38:00Z">
              <w:tcPr>
                <w:tcW w:w="1138" w:type="dxa"/>
                <w:vAlign w:val="center"/>
              </w:tcPr>
            </w:tcPrChange>
          </w:tcPr>
          <w:p>
            <w:pPr>
              <w:spacing w:line="240" w:lineRule="auto"/>
              <w:jc w:val="center"/>
              <w:rPr>
                <w:ins w:id="14697" w:author="user" w:date="2019-09-25T16:35:00Z"/>
                <w:del w:id="14698" w:author="user" w:date="2019-10-30T09:10:00Z"/>
                <w:rFonts w:ascii="仿宋_GB2312" w:hAnsi="仿宋_GB2312" w:cs="仿宋_GB2312"/>
                <w:color w:val="000000"/>
                <w:sz w:val="21"/>
                <w:szCs w:val="21"/>
                <w:lang w:eastAsia="zh-CN"/>
              </w:rPr>
            </w:pPr>
            <w:ins w:id="14699" w:author="user" w:date="2019-09-25T16:35:00Z">
              <w:del w:id="14700" w:author="user" w:date="2019-10-30T09:10:00Z">
                <w:r>
                  <w:rPr>
                    <w:rFonts w:hint="eastAsia" w:ascii="仿宋_GB2312" w:hAnsi="仿宋_GB2312" w:cs="仿宋_GB2312"/>
                    <w:color w:val="000000"/>
                    <w:sz w:val="21"/>
                    <w:szCs w:val="21"/>
                    <w:lang w:eastAsia="zh-CN"/>
                  </w:rPr>
                  <w:delText>YYYY-MM-DD</w:delText>
                </w:r>
              </w:del>
            </w:ins>
          </w:p>
        </w:tc>
        <w:tc>
          <w:tcPr>
            <w:tcW w:w="4215" w:type="dxa"/>
            <w:vAlign w:val="center"/>
            <w:tcPrChange w:id="14701" w:author="user" w:date="2019-09-25T16:38:00Z">
              <w:tcPr>
                <w:tcW w:w="4215" w:type="dxa"/>
                <w:vAlign w:val="center"/>
              </w:tcPr>
            </w:tcPrChange>
          </w:tcPr>
          <w:p>
            <w:pPr>
              <w:spacing w:line="240" w:lineRule="auto"/>
              <w:jc w:val="both"/>
              <w:rPr>
                <w:ins w:id="14702" w:author="user" w:date="2019-09-25T16:35:00Z"/>
                <w:del w:id="14703" w:author="user" w:date="2019-10-30T09:10:00Z"/>
                <w:rFonts w:ascii="仿宋_GB2312" w:hAnsi="仿宋_GB2312" w:cs="仿宋_GB2312"/>
                <w:color w:val="000000"/>
                <w:sz w:val="21"/>
                <w:szCs w:val="21"/>
                <w:lang w:eastAsia="zh-CN"/>
              </w:rPr>
            </w:pPr>
            <w:ins w:id="14704" w:author="user" w:date="2019-09-25T16:35:00Z">
              <w:del w:id="14705" w:author="user" w:date="2019-10-30T09:10:00Z">
                <w:r>
                  <w:rPr>
                    <w:rFonts w:hint="eastAsia" w:ascii="仿宋_GB2312" w:hAnsi="仿宋_GB2312" w:cs="仿宋_GB2312"/>
                    <w:color w:val="000000"/>
                    <w:sz w:val="21"/>
                    <w:szCs w:val="21"/>
                    <w:lang w:eastAsia="zh-CN"/>
                  </w:rPr>
                  <w:delText>1.指贷款借据中约定的贷款展期到期日期。</w:delText>
                </w:r>
              </w:del>
            </w:ins>
            <w:ins w:id="14706" w:author="user" w:date="2019-09-25T16:35:00Z">
              <w:del w:id="14707" w:author="user" w:date="2019-10-30T09:10:00Z">
                <w:r>
                  <w:rPr>
                    <w:rFonts w:hint="eastAsia" w:ascii="仿宋_GB2312" w:hAnsi="仿宋_GB2312" w:cs="仿宋_GB2312"/>
                    <w:color w:val="000000"/>
                    <w:sz w:val="21"/>
                    <w:szCs w:val="21"/>
                    <w:lang w:eastAsia="zh-CN"/>
                  </w:rPr>
                  <w:br w:type="textWrapping"/>
                </w:r>
              </w:del>
            </w:ins>
            <w:ins w:id="14708" w:author="user" w:date="2019-09-25T16:35:00Z">
              <w:del w:id="14709" w:author="user" w:date="2019-10-30T09:10:00Z">
                <w:r>
                  <w:rPr>
                    <w:rFonts w:hint="eastAsia" w:ascii="仿宋_GB2312" w:hAnsi="仿宋_GB2312" w:cs="仿宋_GB2312"/>
                    <w:color w:val="000000"/>
                    <w:sz w:val="21"/>
                    <w:szCs w:val="21"/>
                    <w:lang w:eastAsia="zh-CN"/>
                  </w:rPr>
                  <w:delText>2.按照“YYYY-MM-DD”格式填写，数据更新的频率为月度。</w:delText>
                </w:r>
              </w:del>
            </w:ins>
            <w:ins w:id="14710" w:author="user" w:date="2019-09-25T16:35:00Z">
              <w:del w:id="14711" w:author="user" w:date="2019-10-30T09:10:00Z">
                <w:r>
                  <w:rPr>
                    <w:rFonts w:hint="eastAsia" w:ascii="仿宋_GB2312" w:hAnsi="仿宋_GB2312" w:cs="仿宋_GB2312"/>
                    <w:color w:val="000000"/>
                    <w:sz w:val="21"/>
                    <w:szCs w:val="21"/>
                    <w:lang w:eastAsia="zh-CN"/>
                  </w:rPr>
                  <w:br w:type="textWrapping"/>
                </w:r>
              </w:del>
            </w:ins>
            <w:ins w:id="14712" w:author="user" w:date="2019-09-25T16:35:00Z">
              <w:del w:id="14713" w:author="user" w:date="2019-10-30T09:10:00Z">
                <w:r>
                  <w:rPr>
                    <w:rFonts w:hint="eastAsia" w:ascii="仿宋_GB2312" w:hAnsi="仿宋_GB2312" w:cs="仿宋_GB2312"/>
                    <w:color w:val="000000"/>
                    <w:sz w:val="21"/>
                    <w:szCs w:val="21"/>
                    <w:lang w:eastAsia="zh-CN"/>
                  </w:rPr>
                  <w:delText>3.值域：0000-01-01到9999-12-31</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4716"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4714" w:author="user" w:date="2019-09-25T16:35:00Z"/>
          <w:del w:id="14715" w:author="user" w:date="2019-10-30T09:10:00Z"/>
          <w:trPrChange w:id="14716" w:author="user" w:date="2019-09-25T16:38:00Z">
            <w:trPr>
              <w:trHeight w:val="360" w:hRule="atLeast"/>
            </w:trPr>
          </w:trPrChange>
        </w:trPr>
        <w:tc>
          <w:tcPr>
            <w:tcW w:w="648" w:type="dxa"/>
            <w:vAlign w:val="center"/>
            <w:tcPrChange w:id="14717" w:author="user" w:date="2019-09-25T16:38:00Z">
              <w:tcPr>
                <w:tcW w:w="648" w:type="dxa"/>
                <w:vAlign w:val="center"/>
              </w:tcPr>
            </w:tcPrChange>
          </w:tcPr>
          <w:p>
            <w:pPr>
              <w:widowControl w:val="0"/>
              <w:spacing w:line="240" w:lineRule="auto"/>
              <w:jc w:val="center"/>
              <w:rPr>
                <w:ins w:id="14718" w:author="user" w:date="2019-09-25T16:35:00Z"/>
                <w:del w:id="14719" w:author="user" w:date="2019-10-30T09:10:00Z"/>
                <w:rFonts w:ascii="仿宋_GB2312" w:hAnsi="仿宋_GB2312" w:cs="仿宋_GB2312"/>
                <w:color w:val="000000"/>
                <w:sz w:val="21"/>
                <w:szCs w:val="21"/>
                <w:lang w:eastAsia="zh-CN"/>
              </w:rPr>
            </w:pPr>
            <w:ins w:id="14720" w:author="user" w:date="2019-09-25T16:52:00Z">
              <w:del w:id="14721" w:author="user" w:date="2019-10-30T09:10:00Z">
                <w:r>
                  <w:rPr>
                    <w:rFonts w:ascii="仿宋_GB2312" w:hAnsi="仿宋_GB2312" w:cs="仿宋_GB2312"/>
                    <w:color w:val="000000"/>
                    <w:sz w:val="21"/>
                    <w:szCs w:val="21"/>
                    <w:lang w:eastAsia="zh-CN"/>
                  </w:rPr>
                  <w:delText>15</w:delText>
                </w:r>
              </w:del>
            </w:ins>
          </w:p>
        </w:tc>
        <w:tc>
          <w:tcPr>
            <w:tcW w:w="774" w:type="dxa"/>
            <w:vAlign w:val="center"/>
            <w:tcPrChange w:id="14722" w:author="user" w:date="2019-09-25T16:38:00Z">
              <w:tcPr>
                <w:tcW w:w="774" w:type="dxa"/>
                <w:vAlign w:val="center"/>
              </w:tcPr>
            </w:tcPrChange>
          </w:tcPr>
          <w:p>
            <w:pPr>
              <w:widowControl w:val="0"/>
              <w:spacing w:line="240" w:lineRule="auto"/>
              <w:jc w:val="center"/>
              <w:rPr>
                <w:ins w:id="14723" w:author="user" w:date="2019-09-25T16:35:00Z"/>
                <w:del w:id="14724" w:author="user" w:date="2019-10-30T09:10:00Z"/>
                <w:rFonts w:ascii="仿宋_GB2312" w:hAnsi="仿宋_GB2312" w:cs="仿宋_GB2312"/>
                <w:color w:val="000000"/>
                <w:sz w:val="21"/>
                <w:szCs w:val="21"/>
                <w:lang w:eastAsia="zh-CN"/>
              </w:rPr>
            </w:pPr>
            <w:ins w:id="14725" w:author="user" w:date="2019-09-25T16:35:00Z">
              <w:del w:id="14726" w:author="user" w:date="2019-10-30T09:10:00Z">
                <w:r>
                  <w:rPr>
                    <w:rFonts w:hint="eastAsia" w:ascii="仿宋_GB2312" w:hAnsi="仿宋_GB2312" w:cs="仿宋_GB2312"/>
                    <w:color w:val="000000"/>
                    <w:sz w:val="21"/>
                    <w:szCs w:val="21"/>
                    <w:lang w:eastAsia="zh-CN"/>
                  </w:rPr>
                  <w:delText>3150</w:delText>
                </w:r>
              </w:del>
            </w:ins>
          </w:p>
        </w:tc>
        <w:tc>
          <w:tcPr>
            <w:tcW w:w="1565" w:type="dxa"/>
            <w:vAlign w:val="center"/>
            <w:tcPrChange w:id="14727" w:author="user" w:date="2019-09-25T16:38:00Z">
              <w:tcPr>
                <w:tcW w:w="1565" w:type="dxa"/>
                <w:vAlign w:val="center"/>
              </w:tcPr>
            </w:tcPrChange>
          </w:tcPr>
          <w:p>
            <w:pPr>
              <w:spacing w:line="240" w:lineRule="auto"/>
              <w:jc w:val="center"/>
              <w:rPr>
                <w:ins w:id="14728" w:author="user" w:date="2019-09-25T16:35:00Z"/>
                <w:del w:id="14729" w:author="user" w:date="2019-10-30T09:10:00Z"/>
                <w:rFonts w:ascii="仿宋_GB2312" w:hAnsi="仿宋_GB2312" w:cs="仿宋_GB2312"/>
                <w:color w:val="000000"/>
                <w:sz w:val="21"/>
                <w:szCs w:val="21"/>
                <w:lang w:eastAsia="zh-CN"/>
              </w:rPr>
            </w:pPr>
            <w:ins w:id="14730" w:author="user" w:date="2019-09-25T16:35:00Z">
              <w:del w:id="14731" w:author="user" w:date="2019-10-30T09:10:00Z">
                <w:r>
                  <w:rPr>
                    <w:rFonts w:hint="eastAsia" w:ascii="仿宋_GB2312" w:hAnsi="仿宋_GB2312" w:cs="仿宋_GB2312"/>
                    <w:color w:val="000000"/>
                    <w:sz w:val="21"/>
                    <w:szCs w:val="21"/>
                    <w:lang w:eastAsia="zh-CN"/>
                  </w:rPr>
                  <w:delText>币种</w:delText>
                </w:r>
              </w:del>
            </w:ins>
          </w:p>
        </w:tc>
        <w:tc>
          <w:tcPr>
            <w:tcW w:w="1138" w:type="dxa"/>
            <w:vAlign w:val="center"/>
            <w:tcPrChange w:id="14732" w:author="user" w:date="2019-09-25T16:38:00Z">
              <w:tcPr>
                <w:tcW w:w="1138" w:type="dxa"/>
                <w:vAlign w:val="center"/>
              </w:tcPr>
            </w:tcPrChange>
          </w:tcPr>
          <w:p>
            <w:pPr>
              <w:spacing w:line="240" w:lineRule="auto"/>
              <w:jc w:val="center"/>
              <w:rPr>
                <w:ins w:id="14733" w:author="user" w:date="2019-09-25T16:35:00Z"/>
                <w:del w:id="14734" w:author="user" w:date="2019-10-30T09:10:00Z"/>
                <w:rFonts w:ascii="仿宋_GB2312" w:hAnsi="仿宋_GB2312" w:cs="仿宋_GB2312"/>
                <w:color w:val="000000"/>
                <w:sz w:val="21"/>
                <w:szCs w:val="21"/>
                <w:lang w:eastAsia="zh-CN"/>
              </w:rPr>
            </w:pPr>
            <w:ins w:id="14735" w:author="user" w:date="2019-09-25T16:35:00Z">
              <w:del w:id="14736" w:author="user" w:date="2019-10-30T09:10:00Z">
                <w:r>
                  <w:rPr>
                    <w:rFonts w:hint="eastAsia" w:ascii="仿宋_GB2312" w:hAnsi="仿宋_GB2312" w:cs="仿宋_GB2312"/>
                    <w:color w:val="000000"/>
                    <w:sz w:val="21"/>
                    <w:szCs w:val="21"/>
                    <w:lang w:eastAsia="zh-CN"/>
                  </w:rPr>
                  <w:delText>3!a</w:delText>
                </w:r>
              </w:del>
            </w:ins>
          </w:p>
        </w:tc>
        <w:tc>
          <w:tcPr>
            <w:tcW w:w="4215" w:type="dxa"/>
            <w:vAlign w:val="center"/>
            <w:tcPrChange w:id="14737" w:author="user" w:date="2019-09-25T16:38:00Z">
              <w:tcPr>
                <w:tcW w:w="4215" w:type="dxa"/>
                <w:vAlign w:val="center"/>
              </w:tcPr>
            </w:tcPrChange>
          </w:tcPr>
          <w:p>
            <w:pPr>
              <w:spacing w:line="240" w:lineRule="auto"/>
              <w:jc w:val="both"/>
              <w:rPr>
                <w:ins w:id="14738" w:author="user" w:date="2019-09-25T16:35:00Z"/>
                <w:del w:id="14739" w:author="user" w:date="2019-10-30T09:10:00Z"/>
                <w:rFonts w:ascii="仿宋_GB2312" w:hAnsi="仿宋_GB2312" w:cs="仿宋_GB2312"/>
                <w:color w:val="000000"/>
                <w:sz w:val="21"/>
                <w:szCs w:val="21"/>
                <w:lang w:eastAsia="zh-CN"/>
              </w:rPr>
            </w:pPr>
            <w:ins w:id="14740" w:author="user" w:date="2019-09-25T16:35:00Z">
              <w:del w:id="14741" w:author="user" w:date="2019-10-30T09:10:00Z">
                <w:r>
                  <w:rPr>
                    <w:rFonts w:hint="eastAsia" w:ascii="仿宋_GB2312" w:hAnsi="仿宋_GB2312" w:cs="仿宋_GB2312"/>
                    <w:color w:val="000000"/>
                    <w:sz w:val="21"/>
                    <w:szCs w:val="21"/>
                    <w:lang w:eastAsia="zh-CN"/>
                  </w:rPr>
                  <w:delText>1.指金融合约的交易币种。</w:delText>
                </w:r>
              </w:del>
            </w:ins>
            <w:ins w:id="14742" w:author="user" w:date="2019-09-25T16:35:00Z">
              <w:del w:id="14743" w:author="user" w:date="2019-10-30T09:10:00Z">
                <w:r>
                  <w:rPr>
                    <w:rFonts w:hint="eastAsia" w:ascii="仿宋_GB2312" w:hAnsi="仿宋_GB2312" w:cs="仿宋_GB2312"/>
                    <w:color w:val="000000"/>
                    <w:sz w:val="21"/>
                    <w:szCs w:val="21"/>
                    <w:lang w:eastAsia="zh-CN"/>
                  </w:rPr>
                  <w:br w:type="textWrapping"/>
                </w:r>
              </w:del>
            </w:ins>
            <w:ins w:id="14744" w:author="user" w:date="2019-09-25T16:35:00Z">
              <w:del w:id="14745" w:author="user" w:date="2019-10-30T09:10:00Z">
                <w:r>
                  <w:rPr>
                    <w:rFonts w:hint="eastAsia" w:ascii="仿宋_GB2312" w:hAnsi="仿宋_GB2312" w:cs="仿宋_GB2312"/>
                    <w:color w:val="000000"/>
                    <w:sz w:val="21"/>
                    <w:szCs w:val="21"/>
                    <w:lang w:eastAsia="zh-CN"/>
                  </w:rPr>
                  <w:delText>2.采用《表示货币和资金的代码》（GB/T 12406）中的三位字母型代码。货币代码的最左边两位字符提供了分配给货币管理机构的唯一代码；第三位字符是一个指示符，也称助记符，依据主要的货币单位或资金的名称制定。数据更新频率为月度。</w:delText>
                </w:r>
              </w:del>
            </w:ins>
            <w:ins w:id="14746" w:author="user" w:date="2019-09-25T16:35:00Z">
              <w:del w:id="14747" w:author="user" w:date="2019-10-30T09:10:00Z">
                <w:r>
                  <w:rPr>
                    <w:rFonts w:hint="eastAsia" w:ascii="仿宋_GB2312" w:hAnsi="仿宋_GB2312" w:cs="仿宋_GB2312"/>
                    <w:color w:val="000000"/>
                    <w:sz w:val="21"/>
                    <w:szCs w:val="21"/>
                    <w:lang w:eastAsia="zh-CN"/>
                  </w:rPr>
                  <w:br w:type="textWrapping"/>
                </w:r>
              </w:del>
            </w:ins>
            <w:ins w:id="14748" w:author="user" w:date="2019-09-25T16:35:00Z">
              <w:del w:id="14749" w:author="user" w:date="2019-10-30T09:10:00Z">
                <w:r>
                  <w:rPr>
                    <w:rFonts w:hint="eastAsia" w:ascii="仿宋_GB2312" w:hAnsi="仿宋_GB2312" w:cs="仿宋_GB2312"/>
                    <w:color w:val="000000"/>
                    <w:sz w:val="21"/>
                    <w:szCs w:val="21"/>
                    <w:lang w:eastAsia="zh-CN"/>
                  </w:rPr>
                  <w:delText>3.值域：</w:delText>
                </w:r>
              </w:del>
            </w:ins>
          </w:p>
          <w:p>
            <w:pPr>
              <w:spacing w:line="240" w:lineRule="auto"/>
              <w:jc w:val="both"/>
              <w:rPr>
                <w:ins w:id="14750" w:author="user" w:date="2019-09-25T16:35:00Z"/>
                <w:del w:id="14751" w:author="user" w:date="2019-10-30T09:10:00Z"/>
                <w:rFonts w:ascii="仿宋_GB2312" w:hAnsi="仿宋_GB2312" w:cs="仿宋_GB2312"/>
                <w:color w:val="000000"/>
                <w:sz w:val="21"/>
                <w:szCs w:val="21"/>
                <w:lang w:eastAsia="zh-CN"/>
              </w:rPr>
            </w:pPr>
            <w:ins w:id="14752" w:author="user" w:date="2019-09-25T16:35:00Z">
              <w:del w:id="14753" w:author="user" w:date="2019-10-30T09:10:00Z">
                <w:r>
                  <w:rPr>
                    <w:rFonts w:hint="eastAsia" w:ascii="仿宋_GB2312" w:hAnsi="仿宋_GB2312" w:cs="仿宋_GB2312"/>
                    <w:color w:val="000000"/>
                    <w:sz w:val="21"/>
                    <w:szCs w:val="21"/>
                    <w:lang w:eastAsia="zh-CN"/>
                  </w:rPr>
                  <w:delText>ADP 安道尔比塞塔</w:delText>
                </w:r>
              </w:del>
            </w:ins>
            <w:ins w:id="14754" w:author="user" w:date="2019-09-25T16:35:00Z">
              <w:del w:id="14755" w:author="user" w:date="2019-10-30T09:10:00Z">
                <w:r>
                  <w:rPr>
                    <w:rFonts w:hint="eastAsia" w:ascii="仿宋_GB2312" w:hAnsi="仿宋_GB2312" w:cs="仿宋_GB2312"/>
                    <w:color w:val="000000"/>
                    <w:sz w:val="21"/>
                    <w:szCs w:val="21"/>
                    <w:lang w:eastAsia="zh-CN"/>
                  </w:rPr>
                  <w:br w:type="textWrapping"/>
                </w:r>
              </w:del>
            </w:ins>
            <w:ins w:id="14756" w:author="user" w:date="2019-09-25T16:35:00Z">
              <w:del w:id="14757" w:author="user" w:date="2019-10-30T09:10:00Z">
                <w:r>
                  <w:rPr>
                    <w:rFonts w:hint="eastAsia" w:ascii="仿宋_GB2312" w:hAnsi="仿宋_GB2312" w:cs="仿宋_GB2312"/>
                    <w:color w:val="000000"/>
                    <w:sz w:val="21"/>
                    <w:szCs w:val="21"/>
                    <w:lang w:eastAsia="zh-CN"/>
                  </w:rPr>
                  <w:delText>AED UAE迪拉姆</w:delText>
                </w:r>
              </w:del>
            </w:ins>
            <w:ins w:id="14758" w:author="user" w:date="2019-09-25T16:35:00Z">
              <w:del w:id="14759" w:author="user" w:date="2019-10-30T09:10:00Z">
                <w:r>
                  <w:rPr>
                    <w:rFonts w:hint="eastAsia" w:ascii="仿宋_GB2312" w:hAnsi="仿宋_GB2312" w:cs="仿宋_GB2312"/>
                    <w:color w:val="000000"/>
                    <w:sz w:val="21"/>
                    <w:szCs w:val="21"/>
                    <w:lang w:eastAsia="zh-CN"/>
                  </w:rPr>
                  <w:br w:type="textWrapping"/>
                </w:r>
              </w:del>
            </w:ins>
            <w:ins w:id="14760" w:author="user" w:date="2019-09-25T16:35:00Z">
              <w:del w:id="14761" w:author="user" w:date="2019-10-30T09:10:00Z">
                <w:r>
                  <w:rPr>
                    <w:rFonts w:hint="eastAsia" w:ascii="仿宋_GB2312" w:hAnsi="仿宋_GB2312" w:cs="仿宋_GB2312"/>
                    <w:color w:val="000000"/>
                    <w:sz w:val="21"/>
                    <w:szCs w:val="21"/>
                    <w:lang w:eastAsia="zh-CN"/>
                  </w:rPr>
                  <w:delText>AFA 阿富汗尼</w:delText>
                </w:r>
              </w:del>
            </w:ins>
            <w:ins w:id="14762" w:author="user" w:date="2019-09-25T16:35:00Z">
              <w:del w:id="14763" w:author="user" w:date="2019-10-30T09:10:00Z">
                <w:r>
                  <w:rPr>
                    <w:rFonts w:hint="eastAsia" w:ascii="仿宋_GB2312" w:hAnsi="仿宋_GB2312" w:cs="仿宋_GB2312"/>
                    <w:color w:val="000000"/>
                    <w:sz w:val="21"/>
                    <w:szCs w:val="21"/>
                    <w:lang w:eastAsia="zh-CN"/>
                  </w:rPr>
                  <w:br w:type="textWrapping"/>
                </w:r>
              </w:del>
            </w:ins>
            <w:ins w:id="14764" w:author="user" w:date="2019-09-25T16:35:00Z">
              <w:del w:id="14765" w:author="user" w:date="2019-10-30T09:10:00Z">
                <w:r>
                  <w:rPr>
                    <w:rFonts w:hint="eastAsia" w:ascii="仿宋_GB2312" w:hAnsi="仿宋_GB2312" w:cs="仿宋_GB2312"/>
                    <w:color w:val="000000"/>
                    <w:sz w:val="21"/>
                    <w:szCs w:val="21"/>
                    <w:lang w:eastAsia="zh-CN"/>
                  </w:rPr>
                  <w:delText>… ……</w:delText>
                </w:r>
              </w:del>
            </w:ins>
            <w:ins w:id="14766" w:author="user" w:date="2019-09-25T16:35:00Z">
              <w:del w:id="14767" w:author="user" w:date="2019-10-30T09:10:00Z">
                <w:r>
                  <w:rPr>
                    <w:rFonts w:hint="eastAsia" w:ascii="仿宋_GB2312" w:hAnsi="仿宋_GB2312" w:cs="仿宋_GB2312"/>
                    <w:color w:val="000000"/>
                    <w:sz w:val="21"/>
                    <w:szCs w:val="21"/>
                    <w:lang w:eastAsia="zh-CN"/>
                  </w:rPr>
                  <w:br w:type="textWrapping"/>
                </w:r>
              </w:del>
            </w:ins>
            <w:ins w:id="14768" w:author="user" w:date="2019-09-25T16:35:00Z">
              <w:del w:id="14769" w:author="user" w:date="2019-10-30T09:10:00Z">
                <w:r>
                  <w:rPr>
                    <w:rFonts w:hint="eastAsia" w:ascii="仿宋_GB2312" w:hAnsi="仿宋_GB2312" w:cs="仿宋_GB2312"/>
                    <w:color w:val="000000"/>
                    <w:sz w:val="21"/>
                    <w:szCs w:val="21"/>
                    <w:lang w:eastAsia="zh-CN"/>
                  </w:rPr>
                  <w:delText>ZWD 津巴布韦元</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4772"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4770" w:author="user" w:date="2019-09-25T16:35:00Z"/>
          <w:del w:id="14771" w:author="user" w:date="2019-10-30T09:10:00Z"/>
          <w:trPrChange w:id="14772" w:author="user" w:date="2019-09-25T16:38:00Z">
            <w:trPr>
              <w:trHeight w:val="360" w:hRule="atLeast"/>
            </w:trPr>
          </w:trPrChange>
        </w:trPr>
        <w:tc>
          <w:tcPr>
            <w:tcW w:w="648" w:type="dxa"/>
            <w:vAlign w:val="center"/>
            <w:tcPrChange w:id="14773" w:author="user" w:date="2019-09-25T16:38:00Z">
              <w:tcPr>
                <w:tcW w:w="648" w:type="dxa"/>
                <w:vAlign w:val="center"/>
              </w:tcPr>
            </w:tcPrChange>
          </w:tcPr>
          <w:p>
            <w:pPr>
              <w:widowControl w:val="0"/>
              <w:spacing w:line="240" w:lineRule="auto"/>
              <w:jc w:val="center"/>
              <w:rPr>
                <w:ins w:id="14774" w:author="user" w:date="2019-09-25T16:35:00Z"/>
                <w:del w:id="14775" w:author="user" w:date="2019-10-30T09:10:00Z"/>
                <w:rFonts w:ascii="仿宋_GB2312" w:hAnsi="仿宋_GB2312" w:cs="仿宋_GB2312"/>
                <w:color w:val="000000"/>
                <w:sz w:val="21"/>
                <w:szCs w:val="21"/>
                <w:lang w:eastAsia="zh-CN"/>
              </w:rPr>
            </w:pPr>
            <w:ins w:id="14776" w:author="user" w:date="2019-09-25T16:41:00Z">
              <w:del w:id="14777" w:author="user" w:date="2019-10-30T09:10:00Z">
                <w:r>
                  <w:rPr>
                    <w:rFonts w:ascii="仿宋_GB2312" w:hAnsi="仿宋_GB2312" w:cs="仿宋_GB2312"/>
                    <w:color w:val="000000"/>
                    <w:sz w:val="21"/>
                    <w:szCs w:val="21"/>
                    <w:lang w:eastAsia="zh-CN"/>
                  </w:rPr>
                  <w:delText>1</w:delText>
                </w:r>
              </w:del>
            </w:ins>
            <w:ins w:id="14778" w:author="user" w:date="2019-09-25T16:52:00Z">
              <w:del w:id="14779" w:author="user" w:date="2019-10-30T09:10:00Z">
                <w:r>
                  <w:rPr>
                    <w:rFonts w:ascii="仿宋_GB2312" w:hAnsi="仿宋_GB2312" w:cs="仿宋_GB2312"/>
                    <w:color w:val="000000"/>
                    <w:sz w:val="21"/>
                    <w:szCs w:val="21"/>
                    <w:lang w:eastAsia="zh-CN"/>
                  </w:rPr>
                  <w:delText>6</w:delText>
                </w:r>
              </w:del>
            </w:ins>
          </w:p>
        </w:tc>
        <w:tc>
          <w:tcPr>
            <w:tcW w:w="774" w:type="dxa"/>
            <w:vAlign w:val="center"/>
            <w:tcPrChange w:id="14780" w:author="user" w:date="2019-09-25T16:38:00Z">
              <w:tcPr>
                <w:tcW w:w="774" w:type="dxa"/>
                <w:vAlign w:val="center"/>
              </w:tcPr>
            </w:tcPrChange>
          </w:tcPr>
          <w:p>
            <w:pPr>
              <w:widowControl w:val="0"/>
              <w:spacing w:line="240" w:lineRule="auto"/>
              <w:jc w:val="center"/>
              <w:rPr>
                <w:ins w:id="14781" w:author="user" w:date="2019-09-25T16:35:00Z"/>
                <w:del w:id="14782" w:author="user" w:date="2019-10-30T09:10:00Z"/>
                <w:rFonts w:ascii="仿宋_GB2312" w:hAnsi="仿宋_GB2312" w:cs="仿宋_GB2312"/>
                <w:color w:val="000000"/>
                <w:sz w:val="21"/>
                <w:szCs w:val="21"/>
                <w:lang w:eastAsia="zh-CN"/>
              </w:rPr>
            </w:pPr>
            <w:ins w:id="14783" w:author="user" w:date="2019-09-25T16:35:00Z">
              <w:del w:id="14784" w:author="user" w:date="2019-10-30T09:10:00Z">
                <w:r>
                  <w:rPr>
                    <w:rFonts w:hint="eastAsia" w:ascii="仿宋_GB2312" w:hAnsi="仿宋_GB2312" w:cs="仿宋_GB2312"/>
                    <w:color w:val="000000"/>
                    <w:sz w:val="21"/>
                    <w:szCs w:val="21"/>
                    <w:lang w:eastAsia="zh-CN"/>
                  </w:rPr>
                  <w:delText>3160</w:delText>
                </w:r>
              </w:del>
            </w:ins>
          </w:p>
        </w:tc>
        <w:tc>
          <w:tcPr>
            <w:tcW w:w="1565" w:type="dxa"/>
            <w:vAlign w:val="center"/>
            <w:tcPrChange w:id="14785" w:author="user" w:date="2019-09-25T16:38:00Z">
              <w:tcPr>
                <w:tcW w:w="1565" w:type="dxa"/>
                <w:vAlign w:val="center"/>
              </w:tcPr>
            </w:tcPrChange>
          </w:tcPr>
          <w:p>
            <w:pPr>
              <w:spacing w:line="240" w:lineRule="auto"/>
              <w:jc w:val="center"/>
              <w:rPr>
                <w:ins w:id="14786" w:author="user" w:date="2019-09-25T16:35:00Z"/>
                <w:del w:id="14787" w:author="user" w:date="2019-10-30T09:10:00Z"/>
                <w:rFonts w:ascii="仿宋_GB2312" w:hAnsi="仿宋_GB2312" w:cs="仿宋_GB2312"/>
                <w:color w:val="000000"/>
                <w:sz w:val="21"/>
                <w:szCs w:val="21"/>
                <w:lang w:eastAsia="zh-CN"/>
              </w:rPr>
            </w:pPr>
            <w:ins w:id="14788" w:author="user" w:date="2019-09-25T16:35:00Z">
              <w:del w:id="14789" w:author="user" w:date="2019-10-30T09:10:00Z">
                <w:r>
                  <w:rPr>
                    <w:rFonts w:hint="eastAsia" w:ascii="仿宋_GB2312" w:hAnsi="仿宋_GB2312" w:cs="仿宋_GB2312"/>
                    <w:color w:val="000000"/>
                    <w:sz w:val="21"/>
                    <w:szCs w:val="21"/>
                    <w:lang w:eastAsia="zh-CN"/>
                  </w:rPr>
                  <w:delText>贷款余额</w:delText>
                </w:r>
              </w:del>
            </w:ins>
          </w:p>
        </w:tc>
        <w:tc>
          <w:tcPr>
            <w:tcW w:w="1138" w:type="dxa"/>
            <w:vAlign w:val="center"/>
            <w:tcPrChange w:id="14790" w:author="user" w:date="2019-09-25T16:38:00Z">
              <w:tcPr>
                <w:tcW w:w="1138" w:type="dxa"/>
                <w:vAlign w:val="center"/>
              </w:tcPr>
            </w:tcPrChange>
          </w:tcPr>
          <w:p>
            <w:pPr>
              <w:spacing w:line="240" w:lineRule="auto"/>
              <w:jc w:val="center"/>
              <w:rPr>
                <w:ins w:id="14791" w:author="user" w:date="2019-09-25T16:35:00Z"/>
                <w:del w:id="14792" w:author="user" w:date="2019-10-30T09:10:00Z"/>
                <w:rFonts w:ascii="仿宋_GB2312" w:hAnsi="仿宋_GB2312" w:cs="仿宋_GB2312"/>
                <w:color w:val="000000"/>
                <w:sz w:val="21"/>
                <w:szCs w:val="21"/>
                <w:lang w:eastAsia="zh-CN"/>
              </w:rPr>
            </w:pPr>
            <w:ins w:id="14793" w:author="user" w:date="2019-09-25T16:35:00Z">
              <w:del w:id="14794" w:author="user" w:date="2019-10-30T09:10:00Z">
                <w:r>
                  <w:rPr>
                    <w:rFonts w:hint="eastAsia" w:ascii="仿宋_GB2312" w:hAnsi="仿宋_GB2312" w:cs="仿宋_GB2312"/>
                    <w:color w:val="000000"/>
                    <w:sz w:val="21"/>
                    <w:szCs w:val="21"/>
                    <w:lang w:eastAsia="zh-CN"/>
                  </w:rPr>
                  <w:delText>20(2)</w:delText>
                </w:r>
              </w:del>
            </w:ins>
          </w:p>
        </w:tc>
        <w:tc>
          <w:tcPr>
            <w:tcW w:w="4215" w:type="dxa"/>
            <w:vAlign w:val="center"/>
            <w:tcPrChange w:id="14795" w:author="user" w:date="2019-09-25T16:38:00Z">
              <w:tcPr>
                <w:tcW w:w="4215" w:type="dxa"/>
                <w:vAlign w:val="center"/>
              </w:tcPr>
            </w:tcPrChange>
          </w:tcPr>
          <w:p>
            <w:pPr>
              <w:spacing w:line="240" w:lineRule="auto"/>
              <w:jc w:val="both"/>
              <w:rPr>
                <w:ins w:id="14796" w:author="user" w:date="2019-09-25T16:35:00Z"/>
                <w:del w:id="14797" w:author="user" w:date="2019-10-30T09:10:00Z"/>
                <w:rFonts w:ascii="仿宋_GB2312" w:hAnsi="仿宋_GB2312" w:cs="仿宋_GB2312"/>
                <w:color w:val="000000"/>
                <w:sz w:val="21"/>
                <w:szCs w:val="21"/>
                <w:lang w:eastAsia="zh-CN"/>
              </w:rPr>
            </w:pPr>
            <w:ins w:id="14798" w:author="user" w:date="2019-09-25T16:35:00Z">
              <w:del w:id="14799" w:author="user" w:date="2019-10-30T09:10:00Z">
                <w:r>
                  <w:rPr>
                    <w:rFonts w:hint="eastAsia" w:ascii="仿宋_GB2312" w:hAnsi="仿宋_GB2312" w:cs="仿宋_GB2312"/>
                    <w:color w:val="000000"/>
                    <w:sz w:val="21"/>
                    <w:szCs w:val="21"/>
                    <w:lang w:eastAsia="zh-CN"/>
                  </w:rPr>
                  <w:delText>1.指报告日贷款合同下单笔借据的余额。</w:delText>
                </w:r>
              </w:del>
            </w:ins>
            <w:ins w:id="14800" w:author="user" w:date="2019-09-25T16:35:00Z">
              <w:del w:id="14801" w:author="user" w:date="2019-10-30T09:10:00Z">
                <w:r>
                  <w:rPr>
                    <w:rFonts w:hint="eastAsia" w:ascii="仿宋_GB2312" w:hAnsi="仿宋_GB2312" w:cs="仿宋_GB2312"/>
                    <w:color w:val="000000"/>
                    <w:sz w:val="21"/>
                    <w:szCs w:val="21"/>
                    <w:lang w:eastAsia="zh-CN"/>
                  </w:rPr>
                  <w:br w:type="textWrapping"/>
                </w:r>
              </w:del>
            </w:ins>
            <w:ins w:id="14802" w:author="user" w:date="2019-09-25T16:35:00Z">
              <w:del w:id="14803" w:author="user" w:date="2019-10-30T09:10:00Z">
                <w:r>
                  <w:rPr>
                    <w:rFonts w:hint="eastAsia" w:ascii="仿宋_GB2312" w:hAnsi="仿宋_GB2312" w:cs="仿宋_GB2312"/>
                    <w:color w:val="000000"/>
                    <w:sz w:val="21"/>
                    <w:szCs w:val="21"/>
                    <w:lang w:eastAsia="zh-CN"/>
                  </w:rPr>
                  <w:delText>2.本币填报单位为人民币，外币为外币折美元，折算汇率为报告期末时点汇率。数据更新的频率为月度。</w:delText>
                </w:r>
              </w:del>
            </w:ins>
            <w:ins w:id="14804" w:author="user" w:date="2019-09-25T16:35:00Z">
              <w:del w:id="14805" w:author="user" w:date="2019-10-30T09:10:00Z">
                <w:r>
                  <w:rPr>
                    <w:rFonts w:hint="eastAsia" w:ascii="仿宋_GB2312" w:hAnsi="仿宋_GB2312" w:cs="仿宋_GB2312"/>
                    <w:color w:val="000000"/>
                    <w:sz w:val="21"/>
                    <w:szCs w:val="21"/>
                    <w:lang w:eastAsia="zh-CN"/>
                  </w:rPr>
                  <w:br w:type="textWrapping"/>
                </w:r>
              </w:del>
            </w:ins>
            <w:ins w:id="14806" w:author="user" w:date="2019-09-25T16:35:00Z">
              <w:del w:id="14807" w:author="user" w:date="2019-10-30T09:10:00Z">
                <w:r>
                  <w:rPr>
                    <w:rFonts w:hint="eastAsia" w:ascii="仿宋_GB2312" w:hAnsi="仿宋_GB2312" w:cs="仿宋_GB2312"/>
                    <w:color w:val="000000"/>
                    <w:sz w:val="21"/>
                    <w:szCs w:val="21"/>
                    <w:lang w:eastAsia="zh-CN"/>
                  </w:rPr>
                  <w:delText>3.值域：贷款余额</w:delText>
                </w:r>
              </w:del>
            </w:ins>
            <w:ins w:id="14808" w:author="罗斌" w:date="2019-10-09T11:31:00Z">
              <w:del w:id="14809" w:author="user" w:date="2019-10-30T09:10:00Z">
                <w:r>
                  <w:rPr>
                    <w:rFonts w:hint="eastAsia" w:ascii="仿宋_GB2312" w:hAnsi="仿宋_GB2312" w:cs="仿宋_GB2312"/>
                    <w:color w:val="000000"/>
                    <w:sz w:val="21"/>
                    <w:szCs w:val="21"/>
                    <w:lang w:eastAsia="zh-CN"/>
                    <w:rPrChange w:id="14810" w:author="罗斌" w:date="2019-10-09T11:31:00Z">
                      <w:rPr>
                        <w:rFonts w:hint="eastAsia"/>
                      </w:rPr>
                    </w:rPrChange>
                  </w:rPr>
                  <w:delText>≥</w:delText>
                </w:r>
              </w:del>
            </w:ins>
            <w:ins w:id="14811" w:author="user" w:date="2019-09-25T16:35:00Z">
              <w:del w:id="14812" w:author="user" w:date="2019-10-30T09:10:00Z">
                <w:r>
                  <w:rPr>
                    <w:rFonts w:hint="eastAsia" w:ascii="仿宋_GB2312" w:hAnsi="仿宋_GB2312" w:cs="仿宋_GB2312"/>
                    <w:color w:val="000000"/>
                    <w:sz w:val="21"/>
                    <w:szCs w:val="21"/>
                    <w:lang w:eastAsia="zh-CN"/>
                  </w:rPr>
                  <w:delText>＞0</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4815"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4813" w:author="user" w:date="2019-09-25T16:35:00Z"/>
          <w:del w:id="14814" w:author="user" w:date="2019-10-30T09:10:00Z"/>
          <w:trPrChange w:id="14815" w:author="user" w:date="2019-09-25T16:38:00Z">
            <w:trPr>
              <w:trHeight w:val="360" w:hRule="atLeast"/>
            </w:trPr>
          </w:trPrChange>
        </w:trPr>
        <w:tc>
          <w:tcPr>
            <w:tcW w:w="648" w:type="dxa"/>
            <w:vAlign w:val="center"/>
            <w:tcPrChange w:id="14816" w:author="user" w:date="2019-09-25T16:38:00Z">
              <w:tcPr>
                <w:tcW w:w="648" w:type="dxa"/>
                <w:vAlign w:val="center"/>
              </w:tcPr>
            </w:tcPrChange>
          </w:tcPr>
          <w:p>
            <w:pPr>
              <w:widowControl w:val="0"/>
              <w:spacing w:line="240" w:lineRule="auto"/>
              <w:jc w:val="center"/>
              <w:rPr>
                <w:ins w:id="14817" w:author="user" w:date="2019-09-25T16:35:00Z"/>
                <w:del w:id="14818" w:author="user" w:date="2019-10-30T09:10:00Z"/>
                <w:rFonts w:ascii="仿宋_GB2312" w:hAnsi="仿宋_GB2312" w:cs="仿宋_GB2312"/>
                <w:color w:val="000000"/>
                <w:sz w:val="21"/>
                <w:szCs w:val="21"/>
                <w:lang w:eastAsia="zh-CN"/>
              </w:rPr>
            </w:pPr>
            <w:ins w:id="14819" w:author="user" w:date="2019-09-25T16:52:00Z">
              <w:del w:id="14820" w:author="user" w:date="2019-10-30T09:10:00Z">
                <w:r>
                  <w:rPr>
                    <w:rFonts w:ascii="仿宋_GB2312" w:hAnsi="仿宋_GB2312" w:cs="仿宋_GB2312"/>
                    <w:color w:val="000000"/>
                    <w:sz w:val="21"/>
                    <w:szCs w:val="21"/>
                    <w:lang w:eastAsia="zh-CN"/>
                  </w:rPr>
                  <w:delText>17</w:delText>
                </w:r>
              </w:del>
            </w:ins>
          </w:p>
        </w:tc>
        <w:tc>
          <w:tcPr>
            <w:tcW w:w="774" w:type="dxa"/>
            <w:vAlign w:val="center"/>
            <w:tcPrChange w:id="14821" w:author="user" w:date="2019-09-25T16:38:00Z">
              <w:tcPr>
                <w:tcW w:w="774" w:type="dxa"/>
                <w:vAlign w:val="center"/>
              </w:tcPr>
            </w:tcPrChange>
          </w:tcPr>
          <w:p>
            <w:pPr>
              <w:widowControl w:val="0"/>
              <w:spacing w:line="240" w:lineRule="auto"/>
              <w:jc w:val="center"/>
              <w:rPr>
                <w:ins w:id="14822" w:author="user" w:date="2019-09-25T16:35:00Z"/>
                <w:del w:id="14823" w:author="user" w:date="2019-10-30T09:10:00Z"/>
                <w:rFonts w:ascii="仿宋_GB2312" w:hAnsi="仿宋_GB2312" w:cs="仿宋_GB2312"/>
                <w:color w:val="000000"/>
                <w:sz w:val="21"/>
                <w:szCs w:val="21"/>
                <w:lang w:eastAsia="zh-CN"/>
              </w:rPr>
            </w:pPr>
            <w:ins w:id="14824" w:author="user" w:date="2019-09-25T16:35:00Z">
              <w:del w:id="14825" w:author="user" w:date="2019-10-30T09:10:00Z">
                <w:r>
                  <w:rPr>
                    <w:rFonts w:hint="eastAsia" w:ascii="仿宋_GB2312" w:hAnsi="仿宋_GB2312" w:cs="仿宋_GB2312"/>
                    <w:color w:val="000000"/>
                    <w:sz w:val="21"/>
                    <w:szCs w:val="21"/>
                    <w:lang w:eastAsia="zh-CN"/>
                  </w:rPr>
                  <w:delText>4010</w:delText>
                </w:r>
              </w:del>
            </w:ins>
          </w:p>
        </w:tc>
        <w:tc>
          <w:tcPr>
            <w:tcW w:w="1565" w:type="dxa"/>
            <w:vAlign w:val="center"/>
            <w:tcPrChange w:id="14826" w:author="user" w:date="2019-09-25T16:38:00Z">
              <w:tcPr>
                <w:tcW w:w="1565" w:type="dxa"/>
                <w:vAlign w:val="center"/>
              </w:tcPr>
            </w:tcPrChange>
          </w:tcPr>
          <w:p>
            <w:pPr>
              <w:spacing w:line="240" w:lineRule="auto"/>
              <w:jc w:val="center"/>
              <w:rPr>
                <w:ins w:id="14827" w:author="user" w:date="2019-09-25T16:35:00Z"/>
                <w:del w:id="14828" w:author="user" w:date="2019-10-30T09:10:00Z"/>
                <w:rFonts w:ascii="仿宋_GB2312" w:hAnsi="仿宋_GB2312" w:cs="仿宋_GB2312"/>
                <w:color w:val="000000"/>
                <w:sz w:val="21"/>
                <w:szCs w:val="21"/>
                <w:lang w:eastAsia="zh-CN"/>
              </w:rPr>
            </w:pPr>
            <w:ins w:id="14829" w:author="user" w:date="2019-09-25T16:35:00Z">
              <w:del w:id="14830" w:author="user" w:date="2019-10-30T09:10:00Z">
                <w:r>
                  <w:rPr>
                    <w:rFonts w:hint="eastAsia" w:ascii="仿宋_GB2312" w:hAnsi="仿宋_GB2312" w:cs="仿宋_GB2312"/>
                    <w:color w:val="000000"/>
                    <w:sz w:val="21"/>
                    <w:szCs w:val="21"/>
                    <w:lang w:eastAsia="zh-CN"/>
                  </w:rPr>
                  <w:delText>利率是否固定</w:delText>
                </w:r>
              </w:del>
            </w:ins>
          </w:p>
        </w:tc>
        <w:tc>
          <w:tcPr>
            <w:tcW w:w="1138" w:type="dxa"/>
            <w:vAlign w:val="center"/>
            <w:tcPrChange w:id="14831" w:author="user" w:date="2019-09-25T16:38:00Z">
              <w:tcPr>
                <w:tcW w:w="1138" w:type="dxa"/>
                <w:vAlign w:val="center"/>
              </w:tcPr>
            </w:tcPrChange>
          </w:tcPr>
          <w:p>
            <w:pPr>
              <w:spacing w:line="240" w:lineRule="auto"/>
              <w:jc w:val="center"/>
              <w:rPr>
                <w:ins w:id="14832" w:author="user" w:date="2019-09-25T16:35:00Z"/>
                <w:del w:id="14833" w:author="user" w:date="2019-10-30T09:10:00Z"/>
                <w:rFonts w:ascii="仿宋_GB2312" w:hAnsi="仿宋_GB2312" w:cs="仿宋_GB2312"/>
                <w:color w:val="000000"/>
                <w:sz w:val="21"/>
                <w:szCs w:val="21"/>
                <w:lang w:eastAsia="zh-CN"/>
              </w:rPr>
            </w:pPr>
            <w:ins w:id="14834" w:author="user" w:date="2019-09-25T16:35:00Z">
              <w:del w:id="14835" w:author="user" w:date="2019-10-30T09:10:00Z">
                <w:r>
                  <w:rPr>
                    <w:rFonts w:hint="eastAsia" w:ascii="仿宋_GB2312" w:hAnsi="仿宋_GB2312" w:cs="仿宋_GB2312"/>
                    <w:color w:val="000000"/>
                    <w:sz w:val="21"/>
                    <w:szCs w:val="21"/>
                    <w:lang w:eastAsia="zh-CN"/>
                  </w:rPr>
                  <w:delText>4!an</w:delText>
                </w:r>
              </w:del>
            </w:ins>
          </w:p>
        </w:tc>
        <w:tc>
          <w:tcPr>
            <w:tcW w:w="4215" w:type="dxa"/>
            <w:vAlign w:val="center"/>
            <w:tcPrChange w:id="14836" w:author="user" w:date="2019-09-25T16:38:00Z">
              <w:tcPr>
                <w:tcW w:w="4215" w:type="dxa"/>
                <w:vAlign w:val="center"/>
              </w:tcPr>
            </w:tcPrChange>
          </w:tcPr>
          <w:p>
            <w:pPr>
              <w:spacing w:line="240" w:lineRule="auto"/>
              <w:jc w:val="both"/>
              <w:rPr>
                <w:ins w:id="14837" w:author="user" w:date="2019-09-25T16:35:00Z"/>
                <w:del w:id="14838" w:author="user" w:date="2019-10-30T09:10:00Z"/>
                <w:rFonts w:ascii="仿宋_GB2312" w:hAnsi="仿宋_GB2312" w:cs="仿宋_GB2312"/>
                <w:color w:val="000000"/>
                <w:sz w:val="21"/>
                <w:szCs w:val="21"/>
                <w:lang w:eastAsia="zh-CN"/>
              </w:rPr>
            </w:pPr>
            <w:ins w:id="14839" w:author="user" w:date="2019-09-25T16:35:00Z">
              <w:del w:id="14840" w:author="user" w:date="2019-10-30T09:10:00Z">
                <w:r>
                  <w:rPr>
                    <w:rFonts w:hint="eastAsia" w:ascii="仿宋_GB2312" w:hAnsi="仿宋_GB2312" w:cs="仿宋_GB2312"/>
                    <w:color w:val="000000"/>
                    <w:sz w:val="21"/>
                    <w:szCs w:val="21"/>
                    <w:lang w:eastAsia="zh-CN"/>
                  </w:rPr>
                  <w:delText>1.指金融合约交易是否在合约期内利率水平可以变动。</w:delText>
                </w:r>
              </w:del>
            </w:ins>
            <w:ins w:id="14841" w:author="user" w:date="2019-09-25T16:35:00Z">
              <w:del w:id="14842" w:author="user" w:date="2019-10-30T09:10:00Z">
                <w:r>
                  <w:rPr>
                    <w:rFonts w:hint="eastAsia" w:ascii="仿宋_GB2312" w:hAnsi="仿宋_GB2312" w:cs="仿宋_GB2312"/>
                    <w:color w:val="000000"/>
                    <w:sz w:val="21"/>
                    <w:szCs w:val="21"/>
                    <w:lang w:eastAsia="zh-CN"/>
                  </w:rPr>
                  <w:br w:type="textWrapping"/>
                </w:r>
              </w:del>
            </w:ins>
            <w:ins w:id="14843" w:author="user" w:date="2019-09-25T16:35:00Z">
              <w:del w:id="14844" w:author="user" w:date="2019-10-30T09:10:00Z">
                <w:r>
                  <w:rPr>
                    <w:rFonts w:hint="eastAsia" w:ascii="仿宋_GB2312" w:hAnsi="仿宋_GB2312" w:cs="仿宋_GB2312"/>
                    <w:color w:val="000000"/>
                    <w:sz w:val="21"/>
                    <w:szCs w:val="21"/>
                    <w:lang w:eastAsia="zh-CN"/>
                  </w:rPr>
                  <w:delText>2.RF01 固定利率：指金融合约交易双方明确约定在该合约持续期间执行固定不变的利率。RF02 浮动利率：指依据金融合约交易双方约定或法律法规规定，在合约期间，可根据特定条件一次或多次变更利率。数据更新频率为月度。</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4847"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4845" w:author="user" w:date="2019-09-25T16:35:00Z"/>
          <w:del w:id="14846" w:author="user" w:date="2019-10-30T09:10:00Z"/>
          <w:trPrChange w:id="14847" w:author="user" w:date="2019-09-25T16:38:00Z">
            <w:trPr>
              <w:trHeight w:val="360" w:hRule="atLeast"/>
            </w:trPr>
          </w:trPrChange>
        </w:trPr>
        <w:tc>
          <w:tcPr>
            <w:tcW w:w="648" w:type="dxa"/>
            <w:vAlign w:val="center"/>
            <w:tcPrChange w:id="14848" w:author="user" w:date="2019-09-25T16:38:00Z">
              <w:tcPr>
                <w:tcW w:w="648" w:type="dxa"/>
                <w:vAlign w:val="center"/>
              </w:tcPr>
            </w:tcPrChange>
          </w:tcPr>
          <w:p>
            <w:pPr>
              <w:widowControl w:val="0"/>
              <w:spacing w:line="240" w:lineRule="auto"/>
              <w:jc w:val="center"/>
              <w:rPr>
                <w:ins w:id="14849" w:author="user" w:date="2019-09-25T16:35:00Z"/>
                <w:del w:id="14850" w:author="user" w:date="2019-10-30T09:10:00Z"/>
                <w:rFonts w:ascii="仿宋_GB2312" w:hAnsi="仿宋_GB2312" w:cs="仿宋_GB2312"/>
                <w:color w:val="000000"/>
                <w:sz w:val="21"/>
                <w:szCs w:val="21"/>
                <w:lang w:eastAsia="zh-CN"/>
              </w:rPr>
            </w:pPr>
            <w:ins w:id="14851" w:author="user" w:date="2019-09-25T16:52:00Z">
              <w:del w:id="14852" w:author="user" w:date="2019-10-30T09:10:00Z">
                <w:r>
                  <w:rPr>
                    <w:rFonts w:ascii="仿宋_GB2312" w:hAnsi="仿宋_GB2312" w:cs="仿宋_GB2312"/>
                    <w:color w:val="000000"/>
                    <w:sz w:val="21"/>
                    <w:szCs w:val="21"/>
                    <w:lang w:eastAsia="zh-CN"/>
                  </w:rPr>
                  <w:delText>18</w:delText>
                </w:r>
              </w:del>
            </w:ins>
          </w:p>
        </w:tc>
        <w:tc>
          <w:tcPr>
            <w:tcW w:w="774" w:type="dxa"/>
            <w:vAlign w:val="center"/>
            <w:tcPrChange w:id="14853" w:author="user" w:date="2019-09-25T16:38:00Z">
              <w:tcPr>
                <w:tcW w:w="774" w:type="dxa"/>
                <w:vAlign w:val="center"/>
              </w:tcPr>
            </w:tcPrChange>
          </w:tcPr>
          <w:p>
            <w:pPr>
              <w:widowControl w:val="0"/>
              <w:spacing w:line="240" w:lineRule="auto"/>
              <w:jc w:val="center"/>
              <w:rPr>
                <w:ins w:id="14854" w:author="user" w:date="2019-09-25T16:35:00Z"/>
                <w:del w:id="14855" w:author="user" w:date="2019-10-30T09:10:00Z"/>
                <w:rFonts w:ascii="仿宋_GB2312" w:hAnsi="仿宋_GB2312" w:cs="仿宋_GB2312"/>
                <w:color w:val="000000"/>
                <w:sz w:val="21"/>
                <w:szCs w:val="21"/>
                <w:lang w:eastAsia="zh-CN"/>
              </w:rPr>
            </w:pPr>
            <w:ins w:id="14856" w:author="user" w:date="2019-09-25T16:35:00Z">
              <w:del w:id="14857" w:author="user" w:date="2019-10-30T09:10:00Z">
                <w:r>
                  <w:rPr>
                    <w:rFonts w:hint="eastAsia" w:ascii="仿宋_GB2312" w:hAnsi="仿宋_GB2312" w:cs="仿宋_GB2312"/>
                    <w:color w:val="000000"/>
                    <w:sz w:val="21"/>
                    <w:szCs w:val="21"/>
                    <w:lang w:eastAsia="zh-CN"/>
                  </w:rPr>
                  <w:delText>4020</w:delText>
                </w:r>
              </w:del>
            </w:ins>
          </w:p>
        </w:tc>
        <w:tc>
          <w:tcPr>
            <w:tcW w:w="1565" w:type="dxa"/>
            <w:vAlign w:val="center"/>
            <w:tcPrChange w:id="14858" w:author="user" w:date="2019-09-25T16:38:00Z">
              <w:tcPr>
                <w:tcW w:w="1565" w:type="dxa"/>
                <w:vAlign w:val="center"/>
              </w:tcPr>
            </w:tcPrChange>
          </w:tcPr>
          <w:p>
            <w:pPr>
              <w:spacing w:line="240" w:lineRule="auto"/>
              <w:jc w:val="center"/>
              <w:rPr>
                <w:ins w:id="14859" w:author="user" w:date="2019-09-25T16:35:00Z"/>
                <w:del w:id="14860" w:author="user" w:date="2019-10-30T09:10:00Z"/>
                <w:rFonts w:ascii="仿宋_GB2312" w:hAnsi="仿宋_GB2312" w:cs="仿宋_GB2312"/>
                <w:color w:val="000000"/>
                <w:sz w:val="21"/>
                <w:szCs w:val="21"/>
                <w:lang w:eastAsia="zh-CN"/>
              </w:rPr>
            </w:pPr>
            <w:ins w:id="14861" w:author="user" w:date="2019-09-25T16:35:00Z">
              <w:del w:id="14862" w:author="user" w:date="2019-10-30T09:10:00Z">
                <w:r>
                  <w:rPr>
                    <w:rFonts w:hint="eastAsia" w:ascii="仿宋_GB2312" w:hAnsi="仿宋_GB2312" w:cs="仿宋_GB2312"/>
                    <w:color w:val="000000"/>
                    <w:sz w:val="21"/>
                    <w:szCs w:val="21"/>
                    <w:lang w:eastAsia="zh-CN"/>
                  </w:rPr>
                  <w:delText>利率水平</w:delText>
                </w:r>
              </w:del>
            </w:ins>
          </w:p>
        </w:tc>
        <w:tc>
          <w:tcPr>
            <w:tcW w:w="1138" w:type="dxa"/>
            <w:vAlign w:val="center"/>
            <w:tcPrChange w:id="14863" w:author="user" w:date="2019-09-25T16:38:00Z">
              <w:tcPr>
                <w:tcW w:w="1138" w:type="dxa"/>
                <w:vAlign w:val="center"/>
              </w:tcPr>
            </w:tcPrChange>
          </w:tcPr>
          <w:p>
            <w:pPr>
              <w:spacing w:line="240" w:lineRule="auto"/>
              <w:jc w:val="center"/>
              <w:rPr>
                <w:ins w:id="14864" w:author="user" w:date="2019-09-25T16:35:00Z"/>
                <w:del w:id="14865" w:author="user" w:date="2019-10-30T09:10:00Z"/>
                <w:rFonts w:ascii="仿宋_GB2312" w:hAnsi="仿宋_GB2312" w:cs="仿宋_GB2312"/>
                <w:color w:val="000000"/>
                <w:sz w:val="21"/>
                <w:szCs w:val="21"/>
                <w:lang w:eastAsia="zh-CN"/>
              </w:rPr>
            </w:pPr>
            <w:ins w:id="14866" w:author="user" w:date="2019-09-25T16:35:00Z">
              <w:del w:id="14867" w:author="user" w:date="2019-10-30T09:10:00Z">
                <w:r>
                  <w:rPr>
                    <w:rFonts w:hint="eastAsia" w:ascii="仿宋_GB2312" w:hAnsi="仿宋_GB2312" w:cs="仿宋_GB2312"/>
                    <w:color w:val="000000"/>
                    <w:sz w:val="21"/>
                    <w:szCs w:val="21"/>
                    <w:lang w:eastAsia="zh-CN"/>
                  </w:rPr>
                  <w:delText>13(5)</w:delText>
                </w:r>
              </w:del>
            </w:ins>
          </w:p>
        </w:tc>
        <w:tc>
          <w:tcPr>
            <w:tcW w:w="4215" w:type="dxa"/>
            <w:vAlign w:val="center"/>
            <w:tcPrChange w:id="14868" w:author="user" w:date="2019-09-25T16:38:00Z">
              <w:tcPr>
                <w:tcW w:w="4215" w:type="dxa"/>
                <w:vAlign w:val="center"/>
              </w:tcPr>
            </w:tcPrChange>
          </w:tcPr>
          <w:p>
            <w:pPr>
              <w:spacing w:line="240" w:lineRule="auto"/>
              <w:jc w:val="both"/>
              <w:rPr>
                <w:ins w:id="14869" w:author="user" w:date="2019-09-25T16:35:00Z"/>
                <w:del w:id="14870" w:author="user" w:date="2019-10-30T09:10:00Z"/>
                <w:rFonts w:ascii="仿宋_GB2312" w:hAnsi="仿宋_GB2312" w:cs="仿宋_GB2312"/>
                <w:color w:val="000000"/>
                <w:sz w:val="21"/>
                <w:szCs w:val="21"/>
                <w:lang w:eastAsia="zh-CN"/>
              </w:rPr>
            </w:pPr>
            <w:ins w:id="14871" w:author="user" w:date="2019-09-25T16:35:00Z">
              <w:del w:id="14872" w:author="user" w:date="2019-10-30T09:10:00Z">
                <w:r>
                  <w:rPr>
                    <w:rFonts w:hint="eastAsia" w:ascii="仿宋_GB2312" w:hAnsi="仿宋_GB2312" w:cs="仿宋_GB2312"/>
                    <w:color w:val="000000"/>
                    <w:sz w:val="21"/>
                    <w:szCs w:val="21"/>
                    <w:lang w:eastAsia="zh-CN"/>
                  </w:rPr>
                  <w:delText>1.指金融合约中规定的实际执行的年利率水平。</w:delText>
                </w:r>
              </w:del>
            </w:ins>
            <w:ins w:id="14873" w:author="user" w:date="2019-09-25T16:35:00Z">
              <w:del w:id="14874" w:author="user" w:date="2019-10-30T09:10:00Z">
                <w:r>
                  <w:rPr>
                    <w:rFonts w:hint="eastAsia" w:ascii="仿宋_GB2312" w:hAnsi="仿宋_GB2312" w:cs="仿宋_GB2312"/>
                    <w:color w:val="000000"/>
                    <w:sz w:val="21"/>
                    <w:szCs w:val="21"/>
                    <w:lang w:eastAsia="zh-CN"/>
                  </w:rPr>
                  <w:br w:type="textWrapping"/>
                </w:r>
              </w:del>
            </w:ins>
            <w:ins w:id="14875" w:author="user" w:date="2019-09-25T16:35:00Z">
              <w:del w:id="14876" w:author="user" w:date="2019-10-30T09:10:00Z">
                <w:r>
                  <w:rPr>
                    <w:rFonts w:hint="eastAsia" w:ascii="仿宋_GB2312" w:hAnsi="仿宋_GB2312" w:cs="仿宋_GB2312"/>
                    <w:color w:val="000000"/>
                    <w:sz w:val="21"/>
                    <w:szCs w:val="21"/>
                    <w:lang w:eastAsia="zh-CN"/>
                  </w:rPr>
                  <w:delText>2.利率水平填写报告日的实际年化利率水平，例如年利率5.2%，则填报5.20000。数据更新频率为月度。</w:delText>
                </w:r>
              </w:del>
            </w:ins>
            <w:ins w:id="14877" w:author="user" w:date="2019-09-25T16:35:00Z">
              <w:del w:id="14878" w:author="user" w:date="2019-10-30T09:10:00Z">
                <w:r>
                  <w:rPr>
                    <w:rFonts w:hint="eastAsia" w:ascii="仿宋_GB2312" w:hAnsi="仿宋_GB2312" w:cs="仿宋_GB2312"/>
                    <w:color w:val="000000"/>
                    <w:sz w:val="21"/>
                    <w:szCs w:val="21"/>
                    <w:lang w:eastAsia="zh-CN"/>
                  </w:rPr>
                  <w:br w:type="textWrapping"/>
                </w:r>
              </w:del>
            </w:ins>
            <w:ins w:id="14879" w:author="user" w:date="2019-09-25T16:35:00Z">
              <w:del w:id="14880" w:author="user" w:date="2019-10-30T09:10:00Z">
                <w:r>
                  <w:rPr>
                    <w:rFonts w:hint="eastAsia" w:ascii="仿宋_GB2312" w:hAnsi="仿宋_GB2312" w:cs="仿宋_GB2312"/>
                    <w:color w:val="000000"/>
                    <w:sz w:val="21"/>
                    <w:szCs w:val="21"/>
                    <w:lang w:eastAsia="zh-CN"/>
                  </w:rPr>
                  <w:delText>3.值域：0.00000≤利率水平≤1000000.00000</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4883"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4881" w:author="user" w:date="2019-09-25T16:35:00Z"/>
          <w:del w:id="14882" w:author="user" w:date="2019-10-30T09:10:00Z"/>
          <w:trPrChange w:id="14883" w:author="user" w:date="2019-09-25T16:38:00Z">
            <w:trPr>
              <w:trHeight w:val="360" w:hRule="atLeast"/>
            </w:trPr>
          </w:trPrChange>
        </w:trPr>
        <w:tc>
          <w:tcPr>
            <w:tcW w:w="648" w:type="dxa"/>
            <w:vAlign w:val="center"/>
            <w:tcPrChange w:id="14884" w:author="user" w:date="2019-09-25T16:38:00Z">
              <w:tcPr>
                <w:tcW w:w="648" w:type="dxa"/>
                <w:vAlign w:val="center"/>
              </w:tcPr>
            </w:tcPrChange>
          </w:tcPr>
          <w:p>
            <w:pPr>
              <w:widowControl w:val="0"/>
              <w:spacing w:line="240" w:lineRule="auto"/>
              <w:jc w:val="center"/>
              <w:rPr>
                <w:ins w:id="14885" w:author="user" w:date="2019-09-25T16:35:00Z"/>
                <w:del w:id="14886" w:author="user" w:date="2019-10-30T09:10:00Z"/>
                <w:rFonts w:ascii="仿宋_GB2312" w:hAnsi="仿宋_GB2312" w:cs="仿宋_GB2312"/>
                <w:color w:val="000000"/>
                <w:sz w:val="21"/>
                <w:szCs w:val="21"/>
                <w:lang w:eastAsia="zh-CN"/>
              </w:rPr>
            </w:pPr>
            <w:ins w:id="14887" w:author="user" w:date="2019-09-25T16:52:00Z">
              <w:del w:id="14888" w:author="user" w:date="2019-10-30T09:10:00Z">
                <w:r>
                  <w:rPr>
                    <w:rFonts w:ascii="仿宋_GB2312" w:hAnsi="仿宋_GB2312" w:cs="仿宋_GB2312"/>
                    <w:color w:val="000000"/>
                    <w:sz w:val="21"/>
                    <w:szCs w:val="21"/>
                    <w:lang w:eastAsia="zh-CN"/>
                  </w:rPr>
                  <w:delText>19</w:delText>
                </w:r>
              </w:del>
            </w:ins>
          </w:p>
        </w:tc>
        <w:tc>
          <w:tcPr>
            <w:tcW w:w="774" w:type="dxa"/>
            <w:vAlign w:val="center"/>
            <w:tcPrChange w:id="14889" w:author="user" w:date="2019-09-25T16:38:00Z">
              <w:tcPr>
                <w:tcW w:w="774" w:type="dxa"/>
                <w:vAlign w:val="center"/>
              </w:tcPr>
            </w:tcPrChange>
          </w:tcPr>
          <w:p>
            <w:pPr>
              <w:widowControl w:val="0"/>
              <w:spacing w:line="240" w:lineRule="auto"/>
              <w:jc w:val="center"/>
              <w:rPr>
                <w:ins w:id="14890" w:author="user" w:date="2019-09-25T16:35:00Z"/>
                <w:del w:id="14891" w:author="user" w:date="2019-10-30T09:10:00Z"/>
                <w:rFonts w:ascii="仿宋_GB2312" w:hAnsi="仿宋_GB2312" w:cs="仿宋_GB2312"/>
                <w:color w:val="000000"/>
                <w:sz w:val="21"/>
                <w:szCs w:val="21"/>
                <w:lang w:eastAsia="zh-CN"/>
              </w:rPr>
            </w:pPr>
            <w:ins w:id="14892" w:author="user" w:date="2019-09-25T16:35:00Z">
              <w:del w:id="14893" w:author="user" w:date="2019-10-30T09:10:00Z">
                <w:r>
                  <w:rPr>
                    <w:rFonts w:hint="eastAsia" w:ascii="仿宋_GB2312" w:hAnsi="仿宋_GB2312" w:cs="仿宋_GB2312"/>
                    <w:color w:val="000000"/>
                    <w:sz w:val="21"/>
                    <w:szCs w:val="21"/>
                    <w:lang w:eastAsia="zh-CN"/>
                  </w:rPr>
                  <w:delText>5010</w:delText>
                </w:r>
              </w:del>
            </w:ins>
          </w:p>
        </w:tc>
        <w:tc>
          <w:tcPr>
            <w:tcW w:w="1565" w:type="dxa"/>
            <w:vAlign w:val="center"/>
            <w:tcPrChange w:id="14894" w:author="user" w:date="2019-09-25T16:38:00Z">
              <w:tcPr>
                <w:tcW w:w="1565" w:type="dxa"/>
                <w:vAlign w:val="center"/>
              </w:tcPr>
            </w:tcPrChange>
          </w:tcPr>
          <w:p>
            <w:pPr>
              <w:spacing w:line="240" w:lineRule="auto"/>
              <w:jc w:val="center"/>
              <w:rPr>
                <w:ins w:id="14895" w:author="user" w:date="2019-09-25T16:35:00Z"/>
                <w:del w:id="14896" w:author="user" w:date="2019-10-30T09:10:00Z"/>
                <w:rFonts w:ascii="仿宋_GB2312" w:hAnsi="仿宋_GB2312" w:cs="仿宋_GB2312"/>
                <w:color w:val="000000"/>
                <w:sz w:val="21"/>
                <w:szCs w:val="21"/>
                <w:lang w:eastAsia="zh-CN"/>
              </w:rPr>
            </w:pPr>
            <w:ins w:id="14897" w:author="user" w:date="2019-09-25T16:35:00Z">
              <w:del w:id="14898" w:author="user" w:date="2019-10-30T09:10:00Z">
                <w:r>
                  <w:rPr>
                    <w:rFonts w:hint="eastAsia" w:ascii="仿宋_GB2312" w:hAnsi="仿宋_GB2312" w:cs="仿宋_GB2312"/>
                    <w:color w:val="000000"/>
                    <w:sz w:val="21"/>
                    <w:szCs w:val="21"/>
                    <w:lang w:eastAsia="zh-CN"/>
                  </w:rPr>
                  <w:delText>贷款担保方式</w:delText>
                </w:r>
              </w:del>
            </w:ins>
          </w:p>
        </w:tc>
        <w:tc>
          <w:tcPr>
            <w:tcW w:w="1138" w:type="dxa"/>
            <w:vAlign w:val="center"/>
            <w:tcPrChange w:id="14899" w:author="user" w:date="2019-09-25T16:38:00Z">
              <w:tcPr>
                <w:tcW w:w="1138" w:type="dxa"/>
                <w:vAlign w:val="center"/>
              </w:tcPr>
            </w:tcPrChange>
          </w:tcPr>
          <w:p>
            <w:pPr>
              <w:spacing w:line="240" w:lineRule="auto"/>
              <w:jc w:val="center"/>
              <w:rPr>
                <w:ins w:id="14900" w:author="user" w:date="2019-09-25T16:35:00Z"/>
                <w:del w:id="14901" w:author="user" w:date="2019-10-30T09:10:00Z"/>
                <w:rFonts w:ascii="仿宋_GB2312" w:hAnsi="仿宋_GB2312" w:cs="仿宋_GB2312"/>
                <w:color w:val="000000"/>
                <w:sz w:val="21"/>
                <w:szCs w:val="21"/>
                <w:lang w:eastAsia="zh-CN"/>
              </w:rPr>
            </w:pPr>
            <w:ins w:id="14902" w:author="user" w:date="2019-09-25T16:35:00Z">
              <w:del w:id="14903" w:author="user" w:date="2019-10-30T09:10:00Z">
                <w:r>
                  <w:rPr>
                    <w:rFonts w:hint="eastAsia" w:ascii="仿宋_GB2312" w:hAnsi="仿宋_GB2312" w:cs="仿宋_GB2312"/>
                    <w:color w:val="000000"/>
                    <w:sz w:val="21"/>
                    <w:szCs w:val="21"/>
                    <w:lang w:eastAsia="zh-CN"/>
                  </w:rPr>
                  <w:delText>an1..3</w:delText>
                </w:r>
              </w:del>
            </w:ins>
          </w:p>
        </w:tc>
        <w:tc>
          <w:tcPr>
            <w:tcW w:w="4215" w:type="dxa"/>
            <w:vAlign w:val="center"/>
            <w:tcPrChange w:id="14904" w:author="user" w:date="2019-09-25T16:38:00Z">
              <w:tcPr>
                <w:tcW w:w="4215" w:type="dxa"/>
                <w:vAlign w:val="center"/>
              </w:tcPr>
            </w:tcPrChange>
          </w:tcPr>
          <w:p>
            <w:pPr>
              <w:spacing w:line="240" w:lineRule="auto"/>
              <w:jc w:val="both"/>
              <w:rPr>
                <w:ins w:id="14905" w:author="user" w:date="2019-09-25T16:35:00Z"/>
                <w:del w:id="14906" w:author="user" w:date="2019-10-30T09:10:00Z"/>
                <w:rFonts w:ascii="仿宋_GB2312" w:hAnsi="仿宋_GB2312" w:cs="仿宋_GB2312"/>
                <w:color w:val="000000"/>
                <w:sz w:val="21"/>
                <w:szCs w:val="21"/>
                <w:lang w:eastAsia="zh-CN"/>
              </w:rPr>
            </w:pPr>
            <w:ins w:id="14907" w:author="user" w:date="2019-09-25T16:35:00Z">
              <w:del w:id="14908" w:author="user" w:date="2019-10-30T09:10:00Z">
                <w:r>
                  <w:rPr>
                    <w:rFonts w:hint="eastAsia" w:ascii="仿宋_GB2312" w:hAnsi="仿宋_GB2312" w:cs="仿宋_GB2312"/>
                    <w:color w:val="000000"/>
                    <w:sz w:val="21"/>
                    <w:szCs w:val="21"/>
                    <w:lang w:eastAsia="zh-CN"/>
                  </w:rPr>
                  <w:delText>1.指借款人根据要求提供的贷款保证的方式。</w:delText>
                </w:r>
              </w:del>
            </w:ins>
            <w:ins w:id="14909" w:author="user" w:date="2019-09-25T16:35:00Z">
              <w:del w:id="14910" w:author="user" w:date="2019-10-30T09:10:00Z">
                <w:r>
                  <w:rPr>
                    <w:rFonts w:hint="eastAsia" w:ascii="仿宋_GB2312" w:hAnsi="仿宋_GB2312" w:cs="仿宋_GB2312"/>
                    <w:color w:val="000000"/>
                    <w:sz w:val="21"/>
                    <w:szCs w:val="21"/>
                    <w:lang w:eastAsia="zh-CN"/>
                  </w:rPr>
                  <w:br w:type="textWrapping"/>
                </w:r>
              </w:del>
            </w:ins>
            <w:ins w:id="14911" w:author="user" w:date="2019-09-25T16:35:00Z">
              <w:del w:id="14912" w:author="user" w:date="2019-10-30T09:10:00Z">
                <w:r>
                  <w:rPr>
                    <w:rFonts w:hint="eastAsia" w:ascii="仿宋_GB2312" w:hAnsi="仿宋_GB2312" w:cs="仿宋_GB2312"/>
                    <w:color w:val="000000"/>
                    <w:sz w:val="21"/>
                    <w:szCs w:val="21"/>
                    <w:lang w:eastAsia="zh-CN"/>
                  </w:rPr>
                  <w:delText>2.包含质押贷款、抵押贷款、保证贷款、信用/免担保贷款、组合担保和其他等。数据更新的频率为月度。</w:delText>
                </w:r>
              </w:del>
            </w:ins>
            <w:ins w:id="14913" w:author="user" w:date="2019-09-25T16:35:00Z">
              <w:del w:id="14914" w:author="user" w:date="2019-10-30T09:10:00Z">
                <w:r>
                  <w:rPr>
                    <w:rFonts w:hint="eastAsia" w:ascii="仿宋_GB2312" w:hAnsi="仿宋_GB2312" w:cs="仿宋_GB2312"/>
                    <w:color w:val="000000"/>
                    <w:sz w:val="21"/>
                    <w:szCs w:val="21"/>
                    <w:lang w:eastAsia="zh-CN"/>
                  </w:rPr>
                  <w:br w:type="textWrapping"/>
                </w:r>
              </w:del>
            </w:ins>
            <w:ins w:id="14915" w:author="user" w:date="2019-09-25T16:35:00Z">
              <w:del w:id="14916" w:author="user" w:date="2019-10-30T09:10:00Z">
                <w:r>
                  <w:rPr>
                    <w:rFonts w:hint="eastAsia" w:ascii="仿宋_GB2312" w:hAnsi="仿宋_GB2312" w:cs="仿宋_GB2312"/>
                    <w:color w:val="000000"/>
                    <w:sz w:val="21"/>
                    <w:szCs w:val="21"/>
                    <w:lang w:eastAsia="zh-CN"/>
                  </w:rPr>
                  <w:delText>3.值域：</w:delText>
                </w:r>
              </w:del>
            </w:ins>
          </w:p>
          <w:p>
            <w:pPr>
              <w:spacing w:line="240" w:lineRule="auto"/>
              <w:jc w:val="both"/>
              <w:rPr>
                <w:ins w:id="14917" w:author="user" w:date="2019-09-25T16:35:00Z"/>
                <w:del w:id="14918" w:author="user" w:date="2019-10-30T09:10:00Z"/>
                <w:rFonts w:ascii="仿宋_GB2312" w:hAnsi="仿宋_GB2312" w:cs="仿宋_GB2312"/>
                <w:color w:val="000000"/>
                <w:sz w:val="21"/>
                <w:szCs w:val="21"/>
                <w:lang w:eastAsia="zh-CN"/>
              </w:rPr>
            </w:pPr>
            <w:ins w:id="14919" w:author="user" w:date="2019-09-25T16:35:00Z">
              <w:del w:id="14920" w:author="user" w:date="2019-10-30T09:10:00Z">
                <w:r>
                  <w:rPr>
                    <w:rFonts w:hint="eastAsia" w:ascii="仿宋_GB2312" w:hAnsi="仿宋_GB2312" w:cs="仿宋_GB2312"/>
                    <w:color w:val="000000"/>
                    <w:sz w:val="21"/>
                    <w:szCs w:val="21"/>
                    <w:lang w:eastAsia="zh-CN"/>
                  </w:rPr>
                  <w:delText>A 质押贷款</w:delText>
                </w:r>
              </w:del>
            </w:ins>
            <w:ins w:id="14921" w:author="user" w:date="2019-09-25T16:35:00Z">
              <w:del w:id="14922" w:author="user" w:date="2019-10-30T09:10:00Z">
                <w:r>
                  <w:rPr>
                    <w:rFonts w:hint="eastAsia" w:ascii="仿宋_GB2312" w:hAnsi="仿宋_GB2312" w:cs="仿宋_GB2312"/>
                    <w:color w:val="000000"/>
                    <w:sz w:val="21"/>
                    <w:szCs w:val="21"/>
                    <w:lang w:eastAsia="zh-CN"/>
                  </w:rPr>
                  <w:br w:type="textWrapping"/>
                </w:r>
              </w:del>
            </w:ins>
            <w:ins w:id="14923" w:author="user" w:date="2019-09-25T16:35:00Z">
              <w:del w:id="14924" w:author="user" w:date="2019-10-30T09:10:00Z">
                <w:r>
                  <w:rPr>
                    <w:rFonts w:hint="eastAsia" w:ascii="仿宋_GB2312" w:hAnsi="仿宋_GB2312" w:cs="仿宋_GB2312"/>
                    <w:color w:val="000000"/>
                    <w:sz w:val="21"/>
                    <w:szCs w:val="21"/>
                    <w:lang w:eastAsia="zh-CN"/>
                  </w:rPr>
                  <w:delText>B 抵押贷款</w:delText>
                </w:r>
              </w:del>
            </w:ins>
            <w:ins w:id="14925" w:author="user" w:date="2019-09-25T16:35:00Z">
              <w:del w:id="14926" w:author="user" w:date="2019-10-30T09:10:00Z">
                <w:r>
                  <w:rPr>
                    <w:rFonts w:hint="eastAsia" w:ascii="仿宋_GB2312" w:hAnsi="仿宋_GB2312" w:cs="仿宋_GB2312"/>
                    <w:color w:val="000000"/>
                    <w:sz w:val="21"/>
                    <w:szCs w:val="21"/>
                    <w:lang w:eastAsia="zh-CN"/>
                  </w:rPr>
                  <w:br w:type="textWrapping"/>
                </w:r>
              </w:del>
            </w:ins>
            <w:ins w:id="14927" w:author="user" w:date="2019-09-25T16:35:00Z">
              <w:del w:id="14928" w:author="user" w:date="2019-10-30T09:10:00Z">
                <w:r>
                  <w:rPr>
                    <w:rFonts w:hint="eastAsia" w:ascii="仿宋_GB2312" w:hAnsi="仿宋_GB2312" w:cs="仿宋_GB2312"/>
                    <w:color w:val="000000"/>
                    <w:sz w:val="21"/>
                    <w:szCs w:val="21"/>
                    <w:lang w:eastAsia="zh-CN"/>
                  </w:rPr>
                  <w:delText>B01 房地产抵押贷款</w:delText>
                </w:r>
              </w:del>
            </w:ins>
            <w:ins w:id="14929" w:author="user" w:date="2019-09-25T16:35:00Z">
              <w:del w:id="14930" w:author="user" w:date="2019-10-30T09:10:00Z">
                <w:r>
                  <w:rPr>
                    <w:rFonts w:hint="eastAsia" w:ascii="仿宋_GB2312" w:hAnsi="仿宋_GB2312" w:cs="仿宋_GB2312"/>
                    <w:color w:val="000000"/>
                    <w:sz w:val="21"/>
                    <w:szCs w:val="21"/>
                    <w:lang w:eastAsia="zh-CN"/>
                  </w:rPr>
                  <w:br w:type="textWrapping"/>
                </w:r>
              </w:del>
            </w:ins>
            <w:ins w:id="14931" w:author="user" w:date="2019-09-25T16:35:00Z">
              <w:del w:id="14932" w:author="user" w:date="2019-10-30T09:10:00Z">
                <w:r>
                  <w:rPr>
                    <w:rFonts w:hint="eastAsia" w:ascii="仿宋_GB2312" w:hAnsi="仿宋_GB2312" w:cs="仿宋_GB2312"/>
                    <w:color w:val="000000"/>
                    <w:sz w:val="21"/>
                    <w:szCs w:val="21"/>
                    <w:lang w:eastAsia="zh-CN"/>
                  </w:rPr>
                  <w:delText>B99 其他抵押贷款</w:delText>
                </w:r>
              </w:del>
            </w:ins>
            <w:ins w:id="14933" w:author="user" w:date="2019-09-25T16:35:00Z">
              <w:del w:id="14934" w:author="user" w:date="2019-10-30T09:10:00Z">
                <w:r>
                  <w:rPr>
                    <w:rFonts w:hint="eastAsia" w:ascii="仿宋_GB2312" w:hAnsi="仿宋_GB2312" w:cs="仿宋_GB2312"/>
                    <w:color w:val="000000"/>
                    <w:sz w:val="21"/>
                    <w:szCs w:val="21"/>
                    <w:lang w:eastAsia="zh-CN"/>
                  </w:rPr>
                  <w:br w:type="textWrapping"/>
                </w:r>
              </w:del>
            </w:ins>
            <w:ins w:id="14935" w:author="user" w:date="2019-09-25T16:35:00Z">
              <w:del w:id="14936" w:author="user" w:date="2019-10-30T09:10:00Z">
                <w:r>
                  <w:rPr>
                    <w:rFonts w:hint="eastAsia" w:ascii="仿宋_GB2312" w:hAnsi="仿宋_GB2312" w:cs="仿宋_GB2312"/>
                    <w:color w:val="000000"/>
                    <w:sz w:val="21"/>
                    <w:szCs w:val="21"/>
                    <w:lang w:eastAsia="zh-CN"/>
                  </w:rPr>
                  <w:delText>C 保证贷款</w:delText>
                </w:r>
              </w:del>
            </w:ins>
            <w:ins w:id="14937" w:author="user" w:date="2019-09-25T16:35:00Z">
              <w:del w:id="14938" w:author="user" w:date="2019-10-30T09:10:00Z">
                <w:r>
                  <w:rPr>
                    <w:rFonts w:hint="eastAsia" w:ascii="仿宋_GB2312" w:hAnsi="仿宋_GB2312" w:cs="仿宋_GB2312"/>
                    <w:color w:val="000000"/>
                    <w:sz w:val="21"/>
                    <w:szCs w:val="21"/>
                    <w:lang w:eastAsia="zh-CN"/>
                  </w:rPr>
                  <w:br w:type="textWrapping"/>
                </w:r>
              </w:del>
            </w:ins>
            <w:ins w:id="14939" w:author="user" w:date="2019-09-25T16:35:00Z">
              <w:del w:id="14940" w:author="user" w:date="2019-10-30T09:10:00Z">
                <w:r>
                  <w:rPr>
                    <w:rFonts w:hint="eastAsia" w:ascii="仿宋_GB2312" w:hAnsi="仿宋_GB2312" w:cs="仿宋_GB2312"/>
                    <w:color w:val="000000"/>
                    <w:sz w:val="21"/>
                    <w:szCs w:val="21"/>
                    <w:lang w:eastAsia="zh-CN"/>
                  </w:rPr>
                  <w:delText>C01 联保贷款（2个及以上的联合保证人）</w:delText>
                </w:r>
              </w:del>
            </w:ins>
            <w:ins w:id="14941" w:author="user" w:date="2019-09-25T16:35:00Z">
              <w:del w:id="14942" w:author="user" w:date="2019-10-30T09:10:00Z">
                <w:r>
                  <w:rPr>
                    <w:rFonts w:hint="eastAsia" w:ascii="仿宋_GB2312" w:hAnsi="仿宋_GB2312" w:cs="仿宋_GB2312"/>
                    <w:color w:val="000000"/>
                    <w:sz w:val="21"/>
                    <w:szCs w:val="21"/>
                    <w:lang w:eastAsia="zh-CN"/>
                  </w:rPr>
                  <w:br w:type="textWrapping"/>
                </w:r>
              </w:del>
            </w:ins>
            <w:ins w:id="14943" w:author="user" w:date="2019-09-25T16:35:00Z">
              <w:del w:id="14944" w:author="user" w:date="2019-10-30T09:10:00Z">
                <w:r>
                  <w:rPr>
                    <w:rFonts w:hint="eastAsia" w:ascii="仿宋_GB2312" w:hAnsi="仿宋_GB2312" w:cs="仿宋_GB2312"/>
                    <w:color w:val="000000"/>
                    <w:sz w:val="21"/>
                    <w:szCs w:val="21"/>
                    <w:lang w:eastAsia="zh-CN"/>
                  </w:rPr>
                  <w:delText>C99 其他保证贷款</w:delText>
                </w:r>
              </w:del>
            </w:ins>
            <w:ins w:id="14945" w:author="user" w:date="2019-09-25T16:35:00Z">
              <w:del w:id="14946" w:author="user" w:date="2019-10-30T09:10:00Z">
                <w:r>
                  <w:rPr>
                    <w:rFonts w:hint="eastAsia" w:ascii="仿宋_GB2312" w:hAnsi="仿宋_GB2312" w:cs="仿宋_GB2312"/>
                    <w:color w:val="000000"/>
                    <w:sz w:val="21"/>
                    <w:szCs w:val="21"/>
                    <w:lang w:eastAsia="zh-CN"/>
                  </w:rPr>
                  <w:br w:type="textWrapping"/>
                </w:r>
              </w:del>
            </w:ins>
            <w:ins w:id="14947" w:author="user" w:date="2019-09-25T16:35:00Z">
              <w:del w:id="14948" w:author="user" w:date="2019-10-30T09:10:00Z">
                <w:r>
                  <w:rPr>
                    <w:rFonts w:hint="eastAsia" w:ascii="仿宋_GB2312" w:hAnsi="仿宋_GB2312" w:cs="仿宋_GB2312"/>
                    <w:color w:val="000000"/>
                    <w:sz w:val="21"/>
                    <w:szCs w:val="21"/>
                    <w:lang w:eastAsia="zh-CN"/>
                  </w:rPr>
                  <w:delText>D 信用/免担保贷款</w:delText>
                </w:r>
              </w:del>
            </w:ins>
            <w:ins w:id="14949" w:author="user" w:date="2019-09-25T16:35:00Z">
              <w:del w:id="14950" w:author="user" w:date="2019-10-30T09:10:00Z">
                <w:r>
                  <w:rPr>
                    <w:rFonts w:hint="eastAsia" w:ascii="仿宋_GB2312" w:hAnsi="仿宋_GB2312" w:cs="仿宋_GB2312"/>
                    <w:color w:val="000000"/>
                    <w:sz w:val="21"/>
                    <w:szCs w:val="21"/>
                    <w:lang w:eastAsia="zh-CN"/>
                  </w:rPr>
                  <w:br w:type="textWrapping"/>
                </w:r>
              </w:del>
            </w:ins>
            <w:ins w:id="14951" w:author="user" w:date="2019-09-25T16:35:00Z">
              <w:del w:id="14952" w:author="user" w:date="2019-10-30T09:10:00Z">
                <w:r>
                  <w:rPr>
                    <w:rFonts w:hint="eastAsia" w:ascii="仿宋_GB2312" w:hAnsi="仿宋_GB2312" w:cs="仿宋_GB2312"/>
                    <w:color w:val="000000"/>
                    <w:sz w:val="21"/>
                    <w:szCs w:val="21"/>
                    <w:lang w:eastAsia="zh-CN"/>
                  </w:rPr>
                  <w:delText>E 组合担保</w:delText>
                </w:r>
              </w:del>
            </w:ins>
            <w:ins w:id="14953" w:author="user" w:date="2019-09-25T16:35:00Z">
              <w:del w:id="14954" w:author="user" w:date="2019-10-30T09:10:00Z">
                <w:r>
                  <w:rPr>
                    <w:rFonts w:hint="eastAsia" w:ascii="仿宋_GB2312" w:hAnsi="仿宋_GB2312" w:cs="仿宋_GB2312"/>
                    <w:color w:val="000000"/>
                    <w:sz w:val="21"/>
                    <w:szCs w:val="21"/>
                    <w:lang w:eastAsia="zh-CN"/>
                  </w:rPr>
                  <w:br w:type="textWrapping"/>
                </w:r>
              </w:del>
            </w:ins>
            <w:ins w:id="14955" w:author="user" w:date="2019-09-25T16:35:00Z">
              <w:del w:id="14956" w:author="user" w:date="2019-10-30T09:10:00Z">
                <w:r>
                  <w:rPr>
                    <w:rFonts w:hint="eastAsia" w:ascii="仿宋_GB2312" w:hAnsi="仿宋_GB2312" w:cs="仿宋_GB2312"/>
                    <w:color w:val="000000"/>
                    <w:sz w:val="21"/>
                    <w:szCs w:val="21"/>
                    <w:lang w:eastAsia="zh-CN"/>
                  </w:rPr>
                  <w:delText>Z 其他</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4959"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4957" w:author="user" w:date="2019-09-25T16:35:00Z"/>
          <w:del w:id="14958" w:author="user" w:date="2019-10-30T09:10:00Z"/>
          <w:trPrChange w:id="14959" w:author="user" w:date="2019-09-25T16:38:00Z">
            <w:trPr>
              <w:trHeight w:val="360" w:hRule="atLeast"/>
            </w:trPr>
          </w:trPrChange>
        </w:trPr>
        <w:tc>
          <w:tcPr>
            <w:tcW w:w="648" w:type="dxa"/>
            <w:vAlign w:val="center"/>
            <w:tcPrChange w:id="14960" w:author="user" w:date="2019-09-25T16:38:00Z">
              <w:tcPr>
                <w:tcW w:w="648" w:type="dxa"/>
                <w:vAlign w:val="center"/>
              </w:tcPr>
            </w:tcPrChange>
          </w:tcPr>
          <w:p>
            <w:pPr>
              <w:widowControl w:val="0"/>
              <w:spacing w:line="240" w:lineRule="auto"/>
              <w:jc w:val="center"/>
              <w:rPr>
                <w:ins w:id="14961" w:author="user" w:date="2019-09-25T16:35:00Z"/>
                <w:del w:id="14962" w:author="user" w:date="2019-10-30T09:10:00Z"/>
                <w:rFonts w:ascii="仿宋_GB2312" w:hAnsi="仿宋_GB2312" w:cs="仿宋_GB2312"/>
                <w:color w:val="000000"/>
                <w:sz w:val="21"/>
                <w:szCs w:val="21"/>
                <w:lang w:eastAsia="zh-CN"/>
              </w:rPr>
            </w:pPr>
            <w:ins w:id="14963" w:author="user" w:date="2019-09-25T16:52:00Z">
              <w:del w:id="14964" w:author="user" w:date="2019-10-30T09:10:00Z">
                <w:r>
                  <w:rPr>
                    <w:rFonts w:ascii="仿宋_GB2312" w:hAnsi="仿宋_GB2312" w:cs="仿宋_GB2312"/>
                    <w:color w:val="000000"/>
                    <w:sz w:val="21"/>
                    <w:szCs w:val="21"/>
                    <w:lang w:eastAsia="zh-CN"/>
                  </w:rPr>
                  <w:delText>20</w:delText>
                </w:r>
              </w:del>
            </w:ins>
          </w:p>
        </w:tc>
        <w:tc>
          <w:tcPr>
            <w:tcW w:w="774" w:type="dxa"/>
            <w:vAlign w:val="center"/>
            <w:tcPrChange w:id="14965" w:author="user" w:date="2019-09-25T16:38:00Z">
              <w:tcPr>
                <w:tcW w:w="774" w:type="dxa"/>
                <w:vAlign w:val="center"/>
              </w:tcPr>
            </w:tcPrChange>
          </w:tcPr>
          <w:p>
            <w:pPr>
              <w:widowControl w:val="0"/>
              <w:spacing w:line="240" w:lineRule="auto"/>
              <w:jc w:val="center"/>
              <w:rPr>
                <w:ins w:id="14966" w:author="user" w:date="2019-09-25T16:35:00Z"/>
                <w:del w:id="14967" w:author="user" w:date="2019-10-30T09:10:00Z"/>
                <w:rFonts w:ascii="仿宋_GB2312" w:hAnsi="仿宋_GB2312" w:cs="仿宋_GB2312"/>
                <w:color w:val="000000"/>
                <w:sz w:val="21"/>
                <w:szCs w:val="21"/>
                <w:lang w:eastAsia="zh-CN"/>
              </w:rPr>
            </w:pPr>
            <w:ins w:id="14968" w:author="user" w:date="2019-09-25T16:35:00Z">
              <w:del w:id="14969" w:author="user" w:date="2019-10-30T09:10:00Z">
                <w:r>
                  <w:rPr>
                    <w:rFonts w:hint="eastAsia" w:ascii="仿宋_GB2312" w:hAnsi="仿宋_GB2312" w:cs="仿宋_GB2312"/>
                    <w:color w:val="000000"/>
                    <w:sz w:val="21"/>
                    <w:szCs w:val="21"/>
                    <w:lang w:eastAsia="zh-CN"/>
                  </w:rPr>
                  <w:delText>5020</w:delText>
                </w:r>
              </w:del>
            </w:ins>
          </w:p>
        </w:tc>
        <w:tc>
          <w:tcPr>
            <w:tcW w:w="1565" w:type="dxa"/>
            <w:vAlign w:val="center"/>
            <w:tcPrChange w:id="14970" w:author="user" w:date="2019-09-25T16:38:00Z">
              <w:tcPr>
                <w:tcW w:w="1565" w:type="dxa"/>
                <w:vAlign w:val="center"/>
              </w:tcPr>
            </w:tcPrChange>
          </w:tcPr>
          <w:p>
            <w:pPr>
              <w:spacing w:line="240" w:lineRule="auto"/>
              <w:jc w:val="center"/>
              <w:rPr>
                <w:ins w:id="14971" w:author="user" w:date="2019-09-25T16:35:00Z"/>
                <w:del w:id="14972" w:author="user" w:date="2019-10-30T09:10:00Z"/>
                <w:rFonts w:ascii="仿宋_GB2312" w:hAnsi="仿宋_GB2312" w:cs="仿宋_GB2312"/>
                <w:color w:val="000000"/>
                <w:sz w:val="21"/>
                <w:szCs w:val="21"/>
                <w:lang w:eastAsia="zh-CN"/>
              </w:rPr>
            </w:pPr>
            <w:ins w:id="14973" w:author="user" w:date="2019-09-25T16:35:00Z">
              <w:del w:id="14974" w:author="user" w:date="2019-10-30T09:10:00Z">
                <w:r>
                  <w:rPr>
                    <w:rFonts w:hint="eastAsia" w:ascii="仿宋_GB2312" w:hAnsi="仿宋_GB2312" w:cs="仿宋_GB2312"/>
                    <w:color w:val="000000"/>
                    <w:sz w:val="21"/>
                    <w:szCs w:val="21"/>
                    <w:lang w:eastAsia="zh-CN"/>
                  </w:rPr>
                  <w:delText>贷款质量</w:delText>
                </w:r>
              </w:del>
            </w:ins>
          </w:p>
        </w:tc>
        <w:tc>
          <w:tcPr>
            <w:tcW w:w="1138" w:type="dxa"/>
            <w:vAlign w:val="center"/>
            <w:tcPrChange w:id="14975" w:author="user" w:date="2019-09-25T16:38:00Z">
              <w:tcPr>
                <w:tcW w:w="1138" w:type="dxa"/>
                <w:vAlign w:val="center"/>
              </w:tcPr>
            </w:tcPrChange>
          </w:tcPr>
          <w:p>
            <w:pPr>
              <w:spacing w:line="240" w:lineRule="auto"/>
              <w:jc w:val="center"/>
              <w:rPr>
                <w:ins w:id="14976" w:author="user" w:date="2019-09-25T16:35:00Z"/>
                <w:del w:id="14977" w:author="user" w:date="2019-10-30T09:10:00Z"/>
                <w:rFonts w:ascii="仿宋_GB2312" w:hAnsi="仿宋_GB2312" w:cs="仿宋_GB2312"/>
                <w:color w:val="000000"/>
                <w:sz w:val="21"/>
                <w:szCs w:val="21"/>
                <w:lang w:eastAsia="zh-CN"/>
              </w:rPr>
            </w:pPr>
            <w:ins w:id="14978" w:author="user" w:date="2019-09-25T16:35:00Z">
              <w:del w:id="14979" w:author="user" w:date="2019-10-30T09:10:00Z">
                <w:r>
                  <w:rPr>
                    <w:rFonts w:hint="eastAsia" w:ascii="仿宋_GB2312" w:hAnsi="仿宋_GB2312" w:cs="仿宋_GB2312"/>
                    <w:color w:val="000000"/>
                    <w:sz w:val="21"/>
                    <w:szCs w:val="21"/>
                    <w:lang w:eastAsia="zh-CN"/>
                  </w:rPr>
                  <w:delText>4!an</w:delText>
                </w:r>
              </w:del>
            </w:ins>
          </w:p>
        </w:tc>
        <w:tc>
          <w:tcPr>
            <w:tcW w:w="4215" w:type="dxa"/>
            <w:vAlign w:val="center"/>
            <w:tcPrChange w:id="14980" w:author="user" w:date="2019-09-25T16:38:00Z">
              <w:tcPr>
                <w:tcW w:w="4215" w:type="dxa"/>
                <w:vAlign w:val="center"/>
              </w:tcPr>
            </w:tcPrChange>
          </w:tcPr>
          <w:p>
            <w:pPr>
              <w:spacing w:line="240" w:lineRule="auto"/>
              <w:jc w:val="both"/>
              <w:rPr>
                <w:ins w:id="14981" w:author="user" w:date="2019-09-25T16:35:00Z"/>
                <w:del w:id="14982" w:author="user" w:date="2019-10-30T09:10:00Z"/>
                <w:rFonts w:ascii="仿宋_GB2312" w:hAnsi="仿宋_GB2312" w:cs="仿宋_GB2312"/>
                <w:color w:val="000000"/>
                <w:sz w:val="21"/>
                <w:szCs w:val="21"/>
                <w:lang w:eastAsia="zh-CN"/>
              </w:rPr>
            </w:pPr>
            <w:ins w:id="14983" w:author="user" w:date="2019-09-25T16:35:00Z">
              <w:del w:id="14984" w:author="user" w:date="2019-10-30T09:10:00Z">
                <w:r>
                  <w:rPr>
                    <w:rFonts w:hint="eastAsia" w:ascii="仿宋_GB2312" w:hAnsi="仿宋_GB2312" w:cs="仿宋_GB2312"/>
                    <w:color w:val="000000"/>
                    <w:sz w:val="21"/>
                    <w:szCs w:val="21"/>
                    <w:lang w:eastAsia="zh-CN"/>
                  </w:rPr>
                  <w:delText>1.指贷款质量的五级标准分类。</w:delText>
                </w:r>
              </w:del>
            </w:ins>
            <w:ins w:id="14985" w:author="user" w:date="2019-09-25T16:35:00Z">
              <w:del w:id="14986" w:author="user" w:date="2019-10-30T09:10:00Z">
                <w:r>
                  <w:rPr>
                    <w:rFonts w:hint="eastAsia" w:ascii="仿宋_GB2312" w:hAnsi="仿宋_GB2312" w:cs="仿宋_GB2312"/>
                    <w:color w:val="000000"/>
                    <w:sz w:val="21"/>
                    <w:szCs w:val="21"/>
                    <w:lang w:eastAsia="zh-CN"/>
                  </w:rPr>
                  <w:br w:type="textWrapping"/>
                </w:r>
              </w:del>
            </w:ins>
            <w:ins w:id="14987" w:author="user" w:date="2019-09-25T16:35:00Z">
              <w:del w:id="14988" w:author="user" w:date="2019-10-30T09:10:00Z">
                <w:r>
                  <w:rPr>
                    <w:rFonts w:hint="eastAsia" w:ascii="仿宋_GB2312" w:hAnsi="仿宋_GB2312" w:cs="仿宋_GB2312"/>
                    <w:color w:val="000000"/>
                    <w:sz w:val="21"/>
                    <w:szCs w:val="21"/>
                    <w:lang w:eastAsia="zh-CN"/>
                  </w:rPr>
                  <w:delText>2.包含正常、关注、次级、可疑、损失。数据更新的频率为月度。</w:delText>
                </w:r>
              </w:del>
            </w:ins>
            <w:ins w:id="14989" w:author="user" w:date="2019-09-25T16:35:00Z">
              <w:del w:id="14990" w:author="user" w:date="2019-10-30T09:10:00Z">
                <w:r>
                  <w:rPr>
                    <w:rFonts w:hint="eastAsia" w:ascii="仿宋_GB2312" w:hAnsi="仿宋_GB2312" w:cs="仿宋_GB2312"/>
                    <w:color w:val="000000"/>
                    <w:sz w:val="21"/>
                    <w:szCs w:val="21"/>
                    <w:lang w:eastAsia="zh-CN"/>
                  </w:rPr>
                  <w:br w:type="textWrapping"/>
                </w:r>
              </w:del>
            </w:ins>
            <w:ins w:id="14991" w:author="user" w:date="2019-09-25T16:35:00Z">
              <w:del w:id="14992" w:author="user" w:date="2019-10-30T09:10:00Z">
                <w:r>
                  <w:rPr>
                    <w:rFonts w:hint="eastAsia" w:ascii="仿宋_GB2312" w:hAnsi="仿宋_GB2312" w:cs="仿宋_GB2312"/>
                    <w:color w:val="000000"/>
                    <w:sz w:val="21"/>
                    <w:szCs w:val="21"/>
                    <w:lang w:eastAsia="zh-CN"/>
                  </w:rPr>
                  <w:delText>3.值域：</w:delText>
                </w:r>
              </w:del>
            </w:ins>
          </w:p>
          <w:p>
            <w:pPr>
              <w:spacing w:line="240" w:lineRule="auto"/>
              <w:jc w:val="both"/>
              <w:rPr>
                <w:ins w:id="14993" w:author="user" w:date="2019-09-25T16:35:00Z"/>
                <w:del w:id="14994" w:author="user" w:date="2019-10-30T09:10:00Z"/>
                <w:rFonts w:ascii="仿宋_GB2312" w:hAnsi="仿宋_GB2312" w:cs="仿宋_GB2312"/>
                <w:color w:val="000000"/>
                <w:sz w:val="21"/>
                <w:szCs w:val="21"/>
                <w:lang w:eastAsia="zh-CN"/>
              </w:rPr>
            </w:pPr>
            <w:ins w:id="14995" w:author="user" w:date="2019-09-25T16:35:00Z">
              <w:del w:id="14996" w:author="user" w:date="2019-10-30T09:10:00Z">
                <w:r>
                  <w:rPr>
                    <w:rFonts w:hint="eastAsia" w:ascii="仿宋_GB2312" w:hAnsi="仿宋_GB2312" w:cs="仿宋_GB2312"/>
                    <w:color w:val="000000"/>
                    <w:sz w:val="21"/>
                    <w:szCs w:val="21"/>
                    <w:lang w:eastAsia="zh-CN"/>
                  </w:rPr>
                  <w:delText>FQ01 正常类贷款</w:delText>
                </w:r>
              </w:del>
            </w:ins>
            <w:ins w:id="14997" w:author="user" w:date="2019-09-25T16:35:00Z">
              <w:del w:id="14998" w:author="user" w:date="2019-10-30T09:10:00Z">
                <w:r>
                  <w:rPr>
                    <w:rFonts w:hint="eastAsia" w:ascii="仿宋_GB2312" w:hAnsi="仿宋_GB2312" w:cs="仿宋_GB2312"/>
                    <w:color w:val="000000"/>
                    <w:sz w:val="21"/>
                    <w:szCs w:val="21"/>
                    <w:lang w:eastAsia="zh-CN"/>
                  </w:rPr>
                  <w:br w:type="textWrapping"/>
                </w:r>
              </w:del>
            </w:ins>
            <w:ins w:id="14999" w:author="user" w:date="2019-09-25T16:35:00Z">
              <w:del w:id="15000" w:author="user" w:date="2019-10-30T09:10:00Z">
                <w:r>
                  <w:rPr>
                    <w:rFonts w:hint="eastAsia" w:ascii="仿宋_GB2312" w:hAnsi="仿宋_GB2312" w:cs="仿宋_GB2312"/>
                    <w:color w:val="000000"/>
                    <w:sz w:val="21"/>
                    <w:szCs w:val="21"/>
                    <w:lang w:eastAsia="zh-CN"/>
                  </w:rPr>
                  <w:delText>FQ02 关注类贷款</w:delText>
                </w:r>
              </w:del>
            </w:ins>
            <w:ins w:id="15001" w:author="user" w:date="2019-09-25T16:35:00Z">
              <w:del w:id="15002" w:author="user" w:date="2019-10-30T09:10:00Z">
                <w:r>
                  <w:rPr>
                    <w:rFonts w:hint="eastAsia" w:ascii="仿宋_GB2312" w:hAnsi="仿宋_GB2312" w:cs="仿宋_GB2312"/>
                    <w:color w:val="000000"/>
                    <w:sz w:val="21"/>
                    <w:szCs w:val="21"/>
                    <w:lang w:eastAsia="zh-CN"/>
                  </w:rPr>
                  <w:br w:type="textWrapping"/>
                </w:r>
              </w:del>
            </w:ins>
            <w:ins w:id="15003" w:author="user" w:date="2019-09-25T16:35:00Z">
              <w:del w:id="15004" w:author="user" w:date="2019-10-30T09:10:00Z">
                <w:r>
                  <w:rPr>
                    <w:rFonts w:hint="eastAsia" w:ascii="仿宋_GB2312" w:hAnsi="仿宋_GB2312" w:cs="仿宋_GB2312"/>
                    <w:color w:val="000000"/>
                    <w:sz w:val="21"/>
                    <w:szCs w:val="21"/>
                    <w:lang w:eastAsia="zh-CN"/>
                  </w:rPr>
                  <w:delText>FQ03 次级类贷款</w:delText>
                </w:r>
              </w:del>
            </w:ins>
            <w:ins w:id="15005" w:author="user" w:date="2019-09-25T16:35:00Z">
              <w:del w:id="15006" w:author="user" w:date="2019-10-30T09:10:00Z">
                <w:r>
                  <w:rPr>
                    <w:rFonts w:hint="eastAsia" w:ascii="仿宋_GB2312" w:hAnsi="仿宋_GB2312" w:cs="仿宋_GB2312"/>
                    <w:color w:val="000000"/>
                    <w:sz w:val="21"/>
                    <w:szCs w:val="21"/>
                    <w:lang w:eastAsia="zh-CN"/>
                  </w:rPr>
                  <w:br w:type="textWrapping"/>
                </w:r>
              </w:del>
            </w:ins>
            <w:ins w:id="15007" w:author="user" w:date="2019-09-25T16:35:00Z">
              <w:del w:id="15008" w:author="user" w:date="2019-10-30T09:10:00Z">
                <w:r>
                  <w:rPr>
                    <w:rFonts w:hint="eastAsia" w:ascii="仿宋_GB2312" w:hAnsi="仿宋_GB2312" w:cs="仿宋_GB2312"/>
                    <w:color w:val="000000"/>
                    <w:sz w:val="21"/>
                    <w:szCs w:val="21"/>
                    <w:lang w:eastAsia="zh-CN"/>
                  </w:rPr>
                  <w:delText>FQ04 可疑类贷款</w:delText>
                </w:r>
              </w:del>
            </w:ins>
            <w:ins w:id="15009" w:author="user" w:date="2019-09-25T16:35:00Z">
              <w:del w:id="15010" w:author="user" w:date="2019-10-30T09:10:00Z">
                <w:r>
                  <w:rPr>
                    <w:rFonts w:hint="eastAsia" w:ascii="仿宋_GB2312" w:hAnsi="仿宋_GB2312" w:cs="仿宋_GB2312"/>
                    <w:color w:val="000000"/>
                    <w:sz w:val="21"/>
                    <w:szCs w:val="21"/>
                    <w:lang w:eastAsia="zh-CN"/>
                  </w:rPr>
                  <w:br w:type="textWrapping"/>
                </w:r>
              </w:del>
            </w:ins>
            <w:ins w:id="15011" w:author="user" w:date="2019-09-25T16:35:00Z">
              <w:del w:id="15012" w:author="user" w:date="2019-10-30T09:10:00Z">
                <w:r>
                  <w:rPr>
                    <w:rFonts w:hint="eastAsia" w:ascii="仿宋_GB2312" w:hAnsi="仿宋_GB2312" w:cs="仿宋_GB2312"/>
                    <w:color w:val="000000"/>
                    <w:sz w:val="21"/>
                    <w:szCs w:val="21"/>
                    <w:lang w:eastAsia="zh-CN"/>
                  </w:rPr>
                  <w:delText>FQ05 损失类贷款</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5015" w:author="user" w:date="2019-09-25T16:3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5013" w:author="user" w:date="2019-09-25T16:35:00Z"/>
          <w:del w:id="15014" w:author="user" w:date="2019-10-30T09:10:00Z"/>
          <w:trPrChange w:id="15015" w:author="user" w:date="2019-09-25T16:38:00Z">
            <w:trPr>
              <w:trHeight w:val="360" w:hRule="atLeast"/>
            </w:trPr>
          </w:trPrChange>
        </w:trPr>
        <w:tc>
          <w:tcPr>
            <w:tcW w:w="648" w:type="dxa"/>
            <w:vAlign w:val="center"/>
            <w:tcPrChange w:id="15016" w:author="user" w:date="2019-09-25T16:38:00Z">
              <w:tcPr>
                <w:tcW w:w="648" w:type="dxa"/>
                <w:vAlign w:val="center"/>
              </w:tcPr>
            </w:tcPrChange>
          </w:tcPr>
          <w:p>
            <w:pPr>
              <w:widowControl w:val="0"/>
              <w:spacing w:line="240" w:lineRule="auto"/>
              <w:jc w:val="center"/>
              <w:rPr>
                <w:ins w:id="15017" w:author="user" w:date="2019-09-25T16:35:00Z"/>
                <w:del w:id="15018" w:author="user" w:date="2019-10-30T09:10:00Z"/>
                <w:rFonts w:ascii="仿宋_GB2312" w:hAnsi="仿宋_GB2312" w:cs="仿宋_GB2312"/>
                <w:color w:val="000000"/>
                <w:sz w:val="21"/>
                <w:szCs w:val="21"/>
                <w:lang w:eastAsia="zh-CN"/>
              </w:rPr>
            </w:pPr>
            <w:ins w:id="15019" w:author="user" w:date="2019-09-25T16:52:00Z">
              <w:del w:id="15020" w:author="user" w:date="2019-10-30T09:10:00Z">
                <w:r>
                  <w:rPr>
                    <w:rFonts w:ascii="仿宋_GB2312" w:hAnsi="仿宋_GB2312" w:cs="仿宋_GB2312"/>
                    <w:color w:val="000000"/>
                    <w:sz w:val="21"/>
                    <w:szCs w:val="21"/>
                    <w:lang w:eastAsia="zh-CN"/>
                  </w:rPr>
                  <w:delText>21</w:delText>
                </w:r>
              </w:del>
            </w:ins>
          </w:p>
        </w:tc>
        <w:tc>
          <w:tcPr>
            <w:tcW w:w="774" w:type="dxa"/>
            <w:vAlign w:val="center"/>
            <w:tcPrChange w:id="15021" w:author="user" w:date="2019-09-25T16:38:00Z">
              <w:tcPr>
                <w:tcW w:w="774" w:type="dxa"/>
                <w:vAlign w:val="center"/>
              </w:tcPr>
            </w:tcPrChange>
          </w:tcPr>
          <w:p>
            <w:pPr>
              <w:widowControl w:val="0"/>
              <w:spacing w:line="240" w:lineRule="auto"/>
              <w:jc w:val="center"/>
              <w:rPr>
                <w:ins w:id="15022" w:author="user" w:date="2019-09-25T16:35:00Z"/>
                <w:del w:id="15023" w:author="user" w:date="2019-10-30T09:10:00Z"/>
                <w:rFonts w:ascii="仿宋_GB2312" w:hAnsi="仿宋_GB2312" w:cs="仿宋_GB2312"/>
                <w:color w:val="000000"/>
                <w:sz w:val="21"/>
                <w:szCs w:val="21"/>
                <w:lang w:eastAsia="zh-CN"/>
              </w:rPr>
            </w:pPr>
            <w:ins w:id="15024" w:author="user" w:date="2019-09-25T16:35:00Z">
              <w:del w:id="15025" w:author="user" w:date="2019-10-30T09:10:00Z">
                <w:r>
                  <w:rPr>
                    <w:rFonts w:hint="eastAsia" w:ascii="仿宋_GB2312" w:hAnsi="仿宋_GB2312" w:cs="仿宋_GB2312"/>
                    <w:color w:val="000000"/>
                    <w:sz w:val="21"/>
                    <w:szCs w:val="21"/>
                    <w:lang w:eastAsia="zh-CN"/>
                  </w:rPr>
                  <w:delText>5030</w:delText>
                </w:r>
              </w:del>
            </w:ins>
          </w:p>
        </w:tc>
        <w:tc>
          <w:tcPr>
            <w:tcW w:w="1565" w:type="dxa"/>
            <w:vAlign w:val="center"/>
            <w:tcPrChange w:id="15026" w:author="user" w:date="2019-09-25T16:38:00Z">
              <w:tcPr>
                <w:tcW w:w="1565" w:type="dxa"/>
                <w:vAlign w:val="center"/>
              </w:tcPr>
            </w:tcPrChange>
          </w:tcPr>
          <w:p>
            <w:pPr>
              <w:spacing w:line="240" w:lineRule="auto"/>
              <w:jc w:val="center"/>
              <w:rPr>
                <w:ins w:id="15027" w:author="user" w:date="2019-09-25T16:35:00Z"/>
                <w:del w:id="15028" w:author="user" w:date="2019-10-30T09:10:00Z"/>
                <w:rFonts w:ascii="仿宋_GB2312" w:hAnsi="仿宋_GB2312" w:cs="仿宋_GB2312"/>
                <w:color w:val="000000"/>
                <w:sz w:val="21"/>
                <w:szCs w:val="21"/>
                <w:lang w:eastAsia="zh-CN"/>
              </w:rPr>
            </w:pPr>
            <w:ins w:id="15029" w:author="user" w:date="2019-09-25T16:35:00Z">
              <w:del w:id="15030" w:author="user" w:date="2019-10-30T09:10:00Z">
                <w:r>
                  <w:rPr>
                    <w:rFonts w:hint="eastAsia" w:ascii="仿宋_GB2312" w:hAnsi="仿宋_GB2312" w:cs="仿宋_GB2312"/>
                    <w:color w:val="000000"/>
                    <w:sz w:val="21"/>
                    <w:szCs w:val="21"/>
                    <w:lang w:eastAsia="zh-CN"/>
                  </w:rPr>
                  <w:delText>贷款状态</w:delText>
                </w:r>
              </w:del>
            </w:ins>
          </w:p>
        </w:tc>
        <w:tc>
          <w:tcPr>
            <w:tcW w:w="1138" w:type="dxa"/>
            <w:vAlign w:val="center"/>
            <w:tcPrChange w:id="15031" w:author="user" w:date="2019-09-25T16:38:00Z">
              <w:tcPr>
                <w:tcW w:w="1138" w:type="dxa"/>
                <w:vAlign w:val="center"/>
              </w:tcPr>
            </w:tcPrChange>
          </w:tcPr>
          <w:p>
            <w:pPr>
              <w:spacing w:line="240" w:lineRule="auto"/>
              <w:jc w:val="center"/>
              <w:rPr>
                <w:ins w:id="15032" w:author="user" w:date="2019-09-25T16:35:00Z"/>
                <w:del w:id="15033" w:author="user" w:date="2019-10-30T09:10:00Z"/>
                <w:rFonts w:ascii="仿宋_GB2312" w:hAnsi="仿宋_GB2312" w:cs="仿宋_GB2312"/>
                <w:color w:val="000000"/>
                <w:sz w:val="21"/>
                <w:szCs w:val="21"/>
                <w:lang w:eastAsia="zh-CN"/>
              </w:rPr>
            </w:pPr>
            <w:ins w:id="15034" w:author="user" w:date="2019-09-25T16:35:00Z">
              <w:del w:id="15035" w:author="user" w:date="2019-10-30T09:10:00Z">
                <w:r>
                  <w:rPr>
                    <w:rFonts w:hint="eastAsia" w:ascii="仿宋_GB2312" w:hAnsi="仿宋_GB2312" w:cs="仿宋_GB2312"/>
                    <w:color w:val="000000"/>
                    <w:sz w:val="21"/>
                    <w:szCs w:val="21"/>
                    <w:lang w:eastAsia="zh-CN"/>
                  </w:rPr>
                  <w:delText>4!an</w:delText>
                </w:r>
              </w:del>
            </w:ins>
          </w:p>
        </w:tc>
        <w:tc>
          <w:tcPr>
            <w:tcW w:w="4215" w:type="dxa"/>
            <w:vAlign w:val="center"/>
            <w:tcPrChange w:id="15036" w:author="user" w:date="2019-09-25T16:38:00Z">
              <w:tcPr>
                <w:tcW w:w="4215" w:type="dxa"/>
                <w:vAlign w:val="center"/>
              </w:tcPr>
            </w:tcPrChange>
          </w:tcPr>
          <w:p>
            <w:pPr>
              <w:spacing w:line="240" w:lineRule="auto"/>
              <w:jc w:val="both"/>
              <w:rPr>
                <w:ins w:id="15037" w:author="user" w:date="2019-09-25T16:35:00Z"/>
                <w:del w:id="15038" w:author="user" w:date="2019-10-30T09:10:00Z"/>
                <w:rFonts w:ascii="仿宋_GB2312" w:hAnsi="仿宋_GB2312" w:cs="仿宋_GB2312"/>
                <w:color w:val="000000"/>
                <w:sz w:val="21"/>
                <w:szCs w:val="21"/>
                <w:lang w:eastAsia="zh-CN"/>
              </w:rPr>
            </w:pPr>
            <w:ins w:id="15039" w:author="user" w:date="2019-09-25T16:35:00Z">
              <w:del w:id="15040" w:author="user" w:date="2019-10-30T09:10:00Z">
                <w:r>
                  <w:rPr>
                    <w:rFonts w:hint="eastAsia" w:ascii="仿宋_GB2312" w:hAnsi="仿宋_GB2312" w:cs="仿宋_GB2312"/>
                    <w:color w:val="000000"/>
                    <w:sz w:val="21"/>
                    <w:szCs w:val="21"/>
                    <w:lang w:eastAsia="zh-CN"/>
                  </w:rPr>
                  <w:delText>1.指根据中国人民银行相关规定，客户贷款实际的状态进行的划分。</w:delText>
                </w:r>
              </w:del>
            </w:ins>
            <w:ins w:id="15041" w:author="user" w:date="2019-09-25T16:35:00Z">
              <w:del w:id="15042" w:author="user" w:date="2019-10-30T09:10:00Z">
                <w:r>
                  <w:rPr>
                    <w:rFonts w:hint="eastAsia" w:ascii="仿宋_GB2312" w:hAnsi="仿宋_GB2312" w:cs="仿宋_GB2312"/>
                    <w:color w:val="000000"/>
                    <w:sz w:val="21"/>
                    <w:szCs w:val="21"/>
                    <w:lang w:eastAsia="zh-CN"/>
                  </w:rPr>
                  <w:br w:type="textWrapping"/>
                </w:r>
              </w:del>
            </w:ins>
            <w:ins w:id="15043" w:author="user" w:date="2019-09-25T16:35:00Z">
              <w:del w:id="15044" w:author="user" w:date="2019-10-30T09:10:00Z">
                <w:r>
                  <w:rPr>
                    <w:rFonts w:hint="eastAsia" w:ascii="仿宋_GB2312" w:hAnsi="仿宋_GB2312" w:cs="仿宋_GB2312"/>
                    <w:color w:val="000000"/>
                    <w:sz w:val="21"/>
                    <w:szCs w:val="21"/>
                    <w:lang w:eastAsia="zh-CN"/>
                  </w:rPr>
                  <w:delText>2.贷款余额状态包含正常、展期、逾期、缩期等状态；贷款发生额状态包含正常、核销、剥离、转让、重组、以物抵债等状态。数据更新的频率为月度。</w:delText>
                </w:r>
              </w:del>
            </w:ins>
            <w:ins w:id="15045" w:author="user" w:date="2019-09-25T16:35:00Z">
              <w:del w:id="15046" w:author="user" w:date="2019-10-30T09:10:00Z">
                <w:r>
                  <w:rPr>
                    <w:rFonts w:hint="eastAsia" w:ascii="仿宋_GB2312" w:hAnsi="仿宋_GB2312" w:cs="仿宋_GB2312"/>
                    <w:color w:val="000000"/>
                    <w:sz w:val="21"/>
                    <w:szCs w:val="21"/>
                    <w:lang w:eastAsia="zh-CN"/>
                  </w:rPr>
                  <w:br w:type="textWrapping"/>
                </w:r>
              </w:del>
            </w:ins>
            <w:ins w:id="15047" w:author="user" w:date="2019-09-25T16:35:00Z">
              <w:del w:id="15048" w:author="user" w:date="2019-10-30T09:10:00Z">
                <w:r>
                  <w:rPr>
                    <w:rFonts w:hint="eastAsia" w:ascii="仿宋_GB2312" w:hAnsi="仿宋_GB2312" w:cs="仿宋_GB2312"/>
                    <w:color w:val="000000"/>
                    <w:sz w:val="21"/>
                    <w:szCs w:val="21"/>
                    <w:lang w:eastAsia="zh-CN"/>
                  </w:rPr>
                  <w:delText>3.值域：</w:delText>
                </w:r>
              </w:del>
            </w:ins>
          </w:p>
          <w:p>
            <w:pPr>
              <w:spacing w:line="240" w:lineRule="auto"/>
              <w:jc w:val="both"/>
              <w:rPr>
                <w:ins w:id="15049" w:author="user" w:date="2019-09-25T16:35:00Z"/>
                <w:del w:id="15050" w:author="user" w:date="2019-10-30T09:10:00Z"/>
                <w:rFonts w:ascii="仿宋_GB2312" w:hAnsi="仿宋_GB2312" w:cs="仿宋_GB2312"/>
                <w:color w:val="000000"/>
                <w:sz w:val="21"/>
                <w:szCs w:val="21"/>
                <w:lang w:eastAsia="zh-CN"/>
              </w:rPr>
            </w:pPr>
            <w:ins w:id="15051" w:author="user" w:date="2019-09-25T16:35:00Z">
              <w:del w:id="15052" w:author="user" w:date="2019-10-30T09:10:00Z">
                <w:r>
                  <w:rPr>
                    <w:rFonts w:hint="eastAsia" w:ascii="仿宋_GB2312" w:hAnsi="仿宋_GB2312" w:cs="仿宋_GB2312"/>
                    <w:color w:val="000000"/>
                    <w:sz w:val="21"/>
                    <w:szCs w:val="21"/>
                    <w:lang w:eastAsia="zh-CN"/>
                  </w:rPr>
                  <w:delText>FS01 正常</w:delText>
                </w:r>
              </w:del>
            </w:ins>
            <w:ins w:id="15053" w:author="user" w:date="2019-09-25T16:35:00Z">
              <w:del w:id="15054" w:author="user" w:date="2019-10-30T09:10:00Z">
                <w:r>
                  <w:rPr>
                    <w:rFonts w:hint="eastAsia" w:ascii="仿宋_GB2312" w:hAnsi="仿宋_GB2312" w:cs="仿宋_GB2312"/>
                    <w:color w:val="000000"/>
                    <w:sz w:val="21"/>
                    <w:szCs w:val="21"/>
                    <w:lang w:eastAsia="zh-CN"/>
                  </w:rPr>
                  <w:br w:type="textWrapping"/>
                </w:r>
              </w:del>
            </w:ins>
            <w:ins w:id="15055" w:author="user" w:date="2019-09-25T16:35:00Z">
              <w:del w:id="15056" w:author="user" w:date="2019-10-30T09:10:00Z">
                <w:r>
                  <w:rPr>
                    <w:rFonts w:hint="eastAsia" w:ascii="仿宋_GB2312" w:hAnsi="仿宋_GB2312" w:cs="仿宋_GB2312"/>
                    <w:color w:val="000000"/>
                    <w:sz w:val="21"/>
                    <w:szCs w:val="21"/>
                    <w:lang w:eastAsia="zh-CN"/>
                  </w:rPr>
                  <w:delText>FS02 展期</w:delText>
                </w:r>
              </w:del>
            </w:ins>
            <w:ins w:id="15057" w:author="user" w:date="2019-09-25T16:35:00Z">
              <w:del w:id="15058" w:author="user" w:date="2019-10-30T09:10:00Z">
                <w:r>
                  <w:rPr>
                    <w:rFonts w:hint="eastAsia" w:ascii="仿宋_GB2312" w:hAnsi="仿宋_GB2312" w:cs="仿宋_GB2312"/>
                    <w:color w:val="000000"/>
                    <w:sz w:val="21"/>
                    <w:szCs w:val="21"/>
                    <w:lang w:eastAsia="zh-CN"/>
                  </w:rPr>
                  <w:br w:type="textWrapping"/>
                </w:r>
              </w:del>
            </w:ins>
            <w:ins w:id="15059" w:author="user" w:date="2019-09-25T16:35:00Z">
              <w:del w:id="15060" w:author="user" w:date="2019-10-30T09:10:00Z">
                <w:r>
                  <w:rPr>
                    <w:rFonts w:hint="eastAsia" w:ascii="仿宋_GB2312" w:hAnsi="仿宋_GB2312" w:cs="仿宋_GB2312"/>
                    <w:color w:val="000000"/>
                    <w:sz w:val="21"/>
                    <w:szCs w:val="21"/>
                    <w:lang w:eastAsia="zh-CN"/>
                  </w:rPr>
                  <w:delText>FS03 逾期</w:delText>
                </w:r>
              </w:del>
            </w:ins>
            <w:ins w:id="15061" w:author="user" w:date="2019-09-25T16:35:00Z">
              <w:del w:id="15062" w:author="user" w:date="2019-10-30T09:10:00Z">
                <w:r>
                  <w:rPr>
                    <w:rFonts w:hint="eastAsia" w:ascii="仿宋_GB2312" w:hAnsi="仿宋_GB2312" w:cs="仿宋_GB2312"/>
                    <w:color w:val="000000"/>
                    <w:sz w:val="21"/>
                    <w:szCs w:val="21"/>
                    <w:lang w:eastAsia="zh-CN"/>
                  </w:rPr>
                  <w:br w:type="textWrapping"/>
                </w:r>
              </w:del>
            </w:ins>
            <w:ins w:id="15063" w:author="user" w:date="2019-09-25T16:35:00Z">
              <w:del w:id="15064" w:author="user" w:date="2019-10-30T09:10:00Z">
                <w:r>
                  <w:rPr>
                    <w:rFonts w:ascii="仿宋_GB2312" w:hAnsi="仿宋_GB2312" w:cs="仿宋_GB2312"/>
                    <w:color w:val="000000"/>
                    <w:sz w:val="21"/>
                    <w:szCs w:val="21"/>
                    <w:lang w:eastAsia="zh-CN"/>
                  </w:rPr>
                  <w:delText xml:space="preserve">FS04 </w:delText>
                </w:r>
              </w:del>
            </w:ins>
            <w:ins w:id="15065" w:author="user" w:date="2019-09-25T16:35:00Z">
              <w:del w:id="15066" w:author="user" w:date="2019-10-30T09:10:00Z">
                <w:r>
                  <w:rPr>
                    <w:rFonts w:hint="eastAsia" w:ascii="仿宋_GB2312" w:hAnsi="仿宋_GB2312" w:cs="仿宋_GB2312"/>
                    <w:color w:val="000000"/>
                    <w:sz w:val="21"/>
                    <w:szCs w:val="21"/>
                    <w:lang w:eastAsia="zh-CN"/>
                  </w:rPr>
                  <w:delText>核销</w:delText>
                </w:r>
              </w:del>
            </w:ins>
            <w:ins w:id="15067" w:author="user" w:date="2019-09-25T16:35:00Z">
              <w:del w:id="15068" w:author="user" w:date="2019-10-30T09:10:00Z">
                <w:r>
                  <w:rPr>
                    <w:rFonts w:ascii="仿宋_GB2312" w:hAnsi="仿宋_GB2312" w:cs="仿宋_GB2312"/>
                    <w:color w:val="000000"/>
                    <w:sz w:val="21"/>
                    <w:szCs w:val="21"/>
                    <w:lang w:eastAsia="zh-CN"/>
                  </w:rPr>
                  <w:br w:type="textWrapping"/>
                </w:r>
              </w:del>
            </w:ins>
            <w:ins w:id="15069" w:author="user" w:date="2019-09-25T16:35:00Z">
              <w:del w:id="15070" w:author="user" w:date="2019-10-30T09:10:00Z">
                <w:r>
                  <w:rPr>
                    <w:rFonts w:ascii="仿宋_GB2312" w:hAnsi="仿宋_GB2312" w:cs="仿宋_GB2312"/>
                    <w:color w:val="000000"/>
                    <w:sz w:val="21"/>
                    <w:szCs w:val="21"/>
                    <w:lang w:eastAsia="zh-CN"/>
                  </w:rPr>
                  <w:delText xml:space="preserve">FS05 </w:delText>
                </w:r>
              </w:del>
            </w:ins>
            <w:ins w:id="15071" w:author="user" w:date="2019-09-25T16:35:00Z">
              <w:del w:id="15072" w:author="user" w:date="2019-10-30T09:10:00Z">
                <w:r>
                  <w:rPr>
                    <w:rFonts w:hint="eastAsia" w:ascii="仿宋_GB2312" w:hAnsi="仿宋_GB2312" w:cs="仿宋_GB2312"/>
                    <w:color w:val="000000"/>
                    <w:sz w:val="21"/>
                    <w:szCs w:val="21"/>
                    <w:lang w:eastAsia="zh-CN"/>
                  </w:rPr>
                  <w:delText>剥离</w:delText>
                </w:r>
              </w:del>
            </w:ins>
            <w:ins w:id="15073" w:author="user" w:date="2019-09-25T16:35:00Z">
              <w:del w:id="15074" w:author="user" w:date="2019-10-30T09:10:00Z">
                <w:r>
                  <w:rPr>
                    <w:rFonts w:ascii="仿宋_GB2312" w:hAnsi="仿宋_GB2312" w:cs="仿宋_GB2312"/>
                    <w:color w:val="000000"/>
                    <w:sz w:val="21"/>
                    <w:szCs w:val="21"/>
                    <w:lang w:eastAsia="zh-CN"/>
                  </w:rPr>
                  <w:br w:type="textWrapping"/>
                </w:r>
              </w:del>
            </w:ins>
            <w:ins w:id="15075" w:author="user" w:date="2019-09-25T16:35:00Z">
              <w:del w:id="15076" w:author="user" w:date="2019-10-30T09:10:00Z">
                <w:r>
                  <w:rPr>
                    <w:rFonts w:ascii="仿宋_GB2312" w:hAnsi="仿宋_GB2312" w:cs="仿宋_GB2312"/>
                    <w:color w:val="000000"/>
                    <w:sz w:val="21"/>
                    <w:szCs w:val="21"/>
                    <w:lang w:eastAsia="zh-CN"/>
                  </w:rPr>
                  <w:delText xml:space="preserve">FS06 </w:delText>
                </w:r>
              </w:del>
            </w:ins>
            <w:ins w:id="15077" w:author="user" w:date="2019-09-25T16:35:00Z">
              <w:del w:id="15078" w:author="user" w:date="2019-10-30T09:10:00Z">
                <w:r>
                  <w:rPr>
                    <w:rFonts w:hint="eastAsia" w:ascii="仿宋_GB2312" w:hAnsi="仿宋_GB2312" w:cs="仿宋_GB2312"/>
                    <w:color w:val="000000"/>
                    <w:sz w:val="21"/>
                    <w:szCs w:val="21"/>
                    <w:lang w:eastAsia="zh-CN"/>
                  </w:rPr>
                  <w:delText>转让</w:delText>
                </w:r>
              </w:del>
            </w:ins>
            <w:ins w:id="15079" w:author="user" w:date="2019-09-25T16:35:00Z">
              <w:del w:id="15080" w:author="user" w:date="2019-10-30T09:10:00Z">
                <w:r>
                  <w:rPr>
                    <w:rFonts w:ascii="仿宋_GB2312" w:hAnsi="仿宋_GB2312" w:cs="仿宋_GB2312"/>
                    <w:color w:val="000000"/>
                    <w:sz w:val="21"/>
                    <w:szCs w:val="21"/>
                    <w:lang w:eastAsia="zh-CN"/>
                  </w:rPr>
                  <w:br w:type="textWrapping"/>
                </w:r>
              </w:del>
            </w:ins>
            <w:ins w:id="15081" w:author="user" w:date="2019-09-25T16:35:00Z">
              <w:del w:id="15082" w:author="user" w:date="2019-10-30T09:10:00Z">
                <w:r>
                  <w:rPr>
                    <w:rFonts w:ascii="仿宋_GB2312" w:hAnsi="仿宋_GB2312" w:cs="仿宋_GB2312"/>
                    <w:color w:val="000000"/>
                    <w:sz w:val="21"/>
                    <w:szCs w:val="21"/>
                    <w:lang w:eastAsia="zh-CN"/>
                  </w:rPr>
                  <w:delText xml:space="preserve">FS07 </w:delText>
                </w:r>
              </w:del>
            </w:ins>
            <w:ins w:id="15083" w:author="user" w:date="2019-09-25T16:35:00Z">
              <w:del w:id="15084" w:author="user" w:date="2019-10-30T09:10:00Z">
                <w:r>
                  <w:rPr>
                    <w:rFonts w:hint="eastAsia" w:ascii="仿宋_GB2312" w:hAnsi="仿宋_GB2312" w:cs="仿宋_GB2312"/>
                    <w:color w:val="000000"/>
                    <w:sz w:val="21"/>
                    <w:szCs w:val="21"/>
                    <w:lang w:eastAsia="zh-CN"/>
                  </w:rPr>
                  <w:delText>重组</w:delText>
                </w:r>
              </w:del>
            </w:ins>
            <w:ins w:id="15085" w:author="user" w:date="2019-09-25T16:35:00Z">
              <w:del w:id="15086" w:author="user" w:date="2019-10-30T09:10:00Z">
                <w:r>
                  <w:rPr>
                    <w:rFonts w:ascii="仿宋_GB2312" w:hAnsi="仿宋_GB2312" w:cs="仿宋_GB2312"/>
                    <w:color w:val="000000"/>
                    <w:sz w:val="21"/>
                    <w:szCs w:val="21"/>
                    <w:lang w:eastAsia="zh-CN"/>
                  </w:rPr>
                  <w:br w:type="textWrapping"/>
                </w:r>
              </w:del>
            </w:ins>
            <w:ins w:id="15087" w:author="user" w:date="2019-09-25T16:35:00Z">
              <w:del w:id="15088" w:author="user" w:date="2019-10-30T09:10:00Z">
                <w:r>
                  <w:rPr>
                    <w:rFonts w:ascii="仿宋_GB2312" w:hAnsi="仿宋_GB2312" w:cs="仿宋_GB2312"/>
                    <w:color w:val="000000"/>
                    <w:sz w:val="21"/>
                    <w:szCs w:val="21"/>
                    <w:lang w:eastAsia="zh-CN"/>
                  </w:rPr>
                  <w:delText xml:space="preserve">FS08 </w:delText>
                </w:r>
              </w:del>
            </w:ins>
            <w:ins w:id="15089" w:author="user" w:date="2019-09-25T16:35:00Z">
              <w:del w:id="15090" w:author="user" w:date="2019-10-30T09:10:00Z">
                <w:r>
                  <w:rPr>
                    <w:rFonts w:hint="eastAsia" w:ascii="仿宋_GB2312" w:hAnsi="仿宋_GB2312" w:cs="仿宋_GB2312"/>
                    <w:color w:val="000000"/>
                    <w:sz w:val="21"/>
                    <w:szCs w:val="21"/>
                    <w:lang w:eastAsia="zh-CN"/>
                  </w:rPr>
                  <w:delText>以物抵债</w:delText>
                </w:r>
              </w:del>
            </w:ins>
            <w:ins w:id="15091" w:author="user" w:date="2019-09-25T16:35:00Z">
              <w:del w:id="15092" w:author="user" w:date="2019-10-30T09:10:00Z">
                <w:r>
                  <w:rPr>
                    <w:rFonts w:hint="eastAsia" w:ascii="仿宋_GB2312" w:hAnsi="仿宋_GB2312" w:cs="仿宋_GB2312"/>
                    <w:color w:val="000000"/>
                    <w:sz w:val="21"/>
                    <w:szCs w:val="21"/>
                    <w:lang w:eastAsia="zh-CN"/>
                  </w:rPr>
                  <w:br w:type="textWrapping"/>
                </w:r>
              </w:del>
            </w:ins>
            <w:ins w:id="15093" w:author="user" w:date="2019-09-25T16:35:00Z">
              <w:del w:id="15094" w:author="user" w:date="2019-10-30T09:10:00Z">
                <w:r>
                  <w:rPr>
                    <w:rFonts w:hint="eastAsia" w:ascii="仿宋_GB2312" w:hAnsi="仿宋_GB2312" w:cs="仿宋_GB2312"/>
                    <w:color w:val="000000"/>
                    <w:sz w:val="21"/>
                    <w:szCs w:val="21"/>
                    <w:lang w:eastAsia="zh-CN"/>
                  </w:rPr>
                  <w:delText>FS09 缩期</w:delText>
                </w:r>
              </w:del>
            </w:ins>
          </w:p>
        </w:tc>
      </w:tr>
    </w:tbl>
    <w:p>
      <w:pPr>
        <w:spacing w:line="360" w:lineRule="auto"/>
        <w:ind w:left="1824" w:hanging="1824"/>
        <w:rPr>
          <w:ins w:id="15096" w:author="user" w:date="2019-09-25T16:24:00Z"/>
          <w:lang w:eastAsia="zh-CN"/>
        </w:rPr>
        <w:pPrChange w:id="15095" w:author="user" w:date="2019-10-30T09:14:00Z">
          <w:pPr>
            <w:spacing w:line="240" w:lineRule="auto"/>
            <w:ind w:left="1824" w:hanging="1824"/>
          </w:pPr>
        </w:pPrChange>
      </w:pPr>
      <w:ins w:id="15097" w:author="user" w:date="2019-09-25T16:42:00Z">
        <w:del w:id="15098" w:author="user" w:date="2019-10-30T09:08:00Z">
          <w:r>
            <w:rPr>
              <w:rFonts w:hint="eastAsia"/>
              <w:lang w:eastAsia="zh-CN"/>
            </w:rPr>
            <w:delText>贷款</w:delText>
          </w:r>
        </w:del>
      </w:ins>
      <w:ins w:id="15099" w:author="user" w:date="2019-09-25T16:42:00Z">
        <w:del w:id="15100" w:author="user" w:date="2019-10-30T09:08:00Z">
          <w:r>
            <w:rPr>
              <w:lang w:eastAsia="zh-CN"/>
            </w:rPr>
            <w:delText>发生额</w:delText>
          </w:r>
        </w:del>
      </w:ins>
      <w:ins w:id="15101" w:author="user" w:date="2019-09-25T16:42:00Z">
        <w:del w:id="15102" w:author="user" w:date="2019-10-30T09:08:00Z">
          <w:r>
            <w:rPr>
              <w:rFonts w:hint="eastAsia"/>
              <w:lang w:eastAsia="zh-CN"/>
            </w:rPr>
            <w:delText>报文</w:delText>
          </w:r>
        </w:del>
      </w:ins>
    </w:p>
    <w:tbl>
      <w:tblPr>
        <w:tblStyle w:val="20"/>
        <w:tblW w:w="83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Change w:id="15103" w:author="user" w:date="2019-09-25T16:44:00Z">
          <w:tblPr>
            <w:tblStyle w:val="20"/>
            <w:tblW w:w="8340"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PrChange>
      </w:tblPr>
      <w:tblGrid>
        <w:gridCol w:w="648"/>
        <w:gridCol w:w="774"/>
        <w:gridCol w:w="1565"/>
        <w:gridCol w:w="1138"/>
        <w:gridCol w:w="4215"/>
        <w:tblGridChange w:id="15104">
          <w:tblGrid>
            <w:gridCol w:w="648"/>
            <w:gridCol w:w="774"/>
            <w:gridCol w:w="1565"/>
            <w:gridCol w:w="1138"/>
            <w:gridCol w:w="4215"/>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5107"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5105" w:author="user" w:date="2019-09-25T16:44:00Z"/>
          <w:del w:id="15106" w:author="user" w:date="2019-10-30T09:08:00Z"/>
          <w:trPrChange w:id="15107" w:author="user" w:date="2019-09-25T16:44: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Change w:id="15108" w:author="user" w:date="2019-09-25T16:44:00Z">
              <w:tcPr>
                <w:tcW w:w="648"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tcPrChange>
          </w:tcPr>
          <w:p>
            <w:pPr>
              <w:spacing w:line="480" w:lineRule="auto"/>
              <w:ind w:left="995" w:hanging="995"/>
              <w:jc w:val="center"/>
              <w:rPr>
                <w:ins w:id="15109" w:author="user" w:date="2019-09-25T16:44:00Z"/>
                <w:del w:id="15110" w:author="user" w:date="2019-10-30T09:08:00Z"/>
                <w:rFonts w:ascii="仿宋_GB2312" w:hAnsi="仿宋_GB2312" w:cs="仿宋_GB2312"/>
                <w:b/>
                <w:bCs/>
                <w:color w:val="000000"/>
                <w:sz w:val="21"/>
                <w:szCs w:val="21"/>
                <w:lang w:eastAsia="zh-CN"/>
              </w:rPr>
            </w:pPr>
            <w:ins w:id="15111" w:author="user" w:date="2019-09-25T16:44:00Z">
              <w:del w:id="15112" w:author="user" w:date="2019-10-30T09:08:00Z">
                <w:r>
                  <w:rPr>
                    <w:rFonts w:hint="eastAsia" w:ascii="仿宋_GB2312" w:hAnsi="仿宋_GB2312" w:cs="仿宋_GB2312"/>
                    <w:b/>
                    <w:bCs/>
                    <w:color w:val="000000"/>
                    <w:sz w:val="21"/>
                    <w:szCs w:val="21"/>
                    <w:lang w:eastAsia="zh-CN"/>
                  </w:rPr>
                  <w:delText>序号</w:delText>
                </w:r>
              </w:del>
            </w:ins>
          </w:p>
        </w:tc>
        <w:tc>
          <w:tcPr>
            <w:tcW w:w="774" w:type="dxa"/>
            <w:tcBorders>
              <w:top w:val="single" w:color="auto" w:sz="4" w:space="0"/>
              <w:left w:val="single" w:color="auto" w:sz="4" w:space="0"/>
              <w:bottom w:val="single" w:color="auto" w:sz="4" w:space="0"/>
              <w:right w:val="single" w:color="auto" w:sz="4" w:space="0"/>
            </w:tcBorders>
            <w:shd w:val="clear" w:color="auto" w:fill="BFBFBF"/>
            <w:vAlign w:val="center"/>
            <w:tcPrChange w:id="15113" w:author="user" w:date="2019-09-25T16:44:00Z">
              <w:tcPr>
                <w:tcW w:w="774" w:type="dxa"/>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ins w:id="15114" w:author="user" w:date="2019-09-25T16:44:00Z"/>
                <w:del w:id="15115" w:author="user" w:date="2019-10-30T09:08:00Z"/>
                <w:rFonts w:ascii="仿宋_GB2312" w:hAnsi="仿宋_GB2312" w:cs="仿宋_GB2312"/>
                <w:b/>
                <w:bCs/>
                <w:color w:val="000000"/>
                <w:sz w:val="21"/>
                <w:szCs w:val="21"/>
                <w:lang w:eastAsia="zh-CN"/>
              </w:rPr>
            </w:pPr>
            <w:ins w:id="15116" w:author="user" w:date="2019-09-25T16:44:00Z">
              <w:del w:id="15117" w:author="user" w:date="2019-10-30T09:08:00Z">
                <w:r>
                  <w:rPr>
                    <w:rFonts w:hint="eastAsia" w:ascii="仿宋_GB2312" w:hAnsi="仿宋_GB2312" w:cs="仿宋_GB2312"/>
                    <w:b/>
                    <w:bCs/>
                    <w:color w:val="000000"/>
                    <w:sz w:val="21"/>
                    <w:szCs w:val="21"/>
                    <w:lang w:eastAsia="zh-CN"/>
                  </w:rPr>
                  <w:delText>标识符</w:delText>
                </w:r>
              </w:del>
            </w:ins>
          </w:p>
        </w:tc>
        <w:tc>
          <w:tcPr>
            <w:tcW w:w="1565" w:type="dxa"/>
            <w:tcBorders>
              <w:top w:val="single" w:color="auto" w:sz="4" w:space="0"/>
              <w:left w:val="single" w:color="auto" w:sz="4" w:space="0"/>
              <w:bottom w:val="single" w:color="auto" w:sz="4" w:space="0"/>
              <w:right w:val="single" w:color="auto" w:sz="4" w:space="0"/>
            </w:tcBorders>
            <w:shd w:val="clear" w:color="auto" w:fill="BFBFBF"/>
            <w:vAlign w:val="center"/>
            <w:tcPrChange w:id="15118" w:author="user" w:date="2019-09-25T16:44:00Z">
              <w:tcPr>
                <w:tcW w:w="1565" w:type="dxa"/>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ins w:id="15119" w:author="user" w:date="2019-09-25T16:44:00Z"/>
                <w:del w:id="15120" w:author="user" w:date="2019-10-30T09:08:00Z"/>
                <w:rFonts w:ascii="仿宋_GB2312" w:hAnsi="仿宋_GB2312" w:cs="仿宋_GB2312"/>
                <w:b/>
                <w:bCs/>
                <w:color w:val="000000"/>
                <w:sz w:val="21"/>
                <w:szCs w:val="21"/>
                <w:lang w:eastAsia="zh-CN"/>
              </w:rPr>
            </w:pPr>
            <w:ins w:id="15121" w:author="user" w:date="2019-09-25T16:44:00Z">
              <w:del w:id="15122" w:author="user" w:date="2019-10-30T09:08:00Z">
                <w:r>
                  <w:rPr>
                    <w:rFonts w:hint="eastAsia" w:ascii="仿宋_GB2312" w:hAnsi="仿宋_GB2312" w:cs="仿宋_GB2312"/>
                    <w:b/>
                    <w:bCs/>
                    <w:color w:val="000000"/>
                    <w:sz w:val="21"/>
                    <w:szCs w:val="21"/>
                    <w:lang w:eastAsia="zh-CN"/>
                  </w:rPr>
                  <w:delText>数据元名称</w:delText>
                </w:r>
              </w:del>
            </w:ins>
          </w:p>
        </w:tc>
        <w:tc>
          <w:tcPr>
            <w:tcW w:w="1138" w:type="dxa"/>
            <w:tcBorders>
              <w:top w:val="single" w:color="auto" w:sz="4" w:space="0"/>
              <w:left w:val="single" w:color="auto" w:sz="4" w:space="0"/>
              <w:bottom w:val="single" w:color="auto" w:sz="4" w:space="0"/>
              <w:right w:val="single" w:color="auto" w:sz="4" w:space="0"/>
            </w:tcBorders>
            <w:shd w:val="clear" w:color="auto" w:fill="BFBFBF"/>
            <w:vAlign w:val="center"/>
            <w:tcPrChange w:id="15123" w:author="user" w:date="2019-09-25T16:44:00Z">
              <w:tcPr>
                <w:tcW w:w="1138" w:type="dxa"/>
                <w:tcBorders>
                  <w:top w:val="single" w:color="auto" w:sz="4" w:space="0"/>
                  <w:left w:val="single" w:color="auto" w:sz="4" w:space="0"/>
                  <w:bottom w:val="single" w:color="auto" w:sz="4" w:space="0"/>
                  <w:right w:val="single" w:color="auto" w:sz="4" w:space="0"/>
                </w:tcBorders>
                <w:shd w:val="clear" w:color="auto" w:fill="BFBFBF"/>
                <w:vAlign w:val="center"/>
              </w:tcPr>
            </w:tcPrChange>
          </w:tcPr>
          <w:p>
            <w:pPr>
              <w:spacing w:line="480" w:lineRule="auto"/>
              <w:ind w:left="995" w:hanging="995"/>
              <w:jc w:val="center"/>
              <w:rPr>
                <w:ins w:id="15124" w:author="user" w:date="2019-09-25T16:44:00Z"/>
                <w:del w:id="15125" w:author="user" w:date="2019-10-30T09:08:00Z"/>
                <w:rFonts w:ascii="仿宋_GB2312" w:hAnsi="仿宋_GB2312" w:cs="仿宋_GB2312"/>
                <w:b/>
                <w:bCs/>
                <w:color w:val="000000"/>
                <w:sz w:val="21"/>
                <w:szCs w:val="21"/>
                <w:lang w:eastAsia="zh-CN"/>
              </w:rPr>
            </w:pPr>
            <w:ins w:id="15126" w:author="user" w:date="2019-09-25T16:44:00Z">
              <w:del w:id="15127" w:author="user" w:date="2019-10-30T09:08:00Z">
                <w:r>
                  <w:rPr>
                    <w:rFonts w:hint="eastAsia" w:ascii="仿宋_GB2312" w:hAnsi="仿宋_GB2312" w:cs="仿宋_GB2312"/>
                    <w:b/>
                    <w:bCs/>
                    <w:color w:val="000000"/>
                    <w:sz w:val="21"/>
                    <w:szCs w:val="21"/>
                    <w:lang w:eastAsia="zh-CN"/>
                  </w:rPr>
                  <w:delText>数据类型</w:delText>
                </w:r>
              </w:del>
            </w:ins>
          </w:p>
        </w:tc>
        <w:tc>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Change w:id="15128" w:author="user" w:date="2019-09-25T16:44:00Z">
              <w:tcPr>
                <w:tcW w:w="4215" w:type="dxa"/>
                <w:tcBorders>
                  <w:top w:val="single" w:color="auto" w:sz="4" w:space="0"/>
                  <w:left w:val="single" w:color="auto" w:sz="4" w:space="0"/>
                  <w:bottom w:val="single" w:color="auto" w:sz="4" w:space="0"/>
                  <w:right w:val="single" w:color="auto" w:sz="4" w:space="0"/>
                </w:tcBorders>
                <w:shd w:val="clear" w:color="auto" w:fill="BFBFBF"/>
                <w:tcMar>
                  <w:top w:w="15" w:type="dxa"/>
                  <w:left w:w="15" w:type="dxa"/>
                  <w:bottom w:w="0" w:type="dxa"/>
                  <w:right w:w="15" w:type="dxa"/>
                </w:tcMar>
                <w:vAlign w:val="center"/>
              </w:tcPr>
            </w:tcPrChange>
          </w:tcPr>
          <w:p>
            <w:pPr>
              <w:spacing w:line="480" w:lineRule="auto"/>
              <w:ind w:left="995" w:hanging="995"/>
              <w:jc w:val="center"/>
              <w:rPr>
                <w:ins w:id="15129" w:author="user" w:date="2019-09-25T16:44:00Z"/>
                <w:del w:id="15130" w:author="user" w:date="2019-10-30T09:08:00Z"/>
                <w:rFonts w:ascii="仿宋_GB2312" w:hAnsi="仿宋_GB2312" w:cs="仿宋_GB2312"/>
                <w:b/>
                <w:bCs/>
                <w:color w:val="000000"/>
                <w:sz w:val="21"/>
                <w:szCs w:val="21"/>
                <w:lang w:eastAsia="zh-CN"/>
              </w:rPr>
            </w:pPr>
            <w:ins w:id="15131" w:author="user" w:date="2019-09-25T16:44:00Z">
              <w:del w:id="15132" w:author="user" w:date="2019-10-30T09:08:00Z">
                <w:r>
                  <w:rPr>
                    <w:rFonts w:hint="eastAsia" w:ascii="仿宋_GB2312" w:hAnsi="仿宋_GB2312" w:cs="仿宋_GB2312"/>
                    <w:b/>
                    <w:bCs/>
                    <w:color w:val="000000"/>
                    <w:sz w:val="21"/>
                    <w:szCs w:val="21"/>
                    <w:lang w:eastAsia="zh-CN"/>
                  </w:rPr>
                  <w:delText>备注</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5135"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5133" w:author="user" w:date="2019-09-25T16:44:00Z"/>
          <w:del w:id="15134" w:author="user" w:date="2019-10-30T09:08:00Z"/>
          <w:trPrChange w:id="15135" w:author="user" w:date="2019-09-25T16:44: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136" w:author="user" w:date="2019-09-25T16:44: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5137" w:author="user" w:date="2019-09-25T16:44:00Z"/>
                <w:del w:id="15138" w:author="user" w:date="2019-10-30T09:08:00Z"/>
                <w:rFonts w:ascii="仿宋_GB2312" w:hAnsi="仿宋_GB2312" w:cs="仿宋_GB2312"/>
                <w:color w:val="000000"/>
                <w:sz w:val="21"/>
                <w:szCs w:val="21"/>
                <w:lang w:eastAsia="zh-CN"/>
              </w:rPr>
            </w:pPr>
            <w:ins w:id="15139" w:author="user" w:date="2019-09-25T16:44:00Z">
              <w:del w:id="15140" w:author="user" w:date="2019-10-30T09:08:00Z">
                <w:r>
                  <w:rPr>
                    <w:rFonts w:hint="eastAsia" w:ascii="仿宋_GB2312" w:hAnsi="仿宋_GB2312" w:cs="仿宋_GB2312"/>
                    <w:color w:val="000000"/>
                    <w:sz w:val="21"/>
                    <w:szCs w:val="21"/>
                    <w:lang w:eastAsia="zh-CN"/>
                  </w:rPr>
                  <w:delText>1</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5141" w:author="user" w:date="2019-09-25T16:44: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5142" w:author="user" w:date="2019-09-25T16:44:00Z"/>
                <w:del w:id="15143" w:author="user" w:date="2019-10-30T09:08:00Z"/>
                <w:rFonts w:ascii="仿宋_GB2312" w:hAnsi="仿宋_GB2312" w:cs="仿宋_GB2312"/>
                <w:color w:val="000000"/>
                <w:sz w:val="21"/>
                <w:szCs w:val="21"/>
                <w:lang w:eastAsia="zh-CN"/>
              </w:rPr>
            </w:pPr>
            <w:ins w:id="15144" w:author="user" w:date="2019-09-25T16:44:00Z">
              <w:del w:id="15145" w:author="user" w:date="2019-10-30T09:08:00Z">
                <w:r>
                  <w:rPr>
                    <w:rFonts w:hint="eastAsia" w:ascii="仿宋_GB2312" w:hAnsi="仿宋_GB2312" w:cs="仿宋_GB2312"/>
                    <w:color w:val="000000"/>
                    <w:sz w:val="21"/>
                    <w:szCs w:val="21"/>
                    <w:lang w:eastAsia="zh-CN"/>
                  </w:rPr>
                  <w:delText>--</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5146" w:author="user" w:date="2019-09-25T16:44: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147" w:author="user" w:date="2019-09-25T16:44:00Z"/>
                <w:del w:id="15148" w:author="user" w:date="2019-10-30T09:08:00Z"/>
                <w:rFonts w:ascii="仿宋_GB2312" w:hAnsi="仿宋_GB2312" w:cs="仿宋_GB2312"/>
                <w:color w:val="000000"/>
                <w:sz w:val="21"/>
                <w:szCs w:val="21"/>
                <w:lang w:eastAsia="zh-CN"/>
              </w:rPr>
            </w:pPr>
            <w:ins w:id="15149" w:author="user" w:date="2019-09-25T16:44:00Z">
              <w:del w:id="15150" w:author="user" w:date="2019-10-30T09:08:00Z">
                <w:r>
                  <w:rPr>
                    <w:rFonts w:hint="eastAsia" w:ascii="仿宋_GB2312" w:hAnsi="仿宋_GB2312" w:cs="仿宋_GB2312"/>
                    <w:color w:val="000000"/>
                    <w:sz w:val="21"/>
                    <w:szCs w:val="21"/>
                    <w:lang w:eastAsia="zh-CN"/>
                  </w:rPr>
                  <w:delText>数据日期</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5151" w:author="user" w:date="2019-09-25T16:44: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152" w:author="user" w:date="2019-09-25T16:44:00Z"/>
                <w:del w:id="15153" w:author="user" w:date="2019-10-30T09:08:00Z"/>
                <w:rFonts w:ascii="仿宋_GB2312" w:hAnsi="仿宋_GB2312" w:cs="仿宋_GB2312"/>
                <w:color w:val="000000"/>
                <w:sz w:val="21"/>
                <w:szCs w:val="21"/>
                <w:lang w:eastAsia="zh-CN"/>
              </w:rPr>
            </w:pPr>
            <w:ins w:id="15154" w:author="user" w:date="2019-09-25T16:44:00Z">
              <w:del w:id="15155" w:author="user" w:date="2019-10-30T09:08:00Z">
                <w:r>
                  <w:rPr>
                    <w:rFonts w:hint="eastAsia" w:ascii="仿宋_GB2312" w:hAnsi="仿宋_GB2312" w:cs="仿宋_GB2312"/>
                    <w:color w:val="000000"/>
                    <w:sz w:val="21"/>
                    <w:szCs w:val="21"/>
                    <w:lang w:eastAsia="zh-CN"/>
                  </w:rPr>
                  <w:delText>YYYY-MM-DD</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156" w:author="user" w:date="2019-09-25T16:44: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5157" w:author="user" w:date="2019-09-25T16:44:00Z"/>
                <w:del w:id="15158" w:author="user" w:date="2019-10-30T09:08:00Z"/>
                <w:rFonts w:ascii="仿宋_GB2312" w:hAnsi="仿宋_GB2312" w:cs="仿宋_GB2312"/>
                <w:color w:val="000000"/>
                <w:sz w:val="21"/>
                <w:szCs w:val="21"/>
                <w:lang w:eastAsia="zh-CN"/>
              </w:rPr>
            </w:pPr>
            <w:ins w:id="15159" w:author="user" w:date="2019-09-25T16:44:00Z">
              <w:del w:id="15160" w:author="user" w:date="2019-10-30T09:08:00Z">
                <w:r>
                  <w:rPr>
                    <w:rFonts w:hint="eastAsia" w:ascii="仿宋_GB2312" w:hAnsi="仿宋_GB2312" w:cs="仿宋_GB2312"/>
                    <w:color w:val="000000"/>
                    <w:sz w:val="21"/>
                    <w:szCs w:val="21"/>
                    <w:lang w:eastAsia="zh-CN"/>
                  </w:rPr>
                  <w:delText>1.指统计时点或统计期间的最后一个自然日。</w:delText>
                </w:r>
              </w:del>
            </w:ins>
            <w:ins w:id="15161" w:author="user" w:date="2019-09-25T16:44:00Z">
              <w:del w:id="15162" w:author="user" w:date="2019-10-30T09:08:00Z">
                <w:r>
                  <w:rPr>
                    <w:rFonts w:hint="eastAsia" w:ascii="仿宋_GB2312" w:hAnsi="仿宋_GB2312" w:cs="仿宋_GB2312"/>
                    <w:color w:val="000000"/>
                    <w:sz w:val="21"/>
                    <w:szCs w:val="21"/>
                    <w:lang w:eastAsia="zh-CN"/>
                  </w:rPr>
                  <w:br w:type="textWrapping"/>
                </w:r>
              </w:del>
            </w:ins>
            <w:ins w:id="15163" w:author="user" w:date="2019-09-25T16:44:00Z">
              <w:del w:id="15164" w:author="user" w:date="2019-10-30T09:08:00Z">
                <w:r>
                  <w:rPr>
                    <w:rFonts w:hint="eastAsia" w:ascii="仿宋_GB2312" w:hAnsi="仿宋_GB2312" w:cs="仿宋_GB2312"/>
                    <w:color w:val="000000"/>
                    <w:sz w:val="21"/>
                    <w:szCs w:val="21"/>
                    <w:lang w:eastAsia="zh-CN"/>
                  </w:rPr>
                  <w:delText>2.按照“YYYY-MM-DD”格式填写，应介于1900.01.01-录入当日，数据更新的频率为月度。</w:delText>
                </w:r>
              </w:del>
            </w:ins>
            <w:ins w:id="15165" w:author="user" w:date="2019-09-25T16:44:00Z">
              <w:del w:id="15166" w:author="user" w:date="2019-10-30T09:08:00Z">
                <w:r>
                  <w:rPr>
                    <w:rFonts w:hint="eastAsia" w:ascii="仿宋_GB2312" w:hAnsi="仿宋_GB2312" w:cs="仿宋_GB2312"/>
                    <w:color w:val="000000"/>
                    <w:sz w:val="21"/>
                    <w:szCs w:val="21"/>
                    <w:lang w:eastAsia="zh-CN"/>
                  </w:rPr>
                  <w:br w:type="textWrapping"/>
                </w:r>
              </w:del>
            </w:ins>
            <w:ins w:id="15167" w:author="user" w:date="2019-09-25T16:44:00Z">
              <w:del w:id="15168" w:author="user" w:date="2019-10-30T09:08:00Z">
                <w:r>
                  <w:rPr>
                    <w:rFonts w:hint="eastAsia" w:ascii="仿宋_GB2312" w:hAnsi="仿宋_GB2312" w:cs="仿宋_GB2312"/>
                    <w:color w:val="000000"/>
                    <w:sz w:val="21"/>
                    <w:szCs w:val="21"/>
                    <w:lang w:eastAsia="zh-CN"/>
                  </w:rPr>
                  <w:delText>3.值域：0000-01-01到9999-12-31</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5171"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5169" w:author="user" w:date="2019-09-25T16:44:00Z"/>
          <w:del w:id="15170" w:author="user" w:date="2019-10-30T09:08:00Z"/>
          <w:trPrChange w:id="15171" w:author="user" w:date="2019-09-25T16:44: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172" w:author="user" w:date="2019-09-25T16:44: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5173" w:author="user" w:date="2019-09-25T16:44:00Z"/>
                <w:del w:id="15174" w:author="user" w:date="2019-10-30T09:08:00Z"/>
                <w:rFonts w:ascii="仿宋_GB2312" w:hAnsi="仿宋_GB2312" w:cs="仿宋_GB2312"/>
                <w:color w:val="000000"/>
                <w:sz w:val="21"/>
                <w:szCs w:val="21"/>
                <w:lang w:eastAsia="zh-CN"/>
              </w:rPr>
            </w:pPr>
            <w:ins w:id="15175" w:author="user" w:date="2019-09-25T16:44:00Z">
              <w:del w:id="15176" w:author="user" w:date="2019-10-30T09:08:00Z">
                <w:r>
                  <w:rPr>
                    <w:rFonts w:hint="eastAsia" w:ascii="仿宋_GB2312" w:hAnsi="仿宋_GB2312" w:cs="仿宋_GB2312"/>
                    <w:color w:val="000000"/>
                    <w:sz w:val="21"/>
                    <w:szCs w:val="21"/>
                    <w:lang w:eastAsia="zh-CN"/>
                  </w:rPr>
                  <w:delText>2</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5177" w:author="user" w:date="2019-09-25T16:44: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5178" w:author="user" w:date="2019-09-25T16:44:00Z"/>
                <w:del w:id="15179" w:author="user" w:date="2019-10-30T09:08:00Z"/>
                <w:rFonts w:ascii="仿宋_GB2312" w:hAnsi="仿宋_GB2312" w:cs="仿宋_GB2312"/>
                <w:color w:val="000000"/>
                <w:sz w:val="21"/>
                <w:szCs w:val="21"/>
                <w:lang w:eastAsia="zh-CN"/>
              </w:rPr>
            </w:pPr>
            <w:ins w:id="15180" w:author="user" w:date="2019-09-25T16:44:00Z">
              <w:del w:id="15181" w:author="user" w:date="2019-10-30T09:08:00Z">
                <w:r>
                  <w:rPr>
                    <w:rFonts w:hint="eastAsia" w:ascii="仿宋_GB2312" w:hAnsi="仿宋_GB2312" w:cs="仿宋_GB2312"/>
                    <w:color w:val="000000"/>
                    <w:sz w:val="21"/>
                    <w:szCs w:val="21"/>
                    <w:lang w:eastAsia="zh-CN"/>
                  </w:rPr>
                  <w:delText>1010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5182" w:author="user" w:date="2019-09-25T16:44: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183" w:author="user" w:date="2019-09-25T16:44:00Z"/>
                <w:del w:id="15184" w:author="user" w:date="2019-10-30T09:08:00Z"/>
                <w:rFonts w:ascii="仿宋_GB2312" w:hAnsi="仿宋_GB2312" w:cs="仿宋_GB2312"/>
                <w:color w:val="000000"/>
                <w:sz w:val="21"/>
                <w:szCs w:val="21"/>
                <w:lang w:eastAsia="zh-CN"/>
              </w:rPr>
            </w:pPr>
            <w:ins w:id="15185" w:author="user" w:date="2019-09-25T16:44:00Z">
              <w:del w:id="15186" w:author="user" w:date="2019-10-30T09:08:00Z">
                <w:r>
                  <w:rPr>
                    <w:rFonts w:hint="eastAsia" w:ascii="仿宋_GB2312" w:hAnsi="仿宋_GB2312" w:cs="仿宋_GB2312"/>
                    <w:color w:val="000000"/>
                    <w:sz w:val="21"/>
                    <w:szCs w:val="21"/>
                    <w:lang w:eastAsia="zh-CN"/>
                  </w:rPr>
                  <w:delText>金融机构编码</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5187" w:author="user" w:date="2019-09-25T16:44: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188" w:author="user" w:date="2019-09-25T16:44:00Z"/>
                <w:del w:id="15189" w:author="user" w:date="2019-10-30T09:08:00Z"/>
                <w:rFonts w:ascii="仿宋_GB2312" w:hAnsi="仿宋_GB2312" w:cs="仿宋_GB2312"/>
                <w:color w:val="000000"/>
                <w:sz w:val="21"/>
                <w:szCs w:val="21"/>
                <w:lang w:eastAsia="zh-CN"/>
              </w:rPr>
            </w:pPr>
            <w:ins w:id="15190" w:author="user" w:date="2019-09-25T16:44:00Z">
              <w:del w:id="15191" w:author="user" w:date="2019-10-30T09:08:00Z">
                <w:r>
                  <w:rPr>
                    <w:rFonts w:hint="eastAsia" w:ascii="仿宋_GB2312" w:hAnsi="仿宋_GB2312" w:cs="仿宋_GB2312"/>
                    <w:color w:val="000000"/>
                    <w:sz w:val="21"/>
                    <w:szCs w:val="21"/>
                    <w:lang w:eastAsia="zh-CN"/>
                  </w:rPr>
                  <w:delText>14!an</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192" w:author="user" w:date="2019-09-25T16:44: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ins w:id="15193" w:author="user" w:date="2019-09-25T16:44:00Z"/>
                <w:del w:id="15194" w:author="user" w:date="2019-10-30T09:08:00Z"/>
                <w:rFonts w:ascii="仿宋_GB2312" w:hAnsi="仿宋_GB2312" w:cs="仿宋_GB2312"/>
                <w:color w:val="000000"/>
                <w:sz w:val="21"/>
                <w:szCs w:val="21"/>
                <w:lang w:eastAsia="zh-CN"/>
              </w:rPr>
            </w:pPr>
            <w:ins w:id="15195" w:author="user" w:date="2019-09-25T16:44:00Z">
              <w:del w:id="15196" w:author="user" w:date="2019-10-30T09:08:00Z">
                <w:r>
                  <w:rPr>
                    <w:rFonts w:hint="eastAsia" w:ascii="仿宋_GB2312" w:hAnsi="仿宋_GB2312" w:cs="仿宋_GB2312"/>
                    <w:color w:val="000000"/>
                    <w:sz w:val="21"/>
                    <w:szCs w:val="21"/>
                    <w:lang w:eastAsia="zh-CN"/>
                  </w:rPr>
                  <w:delText>1.指数据发生的金融机构唯一标准编码。</w:delText>
                </w:r>
              </w:del>
            </w:ins>
            <w:ins w:id="15197" w:author="user" w:date="2019-09-25T16:44:00Z">
              <w:del w:id="15198" w:author="user" w:date="2019-10-30T09:08:00Z">
                <w:r>
                  <w:rPr>
                    <w:rFonts w:hint="eastAsia" w:ascii="仿宋_GB2312" w:hAnsi="仿宋_GB2312" w:cs="仿宋_GB2312"/>
                    <w:color w:val="000000"/>
                    <w:sz w:val="21"/>
                    <w:szCs w:val="21"/>
                    <w:lang w:eastAsia="zh-CN"/>
                  </w:rPr>
                  <w:br w:type="textWrapping"/>
                </w:r>
              </w:del>
            </w:ins>
            <w:ins w:id="15199" w:author="user" w:date="2019-09-25T16:44:00Z">
              <w:del w:id="15200" w:author="user" w:date="2019-10-30T09:08:00Z">
                <w:r>
                  <w:rPr>
                    <w:rFonts w:hint="eastAsia" w:ascii="仿宋_GB2312" w:hAnsi="仿宋_GB2312" w:cs="仿宋_GB2312"/>
                    <w:color w:val="000000"/>
                    <w:sz w:val="21"/>
                    <w:szCs w:val="21"/>
                    <w:lang w:eastAsia="zh-CN"/>
                  </w:rPr>
                  <w:delText>2.采用《金融机构编码规范》（JR/T 0124）编发的代码。数据更新的频率为月度。</w:delText>
                </w:r>
              </w:del>
            </w:ins>
            <w:ins w:id="15201" w:author="user" w:date="2019-09-25T16:44:00Z">
              <w:del w:id="15202" w:author="user" w:date="2019-10-30T09:08:00Z">
                <w:r>
                  <w:rPr>
                    <w:rFonts w:hint="eastAsia" w:ascii="仿宋_GB2312" w:hAnsi="仿宋_GB2312" w:cs="仿宋_GB2312"/>
                    <w:color w:val="000000"/>
                    <w:sz w:val="21"/>
                    <w:szCs w:val="21"/>
                    <w:lang w:eastAsia="zh-CN"/>
                  </w:rPr>
                  <w:br w:type="textWrapping"/>
                </w:r>
              </w:del>
            </w:ins>
            <w:ins w:id="15203" w:author="user" w:date="2019-09-25T16:44:00Z">
              <w:del w:id="15204" w:author="user" w:date="2019-10-30T09:08:00Z">
                <w:r>
                  <w:rPr>
                    <w:rFonts w:hint="eastAsia" w:ascii="仿宋_GB2312" w:hAnsi="仿宋_GB2312" w:cs="仿宋_GB2312"/>
                    <w:color w:val="000000"/>
                    <w:sz w:val="21"/>
                    <w:szCs w:val="21"/>
                    <w:lang w:eastAsia="zh-CN"/>
                  </w:rPr>
                  <w:delText>3.值域：/</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5207"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5205" w:author="user" w:date="2019-09-25T16:44:00Z"/>
          <w:del w:id="15206" w:author="user" w:date="2019-10-30T09:08:00Z"/>
          <w:trPrChange w:id="15207" w:author="user" w:date="2019-09-25T16:44: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208" w:author="user" w:date="2019-09-25T16:44: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5209" w:author="user" w:date="2019-09-25T16:44:00Z"/>
                <w:del w:id="15210" w:author="user" w:date="2019-10-30T09:08:00Z"/>
                <w:rFonts w:ascii="仿宋_GB2312" w:hAnsi="仿宋_GB2312" w:cs="仿宋_GB2312"/>
                <w:color w:val="000000"/>
                <w:sz w:val="21"/>
                <w:szCs w:val="21"/>
                <w:lang w:eastAsia="zh-CN"/>
              </w:rPr>
            </w:pPr>
            <w:ins w:id="15211" w:author="user" w:date="2019-09-25T16:44:00Z">
              <w:del w:id="15212" w:author="user" w:date="2019-10-30T09:08:00Z">
                <w:r>
                  <w:rPr>
                    <w:rFonts w:hint="eastAsia" w:ascii="仿宋_GB2312" w:hAnsi="仿宋_GB2312" w:cs="仿宋_GB2312"/>
                    <w:color w:val="000000"/>
                    <w:sz w:val="21"/>
                    <w:szCs w:val="21"/>
                    <w:lang w:eastAsia="zh-CN"/>
                  </w:rPr>
                  <w:delText>3</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5213" w:author="user" w:date="2019-09-25T16:44: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5214" w:author="user" w:date="2019-09-25T16:44:00Z"/>
                <w:del w:id="15215" w:author="user" w:date="2019-10-30T09:08:00Z"/>
                <w:rFonts w:ascii="仿宋_GB2312" w:hAnsi="仿宋_GB2312" w:cs="仿宋_GB2312"/>
                <w:color w:val="000000"/>
                <w:sz w:val="21"/>
                <w:szCs w:val="21"/>
                <w:lang w:eastAsia="zh-CN"/>
              </w:rPr>
            </w:pPr>
            <w:ins w:id="15216" w:author="user" w:date="2019-09-25T16:44:00Z">
              <w:del w:id="15217" w:author="user" w:date="2019-10-30T09:08:00Z">
                <w:r>
                  <w:rPr>
                    <w:rFonts w:hint="eastAsia" w:ascii="仿宋_GB2312" w:hAnsi="仿宋_GB2312" w:cs="仿宋_GB2312"/>
                    <w:color w:val="000000"/>
                    <w:sz w:val="21"/>
                    <w:szCs w:val="21"/>
                    <w:lang w:eastAsia="zh-CN"/>
                  </w:rPr>
                  <w:delText>--</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5218" w:author="user" w:date="2019-09-25T16:44: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219" w:author="user" w:date="2019-09-25T16:44:00Z"/>
                <w:del w:id="15220" w:author="user" w:date="2019-10-30T09:08:00Z"/>
                <w:rFonts w:ascii="仿宋_GB2312" w:hAnsi="仿宋_GB2312" w:cs="仿宋_GB2312"/>
                <w:color w:val="000000"/>
                <w:sz w:val="21"/>
                <w:szCs w:val="21"/>
                <w:lang w:eastAsia="zh-CN"/>
              </w:rPr>
            </w:pPr>
            <w:ins w:id="15221" w:author="user" w:date="2019-09-25T16:44:00Z">
              <w:del w:id="15222" w:author="user" w:date="2019-10-30T09:08:00Z">
                <w:r>
                  <w:rPr>
                    <w:rFonts w:hint="eastAsia" w:ascii="仿宋_GB2312" w:hAnsi="仿宋_GB2312" w:cs="仿宋_GB2312"/>
                    <w:color w:val="000000"/>
                    <w:sz w:val="21"/>
                    <w:szCs w:val="21"/>
                    <w:lang w:eastAsia="zh-CN"/>
                  </w:rPr>
                  <w:delText>客户类型</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5223" w:author="user" w:date="2019-09-25T16:44: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224" w:author="user" w:date="2019-09-25T16:44:00Z"/>
                <w:del w:id="15225" w:author="user" w:date="2019-10-30T09:08:00Z"/>
                <w:rFonts w:ascii="仿宋_GB2312" w:hAnsi="仿宋_GB2312" w:cs="仿宋_GB2312"/>
                <w:color w:val="000000"/>
                <w:sz w:val="21"/>
                <w:szCs w:val="21"/>
                <w:lang w:eastAsia="zh-CN"/>
              </w:rPr>
            </w:pPr>
            <w:ins w:id="15226" w:author="user" w:date="2019-09-25T16:44:00Z">
              <w:del w:id="15227" w:author="user" w:date="2019-10-30T09:08:00Z">
                <w:r>
                  <w:rPr>
                    <w:rFonts w:hint="eastAsia" w:ascii="仿宋_GB2312" w:hAnsi="仿宋_GB2312" w:cs="仿宋_GB2312"/>
                    <w:color w:val="000000"/>
                    <w:sz w:val="21"/>
                    <w:szCs w:val="21"/>
                    <w:lang w:eastAsia="zh-CN"/>
                  </w:rPr>
                  <w:delText>1!n</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228" w:author="user" w:date="2019-09-25T16:44: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ins w:id="15229" w:author="user" w:date="2019-09-25T16:44:00Z"/>
                <w:del w:id="15230" w:author="user" w:date="2019-10-30T09:08:00Z"/>
                <w:rFonts w:ascii="仿宋_GB2312" w:hAnsi="仿宋_GB2312" w:cs="仿宋_GB2312"/>
                <w:color w:val="000000"/>
                <w:sz w:val="21"/>
                <w:szCs w:val="21"/>
                <w:lang w:eastAsia="zh-CN"/>
              </w:rPr>
            </w:pPr>
            <w:ins w:id="15231" w:author="user" w:date="2019-09-25T16:44:00Z">
              <w:del w:id="15232" w:author="user" w:date="2019-10-30T09:08:00Z">
                <w:r>
                  <w:rPr>
                    <w:rFonts w:hint="eastAsia" w:ascii="仿宋_GB2312" w:hAnsi="仿宋_GB2312" w:cs="仿宋_GB2312"/>
                    <w:color w:val="000000"/>
                    <w:sz w:val="21"/>
                    <w:szCs w:val="21"/>
                    <w:lang w:eastAsia="zh-CN"/>
                  </w:rPr>
                  <w:delText>1.指与金融机构间建立业务关系对象的类型。</w:delText>
                </w:r>
              </w:del>
            </w:ins>
            <w:ins w:id="15233" w:author="user" w:date="2019-09-25T16:44:00Z">
              <w:del w:id="15234" w:author="user" w:date="2019-10-30T09:08:00Z">
                <w:r>
                  <w:rPr>
                    <w:rFonts w:hint="eastAsia" w:ascii="仿宋_GB2312" w:hAnsi="仿宋_GB2312" w:cs="仿宋_GB2312"/>
                    <w:color w:val="000000"/>
                    <w:sz w:val="21"/>
                    <w:szCs w:val="21"/>
                    <w:lang w:eastAsia="zh-CN"/>
                  </w:rPr>
                  <w:br w:type="textWrapping"/>
                </w:r>
              </w:del>
            </w:ins>
            <w:ins w:id="15235" w:author="user" w:date="2019-09-25T16:44:00Z">
              <w:del w:id="15236" w:author="user" w:date="2019-10-30T09:08:00Z">
                <w:r>
                  <w:rPr>
                    <w:rFonts w:hint="eastAsia" w:ascii="仿宋_GB2312" w:hAnsi="仿宋_GB2312" w:cs="仿宋_GB2312"/>
                    <w:color w:val="000000"/>
                    <w:sz w:val="21"/>
                    <w:szCs w:val="21"/>
                    <w:lang w:eastAsia="zh-CN"/>
                  </w:rPr>
                  <w:delText>2.根据与金融机构间建立业务关系对象的性质分为单位客户和个人客户。数据更新频率为月度。</w:delText>
                </w:r>
              </w:del>
            </w:ins>
            <w:ins w:id="15237" w:author="user" w:date="2019-09-25T16:44:00Z">
              <w:del w:id="15238" w:author="user" w:date="2019-10-30T09:08:00Z">
                <w:r>
                  <w:rPr>
                    <w:rFonts w:hint="eastAsia" w:ascii="仿宋_GB2312" w:hAnsi="仿宋_GB2312" w:cs="仿宋_GB2312"/>
                    <w:color w:val="000000"/>
                    <w:sz w:val="21"/>
                    <w:szCs w:val="21"/>
                    <w:lang w:eastAsia="zh-CN"/>
                  </w:rPr>
                  <w:br w:type="textWrapping"/>
                </w:r>
              </w:del>
            </w:ins>
            <w:ins w:id="15239" w:author="user" w:date="2019-09-25T16:44:00Z">
              <w:del w:id="15240" w:author="user" w:date="2019-10-30T09:08:00Z">
                <w:r>
                  <w:rPr>
                    <w:rFonts w:hint="eastAsia" w:ascii="仿宋_GB2312" w:hAnsi="仿宋_GB2312" w:cs="仿宋_GB2312"/>
                    <w:color w:val="000000"/>
                    <w:sz w:val="21"/>
                    <w:szCs w:val="21"/>
                    <w:lang w:eastAsia="zh-CN"/>
                  </w:rPr>
                  <w:delText>3.值域：0 单位客户</w:delText>
                </w:r>
              </w:del>
            </w:ins>
            <w:ins w:id="15241" w:author="user" w:date="2019-09-25T16:44:00Z">
              <w:del w:id="15242" w:author="user" w:date="2019-10-30T09:08:00Z">
                <w:r>
                  <w:rPr>
                    <w:rFonts w:ascii="仿宋_GB2312" w:hAnsi="仿宋_GB2312" w:cs="仿宋_GB2312"/>
                    <w:color w:val="000000"/>
                    <w:sz w:val="21"/>
                    <w:szCs w:val="21"/>
                    <w:lang w:eastAsia="zh-CN"/>
                  </w:rPr>
                  <w:delText xml:space="preserve">    </w:delText>
                </w:r>
              </w:del>
            </w:ins>
            <w:ins w:id="15243" w:author="user" w:date="2019-09-25T16:44:00Z">
              <w:del w:id="15244" w:author="user" w:date="2019-10-30T09:08:00Z">
                <w:r>
                  <w:rPr>
                    <w:rFonts w:hint="eastAsia" w:ascii="仿宋_GB2312" w:hAnsi="仿宋_GB2312" w:cs="仿宋_GB2312"/>
                    <w:color w:val="000000"/>
                    <w:sz w:val="21"/>
                    <w:szCs w:val="21"/>
                    <w:lang w:eastAsia="zh-CN"/>
                  </w:rPr>
                  <w:delText>1 个人客户</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5247"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5245" w:author="user" w:date="2019-09-25T16:44:00Z"/>
          <w:del w:id="15246" w:author="user" w:date="2019-10-30T09:08:00Z"/>
          <w:trPrChange w:id="15247" w:author="user" w:date="2019-09-25T16:44: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248" w:author="user" w:date="2019-09-25T16:44: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5249" w:author="user" w:date="2019-09-25T16:44:00Z"/>
                <w:del w:id="15250" w:author="user" w:date="2019-10-30T09:08:00Z"/>
                <w:rFonts w:ascii="仿宋_GB2312" w:hAnsi="仿宋_GB2312" w:cs="仿宋_GB2312"/>
                <w:color w:val="000000"/>
                <w:sz w:val="21"/>
                <w:szCs w:val="21"/>
                <w:lang w:eastAsia="zh-CN"/>
              </w:rPr>
            </w:pPr>
            <w:ins w:id="15251" w:author="user" w:date="2019-09-25T16:47:00Z">
              <w:del w:id="15252" w:author="user" w:date="2019-10-30T09:08:00Z">
                <w:r>
                  <w:rPr>
                    <w:rFonts w:ascii="仿宋_GB2312" w:hAnsi="仿宋_GB2312" w:cs="仿宋_GB2312"/>
                    <w:color w:val="000000"/>
                    <w:sz w:val="21"/>
                    <w:szCs w:val="21"/>
                    <w:lang w:eastAsia="zh-CN"/>
                  </w:rPr>
                  <w:delText>4</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5253" w:author="user" w:date="2019-09-25T16:44: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5254" w:author="user" w:date="2019-09-25T16:44:00Z"/>
                <w:del w:id="15255" w:author="user" w:date="2019-10-30T09:08:00Z"/>
                <w:rFonts w:ascii="仿宋_GB2312" w:hAnsi="仿宋_GB2312" w:cs="仿宋_GB2312"/>
                <w:color w:val="000000"/>
                <w:sz w:val="21"/>
                <w:szCs w:val="21"/>
                <w:lang w:eastAsia="zh-CN"/>
              </w:rPr>
            </w:pPr>
            <w:ins w:id="15256" w:author="user" w:date="2019-09-25T16:44:00Z">
              <w:del w:id="15257" w:author="user" w:date="2019-10-30T09:08:00Z">
                <w:r>
                  <w:rPr>
                    <w:rFonts w:hint="eastAsia" w:ascii="仿宋_GB2312" w:hAnsi="仿宋_GB2312" w:cs="仿宋_GB2312"/>
                    <w:color w:val="000000"/>
                    <w:sz w:val="21"/>
                    <w:szCs w:val="21"/>
                    <w:lang w:eastAsia="zh-CN"/>
                  </w:rPr>
                  <w:delText>--</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5258" w:author="user" w:date="2019-09-25T16:44: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259" w:author="user" w:date="2019-09-25T16:44:00Z"/>
                <w:del w:id="15260" w:author="user" w:date="2019-10-30T09:08:00Z"/>
                <w:rFonts w:ascii="仿宋_GB2312" w:hAnsi="仿宋_GB2312" w:cs="仿宋_GB2312"/>
                <w:color w:val="000000"/>
                <w:sz w:val="21"/>
                <w:szCs w:val="21"/>
                <w:lang w:eastAsia="zh-CN"/>
              </w:rPr>
            </w:pPr>
            <w:ins w:id="15261" w:author="user" w:date="2019-09-25T16:44:00Z">
              <w:del w:id="15262" w:author="user" w:date="2019-10-30T09:08:00Z">
                <w:r>
                  <w:rPr>
                    <w:rFonts w:hint="eastAsia" w:ascii="仿宋_GB2312" w:hAnsi="仿宋_GB2312" w:cs="仿宋_GB2312"/>
                    <w:color w:val="000000"/>
                    <w:sz w:val="21"/>
                    <w:szCs w:val="21"/>
                    <w:lang w:eastAsia="zh-CN"/>
                  </w:rPr>
                  <w:delText>借款人代码</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5263" w:author="user" w:date="2019-09-25T16:44: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264" w:author="user" w:date="2019-09-25T16:44:00Z"/>
                <w:del w:id="15265" w:author="user" w:date="2019-10-30T09:08:00Z"/>
                <w:rFonts w:ascii="仿宋_GB2312" w:hAnsi="仿宋_GB2312" w:cs="仿宋_GB2312"/>
                <w:color w:val="000000"/>
                <w:sz w:val="21"/>
                <w:szCs w:val="21"/>
                <w:lang w:eastAsia="zh-CN"/>
              </w:rPr>
            </w:pPr>
            <w:ins w:id="15266" w:author="user" w:date="2019-09-25T16:44:00Z">
              <w:del w:id="15267" w:author="user" w:date="2019-10-30T09:08:00Z">
                <w:r>
                  <w:rPr>
                    <w:rFonts w:hint="eastAsia" w:ascii="仿宋_GB2312" w:hAnsi="仿宋_GB2312" w:cs="仿宋_GB2312"/>
                    <w:color w:val="000000"/>
                    <w:sz w:val="21"/>
                    <w:szCs w:val="21"/>
                    <w:lang w:eastAsia="zh-CN"/>
                  </w:rPr>
                  <w:delText>an..50</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268" w:author="user" w:date="2019-09-25T16:44: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5269" w:author="user" w:date="2019-09-25T16:44:00Z"/>
                <w:del w:id="15270" w:author="user" w:date="2019-10-30T09:08:00Z"/>
                <w:rFonts w:ascii="仿宋_GB2312" w:hAnsi="仿宋_GB2312" w:cs="仿宋_GB2312"/>
                <w:color w:val="000000"/>
                <w:sz w:val="21"/>
                <w:szCs w:val="21"/>
                <w:lang w:eastAsia="zh-CN"/>
              </w:rPr>
            </w:pPr>
            <w:ins w:id="15271" w:author="user" w:date="2019-09-25T16:44:00Z">
              <w:del w:id="15272" w:author="user" w:date="2019-10-30T09:08:00Z">
                <w:r>
                  <w:rPr>
                    <w:rFonts w:hint="eastAsia" w:ascii="仿宋_GB2312" w:hAnsi="仿宋_GB2312" w:cs="仿宋_GB2312"/>
                    <w:color w:val="000000"/>
                    <w:sz w:val="21"/>
                    <w:szCs w:val="21"/>
                    <w:lang w:eastAsia="zh-CN"/>
                  </w:rPr>
                  <w:delText>1.指借款人使用的有效身份证件的编号。</w:delText>
                </w:r>
              </w:del>
            </w:ins>
            <w:ins w:id="15273" w:author="user" w:date="2019-09-25T16:44:00Z">
              <w:del w:id="15274" w:author="user" w:date="2019-10-30T09:08:00Z">
                <w:r>
                  <w:rPr>
                    <w:rFonts w:hint="eastAsia" w:ascii="仿宋_GB2312" w:hAnsi="仿宋_GB2312" w:cs="仿宋_GB2312"/>
                    <w:color w:val="000000"/>
                    <w:sz w:val="21"/>
                    <w:szCs w:val="21"/>
                    <w:lang w:eastAsia="zh-CN"/>
                  </w:rPr>
                  <w:br w:type="textWrapping"/>
                </w:r>
              </w:del>
            </w:ins>
            <w:ins w:id="15275" w:author="user" w:date="2019-09-25T16:44:00Z">
              <w:del w:id="15276" w:author="user" w:date="2019-10-30T09:08:00Z">
                <w:r>
                  <w:rPr>
                    <w:rFonts w:hint="eastAsia" w:ascii="仿宋_GB2312" w:hAnsi="仿宋_GB2312" w:cs="仿宋_GB2312"/>
                    <w:color w:val="000000"/>
                    <w:sz w:val="21"/>
                    <w:szCs w:val="21"/>
                    <w:lang w:eastAsia="zh-CN"/>
                  </w:rPr>
                  <w:delText>2.境内借款机构填报工商部门为其颁发的统一社会信用代码或组织机构代码；境外借款机构填报金融机构自行设定的唯一编码；个人借款人填报脱敏处理后的有效身份证件号码、军官证、士兵证或护照，脱敏规则参见3.7节。数据更新的频率为月度。</w:delText>
                </w:r>
              </w:del>
            </w:ins>
            <w:ins w:id="15277" w:author="user" w:date="2019-09-25T16:44:00Z">
              <w:del w:id="15278" w:author="user" w:date="2019-10-30T09:08:00Z">
                <w:r>
                  <w:rPr>
                    <w:rFonts w:hint="eastAsia" w:ascii="仿宋_GB2312" w:hAnsi="仿宋_GB2312" w:cs="仿宋_GB2312"/>
                    <w:color w:val="000000"/>
                    <w:sz w:val="21"/>
                    <w:szCs w:val="21"/>
                    <w:lang w:eastAsia="zh-CN"/>
                  </w:rPr>
                  <w:br w:type="textWrapping"/>
                </w:r>
              </w:del>
            </w:ins>
            <w:ins w:id="15279" w:author="user" w:date="2019-09-25T16:44:00Z">
              <w:del w:id="15280" w:author="user" w:date="2019-10-30T09:08:00Z">
                <w:r>
                  <w:rPr>
                    <w:rFonts w:hint="eastAsia" w:ascii="仿宋_GB2312" w:hAnsi="仿宋_GB2312" w:cs="仿宋_GB2312"/>
                    <w:color w:val="000000"/>
                    <w:sz w:val="21"/>
                    <w:szCs w:val="21"/>
                    <w:lang w:eastAsia="zh-CN"/>
                  </w:rPr>
                  <w:delText>3.值域：/</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5283"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5281" w:author="user" w:date="2019-09-25T16:44:00Z"/>
          <w:del w:id="15282" w:author="user" w:date="2019-10-30T09:08:00Z"/>
          <w:trPrChange w:id="15283" w:author="user" w:date="2019-09-25T16:44: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284" w:author="user" w:date="2019-09-25T16:44: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5285" w:author="user" w:date="2019-09-25T16:44:00Z"/>
                <w:del w:id="15286" w:author="user" w:date="2019-10-30T09:08:00Z"/>
                <w:rFonts w:ascii="仿宋_GB2312" w:hAnsi="仿宋_GB2312" w:cs="仿宋_GB2312"/>
                <w:color w:val="000000"/>
                <w:sz w:val="21"/>
                <w:szCs w:val="21"/>
                <w:lang w:eastAsia="zh-CN"/>
              </w:rPr>
            </w:pPr>
            <w:ins w:id="15287" w:author="user" w:date="2019-09-25T16:47:00Z">
              <w:del w:id="15288" w:author="user" w:date="2019-10-30T09:08:00Z">
                <w:r>
                  <w:rPr>
                    <w:rFonts w:ascii="仿宋_GB2312" w:hAnsi="仿宋_GB2312" w:cs="仿宋_GB2312"/>
                    <w:color w:val="000000"/>
                    <w:sz w:val="21"/>
                    <w:szCs w:val="21"/>
                    <w:lang w:eastAsia="zh-CN"/>
                  </w:rPr>
                  <w:delText>5</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5289" w:author="user" w:date="2019-09-25T16:44: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5290" w:author="user" w:date="2019-09-25T16:44:00Z"/>
                <w:del w:id="15291" w:author="user" w:date="2019-10-30T09:08:00Z"/>
                <w:rFonts w:ascii="仿宋_GB2312" w:hAnsi="仿宋_GB2312" w:cs="仿宋_GB2312"/>
                <w:color w:val="000000"/>
                <w:sz w:val="21"/>
                <w:szCs w:val="21"/>
                <w:lang w:eastAsia="zh-CN"/>
              </w:rPr>
            </w:pPr>
            <w:ins w:id="15292" w:author="user" w:date="2019-09-25T16:44:00Z">
              <w:del w:id="15293" w:author="user" w:date="2019-10-30T09:08:00Z">
                <w:r>
                  <w:rPr>
                    <w:rFonts w:hint="eastAsia" w:ascii="仿宋_GB2312" w:hAnsi="仿宋_GB2312" w:cs="仿宋_GB2312"/>
                    <w:color w:val="000000"/>
                    <w:sz w:val="21"/>
                    <w:szCs w:val="21"/>
                    <w:lang w:eastAsia="zh-CN"/>
                  </w:rPr>
                  <w:delText>2080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5294" w:author="user" w:date="2019-09-25T16:44: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295" w:author="user" w:date="2019-09-25T16:44:00Z"/>
                <w:del w:id="15296" w:author="user" w:date="2019-10-30T09:08:00Z"/>
                <w:rFonts w:ascii="仿宋_GB2312" w:hAnsi="仿宋_GB2312" w:cs="仿宋_GB2312"/>
                <w:color w:val="000000"/>
                <w:sz w:val="21"/>
                <w:szCs w:val="21"/>
                <w:lang w:eastAsia="zh-CN"/>
              </w:rPr>
            </w:pPr>
            <w:ins w:id="15297" w:author="user" w:date="2019-09-25T16:44:00Z">
              <w:del w:id="15298" w:author="user" w:date="2019-10-30T09:08:00Z">
                <w:r>
                  <w:rPr>
                    <w:rFonts w:hint="eastAsia" w:ascii="仿宋_GB2312" w:hAnsi="仿宋_GB2312" w:cs="仿宋_GB2312"/>
                    <w:color w:val="000000"/>
                    <w:sz w:val="21"/>
                    <w:szCs w:val="21"/>
                    <w:lang w:eastAsia="zh-CN"/>
                  </w:rPr>
                  <w:delText>贷款主体行业类别</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5299" w:author="user" w:date="2019-09-25T16:44: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300" w:author="user" w:date="2019-09-25T16:44:00Z"/>
                <w:del w:id="15301" w:author="user" w:date="2019-10-30T09:08:00Z"/>
                <w:rFonts w:ascii="仿宋_GB2312" w:hAnsi="仿宋_GB2312" w:cs="仿宋_GB2312"/>
                <w:color w:val="000000"/>
                <w:sz w:val="21"/>
                <w:szCs w:val="21"/>
                <w:lang w:eastAsia="zh-CN"/>
              </w:rPr>
            </w:pPr>
            <w:ins w:id="15302" w:author="user" w:date="2019-09-25T16:44:00Z">
              <w:del w:id="15303" w:author="user" w:date="2019-10-30T09:08:00Z">
                <w:r>
                  <w:rPr>
                    <w:rFonts w:ascii="仿宋_GB2312" w:hAnsi="仿宋_GB2312" w:cs="仿宋_GB2312"/>
                    <w:color w:val="000000"/>
                    <w:sz w:val="21"/>
                    <w:szCs w:val="21"/>
                    <w:lang w:eastAsia="zh-CN"/>
                  </w:rPr>
                  <w:delText>1</w:delText>
                </w:r>
              </w:del>
            </w:ins>
            <w:ins w:id="15304" w:author="user" w:date="2019-09-25T16:44:00Z">
              <w:del w:id="15305" w:author="user" w:date="2019-10-30T09:08:00Z">
                <w:r>
                  <w:rPr>
                    <w:rFonts w:hint="eastAsia" w:ascii="仿宋_GB2312" w:hAnsi="仿宋_GB2312" w:cs="仿宋_GB2312"/>
                    <w:color w:val="000000"/>
                    <w:sz w:val="21"/>
                    <w:szCs w:val="21"/>
                    <w:lang w:eastAsia="zh-CN"/>
                  </w:rPr>
                  <w:delText>!</w:delText>
                </w:r>
              </w:del>
            </w:ins>
            <w:ins w:id="15306" w:author="user" w:date="2019-09-25T16:44:00Z">
              <w:del w:id="15307" w:author="user" w:date="2019-10-30T09:08:00Z">
                <w:r>
                  <w:rPr>
                    <w:rFonts w:ascii="仿宋_GB2312" w:hAnsi="仿宋_GB2312" w:cs="仿宋_GB2312"/>
                    <w:color w:val="000000"/>
                    <w:sz w:val="21"/>
                    <w:szCs w:val="21"/>
                    <w:lang w:eastAsia="zh-CN"/>
                  </w:rPr>
                  <w:delText>a</w:delText>
                </w:r>
              </w:del>
            </w:ins>
            <w:ins w:id="15308" w:author="user" w:date="2019-09-25T16:44:00Z">
              <w:del w:id="15309" w:author="user" w:date="2019-10-30T09:08:00Z">
                <w:r>
                  <w:rPr>
                    <w:rFonts w:hint="eastAsia" w:ascii="仿宋_GB2312" w:hAnsi="仿宋_GB2312" w:cs="仿宋_GB2312"/>
                    <w:color w:val="000000"/>
                    <w:sz w:val="21"/>
                    <w:szCs w:val="21"/>
                    <w:lang w:eastAsia="zh-CN"/>
                  </w:rPr>
                  <w:delText>n</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310" w:author="user" w:date="2019-09-25T16:44: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5311" w:author="user" w:date="2019-09-25T16:44:00Z"/>
                <w:del w:id="15312" w:author="user" w:date="2019-10-30T09:08:00Z"/>
                <w:rFonts w:ascii="仿宋_GB2312" w:hAnsi="仿宋_GB2312" w:cs="仿宋_GB2312"/>
                <w:color w:val="000000"/>
                <w:sz w:val="21"/>
                <w:szCs w:val="21"/>
                <w:lang w:eastAsia="zh-CN"/>
              </w:rPr>
            </w:pPr>
            <w:ins w:id="15313" w:author="user" w:date="2019-09-25T16:44:00Z">
              <w:del w:id="15314" w:author="user" w:date="2019-10-30T09:08:00Z">
                <w:r>
                  <w:rPr>
                    <w:rFonts w:hint="eastAsia" w:ascii="仿宋_GB2312" w:hAnsi="仿宋_GB2312" w:cs="仿宋_GB2312"/>
                    <w:color w:val="000000"/>
                    <w:sz w:val="21"/>
                    <w:szCs w:val="21"/>
                    <w:lang w:eastAsia="zh-CN"/>
                  </w:rPr>
                  <w:delText>1.指借款人在有关部门登记注册的或主要从事的行业。</w:delText>
                </w:r>
              </w:del>
            </w:ins>
            <w:ins w:id="15315" w:author="user" w:date="2019-09-25T16:44:00Z">
              <w:del w:id="15316" w:author="user" w:date="2019-10-30T09:08:00Z">
                <w:r>
                  <w:rPr>
                    <w:rFonts w:hint="eastAsia" w:ascii="仿宋_GB2312" w:hAnsi="仿宋_GB2312" w:cs="仿宋_GB2312"/>
                    <w:color w:val="000000"/>
                    <w:sz w:val="21"/>
                    <w:szCs w:val="21"/>
                    <w:lang w:eastAsia="zh-CN"/>
                  </w:rPr>
                  <w:br w:type="textWrapping"/>
                </w:r>
              </w:del>
            </w:ins>
            <w:ins w:id="15317" w:author="user" w:date="2019-09-25T16:44:00Z">
              <w:del w:id="15318" w:author="user" w:date="2019-10-30T09:08:00Z">
                <w:r>
                  <w:rPr>
                    <w:rFonts w:hint="eastAsia" w:ascii="仿宋_GB2312" w:hAnsi="仿宋_GB2312" w:cs="仿宋_GB2312"/>
                    <w:color w:val="000000"/>
                    <w:sz w:val="21"/>
                    <w:szCs w:val="21"/>
                    <w:lang w:eastAsia="zh-CN"/>
                  </w:rPr>
                  <w:delText>2.参照行业采用《国民经济行业分类》（GB/T4754-2017）标准的门类，填写1位大类编码。数据更新的频率为月度。</w:delText>
                </w:r>
              </w:del>
            </w:ins>
            <w:ins w:id="15319" w:author="user" w:date="2019-09-25T16:44:00Z">
              <w:del w:id="15320" w:author="user" w:date="2019-10-30T09:08:00Z">
                <w:r>
                  <w:rPr>
                    <w:rFonts w:hint="eastAsia" w:ascii="仿宋_GB2312" w:hAnsi="仿宋_GB2312" w:cs="仿宋_GB2312"/>
                    <w:color w:val="000000"/>
                    <w:sz w:val="21"/>
                    <w:szCs w:val="21"/>
                    <w:lang w:eastAsia="zh-CN"/>
                  </w:rPr>
                  <w:br w:type="textWrapping"/>
                </w:r>
              </w:del>
            </w:ins>
            <w:ins w:id="15321" w:author="user" w:date="2019-09-25T16:44:00Z">
              <w:del w:id="15322" w:author="user" w:date="2019-10-30T09:08:00Z">
                <w:r>
                  <w:rPr>
                    <w:rFonts w:hint="eastAsia" w:ascii="仿宋_GB2312" w:hAnsi="仿宋_GB2312" w:cs="仿宋_GB2312"/>
                    <w:color w:val="000000"/>
                    <w:sz w:val="21"/>
                    <w:szCs w:val="21"/>
                    <w:lang w:eastAsia="zh-CN"/>
                  </w:rPr>
                  <w:delText>3.值域：</w:delText>
                </w:r>
              </w:del>
            </w:ins>
          </w:p>
          <w:p>
            <w:pPr>
              <w:spacing w:line="240" w:lineRule="auto"/>
              <w:jc w:val="both"/>
              <w:rPr>
                <w:ins w:id="15323" w:author="user" w:date="2019-09-25T16:44:00Z"/>
                <w:del w:id="15324" w:author="user" w:date="2019-10-30T09:08:00Z"/>
                <w:rFonts w:ascii="仿宋_GB2312" w:hAnsi="仿宋_GB2312" w:cs="仿宋_GB2312"/>
                <w:color w:val="000000"/>
                <w:sz w:val="21"/>
                <w:szCs w:val="21"/>
                <w:lang w:eastAsia="zh-CN"/>
              </w:rPr>
            </w:pPr>
            <w:ins w:id="15325" w:author="user" w:date="2019-09-25T16:44:00Z">
              <w:del w:id="15326" w:author="user" w:date="2019-10-30T09:08:00Z">
                <w:r>
                  <w:rPr>
                    <w:rFonts w:hint="eastAsia" w:ascii="仿宋_GB2312" w:hAnsi="仿宋_GB2312" w:cs="仿宋_GB2312"/>
                    <w:color w:val="000000"/>
                    <w:sz w:val="21"/>
                    <w:szCs w:val="21"/>
                    <w:lang w:eastAsia="zh-CN"/>
                  </w:rPr>
                  <w:delText>A农、林、牧、渔业</w:delText>
                </w:r>
              </w:del>
            </w:ins>
          </w:p>
          <w:p>
            <w:pPr>
              <w:spacing w:line="240" w:lineRule="auto"/>
              <w:jc w:val="both"/>
              <w:rPr>
                <w:ins w:id="15327" w:author="user" w:date="2019-09-25T16:44:00Z"/>
                <w:del w:id="15328" w:author="user" w:date="2019-10-30T09:08:00Z"/>
                <w:rFonts w:ascii="仿宋_GB2312" w:hAnsi="仿宋_GB2312" w:cs="仿宋_GB2312"/>
                <w:color w:val="000000"/>
                <w:sz w:val="21"/>
                <w:szCs w:val="21"/>
                <w:lang w:eastAsia="zh-CN"/>
              </w:rPr>
            </w:pPr>
            <w:ins w:id="15329" w:author="user" w:date="2019-09-25T16:44:00Z">
              <w:del w:id="15330" w:author="user" w:date="2019-10-30T09:08:00Z">
                <w:r>
                  <w:rPr>
                    <w:rFonts w:hint="eastAsia" w:ascii="仿宋_GB2312" w:hAnsi="仿宋_GB2312" w:cs="仿宋_GB2312"/>
                    <w:color w:val="000000"/>
                    <w:sz w:val="21"/>
                    <w:szCs w:val="21"/>
                    <w:lang w:eastAsia="zh-CN"/>
                  </w:rPr>
                  <w:delText>B采矿业</w:delText>
                </w:r>
              </w:del>
            </w:ins>
          </w:p>
          <w:p>
            <w:pPr>
              <w:spacing w:line="240" w:lineRule="auto"/>
              <w:jc w:val="both"/>
              <w:rPr>
                <w:ins w:id="15331" w:author="user" w:date="2019-09-25T16:44:00Z"/>
                <w:del w:id="15332" w:author="user" w:date="2019-10-30T09:08:00Z"/>
                <w:rFonts w:ascii="仿宋_GB2312" w:hAnsi="仿宋_GB2312" w:cs="仿宋_GB2312"/>
                <w:color w:val="000000"/>
                <w:sz w:val="21"/>
                <w:szCs w:val="21"/>
                <w:lang w:eastAsia="zh-CN"/>
              </w:rPr>
            </w:pPr>
            <w:ins w:id="15333" w:author="user" w:date="2019-09-25T16:44:00Z">
              <w:del w:id="15334" w:author="user" w:date="2019-10-30T09:08:00Z">
                <w:r>
                  <w:rPr>
                    <w:rFonts w:hint="eastAsia" w:ascii="仿宋_GB2312" w:hAnsi="仿宋_GB2312" w:cs="仿宋_GB2312"/>
                    <w:color w:val="000000"/>
                    <w:sz w:val="21"/>
                    <w:szCs w:val="21"/>
                    <w:lang w:eastAsia="zh-CN"/>
                  </w:rPr>
                  <w:delText>……</w:delText>
                </w:r>
              </w:del>
            </w:ins>
          </w:p>
          <w:p>
            <w:pPr>
              <w:spacing w:line="240" w:lineRule="auto"/>
              <w:jc w:val="both"/>
              <w:rPr>
                <w:ins w:id="15335" w:author="user" w:date="2019-09-25T16:44:00Z"/>
                <w:del w:id="15336" w:author="user" w:date="2019-10-30T09:08:00Z"/>
                <w:rFonts w:ascii="仿宋_GB2312" w:hAnsi="仿宋_GB2312" w:cs="仿宋_GB2312"/>
                <w:color w:val="000000"/>
                <w:sz w:val="21"/>
                <w:szCs w:val="21"/>
                <w:lang w:eastAsia="zh-CN"/>
              </w:rPr>
            </w:pPr>
            <w:ins w:id="15337" w:author="user" w:date="2019-09-25T16:44:00Z">
              <w:del w:id="15338" w:author="user" w:date="2019-10-30T09:08:00Z">
                <w:r>
                  <w:rPr>
                    <w:rFonts w:hint="eastAsia" w:ascii="仿宋_GB2312" w:hAnsi="仿宋_GB2312" w:cs="仿宋_GB2312"/>
                    <w:color w:val="000000"/>
                    <w:sz w:val="21"/>
                    <w:szCs w:val="21"/>
                    <w:lang w:eastAsia="zh-CN"/>
                  </w:rPr>
                  <w:delText>T国际组织</w:delText>
                </w:r>
              </w:del>
            </w:ins>
          </w:p>
          <w:p>
            <w:pPr>
              <w:spacing w:line="240" w:lineRule="auto"/>
              <w:jc w:val="both"/>
              <w:rPr>
                <w:ins w:id="15339" w:author="user" w:date="2019-09-25T16:44:00Z"/>
                <w:del w:id="15340" w:author="user" w:date="2019-10-30T09:08:00Z"/>
                <w:rFonts w:ascii="仿宋_GB2312" w:hAnsi="仿宋_GB2312" w:cs="仿宋_GB2312"/>
                <w:color w:val="000000"/>
                <w:sz w:val="21"/>
                <w:szCs w:val="21"/>
                <w:lang w:eastAsia="zh-CN"/>
              </w:rPr>
            </w:pPr>
            <w:ins w:id="15341" w:author="user" w:date="2019-09-25T16:44:00Z">
              <w:del w:id="15342" w:author="user" w:date="2019-10-30T09:08:00Z">
                <w:r>
                  <w:rPr>
                    <w:rFonts w:hint="eastAsia" w:ascii="仿宋_GB2312" w:hAnsi="仿宋_GB2312" w:cs="仿宋_GB2312"/>
                    <w:color w:val="000000"/>
                    <w:sz w:val="21"/>
                    <w:szCs w:val="21"/>
                    <w:lang w:eastAsia="zh-CN"/>
                  </w:rPr>
                  <w:delText>1个人</w:delText>
                </w:r>
              </w:del>
            </w:ins>
          </w:p>
          <w:p>
            <w:pPr>
              <w:spacing w:line="240" w:lineRule="auto"/>
              <w:jc w:val="both"/>
              <w:rPr>
                <w:ins w:id="15343" w:author="user" w:date="2019-09-25T16:44:00Z"/>
                <w:del w:id="15344" w:author="user" w:date="2019-10-30T09:08:00Z"/>
                <w:rFonts w:ascii="仿宋_GB2312" w:hAnsi="仿宋_GB2312" w:cs="仿宋_GB2312"/>
                <w:color w:val="000000"/>
                <w:sz w:val="21"/>
                <w:szCs w:val="21"/>
                <w:lang w:eastAsia="zh-CN"/>
              </w:rPr>
            </w:pPr>
            <w:ins w:id="15345" w:author="user" w:date="2019-09-25T16:44:00Z">
              <w:del w:id="15346" w:author="user" w:date="2019-10-30T09:08:00Z">
                <w:r>
                  <w:rPr>
                    <w:rFonts w:hint="eastAsia" w:ascii="仿宋_GB2312" w:hAnsi="仿宋_GB2312" w:cs="仿宋_GB2312"/>
                    <w:color w:val="000000"/>
                    <w:sz w:val="21"/>
                    <w:szCs w:val="21"/>
                    <w:lang w:eastAsia="zh-CN"/>
                  </w:rPr>
                  <w:delText>2境外</w:delText>
                </w:r>
              </w:del>
            </w:ins>
          </w:p>
          <w:p>
            <w:pPr>
              <w:spacing w:line="240" w:lineRule="auto"/>
              <w:jc w:val="both"/>
              <w:rPr>
                <w:ins w:id="15347" w:author="user" w:date="2019-09-25T16:44:00Z"/>
                <w:del w:id="15348" w:author="user" w:date="2019-10-30T09:08:00Z"/>
                <w:rFonts w:ascii="仿宋_GB2312" w:hAnsi="仿宋_GB2312" w:cs="仿宋_GB2312"/>
                <w:color w:val="000000"/>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5351"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5349" w:author="user" w:date="2019-09-25T16:44:00Z"/>
          <w:del w:id="15350" w:author="user" w:date="2019-10-30T09:08:00Z"/>
          <w:trPrChange w:id="15351" w:author="user" w:date="2019-09-25T16:44: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352" w:author="user" w:date="2019-09-25T16:44: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5353" w:author="user" w:date="2019-09-25T16:44:00Z"/>
                <w:del w:id="15354" w:author="user" w:date="2019-10-30T09:08:00Z"/>
                <w:rFonts w:ascii="仿宋_GB2312" w:hAnsi="仿宋_GB2312" w:cs="仿宋_GB2312"/>
                <w:color w:val="000000"/>
                <w:sz w:val="21"/>
                <w:szCs w:val="21"/>
                <w:lang w:eastAsia="zh-CN"/>
              </w:rPr>
            </w:pPr>
            <w:ins w:id="15355" w:author="user" w:date="2019-09-25T16:47:00Z">
              <w:del w:id="15356" w:author="user" w:date="2019-10-30T09:08:00Z">
                <w:r>
                  <w:rPr>
                    <w:rFonts w:ascii="仿宋_GB2312" w:hAnsi="仿宋_GB2312" w:cs="仿宋_GB2312"/>
                    <w:color w:val="000000"/>
                    <w:sz w:val="21"/>
                    <w:szCs w:val="21"/>
                    <w:lang w:eastAsia="zh-CN"/>
                  </w:rPr>
                  <w:delText>6</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5357" w:author="user" w:date="2019-09-25T16:44: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5358" w:author="user" w:date="2019-09-25T16:44:00Z"/>
                <w:del w:id="15359" w:author="user" w:date="2019-10-30T09:08:00Z"/>
                <w:rFonts w:ascii="仿宋_GB2312" w:hAnsi="仿宋_GB2312" w:cs="仿宋_GB2312"/>
                <w:color w:val="000000"/>
                <w:sz w:val="21"/>
                <w:szCs w:val="21"/>
                <w:lang w:eastAsia="zh-CN"/>
              </w:rPr>
            </w:pPr>
            <w:ins w:id="15360" w:author="user" w:date="2019-09-25T16:44:00Z">
              <w:del w:id="15361" w:author="user" w:date="2019-10-30T09:08:00Z">
                <w:r>
                  <w:rPr>
                    <w:rFonts w:hint="eastAsia" w:ascii="仿宋_GB2312" w:hAnsi="仿宋_GB2312" w:cs="仿宋_GB2312"/>
                    <w:color w:val="000000"/>
                    <w:sz w:val="21"/>
                    <w:szCs w:val="21"/>
                    <w:lang w:eastAsia="zh-CN"/>
                  </w:rPr>
                  <w:delText>2090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5362" w:author="user" w:date="2019-09-25T16:44: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363" w:author="user" w:date="2019-09-25T16:44:00Z"/>
                <w:del w:id="15364" w:author="user" w:date="2019-10-30T09:08:00Z"/>
                <w:rFonts w:ascii="仿宋_GB2312" w:hAnsi="仿宋_GB2312" w:cs="仿宋_GB2312"/>
                <w:color w:val="000000"/>
                <w:sz w:val="21"/>
                <w:szCs w:val="21"/>
                <w:lang w:eastAsia="zh-CN"/>
              </w:rPr>
            </w:pPr>
            <w:ins w:id="15365" w:author="user" w:date="2019-09-25T16:44:00Z">
              <w:del w:id="15366" w:author="user" w:date="2019-10-30T09:08:00Z">
                <w:r>
                  <w:rPr>
                    <w:rFonts w:hint="eastAsia" w:ascii="仿宋_GB2312" w:hAnsi="仿宋_GB2312" w:cs="仿宋_GB2312"/>
                    <w:color w:val="000000"/>
                    <w:sz w:val="21"/>
                    <w:szCs w:val="21"/>
                    <w:lang w:eastAsia="zh-CN"/>
                  </w:rPr>
                  <w:delText>借款人注册地编码</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5367" w:author="user" w:date="2019-09-25T16:44: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368" w:author="user" w:date="2019-09-25T16:44:00Z"/>
                <w:del w:id="15369" w:author="user" w:date="2019-10-30T09:08:00Z"/>
                <w:rFonts w:ascii="仿宋_GB2312" w:hAnsi="仿宋_GB2312" w:cs="仿宋_GB2312"/>
                <w:color w:val="000000"/>
                <w:sz w:val="21"/>
                <w:szCs w:val="21"/>
                <w:lang w:eastAsia="zh-CN"/>
              </w:rPr>
            </w:pPr>
            <w:ins w:id="15370" w:author="user" w:date="2019-09-25T16:44:00Z">
              <w:del w:id="15371" w:author="user" w:date="2019-10-30T09:08:00Z">
                <w:r>
                  <w:rPr>
                    <w:rFonts w:hint="eastAsia" w:ascii="仿宋_GB2312" w:hAnsi="仿宋_GB2312" w:cs="仿宋_GB2312"/>
                    <w:color w:val="000000"/>
                    <w:sz w:val="21"/>
                    <w:szCs w:val="21"/>
                    <w:lang w:eastAsia="zh-CN"/>
                  </w:rPr>
                  <w:delText>12!n</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372" w:author="user" w:date="2019-09-25T16:44: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ins w:id="15373" w:author="user" w:date="2019-09-25T16:44:00Z"/>
                <w:del w:id="15374" w:author="user" w:date="2019-10-30T09:08:00Z"/>
                <w:rFonts w:ascii="仿宋_GB2312" w:hAnsi="仿宋_GB2312" w:cs="仿宋_GB2312"/>
                <w:color w:val="000000"/>
                <w:sz w:val="21"/>
                <w:szCs w:val="21"/>
                <w:lang w:eastAsia="zh-CN"/>
              </w:rPr>
            </w:pPr>
            <w:ins w:id="15375" w:author="user" w:date="2019-09-25T16:44:00Z">
              <w:del w:id="15376" w:author="user" w:date="2019-10-30T09:08:00Z">
                <w:r>
                  <w:rPr>
                    <w:rFonts w:hint="eastAsia" w:ascii="仿宋_GB2312" w:hAnsi="仿宋_GB2312" w:cs="仿宋_GB2312"/>
                    <w:color w:val="000000"/>
                    <w:sz w:val="21"/>
                    <w:szCs w:val="21"/>
                    <w:lang w:eastAsia="zh-CN"/>
                  </w:rPr>
                  <w:delText>1.指借款机构登记注册地。</w:delText>
                </w:r>
              </w:del>
            </w:ins>
            <w:ins w:id="15377" w:author="user" w:date="2019-09-25T16:44:00Z">
              <w:del w:id="15378" w:author="user" w:date="2019-10-30T09:08:00Z">
                <w:r>
                  <w:rPr>
                    <w:rFonts w:hint="eastAsia" w:ascii="仿宋_GB2312" w:hAnsi="仿宋_GB2312" w:cs="仿宋_GB2312"/>
                    <w:color w:val="000000"/>
                    <w:sz w:val="21"/>
                    <w:szCs w:val="21"/>
                    <w:lang w:eastAsia="zh-CN"/>
                  </w:rPr>
                  <w:br w:type="textWrapping"/>
                </w:r>
              </w:del>
            </w:ins>
            <w:ins w:id="15379" w:author="user" w:date="2019-09-25T16:44:00Z">
              <w:del w:id="15380" w:author="user" w:date="2019-10-30T09:08:00Z">
                <w:r>
                  <w:rPr>
                    <w:rFonts w:hint="eastAsia" w:ascii="仿宋_GB2312" w:hAnsi="仿宋_GB2312" w:cs="仿宋_GB2312"/>
                    <w:color w:val="000000"/>
                    <w:sz w:val="21"/>
                    <w:szCs w:val="21"/>
                    <w:lang w:eastAsia="zh-CN"/>
                  </w:rPr>
                  <w:delText>2.客户若为个人客户，则无需填写，该字段为空。若为单位客户，根据《统计用区划代码》，统一填报12位地区编码信息。境外地区采用《世界各国和地区名称代码》（GB/T 2659）的3位国别阿拉伯数字代码（港澳台编码暂采用该标准编码），并在前面填充“000000000”。数据更新的频率为月度。</w:delText>
                </w:r>
              </w:del>
            </w:ins>
            <w:ins w:id="15381" w:author="user" w:date="2019-09-25T16:44:00Z">
              <w:del w:id="15382" w:author="user" w:date="2019-10-30T09:08:00Z">
                <w:r>
                  <w:rPr>
                    <w:rFonts w:hint="eastAsia" w:ascii="仿宋_GB2312" w:hAnsi="仿宋_GB2312" w:cs="仿宋_GB2312"/>
                    <w:color w:val="000000"/>
                    <w:sz w:val="21"/>
                    <w:szCs w:val="21"/>
                    <w:lang w:eastAsia="zh-CN"/>
                  </w:rPr>
                  <w:br w:type="textWrapping"/>
                </w:r>
              </w:del>
            </w:ins>
            <w:ins w:id="15383" w:author="user" w:date="2019-09-25T16:44:00Z">
              <w:del w:id="15384" w:author="user" w:date="2019-10-30T09:08:00Z">
                <w:r>
                  <w:rPr>
                    <w:rFonts w:hint="eastAsia" w:ascii="仿宋_GB2312" w:hAnsi="仿宋_GB2312" w:cs="仿宋_GB2312"/>
                    <w:color w:val="000000"/>
                    <w:sz w:val="21"/>
                    <w:szCs w:val="21"/>
                    <w:lang w:eastAsia="zh-CN"/>
                  </w:rPr>
                  <w:delText>3.值域：</w:delText>
                </w:r>
              </w:del>
            </w:ins>
          </w:p>
          <w:p>
            <w:pPr>
              <w:spacing w:line="240" w:lineRule="auto"/>
              <w:rPr>
                <w:ins w:id="15385" w:author="user" w:date="2019-09-25T16:44:00Z"/>
                <w:del w:id="15386" w:author="user" w:date="2019-10-30T09:08:00Z"/>
                <w:rFonts w:ascii="仿宋_GB2312" w:hAnsi="仿宋_GB2312" w:cs="仿宋_GB2312"/>
                <w:color w:val="000000"/>
                <w:sz w:val="21"/>
                <w:szCs w:val="21"/>
                <w:lang w:eastAsia="zh-CN"/>
              </w:rPr>
            </w:pPr>
            <w:ins w:id="15387" w:author="user" w:date="2019-09-25T16:44:00Z">
              <w:del w:id="15388" w:author="user" w:date="2019-10-30T09:08:00Z">
                <w:r>
                  <w:rPr>
                    <w:rFonts w:hint="eastAsia" w:ascii="仿宋_GB2312" w:hAnsi="仿宋_GB2312" w:cs="仿宋_GB2312"/>
                    <w:color w:val="000000"/>
                    <w:sz w:val="21"/>
                    <w:szCs w:val="21"/>
                    <w:lang w:eastAsia="zh-CN"/>
                  </w:rPr>
                  <w:delText>境内：采用《统计用区划代码》的乡（镇）级数字码。</w:delText>
                </w:r>
              </w:del>
            </w:ins>
            <w:ins w:id="15389" w:author="user" w:date="2019-09-25T16:44:00Z">
              <w:del w:id="15390" w:author="user" w:date="2019-10-30T09:08:00Z">
                <w:r>
                  <w:rPr>
                    <w:rFonts w:hint="eastAsia" w:ascii="仿宋_GB2312" w:hAnsi="仿宋_GB2312" w:cs="仿宋_GB2312"/>
                    <w:color w:val="000000"/>
                    <w:sz w:val="21"/>
                    <w:szCs w:val="21"/>
                    <w:lang w:eastAsia="zh-CN"/>
                  </w:rPr>
                  <w:br w:type="textWrapping"/>
                </w:r>
              </w:del>
            </w:ins>
            <w:ins w:id="15391" w:author="user" w:date="2019-09-25T16:44:00Z">
              <w:del w:id="15392" w:author="user" w:date="2019-10-30T09:08:00Z">
                <w:r>
                  <w:rPr>
                    <w:rFonts w:hint="eastAsia" w:ascii="仿宋_GB2312" w:hAnsi="仿宋_GB2312" w:cs="仿宋_GB2312"/>
                    <w:color w:val="000000"/>
                    <w:sz w:val="21"/>
                    <w:szCs w:val="21"/>
                    <w:lang w:eastAsia="zh-CN"/>
                  </w:rPr>
                  <w:delText>境外：前9位用“000000000”填充，后3位采用《世界各国和地区名称代码》（GB/T 2659）的3位国别阿拉伯数字代码（港澳台编码暂采用该标准编码）。</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5395"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5393" w:author="user" w:date="2019-09-25T16:44:00Z"/>
          <w:del w:id="15394" w:author="user" w:date="2019-10-30T09:08:00Z"/>
          <w:trPrChange w:id="15395" w:author="user" w:date="2019-09-25T16:44: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396" w:author="user" w:date="2019-09-25T16:44: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5397" w:author="user" w:date="2019-09-25T16:44:00Z"/>
                <w:del w:id="15398" w:author="user" w:date="2019-10-30T09:08:00Z"/>
                <w:rFonts w:ascii="仿宋_GB2312" w:hAnsi="仿宋_GB2312" w:cs="仿宋_GB2312"/>
                <w:color w:val="000000"/>
                <w:sz w:val="21"/>
                <w:szCs w:val="21"/>
                <w:lang w:eastAsia="zh-CN"/>
              </w:rPr>
            </w:pPr>
            <w:ins w:id="15399" w:author="user" w:date="2019-09-25T16:47:00Z">
              <w:del w:id="15400" w:author="user" w:date="2019-10-30T09:08:00Z">
                <w:r>
                  <w:rPr>
                    <w:rFonts w:ascii="仿宋_GB2312" w:hAnsi="仿宋_GB2312" w:cs="仿宋_GB2312"/>
                    <w:color w:val="000000"/>
                    <w:sz w:val="21"/>
                    <w:szCs w:val="21"/>
                    <w:lang w:eastAsia="zh-CN"/>
                  </w:rPr>
                  <w:delText>7</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5401" w:author="user" w:date="2019-09-25T16:44: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5402" w:author="user" w:date="2019-09-25T16:44:00Z"/>
                <w:del w:id="15403" w:author="user" w:date="2019-10-30T09:08:00Z"/>
                <w:rFonts w:ascii="仿宋_GB2312" w:hAnsi="仿宋_GB2312" w:cs="仿宋_GB2312"/>
                <w:color w:val="000000"/>
                <w:sz w:val="21"/>
                <w:szCs w:val="21"/>
                <w:lang w:eastAsia="zh-CN"/>
              </w:rPr>
            </w:pPr>
            <w:ins w:id="15404" w:author="user" w:date="2019-09-25T16:44:00Z">
              <w:del w:id="15405" w:author="user" w:date="2019-10-30T09:08:00Z">
                <w:r>
                  <w:rPr>
                    <w:rFonts w:hint="eastAsia" w:ascii="仿宋_GB2312" w:hAnsi="仿宋_GB2312" w:cs="仿宋_GB2312"/>
                    <w:color w:val="000000"/>
                    <w:sz w:val="21"/>
                    <w:szCs w:val="21"/>
                    <w:lang w:eastAsia="zh-CN"/>
                  </w:rPr>
                  <w:delText>2100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5406" w:author="user" w:date="2019-09-25T16:44: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407" w:author="user" w:date="2019-09-25T16:44:00Z"/>
                <w:del w:id="15408" w:author="user" w:date="2019-10-30T09:08:00Z"/>
                <w:rFonts w:ascii="仿宋_GB2312" w:hAnsi="仿宋_GB2312" w:cs="仿宋_GB2312"/>
                <w:color w:val="000000"/>
                <w:sz w:val="21"/>
                <w:szCs w:val="21"/>
                <w:lang w:eastAsia="zh-CN"/>
              </w:rPr>
            </w:pPr>
            <w:ins w:id="15409" w:author="user" w:date="2019-09-25T16:44:00Z">
              <w:del w:id="15410" w:author="user" w:date="2019-10-30T09:08:00Z">
                <w:r>
                  <w:rPr>
                    <w:rFonts w:hint="eastAsia" w:ascii="仿宋_GB2312" w:hAnsi="仿宋_GB2312" w:cs="仿宋_GB2312"/>
                    <w:color w:val="000000"/>
                    <w:sz w:val="21"/>
                    <w:szCs w:val="21"/>
                    <w:lang w:eastAsia="zh-CN"/>
                  </w:rPr>
                  <w:delText>企业出资人经济成分</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5411" w:author="user" w:date="2019-09-25T16:44: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412" w:author="user" w:date="2019-09-25T16:44:00Z"/>
                <w:del w:id="15413" w:author="user" w:date="2019-10-30T09:08:00Z"/>
                <w:rFonts w:ascii="仿宋_GB2312" w:hAnsi="仿宋_GB2312" w:cs="仿宋_GB2312"/>
                <w:color w:val="000000"/>
                <w:sz w:val="21"/>
                <w:szCs w:val="21"/>
                <w:lang w:eastAsia="zh-CN"/>
              </w:rPr>
            </w:pPr>
            <w:ins w:id="15414" w:author="user" w:date="2019-09-25T16:44:00Z">
              <w:del w:id="15415" w:author="user" w:date="2019-10-30T09:08:00Z">
                <w:r>
                  <w:rPr>
                    <w:rFonts w:hint="eastAsia" w:ascii="仿宋_GB2312" w:hAnsi="仿宋_GB2312" w:cs="仿宋_GB2312"/>
                    <w:color w:val="000000"/>
                    <w:sz w:val="21"/>
                    <w:szCs w:val="21"/>
                    <w:lang w:eastAsia="zh-CN"/>
                  </w:rPr>
                  <w:delText>an..5</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416" w:author="user" w:date="2019-09-25T16:44: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jc w:val="both"/>
              <w:rPr>
                <w:ins w:id="15417" w:author="user" w:date="2019-09-25T16:44:00Z"/>
                <w:del w:id="15418" w:author="user" w:date="2019-10-30T09:08:00Z"/>
                <w:rFonts w:ascii="仿宋_GB2312" w:hAnsi="仿宋_GB2312" w:cs="仿宋_GB2312"/>
                <w:color w:val="000000"/>
                <w:sz w:val="21"/>
                <w:szCs w:val="21"/>
                <w:lang w:eastAsia="zh-CN"/>
              </w:rPr>
            </w:pPr>
            <w:ins w:id="15419" w:author="user" w:date="2019-09-25T16:44:00Z">
              <w:del w:id="15420" w:author="user" w:date="2019-10-30T09:08:00Z">
                <w:r>
                  <w:rPr>
                    <w:rFonts w:hint="eastAsia" w:ascii="仿宋_GB2312" w:hAnsi="仿宋_GB2312" w:cs="仿宋_GB2312"/>
                    <w:color w:val="000000"/>
                    <w:sz w:val="21"/>
                    <w:szCs w:val="21"/>
                    <w:lang w:eastAsia="zh-CN"/>
                  </w:rPr>
                  <w:delText>1.指企业实际控股人的经济成分。</w:delText>
                </w:r>
              </w:del>
            </w:ins>
          </w:p>
          <w:p>
            <w:pPr>
              <w:spacing w:line="240" w:lineRule="auto"/>
              <w:jc w:val="both"/>
              <w:rPr>
                <w:ins w:id="15421" w:author="user" w:date="2019-09-25T16:44:00Z"/>
                <w:del w:id="15422" w:author="user" w:date="2019-10-30T09:08:00Z"/>
                <w:rFonts w:ascii="仿宋_GB2312" w:hAnsi="仿宋_GB2312" w:cs="仿宋_GB2312"/>
                <w:color w:val="000000"/>
                <w:sz w:val="21"/>
                <w:szCs w:val="21"/>
                <w:lang w:eastAsia="zh-CN"/>
              </w:rPr>
            </w:pPr>
            <w:ins w:id="15423" w:author="user" w:date="2019-09-25T16:44:00Z">
              <w:del w:id="15424" w:author="user" w:date="2019-10-30T09:08:00Z">
                <w:r>
                  <w:rPr>
                    <w:rFonts w:hint="eastAsia" w:ascii="仿宋_GB2312" w:hAnsi="仿宋_GB2312" w:cs="仿宋_GB2312"/>
                    <w:color w:val="000000"/>
                    <w:sz w:val="21"/>
                    <w:szCs w:val="21"/>
                    <w:lang w:eastAsia="zh-CN"/>
                  </w:rPr>
                  <w:delText>2.若客户属于境内个人、境外非居民、境内非企业类单位则无需填写，该字段为空。若属于企业，参考《贷款统计分类及编码》（JR/T 0135-2016）进行划分</w:delText>
                </w:r>
              </w:del>
            </w:ins>
            <w:ins w:id="15425" w:author="user" w:date="2019-10-21T16:47:00Z">
              <w:del w:id="15426" w:author="user" w:date="2019-10-30T09:08:00Z">
                <w:r>
                  <w:rPr>
                    <w:rFonts w:hint="eastAsia" w:ascii="仿宋_GB2312" w:hAnsi="仿宋_GB2312" w:cs="仿宋_GB2312"/>
                    <w:color w:val="000000"/>
                    <w:sz w:val="21"/>
                    <w:szCs w:val="21"/>
                    <w:lang w:eastAsia="zh-CN"/>
                  </w:rPr>
                  <w:delText>，选择</w:delText>
                </w:r>
              </w:del>
            </w:ins>
            <w:ins w:id="15427" w:author="user" w:date="2019-10-21T16:47:00Z">
              <w:del w:id="15428" w:author="user" w:date="2019-10-30T09:08:00Z">
                <w:r>
                  <w:rPr>
                    <w:rFonts w:ascii="仿宋_GB2312" w:hAnsi="仿宋_GB2312" w:cs="仿宋_GB2312"/>
                    <w:color w:val="000000"/>
                    <w:sz w:val="21"/>
                    <w:szCs w:val="21"/>
                    <w:lang w:eastAsia="zh-CN"/>
                  </w:rPr>
                  <w:delText>最细</w:delText>
                </w:r>
              </w:del>
            </w:ins>
            <w:ins w:id="15429" w:author="user" w:date="2019-10-21T16:47:00Z">
              <w:del w:id="15430" w:author="user" w:date="2019-10-30T09:08:00Z">
                <w:r>
                  <w:rPr>
                    <w:rFonts w:hint="eastAsia" w:ascii="仿宋_GB2312" w:hAnsi="仿宋_GB2312" w:cs="仿宋_GB2312"/>
                    <w:color w:val="000000"/>
                    <w:sz w:val="21"/>
                    <w:szCs w:val="21"/>
                    <w:lang w:eastAsia="zh-CN"/>
                  </w:rPr>
                  <w:delText>的</w:delText>
                </w:r>
              </w:del>
            </w:ins>
            <w:ins w:id="15431" w:author="user" w:date="2019-10-21T16:47:00Z">
              <w:del w:id="15432" w:author="user" w:date="2019-10-30T09:08:00Z">
                <w:r>
                  <w:rPr>
                    <w:rFonts w:ascii="仿宋_GB2312" w:hAnsi="仿宋_GB2312" w:cs="仿宋_GB2312"/>
                    <w:color w:val="000000"/>
                    <w:sz w:val="21"/>
                    <w:szCs w:val="21"/>
                    <w:lang w:eastAsia="zh-CN"/>
                  </w:rPr>
                  <w:delText>分类</w:delText>
                </w:r>
              </w:del>
            </w:ins>
            <w:ins w:id="15433" w:author="user" w:date="2019-09-25T16:44:00Z">
              <w:del w:id="15434" w:author="user" w:date="2019-10-30T09:08:00Z">
                <w:r>
                  <w:rPr>
                    <w:rFonts w:hint="eastAsia" w:ascii="仿宋_GB2312" w:hAnsi="仿宋_GB2312" w:cs="仿宋_GB2312"/>
                    <w:color w:val="000000"/>
                    <w:sz w:val="21"/>
                    <w:szCs w:val="21"/>
                    <w:lang w:eastAsia="zh-CN"/>
                  </w:rPr>
                  <w:delText>。数据更新的频率为月度。</w:delText>
                </w:r>
              </w:del>
            </w:ins>
          </w:p>
          <w:p>
            <w:pPr>
              <w:spacing w:line="240" w:lineRule="auto"/>
              <w:jc w:val="both"/>
              <w:rPr>
                <w:ins w:id="15435" w:author="user" w:date="2019-09-25T16:44:00Z"/>
                <w:del w:id="15436" w:author="user" w:date="2019-10-30T09:08:00Z"/>
                <w:rFonts w:ascii="仿宋_GB2312" w:hAnsi="仿宋_GB2312" w:cs="仿宋_GB2312"/>
                <w:color w:val="000000"/>
                <w:sz w:val="21"/>
                <w:szCs w:val="21"/>
                <w:lang w:eastAsia="zh-CN"/>
              </w:rPr>
            </w:pPr>
            <w:ins w:id="15437" w:author="user" w:date="2019-09-25T16:44:00Z">
              <w:del w:id="15438" w:author="user" w:date="2019-10-30T09:08:00Z">
                <w:r>
                  <w:rPr>
                    <w:rFonts w:hint="eastAsia" w:ascii="仿宋_GB2312" w:hAnsi="仿宋_GB2312" w:cs="仿宋_GB2312"/>
                    <w:color w:val="000000"/>
                    <w:sz w:val="21"/>
                    <w:szCs w:val="21"/>
                    <w:lang w:eastAsia="zh-CN"/>
                  </w:rPr>
                  <w:delText>3.值域：</w:delText>
                </w:r>
              </w:del>
            </w:ins>
          </w:p>
          <w:p>
            <w:pPr>
              <w:spacing w:line="240" w:lineRule="auto"/>
              <w:jc w:val="both"/>
              <w:rPr>
                <w:ins w:id="15439" w:author="user" w:date="2019-09-25T16:44:00Z"/>
                <w:del w:id="15440" w:author="user" w:date="2019-10-30T09:08:00Z"/>
                <w:rFonts w:ascii="仿宋_GB2312" w:hAnsi="仿宋_GB2312" w:cs="仿宋_GB2312"/>
                <w:color w:val="000000"/>
                <w:sz w:val="21"/>
                <w:szCs w:val="21"/>
                <w:lang w:eastAsia="zh-CN"/>
              </w:rPr>
            </w:pPr>
            <w:ins w:id="15441" w:author="user" w:date="2019-09-25T16:44:00Z">
              <w:del w:id="15442" w:author="user" w:date="2019-10-30T09:08:00Z">
                <w:r>
                  <w:rPr>
                    <w:rFonts w:hint="eastAsia" w:ascii="仿宋_GB2312" w:hAnsi="仿宋_GB2312" w:cs="仿宋_GB2312"/>
                    <w:color w:val="000000"/>
                    <w:sz w:val="21"/>
                    <w:szCs w:val="21"/>
                    <w:lang w:eastAsia="zh-CN"/>
                  </w:rPr>
                  <w:delText>A 公有控股经济</w:delText>
                </w:r>
              </w:del>
            </w:ins>
          </w:p>
          <w:p>
            <w:pPr>
              <w:spacing w:line="240" w:lineRule="auto"/>
              <w:jc w:val="both"/>
              <w:rPr>
                <w:ins w:id="15443" w:author="user" w:date="2019-09-25T16:44:00Z"/>
                <w:del w:id="15444" w:author="user" w:date="2019-10-30T09:08:00Z"/>
                <w:rFonts w:ascii="仿宋_GB2312" w:hAnsi="仿宋_GB2312" w:cs="仿宋_GB2312"/>
                <w:color w:val="000000"/>
                <w:sz w:val="21"/>
                <w:szCs w:val="21"/>
                <w:lang w:eastAsia="zh-CN"/>
              </w:rPr>
            </w:pPr>
            <w:ins w:id="15445" w:author="user" w:date="2019-09-25T16:44:00Z">
              <w:del w:id="15446" w:author="user" w:date="2019-10-30T09:08:00Z">
                <w:r>
                  <w:rPr>
                    <w:rFonts w:hint="eastAsia" w:ascii="仿宋_GB2312" w:hAnsi="仿宋_GB2312" w:cs="仿宋_GB2312"/>
                    <w:color w:val="000000"/>
                    <w:sz w:val="21"/>
                    <w:szCs w:val="21"/>
                    <w:lang w:eastAsia="zh-CN"/>
                  </w:rPr>
                  <w:delText>A01 国有控股</w:delText>
                </w:r>
              </w:del>
            </w:ins>
          </w:p>
          <w:p>
            <w:pPr>
              <w:spacing w:line="240" w:lineRule="auto"/>
              <w:jc w:val="both"/>
              <w:rPr>
                <w:ins w:id="15447" w:author="user" w:date="2019-09-25T16:44:00Z"/>
                <w:del w:id="15448" w:author="user" w:date="2019-10-30T09:08:00Z"/>
                <w:rFonts w:ascii="仿宋_GB2312" w:hAnsi="仿宋_GB2312" w:cs="仿宋_GB2312"/>
                <w:color w:val="000000"/>
                <w:sz w:val="21"/>
                <w:szCs w:val="21"/>
                <w:lang w:eastAsia="zh-CN"/>
              </w:rPr>
            </w:pPr>
            <w:ins w:id="15449" w:author="user" w:date="2019-09-25T16:44:00Z">
              <w:del w:id="15450" w:author="user" w:date="2019-10-30T09:08:00Z">
                <w:r>
                  <w:rPr>
                    <w:rFonts w:hint="eastAsia" w:ascii="仿宋_GB2312" w:hAnsi="仿宋_GB2312" w:cs="仿宋_GB2312"/>
                    <w:color w:val="000000"/>
                    <w:sz w:val="21"/>
                    <w:szCs w:val="21"/>
                    <w:lang w:eastAsia="zh-CN"/>
                  </w:rPr>
                  <w:delText>A0101 国有相对控股</w:delText>
                </w:r>
              </w:del>
            </w:ins>
          </w:p>
          <w:p>
            <w:pPr>
              <w:spacing w:line="240" w:lineRule="auto"/>
              <w:jc w:val="both"/>
              <w:rPr>
                <w:ins w:id="15451" w:author="user" w:date="2019-09-25T16:44:00Z"/>
                <w:del w:id="15452" w:author="user" w:date="2019-10-30T09:08:00Z"/>
                <w:rFonts w:ascii="仿宋_GB2312" w:hAnsi="仿宋_GB2312" w:cs="仿宋_GB2312"/>
                <w:color w:val="000000"/>
                <w:sz w:val="21"/>
                <w:szCs w:val="21"/>
                <w:lang w:eastAsia="zh-CN"/>
              </w:rPr>
            </w:pPr>
            <w:ins w:id="15453" w:author="user" w:date="2019-09-25T16:44:00Z">
              <w:del w:id="15454" w:author="user" w:date="2019-10-30T09:08:00Z">
                <w:r>
                  <w:rPr>
                    <w:rFonts w:hint="eastAsia" w:ascii="仿宋_GB2312" w:hAnsi="仿宋_GB2312" w:cs="仿宋_GB2312"/>
                    <w:color w:val="000000"/>
                    <w:sz w:val="21"/>
                    <w:szCs w:val="21"/>
                    <w:lang w:eastAsia="zh-CN"/>
                  </w:rPr>
                  <w:delText>A0102 国有绝对控股</w:delText>
                </w:r>
              </w:del>
            </w:ins>
          </w:p>
          <w:p>
            <w:pPr>
              <w:spacing w:line="240" w:lineRule="auto"/>
              <w:jc w:val="both"/>
              <w:rPr>
                <w:ins w:id="15455" w:author="user" w:date="2019-09-25T16:44:00Z"/>
                <w:del w:id="15456" w:author="user" w:date="2019-10-30T09:08:00Z"/>
                <w:rFonts w:ascii="仿宋_GB2312" w:hAnsi="仿宋_GB2312" w:cs="仿宋_GB2312"/>
                <w:color w:val="000000"/>
                <w:sz w:val="21"/>
                <w:szCs w:val="21"/>
                <w:lang w:eastAsia="zh-CN"/>
              </w:rPr>
            </w:pPr>
            <w:ins w:id="15457" w:author="user" w:date="2019-09-25T16:44:00Z">
              <w:del w:id="15458" w:author="user" w:date="2019-10-30T09:08:00Z">
                <w:r>
                  <w:rPr>
                    <w:rFonts w:hint="eastAsia" w:ascii="仿宋_GB2312" w:hAnsi="仿宋_GB2312" w:cs="仿宋_GB2312"/>
                    <w:color w:val="000000"/>
                    <w:sz w:val="21"/>
                    <w:szCs w:val="21"/>
                    <w:lang w:eastAsia="zh-CN"/>
                  </w:rPr>
                  <w:delText>A02 集体控股</w:delText>
                </w:r>
              </w:del>
            </w:ins>
          </w:p>
          <w:p>
            <w:pPr>
              <w:spacing w:line="240" w:lineRule="auto"/>
              <w:jc w:val="both"/>
              <w:rPr>
                <w:ins w:id="15459" w:author="user" w:date="2019-09-25T16:44:00Z"/>
                <w:del w:id="15460" w:author="user" w:date="2019-10-30T09:08:00Z"/>
                <w:rFonts w:ascii="仿宋_GB2312" w:hAnsi="仿宋_GB2312" w:cs="仿宋_GB2312"/>
                <w:color w:val="000000"/>
                <w:sz w:val="21"/>
                <w:szCs w:val="21"/>
                <w:lang w:eastAsia="zh-CN"/>
              </w:rPr>
            </w:pPr>
            <w:ins w:id="15461" w:author="user" w:date="2019-09-25T16:44:00Z">
              <w:del w:id="15462" w:author="user" w:date="2019-10-30T09:08:00Z">
                <w:r>
                  <w:rPr>
                    <w:rFonts w:hint="eastAsia" w:ascii="仿宋_GB2312" w:hAnsi="仿宋_GB2312" w:cs="仿宋_GB2312"/>
                    <w:color w:val="000000"/>
                    <w:sz w:val="21"/>
                    <w:szCs w:val="21"/>
                    <w:lang w:eastAsia="zh-CN"/>
                  </w:rPr>
                  <w:delText>A0201 集体相对控股</w:delText>
                </w:r>
              </w:del>
            </w:ins>
          </w:p>
          <w:p>
            <w:pPr>
              <w:spacing w:line="240" w:lineRule="auto"/>
              <w:jc w:val="both"/>
              <w:rPr>
                <w:ins w:id="15463" w:author="user" w:date="2019-09-25T16:44:00Z"/>
                <w:del w:id="15464" w:author="user" w:date="2019-10-30T09:08:00Z"/>
                <w:rFonts w:ascii="仿宋_GB2312" w:hAnsi="仿宋_GB2312" w:cs="仿宋_GB2312"/>
                <w:color w:val="000000"/>
                <w:sz w:val="21"/>
                <w:szCs w:val="21"/>
                <w:lang w:eastAsia="zh-CN"/>
              </w:rPr>
            </w:pPr>
            <w:ins w:id="15465" w:author="user" w:date="2019-09-25T16:44:00Z">
              <w:del w:id="15466" w:author="user" w:date="2019-10-30T09:08:00Z">
                <w:r>
                  <w:rPr>
                    <w:rFonts w:hint="eastAsia" w:ascii="仿宋_GB2312" w:hAnsi="仿宋_GB2312" w:cs="仿宋_GB2312"/>
                    <w:color w:val="000000"/>
                    <w:sz w:val="21"/>
                    <w:szCs w:val="21"/>
                    <w:lang w:eastAsia="zh-CN"/>
                  </w:rPr>
                  <w:delText>A0202 集体绝对控股</w:delText>
                </w:r>
              </w:del>
            </w:ins>
          </w:p>
          <w:p>
            <w:pPr>
              <w:spacing w:line="240" w:lineRule="auto"/>
              <w:jc w:val="both"/>
              <w:rPr>
                <w:ins w:id="15467" w:author="user" w:date="2019-09-25T16:44:00Z"/>
                <w:del w:id="15468" w:author="user" w:date="2019-10-30T09:08:00Z"/>
                <w:rFonts w:ascii="仿宋_GB2312" w:hAnsi="仿宋_GB2312" w:cs="仿宋_GB2312"/>
                <w:color w:val="000000"/>
                <w:sz w:val="21"/>
                <w:szCs w:val="21"/>
                <w:lang w:eastAsia="zh-CN"/>
              </w:rPr>
            </w:pPr>
            <w:ins w:id="15469" w:author="user" w:date="2019-09-25T16:44:00Z">
              <w:del w:id="15470" w:author="user" w:date="2019-10-30T09:08:00Z">
                <w:r>
                  <w:rPr>
                    <w:rFonts w:hint="eastAsia" w:ascii="仿宋_GB2312" w:hAnsi="仿宋_GB2312" w:cs="仿宋_GB2312"/>
                    <w:color w:val="000000"/>
                    <w:sz w:val="21"/>
                    <w:szCs w:val="21"/>
                    <w:lang w:eastAsia="zh-CN"/>
                  </w:rPr>
                  <w:delText>B 非公有控股经济</w:delText>
                </w:r>
              </w:del>
            </w:ins>
          </w:p>
          <w:p>
            <w:pPr>
              <w:spacing w:line="240" w:lineRule="auto"/>
              <w:jc w:val="both"/>
              <w:rPr>
                <w:ins w:id="15471" w:author="user" w:date="2019-09-25T16:44:00Z"/>
                <w:del w:id="15472" w:author="user" w:date="2019-10-30T09:08:00Z"/>
                <w:rFonts w:ascii="仿宋_GB2312" w:hAnsi="仿宋_GB2312" w:cs="仿宋_GB2312"/>
                <w:color w:val="000000"/>
                <w:sz w:val="21"/>
                <w:szCs w:val="21"/>
                <w:lang w:eastAsia="zh-CN"/>
              </w:rPr>
            </w:pPr>
            <w:ins w:id="15473" w:author="user" w:date="2019-09-25T16:44:00Z">
              <w:del w:id="15474" w:author="user" w:date="2019-10-30T09:08:00Z">
                <w:r>
                  <w:rPr>
                    <w:rFonts w:hint="eastAsia" w:ascii="仿宋_GB2312" w:hAnsi="仿宋_GB2312" w:cs="仿宋_GB2312"/>
                    <w:color w:val="000000"/>
                    <w:sz w:val="21"/>
                    <w:szCs w:val="21"/>
                    <w:lang w:eastAsia="zh-CN"/>
                  </w:rPr>
                  <w:delText>B01 私人控股</w:delText>
                </w:r>
              </w:del>
            </w:ins>
          </w:p>
          <w:p>
            <w:pPr>
              <w:spacing w:line="240" w:lineRule="auto"/>
              <w:jc w:val="both"/>
              <w:rPr>
                <w:ins w:id="15475" w:author="user" w:date="2019-09-25T16:44:00Z"/>
                <w:del w:id="15476" w:author="user" w:date="2019-10-30T09:08:00Z"/>
                <w:rFonts w:ascii="仿宋_GB2312" w:hAnsi="仿宋_GB2312" w:cs="仿宋_GB2312"/>
                <w:color w:val="000000"/>
                <w:sz w:val="21"/>
                <w:szCs w:val="21"/>
                <w:lang w:eastAsia="zh-CN"/>
              </w:rPr>
            </w:pPr>
            <w:ins w:id="15477" w:author="user" w:date="2019-09-25T16:44:00Z">
              <w:del w:id="15478" w:author="user" w:date="2019-10-30T09:08:00Z">
                <w:r>
                  <w:rPr>
                    <w:rFonts w:hint="eastAsia" w:ascii="仿宋_GB2312" w:hAnsi="仿宋_GB2312" w:cs="仿宋_GB2312"/>
                    <w:color w:val="000000"/>
                    <w:sz w:val="21"/>
                    <w:szCs w:val="21"/>
                    <w:lang w:eastAsia="zh-CN"/>
                  </w:rPr>
                  <w:delText>B0101 私人相对控股</w:delText>
                </w:r>
              </w:del>
            </w:ins>
          </w:p>
          <w:p>
            <w:pPr>
              <w:spacing w:line="240" w:lineRule="auto"/>
              <w:jc w:val="both"/>
              <w:rPr>
                <w:ins w:id="15479" w:author="user" w:date="2019-09-25T16:44:00Z"/>
                <w:del w:id="15480" w:author="user" w:date="2019-10-30T09:08:00Z"/>
                <w:rFonts w:ascii="仿宋_GB2312" w:hAnsi="仿宋_GB2312" w:cs="仿宋_GB2312"/>
                <w:color w:val="000000"/>
                <w:sz w:val="21"/>
                <w:szCs w:val="21"/>
                <w:lang w:eastAsia="zh-CN"/>
              </w:rPr>
            </w:pPr>
            <w:ins w:id="15481" w:author="user" w:date="2019-09-25T16:44:00Z">
              <w:del w:id="15482" w:author="user" w:date="2019-10-30T09:08:00Z">
                <w:r>
                  <w:rPr>
                    <w:rFonts w:hint="eastAsia" w:ascii="仿宋_GB2312" w:hAnsi="仿宋_GB2312" w:cs="仿宋_GB2312"/>
                    <w:color w:val="000000"/>
                    <w:sz w:val="21"/>
                    <w:szCs w:val="21"/>
                    <w:lang w:eastAsia="zh-CN"/>
                  </w:rPr>
                  <w:delText>B0102 私人绝对控股</w:delText>
                </w:r>
              </w:del>
            </w:ins>
          </w:p>
          <w:p>
            <w:pPr>
              <w:spacing w:line="240" w:lineRule="auto"/>
              <w:jc w:val="both"/>
              <w:rPr>
                <w:ins w:id="15483" w:author="user" w:date="2019-09-25T16:44:00Z"/>
                <w:del w:id="15484" w:author="user" w:date="2019-10-30T09:08:00Z"/>
                <w:rFonts w:ascii="仿宋_GB2312" w:hAnsi="仿宋_GB2312" w:cs="仿宋_GB2312"/>
                <w:color w:val="000000"/>
                <w:sz w:val="21"/>
                <w:szCs w:val="21"/>
                <w:lang w:eastAsia="zh-CN"/>
              </w:rPr>
            </w:pPr>
            <w:ins w:id="15485" w:author="user" w:date="2019-09-25T16:44:00Z">
              <w:del w:id="15486" w:author="user" w:date="2019-10-30T09:08:00Z">
                <w:r>
                  <w:rPr>
                    <w:rFonts w:hint="eastAsia" w:ascii="仿宋_GB2312" w:hAnsi="仿宋_GB2312" w:cs="仿宋_GB2312"/>
                    <w:color w:val="000000"/>
                    <w:sz w:val="21"/>
                    <w:szCs w:val="21"/>
                    <w:lang w:eastAsia="zh-CN"/>
                  </w:rPr>
                  <w:delText>B02 港澳台控股</w:delText>
                </w:r>
              </w:del>
            </w:ins>
          </w:p>
          <w:p>
            <w:pPr>
              <w:spacing w:line="240" w:lineRule="auto"/>
              <w:jc w:val="both"/>
              <w:rPr>
                <w:ins w:id="15487" w:author="user" w:date="2019-09-25T16:44:00Z"/>
                <w:del w:id="15488" w:author="user" w:date="2019-10-30T09:08:00Z"/>
                <w:rFonts w:ascii="仿宋_GB2312" w:hAnsi="仿宋_GB2312" w:cs="仿宋_GB2312"/>
                <w:color w:val="000000"/>
                <w:sz w:val="21"/>
                <w:szCs w:val="21"/>
                <w:lang w:eastAsia="zh-CN"/>
              </w:rPr>
            </w:pPr>
            <w:ins w:id="15489" w:author="user" w:date="2019-09-25T16:44:00Z">
              <w:del w:id="15490" w:author="user" w:date="2019-10-30T09:08:00Z">
                <w:r>
                  <w:rPr>
                    <w:rFonts w:hint="eastAsia" w:ascii="仿宋_GB2312" w:hAnsi="仿宋_GB2312" w:cs="仿宋_GB2312"/>
                    <w:color w:val="000000"/>
                    <w:sz w:val="21"/>
                    <w:szCs w:val="21"/>
                    <w:lang w:eastAsia="zh-CN"/>
                  </w:rPr>
                  <w:delText>B0201 港澳台相对控股</w:delText>
                </w:r>
              </w:del>
            </w:ins>
          </w:p>
          <w:p>
            <w:pPr>
              <w:spacing w:line="240" w:lineRule="auto"/>
              <w:jc w:val="both"/>
              <w:rPr>
                <w:ins w:id="15491" w:author="user" w:date="2019-09-25T16:44:00Z"/>
                <w:del w:id="15492" w:author="user" w:date="2019-10-30T09:08:00Z"/>
                <w:rFonts w:ascii="仿宋_GB2312" w:hAnsi="仿宋_GB2312" w:cs="仿宋_GB2312"/>
                <w:color w:val="000000"/>
                <w:sz w:val="21"/>
                <w:szCs w:val="21"/>
                <w:lang w:eastAsia="zh-CN"/>
              </w:rPr>
            </w:pPr>
            <w:ins w:id="15493" w:author="user" w:date="2019-09-25T16:44:00Z">
              <w:del w:id="15494" w:author="user" w:date="2019-10-30T09:08:00Z">
                <w:r>
                  <w:rPr>
                    <w:rFonts w:hint="eastAsia" w:ascii="仿宋_GB2312" w:hAnsi="仿宋_GB2312" w:cs="仿宋_GB2312"/>
                    <w:color w:val="000000"/>
                    <w:sz w:val="21"/>
                    <w:szCs w:val="21"/>
                    <w:lang w:eastAsia="zh-CN"/>
                  </w:rPr>
                  <w:delText>B0202 港澳台绝对控股</w:delText>
                </w:r>
              </w:del>
            </w:ins>
          </w:p>
          <w:p>
            <w:pPr>
              <w:spacing w:line="240" w:lineRule="auto"/>
              <w:jc w:val="both"/>
              <w:rPr>
                <w:ins w:id="15495" w:author="user" w:date="2019-09-25T16:44:00Z"/>
                <w:del w:id="15496" w:author="user" w:date="2019-10-30T09:08:00Z"/>
                <w:rFonts w:ascii="仿宋_GB2312" w:hAnsi="仿宋_GB2312" w:cs="仿宋_GB2312"/>
                <w:color w:val="000000"/>
                <w:sz w:val="21"/>
                <w:szCs w:val="21"/>
                <w:lang w:eastAsia="zh-CN"/>
              </w:rPr>
            </w:pPr>
            <w:ins w:id="15497" w:author="user" w:date="2019-09-25T16:44:00Z">
              <w:del w:id="15498" w:author="user" w:date="2019-10-30T09:08:00Z">
                <w:r>
                  <w:rPr>
                    <w:rFonts w:hint="eastAsia" w:ascii="仿宋_GB2312" w:hAnsi="仿宋_GB2312" w:cs="仿宋_GB2312"/>
                    <w:color w:val="000000"/>
                    <w:sz w:val="21"/>
                    <w:szCs w:val="21"/>
                    <w:lang w:eastAsia="zh-CN"/>
                  </w:rPr>
                  <w:delText>B03 外商控股</w:delText>
                </w:r>
              </w:del>
            </w:ins>
          </w:p>
          <w:p>
            <w:pPr>
              <w:spacing w:line="240" w:lineRule="auto"/>
              <w:jc w:val="both"/>
              <w:rPr>
                <w:ins w:id="15499" w:author="user" w:date="2019-09-25T16:44:00Z"/>
                <w:del w:id="15500" w:author="user" w:date="2019-10-30T09:08:00Z"/>
                <w:rFonts w:ascii="仿宋_GB2312" w:hAnsi="仿宋_GB2312" w:cs="仿宋_GB2312"/>
                <w:color w:val="000000"/>
                <w:sz w:val="21"/>
                <w:szCs w:val="21"/>
                <w:lang w:eastAsia="zh-CN"/>
              </w:rPr>
            </w:pPr>
            <w:ins w:id="15501" w:author="user" w:date="2019-09-25T16:44:00Z">
              <w:del w:id="15502" w:author="user" w:date="2019-10-30T09:08:00Z">
                <w:r>
                  <w:rPr>
                    <w:rFonts w:hint="eastAsia" w:ascii="仿宋_GB2312" w:hAnsi="仿宋_GB2312" w:cs="仿宋_GB2312"/>
                    <w:color w:val="000000"/>
                    <w:sz w:val="21"/>
                    <w:szCs w:val="21"/>
                    <w:lang w:eastAsia="zh-CN"/>
                  </w:rPr>
                  <w:delText>B0301 外商相对控股</w:delText>
                </w:r>
              </w:del>
            </w:ins>
          </w:p>
          <w:p>
            <w:pPr>
              <w:spacing w:line="240" w:lineRule="auto"/>
              <w:jc w:val="both"/>
              <w:rPr>
                <w:ins w:id="15503" w:author="user" w:date="2019-09-25T16:44:00Z"/>
                <w:del w:id="15504" w:author="user" w:date="2019-10-30T09:08:00Z"/>
                <w:rFonts w:ascii="仿宋_GB2312" w:hAnsi="仿宋_GB2312" w:cs="仿宋_GB2312"/>
                <w:color w:val="000000"/>
                <w:sz w:val="21"/>
                <w:szCs w:val="21"/>
                <w:lang w:eastAsia="zh-CN"/>
              </w:rPr>
            </w:pPr>
            <w:ins w:id="15505" w:author="user" w:date="2019-09-25T16:44:00Z">
              <w:del w:id="15506" w:author="user" w:date="2019-10-30T09:08:00Z">
                <w:r>
                  <w:rPr>
                    <w:rFonts w:hint="eastAsia" w:ascii="仿宋_GB2312" w:hAnsi="仿宋_GB2312" w:cs="仿宋_GB2312"/>
                    <w:color w:val="000000"/>
                    <w:sz w:val="21"/>
                    <w:szCs w:val="21"/>
                    <w:lang w:eastAsia="zh-CN"/>
                  </w:rPr>
                  <w:delText>B0302 外商绝对控股</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5509"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5507" w:author="user" w:date="2019-09-25T16:44:00Z"/>
          <w:del w:id="15508" w:author="user" w:date="2019-10-30T09:08:00Z"/>
          <w:trPrChange w:id="15509" w:author="user" w:date="2019-09-25T16:44: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510" w:author="user" w:date="2019-09-25T16:44: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5511" w:author="user" w:date="2019-09-25T16:44:00Z"/>
                <w:del w:id="15512" w:author="user" w:date="2019-10-30T09:08:00Z"/>
                <w:rFonts w:ascii="仿宋_GB2312" w:hAnsi="仿宋_GB2312" w:cs="仿宋_GB2312"/>
                <w:color w:val="000000"/>
                <w:sz w:val="21"/>
                <w:szCs w:val="21"/>
                <w:lang w:eastAsia="zh-CN"/>
              </w:rPr>
            </w:pPr>
            <w:ins w:id="15513" w:author="user" w:date="2019-09-25T16:47:00Z">
              <w:del w:id="15514" w:author="user" w:date="2019-10-30T09:08:00Z">
                <w:r>
                  <w:rPr>
                    <w:rFonts w:ascii="仿宋_GB2312" w:hAnsi="仿宋_GB2312" w:cs="仿宋_GB2312"/>
                    <w:color w:val="000000"/>
                    <w:sz w:val="21"/>
                    <w:szCs w:val="21"/>
                    <w:lang w:eastAsia="zh-CN"/>
                  </w:rPr>
                  <w:delText>8</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5515" w:author="user" w:date="2019-09-25T16:44: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5516" w:author="user" w:date="2019-09-25T16:44:00Z"/>
                <w:del w:id="15517" w:author="user" w:date="2019-10-30T09:08:00Z"/>
                <w:rFonts w:ascii="仿宋_GB2312" w:hAnsi="仿宋_GB2312" w:cs="仿宋_GB2312"/>
                <w:color w:val="000000"/>
                <w:sz w:val="21"/>
                <w:szCs w:val="21"/>
                <w:lang w:eastAsia="zh-CN"/>
              </w:rPr>
            </w:pPr>
            <w:ins w:id="15518" w:author="user" w:date="2019-09-25T16:44:00Z">
              <w:del w:id="15519" w:author="user" w:date="2019-10-30T09:08:00Z">
                <w:r>
                  <w:rPr>
                    <w:rFonts w:hint="eastAsia" w:ascii="仿宋_GB2312" w:hAnsi="仿宋_GB2312" w:cs="仿宋_GB2312"/>
                    <w:color w:val="000000"/>
                    <w:sz w:val="21"/>
                    <w:szCs w:val="21"/>
                    <w:lang w:eastAsia="zh-CN"/>
                  </w:rPr>
                  <w:delText>2110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5520" w:author="user" w:date="2019-09-25T16:44: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521" w:author="user" w:date="2019-09-25T16:44:00Z"/>
                <w:del w:id="15522" w:author="user" w:date="2019-10-30T09:08:00Z"/>
                <w:rFonts w:ascii="仿宋_GB2312" w:hAnsi="仿宋_GB2312" w:cs="仿宋_GB2312"/>
                <w:color w:val="000000"/>
                <w:sz w:val="21"/>
                <w:szCs w:val="21"/>
                <w:lang w:eastAsia="zh-CN"/>
              </w:rPr>
            </w:pPr>
            <w:ins w:id="15523" w:author="user" w:date="2019-09-25T16:44:00Z">
              <w:del w:id="15524" w:author="user" w:date="2019-10-30T09:08:00Z">
                <w:r>
                  <w:rPr>
                    <w:rFonts w:hint="eastAsia" w:ascii="仿宋_GB2312" w:hAnsi="仿宋_GB2312" w:cs="仿宋_GB2312"/>
                    <w:color w:val="000000"/>
                    <w:sz w:val="21"/>
                    <w:szCs w:val="21"/>
                    <w:lang w:eastAsia="zh-CN"/>
                  </w:rPr>
                  <w:delText>企业规模</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5525" w:author="user" w:date="2019-09-25T16:44: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526" w:author="user" w:date="2019-09-25T16:44:00Z"/>
                <w:del w:id="15527" w:author="user" w:date="2019-10-30T09:08:00Z"/>
                <w:rFonts w:ascii="仿宋_GB2312" w:hAnsi="仿宋_GB2312" w:cs="仿宋_GB2312"/>
                <w:color w:val="000000"/>
                <w:sz w:val="21"/>
                <w:szCs w:val="21"/>
                <w:lang w:eastAsia="zh-CN"/>
              </w:rPr>
            </w:pPr>
            <w:ins w:id="15528" w:author="user" w:date="2019-09-25T16:44:00Z">
              <w:del w:id="15529" w:author="user" w:date="2019-10-30T09:08:00Z">
                <w:r>
                  <w:rPr>
                    <w:rFonts w:hint="eastAsia" w:ascii="仿宋_GB2312" w:hAnsi="仿宋_GB2312" w:cs="仿宋_GB2312"/>
                    <w:color w:val="000000"/>
                    <w:sz w:val="21"/>
                    <w:szCs w:val="21"/>
                    <w:lang w:eastAsia="zh-CN"/>
                  </w:rPr>
                  <w:delText>4!an</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530" w:author="user" w:date="2019-09-25T16:44: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ins w:id="15531" w:author="user" w:date="2019-09-25T16:44:00Z"/>
                <w:del w:id="15532" w:author="user" w:date="2019-10-30T09:08:00Z"/>
                <w:rFonts w:ascii="仿宋_GB2312" w:hAnsi="仿宋_GB2312" w:cs="仿宋_GB2312"/>
                <w:color w:val="000000"/>
                <w:sz w:val="21"/>
                <w:szCs w:val="21"/>
                <w:lang w:eastAsia="zh-CN"/>
              </w:rPr>
            </w:pPr>
            <w:ins w:id="15533" w:author="user" w:date="2019-09-25T16:44:00Z">
              <w:del w:id="15534" w:author="user" w:date="2019-10-30T09:08:00Z">
                <w:r>
                  <w:rPr>
                    <w:rFonts w:hint="eastAsia" w:ascii="仿宋_GB2312" w:hAnsi="仿宋_GB2312" w:cs="仿宋_GB2312"/>
                    <w:color w:val="000000"/>
                    <w:sz w:val="21"/>
                    <w:szCs w:val="21"/>
                    <w:lang w:eastAsia="zh-CN"/>
                  </w:rPr>
                  <w:delText>1.指企业的经营规模。</w:delText>
                </w:r>
              </w:del>
            </w:ins>
          </w:p>
          <w:p>
            <w:pPr>
              <w:spacing w:line="240" w:lineRule="auto"/>
              <w:rPr>
                <w:ins w:id="15535" w:author="user" w:date="2019-09-25T16:44:00Z"/>
                <w:del w:id="15536" w:author="user" w:date="2019-10-30T09:08:00Z"/>
                <w:rFonts w:ascii="仿宋_GB2312" w:hAnsi="仿宋_GB2312" w:cs="仿宋_GB2312"/>
                <w:color w:val="000000"/>
                <w:sz w:val="21"/>
                <w:szCs w:val="21"/>
                <w:lang w:eastAsia="zh-CN"/>
              </w:rPr>
            </w:pPr>
            <w:ins w:id="15537" w:author="user" w:date="2019-09-25T16:44:00Z">
              <w:del w:id="15538" w:author="user" w:date="2019-10-30T09:08:00Z">
                <w:r>
                  <w:rPr>
                    <w:rFonts w:hint="eastAsia" w:ascii="仿宋_GB2312" w:hAnsi="仿宋_GB2312" w:cs="仿宋_GB2312"/>
                    <w:color w:val="000000"/>
                    <w:sz w:val="21"/>
                    <w:szCs w:val="21"/>
                    <w:lang w:eastAsia="zh-CN"/>
                  </w:rPr>
                  <w:delText>2.若客户属于境内个人、境外非居民则无需填写，该字段为空。若属于企业，则根据“关于印发《统计上大中小微型企业划分办法（2017）》的通知（国统字〔2017〕213号”文件规定，根据从业人员、营业收入和资产总额等要素，一般分为大型、中型、小型、微型企业。非企业类单位属于不适用此标准，对应代码：CS99。数据更新频率为月度。</w:delText>
                </w:r>
              </w:del>
            </w:ins>
          </w:p>
          <w:p>
            <w:pPr>
              <w:spacing w:line="240" w:lineRule="auto"/>
              <w:rPr>
                <w:ins w:id="15539" w:author="user" w:date="2019-09-25T16:44:00Z"/>
                <w:del w:id="15540" w:author="user" w:date="2019-10-30T09:08:00Z"/>
                <w:rFonts w:ascii="仿宋_GB2312" w:hAnsi="仿宋_GB2312" w:cs="仿宋_GB2312"/>
                <w:color w:val="000000"/>
                <w:sz w:val="21"/>
                <w:szCs w:val="21"/>
                <w:lang w:eastAsia="zh-CN"/>
              </w:rPr>
            </w:pPr>
            <w:ins w:id="15541" w:author="user" w:date="2019-09-25T16:44:00Z">
              <w:del w:id="15542" w:author="user" w:date="2019-10-30T09:08:00Z">
                <w:r>
                  <w:rPr>
                    <w:rFonts w:hint="eastAsia" w:ascii="仿宋_GB2312" w:hAnsi="仿宋_GB2312" w:cs="仿宋_GB2312"/>
                    <w:color w:val="000000"/>
                    <w:sz w:val="21"/>
                    <w:szCs w:val="21"/>
                    <w:lang w:eastAsia="zh-CN"/>
                  </w:rPr>
                  <w:delText>3.值域：</w:delText>
                </w:r>
              </w:del>
            </w:ins>
          </w:p>
          <w:p>
            <w:pPr>
              <w:spacing w:line="240" w:lineRule="auto"/>
              <w:rPr>
                <w:ins w:id="15543" w:author="user" w:date="2019-09-25T16:44:00Z"/>
                <w:del w:id="15544" w:author="user" w:date="2019-10-30T09:08:00Z"/>
                <w:rFonts w:ascii="仿宋_GB2312" w:hAnsi="仿宋_GB2312" w:cs="仿宋_GB2312"/>
                <w:color w:val="000000"/>
                <w:sz w:val="21"/>
                <w:szCs w:val="21"/>
                <w:lang w:eastAsia="zh-CN"/>
              </w:rPr>
            </w:pPr>
            <w:ins w:id="15545" w:author="user" w:date="2019-09-25T16:44:00Z">
              <w:del w:id="15546" w:author="user" w:date="2019-10-30T09:08:00Z">
                <w:r>
                  <w:rPr>
                    <w:rFonts w:hint="eastAsia" w:ascii="仿宋_GB2312" w:hAnsi="仿宋_GB2312" w:cs="仿宋_GB2312"/>
                    <w:color w:val="000000"/>
                    <w:sz w:val="21"/>
                    <w:szCs w:val="21"/>
                    <w:lang w:eastAsia="zh-CN"/>
                  </w:rPr>
                  <w:delText>CS01 大型      CS02 中型</w:delText>
                </w:r>
              </w:del>
            </w:ins>
          </w:p>
          <w:p>
            <w:pPr>
              <w:spacing w:line="240" w:lineRule="auto"/>
              <w:rPr>
                <w:ins w:id="15547" w:author="user" w:date="2019-09-25T16:44:00Z"/>
                <w:del w:id="15548" w:author="user" w:date="2019-10-30T09:08:00Z"/>
                <w:rFonts w:ascii="仿宋_GB2312" w:hAnsi="仿宋_GB2312" w:cs="仿宋_GB2312"/>
                <w:color w:val="000000"/>
                <w:sz w:val="21"/>
                <w:szCs w:val="21"/>
                <w:lang w:eastAsia="zh-CN"/>
              </w:rPr>
            </w:pPr>
            <w:ins w:id="15549" w:author="user" w:date="2019-09-25T16:44:00Z">
              <w:del w:id="15550" w:author="user" w:date="2019-10-30T09:08:00Z">
                <w:r>
                  <w:rPr>
                    <w:rFonts w:hint="eastAsia" w:ascii="仿宋_GB2312" w:hAnsi="仿宋_GB2312" w:cs="仿宋_GB2312"/>
                    <w:color w:val="000000"/>
                    <w:sz w:val="21"/>
                    <w:szCs w:val="21"/>
                    <w:lang w:eastAsia="zh-CN"/>
                  </w:rPr>
                  <w:delText>CS03 小型      CS04 微型</w:delText>
                </w:r>
              </w:del>
            </w:ins>
          </w:p>
          <w:p>
            <w:pPr>
              <w:spacing w:line="240" w:lineRule="auto"/>
              <w:rPr>
                <w:ins w:id="15551" w:author="user" w:date="2019-09-25T16:44:00Z"/>
                <w:del w:id="15552" w:author="user" w:date="2019-10-30T09:08:00Z"/>
                <w:rFonts w:ascii="仿宋_GB2312" w:hAnsi="仿宋_GB2312" w:cs="仿宋_GB2312"/>
                <w:color w:val="000000"/>
                <w:sz w:val="21"/>
                <w:szCs w:val="21"/>
                <w:lang w:eastAsia="zh-CN"/>
              </w:rPr>
            </w:pPr>
            <w:ins w:id="15553" w:author="user" w:date="2019-09-25T16:44:00Z">
              <w:del w:id="15554" w:author="user" w:date="2019-10-30T09:08:00Z">
                <w:r>
                  <w:rPr>
                    <w:rFonts w:hint="eastAsia" w:ascii="仿宋_GB2312" w:hAnsi="仿宋_GB2312" w:cs="仿宋_GB2312"/>
                    <w:color w:val="000000"/>
                    <w:sz w:val="21"/>
                    <w:szCs w:val="21"/>
                    <w:lang w:eastAsia="zh-CN"/>
                  </w:rPr>
                  <w:delText>CS99 不适用此标准</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5557"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5555" w:author="user" w:date="2019-09-25T16:44:00Z"/>
          <w:del w:id="15556" w:author="user" w:date="2019-10-30T09:08:00Z"/>
          <w:trPrChange w:id="15557" w:author="user" w:date="2019-09-25T16:44: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558" w:author="user" w:date="2019-09-25T16:44: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5559" w:author="user" w:date="2019-09-25T16:44:00Z"/>
                <w:del w:id="15560" w:author="user" w:date="2019-10-30T09:08:00Z"/>
                <w:rFonts w:ascii="仿宋_GB2312" w:hAnsi="仿宋_GB2312" w:cs="仿宋_GB2312"/>
                <w:color w:val="000000"/>
                <w:sz w:val="21"/>
                <w:szCs w:val="21"/>
                <w:lang w:eastAsia="zh-CN"/>
              </w:rPr>
            </w:pPr>
            <w:ins w:id="15561" w:author="user" w:date="2019-09-25T16:48:00Z">
              <w:del w:id="15562" w:author="user" w:date="2019-10-30T09:08:00Z">
                <w:r>
                  <w:rPr>
                    <w:rFonts w:ascii="仿宋_GB2312" w:hAnsi="仿宋_GB2312" w:cs="仿宋_GB2312"/>
                    <w:color w:val="000000"/>
                    <w:sz w:val="21"/>
                    <w:szCs w:val="21"/>
                    <w:lang w:eastAsia="zh-CN"/>
                  </w:rPr>
                  <w:delText>9</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5563" w:author="user" w:date="2019-09-25T16:44: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5564" w:author="user" w:date="2019-09-25T16:44:00Z"/>
                <w:del w:id="15565" w:author="user" w:date="2019-10-30T09:08:00Z"/>
                <w:rFonts w:ascii="仿宋_GB2312" w:hAnsi="仿宋_GB2312" w:cs="仿宋_GB2312"/>
                <w:color w:val="000000"/>
                <w:sz w:val="21"/>
                <w:szCs w:val="21"/>
                <w:lang w:eastAsia="zh-CN"/>
              </w:rPr>
            </w:pPr>
            <w:ins w:id="15566" w:author="user" w:date="2019-09-25T16:44:00Z">
              <w:del w:id="15567" w:author="user" w:date="2019-10-30T09:08:00Z">
                <w:r>
                  <w:rPr>
                    <w:rFonts w:hint="eastAsia" w:ascii="仿宋_GB2312" w:hAnsi="仿宋_GB2312" w:cs="仿宋_GB2312"/>
                    <w:color w:val="000000"/>
                    <w:sz w:val="21"/>
                    <w:szCs w:val="21"/>
                    <w:lang w:eastAsia="zh-CN"/>
                  </w:rPr>
                  <w:delText>3010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5568" w:author="user" w:date="2019-09-25T16:44: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569" w:author="user" w:date="2019-09-25T16:44:00Z"/>
                <w:del w:id="15570" w:author="user" w:date="2019-10-30T09:08:00Z"/>
                <w:rFonts w:ascii="仿宋_GB2312" w:hAnsi="仿宋_GB2312" w:cs="仿宋_GB2312"/>
                <w:color w:val="000000"/>
                <w:sz w:val="21"/>
                <w:szCs w:val="21"/>
                <w:lang w:eastAsia="zh-CN"/>
              </w:rPr>
            </w:pPr>
            <w:ins w:id="15571" w:author="user" w:date="2019-09-25T16:44:00Z">
              <w:del w:id="15572" w:author="user" w:date="2019-10-30T09:08:00Z">
                <w:r>
                  <w:rPr>
                    <w:rFonts w:hint="eastAsia" w:ascii="仿宋_GB2312" w:hAnsi="仿宋_GB2312" w:cs="仿宋_GB2312"/>
                    <w:color w:val="000000"/>
                    <w:sz w:val="21"/>
                    <w:szCs w:val="21"/>
                    <w:lang w:eastAsia="zh-CN"/>
                  </w:rPr>
                  <w:delText>贷款借据编码</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5573" w:author="user" w:date="2019-09-25T16:44: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574" w:author="user" w:date="2019-09-25T16:44:00Z"/>
                <w:del w:id="15575" w:author="user" w:date="2019-10-30T09:08:00Z"/>
                <w:rFonts w:ascii="仿宋_GB2312" w:hAnsi="仿宋_GB2312" w:cs="仿宋_GB2312"/>
                <w:color w:val="000000"/>
                <w:sz w:val="21"/>
                <w:szCs w:val="21"/>
                <w:lang w:eastAsia="zh-CN"/>
              </w:rPr>
            </w:pPr>
            <w:ins w:id="15576" w:author="user" w:date="2019-09-25T16:44:00Z">
              <w:del w:id="15577" w:author="user" w:date="2019-10-30T09:08:00Z">
                <w:r>
                  <w:rPr>
                    <w:rFonts w:hint="eastAsia" w:ascii="仿宋_GB2312" w:hAnsi="仿宋_GB2312" w:cs="仿宋_GB2312"/>
                    <w:color w:val="000000"/>
                    <w:sz w:val="21"/>
                    <w:szCs w:val="21"/>
                    <w:lang w:eastAsia="zh-CN"/>
                  </w:rPr>
                  <w:delText>anc..100</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578" w:author="user" w:date="2019-09-25T16:44: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ins w:id="15579" w:author="user" w:date="2019-09-25T16:44:00Z"/>
                <w:del w:id="15580" w:author="user" w:date="2019-10-30T09:08:00Z"/>
                <w:rFonts w:ascii="仿宋_GB2312" w:hAnsi="仿宋_GB2312" w:cs="仿宋_GB2312"/>
                <w:color w:val="000000"/>
                <w:sz w:val="21"/>
                <w:szCs w:val="21"/>
                <w:lang w:eastAsia="zh-CN"/>
              </w:rPr>
            </w:pPr>
            <w:ins w:id="15581" w:author="user" w:date="2019-09-25T16:44:00Z">
              <w:del w:id="15582" w:author="user" w:date="2019-10-30T09:08:00Z">
                <w:r>
                  <w:rPr>
                    <w:rFonts w:hint="eastAsia" w:ascii="仿宋_GB2312" w:hAnsi="仿宋_GB2312" w:cs="仿宋_GB2312"/>
                    <w:color w:val="000000"/>
                    <w:sz w:val="21"/>
                    <w:szCs w:val="21"/>
                    <w:lang w:eastAsia="zh-CN"/>
                  </w:rPr>
                  <w:delText>1.指贷款机构向借款人发放贷款时签订的借款凭证编码。</w:delText>
                </w:r>
              </w:del>
            </w:ins>
            <w:ins w:id="15583" w:author="user" w:date="2019-09-25T16:44:00Z">
              <w:del w:id="15584" w:author="user" w:date="2019-10-30T09:08:00Z">
                <w:r>
                  <w:rPr>
                    <w:rFonts w:hint="eastAsia" w:ascii="仿宋_GB2312" w:hAnsi="仿宋_GB2312" w:cs="仿宋_GB2312"/>
                    <w:color w:val="000000"/>
                    <w:sz w:val="21"/>
                    <w:szCs w:val="21"/>
                    <w:lang w:eastAsia="zh-CN"/>
                  </w:rPr>
                  <w:br w:type="textWrapping"/>
                </w:r>
              </w:del>
            </w:ins>
            <w:ins w:id="15585" w:author="user" w:date="2019-09-25T16:44:00Z">
              <w:del w:id="15586" w:author="user" w:date="2019-10-30T09:08:00Z">
                <w:r>
                  <w:rPr>
                    <w:rFonts w:hint="eastAsia" w:ascii="仿宋_GB2312" w:hAnsi="仿宋_GB2312" w:cs="仿宋_GB2312"/>
                    <w:color w:val="000000"/>
                    <w:sz w:val="21"/>
                    <w:szCs w:val="21"/>
                    <w:lang w:eastAsia="zh-CN"/>
                  </w:rPr>
                  <w:delText>2.数据更新的频率为月度。</w:delText>
                </w:r>
              </w:del>
            </w:ins>
            <w:ins w:id="15587" w:author="user" w:date="2019-09-25T16:44:00Z">
              <w:del w:id="15588" w:author="user" w:date="2019-10-30T09:08:00Z">
                <w:r>
                  <w:rPr>
                    <w:rFonts w:hint="eastAsia" w:ascii="仿宋_GB2312" w:hAnsi="仿宋_GB2312" w:cs="仿宋_GB2312"/>
                    <w:color w:val="000000"/>
                    <w:sz w:val="21"/>
                    <w:szCs w:val="21"/>
                    <w:lang w:eastAsia="zh-CN"/>
                  </w:rPr>
                  <w:br w:type="textWrapping"/>
                </w:r>
              </w:del>
            </w:ins>
            <w:ins w:id="15589" w:author="user" w:date="2019-09-25T16:44:00Z">
              <w:del w:id="15590" w:author="user" w:date="2019-10-30T09:08:00Z">
                <w:r>
                  <w:rPr>
                    <w:rFonts w:hint="eastAsia" w:ascii="仿宋_GB2312" w:hAnsi="仿宋_GB2312" w:cs="仿宋_GB2312"/>
                    <w:color w:val="000000"/>
                    <w:sz w:val="21"/>
                    <w:szCs w:val="21"/>
                    <w:lang w:eastAsia="zh-CN"/>
                  </w:rPr>
                  <w:delText>3.值域：/</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5593"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5591" w:author="user" w:date="2019-09-25T16:44:00Z"/>
          <w:del w:id="15592" w:author="user" w:date="2019-10-30T09:08:00Z"/>
          <w:trPrChange w:id="15593" w:author="user" w:date="2019-09-25T16:44: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594" w:author="user" w:date="2019-09-25T16:44: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5595" w:author="user" w:date="2019-09-25T16:44:00Z"/>
                <w:del w:id="15596" w:author="user" w:date="2019-10-30T09:08:00Z"/>
                <w:rFonts w:ascii="仿宋_GB2312" w:hAnsi="仿宋_GB2312" w:cs="仿宋_GB2312"/>
                <w:color w:val="000000"/>
                <w:sz w:val="21"/>
                <w:szCs w:val="21"/>
                <w:lang w:eastAsia="zh-CN"/>
              </w:rPr>
            </w:pPr>
            <w:ins w:id="15597" w:author="user" w:date="2019-09-25T16:48:00Z">
              <w:del w:id="15598" w:author="user" w:date="2019-10-30T09:08:00Z">
                <w:r>
                  <w:rPr>
                    <w:rFonts w:ascii="仿宋_GB2312" w:hAnsi="仿宋_GB2312" w:cs="仿宋_GB2312"/>
                    <w:color w:val="000000"/>
                    <w:sz w:val="21"/>
                    <w:szCs w:val="21"/>
                    <w:lang w:eastAsia="zh-CN"/>
                  </w:rPr>
                  <w:delText>10</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5599" w:author="user" w:date="2019-09-25T16:44: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5600" w:author="user" w:date="2019-09-25T16:44:00Z"/>
                <w:del w:id="15601" w:author="user" w:date="2019-10-30T09:08:00Z"/>
                <w:rFonts w:ascii="仿宋_GB2312" w:hAnsi="仿宋_GB2312" w:cs="仿宋_GB2312"/>
                <w:color w:val="000000"/>
                <w:sz w:val="21"/>
                <w:szCs w:val="21"/>
                <w:lang w:eastAsia="zh-CN"/>
              </w:rPr>
            </w:pPr>
            <w:ins w:id="15602" w:author="user" w:date="2019-09-25T16:44:00Z">
              <w:del w:id="15603" w:author="user" w:date="2019-10-30T09:08:00Z">
                <w:r>
                  <w:rPr>
                    <w:rFonts w:hint="eastAsia" w:ascii="仿宋_GB2312" w:hAnsi="仿宋_GB2312" w:cs="仿宋_GB2312"/>
                    <w:color w:val="000000"/>
                    <w:sz w:val="21"/>
                    <w:szCs w:val="21"/>
                    <w:lang w:eastAsia="zh-CN"/>
                  </w:rPr>
                  <w:delText>3030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5604" w:author="user" w:date="2019-09-25T16:44: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605" w:author="user" w:date="2019-09-25T16:44:00Z"/>
                <w:del w:id="15606" w:author="user" w:date="2019-10-30T09:08:00Z"/>
                <w:rFonts w:ascii="仿宋_GB2312" w:hAnsi="仿宋_GB2312" w:cs="仿宋_GB2312"/>
                <w:color w:val="000000"/>
                <w:sz w:val="21"/>
                <w:szCs w:val="21"/>
                <w:lang w:eastAsia="zh-CN"/>
              </w:rPr>
            </w:pPr>
            <w:ins w:id="15607" w:author="user" w:date="2019-09-25T16:44:00Z">
              <w:del w:id="15608" w:author="user" w:date="2019-10-30T09:08:00Z">
                <w:r>
                  <w:rPr>
                    <w:rFonts w:hint="eastAsia" w:ascii="仿宋_GB2312" w:hAnsi="仿宋_GB2312" w:cs="仿宋_GB2312"/>
                    <w:color w:val="000000"/>
                    <w:sz w:val="21"/>
                    <w:szCs w:val="21"/>
                    <w:lang w:eastAsia="zh-CN"/>
                  </w:rPr>
                  <w:delText>产品类别</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5609" w:author="user" w:date="2019-09-25T16:44: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610" w:author="user" w:date="2019-09-25T16:44:00Z"/>
                <w:del w:id="15611" w:author="user" w:date="2019-10-30T09:08:00Z"/>
                <w:rFonts w:ascii="仿宋_GB2312" w:hAnsi="仿宋_GB2312" w:cs="仿宋_GB2312"/>
                <w:color w:val="000000"/>
                <w:sz w:val="21"/>
                <w:szCs w:val="21"/>
                <w:lang w:eastAsia="zh-CN"/>
              </w:rPr>
            </w:pPr>
            <w:ins w:id="15612" w:author="user" w:date="2019-09-25T16:44:00Z">
              <w:del w:id="15613" w:author="user" w:date="2019-10-30T09:08:00Z">
                <w:r>
                  <w:rPr>
                    <w:rFonts w:hint="eastAsia" w:ascii="仿宋_GB2312" w:hAnsi="仿宋_GB2312" w:cs="仿宋_GB2312"/>
                    <w:color w:val="000000"/>
                    <w:sz w:val="21"/>
                    <w:szCs w:val="21"/>
                    <w:lang w:eastAsia="zh-CN"/>
                  </w:rPr>
                  <w:delText>an3..</w:delText>
                </w:r>
              </w:del>
            </w:ins>
            <w:ins w:id="15614" w:author="user" w:date="2019-09-26T15:00:00Z">
              <w:del w:id="15615" w:author="user" w:date="2019-10-30T09:08:00Z">
                <w:r>
                  <w:rPr>
                    <w:rFonts w:ascii="仿宋_GB2312" w:hAnsi="仿宋_GB2312" w:cs="仿宋_GB2312"/>
                    <w:color w:val="000000"/>
                    <w:sz w:val="21"/>
                    <w:szCs w:val="21"/>
                    <w:lang w:eastAsia="zh-CN"/>
                  </w:rPr>
                  <w:delText>10</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616" w:author="user" w:date="2019-09-25T16:44: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ins w:id="15617" w:author="user" w:date="2019-09-25T16:44:00Z"/>
                <w:del w:id="15618" w:author="user" w:date="2019-10-30T09:08:00Z"/>
                <w:rFonts w:ascii="仿宋_GB2312" w:hAnsi="仿宋_GB2312" w:cs="仿宋_GB2312"/>
                <w:color w:val="000000"/>
                <w:sz w:val="21"/>
                <w:szCs w:val="21"/>
                <w:lang w:eastAsia="zh-CN"/>
              </w:rPr>
            </w:pPr>
            <w:ins w:id="15619" w:author="user" w:date="2019-09-25T16:44:00Z">
              <w:del w:id="15620" w:author="user" w:date="2019-10-30T09:08:00Z">
                <w:r>
                  <w:rPr>
                    <w:rFonts w:hint="eastAsia" w:ascii="仿宋_GB2312" w:hAnsi="仿宋_GB2312" w:cs="仿宋_GB2312"/>
                    <w:color w:val="000000"/>
                    <w:sz w:val="21"/>
                    <w:szCs w:val="21"/>
                    <w:lang w:eastAsia="zh-CN"/>
                  </w:rPr>
                  <w:delText>1.指根据契约特征的分类。</w:delText>
                </w:r>
              </w:del>
            </w:ins>
            <w:ins w:id="15621" w:author="user" w:date="2019-09-25T16:44:00Z">
              <w:del w:id="15622" w:author="user" w:date="2019-10-30T09:08:00Z">
                <w:r>
                  <w:rPr>
                    <w:rFonts w:hint="eastAsia" w:ascii="仿宋_GB2312" w:hAnsi="仿宋_GB2312" w:cs="仿宋_GB2312"/>
                    <w:color w:val="000000"/>
                    <w:sz w:val="21"/>
                    <w:szCs w:val="21"/>
                    <w:lang w:eastAsia="zh-CN"/>
                  </w:rPr>
                  <w:br w:type="textWrapping"/>
                </w:r>
              </w:del>
            </w:ins>
            <w:ins w:id="15623" w:author="user" w:date="2019-09-25T16:44:00Z">
              <w:del w:id="15624" w:author="user" w:date="2019-10-30T09:08:00Z">
                <w:r>
                  <w:rPr>
                    <w:rFonts w:hint="eastAsia" w:ascii="仿宋_GB2312" w:hAnsi="仿宋_GB2312" w:cs="仿宋_GB2312"/>
                    <w:color w:val="000000"/>
                    <w:sz w:val="21"/>
                    <w:szCs w:val="21"/>
                    <w:lang w:eastAsia="zh-CN"/>
                  </w:rPr>
                  <w:delText>2.包含再贷款、普通贷款、拆借和透支等。数据更新的频率为月度。</w:delText>
                </w:r>
              </w:del>
            </w:ins>
            <w:ins w:id="15625" w:author="user" w:date="2019-09-25T16:44:00Z">
              <w:del w:id="15626" w:author="user" w:date="2019-10-30T09:08:00Z">
                <w:r>
                  <w:rPr>
                    <w:rFonts w:hint="eastAsia" w:ascii="仿宋_GB2312" w:hAnsi="仿宋_GB2312" w:cs="仿宋_GB2312"/>
                    <w:color w:val="000000"/>
                    <w:sz w:val="21"/>
                    <w:szCs w:val="21"/>
                    <w:lang w:eastAsia="zh-CN"/>
                  </w:rPr>
                  <w:br w:type="textWrapping"/>
                </w:r>
              </w:del>
            </w:ins>
            <w:ins w:id="15627" w:author="user" w:date="2019-09-25T16:44:00Z">
              <w:del w:id="15628" w:author="user" w:date="2019-10-30T09:08:00Z">
                <w:r>
                  <w:rPr>
                    <w:rFonts w:hint="eastAsia" w:ascii="仿宋_GB2312" w:hAnsi="仿宋_GB2312" w:cs="仿宋_GB2312"/>
                    <w:color w:val="000000"/>
                    <w:sz w:val="21"/>
                    <w:szCs w:val="21"/>
                    <w:lang w:eastAsia="zh-CN"/>
                  </w:rPr>
                  <w:delText>3.值域：</w:delText>
                </w:r>
              </w:del>
            </w:ins>
          </w:p>
          <w:p>
            <w:pPr>
              <w:spacing w:line="240" w:lineRule="auto"/>
              <w:rPr>
                <w:ins w:id="15629" w:author="user" w:date="2019-09-25T16:44:00Z"/>
                <w:del w:id="15630" w:author="user" w:date="2019-10-30T09:08:00Z"/>
                <w:rFonts w:ascii="仿宋_GB2312" w:hAnsi="仿宋_GB2312" w:cs="仿宋_GB2312"/>
                <w:color w:val="000000"/>
                <w:sz w:val="21"/>
                <w:szCs w:val="21"/>
                <w:lang w:eastAsia="zh-CN"/>
              </w:rPr>
            </w:pPr>
            <w:ins w:id="15631" w:author="user" w:date="2019-09-25T16:44:00Z">
              <w:del w:id="15632" w:author="user" w:date="2019-10-30T09:08:00Z">
                <w:r>
                  <w:rPr>
                    <w:rFonts w:hint="eastAsia" w:ascii="仿宋_GB2312" w:hAnsi="仿宋_GB2312" w:cs="仿宋_GB2312"/>
                    <w:color w:val="000000"/>
                    <w:sz w:val="21"/>
                    <w:szCs w:val="21"/>
                    <w:lang w:eastAsia="zh-CN"/>
                  </w:rPr>
                  <w:delText>F01 再贷款</w:delText>
                </w:r>
              </w:del>
            </w:ins>
            <w:ins w:id="15633" w:author="user" w:date="2019-09-25T16:44:00Z">
              <w:del w:id="15634" w:author="user" w:date="2019-10-30T09:08:00Z">
                <w:r>
                  <w:rPr>
                    <w:rFonts w:hint="eastAsia" w:ascii="仿宋_GB2312" w:hAnsi="仿宋_GB2312" w:cs="仿宋_GB2312"/>
                    <w:color w:val="000000"/>
                    <w:sz w:val="21"/>
                    <w:szCs w:val="21"/>
                    <w:lang w:eastAsia="zh-CN"/>
                  </w:rPr>
                  <w:br w:type="textWrapping"/>
                </w:r>
              </w:del>
            </w:ins>
            <w:ins w:id="15635" w:author="user" w:date="2019-09-25T16:44:00Z">
              <w:del w:id="15636" w:author="user" w:date="2019-10-30T09:08:00Z">
                <w:r>
                  <w:rPr>
                    <w:rFonts w:hint="eastAsia" w:ascii="仿宋_GB2312" w:hAnsi="仿宋_GB2312" w:cs="仿宋_GB2312"/>
                    <w:color w:val="000000"/>
                    <w:sz w:val="21"/>
                    <w:szCs w:val="21"/>
                    <w:lang w:eastAsia="zh-CN"/>
                  </w:rPr>
                  <w:delText>F02 普通贷款</w:delText>
                </w:r>
              </w:del>
            </w:ins>
            <w:ins w:id="15637" w:author="user" w:date="2019-09-25T16:44:00Z">
              <w:del w:id="15638" w:author="user" w:date="2019-10-30T09:08:00Z">
                <w:r>
                  <w:rPr>
                    <w:rFonts w:hint="eastAsia" w:ascii="仿宋_GB2312" w:hAnsi="仿宋_GB2312" w:cs="仿宋_GB2312"/>
                    <w:color w:val="000000"/>
                    <w:sz w:val="21"/>
                    <w:szCs w:val="21"/>
                    <w:lang w:eastAsia="zh-CN"/>
                  </w:rPr>
                  <w:br w:type="textWrapping"/>
                </w:r>
              </w:del>
            </w:ins>
            <w:ins w:id="15639" w:author="user" w:date="2019-09-25T16:44:00Z">
              <w:del w:id="15640" w:author="user" w:date="2019-10-30T09:08:00Z">
                <w:r>
                  <w:rPr>
                    <w:rFonts w:hint="eastAsia" w:ascii="仿宋_GB2312" w:hAnsi="仿宋_GB2312" w:cs="仿宋_GB2312"/>
                    <w:color w:val="000000"/>
                    <w:sz w:val="21"/>
                    <w:szCs w:val="21"/>
                    <w:lang w:eastAsia="zh-CN"/>
                  </w:rPr>
                  <w:delText xml:space="preserve">F021 消费贷款 </w:delText>
                </w:r>
              </w:del>
            </w:ins>
            <w:ins w:id="15641" w:author="user" w:date="2019-09-25T16:44:00Z">
              <w:del w:id="15642" w:author="user" w:date="2019-10-30T09:08:00Z">
                <w:r>
                  <w:rPr>
                    <w:rFonts w:hint="eastAsia" w:ascii="仿宋_GB2312" w:hAnsi="仿宋_GB2312" w:cs="仿宋_GB2312"/>
                    <w:color w:val="000000"/>
                    <w:sz w:val="21"/>
                    <w:szCs w:val="21"/>
                    <w:lang w:eastAsia="zh-CN"/>
                  </w:rPr>
                  <w:br w:type="textWrapping"/>
                </w:r>
              </w:del>
            </w:ins>
            <w:ins w:id="15643" w:author="user" w:date="2019-09-25T16:44:00Z">
              <w:del w:id="15644" w:author="user" w:date="2019-10-30T09:08:00Z">
                <w:r>
                  <w:rPr>
                    <w:rFonts w:hint="eastAsia" w:ascii="仿宋_GB2312" w:hAnsi="仿宋_GB2312" w:cs="仿宋_GB2312"/>
                    <w:color w:val="000000"/>
                    <w:sz w:val="21"/>
                    <w:szCs w:val="21"/>
                    <w:lang w:eastAsia="zh-CN"/>
                  </w:rPr>
                  <w:delText>F0211个人住房贷款</w:delText>
                </w:r>
              </w:del>
            </w:ins>
            <w:ins w:id="15645" w:author="user" w:date="2019-09-25T16:44:00Z">
              <w:del w:id="15646" w:author="user" w:date="2019-10-30T09:08:00Z">
                <w:r>
                  <w:rPr>
                    <w:rFonts w:hint="eastAsia" w:ascii="仿宋_GB2312" w:hAnsi="仿宋_GB2312" w:cs="仿宋_GB2312"/>
                    <w:color w:val="000000"/>
                    <w:sz w:val="21"/>
                    <w:szCs w:val="21"/>
                    <w:lang w:eastAsia="zh-CN"/>
                  </w:rPr>
                  <w:br w:type="textWrapping"/>
                </w:r>
              </w:del>
            </w:ins>
            <w:ins w:id="15647" w:author="user" w:date="2019-09-25T16:44:00Z">
              <w:del w:id="15648" w:author="user" w:date="2019-10-30T09:08:00Z">
                <w:r>
                  <w:rPr>
                    <w:rFonts w:hint="eastAsia" w:ascii="仿宋_GB2312" w:hAnsi="仿宋_GB2312" w:cs="仿宋_GB2312"/>
                    <w:color w:val="000000"/>
                    <w:sz w:val="21"/>
                    <w:szCs w:val="21"/>
                    <w:lang w:eastAsia="zh-CN"/>
                  </w:rPr>
                  <w:delText xml:space="preserve">F02111  新建房贷款 </w:delText>
                </w:r>
              </w:del>
            </w:ins>
            <w:ins w:id="15649" w:author="user" w:date="2019-09-25T16:44:00Z">
              <w:del w:id="15650" w:author="user" w:date="2019-10-30T09:08:00Z">
                <w:r>
                  <w:rPr>
                    <w:rFonts w:hint="eastAsia" w:ascii="仿宋_GB2312" w:hAnsi="仿宋_GB2312" w:cs="仿宋_GB2312"/>
                    <w:color w:val="000000"/>
                    <w:sz w:val="21"/>
                    <w:szCs w:val="21"/>
                    <w:lang w:eastAsia="zh-CN"/>
                  </w:rPr>
                  <w:br w:type="textWrapping"/>
                </w:r>
              </w:del>
            </w:ins>
            <w:ins w:id="15651" w:author="user" w:date="2019-09-25T16:44:00Z">
              <w:del w:id="15652" w:author="user" w:date="2019-10-30T09:08:00Z">
                <w:r>
                  <w:rPr>
                    <w:rFonts w:hint="eastAsia" w:ascii="仿宋_GB2312" w:hAnsi="仿宋_GB2312" w:cs="仿宋_GB2312"/>
                    <w:color w:val="000000"/>
                    <w:sz w:val="21"/>
                    <w:szCs w:val="21"/>
                    <w:lang w:eastAsia="zh-CN"/>
                  </w:rPr>
                  <w:delText>F02112  再交易房贷款</w:delText>
                </w:r>
              </w:del>
            </w:ins>
            <w:ins w:id="15653" w:author="user" w:date="2019-09-25T16:44:00Z">
              <w:del w:id="15654" w:author="user" w:date="2019-10-30T09:08:00Z">
                <w:r>
                  <w:rPr>
                    <w:rFonts w:hint="eastAsia" w:ascii="仿宋_GB2312" w:hAnsi="仿宋_GB2312" w:cs="仿宋_GB2312"/>
                    <w:color w:val="000000"/>
                    <w:sz w:val="21"/>
                    <w:szCs w:val="21"/>
                    <w:lang w:eastAsia="zh-CN"/>
                  </w:rPr>
                  <w:br w:type="textWrapping"/>
                </w:r>
              </w:del>
            </w:ins>
            <w:ins w:id="15655" w:author="user" w:date="2019-09-25T16:44:00Z">
              <w:del w:id="15656" w:author="user" w:date="2019-10-30T09:08:00Z">
                <w:r>
                  <w:rPr>
                    <w:rFonts w:hint="eastAsia" w:ascii="仿宋_GB2312" w:hAnsi="仿宋_GB2312" w:cs="仿宋_GB2312"/>
                    <w:color w:val="000000"/>
                    <w:sz w:val="21"/>
                    <w:szCs w:val="21"/>
                    <w:lang w:eastAsia="zh-CN"/>
                  </w:rPr>
                  <w:delText>F0212 个人汽车消费贷款</w:delText>
                </w:r>
              </w:del>
            </w:ins>
            <w:ins w:id="15657" w:author="user" w:date="2019-09-25T16:44:00Z">
              <w:del w:id="15658" w:author="user" w:date="2019-10-30T09:08:00Z">
                <w:r>
                  <w:rPr>
                    <w:rFonts w:hint="eastAsia" w:ascii="仿宋_GB2312" w:hAnsi="仿宋_GB2312" w:cs="仿宋_GB2312"/>
                    <w:color w:val="000000"/>
                    <w:sz w:val="21"/>
                    <w:szCs w:val="21"/>
                    <w:lang w:eastAsia="zh-CN"/>
                  </w:rPr>
                  <w:br w:type="textWrapping"/>
                </w:r>
              </w:del>
            </w:ins>
            <w:ins w:id="15659" w:author="user" w:date="2019-09-25T16:44:00Z">
              <w:del w:id="15660" w:author="user" w:date="2019-10-30T09:08:00Z">
                <w:r>
                  <w:rPr>
                    <w:rFonts w:hint="eastAsia" w:ascii="仿宋_GB2312" w:hAnsi="仿宋_GB2312" w:cs="仿宋_GB2312"/>
                    <w:color w:val="000000"/>
                    <w:sz w:val="21"/>
                    <w:szCs w:val="21"/>
                    <w:lang w:eastAsia="zh-CN"/>
                  </w:rPr>
                  <w:delText>F0213 助学贷款</w:delText>
                </w:r>
              </w:del>
            </w:ins>
            <w:ins w:id="15661" w:author="user" w:date="2019-09-25T16:44:00Z">
              <w:del w:id="15662" w:author="user" w:date="2019-10-30T09:08:00Z">
                <w:r>
                  <w:rPr>
                    <w:rFonts w:hint="eastAsia" w:ascii="仿宋_GB2312" w:hAnsi="仿宋_GB2312" w:cs="仿宋_GB2312"/>
                    <w:color w:val="000000"/>
                    <w:sz w:val="21"/>
                    <w:szCs w:val="21"/>
                    <w:lang w:eastAsia="zh-CN"/>
                  </w:rPr>
                  <w:br w:type="textWrapping"/>
                </w:r>
              </w:del>
            </w:ins>
            <w:ins w:id="15663" w:author="user" w:date="2019-09-25T16:44:00Z">
              <w:del w:id="15664" w:author="user" w:date="2019-10-30T09:08:00Z">
                <w:r>
                  <w:rPr>
                    <w:rFonts w:hint="eastAsia" w:ascii="仿宋_GB2312" w:hAnsi="仿宋_GB2312" w:cs="仿宋_GB2312"/>
                    <w:color w:val="000000"/>
                    <w:sz w:val="21"/>
                    <w:szCs w:val="21"/>
                    <w:lang w:eastAsia="zh-CN"/>
                  </w:rPr>
                  <w:delText>F02131 国家助学贷款</w:delText>
                </w:r>
              </w:del>
            </w:ins>
            <w:ins w:id="15665" w:author="user" w:date="2019-09-25T16:44:00Z">
              <w:del w:id="15666" w:author="user" w:date="2019-10-30T09:08:00Z">
                <w:r>
                  <w:rPr>
                    <w:rFonts w:hint="eastAsia" w:ascii="仿宋_GB2312" w:hAnsi="仿宋_GB2312" w:cs="仿宋_GB2312"/>
                    <w:color w:val="000000"/>
                    <w:sz w:val="21"/>
                    <w:szCs w:val="21"/>
                    <w:lang w:eastAsia="zh-CN"/>
                  </w:rPr>
                  <w:br w:type="textWrapping"/>
                </w:r>
              </w:del>
            </w:ins>
            <w:ins w:id="15667" w:author="user" w:date="2019-09-25T16:44:00Z">
              <w:del w:id="15668" w:author="user" w:date="2019-10-30T09:08:00Z">
                <w:r>
                  <w:rPr>
                    <w:rFonts w:hint="eastAsia" w:ascii="仿宋_GB2312" w:hAnsi="仿宋_GB2312" w:cs="仿宋_GB2312"/>
                    <w:color w:val="000000"/>
                    <w:sz w:val="21"/>
                    <w:szCs w:val="21"/>
                    <w:lang w:eastAsia="zh-CN"/>
                  </w:rPr>
                  <w:delText>F021311高校政策性助学贷款</w:delText>
                </w:r>
              </w:del>
            </w:ins>
            <w:ins w:id="15669" w:author="user" w:date="2019-09-25T16:44:00Z">
              <w:del w:id="15670" w:author="user" w:date="2019-10-30T09:08:00Z">
                <w:r>
                  <w:rPr>
                    <w:rFonts w:hint="eastAsia" w:ascii="仿宋_GB2312" w:hAnsi="仿宋_GB2312" w:cs="仿宋_GB2312"/>
                    <w:color w:val="000000"/>
                    <w:sz w:val="21"/>
                    <w:szCs w:val="21"/>
                    <w:lang w:eastAsia="zh-CN"/>
                  </w:rPr>
                  <w:br w:type="textWrapping"/>
                </w:r>
              </w:del>
            </w:ins>
            <w:ins w:id="15671" w:author="user" w:date="2019-09-25T16:44:00Z">
              <w:del w:id="15672" w:author="user" w:date="2019-10-30T09:08:00Z">
                <w:r>
                  <w:rPr>
                    <w:rFonts w:hint="eastAsia" w:ascii="仿宋_GB2312" w:hAnsi="仿宋_GB2312" w:cs="仿宋_GB2312"/>
                    <w:color w:val="000000"/>
                    <w:sz w:val="21"/>
                    <w:szCs w:val="21"/>
                    <w:lang w:eastAsia="zh-CN"/>
                  </w:rPr>
                  <w:delText>F021312生源地政策性助学贷款</w:delText>
                </w:r>
              </w:del>
            </w:ins>
            <w:ins w:id="15673" w:author="user" w:date="2019-09-25T16:44:00Z">
              <w:del w:id="15674" w:author="user" w:date="2019-10-30T09:08:00Z">
                <w:r>
                  <w:rPr>
                    <w:rFonts w:hint="eastAsia" w:ascii="仿宋_GB2312" w:hAnsi="仿宋_GB2312" w:cs="仿宋_GB2312"/>
                    <w:color w:val="000000"/>
                    <w:sz w:val="21"/>
                    <w:szCs w:val="21"/>
                    <w:lang w:eastAsia="zh-CN"/>
                  </w:rPr>
                  <w:br w:type="textWrapping"/>
                </w:r>
              </w:del>
            </w:ins>
            <w:ins w:id="15675" w:author="user" w:date="2019-09-25T16:44:00Z">
              <w:del w:id="15676" w:author="user" w:date="2019-10-30T09:08:00Z">
                <w:r>
                  <w:rPr>
                    <w:rFonts w:hint="eastAsia" w:ascii="仿宋_GB2312" w:hAnsi="仿宋_GB2312" w:cs="仿宋_GB2312"/>
                    <w:color w:val="000000"/>
                    <w:sz w:val="21"/>
                    <w:szCs w:val="21"/>
                    <w:lang w:eastAsia="zh-CN"/>
                  </w:rPr>
                  <w:delText>F021313其他政策性助学贷款</w:delText>
                </w:r>
              </w:del>
            </w:ins>
            <w:ins w:id="15677" w:author="user" w:date="2019-09-25T16:44:00Z">
              <w:del w:id="15678" w:author="user" w:date="2019-10-30T09:08:00Z">
                <w:r>
                  <w:rPr>
                    <w:rFonts w:hint="eastAsia" w:ascii="仿宋_GB2312" w:hAnsi="仿宋_GB2312" w:cs="仿宋_GB2312"/>
                    <w:color w:val="000000"/>
                    <w:sz w:val="21"/>
                    <w:szCs w:val="21"/>
                    <w:lang w:eastAsia="zh-CN"/>
                  </w:rPr>
                  <w:br w:type="textWrapping"/>
                </w:r>
              </w:del>
            </w:ins>
            <w:ins w:id="15679" w:author="user" w:date="2019-09-25T16:44:00Z">
              <w:del w:id="15680" w:author="user" w:date="2019-10-30T09:08:00Z">
                <w:r>
                  <w:rPr>
                    <w:rFonts w:hint="eastAsia" w:ascii="仿宋_GB2312" w:hAnsi="仿宋_GB2312" w:cs="仿宋_GB2312"/>
                    <w:color w:val="000000"/>
                    <w:sz w:val="21"/>
                    <w:szCs w:val="21"/>
                    <w:lang w:eastAsia="zh-CN"/>
                  </w:rPr>
                  <w:delText>F02132 一般商业性助学贷款</w:delText>
                </w:r>
              </w:del>
            </w:ins>
            <w:ins w:id="15681" w:author="user" w:date="2019-09-25T16:44:00Z">
              <w:del w:id="15682" w:author="user" w:date="2019-10-30T09:08:00Z">
                <w:r>
                  <w:rPr>
                    <w:rFonts w:hint="eastAsia" w:ascii="仿宋_GB2312" w:hAnsi="仿宋_GB2312" w:cs="仿宋_GB2312"/>
                    <w:color w:val="000000"/>
                    <w:sz w:val="21"/>
                    <w:szCs w:val="21"/>
                    <w:lang w:eastAsia="zh-CN"/>
                  </w:rPr>
                  <w:br w:type="textWrapping"/>
                </w:r>
              </w:del>
            </w:ins>
            <w:ins w:id="15683" w:author="user" w:date="2019-09-25T16:44:00Z">
              <w:del w:id="15684" w:author="user" w:date="2019-10-30T09:08:00Z">
                <w:r>
                  <w:rPr>
                    <w:rFonts w:hint="eastAsia" w:ascii="仿宋_GB2312" w:hAnsi="仿宋_GB2312" w:cs="仿宋_GB2312"/>
                    <w:color w:val="000000"/>
                    <w:sz w:val="21"/>
                    <w:szCs w:val="21"/>
                    <w:lang w:eastAsia="zh-CN"/>
                  </w:rPr>
                  <w:delText>F021321高校商业助学贷款</w:delText>
                </w:r>
              </w:del>
            </w:ins>
            <w:ins w:id="15685" w:author="user" w:date="2019-09-25T16:44:00Z">
              <w:del w:id="15686" w:author="user" w:date="2019-10-30T09:08:00Z">
                <w:r>
                  <w:rPr>
                    <w:rFonts w:hint="eastAsia" w:ascii="仿宋_GB2312" w:hAnsi="仿宋_GB2312" w:cs="仿宋_GB2312"/>
                    <w:color w:val="000000"/>
                    <w:sz w:val="21"/>
                    <w:szCs w:val="21"/>
                    <w:lang w:eastAsia="zh-CN"/>
                  </w:rPr>
                  <w:br w:type="textWrapping"/>
                </w:r>
              </w:del>
            </w:ins>
            <w:ins w:id="15687" w:author="user" w:date="2019-09-25T16:44:00Z">
              <w:del w:id="15688" w:author="user" w:date="2019-10-30T09:08:00Z">
                <w:r>
                  <w:rPr>
                    <w:rFonts w:hint="eastAsia" w:ascii="仿宋_GB2312" w:hAnsi="仿宋_GB2312" w:cs="仿宋_GB2312"/>
                    <w:color w:val="000000"/>
                    <w:sz w:val="21"/>
                    <w:szCs w:val="21"/>
                    <w:lang w:eastAsia="zh-CN"/>
                  </w:rPr>
                  <w:delText>F021322生源地商业助学贷款</w:delText>
                </w:r>
              </w:del>
            </w:ins>
            <w:ins w:id="15689" w:author="user" w:date="2019-09-25T16:44:00Z">
              <w:del w:id="15690" w:author="user" w:date="2019-10-30T09:08:00Z">
                <w:r>
                  <w:rPr>
                    <w:rFonts w:hint="eastAsia" w:ascii="仿宋_GB2312" w:hAnsi="仿宋_GB2312" w:cs="仿宋_GB2312"/>
                    <w:color w:val="000000"/>
                    <w:sz w:val="21"/>
                    <w:szCs w:val="21"/>
                    <w:lang w:eastAsia="zh-CN"/>
                  </w:rPr>
                  <w:br w:type="textWrapping"/>
                </w:r>
              </w:del>
            </w:ins>
            <w:ins w:id="15691" w:author="user" w:date="2019-09-25T16:44:00Z">
              <w:del w:id="15692" w:author="user" w:date="2019-10-30T09:08:00Z">
                <w:r>
                  <w:rPr>
                    <w:rFonts w:hint="eastAsia" w:ascii="仿宋_GB2312" w:hAnsi="仿宋_GB2312" w:cs="仿宋_GB2312"/>
                    <w:color w:val="000000"/>
                    <w:sz w:val="21"/>
                    <w:szCs w:val="21"/>
                    <w:lang w:eastAsia="zh-CN"/>
                  </w:rPr>
                  <w:delText>F021323其他商业助学贷款</w:delText>
                </w:r>
              </w:del>
            </w:ins>
            <w:ins w:id="15693" w:author="user" w:date="2019-09-25T16:44:00Z">
              <w:del w:id="15694" w:author="user" w:date="2019-10-30T09:08:00Z">
                <w:r>
                  <w:rPr>
                    <w:rFonts w:hint="eastAsia" w:ascii="仿宋_GB2312" w:hAnsi="仿宋_GB2312" w:cs="仿宋_GB2312"/>
                    <w:color w:val="000000"/>
                    <w:sz w:val="21"/>
                    <w:szCs w:val="21"/>
                    <w:lang w:eastAsia="zh-CN"/>
                  </w:rPr>
                  <w:br w:type="textWrapping"/>
                </w:r>
              </w:del>
            </w:ins>
            <w:ins w:id="15695" w:author="user" w:date="2019-09-25T16:44:00Z">
              <w:del w:id="15696" w:author="user" w:date="2019-10-30T09:08:00Z">
                <w:r>
                  <w:rPr>
                    <w:rFonts w:hint="eastAsia" w:ascii="仿宋_GB2312" w:hAnsi="仿宋_GB2312" w:cs="仿宋_GB2312"/>
                    <w:color w:val="000000"/>
                    <w:sz w:val="21"/>
                    <w:szCs w:val="21"/>
                    <w:lang w:eastAsia="zh-CN"/>
                  </w:rPr>
                  <w:delText>F0219 其他消费贷款</w:delText>
                </w:r>
              </w:del>
            </w:ins>
            <w:ins w:id="15697" w:author="user" w:date="2019-09-25T16:44:00Z">
              <w:del w:id="15698" w:author="user" w:date="2019-10-30T09:08:00Z">
                <w:r>
                  <w:rPr>
                    <w:rFonts w:hint="eastAsia" w:ascii="仿宋_GB2312" w:hAnsi="仿宋_GB2312" w:cs="仿宋_GB2312"/>
                    <w:color w:val="000000"/>
                    <w:sz w:val="21"/>
                    <w:szCs w:val="21"/>
                    <w:lang w:eastAsia="zh-CN"/>
                  </w:rPr>
                  <w:br w:type="textWrapping"/>
                </w:r>
              </w:del>
            </w:ins>
            <w:ins w:id="15699" w:author="user" w:date="2019-09-25T16:44:00Z">
              <w:del w:id="15700" w:author="user" w:date="2019-10-30T09:08:00Z">
                <w:r>
                  <w:rPr>
                    <w:rFonts w:hint="eastAsia" w:ascii="仿宋_GB2312" w:hAnsi="仿宋_GB2312" w:cs="仿宋_GB2312"/>
                    <w:color w:val="000000"/>
                    <w:sz w:val="21"/>
                    <w:szCs w:val="21"/>
                    <w:lang w:eastAsia="zh-CN"/>
                  </w:rPr>
                  <w:delText>F022 经营贷款</w:delText>
                </w:r>
              </w:del>
            </w:ins>
          </w:p>
          <w:p>
            <w:pPr>
              <w:spacing w:line="240" w:lineRule="auto"/>
              <w:jc w:val="both"/>
              <w:rPr>
                <w:ins w:id="15701" w:author="user" w:date="2019-09-25T16:44:00Z"/>
                <w:del w:id="15702" w:author="user" w:date="2019-10-30T09:08:00Z"/>
                <w:rFonts w:ascii="仿宋_GB2312" w:hAnsi="仿宋_GB2312" w:cs="仿宋_GB2312"/>
                <w:color w:val="000000"/>
                <w:sz w:val="21"/>
                <w:szCs w:val="21"/>
                <w:lang w:eastAsia="zh-CN"/>
              </w:rPr>
            </w:pPr>
            <w:ins w:id="15703" w:author="user" w:date="2019-09-25T16:44:00Z">
              <w:del w:id="15704" w:author="user" w:date="2019-10-30T09:08:00Z">
                <w:r>
                  <w:rPr>
                    <w:rFonts w:hint="eastAsia" w:ascii="仿宋_GB2312" w:hAnsi="仿宋_GB2312" w:cs="仿宋_GB2312"/>
                    <w:color w:val="000000"/>
                    <w:sz w:val="21"/>
                    <w:szCs w:val="21"/>
                    <w:lang w:eastAsia="zh-CN"/>
                  </w:rPr>
                  <w:delText>F0221 个人商业用房贷款</w:delText>
                </w:r>
              </w:del>
            </w:ins>
          </w:p>
          <w:p>
            <w:pPr>
              <w:spacing w:line="240" w:lineRule="auto"/>
              <w:rPr>
                <w:ins w:id="15705" w:author="user" w:date="2019-09-25T16:44:00Z"/>
                <w:del w:id="15706" w:author="user" w:date="2019-10-30T09:08:00Z"/>
                <w:rFonts w:ascii="仿宋_GB2312" w:hAnsi="仿宋_GB2312" w:cs="仿宋_GB2312"/>
                <w:color w:val="000000"/>
                <w:sz w:val="21"/>
                <w:szCs w:val="21"/>
                <w:lang w:eastAsia="zh-CN"/>
              </w:rPr>
            </w:pPr>
            <w:ins w:id="15707" w:author="user" w:date="2019-09-25T16:44:00Z">
              <w:del w:id="15708" w:author="user" w:date="2019-10-30T09:08:00Z">
                <w:r>
                  <w:rPr>
                    <w:rFonts w:hint="eastAsia" w:ascii="仿宋_GB2312" w:hAnsi="仿宋_GB2312" w:cs="仿宋_GB2312"/>
                    <w:color w:val="000000"/>
                    <w:sz w:val="21"/>
                    <w:szCs w:val="21"/>
                    <w:lang w:eastAsia="zh-CN"/>
                  </w:rPr>
                  <w:delText>F0222</w:delText>
                </w:r>
              </w:del>
            </w:ins>
            <w:ins w:id="15709" w:author="user" w:date="2019-09-25T16:44:00Z">
              <w:del w:id="15710" w:author="user" w:date="2019-10-30T09:08:00Z">
                <w:r>
                  <w:rPr>
                    <w:rFonts w:ascii="仿宋_GB2312" w:hAnsi="仿宋_GB2312" w:cs="仿宋_GB2312"/>
                    <w:color w:val="000000"/>
                    <w:sz w:val="21"/>
                    <w:szCs w:val="21"/>
                    <w:lang w:eastAsia="zh-CN"/>
                  </w:rPr>
                  <w:delText xml:space="preserve"> </w:delText>
                </w:r>
              </w:del>
            </w:ins>
            <w:ins w:id="15711" w:author="user" w:date="2019-09-25T16:44:00Z">
              <w:del w:id="15712" w:author="user" w:date="2019-10-30T09:08:00Z">
                <w:r>
                  <w:rPr>
                    <w:rFonts w:hint="eastAsia" w:ascii="仿宋_GB2312" w:hAnsi="仿宋_GB2312" w:cs="仿宋_GB2312"/>
                    <w:color w:val="000000"/>
                    <w:sz w:val="21"/>
                    <w:szCs w:val="21"/>
                    <w:lang w:eastAsia="zh-CN"/>
                  </w:rPr>
                  <w:delText>其他经营贷款</w:delText>
                </w:r>
              </w:del>
            </w:ins>
            <w:ins w:id="15713" w:author="user" w:date="2019-09-25T16:44:00Z">
              <w:del w:id="15714" w:author="user" w:date="2019-10-30T09:08:00Z">
                <w:r>
                  <w:rPr>
                    <w:rFonts w:hint="eastAsia" w:ascii="仿宋_GB2312" w:hAnsi="仿宋_GB2312" w:cs="仿宋_GB2312"/>
                    <w:color w:val="000000"/>
                    <w:sz w:val="21"/>
                    <w:szCs w:val="21"/>
                    <w:lang w:eastAsia="zh-CN"/>
                  </w:rPr>
                  <w:br w:type="textWrapping"/>
                </w:r>
              </w:del>
            </w:ins>
            <w:ins w:id="15715" w:author="user" w:date="2019-09-25T16:44:00Z">
              <w:del w:id="15716" w:author="user" w:date="2019-10-30T09:08:00Z">
                <w:r>
                  <w:rPr>
                    <w:rFonts w:hint="eastAsia" w:ascii="仿宋_GB2312" w:hAnsi="仿宋_GB2312" w:cs="仿宋_GB2312"/>
                    <w:color w:val="000000"/>
                    <w:sz w:val="21"/>
                    <w:szCs w:val="21"/>
                    <w:lang w:eastAsia="zh-CN"/>
                  </w:rPr>
                  <w:delText>F023 固定资产贷款</w:delText>
                </w:r>
              </w:del>
            </w:ins>
            <w:ins w:id="15717" w:author="user" w:date="2019-09-25T16:44:00Z">
              <w:del w:id="15718" w:author="user" w:date="2019-10-30T09:08:00Z">
                <w:r>
                  <w:rPr>
                    <w:rFonts w:hint="eastAsia" w:ascii="仿宋_GB2312" w:hAnsi="仿宋_GB2312" w:cs="仿宋_GB2312"/>
                    <w:color w:val="000000"/>
                    <w:sz w:val="21"/>
                    <w:szCs w:val="21"/>
                    <w:lang w:eastAsia="zh-CN"/>
                  </w:rPr>
                  <w:br w:type="textWrapping"/>
                </w:r>
              </w:del>
            </w:ins>
            <w:ins w:id="15719" w:author="user" w:date="2019-09-25T16:44:00Z">
              <w:del w:id="15720" w:author="user" w:date="2019-10-30T09:08:00Z">
                <w:r>
                  <w:rPr>
                    <w:rFonts w:hint="eastAsia" w:ascii="仿宋_GB2312" w:hAnsi="仿宋_GB2312" w:cs="仿宋_GB2312"/>
                    <w:color w:val="000000"/>
                    <w:sz w:val="21"/>
                    <w:szCs w:val="21"/>
                    <w:lang w:eastAsia="zh-CN"/>
                  </w:rPr>
                  <w:delText>F0231 项目贷款</w:delText>
                </w:r>
              </w:del>
            </w:ins>
            <w:ins w:id="15721" w:author="user" w:date="2019-09-25T16:44:00Z">
              <w:del w:id="15722" w:author="user" w:date="2019-10-30T09:08:00Z">
                <w:r>
                  <w:rPr>
                    <w:rFonts w:hint="eastAsia" w:ascii="仿宋_GB2312" w:hAnsi="仿宋_GB2312" w:cs="仿宋_GB2312"/>
                    <w:color w:val="000000"/>
                    <w:sz w:val="21"/>
                    <w:szCs w:val="21"/>
                    <w:lang w:eastAsia="zh-CN"/>
                  </w:rPr>
                  <w:br w:type="textWrapping"/>
                </w:r>
              </w:del>
            </w:ins>
            <w:ins w:id="15723" w:author="user" w:date="2019-09-25T16:44:00Z">
              <w:del w:id="15724" w:author="user" w:date="2019-10-30T09:08:00Z">
                <w:r>
                  <w:rPr>
                    <w:rFonts w:hint="eastAsia" w:ascii="仿宋_GB2312" w:hAnsi="仿宋_GB2312" w:cs="仿宋_GB2312"/>
                    <w:color w:val="000000"/>
                    <w:sz w:val="21"/>
                    <w:szCs w:val="21"/>
                    <w:lang w:eastAsia="zh-CN"/>
                  </w:rPr>
                  <w:delText>F023101 基本建设贷款</w:delText>
                </w:r>
              </w:del>
            </w:ins>
            <w:ins w:id="15725" w:author="user" w:date="2019-09-25T16:44:00Z">
              <w:del w:id="15726" w:author="user" w:date="2019-10-30T09:08:00Z">
                <w:r>
                  <w:rPr>
                    <w:rFonts w:hint="eastAsia" w:ascii="仿宋_GB2312" w:hAnsi="仿宋_GB2312" w:cs="仿宋_GB2312"/>
                    <w:color w:val="000000"/>
                    <w:sz w:val="21"/>
                    <w:szCs w:val="21"/>
                    <w:lang w:eastAsia="zh-CN"/>
                  </w:rPr>
                  <w:br w:type="textWrapping"/>
                </w:r>
              </w:del>
            </w:ins>
            <w:ins w:id="15727" w:author="user" w:date="2019-09-25T16:44:00Z">
              <w:del w:id="15728" w:author="user" w:date="2019-10-30T09:08:00Z">
                <w:r>
                  <w:rPr>
                    <w:rFonts w:hint="eastAsia" w:ascii="仿宋_GB2312" w:hAnsi="仿宋_GB2312" w:cs="仿宋_GB2312"/>
                    <w:color w:val="000000"/>
                    <w:sz w:val="21"/>
                    <w:szCs w:val="21"/>
                    <w:lang w:eastAsia="zh-CN"/>
                  </w:rPr>
                  <w:delText>F023102 技术改造贷款</w:delText>
                </w:r>
              </w:del>
            </w:ins>
            <w:ins w:id="15729" w:author="user" w:date="2019-09-25T16:44:00Z">
              <w:del w:id="15730" w:author="user" w:date="2019-10-30T09:08:00Z">
                <w:r>
                  <w:rPr>
                    <w:rFonts w:hint="eastAsia" w:ascii="仿宋_GB2312" w:hAnsi="仿宋_GB2312" w:cs="仿宋_GB2312"/>
                    <w:color w:val="000000"/>
                    <w:sz w:val="21"/>
                    <w:szCs w:val="21"/>
                    <w:lang w:eastAsia="zh-CN"/>
                  </w:rPr>
                  <w:br w:type="textWrapping"/>
                </w:r>
              </w:del>
            </w:ins>
            <w:ins w:id="15731" w:author="user" w:date="2019-09-25T16:44:00Z">
              <w:del w:id="15732" w:author="user" w:date="2019-10-30T09:08:00Z">
                <w:r>
                  <w:rPr>
                    <w:rFonts w:hint="eastAsia" w:ascii="仿宋_GB2312" w:hAnsi="仿宋_GB2312" w:cs="仿宋_GB2312"/>
                    <w:color w:val="000000"/>
                    <w:sz w:val="21"/>
                    <w:szCs w:val="21"/>
                    <w:lang w:eastAsia="zh-CN"/>
                  </w:rPr>
                  <w:delText>F023103 科技开发贷款</w:delText>
                </w:r>
              </w:del>
            </w:ins>
            <w:ins w:id="15733" w:author="user" w:date="2019-09-25T16:44:00Z">
              <w:del w:id="15734" w:author="user" w:date="2019-10-30T09:08:00Z">
                <w:r>
                  <w:rPr>
                    <w:rFonts w:hint="eastAsia" w:ascii="仿宋_GB2312" w:hAnsi="仿宋_GB2312" w:cs="仿宋_GB2312"/>
                    <w:color w:val="000000"/>
                    <w:sz w:val="21"/>
                    <w:szCs w:val="21"/>
                    <w:lang w:eastAsia="zh-CN"/>
                  </w:rPr>
                  <w:br w:type="textWrapping"/>
                </w:r>
              </w:del>
            </w:ins>
            <w:ins w:id="15735" w:author="user" w:date="2019-09-25T16:44:00Z">
              <w:del w:id="15736" w:author="user" w:date="2019-10-30T09:08:00Z">
                <w:r>
                  <w:rPr>
                    <w:rFonts w:hint="eastAsia" w:ascii="仿宋_GB2312" w:hAnsi="仿宋_GB2312" w:cs="仿宋_GB2312"/>
                    <w:color w:val="000000"/>
                    <w:sz w:val="21"/>
                    <w:szCs w:val="21"/>
                    <w:lang w:eastAsia="zh-CN"/>
                  </w:rPr>
                  <w:delText>F023104 商业网点贷款</w:delText>
                </w:r>
              </w:del>
            </w:ins>
            <w:ins w:id="15737" w:author="user" w:date="2019-09-25T16:44:00Z">
              <w:del w:id="15738" w:author="user" w:date="2019-10-30T09:08:00Z">
                <w:r>
                  <w:rPr>
                    <w:rFonts w:hint="eastAsia" w:ascii="仿宋_GB2312" w:hAnsi="仿宋_GB2312" w:cs="仿宋_GB2312"/>
                    <w:color w:val="000000"/>
                    <w:sz w:val="21"/>
                    <w:szCs w:val="21"/>
                    <w:lang w:eastAsia="zh-CN"/>
                  </w:rPr>
                  <w:br w:type="textWrapping"/>
                </w:r>
              </w:del>
            </w:ins>
            <w:ins w:id="15739" w:author="user" w:date="2019-09-25T16:44:00Z">
              <w:del w:id="15740" w:author="user" w:date="2019-10-30T09:08:00Z">
                <w:r>
                  <w:rPr>
                    <w:rFonts w:hint="eastAsia" w:ascii="仿宋_GB2312" w:hAnsi="仿宋_GB2312" w:cs="仿宋_GB2312"/>
                    <w:color w:val="000000"/>
                    <w:sz w:val="21"/>
                    <w:szCs w:val="21"/>
                    <w:lang w:eastAsia="zh-CN"/>
                  </w:rPr>
                  <w:delText>F023105 地产开发贷款</w:delText>
                </w:r>
              </w:del>
            </w:ins>
            <w:ins w:id="15741" w:author="user" w:date="2019-09-25T16:44:00Z">
              <w:del w:id="15742" w:author="user" w:date="2019-10-30T09:08:00Z">
                <w:r>
                  <w:rPr>
                    <w:rFonts w:hint="eastAsia" w:ascii="仿宋_GB2312" w:hAnsi="仿宋_GB2312" w:cs="仿宋_GB2312"/>
                    <w:color w:val="000000"/>
                    <w:sz w:val="21"/>
                    <w:szCs w:val="21"/>
                    <w:lang w:eastAsia="zh-CN"/>
                  </w:rPr>
                  <w:br w:type="textWrapping"/>
                </w:r>
              </w:del>
            </w:ins>
            <w:ins w:id="15743" w:author="user" w:date="2019-09-25T16:44:00Z">
              <w:del w:id="15744" w:author="user" w:date="2019-10-30T09:08:00Z">
                <w:r>
                  <w:rPr>
                    <w:rFonts w:hint="eastAsia" w:ascii="仿宋_GB2312" w:hAnsi="仿宋_GB2312" w:cs="仿宋_GB2312"/>
                    <w:color w:val="000000"/>
                    <w:sz w:val="21"/>
                    <w:szCs w:val="21"/>
                    <w:lang w:eastAsia="zh-CN"/>
                  </w:rPr>
                  <w:delText>F0231051 政府土地储备机构贷款</w:delText>
                </w:r>
              </w:del>
            </w:ins>
            <w:ins w:id="15745" w:author="user" w:date="2019-09-25T16:44:00Z">
              <w:del w:id="15746" w:author="user" w:date="2019-10-30T09:08:00Z">
                <w:r>
                  <w:rPr>
                    <w:rFonts w:hint="eastAsia" w:ascii="仿宋_GB2312" w:hAnsi="仿宋_GB2312" w:cs="仿宋_GB2312"/>
                    <w:color w:val="000000"/>
                    <w:sz w:val="21"/>
                    <w:szCs w:val="21"/>
                    <w:lang w:eastAsia="zh-CN"/>
                  </w:rPr>
                  <w:br w:type="textWrapping"/>
                </w:r>
              </w:del>
            </w:ins>
            <w:ins w:id="15747" w:author="user" w:date="2019-09-25T16:44:00Z">
              <w:del w:id="15748" w:author="user" w:date="2019-10-30T09:08:00Z">
                <w:r>
                  <w:rPr>
                    <w:rFonts w:hint="eastAsia" w:ascii="仿宋_GB2312" w:hAnsi="仿宋_GB2312" w:cs="仿宋_GB2312"/>
                    <w:color w:val="000000"/>
                    <w:sz w:val="21"/>
                    <w:szCs w:val="21"/>
                    <w:lang w:eastAsia="zh-CN"/>
                  </w:rPr>
                  <w:delText>F023106 房产开发贷款</w:delText>
                </w:r>
              </w:del>
            </w:ins>
            <w:ins w:id="15749" w:author="user" w:date="2019-09-25T16:44:00Z">
              <w:del w:id="15750" w:author="user" w:date="2019-10-30T09:08:00Z">
                <w:r>
                  <w:rPr>
                    <w:rFonts w:hint="eastAsia" w:ascii="仿宋_GB2312" w:hAnsi="仿宋_GB2312" w:cs="仿宋_GB2312"/>
                    <w:color w:val="000000"/>
                    <w:sz w:val="21"/>
                    <w:szCs w:val="21"/>
                    <w:lang w:eastAsia="zh-CN"/>
                  </w:rPr>
                  <w:br w:type="textWrapping"/>
                </w:r>
              </w:del>
            </w:ins>
            <w:ins w:id="15751" w:author="user" w:date="2019-09-25T16:44:00Z">
              <w:del w:id="15752" w:author="user" w:date="2019-10-30T09:08:00Z">
                <w:r>
                  <w:rPr>
                    <w:rFonts w:hint="eastAsia" w:ascii="仿宋_GB2312" w:hAnsi="仿宋_GB2312" w:cs="仿宋_GB2312"/>
                    <w:color w:val="000000"/>
                    <w:sz w:val="21"/>
                    <w:szCs w:val="21"/>
                    <w:lang w:eastAsia="zh-CN"/>
                  </w:rPr>
                  <w:delText>F0231061住房开发贷款</w:delText>
                </w:r>
              </w:del>
            </w:ins>
            <w:ins w:id="15753" w:author="user" w:date="2019-09-25T16:44:00Z">
              <w:del w:id="15754" w:author="user" w:date="2019-10-30T09:08:00Z">
                <w:r>
                  <w:rPr>
                    <w:rFonts w:hint="eastAsia" w:ascii="仿宋_GB2312" w:hAnsi="仿宋_GB2312" w:cs="仿宋_GB2312"/>
                    <w:color w:val="000000"/>
                    <w:sz w:val="21"/>
                    <w:szCs w:val="21"/>
                    <w:lang w:eastAsia="zh-CN"/>
                  </w:rPr>
                  <w:br w:type="textWrapping"/>
                </w:r>
              </w:del>
            </w:ins>
            <w:ins w:id="15755" w:author="user" w:date="2019-09-25T16:44:00Z">
              <w:del w:id="15756" w:author="user" w:date="2019-10-30T09:08:00Z">
                <w:r>
                  <w:rPr>
                    <w:rFonts w:hint="eastAsia" w:ascii="仿宋_GB2312" w:hAnsi="仿宋_GB2312" w:cs="仿宋_GB2312"/>
                    <w:color w:val="000000"/>
                    <w:sz w:val="21"/>
                    <w:szCs w:val="21"/>
                    <w:lang w:eastAsia="zh-CN"/>
                  </w:rPr>
                  <w:delText>F02310611保障性住房开发贷款</w:delText>
                </w:r>
              </w:del>
            </w:ins>
            <w:ins w:id="15757" w:author="user" w:date="2019-09-25T16:44:00Z">
              <w:del w:id="15758" w:author="user" w:date="2019-10-30T09:08:00Z">
                <w:r>
                  <w:rPr>
                    <w:rFonts w:hint="eastAsia" w:ascii="仿宋_GB2312" w:hAnsi="仿宋_GB2312" w:cs="仿宋_GB2312"/>
                    <w:color w:val="000000"/>
                    <w:sz w:val="21"/>
                    <w:szCs w:val="21"/>
                    <w:lang w:eastAsia="zh-CN"/>
                  </w:rPr>
                  <w:br w:type="textWrapping"/>
                </w:r>
              </w:del>
            </w:ins>
            <w:ins w:id="15759" w:author="user" w:date="2019-09-25T16:44:00Z">
              <w:del w:id="15760" w:author="user" w:date="2019-10-30T09:08:00Z">
                <w:r>
                  <w:rPr>
                    <w:rFonts w:hint="eastAsia" w:ascii="仿宋_GB2312" w:hAnsi="仿宋_GB2312" w:cs="仿宋_GB2312"/>
                    <w:color w:val="000000"/>
                    <w:sz w:val="21"/>
                    <w:szCs w:val="21"/>
                    <w:lang w:eastAsia="zh-CN"/>
                  </w:rPr>
                  <w:delText>F0231062商业用房开发贷款</w:delText>
                </w:r>
              </w:del>
            </w:ins>
            <w:ins w:id="15761" w:author="user" w:date="2019-09-25T16:44:00Z">
              <w:del w:id="15762" w:author="user" w:date="2019-10-30T09:08:00Z">
                <w:r>
                  <w:rPr>
                    <w:rFonts w:hint="eastAsia" w:ascii="仿宋_GB2312" w:hAnsi="仿宋_GB2312" w:cs="仿宋_GB2312"/>
                    <w:color w:val="000000"/>
                    <w:sz w:val="21"/>
                    <w:szCs w:val="21"/>
                    <w:lang w:eastAsia="zh-CN"/>
                  </w:rPr>
                  <w:br w:type="textWrapping"/>
                </w:r>
              </w:del>
            </w:ins>
            <w:ins w:id="15763" w:author="user" w:date="2019-09-25T16:44:00Z">
              <w:del w:id="15764" w:author="user" w:date="2019-10-30T09:08:00Z">
                <w:r>
                  <w:rPr>
                    <w:rFonts w:hint="eastAsia" w:ascii="仿宋_GB2312" w:hAnsi="仿宋_GB2312" w:cs="仿宋_GB2312"/>
                    <w:color w:val="000000"/>
                    <w:sz w:val="21"/>
                    <w:szCs w:val="21"/>
                    <w:lang w:eastAsia="zh-CN"/>
                  </w:rPr>
                  <w:delText>F0231063其他房产开发贷款</w:delText>
                </w:r>
              </w:del>
            </w:ins>
            <w:ins w:id="15765" w:author="user" w:date="2019-09-25T16:44:00Z">
              <w:del w:id="15766" w:author="user" w:date="2019-10-30T09:08:00Z">
                <w:r>
                  <w:rPr>
                    <w:rFonts w:hint="eastAsia" w:ascii="仿宋_GB2312" w:hAnsi="仿宋_GB2312" w:cs="仿宋_GB2312"/>
                    <w:color w:val="000000"/>
                    <w:sz w:val="21"/>
                    <w:szCs w:val="21"/>
                    <w:lang w:eastAsia="zh-CN"/>
                  </w:rPr>
                  <w:br w:type="textWrapping"/>
                </w:r>
              </w:del>
            </w:ins>
            <w:ins w:id="15767" w:author="user" w:date="2019-09-25T16:44:00Z">
              <w:del w:id="15768" w:author="user" w:date="2019-10-30T09:08:00Z">
                <w:r>
                  <w:rPr>
                    <w:rFonts w:hint="eastAsia" w:ascii="仿宋_GB2312" w:hAnsi="仿宋_GB2312" w:cs="仿宋_GB2312"/>
                    <w:color w:val="000000"/>
                    <w:sz w:val="21"/>
                    <w:szCs w:val="21"/>
                    <w:lang w:eastAsia="zh-CN"/>
                  </w:rPr>
                  <w:delText>F023199其他项目贷款</w:delText>
                </w:r>
              </w:del>
            </w:ins>
            <w:ins w:id="15769" w:author="user" w:date="2019-09-25T16:44:00Z">
              <w:del w:id="15770" w:author="user" w:date="2019-10-30T09:08:00Z">
                <w:r>
                  <w:rPr>
                    <w:rFonts w:hint="eastAsia" w:ascii="仿宋_GB2312" w:hAnsi="仿宋_GB2312" w:cs="仿宋_GB2312"/>
                    <w:color w:val="000000"/>
                    <w:sz w:val="21"/>
                    <w:szCs w:val="21"/>
                    <w:lang w:eastAsia="zh-CN"/>
                  </w:rPr>
                  <w:br w:type="textWrapping"/>
                </w:r>
              </w:del>
            </w:ins>
            <w:ins w:id="15771" w:author="user" w:date="2019-09-25T16:44:00Z">
              <w:del w:id="15772" w:author="user" w:date="2019-10-30T09:08:00Z">
                <w:r>
                  <w:rPr>
                    <w:rFonts w:hint="eastAsia" w:ascii="仿宋_GB2312" w:hAnsi="仿宋_GB2312" w:cs="仿宋_GB2312"/>
                    <w:color w:val="000000"/>
                    <w:sz w:val="21"/>
                    <w:szCs w:val="21"/>
                    <w:lang w:eastAsia="zh-CN"/>
                  </w:rPr>
                  <w:delText>F0232 一般固定资产贷款</w:delText>
                </w:r>
              </w:del>
            </w:ins>
            <w:ins w:id="15773" w:author="user" w:date="2019-09-25T16:44:00Z">
              <w:del w:id="15774" w:author="user" w:date="2019-10-30T09:08:00Z">
                <w:r>
                  <w:rPr>
                    <w:rFonts w:hint="eastAsia" w:ascii="仿宋_GB2312" w:hAnsi="仿宋_GB2312" w:cs="仿宋_GB2312"/>
                    <w:color w:val="000000"/>
                    <w:sz w:val="21"/>
                    <w:szCs w:val="21"/>
                    <w:lang w:eastAsia="zh-CN"/>
                  </w:rPr>
                  <w:br w:type="textWrapping"/>
                </w:r>
              </w:del>
            </w:ins>
            <w:ins w:id="15775" w:author="user" w:date="2019-09-25T16:44:00Z">
              <w:del w:id="15776" w:author="user" w:date="2019-10-30T09:08:00Z">
                <w:r>
                  <w:rPr>
                    <w:rFonts w:hint="eastAsia" w:ascii="仿宋_GB2312" w:hAnsi="仿宋_GB2312" w:cs="仿宋_GB2312"/>
                    <w:color w:val="000000"/>
                    <w:sz w:val="21"/>
                    <w:szCs w:val="21"/>
                    <w:lang w:eastAsia="zh-CN"/>
                  </w:rPr>
                  <w:delText>F023201 企业购房贷款</w:delText>
                </w:r>
              </w:del>
            </w:ins>
            <w:ins w:id="15777" w:author="user" w:date="2019-09-25T16:44:00Z">
              <w:del w:id="15778" w:author="user" w:date="2019-10-30T09:08:00Z">
                <w:r>
                  <w:rPr>
                    <w:rFonts w:hint="eastAsia" w:ascii="仿宋_GB2312" w:hAnsi="仿宋_GB2312" w:cs="仿宋_GB2312"/>
                    <w:color w:val="000000"/>
                    <w:sz w:val="21"/>
                    <w:szCs w:val="21"/>
                    <w:lang w:eastAsia="zh-CN"/>
                  </w:rPr>
                  <w:br w:type="textWrapping"/>
                </w:r>
              </w:del>
            </w:ins>
            <w:ins w:id="15779" w:author="user" w:date="2019-09-25T16:44:00Z">
              <w:del w:id="15780" w:author="user" w:date="2019-10-30T09:08:00Z">
                <w:r>
                  <w:rPr>
                    <w:rFonts w:hint="eastAsia" w:ascii="仿宋_GB2312" w:hAnsi="仿宋_GB2312" w:cs="仿宋_GB2312"/>
                    <w:color w:val="000000"/>
                    <w:sz w:val="21"/>
                    <w:szCs w:val="21"/>
                    <w:lang w:eastAsia="zh-CN"/>
                  </w:rPr>
                  <w:delText>F0232011 商业用房贷款</w:delText>
                </w:r>
              </w:del>
            </w:ins>
            <w:ins w:id="15781" w:author="user" w:date="2019-09-25T16:44:00Z">
              <w:del w:id="15782" w:author="user" w:date="2019-10-30T09:08:00Z">
                <w:r>
                  <w:rPr>
                    <w:rFonts w:hint="eastAsia" w:ascii="仿宋_GB2312" w:hAnsi="仿宋_GB2312" w:cs="仿宋_GB2312"/>
                    <w:color w:val="000000"/>
                    <w:sz w:val="21"/>
                    <w:szCs w:val="21"/>
                    <w:lang w:eastAsia="zh-CN"/>
                  </w:rPr>
                  <w:br w:type="textWrapping"/>
                </w:r>
              </w:del>
            </w:ins>
            <w:ins w:id="15783" w:author="user" w:date="2019-09-25T16:44:00Z">
              <w:del w:id="15784" w:author="user" w:date="2019-10-30T09:08:00Z">
                <w:r>
                  <w:rPr>
                    <w:rFonts w:hint="eastAsia" w:ascii="仿宋_GB2312" w:hAnsi="仿宋_GB2312" w:cs="仿宋_GB2312"/>
                    <w:color w:val="000000"/>
                    <w:sz w:val="21"/>
                    <w:szCs w:val="21"/>
                    <w:lang w:eastAsia="zh-CN"/>
                  </w:rPr>
                  <w:delText>F0232012 住房贷款</w:delText>
                </w:r>
              </w:del>
            </w:ins>
            <w:ins w:id="15785" w:author="user" w:date="2019-09-25T16:44:00Z">
              <w:del w:id="15786" w:author="user" w:date="2019-10-30T09:08:00Z">
                <w:r>
                  <w:rPr>
                    <w:rFonts w:hint="eastAsia" w:ascii="仿宋_GB2312" w:hAnsi="仿宋_GB2312" w:cs="仿宋_GB2312"/>
                    <w:color w:val="000000"/>
                    <w:sz w:val="21"/>
                    <w:szCs w:val="21"/>
                    <w:lang w:eastAsia="zh-CN"/>
                  </w:rPr>
                  <w:br w:type="textWrapping"/>
                </w:r>
              </w:del>
            </w:ins>
            <w:ins w:id="15787" w:author="user" w:date="2019-09-25T16:44:00Z">
              <w:del w:id="15788" w:author="user" w:date="2019-10-30T09:08:00Z">
                <w:r>
                  <w:rPr>
                    <w:rFonts w:hint="eastAsia" w:ascii="仿宋_GB2312" w:hAnsi="仿宋_GB2312" w:cs="仿宋_GB2312"/>
                    <w:color w:val="000000"/>
                    <w:sz w:val="21"/>
                    <w:szCs w:val="21"/>
                    <w:lang w:eastAsia="zh-CN"/>
                  </w:rPr>
                  <w:delText>F023202   机关团体购房贷款</w:delText>
                </w:r>
              </w:del>
            </w:ins>
            <w:ins w:id="15789" w:author="user" w:date="2019-09-25T16:44:00Z">
              <w:del w:id="15790" w:author="user" w:date="2019-10-30T09:08:00Z">
                <w:r>
                  <w:rPr>
                    <w:rFonts w:hint="eastAsia" w:ascii="仿宋_GB2312" w:hAnsi="仿宋_GB2312" w:cs="仿宋_GB2312"/>
                    <w:color w:val="000000"/>
                    <w:sz w:val="21"/>
                    <w:szCs w:val="21"/>
                    <w:lang w:eastAsia="zh-CN"/>
                  </w:rPr>
                  <w:br w:type="textWrapping"/>
                </w:r>
              </w:del>
            </w:ins>
            <w:ins w:id="15791" w:author="user" w:date="2019-09-25T16:44:00Z">
              <w:del w:id="15792" w:author="user" w:date="2019-10-30T09:08:00Z">
                <w:r>
                  <w:rPr>
                    <w:rFonts w:hint="eastAsia" w:ascii="仿宋_GB2312" w:hAnsi="仿宋_GB2312" w:cs="仿宋_GB2312"/>
                    <w:color w:val="000000"/>
                    <w:sz w:val="21"/>
                    <w:szCs w:val="21"/>
                    <w:lang w:eastAsia="zh-CN"/>
                  </w:rPr>
                  <w:delText>F0232021  机关团体商业用房贷款</w:delText>
                </w:r>
              </w:del>
            </w:ins>
            <w:ins w:id="15793" w:author="user" w:date="2019-09-25T16:44:00Z">
              <w:del w:id="15794" w:author="user" w:date="2019-10-30T09:08:00Z">
                <w:r>
                  <w:rPr>
                    <w:rFonts w:hint="eastAsia" w:ascii="仿宋_GB2312" w:hAnsi="仿宋_GB2312" w:cs="仿宋_GB2312"/>
                    <w:color w:val="000000"/>
                    <w:sz w:val="21"/>
                    <w:szCs w:val="21"/>
                    <w:lang w:eastAsia="zh-CN"/>
                  </w:rPr>
                  <w:br w:type="textWrapping"/>
                </w:r>
              </w:del>
            </w:ins>
            <w:ins w:id="15795" w:author="user" w:date="2019-09-25T16:44:00Z">
              <w:del w:id="15796" w:author="user" w:date="2019-10-30T09:08:00Z">
                <w:r>
                  <w:rPr>
                    <w:rFonts w:hint="eastAsia" w:ascii="仿宋_GB2312" w:hAnsi="仿宋_GB2312" w:cs="仿宋_GB2312"/>
                    <w:color w:val="000000"/>
                    <w:sz w:val="21"/>
                    <w:szCs w:val="21"/>
                    <w:lang w:eastAsia="zh-CN"/>
                  </w:rPr>
                  <w:delText>F0232022  机关团体住房贷款</w:delText>
                </w:r>
              </w:del>
            </w:ins>
            <w:ins w:id="15797" w:author="user" w:date="2019-09-25T16:44:00Z">
              <w:del w:id="15798" w:author="user" w:date="2019-10-30T09:08:00Z">
                <w:r>
                  <w:rPr>
                    <w:rFonts w:hint="eastAsia" w:ascii="仿宋_GB2312" w:hAnsi="仿宋_GB2312" w:cs="仿宋_GB2312"/>
                    <w:color w:val="000000"/>
                    <w:sz w:val="21"/>
                    <w:szCs w:val="21"/>
                    <w:lang w:eastAsia="zh-CN"/>
                  </w:rPr>
                  <w:br w:type="textWrapping"/>
                </w:r>
              </w:del>
            </w:ins>
            <w:ins w:id="15799" w:author="user" w:date="2019-09-25T16:44:00Z">
              <w:del w:id="15800" w:author="user" w:date="2019-10-30T09:08:00Z">
                <w:r>
                  <w:rPr>
                    <w:rFonts w:hint="eastAsia" w:ascii="仿宋_GB2312" w:hAnsi="仿宋_GB2312" w:cs="仿宋_GB2312"/>
                    <w:color w:val="000000"/>
                    <w:sz w:val="21"/>
                    <w:szCs w:val="21"/>
                    <w:lang w:eastAsia="zh-CN"/>
                  </w:rPr>
                  <w:delText>F023299  其他一般固定资产贷款</w:delText>
                </w:r>
              </w:del>
            </w:ins>
            <w:ins w:id="15801" w:author="user" w:date="2019-09-25T16:44:00Z">
              <w:del w:id="15802" w:author="user" w:date="2019-10-30T09:08:00Z">
                <w:r>
                  <w:rPr>
                    <w:rFonts w:hint="eastAsia" w:ascii="仿宋_GB2312" w:hAnsi="仿宋_GB2312" w:cs="仿宋_GB2312"/>
                    <w:color w:val="000000"/>
                    <w:sz w:val="21"/>
                    <w:szCs w:val="21"/>
                    <w:lang w:eastAsia="zh-CN"/>
                  </w:rPr>
                  <w:br w:type="textWrapping"/>
                </w:r>
              </w:del>
            </w:ins>
            <w:ins w:id="15803" w:author="user" w:date="2019-09-25T16:44:00Z">
              <w:del w:id="15804" w:author="user" w:date="2019-10-30T09:08:00Z">
                <w:r>
                  <w:rPr>
                    <w:rFonts w:hint="eastAsia" w:ascii="仿宋_GB2312" w:hAnsi="仿宋_GB2312" w:cs="仿宋_GB2312"/>
                    <w:color w:val="000000"/>
                    <w:sz w:val="21"/>
                    <w:szCs w:val="21"/>
                    <w:lang w:eastAsia="zh-CN"/>
                  </w:rPr>
                  <w:delText>F03 拆借</w:delText>
                </w:r>
              </w:del>
            </w:ins>
            <w:ins w:id="15805" w:author="user" w:date="2019-09-25T16:44:00Z">
              <w:del w:id="15806" w:author="user" w:date="2019-10-30T09:08:00Z">
                <w:r>
                  <w:rPr>
                    <w:rFonts w:hint="eastAsia" w:ascii="仿宋_GB2312" w:hAnsi="仿宋_GB2312" w:cs="仿宋_GB2312"/>
                    <w:color w:val="000000"/>
                    <w:sz w:val="21"/>
                    <w:szCs w:val="21"/>
                    <w:lang w:eastAsia="zh-CN"/>
                  </w:rPr>
                  <w:br w:type="textWrapping"/>
                </w:r>
              </w:del>
            </w:ins>
            <w:ins w:id="15807" w:author="user" w:date="2019-09-25T16:44:00Z">
              <w:del w:id="15808" w:author="user" w:date="2019-10-30T09:08:00Z">
                <w:r>
                  <w:rPr>
                    <w:rFonts w:hint="eastAsia" w:ascii="仿宋_GB2312" w:hAnsi="仿宋_GB2312" w:cs="仿宋_GB2312"/>
                    <w:color w:val="000000"/>
                    <w:sz w:val="21"/>
                    <w:szCs w:val="21"/>
                    <w:lang w:eastAsia="zh-CN"/>
                  </w:rPr>
                  <w:delText>F04 透支</w:delText>
                </w:r>
              </w:del>
            </w:ins>
            <w:ins w:id="15809" w:author="user" w:date="2019-09-25T16:44:00Z">
              <w:del w:id="15810" w:author="user" w:date="2019-10-30T09:08:00Z">
                <w:r>
                  <w:rPr>
                    <w:rFonts w:hint="eastAsia" w:ascii="仿宋_GB2312" w:hAnsi="仿宋_GB2312" w:cs="仿宋_GB2312"/>
                    <w:color w:val="000000"/>
                    <w:sz w:val="21"/>
                    <w:szCs w:val="21"/>
                    <w:lang w:eastAsia="zh-CN"/>
                  </w:rPr>
                  <w:br w:type="textWrapping"/>
                </w:r>
              </w:del>
            </w:ins>
            <w:ins w:id="15811" w:author="user" w:date="2019-09-25T16:44:00Z">
              <w:del w:id="15812" w:author="user" w:date="2019-10-30T09:08:00Z">
                <w:r>
                  <w:rPr>
                    <w:rFonts w:hint="eastAsia" w:ascii="仿宋_GB2312" w:hAnsi="仿宋_GB2312" w:cs="仿宋_GB2312"/>
                    <w:color w:val="000000"/>
                    <w:sz w:val="21"/>
                    <w:szCs w:val="21"/>
                    <w:lang w:eastAsia="zh-CN"/>
                  </w:rPr>
                  <w:delText>F041 账户透支</w:delText>
                </w:r>
              </w:del>
            </w:ins>
            <w:ins w:id="15813" w:author="user" w:date="2019-09-25T16:44:00Z">
              <w:del w:id="15814" w:author="user" w:date="2019-10-30T09:08:00Z">
                <w:r>
                  <w:rPr>
                    <w:rFonts w:hint="eastAsia" w:ascii="仿宋_GB2312" w:hAnsi="仿宋_GB2312" w:cs="仿宋_GB2312"/>
                    <w:color w:val="000000"/>
                    <w:sz w:val="21"/>
                    <w:szCs w:val="21"/>
                    <w:lang w:eastAsia="zh-CN"/>
                  </w:rPr>
                  <w:br w:type="textWrapping"/>
                </w:r>
              </w:del>
            </w:ins>
            <w:ins w:id="15815" w:author="user" w:date="2019-09-25T16:44:00Z">
              <w:del w:id="15816" w:author="user" w:date="2019-10-30T09:08:00Z">
                <w:r>
                  <w:rPr>
                    <w:rFonts w:hint="eastAsia" w:ascii="仿宋_GB2312" w:hAnsi="仿宋_GB2312" w:cs="仿宋_GB2312"/>
                    <w:color w:val="000000"/>
                    <w:sz w:val="21"/>
                    <w:szCs w:val="21"/>
                    <w:lang w:eastAsia="zh-CN"/>
                  </w:rPr>
                  <w:delText>F042 贷记卡透支</w:delText>
                </w:r>
              </w:del>
            </w:ins>
            <w:ins w:id="15817" w:author="user" w:date="2019-09-25T16:44:00Z">
              <w:del w:id="15818" w:author="user" w:date="2019-10-30T09:08:00Z">
                <w:r>
                  <w:rPr>
                    <w:rFonts w:hint="eastAsia" w:ascii="仿宋_GB2312" w:hAnsi="仿宋_GB2312" w:cs="仿宋_GB2312"/>
                    <w:color w:val="000000"/>
                    <w:sz w:val="21"/>
                    <w:szCs w:val="21"/>
                    <w:lang w:eastAsia="zh-CN"/>
                  </w:rPr>
                  <w:br w:type="textWrapping"/>
                </w:r>
              </w:del>
            </w:ins>
            <w:ins w:id="15819" w:author="user" w:date="2019-09-25T16:44:00Z">
              <w:del w:id="15820" w:author="user" w:date="2019-10-30T09:08:00Z">
                <w:r>
                  <w:rPr>
                    <w:rFonts w:hint="eastAsia" w:ascii="仿宋_GB2312" w:hAnsi="仿宋_GB2312" w:cs="仿宋_GB2312"/>
                    <w:color w:val="000000"/>
                    <w:sz w:val="21"/>
                    <w:szCs w:val="21"/>
                    <w:lang w:eastAsia="zh-CN"/>
                  </w:rPr>
                  <w:delText>F043 准贷记卡透支</w:delText>
                </w:r>
              </w:del>
            </w:ins>
            <w:ins w:id="15821" w:author="user" w:date="2019-09-25T16:44:00Z">
              <w:del w:id="15822" w:author="user" w:date="2019-10-30T09:08:00Z">
                <w:r>
                  <w:rPr>
                    <w:rFonts w:hint="eastAsia" w:ascii="仿宋_GB2312" w:hAnsi="仿宋_GB2312" w:cs="仿宋_GB2312"/>
                    <w:color w:val="000000"/>
                    <w:sz w:val="21"/>
                    <w:szCs w:val="21"/>
                    <w:lang w:eastAsia="zh-CN"/>
                  </w:rPr>
                  <w:br w:type="textWrapping"/>
                </w:r>
              </w:del>
            </w:ins>
            <w:ins w:id="15823" w:author="user" w:date="2019-09-25T16:44:00Z">
              <w:del w:id="15824" w:author="user" w:date="2019-10-30T09:08:00Z">
                <w:r>
                  <w:rPr>
                    <w:rFonts w:hint="eastAsia" w:ascii="仿宋_GB2312" w:hAnsi="仿宋_GB2312" w:cs="仿宋_GB2312"/>
                    <w:color w:val="000000"/>
                    <w:sz w:val="21"/>
                    <w:szCs w:val="21"/>
                    <w:lang w:eastAsia="zh-CN"/>
                  </w:rPr>
                  <w:delText>F05 垫款</w:delText>
                </w:r>
              </w:del>
            </w:ins>
            <w:ins w:id="15825" w:author="user" w:date="2019-09-25T16:44:00Z">
              <w:del w:id="15826" w:author="user" w:date="2019-10-30T09:08:00Z">
                <w:r>
                  <w:rPr>
                    <w:rFonts w:hint="eastAsia" w:ascii="仿宋_GB2312" w:hAnsi="仿宋_GB2312" w:cs="仿宋_GB2312"/>
                    <w:color w:val="000000"/>
                    <w:sz w:val="21"/>
                    <w:szCs w:val="21"/>
                    <w:lang w:eastAsia="zh-CN"/>
                  </w:rPr>
                  <w:br w:type="textWrapping"/>
                </w:r>
              </w:del>
            </w:ins>
            <w:ins w:id="15827" w:author="user" w:date="2019-09-25T16:44:00Z">
              <w:del w:id="15828" w:author="user" w:date="2019-10-30T09:08:00Z">
                <w:r>
                  <w:rPr>
                    <w:rFonts w:hint="eastAsia" w:ascii="仿宋_GB2312" w:hAnsi="仿宋_GB2312" w:cs="仿宋_GB2312"/>
                    <w:color w:val="000000"/>
                    <w:sz w:val="21"/>
                    <w:szCs w:val="21"/>
                    <w:lang w:eastAsia="zh-CN"/>
                  </w:rPr>
                  <w:delText>F051 承兑垫款</w:delText>
                </w:r>
              </w:del>
            </w:ins>
            <w:ins w:id="15829" w:author="user" w:date="2019-09-25T16:44:00Z">
              <w:del w:id="15830" w:author="user" w:date="2019-10-30T09:08:00Z">
                <w:r>
                  <w:rPr>
                    <w:rFonts w:hint="eastAsia" w:ascii="仿宋_GB2312" w:hAnsi="仿宋_GB2312" w:cs="仿宋_GB2312"/>
                    <w:color w:val="000000"/>
                    <w:sz w:val="21"/>
                    <w:szCs w:val="21"/>
                    <w:lang w:eastAsia="zh-CN"/>
                  </w:rPr>
                  <w:br w:type="textWrapping"/>
                </w:r>
              </w:del>
            </w:ins>
            <w:ins w:id="15831" w:author="user" w:date="2019-09-25T16:44:00Z">
              <w:del w:id="15832" w:author="user" w:date="2019-10-30T09:08:00Z">
                <w:r>
                  <w:rPr>
                    <w:rFonts w:hint="eastAsia" w:ascii="仿宋_GB2312" w:hAnsi="仿宋_GB2312" w:cs="仿宋_GB2312"/>
                    <w:color w:val="000000"/>
                    <w:sz w:val="21"/>
                    <w:szCs w:val="21"/>
                    <w:lang w:eastAsia="zh-CN"/>
                  </w:rPr>
                  <w:delText>F052 担保垫款</w:delText>
                </w:r>
              </w:del>
            </w:ins>
            <w:ins w:id="15833" w:author="user" w:date="2019-09-25T16:44:00Z">
              <w:del w:id="15834" w:author="user" w:date="2019-10-30T09:08:00Z">
                <w:r>
                  <w:rPr>
                    <w:rFonts w:hint="eastAsia" w:ascii="仿宋_GB2312" w:hAnsi="仿宋_GB2312" w:cs="仿宋_GB2312"/>
                    <w:color w:val="000000"/>
                    <w:sz w:val="21"/>
                    <w:szCs w:val="21"/>
                    <w:lang w:eastAsia="zh-CN"/>
                  </w:rPr>
                  <w:br w:type="textWrapping"/>
                </w:r>
              </w:del>
            </w:ins>
            <w:ins w:id="15835" w:author="user" w:date="2019-09-25T16:44:00Z">
              <w:del w:id="15836" w:author="user" w:date="2019-10-30T09:08:00Z">
                <w:r>
                  <w:rPr>
                    <w:rFonts w:hint="eastAsia" w:ascii="仿宋_GB2312" w:hAnsi="仿宋_GB2312" w:cs="仿宋_GB2312"/>
                    <w:color w:val="000000"/>
                    <w:sz w:val="21"/>
                    <w:szCs w:val="21"/>
                    <w:lang w:eastAsia="zh-CN"/>
                  </w:rPr>
                  <w:delText>F053 信用证垫款</w:delText>
                </w:r>
              </w:del>
            </w:ins>
            <w:ins w:id="15837" w:author="user" w:date="2019-09-25T16:44:00Z">
              <w:del w:id="15838" w:author="user" w:date="2019-10-30T09:08:00Z">
                <w:r>
                  <w:rPr>
                    <w:rFonts w:hint="eastAsia" w:ascii="仿宋_GB2312" w:hAnsi="仿宋_GB2312" w:cs="仿宋_GB2312"/>
                    <w:color w:val="000000"/>
                    <w:sz w:val="21"/>
                    <w:szCs w:val="21"/>
                    <w:lang w:eastAsia="zh-CN"/>
                  </w:rPr>
                  <w:br w:type="textWrapping"/>
                </w:r>
              </w:del>
            </w:ins>
            <w:ins w:id="15839" w:author="user" w:date="2019-09-25T16:44:00Z">
              <w:del w:id="15840" w:author="user" w:date="2019-10-30T09:08:00Z">
                <w:r>
                  <w:rPr>
                    <w:rFonts w:hint="eastAsia" w:ascii="仿宋_GB2312" w:hAnsi="仿宋_GB2312" w:cs="仿宋_GB2312"/>
                    <w:color w:val="000000"/>
                    <w:sz w:val="21"/>
                    <w:szCs w:val="21"/>
                    <w:lang w:eastAsia="zh-CN"/>
                  </w:rPr>
                  <w:delText>F059 其他垫款</w:delText>
                </w:r>
              </w:del>
            </w:ins>
            <w:ins w:id="15841" w:author="user" w:date="2019-09-25T16:44:00Z">
              <w:del w:id="15842" w:author="user" w:date="2019-10-30T09:08:00Z">
                <w:r>
                  <w:rPr>
                    <w:rFonts w:hint="eastAsia" w:ascii="仿宋_GB2312" w:hAnsi="仿宋_GB2312" w:cs="仿宋_GB2312"/>
                    <w:color w:val="000000"/>
                    <w:sz w:val="21"/>
                    <w:szCs w:val="21"/>
                    <w:lang w:eastAsia="zh-CN"/>
                  </w:rPr>
                  <w:br w:type="textWrapping"/>
                </w:r>
              </w:del>
            </w:ins>
            <w:ins w:id="15843" w:author="user" w:date="2019-09-25T16:44:00Z">
              <w:del w:id="15844" w:author="user" w:date="2019-10-30T09:08:00Z">
                <w:r>
                  <w:rPr>
                    <w:rFonts w:hint="eastAsia" w:ascii="仿宋_GB2312" w:hAnsi="仿宋_GB2312" w:cs="仿宋_GB2312"/>
                    <w:color w:val="000000"/>
                    <w:sz w:val="21"/>
                    <w:szCs w:val="21"/>
                    <w:lang w:eastAsia="zh-CN"/>
                  </w:rPr>
                  <w:delText>F06 回购/返售</w:delText>
                </w:r>
              </w:del>
            </w:ins>
            <w:ins w:id="15845" w:author="user" w:date="2019-09-25T16:44:00Z">
              <w:del w:id="15846" w:author="user" w:date="2019-10-30T09:08:00Z">
                <w:r>
                  <w:rPr>
                    <w:rFonts w:hint="eastAsia" w:ascii="仿宋_GB2312" w:hAnsi="仿宋_GB2312" w:cs="仿宋_GB2312"/>
                    <w:color w:val="000000"/>
                    <w:sz w:val="21"/>
                    <w:szCs w:val="21"/>
                    <w:lang w:eastAsia="zh-CN"/>
                  </w:rPr>
                  <w:br w:type="textWrapping"/>
                </w:r>
              </w:del>
            </w:ins>
            <w:ins w:id="15847" w:author="user" w:date="2019-09-25T16:44:00Z">
              <w:del w:id="15848" w:author="user" w:date="2019-10-30T09:08:00Z">
                <w:r>
                  <w:rPr>
                    <w:rFonts w:hint="eastAsia" w:ascii="仿宋_GB2312" w:hAnsi="仿宋_GB2312" w:cs="仿宋_GB2312"/>
                    <w:color w:val="000000"/>
                    <w:sz w:val="21"/>
                    <w:szCs w:val="21"/>
                    <w:lang w:eastAsia="zh-CN"/>
                  </w:rPr>
                  <w:delText>F061 债券回购/返售</w:delText>
                </w:r>
              </w:del>
            </w:ins>
            <w:ins w:id="15849" w:author="user" w:date="2019-09-25T16:44:00Z">
              <w:del w:id="15850" w:author="user" w:date="2019-10-30T09:08:00Z">
                <w:r>
                  <w:rPr>
                    <w:rFonts w:hint="eastAsia" w:ascii="仿宋_GB2312" w:hAnsi="仿宋_GB2312" w:cs="仿宋_GB2312"/>
                    <w:color w:val="000000"/>
                    <w:sz w:val="21"/>
                    <w:szCs w:val="21"/>
                    <w:lang w:eastAsia="zh-CN"/>
                  </w:rPr>
                  <w:br w:type="textWrapping"/>
                </w:r>
              </w:del>
            </w:ins>
            <w:ins w:id="15851" w:author="user" w:date="2019-09-25T16:44:00Z">
              <w:del w:id="15852" w:author="user" w:date="2019-10-30T09:08:00Z">
                <w:r>
                  <w:rPr>
                    <w:rFonts w:hint="eastAsia" w:ascii="仿宋_GB2312" w:hAnsi="仿宋_GB2312" w:cs="仿宋_GB2312"/>
                    <w:color w:val="000000"/>
                    <w:sz w:val="21"/>
                    <w:szCs w:val="21"/>
                    <w:lang w:eastAsia="zh-CN"/>
                  </w:rPr>
                  <w:delText>F062 票据回购/返售</w:delText>
                </w:r>
              </w:del>
            </w:ins>
            <w:ins w:id="15853" w:author="user" w:date="2019-09-25T16:44:00Z">
              <w:del w:id="15854" w:author="user" w:date="2019-10-30T09:08:00Z">
                <w:r>
                  <w:rPr>
                    <w:rFonts w:hint="eastAsia" w:ascii="仿宋_GB2312" w:hAnsi="仿宋_GB2312" w:cs="仿宋_GB2312"/>
                    <w:color w:val="000000"/>
                    <w:sz w:val="21"/>
                    <w:szCs w:val="21"/>
                    <w:lang w:eastAsia="zh-CN"/>
                  </w:rPr>
                  <w:br w:type="textWrapping"/>
                </w:r>
              </w:del>
            </w:ins>
            <w:ins w:id="15855" w:author="user" w:date="2019-09-25T16:44:00Z">
              <w:del w:id="15856" w:author="user" w:date="2019-10-30T09:08:00Z">
                <w:r>
                  <w:rPr>
                    <w:rFonts w:hint="eastAsia" w:ascii="仿宋_GB2312" w:hAnsi="仿宋_GB2312" w:cs="仿宋_GB2312"/>
                    <w:color w:val="000000"/>
                    <w:sz w:val="21"/>
                    <w:szCs w:val="21"/>
                    <w:lang w:eastAsia="zh-CN"/>
                  </w:rPr>
                  <w:delText>F063 贷款回购/返售</w:delText>
                </w:r>
              </w:del>
            </w:ins>
            <w:ins w:id="15857" w:author="user" w:date="2019-09-25T16:44:00Z">
              <w:del w:id="15858" w:author="user" w:date="2019-10-30T09:08:00Z">
                <w:r>
                  <w:rPr>
                    <w:rFonts w:hint="eastAsia" w:ascii="仿宋_GB2312" w:hAnsi="仿宋_GB2312" w:cs="仿宋_GB2312"/>
                    <w:color w:val="000000"/>
                    <w:sz w:val="21"/>
                    <w:szCs w:val="21"/>
                    <w:lang w:eastAsia="zh-CN"/>
                  </w:rPr>
                  <w:br w:type="textWrapping"/>
                </w:r>
              </w:del>
            </w:ins>
            <w:ins w:id="15859" w:author="user" w:date="2019-09-25T16:44:00Z">
              <w:del w:id="15860" w:author="user" w:date="2019-10-30T09:08:00Z">
                <w:r>
                  <w:rPr>
                    <w:rFonts w:hint="eastAsia" w:ascii="仿宋_GB2312" w:hAnsi="仿宋_GB2312" w:cs="仿宋_GB2312"/>
                    <w:color w:val="000000"/>
                    <w:sz w:val="21"/>
                    <w:szCs w:val="21"/>
                    <w:lang w:eastAsia="zh-CN"/>
                  </w:rPr>
                  <w:delText>F064 股票及其他股权回购/返售</w:delText>
                </w:r>
              </w:del>
            </w:ins>
            <w:ins w:id="15861" w:author="user" w:date="2019-09-25T16:44:00Z">
              <w:del w:id="15862" w:author="user" w:date="2019-10-30T09:08:00Z">
                <w:r>
                  <w:rPr>
                    <w:rFonts w:hint="eastAsia" w:ascii="仿宋_GB2312" w:hAnsi="仿宋_GB2312" w:cs="仿宋_GB2312"/>
                    <w:color w:val="000000"/>
                    <w:sz w:val="21"/>
                    <w:szCs w:val="21"/>
                    <w:lang w:eastAsia="zh-CN"/>
                  </w:rPr>
                  <w:br w:type="textWrapping"/>
                </w:r>
              </w:del>
            </w:ins>
            <w:ins w:id="15863" w:author="user" w:date="2019-09-25T16:44:00Z">
              <w:del w:id="15864" w:author="user" w:date="2019-10-30T09:08:00Z">
                <w:r>
                  <w:rPr>
                    <w:rFonts w:hint="eastAsia" w:ascii="仿宋_GB2312" w:hAnsi="仿宋_GB2312" w:cs="仿宋_GB2312"/>
                    <w:color w:val="000000"/>
                    <w:sz w:val="21"/>
                    <w:szCs w:val="21"/>
                    <w:lang w:eastAsia="zh-CN"/>
                  </w:rPr>
                  <w:delText>F065 黄金回购/返售</w:delText>
                </w:r>
              </w:del>
            </w:ins>
            <w:ins w:id="15865" w:author="user" w:date="2019-09-25T16:44:00Z">
              <w:del w:id="15866" w:author="user" w:date="2019-10-30T09:08:00Z">
                <w:r>
                  <w:rPr>
                    <w:rFonts w:hint="eastAsia" w:ascii="仿宋_GB2312" w:hAnsi="仿宋_GB2312" w:cs="仿宋_GB2312"/>
                    <w:color w:val="000000"/>
                    <w:sz w:val="21"/>
                    <w:szCs w:val="21"/>
                    <w:lang w:eastAsia="zh-CN"/>
                  </w:rPr>
                  <w:br w:type="textWrapping"/>
                </w:r>
              </w:del>
            </w:ins>
            <w:ins w:id="15867" w:author="user" w:date="2019-09-25T16:44:00Z">
              <w:del w:id="15868" w:author="user" w:date="2019-10-30T09:08:00Z">
                <w:r>
                  <w:rPr>
                    <w:rFonts w:hint="eastAsia" w:ascii="仿宋_GB2312" w:hAnsi="仿宋_GB2312" w:cs="仿宋_GB2312"/>
                    <w:color w:val="000000"/>
                    <w:sz w:val="21"/>
                    <w:szCs w:val="21"/>
                    <w:lang w:eastAsia="zh-CN"/>
                  </w:rPr>
                  <w:delText>F069 其他资产回购/返售</w:delText>
                </w:r>
              </w:del>
            </w:ins>
            <w:ins w:id="15869" w:author="user" w:date="2019-09-25T16:44:00Z">
              <w:del w:id="15870" w:author="user" w:date="2019-10-30T09:08:00Z">
                <w:r>
                  <w:rPr>
                    <w:rFonts w:hint="eastAsia" w:ascii="仿宋_GB2312" w:hAnsi="仿宋_GB2312" w:cs="仿宋_GB2312"/>
                    <w:color w:val="000000"/>
                    <w:sz w:val="21"/>
                    <w:szCs w:val="21"/>
                    <w:lang w:eastAsia="zh-CN"/>
                  </w:rPr>
                  <w:br w:type="textWrapping"/>
                </w:r>
              </w:del>
            </w:ins>
            <w:ins w:id="15871" w:author="user" w:date="2019-09-25T16:44:00Z">
              <w:del w:id="15872" w:author="user" w:date="2019-10-30T09:08:00Z">
                <w:r>
                  <w:rPr>
                    <w:rFonts w:hint="eastAsia" w:ascii="仿宋_GB2312" w:hAnsi="仿宋_GB2312" w:cs="仿宋_GB2312"/>
                    <w:color w:val="000000"/>
                    <w:sz w:val="21"/>
                    <w:szCs w:val="21"/>
                    <w:lang w:eastAsia="zh-CN"/>
                  </w:rPr>
                  <w:delText>F07 黄金、证券借贷</w:delText>
                </w:r>
              </w:del>
            </w:ins>
            <w:ins w:id="15873" w:author="user" w:date="2019-09-25T16:44:00Z">
              <w:del w:id="15874" w:author="user" w:date="2019-10-30T09:08:00Z">
                <w:r>
                  <w:rPr>
                    <w:rFonts w:hint="eastAsia" w:ascii="仿宋_GB2312" w:hAnsi="仿宋_GB2312" w:cs="仿宋_GB2312"/>
                    <w:color w:val="000000"/>
                    <w:sz w:val="21"/>
                    <w:szCs w:val="21"/>
                    <w:lang w:eastAsia="zh-CN"/>
                  </w:rPr>
                  <w:br w:type="textWrapping"/>
                </w:r>
              </w:del>
            </w:ins>
            <w:ins w:id="15875" w:author="user" w:date="2019-09-25T16:44:00Z">
              <w:del w:id="15876" w:author="user" w:date="2019-10-30T09:08:00Z">
                <w:r>
                  <w:rPr>
                    <w:rFonts w:hint="eastAsia" w:ascii="仿宋_GB2312" w:hAnsi="仿宋_GB2312" w:cs="仿宋_GB2312"/>
                    <w:color w:val="000000"/>
                    <w:sz w:val="21"/>
                    <w:szCs w:val="21"/>
                    <w:lang w:eastAsia="zh-CN"/>
                  </w:rPr>
                  <w:delText>F071 债券借贷</w:delText>
                </w:r>
              </w:del>
            </w:ins>
            <w:ins w:id="15877" w:author="user" w:date="2019-09-25T16:44:00Z">
              <w:del w:id="15878" w:author="user" w:date="2019-10-30T09:08:00Z">
                <w:r>
                  <w:rPr>
                    <w:rFonts w:hint="eastAsia" w:ascii="仿宋_GB2312" w:hAnsi="仿宋_GB2312" w:cs="仿宋_GB2312"/>
                    <w:color w:val="000000"/>
                    <w:sz w:val="21"/>
                    <w:szCs w:val="21"/>
                    <w:lang w:eastAsia="zh-CN"/>
                  </w:rPr>
                  <w:br w:type="textWrapping"/>
                </w:r>
              </w:del>
            </w:ins>
            <w:ins w:id="15879" w:author="user" w:date="2019-09-25T16:44:00Z">
              <w:del w:id="15880" w:author="user" w:date="2019-10-30T09:08:00Z">
                <w:r>
                  <w:rPr>
                    <w:rFonts w:hint="eastAsia" w:ascii="仿宋_GB2312" w:hAnsi="仿宋_GB2312" w:cs="仿宋_GB2312"/>
                    <w:color w:val="000000"/>
                    <w:sz w:val="21"/>
                    <w:szCs w:val="21"/>
                    <w:lang w:eastAsia="zh-CN"/>
                  </w:rPr>
                  <w:delText>F072 票据借贷</w:delText>
                </w:r>
              </w:del>
            </w:ins>
            <w:ins w:id="15881" w:author="user" w:date="2019-09-25T16:44:00Z">
              <w:del w:id="15882" w:author="user" w:date="2019-10-30T09:08:00Z">
                <w:r>
                  <w:rPr>
                    <w:rFonts w:hint="eastAsia" w:ascii="仿宋_GB2312" w:hAnsi="仿宋_GB2312" w:cs="仿宋_GB2312"/>
                    <w:color w:val="000000"/>
                    <w:sz w:val="21"/>
                    <w:szCs w:val="21"/>
                    <w:lang w:eastAsia="zh-CN"/>
                  </w:rPr>
                  <w:br w:type="textWrapping"/>
                </w:r>
              </w:del>
            </w:ins>
            <w:ins w:id="15883" w:author="user" w:date="2019-09-25T16:44:00Z">
              <w:del w:id="15884" w:author="user" w:date="2019-10-30T09:08:00Z">
                <w:r>
                  <w:rPr>
                    <w:rFonts w:hint="eastAsia" w:ascii="仿宋_GB2312" w:hAnsi="仿宋_GB2312" w:cs="仿宋_GB2312"/>
                    <w:color w:val="000000"/>
                    <w:sz w:val="21"/>
                    <w:szCs w:val="21"/>
                    <w:lang w:eastAsia="zh-CN"/>
                  </w:rPr>
                  <w:delText>F073 股票及其他股权借贷</w:delText>
                </w:r>
              </w:del>
            </w:ins>
            <w:ins w:id="15885" w:author="user" w:date="2019-09-25T16:44:00Z">
              <w:del w:id="15886" w:author="user" w:date="2019-10-30T09:08:00Z">
                <w:r>
                  <w:rPr>
                    <w:rFonts w:hint="eastAsia" w:ascii="仿宋_GB2312" w:hAnsi="仿宋_GB2312" w:cs="仿宋_GB2312"/>
                    <w:color w:val="000000"/>
                    <w:sz w:val="21"/>
                    <w:szCs w:val="21"/>
                    <w:lang w:eastAsia="zh-CN"/>
                  </w:rPr>
                  <w:br w:type="textWrapping"/>
                </w:r>
              </w:del>
            </w:ins>
            <w:ins w:id="15887" w:author="user" w:date="2019-09-25T16:44:00Z">
              <w:del w:id="15888" w:author="user" w:date="2019-10-30T09:08:00Z">
                <w:r>
                  <w:rPr>
                    <w:rFonts w:hint="eastAsia" w:ascii="仿宋_GB2312" w:hAnsi="仿宋_GB2312" w:cs="仿宋_GB2312"/>
                    <w:color w:val="000000"/>
                    <w:sz w:val="21"/>
                    <w:szCs w:val="21"/>
                    <w:lang w:eastAsia="zh-CN"/>
                  </w:rPr>
                  <w:delText>F074 黄金借贷</w:delText>
                </w:r>
              </w:del>
            </w:ins>
            <w:ins w:id="15889" w:author="user" w:date="2019-09-25T16:44:00Z">
              <w:del w:id="15890" w:author="user" w:date="2019-10-30T09:08:00Z">
                <w:r>
                  <w:rPr>
                    <w:rFonts w:hint="eastAsia" w:ascii="仿宋_GB2312" w:hAnsi="仿宋_GB2312" w:cs="仿宋_GB2312"/>
                    <w:color w:val="000000"/>
                    <w:sz w:val="21"/>
                    <w:szCs w:val="21"/>
                    <w:lang w:eastAsia="zh-CN"/>
                  </w:rPr>
                  <w:br w:type="textWrapping"/>
                </w:r>
              </w:del>
            </w:ins>
            <w:ins w:id="15891" w:author="user" w:date="2019-09-25T16:44:00Z">
              <w:del w:id="15892" w:author="user" w:date="2019-10-30T09:08:00Z">
                <w:r>
                  <w:rPr>
                    <w:rFonts w:hint="eastAsia" w:ascii="仿宋_GB2312" w:hAnsi="仿宋_GB2312" w:cs="仿宋_GB2312"/>
                    <w:color w:val="000000"/>
                    <w:sz w:val="21"/>
                    <w:szCs w:val="21"/>
                    <w:lang w:eastAsia="zh-CN"/>
                  </w:rPr>
                  <w:delText>F079 其他资产借贷</w:delText>
                </w:r>
              </w:del>
            </w:ins>
            <w:ins w:id="15893" w:author="user" w:date="2019-09-25T16:44:00Z">
              <w:del w:id="15894" w:author="user" w:date="2019-10-30T09:08:00Z">
                <w:r>
                  <w:rPr>
                    <w:rFonts w:hint="eastAsia" w:ascii="仿宋_GB2312" w:hAnsi="仿宋_GB2312" w:cs="仿宋_GB2312"/>
                    <w:color w:val="000000"/>
                    <w:sz w:val="21"/>
                    <w:szCs w:val="21"/>
                    <w:lang w:eastAsia="zh-CN"/>
                  </w:rPr>
                  <w:br w:type="textWrapping"/>
                </w:r>
              </w:del>
            </w:ins>
            <w:ins w:id="15895" w:author="user" w:date="2019-09-25T16:44:00Z">
              <w:del w:id="15896" w:author="user" w:date="2019-10-30T09:08:00Z">
                <w:r>
                  <w:rPr>
                    <w:rFonts w:hint="eastAsia" w:ascii="仿宋_GB2312" w:hAnsi="仿宋_GB2312" w:cs="仿宋_GB2312"/>
                    <w:color w:val="000000"/>
                    <w:sz w:val="21"/>
                    <w:szCs w:val="21"/>
                    <w:lang w:eastAsia="zh-CN"/>
                  </w:rPr>
                  <w:delText>F08 贸易融资</w:delText>
                </w:r>
              </w:del>
            </w:ins>
            <w:ins w:id="15897" w:author="user" w:date="2019-09-25T16:44:00Z">
              <w:del w:id="15898" w:author="user" w:date="2019-10-30T09:08:00Z">
                <w:r>
                  <w:rPr>
                    <w:rFonts w:hint="eastAsia" w:ascii="仿宋_GB2312" w:hAnsi="仿宋_GB2312" w:cs="仿宋_GB2312"/>
                    <w:color w:val="000000"/>
                    <w:sz w:val="21"/>
                    <w:szCs w:val="21"/>
                    <w:lang w:eastAsia="zh-CN"/>
                  </w:rPr>
                  <w:br w:type="textWrapping"/>
                </w:r>
              </w:del>
            </w:ins>
            <w:ins w:id="15899" w:author="user" w:date="2019-09-25T16:44:00Z">
              <w:del w:id="15900" w:author="user" w:date="2019-10-30T09:08:00Z">
                <w:r>
                  <w:rPr>
                    <w:rFonts w:hint="eastAsia" w:ascii="仿宋_GB2312" w:hAnsi="仿宋_GB2312" w:cs="仿宋_GB2312"/>
                    <w:color w:val="000000"/>
                    <w:sz w:val="21"/>
                    <w:szCs w:val="21"/>
                    <w:lang w:eastAsia="zh-CN"/>
                  </w:rPr>
                  <w:delText>F081 国际贸易融资</w:delText>
                </w:r>
              </w:del>
            </w:ins>
            <w:ins w:id="15901" w:author="user" w:date="2019-09-25T16:44:00Z">
              <w:del w:id="15902" w:author="user" w:date="2019-10-30T09:08:00Z">
                <w:r>
                  <w:rPr>
                    <w:rFonts w:hint="eastAsia" w:ascii="仿宋_GB2312" w:hAnsi="仿宋_GB2312" w:cs="仿宋_GB2312"/>
                    <w:color w:val="000000"/>
                    <w:sz w:val="21"/>
                    <w:szCs w:val="21"/>
                    <w:lang w:eastAsia="zh-CN"/>
                  </w:rPr>
                  <w:br w:type="textWrapping"/>
                </w:r>
              </w:del>
            </w:ins>
            <w:ins w:id="15903" w:author="user" w:date="2019-09-25T16:44:00Z">
              <w:del w:id="15904" w:author="user" w:date="2019-10-30T09:08:00Z">
                <w:r>
                  <w:rPr>
                    <w:rFonts w:hint="eastAsia" w:ascii="仿宋_GB2312" w:hAnsi="仿宋_GB2312" w:cs="仿宋_GB2312"/>
                    <w:color w:val="000000"/>
                    <w:sz w:val="21"/>
                    <w:szCs w:val="21"/>
                    <w:lang w:eastAsia="zh-CN"/>
                  </w:rPr>
                  <w:delText>F082 国内贸易融资</w:delText>
                </w:r>
              </w:del>
            </w:ins>
            <w:ins w:id="15905" w:author="user" w:date="2019-09-25T16:44:00Z">
              <w:del w:id="15906" w:author="user" w:date="2019-10-30T09:08:00Z">
                <w:r>
                  <w:rPr>
                    <w:rFonts w:hint="eastAsia" w:ascii="仿宋_GB2312" w:hAnsi="仿宋_GB2312" w:cs="仿宋_GB2312"/>
                    <w:color w:val="000000"/>
                    <w:sz w:val="21"/>
                    <w:szCs w:val="21"/>
                    <w:lang w:eastAsia="zh-CN"/>
                  </w:rPr>
                  <w:br w:type="textWrapping"/>
                </w:r>
              </w:del>
            </w:ins>
            <w:ins w:id="15907" w:author="user" w:date="2019-09-25T16:44:00Z">
              <w:del w:id="15908" w:author="user" w:date="2019-10-30T09:08:00Z">
                <w:r>
                  <w:rPr>
                    <w:rFonts w:hint="eastAsia" w:ascii="仿宋_GB2312" w:hAnsi="仿宋_GB2312" w:cs="仿宋_GB2312"/>
                    <w:color w:val="000000"/>
                    <w:sz w:val="21"/>
                    <w:szCs w:val="21"/>
                    <w:lang w:eastAsia="zh-CN"/>
                  </w:rPr>
                  <w:delText>F09 融资租赁</w:delText>
                </w:r>
              </w:del>
            </w:ins>
            <w:ins w:id="15909" w:author="user" w:date="2019-09-25T16:44:00Z">
              <w:del w:id="15910" w:author="user" w:date="2019-10-30T09:08:00Z">
                <w:r>
                  <w:rPr>
                    <w:rFonts w:hint="eastAsia" w:ascii="仿宋_GB2312" w:hAnsi="仿宋_GB2312" w:cs="仿宋_GB2312"/>
                    <w:color w:val="000000"/>
                    <w:sz w:val="21"/>
                    <w:szCs w:val="21"/>
                    <w:lang w:eastAsia="zh-CN"/>
                  </w:rPr>
                  <w:br w:type="textWrapping"/>
                </w:r>
              </w:del>
            </w:ins>
            <w:ins w:id="15911" w:author="user" w:date="2019-09-25T16:44:00Z">
              <w:del w:id="15912" w:author="user" w:date="2019-10-30T09:08:00Z">
                <w:r>
                  <w:rPr>
                    <w:rFonts w:hint="eastAsia" w:ascii="仿宋_GB2312" w:hAnsi="仿宋_GB2312" w:cs="仿宋_GB2312"/>
                    <w:color w:val="000000"/>
                    <w:sz w:val="21"/>
                    <w:szCs w:val="21"/>
                    <w:lang w:eastAsia="zh-CN"/>
                  </w:rPr>
                  <w:delText>F10 打包信贷受让资产</w:delText>
                </w:r>
              </w:del>
            </w:ins>
            <w:ins w:id="15913" w:author="user" w:date="2019-09-25T16:44:00Z">
              <w:del w:id="15914" w:author="user" w:date="2019-10-30T09:08:00Z">
                <w:r>
                  <w:rPr>
                    <w:rFonts w:hint="eastAsia" w:ascii="仿宋_GB2312" w:hAnsi="仿宋_GB2312" w:cs="仿宋_GB2312"/>
                    <w:color w:val="000000"/>
                    <w:sz w:val="21"/>
                    <w:szCs w:val="21"/>
                    <w:lang w:eastAsia="zh-CN"/>
                  </w:rPr>
                  <w:br w:type="textWrapping"/>
                </w:r>
              </w:del>
            </w:ins>
            <w:ins w:id="15915" w:author="user" w:date="2019-09-25T16:44:00Z">
              <w:del w:id="15916" w:author="user" w:date="2019-10-30T09:08:00Z">
                <w:r>
                  <w:rPr>
                    <w:rFonts w:hint="eastAsia" w:ascii="仿宋_GB2312" w:hAnsi="仿宋_GB2312" w:cs="仿宋_GB2312"/>
                    <w:color w:val="000000"/>
                    <w:sz w:val="21"/>
                    <w:szCs w:val="21"/>
                    <w:lang w:eastAsia="zh-CN"/>
                  </w:rPr>
                  <w:delText>F11 转贷款</w:delText>
                </w:r>
              </w:del>
            </w:ins>
            <w:ins w:id="15917" w:author="user" w:date="2019-09-25T16:44:00Z">
              <w:del w:id="15918" w:author="user" w:date="2019-10-30T09:08:00Z">
                <w:r>
                  <w:rPr>
                    <w:rFonts w:hint="eastAsia" w:ascii="仿宋_GB2312" w:hAnsi="仿宋_GB2312" w:cs="仿宋_GB2312"/>
                    <w:color w:val="000000"/>
                    <w:sz w:val="21"/>
                    <w:szCs w:val="21"/>
                    <w:lang w:eastAsia="zh-CN"/>
                  </w:rPr>
                  <w:br w:type="textWrapping"/>
                </w:r>
              </w:del>
            </w:ins>
            <w:ins w:id="15919" w:author="user" w:date="2019-09-25T16:44:00Z">
              <w:del w:id="15920" w:author="user" w:date="2019-10-30T09:08:00Z">
                <w:r>
                  <w:rPr>
                    <w:rFonts w:hint="eastAsia" w:ascii="仿宋_GB2312" w:hAnsi="仿宋_GB2312" w:cs="仿宋_GB2312"/>
                    <w:color w:val="000000"/>
                    <w:sz w:val="21"/>
                    <w:szCs w:val="21"/>
                    <w:lang w:eastAsia="zh-CN"/>
                  </w:rPr>
                  <w:delText>F12 并购贷款</w:delText>
                </w:r>
              </w:del>
            </w:ins>
            <w:ins w:id="15921" w:author="user" w:date="2019-09-25T16:44:00Z">
              <w:del w:id="15922" w:author="user" w:date="2019-10-30T09:08:00Z">
                <w:r>
                  <w:rPr>
                    <w:rFonts w:hint="eastAsia" w:ascii="仿宋_GB2312" w:hAnsi="仿宋_GB2312" w:cs="仿宋_GB2312"/>
                    <w:color w:val="000000"/>
                    <w:sz w:val="21"/>
                    <w:szCs w:val="21"/>
                    <w:lang w:eastAsia="zh-CN"/>
                  </w:rPr>
                  <w:br w:type="textWrapping"/>
                </w:r>
              </w:del>
            </w:ins>
            <w:ins w:id="15923" w:author="user" w:date="2019-09-25T16:44:00Z">
              <w:del w:id="15924" w:author="user" w:date="2019-10-30T09:08:00Z">
                <w:r>
                  <w:rPr>
                    <w:rFonts w:hint="eastAsia" w:ascii="仿宋_GB2312" w:hAnsi="仿宋_GB2312" w:cs="仿宋_GB2312"/>
                    <w:color w:val="000000"/>
                    <w:sz w:val="21"/>
                    <w:szCs w:val="21"/>
                    <w:lang w:eastAsia="zh-CN"/>
                  </w:rPr>
                  <w:delText>F99 其他贷款</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5927"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5925" w:author="user" w:date="2019-09-25T16:44:00Z"/>
          <w:del w:id="15926" w:author="user" w:date="2019-10-30T09:08:00Z"/>
          <w:trPrChange w:id="15927" w:author="user" w:date="2019-09-25T16:44: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928" w:author="user" w:date="2019-09-25T16:44: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5929" w:author="user" w:date="2019-09-25T16:44:00Z"/>
                <w:del w:id="15930" w:author="user" w:date="2019-10-30T09:08:00Z"/>
                <w:rFonts w:ascii="仿宋_GB2312" w:hAnsi="仿宋_GB2312" w:cs="仿宋_GB2312"/>
                <w:color w:val="000000"/>
                <w:sz w:val="21"/>
                <w:szCs w:val="21"/>
                <w:lang w:eastAsia="zh-CN"/>
              </w:rPr>
            </w:pPr>
            <w:ins w:id="15931" w:author="user" w:date="2019-09-25T16:48:00Z">
              <w:del w:id="15932" w:author="user" w:date="2019-10-30T09:08:00Z">
                <w:r>
                  <w:rPr>
                    <w:rFonts w:ascii="仿宋_GB2312" w:hAnsi="仿宋_GB2312" w:cs="仿宋_GB2312"/>
                    <w:color w:val="000000"/>
                    <w:sz w:val="21"/>
                    <w:szCs w:val="21"/>
                    <w:lang w:eastAsia="zh-CN"/>
                  </w:rPr>
                  <w:delText>11</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5933" w:author="user" w:date="2019-09-25T16:44: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5934" w:author="user" w:date="2019-09-25T16:44:00Z"/>
                <w:del w:id="15935" w:author="user" w:date="2019-10-30T09:08:00Z"/>
                <w:rFonts w:ascii="仿宋_GB2312" w:hAnsi="仿宋_GB2312" w:cs="仿宋_GB2312"/>
                <w:color w:val="000000"/>
                <w:sz w:val="21"/>
                <w:szCs w:val="21"/>
                <w:lang w:eastAsia="zh-CN"/>
              </w:rPr>
            </w:pPr>
            <w:ins w:id="15936" w:author="user" w:date="2019-09-25T16:44:00Z">
              <w:del w:id="15937" w:author="user" w:date="2019-10-30T09:08:00Z">
                <w:r>
                  <w:rPr>
                    <w:rFonts w:hint="eastAsia" w:ascii="仿宋_GB2312" w:hAnsi="仿宋_GB2312" w:cs="仿宋_GB2312"/>
                    <w:color w:val="000000"/>
                    <w:sz w:val="21"/>
                    <w:szCs w:val="21"/>
                    <w:lang w:eastAsia="zh-CN"/>
                  </w:rPr>
                  <w:delText>3050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5938" w:author="user" w:date="2019-09-25T16:44: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939" w:author="user" w:date="2019-09-25T16:44:00Z"/>
                <w:del w:id="15940" w:author="user" w:date="2019-10-30T09:08:00Z"/>
                <w:rFonts w:ascii="仿宋_GB2312" w:hAnsi="仿宋_GB2312" w:cs="仿宋_GB2312"/>
                <w:color w:val="000000"/>
                <w:sz w:val="21"/>
                <w:szCs w:val="21"/>
                <w:lang w:eastAsia="zh-CN"/>
              </w:rPr>
            </w:pPr>
            <w:ins w:id="15941" w:author="user" w:date="2019-09-25T16:44:00Z">
              <w:del w:id="15942" w:author="user" w:date="2019-10-30T09:08:00Z">
                <w:r>
                  <w:rPr>
                    <w:rFonts w:hint="eastAsia" w:ascii="仿宋_GB2312" w:hAnsi="仿宋_GB2312" w:cs="仿宋_GB2312"/>
                    <w:color w:val="000000"/>
                    <w:sz w:val="21"/>
                    <w:szCs w:val="21"/>
                    <w:lang w:eastAsia="zh-CN"/>
                  </w:rPr>
                  <w:delText>贷款实际投向</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5943" w:author="user" w:date="2019-09-25T16:44: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944" w:author="user" w:date="2019-09-25T16:44:00Z"/>
                <w:del w:id="15945" w:author="user" w:date="2019-10-30T09:08:00Z"/>
                <w:rFonts w:ascii="仿宋_GB2312" w:hAnsi="仿宋_GB2312" w:cs="仿宋_GB2312"/>
                <w:color w:val="000000"/>
                <w:sz w:val="21"/>
                <w:szCs w:val="21"/>
                <w:lang w:eastAsia="zh-CN"/>
              </w:rPr>
            </w:pPr>
            <w:ins w:id="15946" w:author="user" w:date="2019-09-25T16:44:00Z">
              <w:del w:id="15947" w:author="user" w:date="2019-10-30T09:08:00Z">
                <w:r>
                  <w:rPr>
                    <w:rFonts w:hint="eastAsia" w:ascii="仿宋_GB2312" w:hAnsi="仿宋_GB2312" w:cs="仿宋_GB2312"/>
                    <w:color w:val="000000"/>
                    <w:sz w:val="21"/>
                    <w:szCs w:val="21"/>
                    <w:lang w:eastAsia="zh-CN"/>
                  </w:rPr>
                  <w:delText>4!n</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948" w:author="user" w:date="2019-09-25T16:44: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ins w:id="15949" w:author="user" w:date="2019-09-25T16:44:00Z"/>
                <w:del w:id="15950" w:author="user" w:date="2019-10-30T09:08:00Z"/>
                <w:rFonts w:ascii="仿宋_GB2312" w:hAnsi="仿宋_GB2312" w:cs="仿宋_GB2312"/>
                <w:color w:val="000000"/>
                <w:sz w:val="21"/>
                <w:szCs w:val="21"/>
                <w:lang w:eastAsia="zh-CN"/>
              </w:rPr>
            </w:pPr>
            <w:ins w:id="15951" w:author="user" w:date="2019-09-25T16:44:00Z">
              <w:del w:id="15952" w:author="user" w:date="2019-10-30T09:08:00Z">
                <w:r>
                  <w:rPr>
                    <w:rFonts w:hint="eastAsia" w:ascii="仿宋_GB2312" w:hAnsi="仿宋_GB2312" w:cs="仿宋_GB2312"/>
                    <w:color w:val="000000"/>
                    <w:sz w:val="21"/>
                    <w:szCs w:val="21"/>
                    <w:lang w:eastAsia="zh-CN"/>
                  </w:rPr>
                  <w:delText>1.指贷款合同上载明的实际用途。</w:delText>
                </w:r>
              </w:del>
            </w:ins>
            <w:ins w:id="15953" w:author="user" w:date="2019-09-25T16:44:00Z">
              <w:del w:id="15954" w:author="user" w:date="2019-10-30T09:08:00Z">
                <w:r>
                  <w:rPr>
                    <w:rFonts w:hint="eastAsia" w:ascii="仿宋_GB2312" w:hAnsi="仿宋_GB2312" w:cs="仿宋_GB2312"/>
                    <w:color w:val="000000"/>
                    <w:sz w:val="21"/>
                    <w:szCs w:val="21"/>
                    <w:lang w:eastAsia="zh-CN"/>
                  </w:rPr>
                  <w:br w:type="textWrapping"/>
                </w:r>
              </w:del>
            </w:ins>
            <w:ins w:id="15955" w:author="user" w:date="2019-09-25T16:44:00Z">
              <w:del w:id="15956" w:author="user" w:date="2019-10-30T09:08:00Z">
                <w:r>
                  <w:rPr>
                    <w:rFonts w:hint="eastAsia" w:ascii="仿宋_GB2312" w:hAnsi="仿宋_GB2312" w:cs="仿宋_GB2312"/>
                    <w:color w:val="000000"/>
                    <w:sz w:val="21"/>
                    <w:szCs w:val="21"/>
                    <w:lang w:eastAsia="zh-CN"/>
                  </w:rPr>
                  <w:delText>2.行业采用《国民经济行业分类》（GB/T 4754-2017）中的4位小类编码。境外贷款主体暂不填报实际投向行业。数据更新的频率为月度。</w:delText>
                </w:r>
              </w:del>
            </w:ins>
            <w:ins w:id="15957" w:author="user" w:date="2019-09-25T16:44:00Z">
              <w:del w:id="15958" w:author="user" w:date="2019-10-30T09:08:00Z">
                <w:r>
                  <w:rPr>
                    <w:rFonts w:hint="eastAsia" w:ascii="仿宋_GB2312" w:hAnsi="仿宋_GB2312" w:cs="仿宋_GB2312"/>
                    <w:color w:val="000000"/>
                    <w:sz w:val="21"/>
                    <w:szCs w:val="21"/>
                    <w:lang w:eastAsia="zh-CN"/>
                  </w:rPr>
                  <w:br w:type="textWrapping"/>
                </w:r>
              </w:del>
            </w:ins>
            <w:ins w:id="15959" w:author="user" w:date="2019-09-25T16:44:00Z">
              <w:del w:id="15960" w:author="user" w:date="2019-10-30T09:08:00Z">
                <w:r>
                  <w:rPr>
                    <w:rFonts w:hint="eastAsia" w:ascii="仿宋_GB2312" w:hAnsi="仿宋_GB2312" w:cs="仿宋_GB2312"/>
                    <w:color w:val="000000"/>
                    <w:sz w:val="21"/>
                    <w:szCs w:val="21"/>
                    <w:lang w:eastAsia="zh-CN"/>
                  </w:rPr>
                  <w:delText>3.值域：</w:delText>
                </w:r>
              </w:del>
            </w:ins>
          </w:p>
          <w:p>
            <w:pPr>
              <w:spacing w:line="240" w:lineRule="auto"/>
              <w:rPr>
                <w:ins w:id="15961" w:author="user" w:date="2019-09-25T16:44:00Z"/>
                <w:del w:id="15962" w:author="user" w:date="2019-10-30T09:08:00Z"/>
                <w:rFonts w:ascii="仿宋_GB2312" w:hAnsi="仿宋_GB2312" w:cs="仿宋_GB2312"/>
                <w:color w:val="000000"/>
                <w:sz w:val="21"/>
                <w:szCs w:val="21"/>
                <w:lang w:eastAsia="zh-CN"/>
              </w:rPr>
            </w:pPr>
            <w:ins w:id="15963" w:author="user" w:date="2019-09-25T16:44:00Z">
              <w:del w:id="15964" w:author="user" w:date="2019-10-30T09:08:00Z">
                <w:r>
                  <w:rPr>
                    <w:rFonts w:hint="eastAsia" w:ascii="仿宋_GB2312" w:hAnsi="仿宋_GB2312" w:cs="仿宋_GB2312"/>
                    <w:color w:val="000000"/>
                    <w:sz w:val="21"/>
                    <w:szCs w:val="21"/>
                    <w:lang w:eastAsia="zh-CN"/>
                  </w:rPr>
                  <w:delText>0111 稻谷种植</w:delText>
                </w:r>
              </w:del>
            </w:ins>
            <w:ins w:id="15965" w:author="user" w:date="2019-09-25T16:44:00Z">
              <w:del w:id="15966" w:author="user" w:date="2019-10-30T09:08:00Z">
                <w:r>
                  <w:rPr>
                    <w:rFonts w:hint="eastAsia" w:ascii="仿宋_GB2312" w:hAnsi="仿宋_GB2312" w:cs="仿宋_GB2312"/>
                    <w:color w:val="000000"/>
                    <w:sz w:val="21"/>
                    <w:szCs w:val="21"/>
                    <w:lang w:eastAsia="zh-CN"/>
                  </w:rPr>
                  <w:br w:type="textWrapping"/>
                </w:r>
              </w:del>
            </w:ins>
            <w:ins w:id="15967" w:author="user" w:date="2019-09-25T16:44:00Z">
              <w:del w:id="15968" w:author="user" w:date="2019-10-30T09:08:00Z">
                <w:r>
                  <w:rPr>
                    <w:rFonts w:hint="eastAsia" w:ascii="仿宋_GB2312" w:hAnsi="仿宋_GB2312" w:cs="仿宋_GB2312"/>
                    <w:color w:val="000000"/>
                    <w:sz w:val="21"/>
                    <w:szCs w:val="21"/>
                    <w:lang w:eastAsia="zh-CN"/>
                  </w:rPr>
                  <w:delText>0112 小麦种植</w:delText>
                </w:r>
              </w:del>
            </w:ins>
            <w:ins w:id="15969" w:author="user" w:date="2019-09-25T16:44:00Z">
              <w:del w:id="15970" w:author="user" w:date="2019-10-30T09:08:00Z">
                <w:r>
                  <w:rPr>
                    <w:rFonts w:hint="eastAsia" w:ascii="仿宋_GB2312" w:hAnsi="仿宋_GB2312" w:cs="仿宋_GB2312"/>
                    <w:color w:val="000000"/>
                    <w:sz w:val="21"/>
                    <w:szCs w:val="21"/>
                    <w:lang w:eastAsia="zh-CN"/>
                  </w:rPr>
                  <w:br w:type="textWrapping"/>
                </w:r>
              </w:del>
            </w:ins>
            <w:ins w:id="15971" w:author="user" w:date="2019-09-25T16:44:00Z">
              <w:del w:id="15972" w:author="user" w:date="2019-10-30T09:08:00Z">
                <w:r>
                  <w:rPr>
                    <w:rFonts w:hint="eastAsia" w:ascii="仿宋_GB2312" w:hAnsi="仿宋_GB2312" w:cs="仿宋_GB2312"/>
                    <w:color w:val="000000"/>
                    <w:sz w:val="21"/>
                    <w:szCs w:val="21"/>
                    <w:lang w:eastAsia="zh-CN"/>
                  </w:rPr>
                  <w:delText>…… ……</w:delText>
                </w:r>
              </w:del>
            </w:ins>
            <w:ins w:id="15973" w:author="user" w:date="2019-09-25T16:44:00Z">
              <w:del w:id="15974" w:author="user" w:date="2019-10-30T09:08:00Z">
                <w:r>
                  <w:rPr>
                    <w:rFonts w:hint="eastAsia" w:ascii="仿宋_GB2312" w:hAnsi="仿宋_GB2312" w:cs="仿宋_GB2312"/>
                    <w:color w:val="000000"/>
                    <w:sz w:val="21"/>
                    <w:szCs w:val="21"/>
                    <w:lang w:eastAsia="zh-CN"/>
                  </w:rPr>
                  <w:br w:type="textWrapping"/>
                </w:r>
              </w:del>
            </w:ins>
            <w:ins w:id="15975" w:author="user" w:date="2019-09-25T16:44:00Z">
              <w:del w:id="15976" w:author="user" w:date="2019-10-30T09:08:00Z">
                <w:r>
                  <w:rPr>
                    <w:rFonts w:hint="eastAsia" w:ascii="仿宋_GB2312" w:hAnsi="仿宋_GB2312" w:cs="仿宋_GB2312"/>
                    <w:color w:val="000000"/>
                    <w:sz w:val="21"/>
                    <w:szCs w:val="21"/>
                    <w:lang w:eastAsia="zh-CN"/>
                  </w:rPr>
                  <w:delText>9700 国际组织</w:delText>
                </w:r>
              </w:del>
            </w:ins>
            <w:ins w:id="15977" w:author="user" w:date="2019-09-25T16:44:00Z">
              <w:del w:id="15978" w:author="user" w:date="2019-10-30T09:08:00Z">
                <w:r>
                  <w:rPr>
                    <w:rFonts w:hint="eastAsia" w:ascii="仿宋_GB2312" w:hAnsi="仿宋_GB2312" w:cs="仿宋_GB2312"/>
                    <w:color w:val="000000"/>
                    <w:sz w:val="21"/>
                    <w:szCs w:val="21"/>
                    <w:lang w:eastAsia="zh-CN"/>
                  </w:rPr>
                  <w:br w:type="textWrapping"/>
                </w:r>
              </w:del>
            </w:ins>
            <w:ins w:id="15979" w:author="user" w:date="2019-09-25T16:44:00Z">
              <w:del w:id="15980" w:author="user" w:date="2019-10-30T09:08:00Z">
                <w:r>
                  <w:rPr>
                    <w:rFonts w:hint="eastAsia" w:ascii="仿宋_GB2312" w:hAnsi="仿宋_GB2312" w:cs="仿宋_GB2312"/>
                    <w:color w:val="000000"/>
                    <w:sz w:val="21"/>
                    <w:szCs w:val="21"/>
                    <w:lang w:eastAsia="zh-CN"/>
                  </w:rPr>
                  <w:delText>9800 个人，借款人为境内个人</w:delText>
                </w:r>
              </w:del>
            </w:ins>
            <w:ins w:id="15981" w:author="user" w:date="2019-09-25T16:44:00Z">
              <w:del w:id="15982" w:author="user" w:date="2019-10-30T09:08:00Z">
                <w:r>
                  <w:rPr>
                    <w:rFonts w:hint="eastAsia" w:ascii="仿宋_GB2312" w:hAnsi="仿宋_GB2312" w:cs="仿宋_GB2312"/>
                    <w:color w:val="000000"/>
                    <w:sz w:val="21"/>
                    <w:szCs w:val="21"/>
                    <w:lang w:eastAsia="zh-CN"/>
                  </w:rPr>
                  <w:br w:type="textWrapping"/>
                </w:r>
              </w:del>
            </w:ins>
            <w:ins w:id="15983" w:author="user" w:date="2019-09-25T16:44:00Z">
              <w:del w:id="15984" w:author="user" w:date="2019-10-30T09:08:00Z">
                <w:r>
                  <w:rPr>
                    <w:rFonts w:hint="eastAsia" w:ascii="仿宋_GB2312" w:hAnsi="仿宋_GB2312" w:cs="仿宋_GB2312"/>
                    <w:color w:val="000000"/>
                    <w:sz w:val="21"/>
                    <w:szCs w:val="21"/>
                    <w:lang w:eastAsia="zh-CN"/>
                  </w:rPr>
                  <w:delText>9900 境外，借款人为非居民</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5987"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5985" w:author="user" w:date="2019-09-25T16:44:00Z"/>
          <w:del w:id="15986" w:author="user" w:date="2019-10-30T09:08:00Z"/>
          <w:trPrChange w:id="15987" w:author="user" w:date="2019-09-25T16:44:00Z">
            <w:trPr>
              <w:trHeight w:val="360" w:hRule="atLeast"/>
            </w:trPr>
          </w:trPrChange>
        </w:trPr>
        <w:tc>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5988" w:author="user" w:date="2019-09-25T16:44:00Z">
              <w:tcPr>
                <w:tcW w:w="64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widowControl w:val="0"/>
              <w:spacing w:line="240" w:lineRule="auto"/>
              <w:jc w:val="center"/>
              <w:rPr>
                <w:ins w:id="15989" w:author="user" w:date="2019-09-25T16:44:00Z"/>
                <w:del w:id="15990" w:author="user" w:date="2019-10-30T09:08:00Z"/>
                <w:rFonts w:ascii="仿宋_GB2312" w:hAnsi="仿宋_GB2312" w:cs="仿宋_GB2312"/>
                <w:color w:val="000000"/>
                <w:sz w:val="21"/>
                <w:szCs w:val="21"/>
                <w:lang w:eastAsia="zh-CN"/>
              </w:rPr>
            </w:pPr>
            <w:ins w:id="15991" w:author="user" w:date="2019-09-25T16:48:00Z">
              <w:del w:id="15992" w:author="user" w:date="2019-10-30T09:08:00Z">
                <w:r>
                  <w:rPr>
                    <w:rFonts w:ascii="仿宋_GB2312" w:hAnsi="仿宋_GB2312" w:cs="仿宋_GB2312"/>
                    <w:color w:val="000000"/>
                    <w:sz w:val="21"/>
                    <w:szCs w:val="21"/>
                    <w:lang w:eastAsia="zh-CN"/>
                  </w:rPr>
                  <w:delText>12</w:delText>
                </w:r>
              </w:del>
            </w:ins>
          </w:p>
        </w:tc>
        <w:tc>
          <w:tcPr>
            <w:tcW w:w="774" w:type="dxa"/>
            <w:tcBorders>
              <w:top w:val="single" w:color="auto" w:sz="4" w:space="0"/>
              <w:left w:val="single" w:color="auto" w:sz="4" w:space="0"/>
              <w:bottom w:val="single" w:color="auto" w:sz="4" w:space="0"/>
              <w:right w:val="single" w:color="auto" w:sz="4" w:space="0"/>
            </w:tcBorders>
            <w:vAlign w:val="center"/>
            <w:tcPrChange w:id="15993" w:author="user" w:date="2019-09-25T16:44:00Z">
              <w:tcPr>
                <w:tcW w:w="774" w:type="dxa"/>
                <w:tcBorders>
                  <w:top w:val="single" w:color="auto" w:sz="4" w:space="0"/>
                  <w:left w:val="single" w:color="auto" w:sz="4" w:space="0"/>
                  <w:bottom w:val="single" w:color="auto" w:sz="4" w:space="0"/>
                  <w:right w:val="single" w:color="auto" w:sz="4" w:space="0"/>
                </w:tcBorders>
                <w:vAlign w:val="center"/>
              </w:tcPr>
            </w:tcPrChange>
          </w:tcPr>
          <w:p>
            <w:pPr>
              <w:widowControl w:val="0"/>
              <w:spacing w:line="240" w:lineRule="auto"/>
              <w:jc w:val="center"/>
              <w:rPr>
                <w:ins w:id="15994" w:author="user" w:date="2019-09-25T16:44:00Z"/>
                <w:del w:id="15995" w:author="user" w:date="2019-10-30T09:08:00Z"/>
                <w:rFonts w:ascii="仿宋_GB2312" w:hAnsi="仿宋_GB2312" w:cs="仿宋_GB2312"/>
                <w:color w:val="000000"/>
                <w:sz w:val="21"/>
                <w:szCs w:val="21"/>
                <w:lang w:eastAsia="zh-CN"/>
              </w:rPr>
            </w:pPr>
            <w:ins w:id="15996" w:author="user" w:date="2019-09-25T16:44:00Z">
              <w:del w:id="15997" w:author="user" w:date="2019-10-30T09:08:00Z">
                <w:r>
                  <w:rPr>
                    <w:rFonts w:hint="eastAsia" w:ascii="仿宋_GB2312" w:hAnsi="仿宋_GB2312" w:cs="仿宋_GB2312"/>
                    <w:color w:val="000000"/>
                    <w:sz w:val="21"/>
                    <w:szCs w:val="21"/>
                    <w:lang w:eastAsia="zh-CN"/>
                  </w:rPr>
                  <w:delText>3100</w:delText>
                </w:r>
              </w:del>
            </w:ins>
          </w:p>
        </w:tc>
        <w:tc>
          <w:tcPr>
            <w:tcW w:w="1565" w:type="dxa"/>
            <w:tcBorders>
              <w:top w:val="single" w:color="auto" w:sz="4" w:space="0"/>
              <w:left w:val="single" w:color="auto" w:sz="4" w:space="0"/>
              <w:bottom w:val="single" w:color="auto" w:sz="4" w:space="0"/>
              <w:right w:val="single" w:color="auto" w:sz="4" w:space="0"/>
            </w:tcBorders>
            <w:vAlign w:val="center"/>
            <w:tcPrChange w:id="15998" w:author="user" w:date="2019-09-25T16:44:00Z">
              <w:tcPr>
                <w:tcW w:w="1565"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5999" w:author="user" w:date="2019-09-25T16:44:00Z"/>
                <w:del w:id="16000" w:author="user" w:date="2019-10-30T09:08:00Z"/>
                <w:rFonts w:ascii="仿宋_GB2312" w:hAnsi="仿宋_GB2312" w:cs="仿宋_GB2312"/>
                <w:color w:val="000000"/>
                <w:sz w:val="21"/>
                <w:szCs w:val="21"/>
                <w:lang w:eastAsia="zh-CN"/>
              </w:rPr>
            </w:pPr>
            <w:ins w:id="16001" w:author="user" w:date="2019-09-25T16:44:00Z">
              <w:del w:id="16002" w:author="user" w:date="2019-10-30T09:08:00Z">
                <w:r>
                  <w:rPr>
                    <w:rFonts w:hint="eastAsia" w:ascii="仿宋_GB2312" w:hAnsi="仿宋_GB2312" w:cs="仿宋_GB2312"/>
                    <w:color w:val="000000"/>
                    <w:sz w:val="21"/>
                    <w:szCs w:val="21"/>
                    <w:lang w:eastAsia="zh-CN"/>
                  </w:rPr>
                  <w:delText>贷款发放日期</w:delText>
                </w:r>
              </w:del>
            </w:ins>
          </w:p>
        </w:tc>
        <w:tc>
          <w:tcPr>
            <w:tcW w:w="1138" w:type="dxa"/>
            <w:tcBorders>
              <w:top w:val="single" w:color="auto" w:sz="4" w:space="0"/>
              <w:left w:val="single" w:color="auto" w:sz="4" w:space="0"/>
              <w:bottom w:val="single" w:color="auto" w:sz="4" w:space="0"/>
              <w:right w:val="single" w:color="auto" w:sz="4" w:space="0"/>
            </w:tcBorders>
            <w:vAlign w:val="center"/>
            <w:tcPrChange w:id="16003" w:author="user" w:date="2019-09-25T16:44:00Z">
              <w:tcPr>
                <w:tcW w:w="1138" w:type="dxa"/>
                <w:tcBorders>
                  <w:top w:val="single" w:color="auto" w:sz="4" w:space="0"/>
                  <w:left w:val="single" w:color="auto" w:sz="4" w:space="0"/>
                  <w:bottom w:val="single" w:color="auto" w:sz="4" w:space="0"/>
                  <w:right w:val="single" w:color="auto" w:sz="4" w:space="0"/>
                </w:tcBorders>
                <w:vAlign w:val="center"/>
              </w:tcPr>
            </w:tcPrChange>
          </w:tcPr>
          <w:p>
            <w:pPr>
              <w:spacing w:line="240" w:lineRule="auto"/>
              <w:jc w:val="center"/>
              <w:rPr>
                <w:ins w:id="16004" w:author="user" w:date="2019-09-25T16:44:00Z"/>
                <w:del w:id="16005" w:author="user" w:date="2019-10-30T09:08:00Z"/>
                <w:rFonts w:ascii="仿宋_GB2312" w:hAnsi="仿宋_GB2312" w:cs="仿宋_GB2312"/>
                <w:color w:val="000000"/>
                <w:sz w:val="21"/>
                <w:szCs w:val="21"/>
                <w:lang w:eastAsia="zh-CN"/>
              </w:rPr>
            </w:pPr>
            <w:ins w:id="16006" w:author="user" w:date="2019-09-25T16:44:00Z">
              <w:del w:id="16007" w:author="user" w:date="2019-10-30T09:08:00Z">
                <w:r>
                  <w:rPr>
                    <w:rFonts w:hint="eastAsia" w:ascii="仿宋_GB2312" w:hAnsi="仿宋_GB2312" w:cs="仿宋_GB2312"/>
                    <w:color w:val="000000"/>
                    <w:sz w:val="21"/>
                    <w:szCs w:val="21"/>
                    <w:lang w:eastAsia="zh-CN"/>
                  </w:rPr>
                  <w:delText>YYYY-MM-DD</w:delText>
                </w:r>
              </w:del>
            </w:ins>
          </w:p>
        </w:tc>
        <w:tc>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Change w:id="16008" w:author="user" w:date="2019-09-25T16:44:00Z">
              <w:tcPr>
                <w:tcW w:w="42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tcPrChange>
          </w:tcPr>
          <w:p>
            <w:pPr>
              <w:spacing w:line="240" w:lineRule="auto"/>
              <w:rPr>
                <w:ins w:id="16009" w:author="user" w:date="2019-09-25T16:44:00Z"/>
                <w:del w:id="16010" w:author="user" w:date="2019-10-30T09:08:00Z"/>
                <w:rFonts w:ascii="仿宋_GB2312" w:hAnsi="仿宋_GB2312" w:cs="仿宋_GB2312"/>
                <w:color w:val="000000"/>
                <w:sz w:val="21"/>
                <w:szCs w:val="21"/>
                <w:lang w:eastAsia="zh-CN"/>
              </w:rPr>
            </w:pPr>
            <w:ins w:id="16011" w:author="user" w:date="2019-09-25T16:44:00Z">
              <w:del w:id="16012" w:author="user" w:date="2019-10-30T09:08:00Z">
                <w:r>
                  <w:rPr>
                    <w:rFonts w:hint="eastAsia" w:ascii="仿宋_GB2312" w:hAnsi="仿宋_GB2312" w:cs="仿宋_GB2312"/>
                    <w:color w:val="000000"/>
                    <w:sz w:val="21"/>
                    <w:szCs w:val="21"/>
                    <w:lang w:eastAsia="zh-CN"/>
                  </w:rPr>
                  <w:delText>1.指贷款借据中填写的贷款发放日期。转入贷款填报原贷款借据的发放日期。</w:delText>
                </w:r>
              </w:del>
            </w:ins>
            <w:ins w:id="16013" w:author="user" w:date="2019-09-25T16:44:00Z">
              <w:del w:id="16014" w:author="user" w:date="2019-10-30T09:08:00Z">
                <w:r>
                  <w:rPr>
                    <w:rFonts w:hint="eastAsia" w:ascii="仿宋_GB2312" w:hAnsi="仿宋_GB2312" w:cs="仿宋_GB2312"/>
                    <w:color w:val="000000"/>
                    <w:sz w:val="21"/>
                    <w:szCs w:val="21"/>
                    <w:lang w:eastAsia="zh-CN"/>
                  </w:rPr>
                  <w:br w:type="textWrapping"/>
                </w:r>
              </w:del>
            </w:ins>
            <w:ins w:id="16015" w:author="user" w:date="2019-09-25T16:44:00Z">
              <w:del w:id="16016" w:author="user" w:date="2019-10-30T09:08:00Z">
                <w:r>
                  <w:rPr>
                    <w:rFonts w:hint="eastAsia" w:ascii="仿宋_GB2312" w:hAnsi="仿宋_GB2312" w:cs="仿宋_GB2312"/>
                    <w:color w:val="000000"/>
                    <w:sz w:val="21"/>
                    <w:szCs w:val="21"/>
                    <w:lang w:eastAsia="zh-CN"/>
                  </w:rPr>
                  <w:delText>2.按照“YYYY-MM-DD”格式填写，应介于1900.01.01-录入当日，数据更新的频率为月度。</w:delText>
                </w:r>
              </w:del>
            </w:ins>
            <w:ins w:id="16017" w:author="user" w:date="2019-09-25T16:44:00Z">
              <w:del w:id="16018" w:author="user" w:date="2019-10-30T09:08:00Z">
                <w:r>
                  <w:rPr>
                    <w:rFonts w:hint="eastAsia" w:ascii="仿宋_GB2312" w:hAnsi="仿宋_GB2312" w:cs="仿宋_GB2312"/>
                    <w:color w:val="000000"/>
                    <w:sz w:val="21"/>
                    <w:szCs w:val="21"/>
                    <w:lang w:eastAsia="zh-CN"/>
                  </w:rPr>
                  <w:br w:type="textWrapping"/>
                </w:r>
              </w:del>
            </w:ins>
            <w:ins w:id="16019" w:author="user" w:date="2019-09-25T16:44:00Z">
              <w:del w:id="16020" w:author="user" w:date="2019-10-30T09:08:00Z">
                <w:r>
                  <w:rPr>
                    <w:rFonts w:hint="eastAsia" w:ascii="仿宋_GB2312" w:hAnsi="仿宋_GB2312" w:cs="仿宋_GB2312"/>
                    <w:color w:val="000000"/>
                    <w:sz w:val="21"/>
                    <w:szCs w:val="21"/>
                    <w:lang w:eastAsia="zh-CN"/>
                  </w:rPr>
                  <w:delText>3.值域：0000-01-01到9999-12-31</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6023"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6021" w:author="user" w:date="2019-09-25T16:44:00Z"/>
          <w:del w:id="16022" w:author="user" w:date="2019-10-30T09:08:00Z"/>
          <w:trPrChange w:id="16023" w:author="user" w:date="2019-09-25T16:44:00Z">
            <w:trPr>
              <w:trHeight w:val="360" w:hRule="atLeast"/>
            </w:trPr>
          </w:trPrChange>
        </w:trPr>
        <w:tc>
          <w:tcPr>
            <w:tcW w:w="648" w:type="dxa"/>
            <w:vAlign w:val="center"/>
            <w:tcPrChange w:id="16024" w:author="user" w:date="2019-09-25T16:44:00Z">
              <w:tcPr>
                <w:tcW w:w="648" w:type="dxa"/>
                <w:vAlign w:val="center"/>
              </w:tcPr>
            </w:tcPrChange>
          </w:tcPr>
          <w:p>
            <w:pPr>
              <w:widowControl w:val="0"/>
              <w:spacing w:line="240" w:lineRule="auto"/>
              <w:jc w:val="center"/>
              <w:rPr>
                <w:ins w:id="16025" w:author="user" w:date="2019-09-25T16:44:00Z"/>
                <w:del w:id="16026" w:author="user" w:date="2019-10-30T09:08:00Z"/>
                <w:rFonts w:ascii="仿宋_GB2312" w:hAnsi="仿宋_GB2312" w:cs="仿宋_GB2312"/>
                <w:color w:val="000000"/>
                <w:sz w:val="21"/>
                <w:szCs w:val="21"/>
                <w:lang w:eastAsia="zh-CN"/>
              </w:rPr>
            </w:pPr>
            <w:ins w:id="16027" w:author="user" w:date="2019-09-25T16:48:00Z">
              <w:del w:id="16028" w:author="user" w:date="2019-10-30T09:08:00Z">
                <w:r>
                  <w:rPr>
                    <w:rFonts w:ascii="仿宋_GB2312" w:hAnsi="仿宋_GB2312" w:cs="仿宋_GB2312"/>
                    <w:color w:val="000000"/>
                    <w:sz w:val="21"/>
                    <w:szCs w:val="21"/>
                    <w:lang w:eastAsia="zh-CN"/>
                  </w:rPr>
                  <w:delText>13</w:delText>
                </w:r>
              </w:del>
            </w:ins>
          </w:p>
        </w:tc>
        <w:tc>
          <w:tcPr>
            <w:tcW w:w="774" w:type="dxa"/>
            <w:vAlign w:val="center"/>
            <w:tcPrChange w:id="16029" w:author="user" w:date="2019-09-25T16:44:00Z">
              <w:tcPr>
                <w:tcW w:w="774" w:type="dxa"/>
                <w:vAlign w:val="center"/>
              </w:tcPr>
            </w:tcPrChange>
          </w:tcPr>
          <w:p>
            <w:pPr>
              <w:widowControl w:val="0"/>
              <w:spacing w:line="240" w:lineRule="auto"/>
              <w:jc w:val="center"/>
              <w:rPr>
                <w:ins w:id="16030" w:author="user" w:date="2019-09-25T16:44:00Z"/>
                <w:del w:id="16031" w:author="user" w:date="2019-10-30T09:08:00Z"/>
                <w:rFonts w:ascii="仿宋_GB2312" w:hAnsi="仿宋_GB2312" w:cs="仿宋_GB2312"/>
                <w:color w:val="000000"/>
                <w:sz w:val="21"/>
                <w:szCs w:val="21"/>
                <w:lang w:eastAsia="zh-CN"/>
              </w:rPr>
            </w:pPr>
            <w:ins w:id="16032" w:author="user" w:date="2019-09-25T16:44:00Z">
              <w:del w:id="16033" w:author="user" w:date="2019-10-30T09:08:00Z">
                <w:r>
                  <w:rPr>
                    <w:rFonts w:hint="eastAsia" w:ascii="仿宋_GB2312" w:hAnsi="仿宋_GB2312" w:cs="仿宋_GB2312"/>
                    <w:color w:val="000000"/>
                    <w:sz w:val="21"/>
                    <w:szCs w:val="21"/>
                    <w:lang w:eastAsia="zh-CN"/>
                  </w:rPr>
                  <w:delText>3110</w:delText>
                </w:r>
              </w:del>
            </w:ins>
          </w:p>
        </w:tc>
        <w:tc>
          <w:tcPr>
            <w:tcW w:w="1565" w:type="dxa"/>
            <w:vAlign w:val="center"/>
            <w:tcPrChange w:id="16034" w:author="user" w:date="2019-09-25T16:44:00Z">
              <w:tcPr>
                <w:tcW w:w="1565" w:type="dxa"/>
                <w:vAlign w:val="center"/>
              </w:tcPr>
            </w:tcPrChange>
          </w:tcPr>
          <w:p>
            <w:pPr>
              <w:spacing w:line="240" w:lineRule="auto"/>
              <w:jc w:val="center"/>
              <w:rPr>
                <w:ins w:id="16035" w:author="user" w:date="2019-09-25T16:44:00Z"/>
                <w:del w:id="16036" w:author="user" w:date="2019-10-30T09:08:00Z"/>
                <w:rFonts w:ascii="仿宋_GB2312" w:hAnsi="仿宋_GB2312" w:cs="仿宋_GB2312"/>
                <w:color w:val="000000"/>
                <w:sz w:val="21"/>
                <w:szCs w:val="21"/>
                <w:lang w:eastAsia="zh-CN"/>
              </w:rPr>
            </w:pPr>
            <w:ins w:id="16037" w:author="user" w:date="2019-09-25T16:44:00Z">
              <w:del w:id="16038" w:author="user" w:date="2019-10-30T09:08:00Z">
                <w:r>
                  <w:rPr>
                    <w:rFonts w:hint="eastAsia" w:ascii="仿宋_GB2312" w:hAnsi="仿宋_GB2312" w:cs="仿宋_GB2312"/>
                    <w:color w:val="000000"/>
                    <w:sz w:val="21"/>
                    <w:szCs w:val="21"/>
                    <w:lang w:eastAsia="zh-CN"/>
                  </w:rPr>
                  <w:delText>贷款到期日期</w:delText>
                </w:r>
              </w:del>
            </w:ins>
          </w:p>
        </w:tc>
        <w:tc>
          <w:tcPr>
            <w:tcW w:w="1138" w:type="dxa"/>
            <w:vAlign w:val="center"/>
            <w:tcPrChange w:id="16039" w:author="user" w:date="2019-09-25T16:44:00Z">
              <w:tcPr>
                <w:tcW w:w="1138" w:type="dxa"/>
                <w:vAlign w:val="center"/>
              </w:tcPr>
            </w:tcPrChange>
          </w:tcPr>
          <w:p>
            <w:pPr>
              <w:spacing w:line="240" w:lineRule="auto"/>
              <w:jc w:val="center"/>
              <w:rPr>
                <w:ins w:id="16040" w:author="user" w:date="2019-09-25T16:44:00Z"/>
                <w:del w:id="16041" w:author="user" w:date="2019-10-30T09:08:00Z"/>
                <w:rFonts w:ascii="仿宋_GB2312" w:hAnsi="仿宋_GB2312" w:cs="仿宋_GB2312"/>
                <w:color w:val="000000"/>
                <w:sz w:val="21"/>
                <w:szCs w:val="21"/>
                <w:lang w:eastAsia="zh-CN"/>
              </w:rPr>
            </w:pPr>
            <w:ins w:id="16042" w:author="user" w:date="2019-09-25T16:44:00Z">
              <w:del w:id="16043" w:author="user" w:date="2019-10-30T09:08:00Z">
                <w:r>
                  <w:rPr>
                    <w:rFonts w:hint="eastAsia" w:ascii="仿宋_GB2312" w:hAnsi="仿宋_GB2312" w:cs="仿宋_GB2312"/>
                    <w:color w:val="000000"/>
                    <w:sz w:val="21"/>
                    <w:szCs w:val="21"/>
                    <w:lang w:eastAsia="zh-CN"/>
                  </w:rPr>
                  <w:delText>YYYY-MM-DD</w:delText>
                </w:r>
              </w:del>
            </w:ins>
          </w:p>
        </w:tc>
        <w:tc>
          <w:tcPr>
            <w:tcW w:w="4215" w:type="dxa"/>
            <w:vAlign w:val="center"/>
            <w:tcPrChange w:id="16044" w:author="user" w:date="2019-09-25T16:44:00Z">
              <w:tcPr>
                <w:tcW w:w="4215" w:type="dxa"/>
                <w:vAlign w:val="center"/>
              </w:tcPr>
            </w:tcPrChange>
          </w:tcPr>
          <w:p>
            <w:pPr>
              <w:spacing w:line="240" w:lineRule="auto"/>
              <w:rPr>
                <w:ins w:id="16045" w:author="user" w:date="2019-09-25T16:44:00Z"/>
                <w:del w:id="16046" w:author="user" w:date="2019-10-30T09:08:00Z"/>
                <w:rFonts w:ascii="仿宋_GB2312" w:hAnsi="仿宋_GB2312" w:cs="仿宋_GB2312"/>
                <w:color w:val="000000"/>
                <w:sz w:val="21"/>
                <w:szCs w:val="21"/>
                <w:lang w:eastAsia="zh-CN"/>
              </w:rPr>
            </w:pPr>
            <w:ins w:id="16047" w:author="user" w:date="2019-09-25T16:44:00Z">
              <w:del w:id="16048" w:author="user" w:date="2019-10-30T09:08:00Z">
                <w:r>
                  <w:rPr>
                    <w:rFonts w:hint="eastAsia" w:ascii="仿宋_GB2312" w:hAnsi="仿宋_GB2312" w:cs="仿宋_GB2312"/>
                    <w:color w:val="000000"/>
                    <w:sz w:val="21"/>
                    <w:szCs w:val="21"/>
                    <w:lang w:eastAsia="zh-CN"/>
                  </w:rPr>
                  <w:delText>1.指贷款借据中约定的贷款到期日期。</w:delText>
                </w:r>
              </w:del>
            </w:ins>
            <w:ins w:id="16049" w:author="user" w:date="2019-09-25T16:44:00Z">
              <w:del w:id="16050" w:author="user" w:date="2019-10-30T09:08:00Z">
                <w:r>
                  <w:rPr>
                    <w:rFonts w:hint="eastAsia" w:ascii="仿宋_GB2312" w:hAnsi="仿宋_GB2312" w:cs="仿宋_GB2312"/>
                    <w:color w:val="000000"/>
                    <w:sz w:val="21"/>
                    <w:szCs w:val="21"/>
                    <w:lang w:eastAsia="zh-CN"/>
                  </w:rPr>
                  <w:br w:type="textWrapping"/>
                </w:r>
              </w:del>
            </w:ins>
            <w:ins w:id="16051" w:author="user" w:date="2019-09-25T16:44:00Z">
              <w:del w:id="16052" w:author="user" w:date="2019-10-30T09:08:00Z">
                <w:r>
                  <w:rPr>
                    <w:rFonts w:hint="eastAsia" w:ascii="仿宋_GB2312" w:hAnsi="仿宋_GB2312" w:cs="仿宋_GB2312"/>
                    <w:color w:val="000000"/>
                    <w:sz w:val="21"/>
                    <w:szCs w:val="21"/>
                    <w:lang w:eastAsia="zh-CN"/>
                  </w:rPr>
                  <w:delText>2.按照“YYYY-MM-DD”格式填写，数据更新的频率为月度。</w:delText>
                </w:r>
              </w:del>
            </w:ins>
            <w:ins w:id="16053" w:author="user" w:date="2019-09-25T16:44:00Z">
              <w:del w:id="16054" w:author="user" w:date="2019-10-30T09:08:00Z">
                <w:r>
                  <w:rPr>
                    <w:rFonts w:hint="eastAsia" w:ascii="仿宋_GB2312" w:hAnsi="仿宋_GB2312" w:cs="仿宋_GB2312"/>
                    <w:color w:val="000000"/>
                    <w:sz w:val="21"/>
                    <w:szCs w:val="21"/>
                    <w:lang w:eastAsia="zh-CN"/>
                  </w:rPr>
                  <w:br w:type="textWrapping"/>
                </w:r>
              </w:del>
            </w:ins>
            <w:ins w:id="16055" w:author="user" w:date="2019-09-25T16:44:00Z">
              <w:del w:id="16056" w:author="user" w:date="2019-10-30T09:08:00Z">
                <w:r>
                  <w:rPr>
                    <w:rFonts w:hint="eastAsia" w:ascii="仿宋_GB2312" w:hAnsi="仿宋_GB2312" w:cs="仿宋_GB2312"/>
                    <w:color w:val="000000"/>
                    <w:sz w:val="21"/>
                    <w:szCs w:val="21"/>
                    <w:lang w:eastAsia="zh-CN"/>
                  </w:rPr>
                  <w:delText>3.值域：0000-01-01到9999-12-31</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6059"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6057" w:author="user" w:date="2019-09-25T16:44:00Z"/>
          <w:del w:id="16058" w:author="user" w:date="2019-10-30T09:08:00Z"/>
          <w:trPrChange w:id="16059" w:author="user" w:date="2019-09-25T16:44:00Z">
            <w:trPr>
              <w:trHeight w:val="360" w:hRule="atLeast"/>
            </w:trPr>
          </w:trPrChange>
        </w:trPr>
        <w:tc>
          <w:tcPr>
            <w:tcW w:w="648" w:type="dxa"/>
            <w:vAlign w:val="center"/>
            <w:tcPrChange w:id="16060" w:author="user" w:date="2019-09-25T16:44:00Z">
              <w:tcPr>
                <w:tcW w:w="648" w:type="dxa"/>
                <w:vAlign w:val="center"/>
              </w:tcPr>
            </w:tcPrChange>
          </w:tcPr>
          <w:p>
            <w:pPr>
              <w:widowControl w:val="0"/>
              <w:spacing w:line="240" w:lineRule="auto"/>
              <w:jc w:val="center"/>
              <w:rPr>
                <w:ins w:id="16061" w:author="user" w:date="2019-09-25T16:44:00Z"/>
                <w:del w:id="16062" w:author="user" w:date="2019-10-30T09:08:00Z"/>
                <w:rFonts w:ascii="仿宋_GB2312" w:hAnsi="仿宋_GB2312" w:cs="仿宋_GB2312"/>
                <w:color w:val="000000"/>
                <w:sz w:val="21"/>
                <w:szCs w:val="21"/>
                <w:lang w:eastAsia="zh-CN"/>
              </w:rPr>
            </w:pPr>
            <w:ins w:id="16063" w:author="user" w:date="2019-09-25T16:48:00Z">
              <w:del w:id="16064" w:author="user" w:date="2019-10-30T09:08:00Z">
                <w:r>
                  <w:rPr>
                    <w:rFonts w:ascii="仿宋_GB2312" w:hAnsi="仿宋_GB2312" w:cs="仿宋_GB2312"/>
                    <w:color w:val="000000"/>
                    <w:sz w:val="21"/>
                    <w:szCs w:val="21"/>
                    <w:lang w:eastAsia="zh-CN"/>
                  </w:rPr>
                  <w:delText>14</w:delText>
                </w:r>
              </w:del>
            </w:ins>
          </w:p>
        </w:tc>
        <w:tc>
          <w:tcPr>
            <w:tcW w:w="774" w:type="dxa"/>
            <w:vAlign w:val="center"/>
            <w:tcPrChange w:id="16065" w:author="user" w:date="2019-09-25T16:44:00Z">
              <w:tcPr>
                <w:tcW w:w="774" w:type="dxa"/>
                <w:vAlign w:val="center"/>
              </w:tcPr>
            </w:tcPrChange>
          </w:tcPr>
          <w:p>
            <w:pPr>
              <w:widowControl w:val="0"/>
              <w:spacing w:line="240" w:lineRule="auto"/>
              <w:jc w:val="center"/>
              <w:rPr>
                <w:ins w:id="16066" w:author="user" w:date="2019-09-25T16:44:00Z"/>
                <w:del w:id="16067" w:author="user" w:date="2019-10-30T09:08:00Z"/>
                <w:rFonts w:ascii="仿宋_GB2312" w:hAnsi="仿宋_GB2312" w:cs="仿宋_GB2312"/>
                <w:color w:val="000000"/>
                <w:sz w:val="21"/>
                <w:szCs w:val="21"/>
                <w:lang w:eastAsia="zh-CN"/>
              </w:rPr>
            </w:pPr>
            <w:ins w:id="16068" w:author="user" w:date="2019-09-25T16:44:00Z">
              <w:del w:id="16069" w:author="user" w:date="2019-10-30T09:08:00Z">
                <w:r>
                  <w:rPr>
                    <w:rFonts w:hint="eastAsia" w:ascii="仿宋_GB2312" w:hAnsi="仿宋_GB2312" w:cs="仿宋_GB2312"/>
                    <w:color w:val="000000"/>
                    <w:sz w:val="21"/>
                    <w:szCs w:val="21"/>
                    <w:lang w:eastAsia="zh-CN"/>
                  </w:rPr>
                  <w:delText>3120</w:delText>
                </w:r>
              </w:del>
            </w:ins>
          </w:p>
        </w:tc>
        <w:tc>
          <w:tcPr>
            <w:tcW w:w="1565" w:type="dxa"/>
            <w:vAlign w:val="center"/>
            <w:tcPrChange w:id="16070" w:author="user" w:date="2019-09-25T16:44:00Z">
              <w:tcPr>
                <w:tcW w:w="1565" w:type="dxa"/>
                <w:vAlign w:val="center"/>
              </w:tcPr>
            </w:tcPrChange>
          </w:tcPr>
          <w:p>
            <w:pPr>
              <w:spacing w:line="240" w:lineRule="auto"/>
              <w:jc w:val="center"/>
              <w:rPr>
                <w:ins w:id="16071" w:author="user" w:date="2019-09-25T16:44:00Z"/>
                <w:del w:id="16072" w:author="user" w:date="2019-10-30T09:08:00Z"/>
                <w:rFonts w:ascii="仿宋_GB2312" w:hAnsi="仿宋_GB2312" w:cs="仿宋_GB2312"/>
                <w:color w:val="000000"/>
                <w:sz w:val="21"/>
                <w:szCs w:val="21"/>
                <w:lang w:eastAsia="zh-CN"/>
              </w:rPr>
            </w:pPr>
            <w:ins w:id="16073" w:author="user" w:date="2019-09-25T16:44:00Z">
              <w:del w:id="16074" w:author="user" w:date="2019-10-30T09:08:00Z">
                <w:r>
                  <w:rPr>
                    <w:rFonts w:hint="eastAsia" w:ascii="仿宋_GB2312" w:hAnsi="仿宋_GB2312" w:cs="仿宋_GB2312"/>
                    <w:color w:val="000000"/>
                    <w:sz w:val="21"/>
                    <w:szCs w:val="21"/>
                    <w:lang w:eastAsia="zh-CN"/>
                  </w:rPr>
                  <w:delText>贷款实际终止日期</w:delText>
                </w:r>
              </w:del>
            </w:ins>
          </w:p>
        </w:tc>
        <w:tc>
          <w:tcPr>
            <w:tcW w:w="1138" w:type="dxa"/>
            <w:vAlign w:val="center"/>
            <w:tcPrChange w:id="16075" w:author="user" w:date="2019-09-25T16:44:00Z">
              <w:tcPr>
                <w:tcW w:w="1138" w:type="dxa"/>
                <w:vAlign w:val="center"/>
              </w:tcPr>
            </w:tcPrChange>
          </w:tcPr>
          <w:p>
            <w:pPr>
              <w:spacing w:line="240" w:lineRule="auto"/>
              <w:jc w:val="center"/>
              <w:rPr>
                <w:ins w:id="16076" w:author="user" w:date="2019-09-25T16:44:00Z"/>
                <w:del w:id="16077" w:author="user" w:date="2019-10-30T09:08:00Z"/>
                <w:rFonts w:ascii="仿宋_GB2312" w:hAnsi="仿宋_GB2312" w:cs="仿宋_GB2312"/>
                <w:color w:val="000000"/>
                <w:sz w:val="21"/>
                <w:szCs w:val="21"/>
                <w:lang w:eastAsia="zh-CN"/>
              </w:rPr>
            </w:pPr>
            <w:ins w:id="16078" w:author="user" w:date="2019-09-25T16:44:00Z">
              <w:del w:id="16079" w:author="user" w:date="2019-10-30T09:08:00Z">
                <w:r>
                  <w:rPr>
                    <w:rFonts w:hint="eastAsia" w:ascii="仿宋_GB2312" w:hAnsi="仿宋_GB2312" w:cs="仿宋_GB2312"/>
                    <w:color w:val="000000"/>
                    <w:sz w:val="21"/>
                    <w:szCs w:val="21"/>
                    <w:lang w:eastAsia="zh-CN"/>
                  </w:rPr>
                  <w:delText>YYYY-MM-DD</w:delText>
                </w:r>
              </w:del>
            </w:ins>
          </w:p>
        </w:tc>
        <w:tc>
          <w:tcPr>
            <w:tcW w:w="4215" w:type="dxa"/>
            <w:vAlign w:val="center"/>
            <w:tcPrChange w:id="16080" w:author="user" w:date="2019-09-25T16:44:00Z">
              <w:tcPr>
                <w:tcW w:w="4215" w:type="dxa"/>
                <w:vAlign w:val="center"/>
              </w:tcPr>
            </w:tcPrChange>
          </w:tcPr>
          <w:p>
            <w:pPr>
              <w:spacing w:line="240" w:lineRule="auto"/>
              <w:rPr>
                <w:ins w:id="16081" w:author="user" w:date="2019-09-25T16:44:00Z"/>
                <w:del w:id="16082" w:author="user" w:date="2019-10-30T09:08:00Z"/>
                <w:rFonts w:ascii="仿宋_GB2312" w:hAnsi="仿宋_GB2312" w:cs="仿宋_GB2312"/>
                <w:color w:val="000000"/>
                <w:sz w:val="21"/>
                <w:szCs w:val="21"/>
                <w:lang w:eastAsia="zh-CN"/>
              </w:rPr>
            </w:pPr>
            <w:ins w:id="16083" w:author="user" w:date="2019-09-25T16:44:00Z">
              <w:del w:id="16084" w:author="user" w:date="2019-10-30T09:08:00Z">
                <w:r>
                  <w:rPr>
                    <w:rFonts w:hint="eastAsia" w:ascii="仿宋_GB2312" w:hAnsi="仿宋_GB2312" w:cs="仿宋_GB2312"/>
                    <w:color w:val="000000"/>
                    <w:sz w:val="21"/>
                    <w:szCs w:val="21"/>
                    <w:lang w:eastAsia="zh-CN"/>
                  </w:rPr>
                  <w:delText>1.指贷款借据的实际终止日期。</w:delText>
                </w:r>
              </w:del>
            </w:ins>
            <w:ins w:id="16085" w:author="user" w:date="2019-09-25T16:44:00Z">
              <w:del w:id="16086" w:author="user" w:date="2019-10-30T09:08:00Z">
                <w:r>
                  <w:rPr>
                    <w:rFonts w:hint="eastAsia" w:ascii="仿宋_GB2312" w:hAnsi="仿宋_GB2312" w:cs="仿宋_GB2312"/>
                    <w:color w:val="000000"/>
                    <w:sz w:val="21"/>
                    <w:szCs w:val="21"/>
                    <w:lang w:eastAsia="zh-CN"/>
                  </w:rPr>
                  <w:br w:type="textWrapping"/>
                </w:r>
              </w:del>
            </w:ins>
            <w:ins w:id="16087" w:author="user" w:date="2019-09-25T16:44:00Z">
              <w:del w:id="16088" w:author="user" w:date="2019-10-30T09:08:00Z">
                <w:r>
                  <w:rPr>
                    <w:rFonts w:hint="eastAsia" w:ascii="仿宋_GB2312" w:hAnsi="仿宋_GB2312" w:cs="仿宋_GB2312"/>
                    <w:color w:val="000000"/>
                    <w:sz w:val="21"/>
                    <w:szCs w:val="21"/>
                    <w:lang w:eastAsia="zh-CN"/>
                  </w:rPr>
                  <w:delText>2.按照“YYYY-MM-DD”格式填写，填报贷款正常清偿、核销、剥离或转出日期。数据更新的频率为月度。</w:delText>
                </w:r>
              </w:del>
            </w:ins>
            <w:ins w:id="16089" w:author="user" w:date="2019-09-25T16:44:00Z">
              <w:del w:id="16090" w:author="user" w:date="2019-10-30T09:08:00Z">
                <w:r>
                  <w:rPr>
                    <w:rFonts w:hint="eastAsia" w:ascii="仿宋_GB2312" w:hAnsi="仿宋_GB2312" w:cs="仿宋_GB2312"/>
                    <w:color w:val="000000"/>
                    <w:sz w:val="21"/>
                    <w:szCs w:val="21"/>
                    <w:lang w:eastAsia="zh-CN"/>
                  </w:rPr>
                  <w:br w:type="textWrapping"/>
                </w:r>
              </w:del>
            </w:ins>
            <w:ins w:id="16091" w:author="user" w:date="2019-09-25T16:44:00Z">
              <w:del w:id="16092" w:author="user" w:date="2019-10-30T09:08:00Z">
                <w:r>
                  <w:rPr>
                    <w:rFonts w:hint="eastAsia" w:ascii="仿宋_GB2312" w:hAnsi="仿宋_GB2312" w:cs="仿宋_GB2312"/>
                    <w:color w:val="000000"/>
                    <w:sz w:val="21"/>
                    <w:szCs w:val="21"/>
                    <w:lang w:eastAsia="zh-CN"/>
                  </w:rPr>
                  <w:delText>3.值域：0000-01-01到9999-12-31</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6095"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6093" w:author="user" w:date="2019-09-25T16:44:00Z"/>
          <w:del w:id="16094" w:author="user" w:date="2019-10-30T09:08:00Z"/>
          <w:trPrChange w:id="16095" w:author="user" w:date="2019-09-25T16:44:00Z">
            <w:trPr>
              <w:trHeight w:val="360" w:hRule="atLeast"/>
            </w:trPr>
          </w:trPrChange>
        </w:trPr>
        <w:tc>
          <w:tcPr>
            <w:tcW w:w="648" w:type="dxa"/>
            <w:vAlign w:val="center"/>
            <w:tcPrChange w:id="16096" w:author="user" w:date="2019-09-25T16:44:00Z">
              <w:tcPr>
                <w:tcW w:w="648" w:type="dxa"/>
                <w:vAlign w:val="center"/>
              </w:tcPr>
            </w:tcPrChange>
          </w:tcPr>
          <w:p>
            <w:pPr>
              <w:widowControl w:val="0"/>
              <w:spacing w:line="240" w:lineRule="auto"/>
              <w:jc w:val="center"/>
              <w:rPr>
                <w:ins w:id="16097" w:author="user" w:date="2019-09-25T16:44:00Z"/>
                <w:del w:id="16098" w:author="user" w:date="2019-10-30T09:08:00Z"/>
                <w:rFonts w:ascii="仿宋_GB2312" w:hAnsi="仿宋_GB2312" w:cs="仿宋_GB2312"/>
                <w:color w:val="000000"/>
                <w:sz w:val="21"/>
                <w:szCs w:val="21"/>
                <w:lang w:eastAsia="zh-CN"/>
              </w:rPr>
            </w:pPr>
            <w:ins w:id="16099" w:author="user" w:date="2019-09-25T16:48:00Z">
              <w:del w:id="16100" w:author="user" w:date="2019-10-30T09:08:00Z">
                <w:r>
                  <w:rPr>
                    <w:rFonts w:ascii="仿宋_GB2312" w:hAnsi="仿宋_GB2312" w:cs="仿宋_GB2312"/>
                    <w:color w:val="000000"/>
                    <w:sz w:val="21"/>
                    <w:szCs w:val="21"/>
                    <w:lang w:eastAsia="zh-CN"/>
                  </w:rPr>
                  <w:delText>15</w:delText>
                </w:r>
              </w:del>
            </w:ins>
          </w:p>
        </w:tc>
        <w:tc>
          <w:tcPr>
            <w:tcW w:w="774" w:type="dxa"/>
            <w:vAlign w:val="center"/>
            <w:tcPrChange w:id="16101" w:author="user" w:date="2019-09-25T16:44:00Z">
              <w:tcPr>
                <w:tcW w:w="774" w:type="dxa"/>
                <w:vAlign w:val="center"/>
              </w:tcPr>
            </w:tcPrChange>
          </w:tcPr>
          <w:p>
            <w:pPr>
              <w:widowControl w:val="0"/>
              <w:spacing w:line="240" w:lineRule="auto"/>
              <w:jc w:val="center"/>
              <w:rPr>
                <w:ins w:id="16102" w:author="user" w:date="2019-09-25T16:44:00Z"/>
                <w:del w:id="16103" w:author="user" w:date="2019-10-30T09:08:00Z"/>
                <w:rFonts w:ascii="仿宋_GB2312" w:hAnsi="仿宋_GB2312" w:cs="仿宋_GB2312"/>
                <w:color w:val="000000"/>
                <w:sz w:val="21"/>
                <w:szCs w:val="21"/>
                <w:lang w:eastAsia="zh-CN"/>
              </w:rPr>
            </w:pPr>
            <w:ins w:id="16104" w:author="user" w:date="2019-09-25T16:44:00Z">
              <w:del w:id="16105" w:author="user" w:date="2019-10-30T09:08:00Z">
                <w:r>
                  <w:rPr>
                    <w:rFonts w:hint="eastAsia" w:ascii="仿宋_GB2312" w:hAnsi="仿宋_GB2312" w:cs="仿宋_GB2312"/>
                    <w:color w:val="000000"/>
                    <w:sz w:val="21"/>
                    <w:szCs w:val="21"/>
                    <w:lang w:eastAsia="zh-CN"/>
                  </w:rPr>
                  <w:delText>3150</w:delText>
                </w:r>
              </w:del>
            </w:ins>
          </w:p>
        </w:tc>
        <w:tc>
          <w:tcPr>
            <w:tcW w:w="1565" w:type="dxa"/>
            <w:vAlign w:val="center"/>
            <w:tcPrChange w:id="16106" w:author="user" w:date="2019-09-25T16:44:00Z">
              <w:tcPr>
                <w:tcW w:w="1565" w:type="dxa"/>
                <w:vAlign w:val="center"/>
              </w:tcPr>
            </w:tcPrChange>
          </w:tcPr>
          <w:p>
            <w:pPr>
              <w:spacing w:line="240" w:lineRule="auto"/>
              <w:jc w:val="center"/>
              <w:rPr>
                <w:ins w:id="16107" w:author="user" w:date="2019-09-25T16:44:00Z"/>
                <w:del w:id="16108" w:author="user" w:date="2019-10-30T09:08:00Z"/>
                <w:rFonts w:ascii="仿宋_GB2312" w:hAnsi="仿宋_GB2312" w:cs="仿宋_GB2312"/>
                <w:color w:val="000000"/>
                <w:sz w:val="21"/>
                <w:szCs w:val="21"/>
                <w:lang w:eastAsia="zh-CN"/>
              </w:rPr>
            </w:pPr>
            <w:ins w:id="16109" w:author="user" w:date="2019-09-25T16:44:00Z">
              <w:del w:id="16110" w:author="user" w:date="2019-10-30T09:08:00Z">
                <w:r>
                  <w:rPr>
                    <w:rFonts w:hint="eastAsia" w:ascii="仿宋_GB2312" w:hAnsi="仿宋_GB2312" w:cs="仿宋_GB2312"/>
                    <w:color w:val="000000"/>
                    <w:sz w:val="21"/>
                    <w:szCs w:val="21"/>
                    <w:lang w:eastAsia="zh-CN"/>
                  </w:rPr>
                  <w:delText>币种</w:delText>
                </w:r>
              </w:del>
            </w:ins>
          </w:p>
        </w:tc>
        <w:tc>
          <w:tcPr>
            <w:tcW w:w="1138" w:type="dxa"/>
            <w:vAlign w:val="center"/>
            <w:tcPrChange w:id="16111" w:author="user" w:date="2019-09-25T16:44:00Z">
              <w:tcPr>
                <w:tcW w:w="1138" w:type="dxa"/>
                <w:vAlign w:val="center"/>
              </w:tcPr>
            </w:tcPrChange>
          </w:tcPr>
          <w:p>
            <w:pPr>
              <w:spacing w:line="240" w:lineRule="auto"/>
              <w:jc w:val="center"/>
              <w:rPr>
                <w:ins w:id="16112" w:author="user" w:date="2019-09-25T16:44:00Z"/>
                <w:del w:id="16113" w:author="user" w:date="2019-10-30T09:08:00Z"/>
                <w:rFonts w:ascii="仿宋_GB2312" w:hAnsi="仿宋_GB2312" w:cs="仿宋_GB2312"/>
                <w:color w:val="000000"/>
                <w:sz w:val="21"/>
                <w:szCs w:val="21"/>
                <w:lang w:eastAsia="zh-CN"/>
              </w:rPr>
            </w:pPr>
            <w:ins w:id="16114" w:author="user" w:date="2019-09-25T16:44:00Z">
              <w:del w:id="16115" w:author="user" w:date="2019-10-30T09:08:00Z">
                <w:r>
                  <w:rPr>
                    <w:rFonts w:hint="eastAsia" w:ascii="仿宋_GB2312" w:hAnsi="仿宋_GB2312" w:cs="仿宋_GB2312"/>
                    <w:color w:val="000000"/>
                    <w:sz w:val="21"/>
                    <w:szCs w:val="21"/>
                    <w:lang w:eastAsia="zh-CN"/>
                  </w:rPr>
                  <w:delText>3!a</w:delText>
                </w:r>
              </w:del>
            </w:ins>
          </w:p>
        </w:tc>
        <w:tc>
          <w:tcPr>
            <w:tcW w:w="4215" w:type="dxa"/>
            <w:vAlign w:val="center"/>
            <w:tcPrChange w:id="16116" w:author="user" w:date="2019-09-25T16:44:00Z">
              <w:tcPr>
                <w:tcW w:w="4215" w:type="dxa"/>
                <w:vAlign w:val="center"/>
              </w:tcPr>
            </w:tcPrChange>
          </w:tcPr>
          <w:p>
            <w:pPr>
              <w:spacing w:line="240" w:lineRule="auto"/>
              <w:rPr>
                <w:ins w:id="16117" w:author="user" w:date="2019-09-25T16:44:00Z"/>
                <w:del w:id="16118" w:author="user" w:date="2019-10-30T09:08:00Z"/>
                <w:rFonts w:ascii="仿宋_GB2312" w:hAnsi="仿宋_GB2312" w:cs="仿宋_GB2312"/>
                <w:color w:val="000000"/>
                <w:sz w:val="21"/>
                <w:szCs w:val="21"/>
                <w:lang w:eastAsia="zh-CN"/>
              </w:rPr>
            </w:pPr>
            <w:ins w:id="16119" w:author="user" w:date="2019-09-25T16:44:00Z">
              <w:del w:id="16120" w:author="user" w:date="2019-10-30T09:08:00Z">
                <w:r>
                  <w:rPr>
                    <w:rFonts w:hint="eastAsia" w:ascii="仿宋_GB2312" w:hAnsi="仿宋_GB2312" w:cs="仿宋_GB2312"/>
                    <w:color w:val="000000"/>
                    <w:sz w:val="21"/>
                    <w:szCs w:val="21"/>
                    <w:lang w:eastAsia="zh-CN"/>
                  </w:rPr>
                  <w:delText>1.指金融合约的交易币种。</w:delText>
                </w:r>
              </w:del>
            </w:ins>
            <w:ins w:id="16121" w:author="user" w:date="2019-09-25T16:44:00Z">
              <w:del w:id="16122" w:author="user" w:date="2019-10-30T09:08:00Z">
                <w:r>
                  <w:rPr>
                    <w:rFonts w:hint="eastAsia" w:ascii="仿宋_GB2312" w:hAnsi="仿宋_GB2312" w:cs="仿宋_GB2312"/>
                    <w:color w:val="000000"/>
                    <w:sz w:val="21"/>
                    <w:szCs w:val="21"/>
                    <w:lang w:eastAsia="zh-CN"/>
                  </w:rPr>
                  <w:br w:type="textWrapping"/>
                </w:r>
              </w:del>
            </w:ins>
            <w:ins w:id="16123" w:author="user" w:date="2019-09-25T16:44:00Z">
              <w:del w:id="16124" w:author="user" w:date="2019-10-30T09:08:00Z">
                <w:r>
                  <w:rPr>
                    <w:rFonts w:hint="eastAsia" w:ascii="仿宋_GB2312" w:hAnsi="仿宋_GB2312" w:cs="仿宋_GB2312"/>
                    <w:color w:val="000000"/>
                    <w:sz w:val="21"/>
                    <w:szCs w:val="21"/>
                    <w:lang w:eastAsia="zh-CN"/>
                  </w:rPr>
                  <w:delText>2.采用《表示货币和资金的代码》（GB/T 12406）中的三位字母型代码。货币代码的最左边两位字符提供了分配给货币管理机构的唯一代码；第三位字符是一个指示符，也称助记符，依据主要的货币单位或资金的名称制定。数据更新频率为月度。</w:delText>
                </w:r>
              </w:del>
            </w:ins>
            <w:ins w:id="16125" w:author="user" w:date="2019-09-25T16:44:00Z">
              <w:del w:id="16126" w:author="user" w:date="2019-10-30T09:08:00Z">
                <w:r>
                  <w:rPr>
                    <w:rFonts w:hint="eastAsia" w:ascii="仿宋_GB2312" w:hAnsi="仿宋_GB2312" w:cs="仿宋_GB2312"/>
                    <w:color w:val="000000"/>
                    <w:sz w:val="21"/>
                    <w:szCs w:val="21"/>
                    <w:lang w:eastAsia="zh-CN"/>
                  </w:rPr>
                  <w:br w:type="textWrapping"/>
                </w:r>
              </w:del>
            </w:ins>
            <w:ins w:id="16127" w:author="user" w:date="2019-09-25T16:44:00Z">
              <w:del w:id="16128" w:author="user" w:date="2019-10-30T09:08:00Z">
                <w:r>
                  <w:rPr>
                    <w:rFonts w:hint="eastAsia" w:ascii="仿宋_GB2312" w:hAnsi="仿宋_GB2312" w:cs="仿宋_GB2312"/>
                    <w:color w:val="000000"/>
                    <w:sz w:val="21"/>
                    <w:szCs w:val="21"/>
                    <w:lang w:eastAsia="zh-CN"/>
                  </w:rPr>
                  <w:delText>3.值域：</w:delText>
                </w:r>
              </w:del>
            </w:ins>
          </w:p>
          <w:p>
            <w:pPr>
              <w:spacing w:line="240" w:lineRule="auto"/>
              <w:rPr>
                <w:ins w:id="16129" w:author="user" w:date="2019-09-25T16:44:00Z"/>
                <w:del w:id="16130" w:author="user" w:date="2019-10-30T09:08:00Z"/>
                <w:rFonts w:ascii="仿宋_GB2312" w:hAnsi="仿宋_GB2312" w:cs="仿宋_GB2312"/>
                <w:color w:val="000000"/>
                <w:sz w:val="21"/>
                <w:szCs w:val="21"/>
                <w:lang w:eastAsia="zh-CN"/>
              </w:rPr>
            </w:pPr>
            <w:ins w:id="16131" w:author="user" w:date="2019-09-25T16:44:00Z">
              <w:del w:id="16132" w:author="user" w:date="2019-10-30T09:08:00Z">
                <w:r>
                  <w:rPr>
                    <w:rFonts w:hint="eastAsia" w:ascii="仿宋_GB2312" w:hAnsi="仿宋_GB2312" w:cs="仿宋_GB2312"/>
                    <w:color w:val="000000"/>
                    <w:sz w:val="21"/>
                    <w:szCs w:val="21"/>
                    <w:lang w:eastAsia="zh-CN"/>
                  </w:rPr>
                  <w:delText>ADP 安道尔比塞塔</w:delText>
                </w:r>
              </w:del>
            </w:ins>
            <w:ins w:id="16133" w:author="user" w:date="2019-09-25T16:44:00Z">
              <w:del w:id="16134" w:author="user" w:date="2019-10-30T09:08:00Z">
                <w:r>
                  <w:rPr>
                    <w:rFonts w:hint="eastAsia" w:ascii="仿宋_GB2312" w:hAnsi="仿宋_GB2312" w:cs="仿宋_GB2312"/>
                    <w:color w:val="000000"/>
                    <w:sz w:val="21"/>
                    <w:szCs w:val="21"/>
                    <w:lang w:eastAsia="zh-CN"/>
                  </w:rPr>
                  <w:br w:type="textWrapping"/>
                </w:r>
              </w:del>
            </w:ins>
            <w:ins w:id="16135" w:author="user" w:date="2019-09-25T16:44:00Z">
              <w:del w:id="16136" w:author="user" w:date="2019-10-30T09:08:00Z">
                <w:r>
                  <w:rPr>
                    <w:rFonts w:hint="eastAsia" w:ascii="仿宋_GB2312" w:hAnsi="仿宋_GB2312" w:cs="仿宋_GB2312"/>
                    <w:color w:val="000000"/>
                    <w:sz w:val="21"/>
                    <w:szCs w:val="21"/>
                    <w:lang w:eastAsia="zh-CN"/>
                  </w:rPr>
                  <w:delText>AED UAE迪拉姆</w:delText>
                </w:r>
              </w:del>
            </w:ins>
            <w:ins w:id="16137" w:author="user" w:date="2019-09-25T16:44:00Z">
              <w:del w:id="16138" w:author="user" w:date="2019-10-30T09:08:00Z">
                <w:r>
                  <w:rPr>
                    <w:rFonts w:hint="eastAsia" w:ascii="仿宋_GB2312" w:hAnsi="仿宋_GB2312" w:cs="仿宋_GB2312"/>
                    <w:color w:val="000000"/>
                    <w:sz w:val="21"/>
                    <w:szCs w:val="21"/>
                    <w:lang w:eastAsia="zh-CN"/>
                  </w:rPr>
                  <w:br w:type="textWrapping"/>
                </w:r>
              </w:del>
            </w:ins>
            <w:ins w:id="16139" w:author="user" w:date="2019-09-25T16:44:00Z">
              <w:del w:id="16140" w:author="user" w:date="2019-10-30T09:08:00Z">
                <w:r>
                  <w:rPr>
                    <w:rFonts w:hint="eastAsia" w:ascii="仿宋_GB2312" w:hAnsi="仿宋_GB2312" w:cs="仿宋_GB2312"/>
                    <w:color w:val="000000"/>
                    <w:sz w:val="21"/>
                    <w:szCs w:val="21"/>
                    <w:lang w:eastAsia="zh-CN"/>
                  </w:rPr>
                  <w:delText>AFA 阿富汗尼</w:delText>
                </w:r>
              </w:del>
            </w:ins>
            <w:ins w:id="16141" w:author="user" w:date="2019-09-25T16:44:00Z">
              <w:del w:id="16142" w:author="user" w:date="2019-10-30T09:08:00Z">
                <w:r>
                  <w:rPr>
                    <w:rFonts w:hint="eastAsia" w:ascii="仿宋_GB2312" w:hAnsi="仿宋_GB2312" w:cs="仿宋_GB2312"/>
                    <w:color w:val="000000"/>
                    <w:sz w:val="21"/>
                    <w:szCs w:val="21"/>
                    <w:lang w:eastAsia="zh-CN"/>
                  </w:rPr>
                  <w:br w:type="textWrapping"/>
                </w:r>
              </w:del>
            </w:ins>
            <w:ins w:id="16143" w:author="user" w:date="2019-09-25T16:44:00Z">
              <w:del w:id="16144" w:author="user" w:date="2019-10-30T09:08:00Z">
                <w:r>
                  <w:rPr>
                    <w:rFonts w:hint="eastAsia" w:ascii="仿宋_GB2312" w:hAnsi="仿宋_GB2312" w:cs="仿宋_GB2312"/>
                    <w:color w:val="000000"/>
                    <w:sz w:val="21"/>
                    <w:szCs w:val="21"/>
                    <w:lang w:eastAsia="zh-CN"/>
                  </w:rPr>
                  <w:delText>… ……</w:delText>
                </w:r>
              </w:del>
            </w:ins>
            <w:ins w:id="16145" w:author="user" w:date="2019-09-25T16:44:00Z">
              <w:del w:id="16146" w:author="user" w:date="2019-10-30T09:08:00Z">
                <w:r>
                  <w:rPr>
                    <w:rFonts w:hint="eastAsia" w:ascii="仿宋_GB2312" w:hAnsi="仿宋_GB2312" w:cs="仿宋_GB2312"/>
                    <w:color w:val="000000"/>
                    <w:sz w:val="21"/>
                    <w:szCs w:val="21"/>
                    <w:lang w:eastAsia="zh-CN"/>
                  </w:rPr>
                  <w:br w:type="textWrapping"/>
                </w:r>
              </w:del>
            </w:ins>
            <w:ins w:id="16147" w:author="user" w:date="2019-09-25T16:44:00Z">
              <w:del w:id="16148" w:author="user" w:date="2019-10-30T09:08:00Z">
                <w:r>
                  <w:rPr>
                    <w:rFonts w:hint="eastAsia" w:ascii="仿宋_GB2312" w:hAnsi="仿宋_GB2312" w:cs="仿宋_GB2312"/>
                    <w:color w:val="000000"/>
                    <w:sz w:val="21"/>
                    <w:szCs w:val="21"/>
                    <w:lang w:eastAsia="zh-CN"/>
                  </w:rPr>
                  <w:delText>ZWD 津巴布韦元</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6151"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6149" w:author="user" w:date="2019-09-25T16:44:00Z"/>
          <w:del w:id="16150" w:author="user" w:date="2019-10-30T09:08:00Z"/>
          <w:trPrChange w:id="16151" w:author="user" w:date="2019-09-25T16:44:00Z">
            <w:trPr>
              <w:trHeight w:val="360" w:hRule="atLeast"/>
            </w:trPr>
          </w:trPrChange>
        </w:trPr>
        <w:tc>
          <w:tcPr>
            <w:tcW w:w="648" w:type="dxa"/>
            <w:vAlign w:val="center"/>
            <w:tcPrChange w:id="16152" w:author="user" w:date="2019-09-25T16:44:00Z">
              <w:tcPr>
                <w:tcW w:w="648" w:type="dxa"/>
                <w:vAlign w:val="center"/>
              </w:tcPr>
            </w:tcPrChange>
          </w:tcPr>
          <w:p>
            <w:pPr>
              <w:widowControl w:val="0"/>
              <w:spacing w:line="240" w:lineRule="auto"/>
              <w:jc w:val="center"/>
              <w:rPr>
                <w:ins w:id="16153" w:author="user" w:date="2019-09-25T16:44:00Z"/>
                <w:del w:id="16154" w:author="user" w:date="2019-10-30T09:08:00Z"/>
                <w:rFonts w:ascii="仿宋_GB2312" w:hAnsi="仿宋_GB2312" w:cs="仿宋_GB2312"/>
                <w:color w:val="000000"/>
                <w:sz w:val="21"/>
                <w:szCs w:val="21"/>
                <w:lang w:eastAsia="zh-CN"/>
              </w:rPr>
            </w:pPr>
            <w:ins w:id="16155" w:author="user" w:date="2019-09-25T16:48:00Z">
              <w:del w:id="16156" w:author="user" w:date="2019-10-30T09:08:00Z">
                <w:r>
                  <w:rPr>
                    <w:rFonts w:ascii="仿宋_GB2312" w:hAnsi="仿宋_GB2312" w:cs="仿宋_GB2312"/>
                    <w:color w:val="000000"/>
                    <w:sz w:val="21"/>
                    <w:szCs w:val="21"/>
                    <w:lang w:eastAsia="zh-CN"/>
                  </w:rPr>
                  <w:delText>16</w:delText>
                </w:r>
              </w:del>
            </w:ins>
          </w:p>
        </w:tc>
        <w:tc>
          <w:tcPr>
            <w:tcW w:w="774" w:type="dxa"/>
            <w:vAlign w:val="center"/>
            <w:tcPrChange w:id="16157" w:author="user" w:date="2019-09-25T16:44:00Z">
              <w:tcPr>
                <w:tcW w:w="774" w:type="dxa"/>
                <w:vAlign w:val="center"/>
              </w:tcPr>
            </w:tcPrChange>
          </w:tcPr>
          <w:p>
            <w:pPr>
              <w:widowControl w:val="0"/>
              <w:spacing w:line="240" w:lineRule="auto"/>
              <w:jc w:val="center"/>
              <w:rPr>
                <w:ins w:id="16158" w:author="user" w:date="2019-09-25T16:44:00Z"/>
                <w:del w:id="16159" w:author="user" w:date="2019-10-30T09:08:00Z"/>
                <w:rFonts w:ascii="仿宋_GB2312" w:hAnsi="仿宋_GB2312" w:cs="仿宋_GB2312"/>
                <w:color w:val="000000"/>
                <w:sz w:val="21"/>
                <w:szCs w:val="21"/>
                <w:lang w:eastAsia="zh-CN"/>
              </w:rPr>
            </w:pPr>
            <w:ins w:id="16160" w:author="user" w:date="2019-09-25T16:44:00Z">
              <w:del w:id="16161" w:author="user" w:date="2019-10-30T09:08:00Z">
                <w:r>
                  <w:rPr>
                    <w:rFonts w:hint="eastAsia" w:ascii="仿宋_GB2312" w:hAnsi="仿宋_GB2312" w:cs="仿宋_GB2312"/>
                    <w:color w:val="000000"/>
                    <w:sz w:val="21"/>
                    <w:szCs w:val="21"/>
                    <w:lang w:eastAsia="zh-CN"/>
                  </w:rPr>
                  <w:delText>3180</w:delText>
                </w:r>
              </w:del>
            </w:ins>
          </w:p>
        </w:tc>
        <w:tc>
          <w:tcPr>
            <w:tcW w:w="1565" w:type="dxa"/>
            <w:vAlign w:val="center"/>
            <w:tcPrChange w:id="16162" w:author="user" w:date="2019-09-25T16:44:00Z">
              <w:tcPr>
                <w:tcW w:w="1565" w:type="dxa"/>
                <w:vAlign w:val="center"/>
              </w:tcPr>
            </w:tcPrChange>
          </w:tcPr>
          <w:p>
            <w:pPr>
              <w:spacing w:line="240" w:lineRule="auto"/>
              <w:jc w:val="center"/>
              <w:rPr>
                <w:ins w:id="16163" w:author="user" w:date="2019-09-25T16:44:00Z"/>
                <w:del w:id="16164" w:author="user" w:date="2019-10-30T09:08:00Z"/>
                <w:rFonts w:ascii="仿宋_GB2312" w:hAnsi="仿宋_GB2312" w:cs="仿宋_GB2312"/>
                <w:color w:val="000000"/>
                <w:sz w:val="21"/>
                <w:szCs w:val="21"/>
                <w:lang w:eastAsia="zh-CN"/>
              </w:rPr>
            </w:pPr>
            <w:ins w:id="16165" w:author="user" w:date="2019-09-25T16:44:00Z">
              <w:del w:id="16166" w:author="user" w:date="2019-10-30T09:08:00Z">
                <w:r>
                  <w:rPr>
                    <w:rFonts w:hint="eastAsia" w:ascii="仿宋_GB2312" w:hAnsi="仿宋_GB2312" w:cs="仿宋_GB2312"/>
                    <w:color w:val="000000"/>
                    <w:sz w:val="21"/>
                    <w:szCs w:val="21"/>
                    <w:lang w:eastAsia="zh-CN"/>
                  </w:rPr>
                  <w:delText>贷款发生金额</w:delText>
                </w:r>
              </w:del>
            </w:ins>
          </w:p>
        </w:tc>
        <w:tc>
          <w:tcPr>
            <w:tcW w:w="1138" w:type="dxa"/>
            <w:vAlign w:val="center"/>
            <w:tcPrChange w:id="16167" w:author="user" w:date="2019-09-25T16:44:00Z">
              <w:tcPr>
                <w:tcW w:w="1138" w:type="dxa"/>
                <w:vAlign w:val="center"/>
              </w:tcPr>
            </w:tcPrChange>
          </w:tcPr>
          <w:p>
            <w:pPr>
              <w:spacing w:line="240" w:lineRule="auto"/>
              <w:jc w:val="center"/>
              <w:rPr>
                <w:ins w:id="16168" w:author="user" w:date="2019-09-25T16:44:00Z"/>
                <w:del w:id="16169" w:author="user" w:date="2019-10-30T09:08:00Z"/>
                <w:rFonts w:ascii="仿宋_GB2312" w:hAnsi="仿宋_GB2312" w:cs="仿宋_GB2312"/>
                <w:color w:val="000000"/>
                <w:sz w:val="21"/>
                <w:szCs w:val="21"/>
                <w:lang w:eastAsia="zh-CN"/>
              </w:rPr>
            </w:pPr>
            <w:ins w:id="16170" w:author="user" w:date="2019-09-25T16:44:00Z">
              <w:del w:id="16171" w:author="user" w:date="2019-10-30T09:08:00Z">
                <w:r>
                  <w:rPr>
                    <w:rFonts w:hint="eastAsia" w:ascii="仿宋_GB2312" w:hAnsi="仿宋_GB2312" w:cs="仿宋_GB2312"/>
                    <w:color w:val="000000"/>
                    <w:sz w:val="21"/>
                    <w:szCs w:val="21"/>
                    <w:lang w:eastAsia="zh-CN"/>
                  </w:rPr>
                  <w:delText>20(2)</w:delText>
                </w:r>
              </w:del>
            </w:ins>
          </w:p>
        </w:tc>
        <w:tc>
          <w:tcPr>
            <w:tcW w:w="4215" w:type="dxa"/>
            <w:vAlign w:val="center"/>
            <w:tcPrChange w:id="16172" w:author="user" w:date="2019-09-25T16:44:00Z">
              <w:tcPr>
                <w:tcW w:w="4215" w:type="dxa"/>
                <w:vAlign w:val="center"/>
              </w:tcPr>
            </w:tcPrChange>
          </w:tcPr>
          <w:p>
            <w:pPr>
              <w:spacing w:line="240" w:lineRule="auto"/>
              <w:rPr>
                <w:ins w:id="16173" w:author="user" w:date="2019-09-25T16:44:00Z"/>
                <w:del w:id="16174" w:author="user" w:date="2019-10-30T09:08:00Z"/>
                <w:rFonts w:ascii="仿宋_GB2312" w:hAnsi="仿宋_GB2312" w:cs="仿宋_GB2312"/>
                <w:color w:val="000000"/>
                <w:sz w:val="21"/>
                <w:szCs w:val="21"/>
                <w:lang w:eastAsia="zh-CN"/>
              </w:rPr>
            </w:pPr>
            <w:ins w:id="16175" w:author="user" w:date="2019-09-25T16:44:00Z">
              <w:del w:id="16176" w:author="user" w:date="2019-10-30T09:08:00Z">
                <w:r>
                  <w:rPr>
                    <w:rFonts w:hint="eastAsia" w:ascii="仿宋_GB2312" w:hAnsi="仿宋_GB2312" w:cs="仿宋_GB2312"/>
                    <w:color w:val="000000"/>
                    <w:sz w:val="21"/>
                    <w:szCs w:val="21"/>
                    <w:lang w:eastAsia="zh-CN"/>
                  </w:rPr>
                  <w:delText>1.指贷款合同下单笔借据报告期内发放或收回的金额（仅指本金）。</w:delText>
                </w:r>
              </w:del>
            </w:ins>
            <w:ins w:id="16177" w:author="user" w:date="2019-09-25T16:44:00Z">
              <w:del w:id="16178" w:author="user" w:date="2019-10-30T09:08:00Z">
                <w:r>
                  <w:rPr>
                    <w:rFonts w:hint="eastAsia" w:ascii="仿宋_GB2312" w:hAnsi="仿宋_GB2312" w:cs="仿宋_GB2312"/>
                    <w:color w:val="000000"/>
                    <w:sz w:val="21"/>
                    <w:szCs w:val="21"/>
                    <w:lang w:eastAsia="zh-CN"/>
                  </w:rPr>
                  <w:br w:type="textWrapping"/>
                </w:r>
              </w:del>
            </w:ins>
            <w:ins w:id="16179" w:author="user" w:date="2019-09-25T16:44:00Z">
              <w:del w:id="16180" w:author="user" w:date="2019-10-30T09:08:00Z">
                <w:r>
                  <w:rPr>
                    <w:rFonts w:hint="eastAsia" w:ascii="仿宋_GB2312" w:hAnsi="仿宋_GB2312" w:cs="仿宋_GB2312"/>
                    <w:color w:val="000000"/>
                    <w:sz w:val="21"/>
                    <w:szCs w:val="21"/>
                    <w:lang w:eastAsia="zh-CN"/>
                  </w:rPr>
                  <w:delText>2.发放银团贷款按金融机构出资额填报。本币填报单位为人民币，外币为外币折美元，折算汇率为报告期末时点汇率。数据更新的频率为月度。</w:delText>
                </w:r>
              </w:del>
            </w:ins>
            <w:ins w:id="16181" w:author="user" w:date="2019-09-25T16:44:00Z">
              <w:del w:id="16182" w:author="user" w:date="2019-10-30T09:08:00Z">
                <w:r>
                  <w:rPr>
                    <w:rFonts w:hint="eastAsia" w:ascii="仿宋_GB2312" w:hAnsi="仿宋_GB2312" w:cs="仿宋_GB2312"/>
                    <w:color w:val="000000"/>
                    <w:sz w:val="21"/>
                    <w:szCs w:val="21"/>
                    <w:lang w:eastAsia="zh-CN"/>
                  </w:rPr>
                  <w:br w:type="textWrapping"/>
                </w:r>
              </w:del>
            </w:ins>
            <w:ins w:id="16183" w:author="user" w:date="2019-09-25T16:44:00Z">
              <w:del w:id="16184" w:author="user" w:date="2019-10-30T09:08:00Z">
                <w:r>
                  <w:rPr>
                    <w:rFonts w:hint="eastAsia" w:ascii="仿宋_GB2312" w:hAnsi="仿宋_GB2312" w:cs="仿宋_GB2312"/>
                    <w:color w:val="000000"/>
                    <w:sz w:val="21"/>
                    <w:szCs w:val="21"/>
                    <w:lang w:eastAsia="zh-CN"/>
                  </w:rPr>
                  <w:delText>3.值域：贷款发生金额＞0</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6187"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6185" w:author="user" w:date="2019-09-25T16:44:00Z"/>
          <w:del w:id="16186" w:author="user" w:date="2019-10-30T09:08:00Z"/>
          <w:trPrChange w:id="16187" w:author="user" w:date="2019-09-25T16:44:00Z">
            <w:trPr>
              <w:trHeight w:val="360" w:hRule="atLeast"/>
            </w:trPr>
          </w:trPrChange>
        </w:trPr>
        <w:tc>
          <w:tcPr>
            <w:tcW w:w="648" w:type="dxa"/>
            <w:vAlign w:val="center"/>
            <w:tcPrChange w:id="16188" w:author="user" w:date="2019-09-25T16:44:00Z">
              <w:tcPr>
                <w:tcW w:w="648" w:type="dxa"/>
                <w:vAlign w:val="center"/>
              </w:tcPr>
            </w:tcPrChange>
          </w:tcPr>
          <w:p>
            <w:pPr>
              <w:widowControl w:val="0"/>
              <w:spacing w:line="240" w:lineRule="auto"/>
              <w:jc w:val="center"/>
              <w:rPr>
                <w:ins w:id="16189" w:author="user" w:date="2019-09-25T16:44:00Z"/>
                <w:del w:id="16190" w:author="user" w:date="2019-10-30T09:08:00Z"/>
                <w:rFonts w:ascii="仿宋_GB2312" w:hAnsi="仿宋_GB2312" w:cs="仿宋_GB2312"/>
                <w:color w:val="000000"/>
                <w:sz w:val="21"/>
                <w:szCs w:val="21"/>
                <w:lang w:eastAsia="zh-CN"/>
              </w:rPr>
            </w:pPr>
            <w:ins w:id="16191" w:author="user" w:date="2019-09-25T16:48:00Z">
              <w:del w:id="16192" w:author="user" w:date="2019-10-30T09:08:00Z">
                <w:r>
                  <w:rPr>
                    <w:rFonts w:ascii="仿宋_GB2312" w:hAnsi="仿宋_GB2312" w:cs="仿宋_GB2312"/>
                    <w:color w:val="000000"/>
                    <w:sz w:val="21"/>
                    <w:szCs w:val="21"/>
                    <w:lang w:eastAsia="zh-CN"/>
                  </w:rPr>
                  <w:delText>17</w:delText>
                </w:r>
              </w:del>
            </w:ins>
          </w:p>
        </w:tc>
        <w:tc>
          <w:tcPr>
            <w:tcW w:w="774" w:type="dxa"/>
            <w:vAlign w:val="center"/>
            <w:tcPrChange w:id="16193" w:author="user" w:date="2019-09-25T16:44:00Z">
              <w:tcPr>
                <w:tcW w:w="774" w:type="dxa"/>
                <w:vAlign w:val="center"/>
              </w:tcPr>
            </w:tcPrChange>
          </w:tcPr>
          <w:p>
            <w:pPr>
              <w:widowControl w:val="0"/>
              <w:spacing w:line="240" w:lineRule="auto"/>
              <w:jc w:val="center"/>
              <w:rPr>
                <w:ins w:id="16194" w:author="user" w:date="2019-09-25T16:44:00Z"/>
                <w:del w:id="16195" w:author="user" w:date="2019-10-30T09:08:00Z"/>
                <w:rFonts w:ascii="仿宋_GB2312" w:hAnsi="仿宋_GB2312" w:cs="仿宋_GB2312"/>
                <w:color w:val="000000"/>
                <w:sz w:val="21"/>
                <w:szCs w:val="21"/>
                <w:lang w:eastAsia="zh-CN"/>
              </w:rPr>
            </w:pPr>
            <w:ins w:id="16196" w:author="user" w:date="2019-09-25T16:44:00Z">
              <w:del w:id="16197" w:author="user" w:date="2019-10-30T09:08:00Z">
                <w:r>
                  <w:rPr>
                    <w:rFonts w:hint="eastAsia" w:ascii="仿宋_GB2312" w:hAnsi="仿宋_GB2312" w:cs="仿宋_GB2312"/>
                    <w:color w:val="000000"/>
                    <w:sz w:val="21"/>
                    <w:szCs w:val="21"/>
                    <w:lang w:eastAsia="zh-CN"/>
                  </w:rPr>
                  <w:delText>4010</w:delText>
                </w:r>
              </w:del>
            </w:ins>
          </w:p>
        </w:tc>
        <w:tc>
          <w:tcPr>
            <w:tcW w:w="1565" w:type="dxa"/>
            <w:vAlign w:val="center"/>
            <w:tcPrChange w:id="16198" w:author="user" w:date="2019-09-25T16:44:00Z">
              <w:tcPr>
                <w:tcW w:w="1565" w:type="dxa"/>
                <w:vAlign w:val="center"/>
              </w:tcPr>
            </w:tcPrChange>
          </w:tcPr>
          <w:p>
            <w:pPr>
              <w:spacing w:line="240" w:lineRule="auto"/>
              <w:jc w:val="center"/>
              <w:rPr>
                <w:ins w:id="16199" w:author="user" w:date="2019-09-25T16:44:00Z"/>
                <w:del w:id="16200" w:author="user" w:date="2019-10-30T09:08:00Z"/>
                <w:rFonts w:ascii="仿宋_GB2312" w:hAnsi="仿宋_GB2312" w:cs="仿宋_GB2312"/>
                <w:color w:val="000000"/>
                <w:sz w:val="21"/>
                <w:szCs w:val="21"/>
                <w:lang w:eastAsia="zh-CN"/>
              </w:rPr>
            </w:pPr>
            <w:ins w:id="16201" w:author="user" w:date="2019-09-25T16:44:00Z">
              <w:del w:id="16202" w:author="user" w:date="2019-10-30T09:08:00Z">
                <w:r>
                  <w:rPr>
                    <w:rFonts w:hint="eastAsia" w:ascii="仿宋_GB2312" w:hAnsi="仿宋_GB2312" w:cs="仿宋_GB2312"/>
                    <w:color w:val="000000"/>
                    <w:sz w:val="21"/>
                    <w:szCs w:val="21"/>
                    <w:lang w:eastAsia="zh-CN"/>
                  </w:rPr>
                  <w:delText>利率是否固定</w:delText>
                </w:r>
              </w:del>
            </w:ins>
          </w:p>
        </w:tc>
        <w:tc>
          <w:tcPr>
            <w:tcW w:w="1138" w:type="dxa"/>
            <w:vAlign w:val="center"/>
            <w:tcPrChange w:id="16203" w:author="user" w:date="2019-09-25T16:44:00Z">
              <w:tcPr>
                <w:tcW w:w="1138" w:type="dxa"/>
                <w:vAlign w:val="center"/>
              </w:tcPr>
            </w:tcPrChange>
          </w:tcPr>
          <w:p>
            <w:pPr>
              <w:spacing w:line="240" w:lineRule="auto"/>
              <w:jc w:val="center"/>
              <w:rPr>
                <w:ins w:id="16204" w:author="user" w:date="2019-09-25T16:44:00Z"/>
                <w:del w:id="16205" w:author="user" w:date="2019-10-30T09:08:00Z"/>
                <w:rFonts w:ascii="仿宋_GB2312" w:hAnsi="仿宋_GB2312" w:cs="仿宋_GB2312"/>
                <w:color w:val="000000"/>
                <w:sz w:val="21"/>
                <w:szCs w:val="21"/>
                <w:lang w:eastAsia="zh-CN"/>
              </w:rPr>
            </w:pPr>
            <w:ins w:id="16206" w:author="user" w:date="2019-09-25T16:44:00Z">
              <w:del w:id="16207" w:author="user" w:date="2019-10-30T09:08:00Z">
                <w:r>
                  <w:rPr>
                    <w:rFonts w:hint="eastAsia" w:ascii="仿宋_GB2312" w:hAnsi="仿宋_GB2312" w:cs="仿宋_GB2312"/>
                    <w:color w:val="000000"/>
                    <w:sz w:val="21"/>
                    <w:szCs w:val="21"/>
                    <w:lang w:eastAsia="zh-CN"/>
                  </w:rPr>
                  <w:delText>4!an</w:delText>
                </w:r>
              </w:del>
            </w:ins>
          </w:p>
        </w:tc>
        <w:tc>
          <w:tcPr>
            <w:tcW w:w="4215" w:type="dxa"/>
            <w:vAlign w:val="center"/>
            <w:tcPrChange w:id="16208" w:author="user" w:date="2019-09-25T16:44:00Z">
              <w:tcPr>
                <w:tcW w:w="4215" w:type="dxa"/>
                <w:vAlign w:val="center"/>
              </w:tcPr>
            </w:tcPrChange>
          </w:tcPr>
          <w:p>
            <w:pPr>
              <w:spacing w:line="240" w:lineRule="auto"/>
              <w:rPr>
                <w:ins w:id="16209" w:author="user" w:date="2019-09-25T16:44:00Z"/>
                <w:del w:id="16210" w:author="user" w:date="2019-10-30T09:08:00Z"/>
                <w:rFonts w:ascii="仿宋_GB2312" w:hAnsi="仿宋_GB2312" w:cs="仿宋_GB2312"/>
                <w:color w:val="000000"/>
                <w:sz w:val="21"/>
                <w:szCs w:val="21"/>
                <w:lang w:eastAsia="zh-CN"/>
              </w:rPr>
            </w:pPr>
            <w:ins w:id="16211" w:author="user" w:date="2019-09-25T16:44:00Z">
              <w:del w:id="16212" w:author="user" w:date="2019-10-30T09:08:00Z">
                <w:r>
                  <w:rPr>
                    <w:rFonts w:hint="eastAsia" w:ascii="仿宋_GB2312" w:hAnsi="仿宋_GB2312" w:cs="仿宋_GB2312"/>
                    <w:color w:val="000000"/>
                    <w:sz w:val="21"/>
                    <w:szCs w:val="21"/>
                    <w:lang w:eastAsia="zh-CN"/>
                  </w:rPr>
                  <w:delText>1.指金融合约交易是否在合约期内利率水平可以变动。</w:delText>
                </w:r>
              </w:del>
            </w:ins>
            <w:ins w:id="16213" w:author="user" w:date="2019-09-25T16:44:00Z">
              <w:del w:id="16214" w:author="user" w:date="2019-10-30T09:08:00Z">
                <w:r>
                  <w:rPr>
                    <w:rFonts w:hint="eastAsia" w:ascii="仿宋_GB2312" w:hAnsi="仿宋_GB2312" w:cs="仿宋_GB2312"/>
                    <w:color w:val="000000"/>
                    <w:sz w:val="21"/>
                    <w:szCs w:val="21"/>
                    <w:lang w:eastAsia="zh-CN"/>
                  </w:rPr>
                  <w:br w:type="textWrapping"/>
                </w:r>
              </w:del>
            </w:ins>
            <w:ins w:id="16215" w:author="user" w:date="2019-09-25T16:44:00Z">
              <w:del w:id="16216" w:author="user" w:date="2019-10-30T09:08:00Z">
                <w:r>
                  <w:rPr>
                    <w:rFonts w:hint="eastAsia" w:ascii="仿宋_GB2312" w:hAnsi="仿宋_GB2312" w:cs="仿宋_GB2312"/>
                    <w:color w:val="000000"/>
                    <w:sz w:val="21"/>
                    <w:szCs w:val="21"/>
                    <w:lang w:eastAsia="zh-CN"/>
                  </w:rPr>
                  <w:delText>2.RF01 固定利率：指金融合约交易双方明确约定在该合约持续期间执行固定不变的利率。RF02 浮动利率：指依据金融合约交易双方约定或法律法规规定，在合约期间，可根据特定条件一次或多次变更利率。数据更新频率为月度。</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6219"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6217" w:author="user" w:date="2019-09-25T16:44:00Z"/>
          <w:del w:id="16218" w:author="user" w:date="2019-10-30T09:08:00Z"/>
          <w:trPrChange w:id="16219" w:author="user" w:date="2019-09-25T16:44:00Z">
            <w:trPr>
              <w:trHeight w:val="360" w:hRule="atLeast"/>
            </w:trPr>
          </w:trPrChange>
        </w:trPr>
        <w:tc>
          <w:tcPr>
            <w:tcW w:w="648" w:type="dxa"/>
            <w:vAlign w:val="center"/>
            <w:tcPrChange w:id="16220" w:author="user" w:date="2019-09-25T16:44:00Z">
              <w:tcPr>
                <w:tcW w:w="648" w:type="dxa"/>
                <w:vAlign w:val="center"/>
              </w:tcPr>
            </w:tcPrChange>
          </w:tcPr>
          <w:p>
            <w:pPr>
              <w:widowControl w:val="0"/>
              <w:spacing w:line="240" w:lineRule="auto"/>
              <w:jc w:val="center"/>
              <w:rPr>
                <w:ins w:id="16221" w:author="user" w:date="2019-09-25T16:44:00Z"/>
                <w:del w:id="16222" w:author="user" w:date="2019-10-30T09:08:00Z"/>
                <w:rFonts w:ascii="仿宋_GB2312" w:hAnsi="仿宋_GB2312" w:cs="仿宋_GB2312"/>
                <w:color w:val="000000"/>
                <w:sz w:val="21"/>
                <w:szCs w:val="21"/>
                <w:lang w:eastAsia="zh-CN"/>
              </w:rPr>
            </w:pPr>
            <w:ins w:id="16223" w:author="user" w:date="2019-09-25T16:48:00Z">
              <w:del w:id="16224" w:author="user" w:date="2019-10-30T09:08:00Z">
                <w:r>
                  <w:rPr>
                    <w:rFonts w:ascii="仿宋_GB2312" w:hAnsi="仿宋_GB2312" w:cs="仿宋_GB2312"/>
                    <w:color w:val="000000"/>
                    <w:sz w:val="21"/>
                    <w:szCs w:val="21"/>
                    <w:lang w:eastAsia="zh-CN"/>
                  </w:rPr>
                  <w:delText>18</w:delText>
                </w:r>
              </w:del>
            </w:ins>
          </w:p>
        </w:tc>
        <w:tc>
          <w:tcPr>
            <w:tcW w:w="774" w:type="dxa"/>
            <w:vAlign w:val="center"/>
            <w:tcPrChange w:id="16225" w:author="user" w:date="2019-09-25T16:44:00Z">
              <w:tcPr>
                <w:tcW w:w="774" w:type="dxa"/>
                <w:vAlign w:val="center"/>
              </w:tcPr>
            </w:tcPrChange>
          </w:tcPr>
          <w:p>
            <w:pPr>
              <w:widowControl w:val="0"/>
              <w:spacing w:line="240" w:lineRule="auto"/>
              <w:jc w:val="center"/>
              <w:rPr>
                <w:ins w:id="16226" w:author="user" w:date="2019-09-25T16:44:00Z"/>
                <w:del w:id="16227" w:author="user" w:date="2019-10-30T09:08:00Z"/>
                <w:rFonts w:ascii="仿宋_GB2312" w:hAnsi="仿宋_GB2312" w:cs="仿宋_GB2312"/>
                <w:color w:val="000000"/>
                <w:sz w:val="21"/>
                <w:szCs w:val="21"/>
                <w:lang w:eastAsia="zh-CN"/>
              </w:rPr>
            </w:pPr>
            <w:ins w:id="16228" w:author="user" w:date="2019-09-25T16:44:00Z">
              <w:del w:id="16229" w:author="user" w:date="2019-10-30T09:08:00Z">
                <w:r>
                  <w:rPr>
                    <w:rFonts w:hint="eastAsia" w:ascii="仿宋_GB2312" w:hAnsi="仿宋_GB2312" w:cs="仿宋_GB2312"/>
                    <w:color w:val="000000"/>
                    <w:sz w:val="21"/>
                    <w:szCs w:val="21"/>
                    <w:lang w:eastAsia="zh-CN"/>
                  </w:rPr>
                  <w:delText>4020</w:delText>
                </w:r>
              </w:del>
            </w:ins>
          </w:p>
        </w:tc>
        <w:tc>
          <w:tcPr>
            <w:tcW w:w="1565" w:type="dxa"/>
            <w:vAlign w:val="center"/>
            <w:tcPrChange w:id="16230" w:author="user" w:date="2019-09-25T16:44:00Z">
              <w:tcPr>
                <w:tcW w:w="1565" w:type="dxa"/>
                <w:vAlign w:val="center"/>
              </w:tcPr>
            </w:tcPrChange>
          </w:tcPr>
          <w:p>
            <w:pPr>
              <w:spacing w:line="240" w:lineRule="auto"/>
              <w:jc w:val="center"/>
              <w:rPr>
                <w:ins w:id="16231" w:author="user" w:date="2019-09-25T16:44:00Z"/>
                <w:del w:id="16232" w:author="user" w:date="2019-10-30T09:08:00Z"/>
                <w:rFonts w:ascii="仿宋_GB2312" w:hAnsi="仿宋_GB2312" w:cs="仿宋_GB2312"/>
                <w:color w:val="000000"/>
                <w:sz w:val="21"/>
                <w:szCs w:val="21"/>
                <w:lang w:eastAsia="zh-CN"/>
              </w:rPr>
            </w:pPr>
            <w:ins w:id="16233" w:author="user" w:date="2019-09-25T16:44:00Z">
              <w:del w:id="16234" w:author="user" w:date="2019-10-30T09:08:00Z">
                <w:r>
                  <w:rPr>
                    <w:rFonts w:hint="eastAsia" w:ascii="仿宋_GB2312" w:hAnsi="仿宋_GB2312" w:cs="仿宋_GB2312"/>
                    <w:color w:val="000000"/>
                    <w:sz w:val="21"/>
                    <w:szCs w:val="21"/>
                    <w:lang w:eastAsia="zh-CN"/>
                  </w:rPr>
                  <w:delText>利率水平</w:delText>
                </w:r>
              </w:del>
            </w:ins>
          </w:p>
        </w:tc>
        <w:tc>
          <w:tcPr>
            <w:tcW w:w="1138" w:type="dxa"/>
            <w:vAlign w:val="center"/>
            <w:tcPrChange w:id="16235" w:author="user" w:date="2019-09-25T16:44:00Z">
              <w:tcPr>
                <w:tcW w:w="1138" w:type="dxa"/>
                <w:vAlign w:val="center"/>
              </w:tcPr>
            </w:tcPrChange>
          </w:tcPr>
          <w:p>
            <w:pPr>
              <w:spacing w:line="240" w:lineRule="auto"/>
              <w:jc w:val="center"/>
              <w:rPr>
                <w:ins w:id="16236" w:author="user" w:date="2019-09-25T16:44:00Z"/>
                <w:del w:id="16237" w:author="user" w:date="2019-10-30T09:08:00Z"/>
                <w:rFonts w:ascii="仿宋_GB2312" w:hAnsi="仿宋_GB2312" w:cs="仿宋_GB2312"/>
                <w:color w:val="000000"/>
                <w:sz w:val="21"/>
                <w:szCs w:val="21"/>
                <w:lang w:eastAsia="zh-CN"/>
              </w:rPr>
            </w:pPr>
            <w:ins w:id="16238" w:author="user" w:date="2019-09-25T16:44:00Z">
              <w:del w:id="16239" w:author="user" w:date="2019-10-30T09:08:00Z">
                <w:r>
                  <w:rPr>
                    <w:rFonts w:hint="eastAsia" w:ascii="仿宋_GB2312" w:hAnsi="仿宋_GB2312" w:cs="仿宋_GB2312"/>
                    <w:color w:val="000000"/>
                    <w:sz w:val="21"/>
                    <w:szCs w:val="21"/>
                    <w:lang w:eastAsia="zh-CN"/>
                  </w:rPr>
                  <w:delText>13(5)</w:delText>
                </w:r>
              </w:del>
            </w:ins>
          </w:p>
        </w:tc>
        <w:tc>
          <w:tcPr>
            <w:tcW w:w="4215" w:type="dxa"/>
            <w:vAlign w:val="center"/>
            <w:tcPrChange w:id="16240" w:author="user" w:date="2019-09-25T16:44:00Z">
              <w:tcPr>
                <w:tcW w:w="4215" w:type="dxa"/>
                <w:vAlign w:val="center"/>
              </w:tcPr>
            </w:tcPrChange>
          </w:tcPr>
          <w:p>
            <w:pPr>
              <w:spacing w:line="240" w:lineRule="auto"/>
              <w:rPr>
                <w:ins w:id="16241" w:author="user" w:date="2019-09-25T16:44:00Z"/>
                <w:del w:id="16242" w:author="user" w:date="2019-10-30T09:08:00Z"/>
                <w:rFonts w:ascii="仿宋_GB2312" w:hAnsi="仿宋_GB2312" w:cs="仿宋_GB2312"/>
                <w:color w:val="000000"/>
                <w:sz w:val="21"/>
                <w:szCs w:val="21"/>
                <w:lang w:eastAsia="zh-CN"/>
              </w:rPr>
            </w:pPr>
            <w:ins w:id="16243" w:author="user" w:date="2019-09-25T16:44:00Z">
              <w:del w:id="16244" w:author="user" w:date="2019-10-30T09:08:00Z">
                <w:r>
                  <w:rPr>
                    <w:rFonts w:hint="eastAsia" w:ascii="仿宋_GB2312" w:hAnsi="仿宋_GB2312" w:cs="仿宋_GB2312"/>
                    <w:color w:val="000000"/>
                    <w:sz w:val="21"/>
                    <w:szCs w:val="21"/>
                    <w:lang w:eastAsia="zh-CN"/>
                  </w:rPr>
                  <w:delText>1.指金融合约中规定的实际执行的年利率水平。</w:delText>
                </w:r>
              </w:del>
            </w:ins>
            <w:ins w:id="16245" w:author="user" w:date="2019-09-25T16:44:00Z">
              <w:del w:id="16246" w:author="user" w:date="2019-10-30T09:08:00Z">
                <w:r>
                  <w:rPr>
                    <w:rFonts w:hint="eastAsia" w:ascii="仿宋_GB2312" w:hAnsi="仿宋_GB2312" w:cs="仿宋_GB2312"/>
                    <w:color w:val="000000"/>
                    <w:sz w:val="21"/>
                    <w:szCs w:val="21"/>
                    <w:lang w:eastAsia="zh-CN"/>
                  </w:rPr>
                  <w:br w:type="textWrapping"/>
                </w:r>
              </w:del>
            </w:ins>
            <w:ins w:id="16247" w:author="user" w:date="2019-09-25T16:44:00Z">
              <w:del w:id="16248" w:author="user" w:date="2019-10-30T09:08:00Z">
                <w:r>
                  <w:rPr>
                    <w:rFonts w:hint="eastAsia" w:ascii="仿宋_GB2312" w:hAnsi="仿宋_GB2312" w:cs="仿宋_GB2312"/>
                    <w:color w:val="000000"/>
                    <w:sz w:val="21"/>
                    <w:szCs w:val="21"/>
                    <w:lang w:eastAsia="zh-CN"/>
                  </w:rPr>
                  <w:delText>2.利率水平填写报告日的实际年化利率水平，例如年利率5.2%，则填报5.20000。数据更新频率为月度。</w:delText>
                </w:r>
              </w:del>
            </w:ins>
            <w:ins w:id="16249" w:author="user" w:date="2019-09-25T16:44:00Z">
              <w:del w:id="16250" w:author="user" w:date="2019-10-30T09:08:00Z">
                <w:r>
                  <w:rPr>
                    <w:rFonts w:hint="eastAsia" w:ascii="仿宋_GB2312" w:hAnsi="仿宋_GB2312" w:cs="仿宋_GB2312"/>
                    <w:color w:val="000000"/>
                    <w:sz w:val="21"/>
                    <w:szCs w:val="21"/>
                    <w:lang w:eastAsia="zh-CN"/>
                  </w:rPr>
                  <w:br w:type="textWrapping"/>
                </w:r>
              </w:del>
            </w:ins>
            <w:ins w:id="16251" w:author="user" w:date="2019-09-25T16:44:00Z">
              <w:del w:id="16252" w:author="user" w:date="2019-10-30T09:08:00Z">
                <w:r>
                  <w:rPr>
                    <w:rFonts w:hint="eastAsia" w:ascii="仿宋_GB2312" w:hAnsi="仿宋_GB2312" w:cs="仿宋_GB2312"/>
                    <w:color w:val="000000"/>
                    <w:sz w:val="21"/>
                    <w:szCs w:val="21"/>
                    <w:lang w:eastAsia="zh-CN"/>
                  </w:rPr>
                  <w:delText>3.值域：0.00000≤利率水平≤1000000.00000</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6255"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6253" w:author="user" w:date="2019-09-25T16:44:00Z"/>
          <w:del w:id="16254" w:author="user" w:date="2019-10-30T09:08:00Z"/>
          <w:trPrChange w:id="16255" w:author="user" w:date="2019-09-25T16:44:00Z">
            <w:trPr>
              <w:trHeight w:val="360" w:hRule="atLeast"/>
            </w:trPr>
          </w:trPrChange>
        </w:trPr>
        <w:tc>
          <w:tcPr>
            <w:tcW w:w="648" w:type="dxa"/>
            <w:vAlign w:val="center"/>
            <w:tcPrChange w:id="16256" w:author="user" w:date="2019-09-25T16:44:00Z">
              <w:tcPr>
                <w:tcW w:w="648" w:type="dxa"/>
                <w:vAlign w:val="center"/>
              </w:tcPr>
            </w:tcPrChange>
          </w:tcPr>
          <w:p>
            <w:pPr>
              <w:widowControl w:val="0"/>
              <w:spacing w:line="240" w:lineRule="auto"/>
              <w:jc w:val="center"/>
              <w:rPr>
                <w:ins w:id="16257" w:author="user" w:date="2019-09-25T16:44:00Z"/>
                <w:del w:id="16258" w:author="user" w:date="2019-10-30T09:08:00Z"/>
                <w:rFonts w:ascii="仿宋_GB2312" w:hAnsi="仿宋_GB2312" w:cs="仿宋_GB2312"/>
                <w:color w:val="000000"/>
                <w:sz w:val="21"/>
                <w:szCs w:val="21"/>
                <w:lang w:eastAsia="zh-CN"/>
              </w:rPr>
            </w:pPr>
            <w:ins w:id="16259" w:author="user" w:date="2019-09-25T16:48:00Z">
              <w:del w:id="16260" w:author="user" w:date="2019-10-30T09:08:00Z">
                <w:r>
                  <w:rPr>
                    <w:rFonts w:ascii="仿宋_GB2312" w:hAnsi="仿宋_GB2312" w:cs="仿宋_GB2312"/>
                    <w:color w:val="000000"/>
                    <w:sz w:val="21"/>
                    <w:szCs w:val="21"/>
                    <w:lang w:eastAsia="zh-CN"/>
                  </w:rPr>
                  <w:delText>19</w:delText>
                </w:r>
              </w:del>
            </w:ins>
          </w:p>
        </w:tc>
        <w:tc>
          <w:tcPr>
            <w:tcW w:w="774" w:type="dxa"/>
            <w:vAlign w:val="center"/>
            <w:tcPrChange w:id="16261" w:author="user" w:date="2019-09-25T16:44:00Z">
              <w:tcPr>
                <w:tcW w:w="774" w:type="dxa"/>
                <w:vAlign w:val="center"/>
              </w:tcPr>
            </w:tcPrChange>
          </w:tcPr>
          <w:p>
            <w:pPr>
              <w:widowControl w:val="0"/>
              <w:spacing w:line="240" w:lineRule="auto"/>
              <w:jc w:val="center"/>
              <w:rPr>
                <w:ins w:id="16262" w:author="user" w:date="2019-09-25T16:44:00Z"/>
                <w:del w:id="16263" w:author="user" w:date="2019-10-30T09:08:00Z"/>
                <w:rFonts w:ascii="仿宋_GB2312" w:hAnsi="仿宋_GB2312" w:cs="仿宋_GB2312"/>
                <w:color w:val="000000"/>
                <w:sz w:val="21"/>
                <w:szCs w:val="21"/>
                <w:lang w:eastAsia="zh-CN"/>
              </w:rPr>
            </w:pPr>
            <w:ins w:id="16264" w:author="user" w:date="2019-09-25T16:44:00Z">
              <w:del w:id="16265" w:author="user" w:date="2019-10-30T09:08:00Z">
                <w:r>
                  <w:rPr>
                    <w:rFonts w:hint="eastAsia" w:ascii="仿宋_GB2312" w:hAnsi="仿宋_GB2312" w:cs="仿宋_GB2312"/>
                    <w:color w:val="000000"/>
                    <w:sz w:val="21"/>
                    <w:szCs w:val="21"/>
                    <w:lang w:eastAsia="zh-CN"/>
                  </w:rPr>
                  <w:delText>5010</w:delText>
                </w:r>
              </w:del>
            </w:ins>
          </w:p>
        </w:tc>
        <w:tc>
          <w:tcPr>
            <w:tcW w:w="1565" w:type="dxa"/>
            <w:vAlign w:val="center"/>
            <w:tcPrChange w:id="16266" w:author="user" w:date="2019-09-25T16:44:00Z">
              <w:tcPr>
                <w:tcW w:w="1565" w:type="dxa"/>
                <w:vAlign w:val="center"/>
              </w:tcPr>
            </w:tcPrChange>
          </w:tcPr>
          <w:p>
            <w:pPr>
              <w:spacing w:line="240" w:lineRule="auto"/>
              <w:jc w:val="center"/>
              <w:rPr>
                <w:ins w:id="16267" w:author="user" w:date="2019-09-25T16:44:00Z"/>
                <w:del w:id="16268" w:author="user" w:date="2019-10-30T09:08:00Z"/>
                <w:rFonts w:ascii="仿宋_GB2312" w:hAnsi="仿宋_GB2312" w:cs="仿宋_GB2312"/>
                <w:color w:val="000000"/>
                <w:sz w:val="21"/>
                <w:szCs w:val="21"/>
                <w:lang w:eastAsia="zh-CN"/>
              </w:rPr>
            </w:pPr>
            <w:ins w:id="16269" w:author="user" w:date="2019-09-25T16:44:00Z">
              <w:del w:id="16270" w:author="user" w:date="2019-10-30T09:08:00Z">
                <w:r>
                  <w:rPr>
                    <w:rFonts w:hint="eastAsia" w:ascii="仿宋_GB2312" w:hAnsi="仿宋_GB2312" w:cs="仿宋_GB2312"/>
                    <w:color w:val="000000"/>
                    <w:sz w:val="21"/>
                    <w:szCs w:val="21"/>
                    <w:lang w:eastAsia="zh-CN"/>
                  </w:rPr>
                  <w:delText>贷款担保方式</w:delText>
                </w:r>
              </w:del>
            </w:ins>
          </w:p>
        </w:tc>
        <w:tc>
          <w:tcPr>
            <w:tcW w:w="1138" w:type="dxa"/>
            <w:vAlign w:val="center"/>
            <w:tcPrChange w:id="16271" w:author="user" w:date="2019-09-25T16:44:00Z">
              <w:tcPr>
                <w:tcW w:w="1138" w:type="dxa"/>
                <w:vAlign w:val="center"/>
              </w:tcPr>
            </w:tcPrChange>
          </w:tcPr>
          <w:p>
            <w:pPr>
              <w:spacing w:line="240" w:lineRule="auto"/>
              <w:jc w:val="center"/>
              <w:rPr>
                <w:ins w:id="16272" w:author="user" w:date="2019-09-25T16:44:00Z"/>
                <w:del w:id="16273" w:author="user" w:date="2019-10-30T09:08:00Z"/>
                <w:rFonts w:ascii="仿宋_GB2312" w:hAnsi="仿宋_GB2312" w:cs="仿宋_GB2312"/>
                <w:color w:val="000000"/>
                <w:sz w:val="21"/>
                <w:szCs w:val="21"/>
                <w:lang w:eastAsia="zh-CN"/>
              </w:rPr>
            </w:pPr>
            <w:ins w:id="16274" w:author="user" w:date="2019-09-25T16:44:00Z">
              <w:del w:id="16275" w:author="user" w:date="2019-10-30T09:08:00Z">
                <w:r>
                  <w:rPr>
                    <w:rFonts w:hint="eastAsia" w:ascii="仿宋_GB2312" w:hAnsi="仿宋_GB2312" w:cs="仿宋_GB2312"/>
                    <w:color w:val="000000"/>
                    <w:sz w:val="21"/>
                    <w:szCs w:val="21"/>
                    <w:lang w:eastAsia="zh-CN"/>
                  </w:rPr>
                  <w:delText>an1..3</w:delText>
                </w:r>
              </w:del>
            </w:ins>
          </w:p>
        </w:tc>
        <w:tc>
          <w:tcPr>
            <w:tcW w:w="4215" w:type="dxa"/>
            <w:vAlign w:val="center"/>
            <w:tcPrChange w:id="16276" w:author="user" w:date="2019-09-25T16:44:00Z">
              <w:tcPr>
                <w:tcW w:w="4215" w:type="dxa"/>
                <w:vAlign w:val="center"/>
              </w:tcPr>
            </w:tcPrChange>
          </w:tcPr>
          <w:p>
            <w:pPr>
              <w:spacing w:line="240" w:lineRule="auto"/>
              <w:rPr>
                <w:ins w:id="16277" w:author="user" w:date="2019-09-25T16:44:00Z"/>
                <w:del w:id="16278" w:author="user" w:date="2019-10-30T09:08:00Z"/>
                <w:rFonts w:ascii="仿宋_GB2312" w:hAnsi="仿宋_GB2312" w:cs="仿宋_GB2312"/>
                <w:color w:val="000000"/>
                <w:sz w:val="21"/>
                <w:szCs w:val="21"/>
                <w:lang w:eastAsia="zh-CN"/>
              </w:rPr>
            </w:pPr>
            <w:ins w:id="16279" w:author="user" w:date="2019-09-25T16:44:00Z">
              <w:del w:id="16280" w:author="user" w:date="2019-10-30T09:08:00Z">
                <w:r>
                  <w:rPr>
                    <w:rFonts w:hint="eastAsia" w:ascii="仿宋_GB2312" w:hAnsi="仿宋_GB2312" w:cs="仿宋_GB2312"/>
                    <w:color w:val="000000"/>
                    <w:sz w:val="21"/>
                    <w:szCs w:val="21"/>
                    <w:lang w:eastAsia="zh-CN"/>
                  </w:rPr>
                  <w:delText>1.指借款人根据要求提供的贷款保证的方式。</w:delText>
                </w:r>
              </w:del>
            </w:ins>
            <w:ins w:id="16281" w:author="user" w:date="2019-09-25T16:44:00Z">
              <w:del w:id="16282" w:author="user" w:date="2019-10-30T09:08:00Z">
                <w:r>
                  <w:rPr>
                    <w:rFonts w:hint="eastAsia" w:ascii="仿宋_GB2312" w:hAnsi="仿宋_GB2312" w:cs="仿宋_GB2312"/>
                    <w:color w:val="000000"/>
                    <w:sz w:val="21"/>
                    <w:szCs w:val="21"/>
                    <w:lang w:eastAsia="zh-CN"/>
                  </w:rPr>
                  <w:br w:type="textWrapping"/>
                </w:r>
              </w:del>
            </w:ins>
            <w:ins w:id="16283" w:author="user" w:date="2019-09-25T16:44:00Z">
              <w:del w:id="16284" w:author="user" w:date="2019-10-30T09:08:00Z">
                <w:r>
                  <w:rPr>
                    <w:rFonts w:hint="eastAsia" w:ascii="仿宋_GB2312" w:hAnsi="仿宋_GB2312" w:cs="仿宋_GB2312"/>
                    <w:color w:val="000000"/>
                    <w:sz w:val="21"/>
                    <w:szCs w:val="21"/>
                    <w:lang w:eastAsia="zh-CN"/>
                  </w:rPr>
                  <w:delText>2.包含质押贷款、抵押贷款、保证贷款、信用/免担保贷款、组合担保和其他等。数据更新的频率为月度。</w:delText>
                </w:r>
              </w:del>
            </w:ins>
            <w:ins w:id="16285" w:author="user" w:date="2019-09-25T16:44:00Z">
              <w:del w:id="16286" w:author="user" w:date="2019-10-30T09:08:00Z">
                <w:r>
                  <w:rPr>
                    <w:rFonts w:hint="eastAsia" w:ascii="仿宋_GB2312" w:hAnsi="仿宋_GB2312" w:cs="仿宋_GB2312"/>
                    <w:color w:val="000000"/>
                    <w:sz w:val="21"/>
                    <w:szCs w:val="21"/>
                    <w:lang w:eastAsia="zh-CN"/>
                  </w:rPr>
                  <w:br w:type="textWrapping"/>
                </w:r>
              </w:del>
            </w:ins>
            <w:ins w:id="16287" w:author="user" w:date="2019-09-25T16:44:00Z">
              <w:del w:id="16288" w:author="user" w:date="2019-10-30T09:08:00Z">
                <w:r>
                  <w:rPr>
                    <w:rFonts w:hint="eastAsia" w:ascii="仿宋_GB2312" w:hAnsi="仿宋_GB2312" w:cs="仿宋_GB2312"/>
                    <w:color w:val="000000"/>
                    <w:sz w:val="21"/>
                    <w:szCs w:val="21"/>
                    <w:lang w:eastAsia="zh-CN"/>
                  </w:rPr>
                  <w:delText>3.值域：</w:delText>
                </w:r>
              </w:del>
            </w:ins>
          </w:p>
          <w:p>
            <w:pPr>
              <w:spacing w:line="240" w:lineRule="auto"/>
              <w:rPr>
                <w:ins w:id="16289" w:author="user" w:date="2019-09-25T16:44:00Z"/>
                <w:del w:id="16290" w:author="user" w:date="2019-10-30T09:08:00Z"/>
                <w:rFonts w:ascii="仿宋_GB2312" w:hAnsi="仿宋_GB2312" w:cs="仿宋_GB2312"/>
                <w:color w:val="000000"/>
                <w:sz w:val="21"/>
                <w:szCs w:val="21"/>
                <w:lang w:eastAsia="zh-CN"/>
              </w:rPr>
            </w:pPr>
            <w:ins w:id="16291" w:author="user" w:date="2019-09-25T16:44:00Z">
              <w:del w:id="16292" w:author="user" w:date="2019-10-30T09:08:00Z">
                <w:r>
                  <w:rPr>
                    <w:rFonts w:hint="eastAsia" w:ascii="仿宋_GB2312" w:hAnsi="仿宋_GB2312" w:cs="仿宋_GB2312"/>
                    <w:color w:val="000000"/>
                    <w:sz w:val="21"/>
                    <w:szCs w:val="21"/>
                    <w:lang w:eastAsia="zh-CN"/>
                  </w:rPr>
                  <w:delText>A 质押贷款</w:delText>
                </w:r>
              </w:del>
            </w:ins>
            <w:ins w:id="16293" w:author="user" w:date="2019-09-25T16:44:00Z">
              <w:del w:id="16294" w:author="user" w:date="2019-10-30T09:08:00Z">
                <w:r>
                  <w:rPr>
                    <w:rFonts w:hint="eastAsia" w:ascii="仿宋_GB2312" w:hAnsi="仿宋_GB2312" w:cs="仿宋_GB2312"/>
                    <w:color w:val="000000"/>
                    <w:sz w:val="21"/>
                    <w:szCs w:val="21"/>
                    <w:lang w:eastAsia="zh-CN"/>
                  </w:rPr>
                  <w:br w:type="textWrapping"/>
                </w:r>
              </w:del>
            </w:ins>
            <w:ins w:id="16295" w:author="user" w:date="2019-09-25T16:44:00Z">
              <w:del w:id="16296" w:author="user" w:date="2019-10-30T09:08:00Z">
                <w:r>
                  <w:rPr>
                    <w:rFonts w:hint="eastAsia" w:ascii="仿宋_GB2312" w:hAnsi="仿宋_GB2312" w:cs="仿宋_GB2312"/>
                    <w:color w:val="000000"/>
                    <w:sz w:val="21"/>
                    <w:szCs w:val="21"/>
                    <w:lang w:eastAsia="zh-CN"/>
                  </w:rPr>
                  <w:delText>B 抵押贷款</w:delText>
                </w:r>
              </w:del>
            </w:ins>
            <w:ins w:id="16297" w:author="user" w:date="2019-09-25T16:44:00Z">
              <w:del w:id="16298" w:author="user" w:date="2019-10-30T09:08:00Z">
                <w:r>
                  <w:rPr>
                    <w:rFonts w:hint="eastAsia" w:ascii="仿宋_GB2312" w:hAnsi="仿宋_GB2312" w:cs="仿宋_GB2312"/>
                    <w:color w:val="000000"/>
                    <w:sz w:val="21"/>
                    <w:szCs w:val="21"/>
                    <w:lang w:eastAsia="zh-CN"/>
                  </w:rPr>
                  <w:br w:type="textWrapping"/>
                </w:r>
              </w:del>
            </w:ins>
            <w:ins w:id="16299" w:author="user" w:date="2019-09-25T16:44:00Z">
              <w:del w:id="16300" w:author="user" w:date="2019-10-30T09:08:00Z">
                <w:r>
                  <w:rPr>
                    <w:rFonts w:hint="eastAsia" w:ascii="仿宋_GB2312" w:hAnsi="仿宋_GB2312" w:cs="仿宋_GB2312"/>
                    <w:color w:val="000000"/>
                    <w:sz w:val="21"/>
                    <w:szCs w:val="21"/>
                    <w:lang w:eastAsia="zh-CN"/>
                  </w:rPr>
                  <w:delText>B01 房地产抵押贷款</w:delText>
                </w:r>
              </w:del>
            </w:ins>
            <w:ins w:id="16301" w:author="user" w:date="2019-09-25T16:44:00Z">
              <w:del w:id="16302" w:author="user" w:date="2019-10-30T09:08:00Z">
                <w:r>
                  <w:rPr>
                    <w:rFonts w:hint="eastAsia" w:ascii="仿宋_GB2312" w:hAnsi="仿宋_GB2312" w:cs="仿宋_GB2312"/>
                    <w:color w:val="000000"/>
                    <w:sz w:val="21"/>
                    <w:szCs w:val="21"/>
                    <w:lang w:eastAsia="zh-CN"/>
                  </w:rPr>
                  <w:br w:type="textWrapping"/>
                </w:r>
              </w:del>
            </w:ins>
            <w:ins w:id="16303" w:author="user" w:date="2019-09-25T16:44:00Z">
              <w:del w:id="16304" w:author="user" w:date="2019-10-30T09:08:00Z">
                <w:r>
                  <w:rPr>
                    <w:rFonts w:hint="eastAsia" w:ascii="仿宋_GB2312" w:hAnsi="仿宋_GB2312" w:cs="仿宋_GB2312"/>
                    <w:color w:val="000000"/>
                    <w:sz w:val="21"/>
                    <w:szCs w:val="21"/>
                    <w:lang w:eastAsia="zh-CN"/>
                  </w:rPr>
                  <w:delText>B99 其他抵押贷款</w:delText>
                </w:r>
              </w:del>
            </w:ins>
            <w:ins w:id="16305" w:author="user" w:date="2019-09-25T16:44:00Z">
              <w:del w:id="16306" w:author="user" w:date="2019-10-30T09:08:00Z">
                <w:r>
                  <w:rPr>
                    <w:rFonts w:hint="eastAsia" w:ascii="仿宋_GB2312" w:hAnsi="仿宋_GB2312" w:cs="仿宋_GB2312"/>
                    <w:color w:val="000000"/>
                    <w:sz w:val="21"/>
                    <w:szCs w:val="21"/>
                    <w:lang w:eastAsia="zh-CN"/>
                  </w:rPr>
                  <w:br w:type="textWrapping"/>
                </w:r>
              </w:del>
            </w:ins>
            <w:ins w:id="16307" w:author="user" w:date="2019-09-25T16:44:00Z">
              <w:del w:id="16308" w:author="user" w:date="2019-10-30T09:08:00Z">
                <w:r>
                  <w:rPr>
                    <w:rFonts w:hint="eastAsia" w:ascii="仿宋_GB2312" w:hAnsi="仿宋_GB2312" w:cs="仿宋_GB2312"/>
                    <w:color w:val="000000"/>
                    <w:sz w:val="21"/>
                    <w:szCs w:val="21"/>
                    <w:lang w:eastAsia="zh-CN"/>
                  </w:rPr>
                  <w:delText>C 保证贷款</w:delText>
                </w:r>
              </w:del>
            </w:ins>
            <w:ins w:id="16309" w:author="user" w:date="2019-09-25T16:44:00Z">
              <w:del w:id="16310" w:author="user" w:date="2019-10-30T09:08:00Z">
                <w:r>
                  <w:rPr>
                    <w:rFonts w:hint="eastAsia" w:ascii="仿宋_GB2312" w:hAnsi="仿宋_GB2312" w:cs="仿宋_GB2312"/>
                    <w:color w:val="000000"/>
                    <w:sz w:val="21"/>
                    <w:szCs w:val="21"/>
                    <w:lang w:eastAsia="zh-CN"/>
                  </w:rPr>
                  <w:br w:type="textWrapping"/>
                </w:r>
              </w:del>
            </w:ins>
            <w:ins w:id="16311" w:author="user" w:date="2019-09-25T16:44:00Z">
              <w:del w:id="16312" w:author="user" w:date="2019-10-30T09:08:00Z">
                <w:r>
                  <w:rPr>
                    <w:rFonts w:hint="eastAsia" w:ascii="仿宋_GB2312" w:hAnsi="仿宋_GB2312" w:cs="仿宋_GB2312"/>
                    <w:color w:val="000000"/>
                    <w:sz w:val="21"/>
                    <w:szCs w:val="21"/>
                    <w:lang w:eastAsia="zh-CN"/>
                  </w:rPr>
                  <w:delText>C01 联保贷款（2个及以上的联合保证人）</w:delText>
                </w:r>
              </w:del>
            </w:ins>
            <w:ins w:id="16313" w:author="user" w:date="2019-09-25T16:44:00Z">
              <w:del w:id="16314" w:author="user" w:date="2019-10-30T09:08:00Z">
                <w:r>
                  <w:rPr>
                    <w:rFonts w:hint="eastAsia" w:ascii="仿宋_GB2312" w:hAnsi="仿宋_GB2312" w:cs="仿宋_GB2312"/>
                    <w:color w:val="000000"/>
                    <w:sz w:val="21"/>
                    <w:szCs w:val="21"/>
                    <w:lang w:eastAsia="zh-CN"/>
                  </w:rPr>
                  <w:br w:type="textWrapping"/>
                </w:r>
              </w:del>
            </w:ins>
            <w:ins w:id="16315" w:author="user" w:date="2019-09-25T16:44:00Z">
              <w:del w:id="16316" w:author="user" w:date="2019-10-30T09:08:00Z">
                <w:r>
                  <w:rPr>
                    <w:rFonts w:hint="eastAsia" w:ascii="仿宋_GB2312" w:hAnsi="仿宋_GB2312" w:cs="仿宋_GB2312"/>
                    <w:color w:val="000000"/>
                    <w:sz w:val="21"/>
                    <w:szCs w:val="21"/>
                    <w:lang w:eastAsia="zh-CN"/>
                  </w:rPr>
                  <w:delText>C99 其他保证贷款</w:delText>
                </w:r>
              </w:del>
            </w:ins>
            <w:ins w:id="16317" w:author="user" w:date="2019-09-25T16:44:00Z">
              <w:del w:id="16318" w:author="user" w:date="2019-10-30T09:08:00Z">
                <w:r>
                  <w:rPr>
                    <w:rFonts w:hint="eastAsia" w:ascii="仿宋_GB2312" w:hAnsi="仿宋_GB2312" w:cs="仿宋_GB2312"/>
                    <w:color w:val="000000"/>
                    <w:sz w:val="21"/>
                    <w:szCs w:val="21"/>
                    <w:lang w:eastAsia="zh-CN"/>
                  </w:rPr>
                  <w:br w:type="textWrapping"/>
                </w:r>
              </w:del>
            </w:ins>
            <w:ins w:id="16319" w:author="user" w:date="2019-09-25T16:44:00Z">
              <w:del w:id="16320" w:author="user" w:date="2019-10-30T09:08:00Z">
                <w:r>
                  <w:rPr>
                    <w:rFonts w:hint="eastAsia" w:ascii="仿宋_GB2312" w:hAnsi="仿宋_GB2312" w:cs="仿宋_GB2312"/>
                    <w:color w:val="000000"/>
                    <w:sz w:val="21"/>
                    <w:szCs w:val="21"/>
                    <w:lang w:eastAsia="zh-CN"/>
                  </w:rPr>
                  <w:delText>D 信用/免担保贷款</w:delText>
                </w:r>
              </w:del>
            </w:ins>
            <w:ins w:id="16321" w:author="user" w:date="2019-09-25T16:44:00Z">
              <w:del w:id="16322" w:author="user" w:date="2019-10-30T09:08:00Z">
                <w:r>
                  <w:rPr>
                    <w:rFonts w:hint="eastAsia" w:ascii="仿宋_GB2312" w:hAnsi="仿宋_GB2312" w:cs="仿宋_GB2312"/>
                    <w:color w:val="000000"/>
                    <w:sz w:val="21"/>
                    <w:szCs w:val="21"/>
                    <w:lang w:eastAsia="zh-CN"/>
                  </w:rPr>
                  <w:br w:type="textWrapping"/>
                </w:r>
              </w:del>
            </w:ins>
            <w:ins w:id="16323" w:author="user" w:date="2019-09-25T16:44:00Z">
              <w:del w:id="16324" w:author="user" w:date="2019-10-30T09:08:00Z">
                <w:r>
                  <w:rPr>
                    <w:rFonts w:hint="eastAsia" w:ascii="仿宋_GB2312" w:hAnsi="仿宋_GB2312" w:cs="仿宋_GB2312"/>
                    <w:color w:val="000000"/>
                    <w:sz w:val="21"/>
                    <w:szCs w:val="21"/>
                    <w:lang w:eastAsia="zh-CN"/>
                  </w:rPr>
                  <w:delText>E 组合担保</w:delText>
                </w:r>
              </w:del>
            </w:ins>
            <w:ins w:id="16325" w:author="user" w:date="2019-09-25T16:44:00Z">
              <w:del w:id="16326" w:author="user" w:date="2019-10-30T09:08:00Z">
                <w:r>
                  <w:rPr>
                    <w:rFonts w:hint="eastAsia" w:ascii="仿宋_GB2312" w:hAnsi="仿宋_GB2312" w:cs="仿宋_GB2312"/>
                    <w:color w:val="000000"/>
                    <w:sz w:val="21"/>
                    <w:szCs w:val="21"/>
                    <w:lang w:eastAsia="zh-CN"/>
                  </w:rPr>
                  <w:br w:type="textWrapping"/>
                </w:r>
              </w:del>
            </w:ins>
            <w:ins w:id="16327" w:author="user" w:date="2019-09-25T16:44:00Z">
              <w:del w:id="16328" w:author="user" w:date="2019-10-30T09:08:00Z">
                <w:r>
                  <w:rPr>
                    <w:rFonts w:hint="eastAsia" w:ascii="仿宋_GB2312" w:hAnsi="仿宋_GB2312" w:cs="仿宋_GB2312"/>
                    <w:color w:val="000000"/>
                    <w:sz w:val="21"/>
                    <w:szCs w:val="21"/>
                    <w:lang w:eastAsia="zh-CN"/>
                  </w:rPr>
                  <w:delText>Z 其他</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6331"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6329" w:author="user" w:date="2019-09-25T16:44:00Z"/>
          <w:del w:id="16330" w:author="user" w:date="2019-10-30T09:08:00Z"/>
          <w:trPrChange w:id="16331" w:author="user" w:date="2019-09-25T16:44:00Z">
            <w:trPr>
              <w:trHeight w:val="360" w:hRule="atLeast"/>
            </w:trPr>
          </w:trPrChange>
        </w:trPr>
        <w:tc>
          <w:tcPr>
            <w:tcW w:w="648" w:type="dxa"/>
            <w:vAlign w:val="center"/>
            <w:tcPrChange w:id="16332" w:author="user" w:date="2019-09-25T16:44:00Z">
              <w:tcPr>
                <w:tcW w:w="648" w:type="dxa"/>
                <w:vAlign w:val="center"/>
              </w:tcPr>
            </w:tcPrChange>
          </w:tcPr>
          <w:p>
            <w:pPr>
              <w:widowControl w:val="0"/>
              <w:spacing w:line="240" w:lineRule="auto"/>
              <w:jc w:val="center"/>
              <w:rPr>
                <w:ins w:id="16333" w:author="user" w:date="2019-09-25T16:44:00Z"/>
                <w:del w:id="16334" w:author="user" w:date="2019-10-30T09:08:00Z"/>
                <w:rFonts w:ascii="仿宋_GB2312" w:hAnsi="仿宋_GB2312" w:cs="仿宋_GB2312"/>
                <w:color w:val="000000"/>
                <w:sz w:val="21"/>
                <w:szCs w:val="21"/>
                <w:lang w:eastAsia="zh-CN"/>
              </w:rPr>
            </w:pPr>
            <w:ins w:id="16335" w:author="user" w:date="2019-09-25T16:48:00Z">
              <w:del w:id="16336" w:author="user" w:date="2019-10-30T09:08:00Z">
                <w:r>
                  <w:rPr>
                    <w:rFonts w:ascii="仿宋_GB2312" w:hAnsi="仿宋_GB2312" w:cs="仿宋_GB2312"/>
                    <w:color w:val="000000"/>
                    <w:sz w:val="21"/>
                    <w:szCs w:val="21"/>
                    <w:lang w:eastAsia="zh-CN"/>
                  </w:rPr>
                  <w:delText>20</w:delText>
                </w:r>
              </w:del>
            </w:ins>
          </w:p>
        </w:tc>
        <w:tc>
          <w:tcPr>
            <w:tcW w:w="774" w:type="dxa"/>
            <w:vAlign w:val="center"/>
            <w:tcPrChange w:id="16337" w:author="user" w:date="2019-09-25T16:44:00Z">
              <w:tcPr>
                <w:tcW w:w="774" w:type="dxa"/>
                <w:vAlign w:val="center"/>
              </w:tcPr>
            </w:tcPrChange>
          </w:tcPr>
          <w:p>
            <w:pPr>
              <w:widowControl w:val="0"/>
              <w:spacing w:line="240" w:lineRule="auto"/>
              <w:jc w:val="center"/>
              <w:rPr>
                <w:ins w:id="16338" w:author="user" w:date="2019-09-25T16:44:00Z"/>
                <w:del w:id="16339" w:author="user" w:date="2019-10-30T09:08:00Z"/>
                <w:rFonts w:ascii="仿宋_GB2312" w:hAnsi="仿宋_GB2312" w:cs="仿宋_GB2312"/>
                <w:color w:val="000000"/>
                <w:sz w:val="21"/>
                <w:szCs w:val="21"/>
                <w:lang w:eastAsia="zh-CN"/>
              </w:rPr>
            </w:pPr>
            <w:ins w:id="16340" w:author="user" w:date="2019-09-25T16:44:00Z">
              <w:del w:id="16341" w:author="user" w:date="2019-10-30T09:08:00Z">
                <w:r>
                  <w:rPr>
                    <w:rFonts w:hint="eastAsia" w:ascii="仿宋_GB2312" w:hAnsi="仿宋_GB2312" w:cs="仿宋_GB2312"/>
                    <w:color w:val="000000"/>
                    <w:sz w:val="21"/>
                    <w:szCs w:val="21"/>
                    <w:lang w:eastAsia="zh-CN"/>
                  </w:rPr>
                  <w:delText>5030</w:delText>
                </w:r>
              </w:del>
            </w:ins>
          </w:p>
        </w:tc>
        <w:tc>
          <w:tcPr>
            <w:tcW w:w="1565" w:type="dxa"/>
            <w:vAlign w:val="center"/>
            <w:tcPrChange w:id="16342" w:author="user" w:date="2019-09-25T16:44:00Z">
              <w:tcPr>
                <w:tcW w:w="1565" w:type="dxa"/>
                <w:vAlign w:val="center"/>
              </w:tcPr>
            </w:tcPrChange>
          </w:tcPr>
          <w:p>
            <w:pPr>
              <w:spacing w:line="240" w:lineRule="auto"/>
              <w:jc w:val="center"/>
              <w:rPr>
                <w:ins w:id="16343" w:author="user" w:date="2019-09-25T16:44:00Z"/>
                <w:del w:id="16344" w:author="user" w:date="2019-10-30T09:08:00Z"/>
                <w:rFonts w:ascii="仿宋_GB2312" w:hAnsi="仿宋_GB2312" w:cs="仿宋_GB2312"/>
                <w:color w:val="000000"/>
                <w:sz w:val="21"/>
                <w:szCs w:val="21"/>
                <w:lang w:eastAsia="zh-CN"/>
              </w:rPr>
            </w:pPr>
            <w:ins w:id="16345" w:author="user" w:date="2019-09-25T16:44:00Z">
              <w:del w:id="16346" w:author="user" w:date="2019-10-30T09:08:00Z">
                <w:r>
                  <w:rPr>
                    <w:rFonts w:hint="eastAsia" w:ascii="仿宋_GB2312" w:hAnsi="仿宋_GB2312" w:cs="仿宋_GB2312"/>
                    <w:color w:val="000000"/>
                    <w:sz w:val="21"/>
                    <w:szCs w:val="21"/>
                    <w:lang w:eastAsia="zh-CN"/>
                  </w:rPr>
                  <w:delText>贷款状态</w:delText>
                </w:r>
              </w:del>
            </w:ins>
          </w:p>
        </w:tc>
        <w:tc>
          <w:tcPr>
            <w:tcW w:w="1138" w:type="dxa"/>
            <w:vAlign w:val="center"/>
            <w:tcPrChange w:id="16347" w:author="user" w:date="2019-09-25T16:44:00Z">
              <w:tcPr>
                <w:tcW w:w="1138" w:type="dxa"/>
                <w:vAlign w:val="center"/>
              </w:tcPr>
            </w:tcPrChange>
          </w:tcPr>
          <w:p>
            <w:pPr>
              <w:spacing w:line="240" w:lineRule="auto"/>
              <w:jc w:val="center"/>
              <w:rPr>
                <w:ins w:id="16348" w:author="user" w:date="2019-09-25T16:44:00Z"/>
                <w:del w:id="16349" w:author="user" w:date="2019-10-30T09:08:00Z"/>
                <w:rFonts w:ascii="仿宋_GB2312" w:hAnsi="仿宋_GB2312" w:cs="仿宋_GB2312"/>
                <w:color w:val="000000"/>
                <w:sz w:val="21"/>
                <w:szCs w:val="21"/>
                <w:lang w:eastAsia="zh-CN"/>
              </w:rPr>
            </w:pPr>
            <w:ins w:id="16350" w:author="user" w:date="2019-09-25T16:44:00Z">
              <w:del w:id="16351" w:author="user" w:date="2019-10-30T09:08:00Z">
                <w:r>
                  <w:rPr>
                    <w:rFonts w:hint="eastAsia" w:ascii="仿宋_GB2312" w:hAnsi="仿宋_GB2312" w:cs="仿宋_GB2312"/>
                    <w:color w:val="000000"/>
                    <w:sz w:val="21"/>
                    <w:szCs w:val="21"/>
                    <w:lang w:eastAsia="zh-CN"/>
                  </w:rPr>
                  <w:delText>4!an</w:delText>
                </w:r>
              </w:del>
            </w:ins>
          </w:p>
        </w:tc>
        <w:tc>
          <w:tcPr>
            <w:tcW w:w="4215" w:type="dxa"/>
            <w:vAlign w:val="center"/>
            <w:tcPrChange w:id="16352" w:author="user" w:date="2019-09-25T16:44:00Z">
              <w:tcPr>
                <w:tcW w:w="4215" w:type="dxa"/>
                <w:vAlign w:val="center"/>
              </w:tcPr>
            </w:tcPrChange>
          </w:tcPr>
          <w:p>
            <w:pPr>
              <w:spacing w:line="240" w:lineRule="auto"/>
              <w:rPr>
                <w:ins w:id="16353" w:author="user" w:date="2019-09-25T16:44:00Z"/>
                <w:del w:id="16354" w:author="user" w:date="2019-10-30T09:08:00Z"/>
                <w:rFonts w:ascii="仿宋_GB2312" w:hAnsi="仿宋_GB2312" w:cs="仿宋_GB2312"/>
                <w:color w:val="000000"/>
                <w:sz w:val="21"/>
                <w:szCs w:val="21"/>
                <w:lang w:eastAsia="zh-CN"/>
              </w:rPr>
            </w:pPr>
            <w:ins w:id="16355" w:author="user" w:date="2019-09-25T16:44:00Z">
              <w:del w:id="16356" w:author="user" w:date="2019-10-30T09:08:00Z">
                <w:r>
                  <w:rPr>
                    <w:rFonts w:hint="eastAsia" w:ascii="仿宋_GB2312" w:hAnsi="仿宋_GB2312" w:cs="仿宋_GB2312"/>
                    <w:color w:val="000000"/>
                    <w:sz w:val="21"/>
                    <w:szCs w:val="21"/>
                    <w:lang w:eastAsia="zh-CN"/>
                  </w:rPr>
                  <w:delText>1.指根据中国人民银行相关规定，客户贷款实际的状态进行的划分。</w:delText>
                </w:r>
              </w:del>
            </w:ins>
            <w:ins w:id="16357" w:author="user" w:date="2019-09-25T16:44:00Z">
              <w:del w:id="16358" w:author="user" w:date="2019-10-30T09:08:00Z">
                <w:r>
                  <w:rPr>
                    <w:rFonts w:hint="eastAsia" w:ascii="仿宋_GB2312" w:hAnsi="仿宋_GB2312" w:cs="仿宋_GB2312"/>
                    <w:color w:val="000000"/>
                    <w:sz w:val="21"/>
                    <w:szCs w:val="21"/>
                    <w:lang w:eastAsia="zh-CN"/>
                  </w:rPr>
                  <w:br w:type="textWrapping"/>
                </w:r>
              </w:del>
            </w:ins>
            <w:ins w:id="16359" w:author="user" w:date="2019-09-25T16:44:00Z">
              <w:del w:id="16360" w:author="user" w:date="2019-10-30T09:08:00Z">
                <w:r>
                  <w:rPr>
                    <w:rFonts w:hint="eastAsia" w:ascii="仿宋_GB2312" w:hAnsi="仿宋_GB2312" w:cs="仿宋_GB2312"/>
                    <w:color w:val="000000"/>
                    <w:sz w:val="21"/>
                    <w:szCs w:val="21"/>
                    <w:lang w:eastAsia="zh-CN"/>
                  </w:rPr>
                  <w:delText>2.贷款余额状态包含正常、展期、逾期、缩期等状态；贷款发生额状态包含正常、核销、剥离、转让、重组、以物抵债等状态。数据更新的频率为月度。</w:delText>
                </w:r>
              </w:del>
            </w:ins>
            <w:ins w:id="16361" w:author="user" w:date="2019-09-25T16:44:00Z">
              <w:del w:id="16362" w:author="user" w:date="2019-10-30T09:08:00Z">
                <w:r>
                  <w:rPr>
                    <w:rFonts w:hint="eastAsia" w:ascii="仿宋_GB2312" w:hAnsi="仿宋_GB2312" w:cs="仿宋_GB2312"/>
                    <w:color w:val="000000"/>
                    <w:sz w:val="21"/>
                    <w:szCs w:val="21"/>
                    <w:lang w:eastAsia="zh-CN"/>
                  </w:rPr>
                  <w:br w:type="textWrapping"/>
                </w:r>
              </w:del>
            </w:ins>
            <w:ins w:id="16363" w:author="user" w:date="2019-09-25T16:44:00Z">
              <w:del w:id="16364" w:author="user" w:date="2019-10-30T09:08:00Z">
                <w:r>
                  <w:rPr>
                    <w:rFonts w:hint="eastAsia" w:ascii="仿宋_GB2312" w:hAnsi="仿宋_GB2312" w:cs="仿宋_GB2312"/>
                    <w:color w:val="000000"/>
                    <w:sz w:val="21"/>
                    <w:szCs w:val="21"/>
                    <w:lang w:eastAsia="zh-CN"/>
                  </w:rPr>
                  <w:delText>3.值域：</w:delText>
                </w:r>
              </w:del>
            </w:ins>
          </w:p>
          <w:p>
            <w:pPr>
              <w:spacing w:line="240" w:lineRule="auto"/>
              <w:rPr>
                <w:ins w:id="16365" w:author="user" w:date="2019-09-25T16:44:00Z"/>
                <w:del w:id="16366" w:author="user" w:date="2019-10-30T09:08:00Z"/>
                <w:rFonts w:ascii="仿宋_GB2312" w:hAnsi="仿宋_GB2312" w:cs="仿宋_GB2312"/>
                <w:color w:val="000000"/>
                <w:sz w:val="21"/>
                <w:szCs w:val="21"/>
                <w:lang w:eastAsia="zh-CN"/>
              </w:rPr>
            </w:pPr>
            <w:ins w:id="16367" w:author="user" w:date="2019-09-25T16:44:00Z">
              <w:del w:id="16368" w:author="user" w:date="2019-10-30T09:08:00Z">
                <w:r>
                  <w:rPr>
                    <w:rFonts w:hint="eastAsia" w:ascii="仿宋_GB2312" w:hAnsi="仿宋_GB2312" w:cs="仿宋_GB2312"/>
                    <w:color w:val="000000"/>
                    <w:sz w:val="21"/>
                    <w:szCs w:val="21"/>
                    <w:lang w:eastAsia="zh-CN"/>
                  </w:rPr>
                  <w:delText>FS01 正常</w:delText>
                </w:r>
              </w:del>
            </w:ins>
            <w:ins w:id="16369" w:author="user" w:date="2019-09-25T16:44:00Z">
              <w:del w:id="16370" w:author="user" w:date="2019-10-30T09:08:00Z">
                <w:r>
                  <w:rPr>
                    <w:rFonts w:hint="eastAsia" w:ascii="仿宋_GB2312" w:hAnsi="仿宋_GB2312" w:cs="仿宋_GB2312"/>
                    <w:color w:val="000000"/>
                    <w:sz w:val="21"/>
                    <w:szCs w:val="21"/>
                    <w:lang w:eastAsia="zh-CN"/>
                  </w:rPr>
                  <w:br w:type="textWrapping"/>
                </w:r>
              </w:del>
            </w:ins>
            <w:ins w:id="16371" w:author="user" w:date="2019-09-25T16:44:00Z">
              <w:del w:id="16372" w:author="user" w:date="2019-10-30T09:08:00Z">
                <w:r>
                  <w:rPr>
                    <w:rFonts w:hint="eastAsia" w:ascii="仿宋_GB2312" w:hAnsi="仿宋_GB2312" w:cs="仿宋_GB2312"/>
                    <w:color w:val="000000"/>
                    <w:sz w:val="21"/>
                    <w:szCs w:val="21"/>
                    <w:lang w:eastAsia="zh-CN"/>
                  </w:rPr>
                  <w:delText>FS02 展期</w:delText>
                </w:r>
              </w:del>
            </w:ins>
            <w:ins w:id="16373" w:author="user" w:date="2019-09-25T16:44:00Z">
              <w:del w:id="16374" w:author="user" w:date="2019-10-30T09:08:00Z">
                <w:r>
                  <w:rPr>
                    <w:rFonts w:hint="eastAsia" w:ascii="仿宋_GB2312" w:hAnsi="仿宋_GB2312" w:cs="仿宋_GB2312"/>
                    <w:color w:val="000000"/>
                    <w:sz w:val="21"/>
                    <w:szCs w:val="21"/>
                    <w:lang w:eastAsia="zh-CN"/>
                  </w:rPr>
                  <w:br w:type="textWrapping"/>
                </w:r>
              </w:del>
            </w:ins>
            <w:ins w:id="16375" w:author="user" w:date="2019-09-25T16:44:00Z">
              <w:del w:id="16376" w:author="user" w:date="2019-10-30T09:08:00Z">
                <w:r>
                  <w:rPr>
                    <w:rFonts w:hint="eastAsia" w:ascii="仿宋_GB2312" w:hAnsi="仿宋_GB2312" w:cs="仿宋_GB2312"/>
                    <w:color w:val="000000"/>
                    <w:sz w:val="21"/>
                    <w:szCs w:val="21"/>
                    <w:lang w:eastAsia="zh-CN"/>
                  </w:rPr>
                  <w:delText>FS03 逾期</w:delText>
                </w:r>
              </w:del>
            </w:ins>
            <w:ins w:id="16377" w:author="user" w:date="2019-09-25T16:44:00Z">
              <w:del w:id="16378" w:author="user" w:date="2019-10-30T09:08:00Z">
                <w:r>
                  <w:rPr>
                    <w:rFonts w:hint="eastAsia" w:ascii="仿宋_GB2312" w:hAnsi="仿宋_GB2312" w:cs="仿宋_GB2312"/>
                    <w:color w:val="000000"/>
                    <w:sz w:val="21"/>
                    <w:szCs w:val="21"/>
                    <w:lang w:eastAsia="zh-CN"/>
                  </w:rPr>
                  <w:br w:type="textWrapping"/>
                </w:r>
              </w:del>
            </w:ins>
            <w:ins w:id="16379" w:author="user" w:date="2019-09-25T16:44:00Z">
              <w:del w:id="16380" w:author="user" w:date="2019-10-30T09:08:00Z">
                <w:r>
                  <w:rPr>
                    <w:rFonts w:hint="eastAsia" w:ascii="仿宋_GB2312" w:hAnsi="仿宋_GB2312" w:cs="仿宋_GB2312"/>
                    <w:color w:val="000000"/>
                    <w:sz w:val="21"/>
                    <w:szCs w:val="21"/>
                    <w:lang w:eastAsia="zh-CN"/>
                  </w:rPr>
                  <w:delText>FS04 核销</w:delText>
                </w:r>
              </w:del>
            </w:ins>
            <w:ins w:id="16381" w:author="user" w:date="2019-09-25T16:44:00Z">
              <w:del w:id="16382" w:author="user" w:date="2019-10-30T09:08:00Z">
                <w:r>
                  <w:rPr>
                    <w:rFonts w:hint="eastAsia" w:ascii="仿宋_GB2312" w:hAnsi="仿宋_GB2312" w:cs="仿宋_GB2312"/>
                    <w:color w:val="000000"/>
                    <w:sz w:val="21"/>
                    <w:szCs w:val="21"/>
                    <w:lang w:eastAsia="zh-CN"/>
                  </w:rPr>
                  <w:br w:type="textWrapping"/>
                </w:r>
              </w:del>
            </w:ins>
            <w:ins w:id="16383" w:author="user" w:date="2019-09-25T16:44:00Z">
              <w:del w:id="16384" w:author="user" w:date="2019-10-30T09:08:00Z">
                <w:r>
                  <w:rPr>
                    <w:rFonts w:hint="eastAsia" w:ascii="仿宋_GB2312" w:hAnsi="仿宋_GB2312" w:cs="仿宋_GB2312"/>
                    <w:color w:val="000000"/>
                    <w:sz w:val="21"/>
                    <w:szCs w:val="21"/>
                    <w:lang w:eastAsia="zh-CN"/>
                  </w:rPr>
                  <w:delText>FS05 剥离</w:delText>
                </w:r>
              </w:del>
            </w:ins>
            <w:ins w:id="16385" w:author="user" w:date="2019-09-25T16:44:00Z">
              <w:del w:id="16386" w:author="user" w:date="2019-10-30T09:08:00Z">
                <w:r>
                  <w:rPr>
                    <w:rFonts w:hint="eastAsia" w:ascii="仿宋_GB2312" w:hAnsi="仿宋_GB2312" w:cs="仿宋_GB2312"/>
                    <w:color w:val="000000"/>
                    <w:sz w:val="21"/>
                    <w:szCs w:val="21"/>
                    <w:lang w:eastAsia="zh-CN"/>
                  </w:rPr>
                  <w:br w:type="textWrapping"/>
                </w:r>
              </w:del>
            </w:ins>
            <w:ins w:id="16387" w:author="user" w:date="2019-09-25T16:44:00Z">
              <w:del w:id="16388" w:author="user" w:date="2019-10-30T09:08:00Z">
                <w:r>
                  <w:rPr>
                    <w:rFonts w:hint="eastAsia" w:ascii="仿宋_GB2312" w:hAnsi="仿宋_GB2312" w:cs="仿宋_GB2312"/>
                    <w:color w:val="000000"/>
                    <w:sz w:val="21"/>
                    <w:szCs w:val="21"/>
                    <w:lang w:eastAsia="zh-CN"/>
                  </w:rPr>
                  <w:delText>FS06 转让</w:delText>
                </w:r>
              </w:del>
            </w:ins>
            <w:ins w:id="16389" w:author="user" w:date="2019-09-25T16:44:00Z">
              <w:del w:id="16390" w:author="user" w:date="2019-10-30T09:08:00Z">
                <w:r>
                  <w:rPr>
                    <w:rFonts w:hint="eastAsia" w:ascii="仿宋_GB2312" w:hAnsi="仿宋_GB2312" w:cs="仿宋_GB2312"/>
                    <w:color w:val="000000"/>
                    <w:sz w:val="21"/>
                    <w:szCs w:val="21"/>
                    <w:lang w:eastAsia="zh-CN"/>
                  </w:rPr>
                  <w:br w:type="textWrapping"/>
                </w:r>
              </w:del>
            </w:ins>
            <w:ins w:id="16391" w:author="user" w:date="2019-09-25T16:44:00Z">
              <w:del w:id="16392" w:author="user" w:date="2019-10-30T09:08:00Z">
                <w:r>
                  <w:rPr>
                    <w:rFonts w:hint="eastAsia" w:ascii="仿宋_GB2312" w:hAnsi="仿宋_GB2312" w:cs="仿宋_GB2312"/>
                    <w:color w:val="000000"/>
                    <w:sz w:val="21"/>
                    <w:szCs w:val="21"/>
                    <w:lang w:eastAsia="zh-CN"/>
                  </w:rPr>
                  <w:delText>FS07 重组</w:delText>
                </w:r>
              </w:del>
            </w:ins>
            <w:ins w:id="16393" w:author="user" w:date="2019-09-25T16:44:00Z">
              <w:del w:id="16394" w:author="user" w:date="2019-10-30T09:08:00Z">
                <w:r>
                  <w:rPr>
                    <w:rFonts w:hint="eastAsia" w:ascii="仿宋_GB2312" w:hAnsi="仿宋_GB2312" w:cs="仿宋_GB2312"/>
                    <w:color w:val="000000"/>
                    <w:sz w:val="21"/>
                    <w:szCs w:val="21"/>
                    <w:lang w:eastAsia="zh-CN"/>
                  </w:rPr>
                  <w:br w:type="textWrapping"/>
                </w:r>
              </w:del>
            </w:ins>
            <w:ins w:id="16395" w:author="user" w:date="2019-09-25T16:44:00Z">
              <w:del w:id="16396" w:author="user" w:date="2019-10-30T09:08:00Z">
                <w:r>
                  <w:rPr>
                    <w:rFonts w:hint="eastAsia" w:ascii="仿宋_GB2312" w:hAnsi="仿宋_GB2312" w:cs="仿宋_GB2312"/>
                    <w:color w:val="000000"/>
                    <w:sz w:val="21"/>
                    <w:szCs w:val="21"/>
                    <w:lang w:eastAsia="zh-CN"/>
                  </w:rPr>
                  <w:delText>FS08 以物抵债</w:delText>
                </w:r>
              </w:del>
            </w:ins>
            <w:ins w:id="16397" w:author="user" w:date="2019-09-25T16:44:00Z">
              <w:del w:id="16398" w:author="user" w:date="2019-10-30T09:08:00Z">
                <w:r>
                  <w:rPr>
                    <w:rFonts w:hint="eastAsia" w:ascii="仿宋_GB2312" w:hAnsi="仿宋_GB2312" w:cs="仿宋_GB2312"/>
                    <w:color w:val="000000"/>
                    <w:sz w:val="21"/>
                    <w:szCs w:val="21"/>
                    <w:lang w:eastAsia="zh-CN"/>
                  </w:rPr>
                  <w:br w:type="textWrapping"/>
                </w:r>
              </w:del>
            </w:ins>
            <w:ins w:id="16399" w:author="user" w:date="2019-09-25T16:44:00Z">
              <w:del w:id="16400" w:author="user" w:date="2019-10-30T09:08:00Z">
                <w:r>
                  <w:rPr>
                    <w:rFonts w:hint="eastAsia" w:ascii="仿宋_GB2312" w:hAnsi="仿宋_GB2312" w:cs="仿宋_GB2312"/>
                    <w:color w:val="000000"/>
                    <w:sz w:val="21"/>
                    <w:szCs w:val="21"/>
                    <w:lang w:eastAsia="zh-CN"/>
                  </w:rPr>
                  <w:delText>FS09 缩期</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Change w:id="16403" w:author="user" w:date="2019-09-25T16:44: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blPrExChange>
        </w:tblPrEx>
        <w:trPr>
          <w:trHeight w:val="360" w:hRule="atLeast"/>
          <w:ins w:id="16401" w:author="user" w:date="2019-09-25T16:44:00Z"/>
          <w:del w:id="16402" w:author="user" w:date="2019-10-30T09:08:00Z"/>
          <w:trPrChange w:id="16403" w:author="user" w:date="2019-09-25T16:44:00Z">
            <w:trPr>
              <w:trHeight w:val="360" w:hRule="atLeast"/>
            </w:trPr>
          </w:trPrChange>
        </w:trPr>
        <w:tc>
          <w:tcPr>
            <w:tcW w:w="648" w:type="dxa"/>
            <w:vAlign w:val="center"/>
            <w:tcPrChange w:id="16404" w:author="user" w:date="2019-09-25T16:44:00Z">
              <w:tcPr>
                <w:tcW w:w="648" w:type="dxa"/>
                <w:vAlign w:val="center"/>
              </w:tcPr>
            </w:tcPrChange>
          </w:tcPr>
          <w:p>
            <w:pPr>
              <w:widowControl w:val="0"/>
              <w:spacing w:line="240" w:lineRule="auto"/>
              <w:jc w:val="center"/>
              <w:rPr>
                <w:ins w:id="16405" w:author="user" w:date="2019-09-25T16:44:00Z"/>
                <w:del w:id="16406" w:author="user" w:date="2019-10-30T09:08:00Z"/>
                <w:rFonts w:ascii="仿宋_GB2312" w:hAnsi="仿宋_GB2312" w:cs="仿宋_GB2312"/>
                <w:color w:val="000000"/>
                <w:sz w:val="21"/>
                <w:szCs w:val="21"/>
                <w:lang w:eastAsia="zh-CN"/>
              </w:rPr>
            </w:pPr>
            <w:ins w:id="16407" w:author="user" w:date="2019-09-25T16:48:00Z">
              <w:del w:id="16408" w:author="user" w:date="2019-10-30T09:08:00Z">
                <w:r>
                  <w:rPr>
                    <w:rFonts w:ascii="仿宋_GB2312" w:hAnsi="仿宋_GB2312" w:cs="仿宋_GB2312"/>
                    <w:color w:val="000000"/>
                    <w:sz w:val="21"/>
                    <w:szCs w:val="21"/>
                    <w:lang w:eastAsia="zh-CN"/>
                  </w:rPr>
                  <w:delText>21</w:delText>
                </w:r>
              </w:del>
            </w:ins>
          </w:p>
        </w:tc>
        <w:tc>
          <w:tcPr>
            <w:tcW w:w="774" w:type="dxa"/>
            <w:vAlign w:val="center"/>
            <w:tcPrChange w:id="16409" w:author="user" w:date="2019-09-25T16:44:00Z">
              <w:tcPr>
                <w:tcW w:w="774" w:type="dxa"/>
                <w:vAlign w:val="center"/>
              </w:tcPr>
            </w:tcPrChange>
          </w:tcPr>
          <w:p>
            <w:pPr>
              <w:widowControl w:val="0"/>
              <w:spacing w:line="240" w:lineRule="auto"/>
              <w:jc w:val="center"/>
              <w:rPr>
                <w:ins w:id="16410" w:author="user" w:date="2019-09-25T16:44:00Z"/>
                <w:del w:id="16411" w:author="user" w:date="2019-10-30T09:08:00Z"/>
                <w:rFonts w:ascii="仿宋_GB2312" w:hAnsi="仿宋_GB2312" w:cs="仿宋_GB2312"/>
                <w:color w:val="000000"/>
                <w:sz w:val="21"/>
                <w:szCs w:val="21"/>
                <w:lang w:eastAsia="zh-CN"/>
              </w:rPr>
            </w:pPr>
            <w:ins w:id="16412" w:author="user" w:date="2019-09-25T16:44:00Z">
              <w:del w:id="16413" w:author="user" w:date="2019-10-30T09:08:00Z">
                <w:r>
                  <w:rPr>
                    <w:rFonts w:hint="eastAsia" w:ascii="仿宋_GB2312" w:hAnsi="仿宋_GB2312" w:cs="仿宋_GB2312"/>
                    <w:color w:val="000000"/>
                    <w:sz w:val="21"/>
                    <w:szCs w:val="21"/>
                    <w:lang w:eastAsia="zh-CN"/>
                  </w:rPr>
                  <w:delText>--</w:delText>
                </w:r>
              </w:del>
            </w:ins>
          </w:p>
        </w:tc>
        <w:tc>
          <w:tcPr>
            <w:tcW w:w="1565" w:type="dxa"/>
            <w:vAlign w:val="center"/>
            <w:tcPrChange w:id="16414" w:author="user" w:date="2019-09-25T16:44:00Z">
              <w:tcPr>
                <w:tcW w:w="1565" w:type="dxa"/>
                <w:vAlign w:val="center"/>
              </w:tcPr>
            </w:tcPrChange>
          </w:tcPr>
          <w:p>
            <w:pPr>
              <w:spacing w:line="240" w:lineRule="auto"/>
              <w:jc w:val="center"/>
              <w:rPr>
                <w:ins w:id="16415" w:author="user" w:date="2019-09-25T16:44:00Z"/>
                <w:del w:id="16416" w:author="user" w:date="2019-10-30T09:08:00Z"/>
                <w:rFonts w:ascii="仿宋_GB2312" w:hAnsi="仿宋_GB2312" w:cs="仿宋_GB2312"/>
                <w:color w:val="000000"/>
                <w:sz w:val="21"/>
                <w:szCs w:val="21"/>
                <w:lang w:eastAsia="zh-CN"/>
              </w:rPr>
            </w:pPr>
            <w:ins w:id="16417" w:author="user" w:date="2019-09-25T16:44:00Z">
              <w:del w:id="16418" w:author="user" w:date="2019-10-30T09:08:00Z">
                <w:r>
                  <w:rPr>
                    <w:rFonts w:hint="eastAsia" w:ascii="仿宋_GB2312" w:hAnsi="仿宋_GB2312" w:cs="仿宋_GB2312"/>
                    <w:color w:val="000000"/>
                    <w:sz w:val="21"/>
                    <w:szCs w:val="21"/>
                    <w:lang w:eastAsia="zh-CN"/>
                  </w:rPr>
                  <w:delText>发放/收回标识</w:delText>
                </w:r>
              </w:del>
            </w:ins>
          </w:p>
        </w:tc>
        <w:tc>
          <w:tcPr>
            <w:tcW w:w="1138" w:type="dxa"/>
            <w:vAlign w:val="center"/>
            <w:tcPrChange w:id="16419" w:author="user" w:date="2019-09-25T16:44:00Z">
              <w:tcPr>
                <w:tcW w:w="1138" w:type="dxa"/>
                <w:vAlign w:val="center"/>
              </w:tcPr>
            </w:tcPrChange>
          </w:tcPr>
          <w:p>
            <w:pPr>
              <w:spacing w:line="240" w:lineRule="auto"/>
              <w:jc w:val="center"/>
              <w:rPr>
                <w:ins w:id="16420" w:author="user" w:date="2019-09-25T16:44:00Z"/>
                <w:del w:id="16421" w:author="user" w:date="2019-10-30T09:08:00Z"/>
                <w:rFonts w:ascii="仿宋_GB2312" w:hAnsi="仿宋_GB2312" w:cs="仿宋_GB2312"/>
                <w:color w:val="000000"/>
                <w:sz w:val="21"/>
                <w:szCs w:val="21"/>
                <w:lang w:eastAsia="zh-CN"/>
              </w:rPr>
            </w:pPr>
            <w:ins w:id="16422" w:author="user" w:date="2019-09-25T16:44:00Z">
              <w:del w:id="16423" w:author="user" w:date="2019-10-30T09:08:00Z">
                <w:r>
                  <w:rPr>
                    <w:rFonts w:hint="eastAsia" w:ascii="仿宋_GB2312" w:hAnsi="仿宋_GB2312" w:cs="仿宋_GB2312"/>
                    <w:color w:val="000000"/>
                    <w:sz w:val="21"/>
                    <w:szCs w:val="21"/>
                    <w:lang w:eastAsia="zh-CN"/>
                  </w:rPr>
                  <w:delText>1!n</w:delText>
                </w:r>
              </w:del>
            </w:ins>
          </w:p>
        </w:tc>
        <w:tc>
          <w:tcPr>
            <w:tcW w:w="4215" w:type="dxa"/>
            <w:vAlign w:val="center"/>
            <w:tcPrChange w:id="16424" w:author="user" w:date="2019-09-25T16:44:00Z">
              <w:tcPr>
                <w:tcW w:w="4215" w:type="dxa"/>
                <w:vAlign w:val="center"/>
              </w:tcPr>
            </w:tcPrChange>
          </w:tcPr>
          <w:p>
            <w:pPr>
              <w:spacing w:line="240" w:lineRule="auto"/>
              <w:rPr>
                <w:ins w:id="16425" w:author="user" w:date="2019-09-25T16:44:00Z"/>
                <w:del w:id="16426" w:author="user" w:date="2019-10-30T09:08:00Z"/>
                <w:rFonts w:ascii="仿宋_GB2312" w:hAnsi="仿宋_GB2312" w:cs="仿宋_GB2312"/>
                <w:color w:val="000000"/>
                <w:sz w:val="21"/>
                <w:szCs w:val="21"/>
                <w:lang w:eastAsia="zh-CN"/>
              </w:rPr>
            </w:pPr>
            <w:ins w:id="16427" w:author="user" w:date="2019-09-25T16:44:00Z">
              <w:del w:id="16428" w:author="user" w:date="2019-10-30T09:08:00Z">
                <w:r>
                  <w:rPr>
                    <w:rFonts w:hint="eastAsia" w:ascii="仿宋_GB2312" w:hAnsi="仿宋_GB2312" w:cs="仿宋_GB2312"/>
                    <w:color w:val="000000"/>
                    <w:sz w:val="21"/>
                    <w:szCs w:val="21"/>
                    <w:lang w:eastAsia="zh-CN"/>
                  </w:rPr>
                  <w:delText>1.指用来标记该笔交易是发放贷款（用1表示）还是收回贷款（用0表示）。</w:delText>
                </w:r>
              </w:del>
            </w:ins>
            <w:ins w:id="16429" w:author="user" w:date="2019-09-25T16:44:00Z">
              <w:del w:id="16430" w:author="user" w:date="2019-10-30T09:08:00Z">
                <w:r>
                  <w:rPr>
                    <w:rFonts w:hint="eastAsia" w:ascii="仿宋_GB2312" w:hAnsi="仿宋_GB2312" w:cs="仿宋_GB2312"/>
                    <w:color w:val="000000"/>
                    <w:sz w:val="21"/>
                    <w:szCs w:val="21"/>
                    <w:lang w:eastAsia="zh-CN"/>
                  </w:rPr>
                  <w:br w:type="textWrapping"/>
                </w:r>
              </w:del>
            </w:ins>
            <w:ins w:id="16431" w:author="user" w:date="2019-09-25T16:44:00Z">
              <w:del w:id="16432" w:author="user" w:date="2019-10-30T09:08:00Z">
                <w:r>
                  <w:rPr>
                    <w:rFonts w:hint="eastAsia" w:ascii="仿宋_GB2312" w:hAnsi="仿宋_GB2312" w:cs="仿宋_GB2312"/>
                    <w:color w:val="000000"/>
                    <w:sz w:val="21"/>
                    <w:szCs w:val="21"/>
                    <w:lang w:eastAsia="zh-CN"/>
                  </w:rPr>
                  <w:delText>2.包含发放、回收。正常发放、贷款转入视为贷款发放；正常清偿、核销、剥离、转出贷款视为贷款收回。数据更新的频率为月度。</w:delText>
                </w:r>
              </w:del>
            </w:ins>
            <w:ins w:id="16433" w:author="user" w:date="2019-09-25T16:44:00Z">
              <w:del w:id="16434" w:author="user" w:date="2019-10-30T09:08:00Z">
                <w:r>
                  <w:rPr>
                    <w:rFonts w:hint="eastAsia" w:ascii="仿宋_GB2312" w:hAnsi="仿宋_GB2312" w:cs="仿宋_GB2312"/>
                    <w:color w:val="000000"/>
                    <w:sz w:val="21"/>
                    <w:szCs w:val="21"/>
                    <w:lang w:eastAsia="zh-CN"/>
                  </w:rPr>
                  <w:br w:type="textWrapping"/>
                </w:r>
              </w:del>
            </w:ins>
            <w:ins w:id="16435" w:author="user" w:date="2019-09-25T16:44:00Z">
              <w:del w:id="16436" w:author="user" w:date="2019-10-30T09:08:00Z">
                <w:r>
                  <w:rPr>
                    <w:rFonts w:hint="eastAsia" w:ascii="仿宋_GB2312" w:hAnsi="仿宋_GB2312" w:cs="仿宋_GB2312"/>
                    <w:color w:val="000000"/>
                    <w:sz w:val="21"/>
                    <w:szCs w:val="21"/>
                    <w:lang w:eastAsia="zh-CN"/>
                  </w:rPr>
                  <w:delText>3.值域：1 发放</w:delText>
                </w:r>
              </w:del>
            </w:ins>
            <w:ins w:id="16437" w:author="user" w:date="2019-09-25T16:44:00Z">
              <w:del w:id="16438" w:author="user" w:date="2019-10-30T09:08:00Z">
                <w:r>
                  <w:rPr>
                    <w:rFonts w:ascii="仿宋_GB2312" w:hAnsi="仿宋_GB2312" w:cs="仿宋_GB2312"/>
                    <w:color w:val="000000"/>
                    <w:sz w:val="21"/>
                    <w:szCs w:val="21"/>
                    <w:lang w:eastAsia="zh-CN"/>
                  </w:rPr>
                  <w:delText xml:space="preserve">    </w:delText>
                </w:r>
              </w:del>
            </w:ins>
            <w:ins w:id="16439" w:author="user" w:date="2019-09-25T16:44:00Z">
              <w:del w:id="16440" w:author="user" w:date="2019-10-30T09:08:00Z">
                <w:r>
                  <w:rPr>
                    <w:rFonts w:hint="eastAsia" w:ascii="仿宋_GB2312" w:hAnsi="仿宋_GB2312" w:cs="仿宋_GB2312"/>
                    <w:color w:val="000000"/>
                    <w:sz w:val="21"/>
                    <w:szCs w:val="21"/>
                    <w:lang w:eastAsia="zh-CN"/>
                  </w:rPr>
                  <w:delText>0 回收</w:delText>
                </w:r>
              </w:del>
            </w:ins>
          </w:p>
        </w:tc>
      </w:tr>
    </w:tbl>
    <w:p>
      <w:pPr>
        <w:spacing w:line="360" w:lineRule="auto"/>
        <w:ind w:left="1824" w:hanging="1824"/>
        <w:rPr>
          <w:ins w:id="16442" w:author="user" w:date="2019-09-25T16:23:00Z"/>
          <w:lang w:eastAsia="zh-CN"/>
        </w:rPr>
        <w:pPrChange w:id="16441" w:author="user" w:date="2019-10-30T09:15:00Z">
          <w:pPr>
            <w:spacing w:line="240" w:lineRule="auto"/>
            <w:ind w:left="1824" w:hanging="1824"/>
          </w:pPr>
        </w:pPrChange>
      </w:pPr>
    </w:p>
    <w:p>
      <w:pPr>
        <w:pStyle w:val="34"/>
        <w:spacing w:line="240" w:lineRule="auto"/>
        <w:ind w:left="1824" w:hanging="1824"/>
        <w:rPr>
          <w:rFonts w:ascii="黑体" w:hAnsi="黑体" w:eastAsia="黑体" w:cs="黑体"/>
          <w:color w:val="000000"/>
          <w:sz w:val="30"/>
          <w:szCs w:val="30"/>
        </w:rPr>
      </w:pPr>
      <w:bookmarkStart w:id="587" w:name="_Toc23319660"/>
      <w:bookmarkStart w:id="588" w:name="_Toc3174"/>
      <w:bookmarkStart w:id="589" w:name="_Toc11729"/>
      <w:r>
        <w:rPr>
          <w:rFonts w:hint="eastAsia" w:ascii="黑体" w:hAnsi="黑体" w:eastAsia="黑体" w:cs="黑体"/>
          <w:color w:val="000000"/>
          <w:sz w:val="30"/>
          <w:szCs w:val="30"/>
        </w:rPr>
        <w:t>报文报送</w:t>
      </w:r>
      <w:bookmarkEnd w:id="587"/>
      <w:bookmarkEnd w:id="588"/>
      <w:bookmarkEnd w:id="589"/>
    </w:p>
    <w:p>
      <w:pPr>
        <w:pStyle w:val="3"/>
        <w:spacing w:line="240" w:lineRule="auto"/>
        <w:rPr>
          <w:rFonts w:ascii="楷体" w:hAnsi="楷体" w:eastAsia="楷体" w:cs="楷体"/>
        </w:rPr>
      </w:pPr>
      <w:bookmarkStart w:id="590" w:name="_Toc14252475"/>
      <w:bookmarkStart w:id="591" w:name="_Toc325556275"/>
      <w:bookmarkStart w:id="592" w:name="_Toc16721"/>
      <w:bookmarkStart w:id="593" w:name="_Toc23319661"/>
      <w:bookmarkStart w:id="594" w:name="_Toc644"/>
      <w:bookmarkStart w:id="595" w:name="_Toc20072"/>
      <w:r>
        <w:rPr>
          <w:rFonts w:hint="eastAsia" w:ascii="楷体" w:hAnsi="楷体" w:eastAsia="楷体" w:cs="楷体"/>
        </w:rPr>
        <w:t>报送</w:t>
      </w:r>
      <w:bookmarkEnd w:id="590"/>
      <w:bookmarkEnd w:id="591"/>
      <w:bookmarkEnd w:id="592"/>
      <w:r>
        <w:rPr>
          <w:rFonts w:hint="eastAsia" w:ascii="楷体" w:hAnsi="楷体" w:eastAsia="楷体" w:cs="楷体"/>
          <w:lang w:eastAsia="zh-CN"/>
        </w:rPr>
        <w:t>频率</w:t>
      </w:r>
      <w:bookmarkEnd w:id="593"/>
      <w:bookmarkEnd w:id="594"/>
      <w:bookmarkEnd w:id="595"/>
    </w:p>
    <w:p>
      <w:pPr>
        <w:ind w:firstLine="600" w:firstLineChars="200"/>
        <w:jc w:val="both"/>
        <w:rPr>
          <w:sz w:val="30"/>
          <w:szCs w:val="30"/>
          <w:lang w:eastAsia="zh-CN"/>
        </w:rPr>
      </w:pPr>
      <w:bookmarkStart w:id="596" w:name="OLE_LINK9"/>
      <w:bookmarkStart w:id="597" w:name="OLE_LINK8"/>
      <w:r>
        <w:rPr>
          <w:rFonts w:hint="eastAsia"/>
          <w:sz w:val="30"/>
          <w:szCs w:val="30"/>
          <w:lang w:eastAsia="zh-CN"/>
        </w:rPr>
        <w:t>报送机构向人民银行成都分行数字央行大数据应用平台报送货币信贷明细数据</w:t>
      </w:r>
      <w:bookmarkEnd w:id="596"/>
      <w:bookmarkEnd w:id="597"/>
      <w:r>
        <w:rPr>
          <w:rFonts w:hint="eastAsia"/>
          <w:sz w:val="30"/>
          <w:szCs w:val="30"/>
          <w:lang w:eastAsia="zh-CN"/>
        </w:rPr>
        <w:t>时，应按照货币信贷工作要求的报送频率按时报送报文。</w:t>
      </w:r>
    </w:p>
    <w:p>
      <w:pPr>
        <w:pStyle w:val="3"/>
        <w:spacing w:line="240" w:lineRule="auto"/>
        <w:rPr>
          <w:rFonts w:ascii="楷体" w:hAnsi="楷体" w:eastAsia="楷体" w:cs="楷体"/>
        </w:rPr>
      </w:pPr>
      <w:bookmarkStart w:id="598" w:name="_Toc25388"/>
      <w:bookmarkStart w:id="599" w:name="_Toc29208"/>
      <w:bookmarkStart w:id="600" w:name="_Toc325556276"/>
      <w:bookmarkStart w:id="601" w:name="_Toc21368"/>
      <w:bookmarkStart w:id="602" w:name="_Toc14252476"/>
      <w:bookmarkStart w:id="603" w:name="_Toc23319662"/>
      <w:r>
        <w:rPr>
          <w:rFonts w:hint="eastAsia" w:ascii="楷体" w:hAnsi="楷体" w:eastAsia="楷体" w:cs="楷体"/>
        </w:rPr>
        <w:t>反馈信息</w:t>
      </w:r>
      <w:bookmarkEnd w:id="598"/>
      <w:bookmarkEnd w:id="599"/>
      <w:bookmarkEnd w:id="600"/>
      <w:bookmarkEnd w:id="601"/>
      <w:bookmarkEnd w:id="602"/>
      <w:bookmarkEnd w:id="603"/>
    </w:p>
    <w:p>
      <w:pPr>
        <w:jc w:val="both"/>
        <w:rPr>
          <w:sz w:val="30"/>
          <w:szCs w:val="30"/>
          <w:lang w:eastAsia="zh-CN"/>
        </w:rPr>
      </w:pPr>
      <w:r>
        <w:rPr>
          <w:rFonts w:hint="eastAsia"/>
          <w:sz w:val="30"/>
          <w:szCs w:val="30"/>
          <w:lang w:eastAsia="zh-CN"/>
        </w:rPr>
        <w:t xml:space="preserve">    报送机构完成上报后，可以在数字央行大数据应用平台查看每个报文的上报状态。首先点击“查看详细”（如图1），然后点击弹出窗口中的“当前状态”列中的超链接（如图2），即可看到该报文的反馈信息（如图3）。</w:t>
      </w:r>
    </w:p>
    <w:p>
      <w:pPr>
        <w:jc w:val="both"/>
      </w:pPr>
      <w:r>
        <w:rPr>
          <w:lang w:eastAsia="zh-CN" w:bidi="ar-SA"/>
        </w:rPr>
        <w:drawing>
          <wp:inline distT="0" distB="0" distL="0" distR="0">
            <wp:extent cx="5265420" cy="88392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5420" cy="883920"/>
                    </a:xfrm>
                    <a:prstGeom prst="rect">
                      <a:avLst/>
                    </a:prstGeom>
                    <a:noFill/>
                    <a:ln>
                      <a:noFill/>
                    </a:ln>
                  </pic:spPr>
                </pic:pic>
              </a:graphicData>
            </a:graphic>
          </wp:inline>
        </w:drawing>
      </w:r>
    </w:p>
    <w:p>
      <w:pPr>
        <w:pStyle w:val="6"/>
        <w:jc w:val="center"/>
      </w:pPr>
      <w:r>
        <w:t>图</w:t>
      </w:r>
      <w:r>
        <w:fldChar w:fldCharType="begin"/>
      </w:r>
      <w:r>
        <w:instrText xml:space="preserve"> SEQ 图 \* ARABIC </w:instrText>
      </w:r>
      <w:r>
        <w:fldChar w:fldCharType="separate"/>
      </w:r>
      <w:r>
        <w:t>1</w:t>
      </w:r>
      <w:r>
        <w:fldChar w:fldCharType="end"/>
      </w:r>
      <w:r>
        <w:rPr>
          <w:rFonts w:hint="eastAsia"/>
          <w:lang w:eastAsia="zh-CN"/>
        </w:rPr>
        <w:t>上传机构统计信息</w:t>
      </w:r>
    </w:p>
    <w:p>
      <w:pPr>
        <w:jc w:val="both"/>
      </w:pPr>
      <w:r>
        <w:rPr>
          <w:lang w:eastAsia="zh-CN" w:bidi="ar-SA"/>
        </w:rPr>
        <w:drawing>
          <wp:inline distT="0" distB="0" distL="0" distR="0">
            <wp:extent cx="5280660" cy="12954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80660" cy="1295400"/>
                    </a:xfrm>
                    <a:prstGeom prst="rect">
                      <a:avLst/>
                    </a:prstGeom>
                    <a:noFill/>
                    <a:ln>
                      <a:noFill/>
                    </a:ln>
                  </pic:spPr>
                </pic:pic>
              </a:graphicData>
            </a:graphic>
          </wp:inline>
        </w:drawing>
      </w:r>
    </w:p>
    <w:p>
      <w:pPr>
        <w:pStyle w:val="6"/>
        <w:jc w:val="center"/>
        <w:rPr>
          <w:sz w:val="30"/>
          <w:szCs w:val="30"/>
          <w:lang w:eastAsia="zh-CN"/>
        </w:rPr>
      </w:pPr>
      <w:r>
        <w:t>图</w:t>
      </w:r>
      <w:r>
        <w:fldChar w:fldCharType="begin"/>
      </w:r>
      <w:r>
        <w:instrText xml:space="preserve"> SEQ 图 \* ARABIC </w:instrText>
      </w:r>
      <w:r>
        <w:fldChar w:fldCharType="separate"/>
      </w:r>
      <w:r>
        <w:t>2</w:t>
      </w:r>
      <w:r>
        <w:fldChar w:fldCharType="end"/>
      </w:r>
      <w:r>
        <w:rPr>
          <w:rFonts w:hint="eastAsia"/>
          <w:lang w:eastAsia="zh-CN"/>
        </w:rPr>
        <w:t xml:space="preserve"> 上传文件信息列表</w:t>
      </w:r>
    </w:p>
    <w:p>
      <w:pPr>
        <w:jc w:val="both"/>
      </w:pPr>
      <w:r>
        <w:rPr>
          <w:lang w:eastAsia="zh-CN" w:bidi="ar-SA"/>
        </w:rPr>
        <w:drawing>
          <wp:inline distT="0" distB="0" distL="0" distR="0">
            <wp:extent cx="5295900" cy="1181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95900" cy="1181100"/>
                    </a:xfrm>
                    <a:prstGeom prst="rect">
                      <a:avLst/>
                    </a:prstGeom>
                    <a:noFill/>
                    <a:ln>
                      <a:noFill/>
                    </a:ln>
                  </pic:spPr>
                </pic:pic>
              </a:graphicData>
            </a:graphic>
          </wp:inline>
        </w:drawing>
      </w:r>
    </w:p>
    <w:p>
      <w:pPr>
        <w:pStyle w:val="6"/>
        <w:jc w:val="center"/>
        <w:rPr>
          <w:sz w:val="30"/>
          <w:szCs w:val="30"/>
          <w:lang w:eastAsia="zh-CN"/>
        </w:rPr>
      </w:pPr>
      <w:r>
        <w:t>图</w:t>
      </w:r>
      <w:r>
        <w:fldChar w:fldCharType="begin"/>
      </w:r>
      <w:r>
        <w:instrText xml:space="preserve"> SEQ 图 \* ARABIC </w:instrText>
      </w:r>
      <w:r>
        <w:fldChar w:fldCharType="separate"/>
      </w:r>
      <w:r>
        <w:t>3</w:t>
      </w:r>
      <w:r>
        <w:fldChar w:fldCharType="end"/>
      </w:r>
      <w:r>
        <w:rPr>
          <w:rFonts w:hint="eastAsia"/>
          <w:lang w:eastAsia="zh-CN"/>
        </w:rPr>
        <w:t xml:space="preserve"> 上传文件校验反馈</w:t>
      </w:r>
    </w:p>
    <w:p>
      <w:pPr>
        <w:pStyle w:val="3"/>
        <w:spacing w:line="240" w:lineRule="auto"/>
      </w:pPr>
      <w:bookmarkStart w:id="604" w:name="_Toc5544"/>
      <w:bookmarkStart w:id="605" w:name="_Toc25704"/>
      <w:bookmarkStart w:id="606" w:name="_Toc23319663"/>
      <w:bookmarkStart w:id="607" w:name="_Toc14252481"/>
      <w:bookmarkStart w:id="608" w:name="_Toc325556277"/>
      <w:bookmarkStart w:id="609" w:name="_Toc18779"/>
      <w:r>
        <w:rPr>
          <w:rFonts w:hint="eastAsia" w:ascii="楷体" w:hAnsi="楷体" w:eastAsia="楷体" w:cs="楷体"/>
        </w:rPr>
        <w:t>重报机制</w:t>
      </w:r>
      <w:bookmarkEnd w:id="604"/>
      <w:bookmarkEnd w:id="605"/>
      <w:bookmarkEnd w:id="606"/>
      <w:bookmarkEnd w:id="607"/>
      <w:bookmarkEnd w:id="608"/>
      <w:bookmarkEnd w:id="609"/>
    </w:p>
    <w:p>
      <w:pPr>
        <w:ind w:firstLine="600" w:firstLineChars="200"/>
        <w:jc w:val="both"/>
        <w:rPr>
          <w:sz w:val="30"/>
          <w:szCs w:val="30"/>
          <w:lang w:eastAsia="zh-CN"/>
        </w:rPr>
      </w:pPr>
      <w:r>
        <w:rPr>
          <w:rFonts w:hint="eastAsia"/>
          <w:sz w:val="30"/>
          <w:szCs w:val="30"/>
          <w:lang w:eastAsia="zh-CN"/>
        </w:rPr>
        <w:t>报文重报是指报送机构已完成某类报文当期报送后，因特殊原因需要重新报送。对于报送期内的重报，报送机构可自行按报文类别重新报送；对于超出报送期的重报，需经人民银行成都分行批准。重新报送的报文命名规则与初始报送一致。</w:t>
      </w:r>
    </w:p>
    <w:sectPr>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roman"/>
    <w:pitch w:val="default"/>
    <w:sig w:usb0="FFFFFFFF" w:usb1="E9FFFFFF" w:usb2="0000003F" w:usb3="00000000" w:csb0="603F01FF" w:csb1="FFFF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lang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89535" cy="306705"/>
              <wp:effectExtent l="0" t="0" r="0" b="0"/>
              <wp:wrapNone/>
              <wp:docPr id="2" name="文本框 19"/>
              <wp:cNvGraphicFramePr/>
              <a:graphic xmlns:a="http://schemas.openxmlformats.org/drawingml/2006/main">
                <a:graphicData uri="http://schemas.microsoft.com/office/word/2010/wordprocessingShape">
                  <wps:wsp>
                    <wps:cNvSpPr>
                      <a:spLocks noChangeArrowheads="1"/>
                    </wps:cNvSpPr>
                    <wps:spPr bwMode="auto">
                      <a:xfrm>
                        <a:off x="0" y="0"/>
                        <a:ext cx="89535" cy="306705"/>
                      </a:xfrm>
                      <a:prstGeom prst="rect">
                        <a:avLst/>
                      </a:prstGeom>
                      <a:noFill/>
                      <a:ln>
                        <a:noFill/>
                      </a:ln>
                    </wps:spPr>
                    <wps:txbx>
                      <w:txbxContent>
                        <w:p>
                          <w:pPr>
                            <w:snapToGrid w:val="0"/>
                            <w:rPr>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15</w:t>
                          </w:r>
                          <w:r>
                            <w:rPr>
                              <w:rFonts w:hint="eastAsia"/>
                              <w:sz w:val="18"/>
                              <w:lang w:eastAsia="zh-CN"/>
                            </w:rPr>
                            <w:fldChar w:fldCharType="end"/>
                          </w:r>
                        </w:p>
                      </w:txbxContent>
                    </wps:txbx>
                    <wps:bodyPr rot="0" vert="horz" wrap="none" lIns="0" tIns="0" rIns="0" bIns="0" anchor="t" anchorCtr="0" upright="1">
                      <a:spAutoFit/>
                    </wps:bodyPr>
                  </wps:wsp>
                </a:graphicData>
              </a:graphic>
            </wp:anchor>
          </w:drawing>
        </mc:Choice>
        <mc:Fallback>
          <w:pict>
            <v:rect id="文本框 19" o:spid="_x0000_s1026" o:spt="1" style="position:absolute;left:0pt;margin-top:0pt;height:24.15pt;width:7.05pt;mso-position-horizontal:center;mso-position-horizontal-relative:margin;mso-wrap-style:none;z-index:251658240;mso-width-relative:page;mso-height-relative:page;" filled="f" stroked="f" coordsize="21600,21600" o:gfxdata="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59JEvRAAAA&#10;AwEAAA8AAAAAAAAAAQAgAAAAIgAAAGRycy9kb3ducmV2LnhtbFBLAQIUABQAAAAIAIdO4kC3MYyG&#10;6wEAAKoDAAAOAAAAAAAAAAEAIAAAACABAABkcnMvZTJvRG9jLnhtbFBLBQYAAAAABgAGAFkBAAB9&#10;BQAAAAA=&#10;">
              <v:fill on="f" focussize="0,0"/>
              <v:stroke on="f"/>
              <v:imagedata o:title=""/>
              <o:lock v:ext="edit" aspectratio="f"/>
              <v:textbox inset="0mm,0mm,0mm,0mm" style="mso-fit-shape-to-text:t;">
                <w:txbxContent>
                  <w:p>
                    <w:pPr>
                      <w:snapToGrid w:val="0"/>
                      <w:rPr>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15</w:t>
                    </w:r>
                    <w:r>
                      <w:rPr>
                        <w:rFonts w:hint="eastAsia"/>
                        <w:sz w:val="18"/>
                        <w:lang w:eastAsia="zh-CN"/>
                      </w:rPr>
                      <w:fldChar w:fldCharType="end"/>
                    </w:r>
                  </w:p>
                </w:txbxContent>
              </v:textbox>
            </v:rect>
          </w:pict>
        </mc:Fallback>
      </mc:AlternateContent>
    </w:r>
  </w:p>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lang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05435" cy="306705"/>
              <wp:effectExtent l="0" t="0" r="635" b="0"/>
              <wp:wrapNone/>
              <wp:docPr id="1" name="文本框 20"/>
              <wp:cNvGraphicFramePr/>
              <a:graphic xmlns:a="http://schemas.openxmlformats.org/drawingml/2006/main">
                <a:graphicData uri="http://schemas.microsoft.com/office/word/2010/wordprocessingShape">
                  <wps:wsp>
                    <wps:cNvSpPr>
                      <a:spLocks noChangeArrowheads="1"/>
                    </wps:cNvSpPr>
                    <wps:spPr bwMode="auto">
                      <a:xfrm>
                        <a:off x="0" y="0"/>
                        <a:ext cx="305435" cy="306705"/>
                      </a:xfrm>
                      <a:prstGeom prst="rect">
                        <a:avLst/>
                      </a:prstGeom>
                      <a:noFill/>
                      <a:ln>
                        <a:noFill/>
                      </a:ln>
                    </wps:spPr>
                    <wps:txbx>
                      <w:txbxContent>
                        <w:p>
                          <w:pPr>
                            <w:snapToGrid w:val="0"/>
                            <w:jc w:val="center"/>
                            <w:rPr>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124</w:t>
                          </w:r>
                          <w:r>
                            <w:rPr>
                              <w:rFonts w:hint="eastAsia"/>
                              <w:sz w:val="18"/>
                              <w:lang w:eastAsia="zh-CN"/>
                            </w:rPr>
                            <w:fldChar w:fldCharType="end"/>
                          </w:r>
                        </w:p>
                      </w:txbxContent>
                    </wps:txbx>
                    <wps:bodyPr rot="0" vert="horz" wrap="square" lIns="0" tIns="0" rIns="0" bIns="0" anchor="t" anchorCtr="0" upright="1">
                      <a:spAutoFit/>
                    </wps:bodyPr>
                  </wps:wsp>
                </a:graphicData>
              </a:graphic>
            </wp:anchor>
          </w:drawing>
        </mc:Choice>
        <mc:Fallback>
          <w:pict>
            <v:rect id="文本框 20" o:spid="_x0000_s1026" o:spt="1" style="position:absolute;left:0pt;margin-top:0pt;height:24.15pt;width:24.05pt;mso-position-horizontal:center;mso-position-horizontal-relative:margin;z-index:251659264;mso-width-relative:page;mso-height-relative:page;" filled="f" stroked="f" coordsize="21600,21600" o:gfxdata="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Da9/c&#10;0wAAAAMBAAAPAAAAAAAAAAEAIAAAACIAAABkcnMvZG93bnJldi54bWxQSwECFAAUAAAACACHTuJA&#10;D9VgRu0BAACtAwAADgAAAAAAAAABACAAAAAiAQAAZHJzL2Uyb0RvYy54bWxQSwUGAAAAAAYABgBZ&#10;AQAAgQUAAAAA&#10;">
              <v:fill on="f" focussize="0,0"/>
              <v:stroke on="f"/>
              <v:imagedata o:title=""/>
              <o:lock v:ext="edit" aspectratio="f"/>
              <v:textbox inset="0mm,0mm,0mm,0mm" style="mso-fit-shape-to-text:t;">
                <w:txbxContent>
                  <w:p>
                    <w:pPr>
                      <w:snapToGrid w:val="0"/>
                      <w:jc w:val="center"/>
                      <w:rPr>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124</w:t>
                    </w:r>
                    <w:r>
                      <w:rPr>
                        <w:rFonts w:hint="eastAsia"/>
                        <w:sz w:val="18"/>
                        <w:lang w:eastAsia="zh-CN"/>
                      </w:rPr>
                      <w:fldChar w:fldCharType="end"/>
                    </w:r>
                  </w:p>
                </w:txbxContent>
              </v:textbox>
            </v:rect>
          </w:pict>
        </mc:Fallback>
      </mc:AlternateContent>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C6EC6"/>
    <w:multiLevelType w:val="multilevel"/>
    <w:tmpl w:val="533C6EC6"/>
    <w:lvl w:ilvl="0" w:tentative="0">
      <w:start w:val="1"/>
      <w:numFmt w:val="decimal"/>
      <w:pStyle w:val="34"/>
      <w:lvlText w:val="%1"/>
      <w:lvlJc w:val="left"/>
      <w:pPr>
        <w:tabs>
          <w:tab w:val="left" w:pos="432"/>
        </w:tabs>
        <w:ind w:left="431" w:hanging="431"/>
      </w:pPr>
      <w:rPr>
        <w:rFonts w:ascii="Times New Roman" w:hAnsi="Times New Roman" w:cs="Times New Roman"/>
      </w:rPr>
    </w:lvl>
    <w:lvl w:ilvl="1" w:tentative="0">
      <w:start w:val="1"/>
      <w:numFmt w:val="decimal"/>
      <w:pStyle w:val="3"/>
      <w:lvlText w:val="%1.%2"/>
      <w:lvlJc w:val="left"/>
      <w:pPr>
        <w:tabs>
          <w:tab w:val="left" w:pos="574"/>
        </w:tabs>
        <w:ind w:left="0" w:firstLine="0"/>
      </w:pPr>
      <w:rPr>
        <w:rFonts w:ascii="Times New Roman" w:hAnsi="Times New Roman" w:cs="Times New Roman"/>
        <w:i w:val="0"/>
        <w:iCs w:val="0"/>
        <w:caps w:val="0"/>
        <w:smallCaps w:val="0"/>
        <w:strike w:val="0"/>
        <w:dstrike w:val="0"/>
        <w:color w:val="000000"/>
        <w:spacing w:val="0"/>
        <w:position w:val="0"/>
        <w:u w:val="none"/>
      </w:rPr>
    </w:lvl>
    <w:lvl w:ilvl="2" w:tentative="0">
      <w:start w:val="1"/>
      <w:numFmt w:val="decimal"/>
      <w:pStyle w:val="4"/>
      <w:lvlText w:val="%1.%2.%3"/>
      <w:lvlJc w:val="left"/>
      <w:pPr>
        <w:tabs>
          <w:tab w:val="left" w:pos="573"/>
        </w:tabs>
        <w:ind w:left="572" w:hanging="431"/>
      </w:pPr>
      <w:rPr>
        <w:rFonts w:ascii="Times New Roman" w:hAnsi="Times New Roman" w:cs="Times New Roman"/>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D40F02A"/>
    <w:multiLevelType w:val="singleLevel"/>
    <w:tmpl w:val="5D40F02A"/>
    <w:lvl w:ilvl="0" w:tentative="0">
      <w:start w:val="1"/>
      <w:numFmt w:val="decimal"/>
      <w:suff w:val="nothing"/>
      <w:lvlText w:val="%1."/>
      <w:lvlJc w:val="left"/>
    </w:lvl>
  </w:abstractNum>
  <w:abstractNum w:abstractNumId="2">
    <w:nsid w:val="5D5380C5"/>
    <w:multiLevelType w:val="singleLevel"/>
    <w:tmpl w:val="5D5380C5"/>
    <w:lvl w:ilvl="0" w:tentative="0">
      <w:start w:val="1"/>
      <w:numFmt w:val="decimal"/>
      <w:suff w:val="nothing"/>
      <w:lvlText w:val="%1."/>
      <w:lvlJc w:val="left"/>
    </w:lvl>
  </w:abstractNum>
  <w:abstractNum w:abstractNumId="3">
    <w:nsid w:val="5D5380E5"/>
    <w:multiLevelType w:val="singleLevel"/>
    <w:tmpl w:val="5D5380E5"/>
    <w:lvl w:ilvl="0" w:tentative="0">
      <w:start w:val="1"/>
      <w:numFmt w:val="decimal"/>
      <w:suff w:val="nothing"/>
      <w:lvlText w:val="%1."/>
      <w:lvlJc w:val="left"/>
    </w:lvl>
  </w:abstractNum>
  <w:abstractNum w:abstractNumId="4">
    <w:nsid w:val="5D538138"/>
    <w:multiLevelType w:val="singleLevel"/>
    <w:tmpl w:val="5D538138"/>
    <w:lvl w:ilvl="0" w:tentative="0">
      <w:start w:val="1"/>
      <w:numFmt w:val="decimal"/>
      <w:suff w:val="nothing"/>
      <w:lvlText w:val="%1."/>
      <w:lvlJc w:val="left"/>
    </w:lvl>
  </w:abstractNum>
  <w:abstractNum w:abstractNumId="5">
    <w:nsid w:val="5D5381C7"/>
    <w:multiLevelType w:val="singleLevel"/>
    <w:tmpl w:val="5D5381C7"/>
    <w:lvl w:ilvl="0" w:tentative="0">
      <w:start w:val="1"/>
      <w:numFmt w:val="decimal"/>
      <w:suff w:val="nothing"/>
      <w:lvlText w:val="%1."/>
      <w:lvlJc w:val="left"/>
    </w:lvl>
  </w:abstractNum>
  <w:abstractNum w:abstractNumId="6">
    <w:nsid w:val="5D5381FE"/>
    <w:multiLevelType w:val="singleLevel"/>
    <w:tmpl w:val="5D5381FE"/>
    <w:lvl w:ilvl="0" w:tentative="0">
      <w:start w:val="1"/>
      <w:numFmt w:val="decimal"/>
      <w:suff w:val="nothing"/>
      <w:lvlText w:val="%1."/>
      <w:lvlJc w:val="left"/>
    </w:lvl>
  </w:abstractNum>
  <w:abstractNum w:abstractNumId="7">
    <w:nsid w:val="5D538218"/>
    <w:multiLevelType w:val="singleLevel"/>
    <w:tmpl w:val="5D538218"/>
    <w:lvl w:ilvl="0" w:tentative="0">
      <w:start w:val="1"/>
      <w:numFmt w:val="decimal"/>
      <w:suff w:val="nothing"/>
      <w:lvlText w:val="%1."/>
      <w:lvlJc w:val="left"/>
    </w:lvl>
  </w:abstractNum>
  <w:abstractNum w:abstractNumId="8">
    <w:nsid w:val="5D538230"/>
    <w:multiLevelType w:val="singleLevel"/>
    <w:tmpl w:val="5D538230"/>
    <w:lvl w:ilvl="0" w:tentative="0">
      <w:start w:val="1"/>
      <w:numFmt w:val="decimal"/>
      <w:suff w:val="nothing"/>
      <w:lvlText w:val="%1."/>
      <w:lvlJc w:val="left"/>
    </w:lvl>
  </w:abstractNum>
  <w:abstractNum w:abstractNumId="9">
    <w:nsid w:val="5D53825C"/>
    <w:multiLevelType w:val="singleLevel"/>
    <w:tmpl w:val="5D53825C"/>
    <w:lvl w:ilvl="0" w:tentative="0">
      <w:start w:val="1"/>
      <w:numFmt w:val="decimal"/>
      <w:suff w:val="nothing"/>
      <w:lvlText w:val="%1."/>
      <w:lvlJc w:val="left"/>
    </w:lvl>
  </w:abstractNum>
  <w:abstractNum w:abstractNumId="10">
    <w:nsid w:val="5D53AA7E"/>
    <w:multiLevelType w:val="singleLevel"/>
    <w:tmpl w:val="5D53AA7E"/>
    <w:lvl w:ilvl="0" w:tentative="0">
      <w:start w:val="1"/>
      <w:numFmt w:val="decimal"/>
      <w:suff w:val="nothing"/>
      <w:lvlText w:val="%1."/>
      <w:lvlJc w:val="left"/>
    </w:lvl>
  </w:abstractNum>
  <w:abstractNum w:abstractNumId="11">
    <w:nsid w:val="5D53AABA"/>
    <w:multiLevelType w:val="singleLevel"/>
    <w:tmpl w:val="5D53AABA"/>
    <w:lvl w:ilvl="0" w:tentative="0">
      <w:start w:val="1"/>
      <w:numFmt w:val="decimal"/>
      <w:suff w:val="nothing"/>
      <w:lvlText w:val="%1."/>
      <w:lvlJc w:val="left"/>
    </w:lvl>
  </w:abstractNum>
  <w:abstractNum w:abstractNumId="12">
    <w:nsid w:val="5D53AAD3"/>
    <w:multiLevelType w:val="singleLevel"/>
    <w:tmpl w:val="5D53AAD3"/>
    <w:lvl w:ilvl="0" w:tentative="0">
      <w:start w:val="1"/>
      <w:numFmt w:val="decimal"/>
      <w:suff w:val="nothing"/>
      <w:lvlText w:val="%1."/>
      <w:lvlJc w:val="left"/>
    </w:lvl>
  </w:abstractNum>
  <w:abstractNum w:abstractNumId="13">
    <w:nsid w:val="5D53AAF5"/>
    <w:multiLevelType w:val="singleLevel"/>
    <w:tmpl w:val="5D53AAF5"/>
    <w:lvl w:ilvl="0" w:tentative="0">
      <w:start w:val="1"/>
      <w:numFmt w:val="decimal"/>
      <w:suff w:val="nothing"/>
      <w:lvlText w:val="%1."/>
      <w:lvlJc w:val="left"/>
    </w:lvl>
  </w:abstractNum>
  <w:abstractNum w:abstractNumId="14">
    <w:nsid w:val="5D53AB11"/>
    <w:multiLevelType w:val="singleLevel"/>
    <w:tmpl w:val="5D53AB11"/>
    <w:lvl w:ilvl="0" w:tentative="0">
      <w:start w:val="1"/>
      <w:numFmt w:val="decimal"/>
      <w:suff w:val="nothing"/>
      <w:lvlText w:val="%1."/>
      <w:lvlJc w:val="left"/>
    </w:lvl>
  </w:abstractNum>
  <w:abstractNum w:abstractNumId="15">
    <w:nsid w:val="5D9D7BD1"/>
    <w:multiLevelType w:val="singleLevel"/>
    <w:tmpl w:val="5D9D7BD1"/>
    <w:lvl w:ilvl="0" w:tentative="0">
      <w:start w:val="1"/>
      <w:numFmt w:val="decimal"/>
      <w:suff w:val="nothing"/>
      <w:lvlText w:val="%1."/>
      <w:lvlJc w:val="left"/>
    </w:lvl>
  </w:abstractNum>
  <w:abstractNum w:abstractNumId="16">
    <w:nsid w:val="6CEA2025"/>
    <w:multiLevelType w:val="multilevel"/>
    <w:tmpl w:val="6CEA2025"/>
    <w:lvl w:ilvl="0" w:tentative="0">
      <w:start w:val="1"/>
      <w:numFmt w:val="decimal"/>
      <w:pStyle w:val="40"/>
      <w:lvlText w:val="%1"/>
      <w:lvlJc w:val="left"/>
      <w:pPr>
        <w:ind w:left="425" w:hanging="425"/>
      </w:pPr>
      <w:rPr>
        <w:rFonts w:hint="default"/>
        <w:b/>
        <w:i w:val="0"/>
        <w:sz w:val="21"/>
      </w:rPr>
    </w:lvl>
    <w:lvl w:ilvl="1" w:tentative="0">
      <w:start w:val="1"/>
      <w:numFmt w:val="decimal"/>
      <w:lvlText w:val="%1.%2"/>
      <w:lvlJc w:val="left"/>
      <w:pPr>
        <w:ind w:left="992" w:hanging="567"/>
      </w:pPr>
      <w:rPr>
        <w:rFonts w:hint="eastAsia"/>
        <w:b w:val="0"/>
        <w:i w:val="0"/>
        <w:sz w:val="32"/>
        <w:szCs w:val="32"/>
      </w:rPr>
    </w:lvl>
    <w:lvl w:ilvl="2" w:tentative="0">
      <w:start w:val="1"/>
      <w:numFmt w:val="decimal"/>
      <w:lvlText w:val="%1.%2.%3"/>
      <w:lvlJc w:val="left"/>
      <w:pPr>
        <w:ind w:left="1418" w:hanging="567"/>
      </w:pPr>
      <w:rPr>
        <w:rFonts w:hint="eastAsia"/>
        <w:b w:val="0"/>
        <w:i w:val="0"/>
        <w:sz w:val="21"/>
      </w:rPr>
    </w:lvl>
    <w:lvl w:ilvl="3" w:tentative="0">
      <w:start w:val="1"/>
      <w:numFmt w:val="decimal"/>
      <w:lvlText w:val="%1.%2.%3.%4"/>
      <w:lvlJc w:val="left"/>
      <w:pPr>
        <w:ind w:left="1984" w:hanging="708"/>
      </w:pPr>
      <w:rPr>
        <w:rFonts w:hint="eastAsia"/>
        <w:b w:val="0"/>
        <w:i w:val="0"/>
        <w:sz w:val="21"/>
      </w:rPr>
    </w:lvl>
    <w:lvl w:ilvl="4" w:tentative="0">
      <w:start w:val="1"/>
      <w:numFmt w:val="decimal"/>
      <w:lvlText w:val="%1.%2.%3.%4.%5"/>
      <w:lvlJc w:val="left"/>
      <w:pPr>
        <w:ind w:left="2551" w:hanging="850"/>
      </w:pPr>
      <w:rPr>
        <w:rFonts w:hint="eastAsia"/>
        <w:b w:val="0"/>
        <w:i w:val="0"/>
        <w:sz w:val="21"/>
      </w:rPr>
    </w:lvl>
    <w:lvl w:ilvl="5" w:tentative="0">
      <w:start w:val="1"/>
      <w:numFmt w:val="decimal"/>
      <w:lvlText w:val="%1.%2.%3.%4.%5.%6"/>
      <w:lvlJc w:val="left"/>
      <w:pPr>
        <w:ind w:left="3260" w:hanging="1134"/>
      </w:pPr>
      <w:rPr>
        <w:rFonts w:hint="eastAsia"/>
        <w:b w:val="0"/>
        <w:i w:val="0"/>
        <w:sz w:val="21"/>
      </w:rPr>
    </w:lvl>
    <w:lvl w:ilvl="6" w:tentative="0">
      <w:start w:val="1"/>
      <w:numFmt w:val="decimal"/>
      <w:lvlText w:val="%1.%2.%3.%4.%5.%6.%7"/>
      <w:lvlJc w:val="left"/>
      <w:pPr>
        <w:ind w:left="3827" w:hanging="1276"/>
      </w:pPr>
      <w:rPr>
        <w:rFonts w:hint="eastAsia"/>
        <w:b w:val="0"/>
        <w:i w:val="0"/>
        <w:sz w:val="21"/>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16"/>
  </w:num>
  <w:num w:numId="3">
    <w:abstractNumId w:val="0"/>
    <w:lvlOverride w:ilvl="0">
      <w:startOverride w:val="1"/>
    </w:lvlOverride>
  </w:num>
  <w:num w:numId="4">
    <w:abstractNumId w:val="0"/>
    <w:lvlOverride w:ilvl="0">
      <w:startOverride w:val="1"/>
    </w:lvlOverride>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
  </w:num>
  <w:num w:numId="14">
    <w:abstractNumId w:val="10"/>
  </w:num>
  <w:num w:numId="15">
    <w:abstractNumId w:val="11"/>
  </w:num>
  <w:num w:numId="16">
    <w:abstractNumId w:val="12"/>
  </w:num>
  <w:num w:numId="17">
    <w:abstractNumId w:val="13"/>
  </w:num>
  <w:num w:numId="18">
    <w:abstractNumId w:val="14"/>
  </w:num>
  <w:num w:numId="19">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吴媛媛 [2]">
    <w15:presenceInfo w15:providerId="WPS Office" w15:userId="540874552"/>
  </w15:person>
  <w15:person w15:author="user">
    <w15:presenceInfo w15:providerId="None" w15:userId="user"/>
  </w15:person>
  <w15:person w15:author="oauser">
    <w15:presenceInfo w15:providerId="None" w15:userId="oauser"/>
  </w15:person>
  <w15:person w15:author="罗斌">
    <w15:presenceInfo w15:providerId="None" w15:userId="罗斌"/>
  </w15:person>
  <w15:person w15:author="吴媛媛">
    <w15:presenceInfo w15:providerId="None" w15:userId="吴媛媛"/>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trackRevisions w:val="1"/>
  <w:documentProtection w:enforcement="0"/>
  <w:defaultTabStop w:val="420"/>
  <w:drawingGridHorizontalSpacing w:val="1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BCF"/>
    <w:rsid w:val="000156E2"/>
    <w:rsid w:val="00020837"/>
    <w:rsid w:val="00020F4C"/>
    <w:rsid w:val="00022AF4"/>
    <w:rsid w:val="00037F98"/>
    <w:rsid w:val="000415AE"/>
    <w:rsid w:val="000430B9"/>
    <w:rsid w:val="000469BD"/>
    <w:rsid w:val="00054575"/>
    <w:rsid w:val="000555BC"/>
    <w:rsid w:val="00056092"/>
    <w:rsid w:val="00057CC1"/>
    <w:rsid w:val="00061303"/>
    <w:rsid w:val="000674A4"/>
    <w:rsid w:val="00072A47"/>
    <w:rsid w:val="000739A2"/>
    <w:rsid w:val="00073D2C"/>
    <w:rsid w:val="0007450B"/>
    <w:rsid w:val="00091488"/>
    <w:rsid w:val="00092F25"/>
    <w:rsid w:val="000A4887"/>
    <w:rsid w:val="000A6366"/>
    <w:rsid w:val="000A7D58"/>
    <w:rsid w:val="000B3E44"/>
    <w:rsid w:val="000D0FB0"/>
    <w:rsid w:val="000D5AFA"/>
    <w:rsid w:val="000F51CE"/>
    <w:rsid w:val="00105D25"/>
    <w:rsid w:val="00110207"/>
    <w:rsid w:val="00110E63"/>
    <w:rsid w:val="00114286"/>
    <w:rsid w:val="0011576F"/>
    <w:rsid w:val="00121F20"/>
    <w:rsid w:val="00124C6A"/>
    <w:rsid w:val="001258FE"/>
    <w:rsid w:val="00125F9A"/>
    <w:rsid w:val="0013045C"/>
    <w:rsid w:val="00133771"/>
    <w:rsid w:val="00165741"/>
    <w:rsid w:val="00183E11"/>
    <w:rsid w:val="00194E82"/>
    <w:rsid w:val="001A1173"/>
    <w:rsid w:val="001A1850"/>
    <w:rsid w:val="001A5303"/>
    <w:rsid w:val="001B2065"/>
    <w:rsid w:val="001B22D2"/>
    <w:rsid w:val="001B2936"/>
    <w:rsid w:val="001B3196"/>
    <w:rsid w:val="001C03B5"/>
    <w:rsid w:val="001D1D1C"/>
    <w:rsid w:val="001D71B2"/>
    <w:rsid w:val="001E017E"/>
    <w:rsid w:val="001E1297"/>
    <w:rsid w:val="001F06BF"/>
    <w:rsid w:val="001F1BC3"/>
    <w:rsid w:val="001F64BA"/>
    <w:rsid w:val="00203D4F"/>
    <w:rsid w:val="00210080"/>
    <w:rsid w:val="0021704C"/>
    <w:rsid w:val="00227389"/>
    <w:rsid w:val="002312A2"/>
    <w:rsid w:val="00243DAF"/>
    <w:rsid w:val="00266C92"/>
    <w:rsid w:val="0027106D"/>
    <w:rsid w:val="00277E20"/>
    <w:rsid w:val="002802BA"/>
    <w:rsid w:val="002815FB"/>
    <w:rsid w:val="002831F3"/>
    <w:rsid w:val="002845BB"/>
    <w:rsid w:val="002854F7"/>
    <w:rsid w:val="002864E5"/>
    <w:rsid w:val="00290624"/>
    <w:rsid w:val="0029565B"/>
    <w:rsid w:val="002A65C5"/>
    <w:rsid w:val="002A7E0C"/>
    <w:rsid w:val="002B4C66"/>
    <w:rsid w:val="002B738D"/>
    <w:rsid w:val="002C3AAF"/>
    <w:rsid w:val="002C47EF"/>
    <w:rsid w:val="002C52EF"/>
    <w:rsid w:val="002C7E44"/>
    <w:rsid w:val="002D43A1"/>
    <w:rsid w:val="002D5647"/>
    <w:rsid w:val="002E3CFE"/>
    <w:rsid w:val="002E4861"/>
    <w:rsid w:val="002E7C2A"/>
    <w:rsid w:val="002F1B4D"/>
    <w:rsid w:val="002F1FF7"/>
    <w:rsid w:val="002F4816"/>
    <w:rsid w:val="002F4BF7"/>
    <w:rsid w:val="002F590A"/>
    <w:rsid w:val="002F597D"/>
    <w:rsid w:val="002F7679"/>
    <w:rsid w:val="00302FA1"/>
    <w:rsid w:val="003103B6"/>
    <w:rsid w:val="00317652"/>
    <w:rsid w:val="00320265"/>
    <w:rsid w:val="003257C4"/>
    <w:rsid w:val="00326073"/>
    <w:rsid w:val="00326308"/>
    <w:rsid w:val="003357A9"/>
    <w:rsid w:val="003365B7"/>
    <w:rsid w:val="00337DA0"/>
    <w:rsid w:val="00360987"/>
    <w:rsid w:val="003748AE"/>
    <w:rsid w:val="003964AA"/>
    <w:rsid w:val="003978D6"/>
    <w:rsid w:val="003A3001"/>
    <w:rsid w:val="003A4374"/>
    <w:rsid w:val="003B1C3F"/>
    <w:rsid w:val="003C2523"/>
    <w:rsid w:val="003C4914"/>
    <w:rsid w:val="003C505C"/>
    <w:rsid w:val="003D1D94"/>
    <w:rsid w:val="003E1D94"/>
    <w:rsid w:val="003E3FD6"/>
    <w:rsid w:val="003E40AE"/>
    <w:rsid w:val="003E4410"/>
    <w:rsid w:val="003F0A8F"/>
    <w:rsid w:val="004017E5"/>
    <w:rsid w:val="00403FB5"/>
    <w:rsid w:val="00405C1E"/>
    <w:rsid w:val="0040606E"/>
    <w:rsid w:val="0041219F"/>
    <w:rsid w:val="00415178"/>
    <w:rsid w:val="00417409"/>
    <w:rsid w:val="00417EAB"/>
    <w:rsid w:val="00417F55"/>
    <w:rsid w:val="00420D84"/>
    <w:rsid w:val="00424B11"/>
    <w:rsid w:val="004255F9"/>
    <w:rsid w:val="00425BF3"/>
    <w:rsid w:val="004276B2"/>
    <w:rsid w:val="00427CBD"/>
    <w:rsid w:val="00431CFD"/>
    <w:rsid w:val="004334FB"/>
    <w:rsid w:val="00436FF6"/>
    <w:rsid w:val="00442C0F"/>
    <w:rsid w:val="00445BE2"/>
    <w:rsid w:val="00451AB8"/>
    <w:rsid w:val="0045382E"/>
    <w:rsid w:val="00453922"/>
    <w:rsid w:val="00455787"/>
    <w:rsid w:val="0046054E"/>
    <w:rsid w:val="00461B3B"/>
    <w:rsid w:val="00462A7E"/>
    <w:rsid w:val="00464295"/>
    <w:rsid w:val="004676E6"/>
    <w:rsid w:val="00473306"/>
    <w:rsid w:val="00475238"/>
    <w:rsid w:val="0048009E"/>
    <w:rsid w:val="004909E3"/>
    <w:rsid w:val="00493893"/>
    <w:rsid w:val="004961A3"/>
    <w:rsid w:val="004A3C96"/>
    <w:rsid w:val="004A7E79"/>
    <w:rsid w:val="004B6B87"/>
    <w:rsid w:val="004B7CE4"/>
    <w:rsid w:val="004C383F"/>
    <w:rsid w:val="004D080C"/>
    <w:rsid w:val="004D577D"/>
    <w:rsid w:val="004E5E0E"/>
    <w:rsid w:val="004E7B3F"/>
    <w:rsid w:val="004F17D7"/>
    <w:rsid w:val="004F2F21"/>
    <w:rsid w:val="004F6029"/>
    <w:rsid w:val="00505C87"/>
    <w:rsid w:val="00510515"/>
    <w:rsid w:val="00511313"/>
    <w:rsid w:val="00516D69"/>
    <w:rsid w:val="00517844"/>
    <w:rsid w:val="00534FC4"/>
    <w:rsid w:val="00537854"/>
    <w:rsid w:val="0054046C"/>
    <w:rsid w:val="00542DE6"/>
    <w:rsid w:val="00551753"/>
    <w:rsid w:val="00555F6B"/>
    <w:rsid w:val="005607E0"/>
    <w:rsid w:val="005625F9"/>
    <w:rsid w:val="005716B8"/>
    <w:rsid w:val="00576E85"/>
    <w:rsid w:val="005870BC"/>
    <w:rsid w:val="005911E5"/>
    <w:rsid w:val="005928E2"/>
    <w:rsid w:val="00596950"/>
    <w:rsid w:val="005A1E24"/>
    <w:rsid w:val="005A7B86"/>
    <w:rsid w:val="005B0534"/>
    <w:rsid w:val="005C0D9B"/>
    <w:rsid w:val="005C3A19"/>
    <w:rsid w:val="005C3BC0"/>
    <w:rsid w:val="005C4930"/>
    <w:rsid w:val="005D0AA1"/>
    <w:rsid w:val="005D483F"/>
    <w:rsid w:val="005D6C62"/>
    <w:rsid w:val="005E13D6"/>
    <w:rsid w:val="005E4B4F"/>
    <w:rsid w:val="005F29AA"/>
    <w:rsid w:val="005F4A6E"/>
    <w:rsid w:val="00602D82"/>
    <w:rsid w:val="00602EC7"/>
    <w:rsid w:val="00604E8F"/>
    <w:rsid w:val="00614C46"/>
    <w:rsid w:val="006261E0"/>
    <w:rsid w:val="0062661B"/>
    <w:rsid w:val="006421F8"/>
    <w:rsid w:val="00642D2E"/>
    <w:rsid w:val="00643B77"/>
    <w:rsid w:val="006443EC"/>
    <w:rsid w:val="00644446"/>
    <w:rsid w:val="00663F01"/>
    <w:rsid w:val="0066515C"/>
    <w:rsid w:val="006722A3"/>
    <w:rsid w:val="00674C4F"/>
    <w:rsid w:val="00675E30"/>
    <w:rsid w:val="006818CC"/>
    <w:rsid w:val="00683808"/>
    <w:rsid w:val="0069250D"/>
    <w:rsid w:val="00692B72"/>
    <w:rsid w:val="0069387B"/>
    <w:rsid w:val="00694E5C"/>
    <w:rsid w:val="00696435"/>
    <w:rsid w:val="0069662F"/>
    <w:rsid w:val="006B0E26"/>
    <w:rsid w:val="006B198F"/>
    <w:rsid w:val="006B23E6"/>
    <w:rsid w:val="006B257C"/>
    <w:rsid w:val="006B27E8"/>
    <w:rsid w:val="006B2A2A"/>
    <w:rsid w:val="006B4CCD"/>
    <w:rsid w:val="006B5961"/>
    <w:rsid w:val="006B5D6D"/>
    <w:rsid w:val="006C3A01"/>
    <w:rsid w:val="006C609E"/>
    <w:rsid w:val="006D0945"/>
    <w:rsid w:val="006D171A"/>
    <w:rsid w:val="006D1EE8"/>
    <w:rsid w:val="006D531E"/>
    <w:rsid w:val="006D7AB1"/>
    <w:rsid w:val="006E3C82"/>
    <w:rsid w:val="006E4E36"/>
    <w:rsid w:val="006E502A"/>
    <w:rsid w:val="006F2E5B"/>
    <w:rsid w:val="006F5E98"/>
    <w:rsid w:val="0070416F"/>
    <w:rsid w:val="007071F2"/>
    <w:rsid w:val="00714563"/>
    <w:rsid w:val="00714E40"/>
    <w:rsid w:val="00720FB8"/>
    <w:rsid w:val="0072320C"/>
    <w:rsid w:val="00740702"/>
    <w:rsid w:val="00741BD3"/>
    <w:rsid w:val="00750F7E"/>
    <w:rsid w:val="00753152"/>
    <w:rsid w:val="00753DB5"/>
    <w:rsid w:val="00755910"/>
    <w:rsid w:val="00763185"/>
    <w:rsid w:val="00765299"/>
    <w:rsid w:val="00770AF2"/>
    <w:rsid w:val="007723D4"/>
    <w:rsid w:val="00776332"/>
    <w:rsid w:val="0079555F"/>
    <w:rsid w:val="00797713"/>
    <w:rsid w:val="007A1AF5"/>
    <w:rsid w:val="007A4C08"/>
    <w:rsid w:val="007B1348"/>
    <w:rsid w:val="007B3C8B"/>
    <w:rsid w:val="007C1049"/>
    <w:rsid w:val="007D6638"/>
    <w:rsid w:val="007D79E8"/>
    <w:rsid w:val="007E0BA2"/>
    <w:rsid w:val="007E10AC"/>
    <w:rsid w:val="007E4D30"/>
    <w:rsid w:val="007F3429"/>
    <w:rsid w:val="00801235"/>
    <w:rsid w:val="00802610"/>
    <w:rsid w:val="00803CE8"/>
    <w:rsid w:val="00806CAA"/>
    <w:rsid w:val="008110B7"/>
    <w:rsid w:val="008148DC"/>
    <w:rsid w:val="008278A6"/>
    <w:rsid w:val="0083273B"/>
    <w:rsid w:val="00837CDB"/>
    <w:rsid w:val="00840BE0"/>
    <w:rsid w:val="00844D82"/>
    <w:rsid w:val="008467C1"/>
    <w:rsid w:val="00852A3D"/>
    <w:rsid w:val="0086079D"/>
    <w:rsid w:val="00874367"/>
    <w:rsid w:val="00874818"/>
    <w:rsid w:val="00875DAC"/>
    <w:rsid w:val="00885611"/>
    <w:rsid w:val="00892068"/>
    <w:rsid w:val="00893374"/>
    <w:rsid w:val="00894614"/>
    <w:rsid w:val="00896586"/>
    <w:rsid w:val="008B1D56"/>
    <w:rsid w:val="008B260A"/>
    <w:rsid w:val="008C3634"/>
    <w:rsid w:val="008D2397"/>
    <w:rsid w:val="008D3890"/>
    <w:rsid w:val="008D6340"/>
    <w:rsid w:val="008D7A80"/>
    <w:rsid w:val="008E13DB"/>
    <w:rsid w:val="008E2FB3"/>
    <w:rsid w:val="008E49D7"/>
    <w:rsid w:val="008E550F"/>
    <w:rsid w:val="008E65B8"/>
    <w:rsid w:val="008F0E61"/>
    <w:rsid w:val="008F2F21"/>
    <w:rsid w:val="00902C37"/>
    <w:rsid w:val="0091021D"/>
    <w:rsid w:val="00911037"/>
    <w:rsid w:val="00915BBF"/>
    <w:rsid w:val="009221CF"/>
    <w:rsid w:val="009259A9"/>
    <w:rsid w:val="00931A76"/>
    <w:rsid w:val="00935748"/>
    <w:rsid w:val="00937039"/>
    <w:rsid w:val="00950179"/>
    <w:rsid w:val="00957100"/>
    <w:rsid w:val="00964A96"/>
    <w:rsid w:val="00965395"/>
    <w:rsid w:val="00965F6A"/>
    <w:rsid w:val="00967145"/>
    <w:rsid w:val="00973483"/>
    <w:rsid w:val="009756C5"/>
    <w:rsid w:val="009878BF"/>
    <w:rsid w:val="00994C25"/>
    <w:rsid w:val="009965AC"/>
    <w:rsid w:val="009A456C"/>
    <w:rsid w:val="009A74BD"/>
    <w:rsid w:val="009B0A69"/>
    <w:rsid w:val="009B3C0F"/>
    <w:rsid w:val="009D03F9"/>
    <w:rsid w:val="009E006D"/>
    <w:rsid w:val="009E06F4"/>
    <w:rsid w:val="009E0FA2"/>
    <w:rsid w:val="009E1617"/>
    <w:rsid w:val="009E5DCF"/>
    <w:rsid w:val="009E761C"/>
    <w:rsid w:val="009F0CD8"/>
    <w:rsid w:val="009F2936"/>
    <w:rsid w:val="00A1245D"/>
    <w:rsid w:val="00A13556"/>
    <w:rsid w:val="00A22412"/>
    <w:rsid w:val="00A22D75"/>
    <w:rsid w:val="00A32973"/>
    <w:rsid w:val="00A33960"/>
    <w:rsid w:val="00A4471A"/>
    <w:rsid w:val="00A47FA5"/>
    <w:rsid w:val="00A610BA"/>
    <w:rsid w:val="00A62747"/>
    <w:rsid w:val="00A6309A"/>
    <w:rsid w:val="00A63553"/>
    <w:rsid w:val="00A66A7B"/>
    <w:rsid w:val="00A71CD7"/>
    <w:rsid w:val="00A734E0"/>
    <w:rsid w:val="00A7799C"/>
    <w:rsid w:val="00A879AB"/>
    <w:rsid w:val="00A95C25"/>
    <w:rsid w:val="00AA5376"/>
    <w:rsid w:val="00AB1EF4"/>
    <w:rsid w:val="00AB3524"/>
    <w:rsid w:val="00AC243A"/>
    <w:rsid w:val="00AC254F"/>
    <w:rsid w:val="00AC6725"/>
    <w:rsid w:val="00AC6F80"/>
    <w:rsid w:val="00AD5F3D"/>
    <w:rsid w:val="00AD60FB"/>
    <w:rsid w:val="00AE0F32"/>
    <w:rsid w:val="00AF378A"/>
    <w:rsid w:val="00AF7B04"/>
    <w:rsid w:val="00AF7ECF"/>
    <w:rsid w:val="00B01640"/>
    <w:rsid w:val="00B02E0F"/>
    <w:rsid w:val="00B0439A"/>
    <w:rsid w:val="00B04B29"/>
    <w:rsid w:val="00B10FA2"/>
    <w:rsid w:val="00B12689"/>
    <w:rsid w:val="00B127F0"/>
    <w:rsid w:val="00B17C0E"/>
    <w:rsid w:val="00B21CB9"/>
    <w:rsid w:val="00B2364A"/>
    <w:rsid w:val="00B2420F"/>
    <w:rsid w:val="00B26376"/>
    <w:rsid w:val="00B300FB"/>
    <w:rsid w:val="00B308A5"/>
    <w:rsid w:val="00B3123E"/>
    <w:rsid w:val="00B44CC9"/>
    <w:rsid w:val="00B51FA3"/>
    <w:rsid w:val="00B53717"/>
    <w:rsid w:val="00B55631"/>
    <w:rsid w:val="00B8412A"/>
    <w:rsid w:val="00BA2AB1"/>
    <w:rsid w:val="00BA3468"/>
    <w:rsid w:val="00BA457D"/>
    <w:rsid w:val="00BA619A"/>
    <w:rsid w:val="00BB0A56"/>
    <w:rsid w:val="00BB4714"/>
    <w:rsid w:val="00BC1B8B"/>
    <w:rsid w:val="00BC632E"/>
    <w:rsid w:val="00BD3DD6"/>
    <w:rsid w:val="00BD4ECE"/>
    <w:rsid w:val="00BD5646"/>
    <w:rsid w:val="00BE1A9E"/>
    <w:rsid w:val="00BF5059"/>
    <w:rsid w:val="00C03B0A"/>
    <w:rsid w:val="00C17085"/>
    <w:rsid w:val="00C1743F"/>
    <w:rsid w:val="00C20061"/>
    <w:rsid w:val="00C208B4"/>
    <w:rsid w:val="00C211E2"/>
    <w:rsid w:val="00C31FDB"/>
    <w:rsid w:val="00C3590B"/>
    <w:rsid w:val="00C36E4C"/>
    <w:rsid w:val="00C410C2"/>
    <w:rsid w:val="00C449AC"/>
    <w:rsid w:val="00C46DF3"/>
    <w:rsid w:val="00C57CD5"/>
    <w:rsid w:val="00C634E8"/>
    <w:rsid w:val="00C66203"/>
    <w:rsid w:val="00C70321"/>
    <w:rsid w:val="00C720F0"/>
    <w:rsid w:val="00C77E42"/>
    <w:rsid w:val="00C806C9"/>
    <w:rsid w:val="00C879CD"/>
    <w:rsid w:val="00C92548"/>
    <w:rsid w:val="00C97C17"/>
    <w:rsid w:val="00CA352C"/>
    <w:rsid w:val="00CB404D"/>
    <w:rsid w:val="00CB483E"/>
    <w:rsid w:val="00CB7184"/>
    <w:rsid w:val="00CC1934"/>
    <w:rsid w:val="00CC226D"/>
    <w:rsid w:val="00CC539A"/>
    <w:rsid w:val="00CD26D5"/>
    <w:rsid w:val="00CD3C4F"/>
    <w:rsid w:val="00CD4637"/>
    <w:rsid w:val="00CD4B05"/>
    <w:rsid w:val="00CD6696"/>
    <w:rsid w:val="00CE2CD9"/>
    <w:rsid w:val="00CE67A2"/>
    <w:rsid w:val="00CF2FE3"/>
    <w:rsid w:val="00CF5D19"/>
    <w:rsid w:val="00D04967"/>
    <w:rsid w:val="00D141BA"/>
    <w:rsid w:val="00D16E3A"/>
    <w:rsid w:val="00D33F35"/>
    <w:rsid w:val="00D43EF2"/>
    <w:rsid w:val="00D51C5C"/>
    <w:rsid w:val="00D57673"/>
    <w:rsid w:val="00D618F3"/>
    <w:rsid w:val="00D6295E"/>
    <w:rsid w:val="00D65F81"/>
    <w:rsid w:val="00D67B5C"/>
    <w:rsid w:val="00D72212"/>
    <w:rsid w:val="00D72AAE"/>
    <w:rsid w:val="00D7410F"/>
    <w:rsid w:val="00D834BD"/>
    <w:rsid w:val="00D8551B"/>
    <w:rsid w:val="00D93621"/>
    <w:rsid w:val="00D9443E"/>
    <w:rsid w:val="00D9606F"/>
    <w:rsid w:val="00DA036D"/>
    <w:rsid w:val="00DA4947"/>
    <w:rsid w:val="00DB2906"/>
    <w:rsid w:val="00DB45BC"/>
    <w:rsid w:val="00DB49E3"/>
    <w:rsid w:val="00DB4BD8"/>
    <w:rsid w:val="00DC09A9"/>
    <w:rsid w:val="00DC6E37"/>
    <w:rsid w:val="00DC79F1"/>
    <w:rsid w:val="00DD113A"/>
    <w:rsid w:val="00DD242B"/>
    <w:rsid w:val="00DD2493"/>
    <w:rsid w:val="00DD345E"/>
    <w:rsid w:val="00DD6693"/>
    <w:rsid w:val="00DE6CF1"/>
    <w:rsid w:val="00DF6F05"/>
    <w:rsid w:val="00E0249B"/>
    <w:rsid w:val="00E1560B"/>
    <w:rsid w:val="00E276E3"/>
    <w:rsid w:val="00E37363"/>
    <w:rsid w:val="00E376A7"/>
    <w:rsid w:val="00E45473"/>
    <w:rsid w:val="00E60607"/>
    <w:rsid w:val="00E618AB"/>
    <w:rsid w:val="00E6251B"/>
    <w:rsid w:val="00E67E7F"/>
    <w:rsid w:val="00E725A9"/>
    <w:rsid w:val="00E728A5"/>
    <w:rsid w:val="00E754A4"/>
    <w:rsid w:val="00E773B2"/>
    <w:rsid w:val="00E86186"/>
    <w:rsid w:val="00E9533E"/>
    <w:rsid w:val="00E95342"/>
    <w:rsid w:val="00E9702C"/>
    <w:rsid w:val="00EA46A6"/>
    <w:rsid w:val="00EB09CB"/>
    <w:rsid w:val="00EB54C5"/>
    <w:rsid w:val="00EC0081"/>
    <w:rsid w:val="00EC4967"/>
    <w:rsid w:val="00EC5B60"/>
    <w:rsid w:val="00EC5E03"/>
    <w:rsid w:val="00ED3C5F"/>
    <w:rsid w:val="00ED63F9"/>
    <w:rsid w:val="00ED700B"/>
    <w:rsid w:val="00EE0361"/>
    <w:rsid w:val="00EE1EE0"/>
    <w:rsid w:val="00EE4374"/>
    <w:rsid w:val="00EF0EF3"/>
    <w:rsid w:val="00EF19A6"/>
    <w:rsid w:val="00EF29CC"/>
    <w:rsid w:val="00F008F1"/>
    <w:rsid w:val="00F074BC"/>
    <w:rsid w:val="00F0770D"/>
    <w:rsid w:val="00F17971"/>
    <w:rsid w:val="00F27345"/>
    <w:rsid w:val="00F344AF"/>
    <w:rsid w:val="00F35E68"/>
    <w:rsid w:val="00F43173"/>
    <w:rsid w:val="00F57D21"/>
    <w:rsid w:val="00F60D6C"/>
    <w:rsid w:val="00F60EA2"/>
    <w:rsid w:val="00F663FC"/>
    <w:rsid w:val="00F74BC4"/>
    <w:rsid w:val="00F75528"/>
    <w:rsid w:val="00F8201E"/>
    <w:rsid w:val="00F86151"/>
    <w:rsid w:val="00F90F0E"/>
    <w:rsid w:val="00FA29A5"/>
    <w:rsid w:val="00FA4DA7"/>
    <w:rsid w:val="00FD4AED"/>
    <w:rsid w:val="00FD7417"/>
    <w:rsid w:val="00FE185F"/>
    <w:rsid w:val="00FE2D68"/>
    <w:rsid w:val="00FF074A"/>
    <w:rsid w:val="00FF0936"/>
    <w:rsid w:val="00FF4A03"/>
    <w:rsid w:val="00FF4DC0"/>
    <w:rsid w:val="010121B4"/>
    <w:rsid w:val="01043138"/>
    <w:rsid w:val="015A60C5"/>
    <w:rsid w:val="016731DD"/>
    <w:rsid w:val="016C7257"/>
    <w:rsid w:val="016F27E7"/>
    <w:rsid w:val="01A00DB8"/>
    <w:rsid w:val="01B554DA"/>
    <w:rsid w:val="01BB4E65"/>
    <w:rsid w:val="01C770E4"/>
    <w:rsid w:val="020A29E6"/>
    <w:rsid w:val="021F7108"/>
    <w:rsid w:val="02256A93"/>
    <w:rsid w:val="022C641E"/>
    <w:rsid w:val="025C49EE"/>
    <w:rsid w:val="026D4C89"/>
    <w:rsid w:val="028213AB"/>
    <w:rsid w:val="028F5460"/>
    <w:rsid w:val="02975ACD"/>
    <w:rsid w:val="02A23E5E"/>
    <w:rsid w:val="02C74977"/>
    <w:rsid w:val="02EA59D7"/>
    <w:rsid w:val="03341053"/>
    <w:rsid w:val="035E7A94"/>
    <w:rsid w:val="03A42787"/>
    <w:rsid w:val="03AE3097"/>
    <w:rsid w:val="03B96EA9"/>
    <w:rsid w:val="03BA365B"/>
    <w:rsid w:val="03BB5C30"/>
    <w:rsid w:val="03BE5697"/>
    <w:rsid w:val="03C97144"/>
    <w:rsid w:val="03D454D5"/>
    <w:rsid w:val="042E6E68"/>
    <w:rsid w:val="045A6A33"/>
    <w:rsid w:val="046A2E08"/>
    <w:rsid w:val="0491110B"/>
    <w:rsid w:val="04926B8C"/>
    <w:rsid w:val="049C4F1D"/>
    <w:rsid w:val="04B60EDB"/>
    <w:rsid w:val="04C87066"/>
    <w:rsid w:val="04F311AF"/>
    <w:rsid w:val="04FC07BA"/>
    <w:rsid w:val="04FF173F"/>
    <w:rsid w:val="052C6D8B"/>
    <w:rsid w:val="05567BCF"/>
    <w:rsid w:val="05627265"/>
    <w:rsid w:val="056E5276"/>
    <w:rsid w:val="05713FFC"/>
    <w:rsid w:val="05B943F0"/>
    <w:rsid w:val="05C32781"/>
    <w:rsid w:val="05C4010B"/>
    <w:rsid w:val="05FE70E3"/>
    <w:rsid w:val="062001B5"/>
    <w:rsid w:val="06250CC2"/>
    <w:rsid w:val="062B0EAC"/>
    <w:rsid w:val="062E1E31"/>
    <w:rsid w:val="06330605"/>
    <w:rsid w:val="06436553"/>
    <w:rsid w:val="065906F6"/>
    <w:rsid w:val="065A3F7A"/>
    <w:rsid w:val="069B0266"/>
    <w:rsid w:val="06EB5A67"/>
    <w:rsid w:val="06F85B78"/>
    <w:rsid w:val="07004CAC"/>
    <w:rsid w:val="073700E5"/>
    <w:rsid w:val="07385B66"/>
    <w:rsid w:val="073A235D"/>
    <w:rsid w:val="073B0F69"/>
    <w:rsid w:val="074B64E4"/>
    <w:rsid w:val="074C4807"/>
    <w:rsid w:val="074D2288"/>
    <w:rsid w:val="07534192"/>
    <w:rsid w:val="076034A7"/>
    <w:rsid w:val="076B1838"/>
    <w:rsid w:val="07745C3D"/>
    <w:rsid w:val="079A2388"/>
    <w:rsid w:val="07AB14C2"/>
    <w:rsid w:val="07AF6AAA"/>
    <w:rsid w:val="07B66435"/>
    <w:rsid w:val="07D37F63"/>
    <w:rsid w:val="07D843EB"/>
    <w:rsid w:val="081D70DE"/>
    <w:rsid w:val="082115F7"/>
    <w:rsid w:val="08223565"/>
    <w:rsid w:val="082C3E75"/>
    <w:rsid w:val="08342C68"/>
    <w:rsid w:val="08575FBE"/>
    <w:rsid w:val="085914C1"/>
    <w:rsid w:val="08934B1E"/>
    <w:rsid w:val="089D2EAF"/>
    <w:rsid w:val="08DB0795"/>
    <w:rsid w:val="092E70D3"/>
    <w:rsid w:val="093B1AB4"/>
    <w:rsid w:val="0940126B"/>
    <w:rsid w:val="094523C3"/>
    <w:rsid w:val="09467E45"/>
    <w:rsid w:val="09523120"/>
    <w:rsid w:val="09786095"/>
    <w:rsid w:val="099F3D57"/>
    <w:rsid w:val="09AA7B69"/>
    <w:rsid w:val="09B40479"/>
    <w:rsid w:val="09C455F6"/>
    <w:rsid w:val="09C56195"/>
    <w:rsid w:val="09C74F1B"/>
    <w:rsid w:val="09D04526"/>
    <w:rsid w:val="0A2552B4"/>
    <w:rsid w:val="0A550002"/>
    <w:rsid w:val="0A750537"/>
    <w:rsid w:val="0A773A3A"/>
    <w:rsid w:val="0A821DCB"/>
    <w:rsid w:val="0A903E99"/>
    <w:rsid w:val="0AC30636"/>
    <w:rsid w:val="0AED3AB9"/>
    <w:rsid w:val="0AF7780B"/>
    <w:rsid w:val="0B0E19AF"/>
    <w:rsid w:val="0B0E5A5E"/>
    <w:rsid w:val="0B1D0583"/>
    <w:rsid w:val="0B671659"/>
    <w:rsid w:val="0B7E4639"/>
    <w:rsid w:val="0B8E1003"/>
    <w:rsid w:val="0B966410"/>
    <w:rsid w:val="0BC5409B"/>
    <w:rsid w:val="0BC76BDF"/>
    <w:rsid w:val="0BD14F70"/>
    <w:rsid w:val="0BFB5EC8"/>
    <w:rsid w:val="0C213564"/>
    <w:rsid w:val="0C2A0E82"/>
    <w:rsid w:val="0C347213"/>
    <w:rsid w:val="0C403025"/>
    <w:rsid w:val="0C560A4C"/>
    <w:rsid w:val="0C5D03D7"/>
    <w:rsid w:val="0C6557E4"/>
    <w:rsid w:val="0C7A1F06"/>
    <w:rsid w:val="0C951717"/>
    <w:rsid w:val="0C9A3C59"/>
    <w:rsid w:val="0C9F1CE1"/>
    <w:rsid w:val="0CC51EED"/>
    <w:rsid w:val="0CC56963"/>
    <w:rsid w:val="0CDD41A8"/>
    <w:rsid w:val="0D272537"/>
    <w:rsid w:val="0D3216B4"/>
    <w:rsid w:val="0D475DD6"/>
    <w:rsid w:val="0D5C24F8"/>
    <w:rsid w:val="0D670889"/>
    <w:rsid w:val="0D693A68"/>
    <w:rsid w:val="0DAF4501"/>
    <w:rsid w:val="0DB63E8C"/>
    <w:rsid w:val="0E090DC0"/>
    <w:rsid w:val="0E0E7D9E"/>
    <w:rsid w:val="0E1D4B35"/>
    <w:rsid w:val="0E6329E3"/>
    <w:rsid w:val="0E737AC2"/>
    <w:rsid w:val="0E7819CB"/>
    <w:rsid w:val="0E7E38D5"/>
    <w:rsid w:val="0E8457DE"/>
    <w:rsid w:val="0E8E3B6F"/>
    <w:rsid w:val="0E991F00"/>
    <w:rsid w:val="0EA2227A"/>
    <w:rsid w:val="0ECC1455"/>
    <w:rsid w:val="0ED21085"/>
    <w:rsid w:val="0ED30DE0"/>
    <w:rsid w:val="0EE15B77"/>
    <w:rsid w:val="0EEF4E8D"/>
    <w:rsid w:val="0EF81CBB"/>
    <w:rsid w:val="0F2130DE"/>
    <w:rsid w:val="0F363083"/>
    <w:rsid w:val="0F411414"/>
    <w:rsid w:val="0FC151E5"/>
    <w:rsid w:val="0FCE44FB"/>
    <w:rsid w:val="0FE20F9D"/>
    <w:rsid w:val="0FE72082"/>
    <w:rsid w:val="0FF56939"/>
    <w:rsid w:val="10067ED8"/>
    <w:rsid w:val="100C1DE2"/>
    <w:rsid w:val="101A6B79"/>
    <w:rsid w:val="10701B06"/>
    <w:rsid w:val="10732A8B"/>
    <w:rsid w:val="10D33DA9"/>
    <w:rsid w:val="10F3685C"/>
    <w:rsid w:val="10F442DE"/>
    <w:rsid w:val="10FE4BED"/>
    <w:rsid w:val="115455FC"/>
    <w:rsid w:val="115E2405"/>
    <w:rsid w:val="11624912"/>
    <w:rsid w:val="1186164E"/>
    <w:rsid w:val="118B5AD6"/>
    <w:rsid w:val="119079DF"/>
    <w:rsid w:val="11A54101"/>
    <w:rsid w:val="11CD3FC1"/>
    <w:rsid w:val="11EF57FA"/>
    <w:rsid w:val="12257ED3"/>
    <w:rsid w:val="125369B4"/>
    <w:rsid w:val="125F6DB3"/>
    <w:rsid w:val="126741BF"/>
    <w:rsid w:val="127534D5"/>
    <w:rsid w:val="128C5E4A"/>
    <w:rsid w:val="12D85778"/>
    <w:rsid w:val="131C29E9"/>
    <w:rsid w:val="134428A9"/>
    <w:rsid w:val="134D6F56"/>
    <w:rsid w:val="13FA6B54"/>
    <w:rsid w:val="140A6DEE"/>
    <w:rsid w:val="140F3276"/>
    <w:rsid w:val="14162C01"/>
    <w:rsid w:val="14200F92"/>
    <w:rsid w:val="14363136"/>
    <w:rsid w:val="145D0DF7"/>
    <w:rsid w:val="14725519"/>
    <w:rsid w:val="147442A2"/>
    <w:rsid w:val="14794EA4"/>
    <w:rsid w:val="148B3EC5"/>
    <w:rsid w:val="149669D2"/>
    <w:rsid w:val="14E135CF"/>
    <w:rsid w:val="14EA3EDE"/>
    <w:rsid w:val="14F03BE9"/>
    <w:rsid w:val="151A4A2D"/>
    <w:rsid w:val="151D59B2"/>
    <w:rsid w:val="1531012A"/>
    <w:rsid w:val="153C0465"/>
    <w:rsid w:val="15524B87"/>
    <w:rsid w:val="155C2F18"/>
    <w:rsid w:val="155D1B8B"/>
    <w:rsid w:val="158C14E9"/>
    <w:rsid w:val="159E7205"/>
    <w:rsid w:val="15BC4236"/>
    <w:rsid w:val="15C725C7"/>
    <w:rsid w:val="15FE0523"/>
    <w:rsid w:val="165A73F2"/>
    <w:rsid w:val="166F1ADC"/>
    <w:rsid w:val="168461FE"/>
    <w:rsid w:val="16887C44"/>
    <w:rsid w:val="168C2A49"/>
    <w:rsid w:val="168E458F"/>
    <w:rsid w:val="16E4751C"/>
    <w:rsid w:val="16EF58AD"/>
    <w:rsid w:val="17494CC2"/>
    <w:rsid w:val="178570A5"/>
    <w:rsid w:val="179706BC"/>
    <w:rsid w:val="179F7C4F"/>
    <w:rsid w:val="17B67874"/>
    <w:rsid w:val="17C15C05"/>
    <w:rsid w:val="17D307AD"/>
    <w:rsid w:val="17D50C6E"/>
    <w:rsid w:val="17F41952"/>
    <w:rsid w:val="181E3DA1"/>
    <w:rsid w:val="182C52B5"/>
    <w:rsid w:val="18584E7F"/>
    <w:rsid w:val="18771EB1"/>
    <w:rsid w:val="1889564E"/>
    <w:rsid w:val="1897332D"/>
    <w:rsid w:val="189823E5"/>
    <w:rsid w:val="18BB7122"/>
    <w:rsid w:val="18E90EEB"/>
    <w:rsid w:val="18F3727C"/>
    <w:rsid w:val="191974BC"/>
    <w:rsid w:val="19206E47"/>
    <w:rsid w:val="19287215"/>
    <w:rsid w:val="195E692B"/>
    <w:rsid w:val="19915E81"/>
    <w:rsid w:val="19A02C18"/>
    <w:rsid w:val="19A625A3"/>
    <w:rsid w:val="19EE4576"/>
    <w:rsid w:val="19F50124"/>
    <w:rsid w:val="1A0A4846"/>
    <w:rsid w:val="1A1041D0"/>
    <w:rsid w:val="1A1B2562"/>
    <w:rsid w:val="1A2608F3"/>
    <w:rsid w:val="1A47212C"/>
    <w:rsid w:val="1A907FA2"/>
    <w:rsid w:val="1A9128A5"/>
    <w:rsid w:val="1A915A23"/>
    <w:rsid w:val="1A9966B3"/>
    <w:rsid w:val="1B171500"/>
    <w:rsid w:val="1B1A33C4"/>
    <w:rsid w:val="1B356531"/>
    <w:rsid w:val="1B4D3BD8"/>
    <w:rsid w:val="1B581F69"/>
    <w:rsid w:val="1B5A32E6"/>
    <w:rsid w:val="1B8F7EC5"/>
    <w:rsid w:val="1B967205"/>
    <w:rsid w:val="1B9907D4"/>
    <w:rsid w:val="1BA445E7"/>
    <w:rsid w:val="1BAF2978"/>
    <w:rsid w:val="1BC4709A"/>
    <w:rsid w:val="1BF91AF2"/>
    <w:rsid w:val="1C27133D"/>
    <w:rsid w:val="1C80524F"/>
    <w:rsid w:val="1C8A35E0"/>
    <w:rsid w:val="1CB46AFB"/>
    <w:rsid w:val="1CC80EC6"/>
    <w:rsid w:val="1CC96948"/>
    <w:rsid w:val="1CCF0851"/>
    <w:rsid w:val="1CEA75D2"/>
    <w:rsid w:val="1CFE554C"/>
    <w:rsid w:val="1D016AA2"/>
    <w:rsid w:val="1D205AA7"/>
    <w:rsid w:val="1D962818"/>
    <w:rsid w:val="1D9872BF"/>
    <w:rsid w:val="1DB72D4D"/>
    <w:rsid w:val="1DBD4C56"/>
    <w:rsid w:val="1E0F6C5F"/>
    <w:rsid w:val="1E17406B"/>
    <w:rsid w:val="1E4D4545"/>
    <w:rsid w:val="1E53644F"/>
    <w:rsid w:val="1E5F3117"/>
    <w:rsid w:val="1E8E328F"/>
    <w:rsid w:val="1EAA6E5D"/>
    <w:rsid w:val="1EEF62CD"/>
    <w:rsid w:val="1F140A8B"/>
    <w:rsid w:val="1F147BD4"/>
    <w:rsid w:val="1F1A0416"/>
    <w:rsid w:val="1F225822"/>
    <w:rsid w:val="1F371F44"/>
    <w:rsid w:val="1F466CDC"/>
    <w:rsid w:val="1FC62AAD"/>
    <w:rsid w:val="1FDF1459"/>
    <w:rsid w:val="20217943"/>
    <w:rsid w:val="20633C30"/>
    <w:rsid w:val="20780352"/>
    <w:rsid w:val="208A4128"/>
    <w:rsid w:val="209352F9"/>
    <w:rsid w:val="209435F0"/>
    <w:rsid w:val="209A1B8C"/>
    <w:rsid w:val="20BC55C4"/>
    <w:rsid w:val="20D21CE6"/>
    <w:rsid w:val="20D81670"/>
    <w:rsid w:val="20DD4CE2"/>
    <w:rsid w:val="20E37A02"/>
    <w:rsid w:val="20EA50D0"/>
    <w:rsid w:val="21334635"/>
    <w:rsid w:val="213C3913"/>
    <w:rsid w:val="21525AB7"/>
    <w:rsid w:val="21540FBA"/>
    <w:rsid w:val="21585442"/>
    <w:rsid w:val="216D24F4"/>
    <w:rsid w:val="218A1494"/>
    <w:rsid w:val="219F5BB6"/>
    <w:rsid w:val="21C55225"/>
    <w:rsid w:val="21DD349D"/>
    <w:rsid w:val="21DD5BE3"/>
    <w:rsid w:val="21DF4421"/>
    <w:rsid w:val="22135B75"/>
    <w:rsid w:val="22297D19"/>
    <w:rsid w:val="22605C74"/>
    <w:rsid w:val="22862631"/>
    <w:rsid w:val="228700B2"/>
    <w:rsid w:val="22BE25A2"/>
    <w:rsid w:val="22C16F92"/>
    <w:rsid w:val="22C47F17"/>
    <w:rsid w:val="22DD303F"/>
    <w:rsid w:val="22E03FC4"/>
    <w:rsid w:val="22E96398"/>
    <w:rsid w:val="23077707"/>
    <w:rsid w:val="23511D13"/>
    <w:rsid w:val="23B2431C"/>
    <w:rsid w:val="23B83CA7"/>
    <w:rsid w:val="23C32038"/>
    <w:rsid w:val="23D26445"/>
    <w:rsid w:val="2412563B"/>
    <w:rsid w:val="24175BE1"/>
    <w:rsid w:val="24223AC5"/>
    <w:rsid w:val="242A2C72"/>
    <w:rsid w:val="2431266C"/>
    <w:rsid w:val="24485B15"/>
    <w:rsid w:val="24657643"/>
    <w:rsid w:val="24723FA4"/>
    <w:rsid w:val="247E7152"/>
    <w:rsid w:val="24F536AF"/>
    <w:rsid w:val="251B38EF"/>
    <w:rsid w:val="253A0920"/>
    <w:rsid w:val="254C40BE"/>
    <w:rsid w:val="259C09C5"/>
    <w:rsid w:val="25B03857"/>
    <w:rsid w:val="25C96D1D"/>
    <w:rsid w:val="25DC5F2B"/>
    <w:rsid w:val="261A4667"/>
    <w:rsid w:val="265448F0"/>
    <w:rsid w:val="26621687"/>
    <w:rsid w:val="26691012"/>
    <w:rsid w:val="26731922"/>
    <w:rsid w:val="26944AC2"/>
    <w:rsid w:val="26B76B93"/>
    <w:rsid w:val="26CC32B5"/>
    <w:rsid w:val="26D32C40"/>
    <w:rsid w:val="270A0B9B"/>
    <w:rsid w:val="270E75A2"/>
    <w:rsid w:val="27156F2D"/>
    <w:rsid w:val="271A0E36"/>
    <w:rsid w:val="278A17D6"/>
    <w:rsid w:val="27A37A95"/>
    <w:rsid w:val="27AD0FAE"/>
    <w:rsid w:val="27F84FA1"/>
    <w:rsid w:val="282A41E1"/>
    <w:rsid w:val="285B7244"/>
    <w:rsid w:val="287471B2"/>
    <w:rsid w:val="287B0A0A"/>
    <w:rsid w:val="28865B09"/>
    <w:rsid w:val="288A4510"/>
    <w:rsid w:val="288C7A13"/>
    <w:rsid w:val="28BC0562"/>
    <w:rsid w:val="28D82090"/>
    <w:rsid w:val="28E95BAE"/>
    <w:rsid w:val="29120F71"/>
    <w:rsid w:val="294E7AD1"/>
    <w:rsid w:val="29510A55"/>
    <w:rsid w:val="29574F9A"/>
    <w:rsid w:val="297B6608"/>
    <w:rsid w:val="298B7936"/>
    <w:rsid w:val="29BF1089"/>
    <w:rsid w:val="2A082782"/>
    <w:rsid w:val="2A421663"/>
    <w:rsid w:val="2A4C50C7"/>
    <w:rsid w:val="2A600C13"/>
    <w:rsid w:val="2A7917BC"/>
    <w:rsid w:val="2A8B2D5C"/>
    <w:rsid w:val="2ABD0FAC"/>
    <w:rsid w:val="2ABE1F9A"/>
    <w:rsid w:val="2AC40937"/>
    <w:rsid w:val="2AD256CE"/>
    <w:rsid w:val="2ADA2ADB"/>
    <w:rsid w:val="2AF12700"/>
    <w:rsid w:val="2B164EBE"/>
    <w:rsid w:val="2B47568D"/>
    <w:rsid w:val="2B821FEF"/>
    <w:rsid w:val="2B976711"/>
    <w:rsid w:val="2B9B5117"/>
    <w:rsid w:val="2BE54292"/>
    <w:rsid w:val="2BFA09B4"/>
    <w:rsid w:val="2C233D76"/>
    <w:rsid w:val="2C4F5EBF"/>
    <w:rsid w:val="2C6425E2"/>
    <w:rsid w:val="2C88151C"/>
    <w:rsid w:val="2CA27EC8"/>
    <w:rsid w:val="2D2626A0"/>
    <w:rsid w:val="2D562E6F"/>
    <w:rsid w:val="2D5653ED"/>
    <w:rsid w:val="2D8A58CD"/>
    <w:rsid w:val="2D9B00E0"/>
    <w:rsid w:val="2DA27A6B"/>
    <w:rsid w:val="2DA66471"/>
    <w:rsid w:val="2DB81C0E"/>
    <w:rsid w:val="2DFE2383"/>
    <w:rsid w:val="2E182F2D"/>
    <w:rsid w:val="2E1B3EB1"/>
    <w:rsid w:val="2E53788E"/>
    <w:rsid w:val="2E886A64"/>
    <w:rsid w:val="2E9F1F0C"/>
    <w:rsid w:val="2EC3630A"/>
    <w:rsid w:val="2F0D2540"/>
    <w:rsid w:val="2F866987"/>
    <w:rsid w:val="2FB461D1"/>
    <w:rsid w:val="2FBA00DA"/>
    <w:rsid w:val="2FBE6AE0"/>
    <w:rsid w:val="2FE0031A"/>
    <w:rsid w:val="301D2384"/>
    <w:rsid w:val="30742D8C"/>
    <w:rsid w:val="30781792"/>
    <w:rsid w:val="308055B4"/>
    <w:rsid w:val="30A172C2"/>
    <w:rsid w:val="30D540AA"/>
    <w:rsid w:val="30E21F38"/>
    <w:rsid w:val="30ED1751"/>
    <w:rsid w:val="310B4584"/>
    <w:rsid w:val="311027AA"/>
    <w:rsid w:val="312760B3"/>
    <w:rsid w:val="315C01F6"/>
    <w:rsid w:val="317C35BE"/>
    <w:rsid w:val="318C5DD7"/>
    <w:rsid w:val="31917CE0"/>
    <w:rsid w:val="31C809A1"/>
    <w:rsid w:val="31DE235E"/>
    <w:rsid w:val="31E05861"/>
    <w:rsid w:val="31E377ED"/>
    <w:rsid w:val="31F51F83"/>
    <w:rsid w:val="320F2B2D"/>
    <w:rsid w:val="321F2DC7"/>
    <w:rsid w:val="327A22AB"/>
    <w:rsid w:val="327C3161"/>
    <w:rsid w:val="32906E35"/>
    <w:rsid w:val="32B271F3"/>
    <w:rsid w:val="32CA4582"/>
    <w:rsid w:val="32D528F6"/>
    <w:rsid w:val="32D9725C"/>
    <w:rsid w:val="3317335F"/>
    <w:rsid w:val="332500F7"/>
    <w:rsid w:val="332C7A82"/>
    <w:rsid w:val="33353FFE"/>
    <w:rsid w:val="3351443E"/>
    <w:rsid w:val="337A5602"/>
    <w:rsid w:val="338F1D24"/>
    <w:rsid w:val="339616AF"/>
    <w:rsid w:val="33CD760B"/>
    <w:rsid w:val="33E20284"/>
    <w:rsid w:val="33E47230"/>
    <w:rsid w:val="340F5AF6"/>
    <w:rsid w:val="3461207D"/>
    <w:rsid w:val="34672EEF"/>
    <w:rsid w:val="34845AB5"/>
    <w:rsid w:val="34972557"/>
    <w:rsid w:val="349A34DB"/>
    <w:rsid w:val="34B0567F"/>
    <w:rsid w:val="34BB3A10"/>
    <w:rsid w:val="34C17924"/>
    <w:rsid w:val="34FD416F"/>
    <w:rsid w:val="350A7012"/>
    <w:rsid w:val="3516498E"/>
    <w:rsid w:val="35421970"/>
    <w:rsid w:val="35494579"/>
    <w:rsid w:val="355F3FB9"/>
    <w:rsid w:val="35B05222"/>
    <w:rsid w:val="35B36807"/>
    <w:rsid w:val="35B6712B"/>
    <w:rsid w:val="35CB10F4"/>
    <w:rsid w:val="35D72EE3"/>
    <w:rsid w:val="35DB18E9"/>
    <w:rsid w:val="36116540"/>
    <w:rsid w:val="364E3E27"/>
    <w:rsid w:val="368167CC"/>
    <w:rsid w:val="369E4EAA"/>
    <w:rsid w:val="3709455A"/>
    <w:rsid w:val="3719742E"/>
    <w:rsid w:val="37227682"/>
    <w:rsid w:val="3726779E"/>
    <w:rsid w:val="377742CB"/>
    <w:rsid w:val="3795413E"/>
    <w:rsid w:val="37B833F9"/>
    <w:rsid w:val="37D8392D"/>
    <w:rsid w:val="37E62C43"/>
    <w:rsid w:val="37FC152E"/>
    <w:rsid w:val="380940FC"/>
    <w:rsid w:val="38157F0F"/>
    <w:rsid w:val="384E136E"/>
    <w:rsid w:val="38604B0B"/>
    <w:rsid w:val="38A72D01"/>
    <w:rsid w:val="38AE268C"/>
    <w:rsid w:val="38BD7423"/>
    <w:rsid w:val="3911492F"/>
    <w:rsid w:val="39271051"/>
    <w:rsid w:val="394B7F8C"/>
    <w:rsid w:val="39B82B3E"/>
    <w:rsid w:val="39BB3AC3"/>
    <w:rsid w:val="39E8110F"/>
    <w:rsid w:val="3A112AC8"/>
    <w:rsid w:val="3A5E6B4F"/>
    <w:rsid w:val="3A684EE0"/>
    <w:rsid w:val="3A7F4B06"/>
    <w:rsid w:val="3A8F631C"/>
    <w:rsid w:val="3AB2204D"/>
    <w:rsid w:val="3AB54FE0"/>
    <w:rsid w:val="3AC10DF2"/>
    <w:rsid w:val="3B1662FE"/>
    <w:rsid w:val="3B5E593F"/>
    <w:rsid w:val="3B62097B"/>
    <w:rsid w:val="3B6457B6"/>
    <w:rsid w:val="3B682D3C"/>
    <w:rsid w:val="3BAC7404"/>
    <w:rsid w:val="3BB2617C"/>
    <w:rsid w:val="3BD00FAF"/>
    <w:rsid w:val="3C0B7B0F"/>
    <w:rsid w:val="3C4953F6"/>
    <w:rsid w:val="3C556EE8"/>
    <w:rsid w:val="3C815550"/>
    <w:rsid w:val="3CA36D89"/>
    <w:rsid w:val="3CC2183C"/>
    <w:rsid w:val="3CE477F3"/>
    <w:rsid w:val="3D3717FB"/>
    <w:rsid w:val="3D383D39"/>
    <w:rsid w:val="3D440B11"/>
    <w:rsid w:val="3D804C00"/>
    <w:rsid w:val="3DA33784"/>
    <w:rsid w:val="3DEA4B22"/>
    <w:rsid w:val="3E0456CC"/>
    <w:rsid w:val="3E160E69"/>
    <w:rsid w:val="3E322D18"/>
    <w:rsid w:val="3E3F202E"/>
    <w:rsid w:val="3E470A2B"/>
    <w:rsid w:val="3E546750"/>
    <w:rsid w:val="3E5B60DB"/>
    <w:rsid w:val="3E772188"/>
    <w:rsid w:val="3EA242D1"/>
    <w:rsid w:val="3EB709F3"/>
    <w:rsid w:val="3F2E7738"/>
    <w:rsid w:val="3F46155B"/>
    <w:rsid w:val="3F4924E0"/>
    <w:rsid w:val="3F837AE3"/>
    <w:rsid w:val="3FA13D74"/>
    <w:rsid w:val="3FA937FE"/>
    <w:rsid w:val="3FB411ED"/>
    <w:rsid w:val="3FCB5038"/>
    <w:rsid w:val="3FD40E37"/>
    <w:rsid w:val="3FD91DCF"/>
    <w:rsid w:val="3FEE64F1"/>
    <w:rsid w:val="3FFF678B"/>
    <w:rsid w:val="40042C13"/>
    <w:rsid w:val="40250BC9"/>
    <w:rsid w:val="4058011F"/>
    <w:rsid w:val="4071761B"/>
    <w:rsid w:val="40A02401"/>
    <w:rsid w:val="40B1621A"/>
    <w:rsid w:val="40BC23C2"/>
    <w:rsid w:val="40D24565"/>
    <w:rsid w:val="40DB4E75"/>
    <w:rsid w:val="40FD66AE"/>
    <w:rsid w:val="41240AEC"/>
    <w:rsid w:val="41317E02"/>
    <w:rsid w:val="415D1F4B"/>
    <w:rsid w:val="41AD51CD"/>
    <w:rsid w:val="420E64EB"/>
    <w:rsid w:val="422E2E5C"/>
    <w:rsid w:val="424B3DD2"/>
    <w:rsid w:val="425A61F7"/>
    <w:rsid w:val="42994F91"/>
    <w:rsid w:val="429D0359"/>
    <w:rsid w:val="42D054E6"/>
    <w:rsid w:val="42E06844"/>
    <w:rsid w:val="432731CD"/>
    <w:rsid w:val="43407B62"/>
    <w:rsid w:val="43423065"/>
    <w:rsid w:val="436D772C"/>
    <w:rsid w:val="43823E4F"/>
    <w:rsid w:val="438B12B6"/>
    <w:rsid w:val="43CC2FC9"/>
    <w:rsid w:val="43E560F1"/>
    <w:rsid w:val="44127EBA"/>
    <w:rsid w:val="44282BA1"/>
    <w:rsid w:val="44480394"/>
    <w:rsid w:val="44572BAD"/>
    <w:rsid w:val="44934F90"/>
    <w:rsid w:val="44A4522B"/>
    <w:rsid w:val="44B609C8"/>
    <w:rsid w:val="44D033DA"/>
    <w:rsid w:val="45117DDD"/>
    <w:rsid w:val="4523357B"/>
    <w:rsid w:val="45441531"/>
    <w:rsid w:val="456A1771"/>
    <w:rsid w:val="457110FB"/>
    <w:rsid w:val="457F5E93"/>
    <w:rsid w:val="45CA500D"/>
    <w:rsid w:val="45D4339E"/>
    <w:rsid w:val="45E30135"/>
    <w:rsid w:val="45E97AC0"/>
    <w:rsid w:val="45F43B2B"/>
    <w:rsid w:val="45F45E51"/>
    <w:rsid w:val="460B5A77"/>
    <w:rsid w:val="46772BA7"/>
    <w:rsid w:val="467B15AE"/>
    <w:rsid w:val="46B52BC6"/>
    <w:rsid w:val="47596A1D"/>
    <w:rsid w:val="476C21BB"/>
    <w:rsid w:val="47783A4F"/>
    <w:rsid w:val="4789176B"/>
    <w:rsid w:val="47A9421E"/>
    <w:rsid w:val="47B70FB5"/>
    <w:rsid w:val="47CB5A57"/>
    <w:rsid w:val="47D84D6D"/>
    <w:rsid w:val="47FC6227"/>
    <w:rsid w:val="481036DB"/>
    <w:rsid w:val="485D29BB"/>
    <w:rsid w:val="48927A1F"/>
    <w:rsid w:val="48CE657F"/>
    <w:rsid w:val="48DB5895"/>
    <w:rsid w:val="490C3E65"/>
    <w:rsid w:val="49115D6F"/>
    <w:rsid w:val="49202B06"/>
    <w:rsid w:val="49245A53"/>
    <w:rsid w:val="493C6BB3"/>
    <w:rsid w:val="49433FBF"/>
    <w:rsid w:val="49570A61"/>
    <w:rsid w:val="49670CFC"/>
    <w:rsid w:val="497C541E"/>
    <w:rsid w:val="49BD7A0F"/>
    <w:rsid w:val="49D10FDB"/>
    <w:rsid w:val="49EE4458"/>
    <w:rsid w:val="49FA026B"/>
    <w:rsid w:val="4A0E6F0B"/>
    <w:rsid w:val="4A485DEB"/>
    <w:rsid w:val="4A9E67FA"/>
    <w:rsid w:val="4AB42F1C"/>
    <w:rsid w:val="4AC71398"/>
    <w:rsid w:val="4AD90768"/>
    <w:rsid w:val="4B020A9D"/>
    <w:rsid w:val="4B075308"/>
    <w:rsid w:val="4B170A6A"/>
    <w:rsid w:val="4B1751BF"/>
    <w:rsid w:val="4B1E4B4A"/>
    <w:rsid w:val="4B282EDB"/>
    <w:rsid w:val="4B400582"/>
    <w:rsid w:val="4B565FA9"/>
    <w:rsid w:val="4B652D40"/>
    <w:rsid w:val="4B7A7462"/>
    <w:rsid w:val="4B970F90"/>
    <w:rsid w:val="4BB626A6"/>
    <w:rsid w:val="4BCA6F5C"/>
    <w:rsid w:val="4BDB006D"/>
    <w:rsid w:val="4C087FCB"/>
    <w:rsid w:val="4C104A37"/>
    <w:rsid w:val="4C4C19BC"/>
    <w:rsid w:val="4C537145"/>
    <w:rsid w:val="4C615A17"/>
    <w:rsid w:val="4C6912E9"/>
    <w:rsid w:val="4C7212E4"/>
    <w:rsid w:val="4C721BF8"/>
    <w:rsid w:val="4CAF117B"/>
    <w:rsid w:val="4CD32F17"/>
    <w:rsid w:val="4D0933F1"/>
    <w:rsid w:val="4D170188"/>
    <w:rsid w:val="4D264F1F"/>
    <w:rsid w:val="4D563FA0"/>
    <w:rsid w:val="4D906B4D"/>
    <w:rsid w:val="4D942FD5"/>
    <w:rsid w:val="4DA5326F"/>
    <w:rsid w:val="4DBA6D37"/>
    <w:rsid w:val="4DC0511E"/>
    <w:rsid w:val="4DDC11CB"/>
    <w:rsid w:val="4DE6755C"/>
    <w:rsid w:val="4E3740B6"/>
    <w:rsid w:val="4E6942B2"/>
    <w:rsid w:val="4E7116BE"/>
    <w:rsid w:val="4E8D0FEE"/>
    <w:rsid w:val="4EC201C3"/>
    <w:rsid w:val="4F183151"/>
    <w:rsid w:val="4F1D75D8"/>
    <w:rsid w:val="4F267EE8"/>
    <w:rsid w:val="4F2C1DF1"/>
    <w:rsid w:val="4F311BCB"/>
    <w:rsid w:val="4F316279"/>
    <w:rsid w:val="4F375C04"/>
    <w:rsid w:val="4F3F6893"/>
    <w:rsid w:val="4F606DC8"/>
    <w:rsid w:val="4F6303BD"/>
    <w:rsid w:val="4F825FC4"/>
    <w:rsid w:val="4FA32D35"/>
    <w:rsid w:val="4FEA34A9"/>
    <w:rsid w:val="4FED4BFB"/>
    <w:rsid w:val="501B4259"/>
    <w:rsid w:val="502F619C"/>
    <w:rsid w:val="502F72A8"/>
    <w:rsid w:val="504428BE"/>
    <w:rsid w:val="508F1A38"/>
    <w:rsid w:val="50997DCA"/>
    <w:rsid w:val="50A53BDC"/>
    <w:rsid w:val="50A84B61"/>
    <w:rsid w:val="50AE44EC"/>
    <w:rsid w:val="50CA0599"/>
    <w:rsid w:val="50CB7AD4"/>
    <w:rsid w:val="50D67C2E"/>
    <w:rsid w:val="50FC206C"/>
    <w:rsid w:val="5112678F"/>
    <w:rsid w:val="511A161C"/>
    <w:rsid w:val="51206DA9"/>
    <w:rsid w:val="514F4075"/>
    <w:rsid w:val="517C5E3E"/>
    <w:rsid w:val="518D08B4"/>
    <w:rsid w:val="519B414C"/>
    <w:rsid w:val="51C130AF"/>
    <w:rsid w:val="51D3684D"/>
    <w:rsid w:val="51E96AFA"/>
    <w:rsid w:val="52347B6B"/>
    <w:rsid w:val="523D0C8A"/>
    <w:rsid w:val="524E6196"/>
    <w:rsid w:val="52634C88"/>
    <w:rsid w:val="52885076"/>
    <w:rsid w:val="52971E0E"/>
    <w:rsid w:val="52AC6530"/>
    <w:rsid w:val="52BE3281"/>
    <w:rsid w:val="52CC0FE3"/>
    <w:rsid w:val="52EE281C"/>
    <w:rsid w:val="531371D9"/>
    <w:rsid w:val="536F6A72"/>
    <w:rsid w:val="5381780D"/>
    <w:rsid w:val="53863C94"/>
    <w:rsid w:val="53A022C0"/>
    <w:rsid w:val="541C548D"/>
    <w:rsid w:val="544662D1"/>
    <w:rsid w:val="54686EF4"/>
    <w:rsid w:val="546D3F92"/>
    <w:rsid w:val="548E44C7"/>
    <w:rsid w:val="54B30E83"/>
    <w:rsid w:val="54BF4C96"/>
    <w:rsid w:val="54D33936"/>
    <w:rsid w:val="54F72665"/>
    <w:rsid w:val="55170BA8"/>
    <w:rsid w:val="552424BF"/>
    <w:rsid w:val="55334C55"/>
    <w:rsid w:val="55453AC3"/>
    <w:rsid w:val="5555648E"/>
    <w:rsid w:val="55797948"/>
    <w:rsid w:val="55914FEE"/>
    <w:rsid w:val="55A7044A"/>
    <w:rsid w:val="55CD4E53"/>
    <w:rsid w:val="55D17213"/>
    <w:rsid w:val="55E524FA"/>
    <w:rsid w:val="55EF2D80"/>
    <w:rsid w:val="56054FAD"/>
    <w:rsid w:val="56062A2F"/>
    <w:rsid w:val="56090A53"/>
    <w:rsid w:val="561C3144"/>
    <w:rsid w:val="562A776B"/>
    <w:rsid w:val="563074BC"/>
    <w:rsid w:val="56343976"/>
    <w:rsid w:val="563F3E8D"/>
    <w:rsid w:val="566F245E"/>
    <w:rsid w:val="568B1BBE"/>
    <w:rsid w:val="56A7047E"/>
    <w:rsid w:val="56BC73CE"/>
    <w:rsid w:val="56BE5512"/>
    <w:rsid w:val="56C427FC"/>
    <w:rsid w:val="56D133FC"/>
    <w:rsid w:val="57152BEC"/>
    <w:rsid w:val="57183B71"/>
    <w:rsid w:val="571915F2"/>
    <w:rsid w:val="576B5B79"/>
    <w:rsid w:val="57C4750C"/>
    <w:rsid w:val="57D93C2F"/>
    <w:rsid w:val="57E035B9"/>
    <w:rsid w:val="57EB194A"/>
    <w:rsid w:val="57FE2B69"/>
    <w:rsid w:val="58194A18"/>
    <w:rsid w:val="581A249A"/>
    <w:rsid w:val="584A51E7"/>
    <w:rsid w:val="584B2C69"/>
    <w:rsid w:val="584E3BED"/>
    <w:rsid w:val="585A7A00"/>
    <w:rsid w:val="5863030F"/>
    <w:rsid w:val="586A7C9A"/>
    <w:rsid w:val="5899190B"/>
    <w:rsid w:val="58A55F9D"/>
    <w:rsid w:val="58CB6A3A"/>
    <w:rsid w:val="592B22D7"/>
    <w:rsid w:val="594F1212"/>
    <w:rsid w:val="597C685E"/>
    <w:rsid w:val="59805264"/>
    <w:rsid w:val="599C1311"/>
    <w:rsid w:val="59E8398F"/>
    <w:rsid w:val="5A1C5B67"/>
    <w:rsid w:val="5A5D394D"/>
    <w:rsid w:val="5A833B8D"/>
    <w:rsid w:val="5AAF7ED4"/>
    <w:rsid w:val="5AB65B8C"/>
    <w:rsid w:val="5AB96265"/>
    <w:rsid w:val="5AC12E70"/>
    <w:rsid w:val="5ACF2987"/>
    <w:rsid w:val="5B1C7EE8"/>
    <w:rsid w:val="5B507A5E"/>
    <w:rsid w:val="5B584E6A"/>
    <w:rsid w:val="5B6D158C"/>
    <w:rsid w:val="5BC93EA4"/>
    <w:rsid w:val="5BDB7642"/>
    <w:rsid w:val="5BDF6048"/>
    <w:rsid w:val="5BE1154B"/>
    <w:rsid w:val="5BE57F51"/>
    <w:rsid w:val="5BE96957"/>
    <w:rsid w:val="5C013FFE"/>
    <w:rsid w:val="5C235838"/>
    <w:rsid w:val="5C4245B5"/>
    <w:rsid w:val="5C5B4E34"/>
    <w:rsid w:val="5C9C1C7E"/>
    <w:rsid w:val="5CE31EBC"/>
    <w:rsid w:val="5CF24C0B"/>
    <w:rsid w:val="5D07132D"/>
    <w:rsid w:val="5D0E0CB8"/>
    <w:rsid w:val="5D142BC1"/>
    <w:rsid w:val="5D5C6839"/>
    <w:rsid w:val="5D6A35D0"/>
    <w:rsid w:val="5D712F5B"/>
    <w:rsid w:val="5D9F1908"/>
    <w:rsid w:val="5DB152D8"/>
    <w:rsid w:val="5DB217C6"/>
    <w:rsid w:val="5DBF0ADC"/>
    <w:rsid w:val="5DCE32F5"/>
    <w:rsid w:val="5DD451FE"/>
    <w:rsid w:val="5DD74DA0"/>
    <w:rsid w:val="5E034C70"/>
    <w:rsid w:val="5E122AE4"/>
    <w:rsid w:val="5E464238"/>
    <w:rsid w:val="5E5B095A"/>
    <w:rsid w:val="5E6721EE"/>
    <w:rsid w:val="5E677FF0"/>
    <w:rsid w:val="5E9652BC"/>
    <w:rsid w:val="5E9A3CC2"/>
    <w:rsid w:val="5EA12E43"/>
    <w:rsid w:val="5EE545BB"/>
    <w:rsid w:val="5EF665DA"/>
    <w:rsid w:val="5F037E6E"/>
    <w:rsid w:val="5F0720F8"/>
    <w:rsid w:val="5F4B3AE6"/>
    <w:rsid w:val="5F7858AF"/>
    <w:rsid w:val="5F8D1FD1"/>
    <w:rsid w:val="5F8E7A52"/>
    <w:rsid w:val="5F9109D7"/>
    <w:rsid w:val="5FB3698D"/>
    <w:rsid w:val="5FB63195"/>
    <w:rsid w:val="601A2EBA"/>
    <w:rsid w:val="60937300"/>
    <w:rsid w:val="60AF6B11"/>
    <w:rsid w:val="60BF75BB"/>
    <w:rsid w:val="61051BBD"/>
    <w:rsid w:val="61161E58"/>
    <w:rsid w:val="61502F36"/>
    <w:rsid w:val="61813705"/>
    <w:rsid w:val="6187560F"/>
    <w:rsid w:val="61964B1F"/>
    <w:rsid w:val="61DA7617"/>
    <w:rsid w:val="61DC683C"/>
    <w:rsid w:val="61FD0C51"/>
    <w:rsid w:val="620826E5"/>
    <w:rsid w:val="62184EFE"/>
    <w:rsid w:val="621E6E07"/>
    <w:rsid w:val="62533A5E"/>
    <w:rsid w:val="627E2F79"/>
    <w:rsid w:val="62893F38"/>
    <w:rsid w:val="629F065A"/>
    <w:rsid w:val="62ED61DB"/>
    <w:rsid w:val="630228FD"/>
    <w:rsid w:val="63654BA0"/>
    <w:rsid w:val="63685B24"/>
    <w:rsid w:val="63AA18DF"/>
    <w:rsid w:val="63C948C4"/>
    <w:rsid w:val="640D40B4"/>
    <w:rsid w:val="642D45E8"/>
    <w:rsid w:val="64301F4E"/>
    <w:rsid w:val="64430D0B"/>
    <w:rsid w:val="64615D3C"/>
    <w:rsid w:val="64875F7C"/>
    <w:rsid w:val="648E5907"/>
    <w:rsid w:val="6491688B"/>
    <w:rsid w:val="649C269E"/>
    <w:rsid w:val="64A32029"/>
    <w:rsid w:val="64BA39EF"/>
    <w:rsid w:val="64DD0F09"/>
    <w:rsid w:val="651C646F"/>
    <w:rsid w:val="65405779"/>
    <w:rsid w:val="654A3ABB"/>
    <w:rsid w:val="657213FC"/>
    <w:rsid w:val="65752381"/>
    <w:rsid w:val="657E2C91"/>
    <w:rsid w:val="65891022"/>
    <w:rsid w:val="659473B3"/>
    <w:rsid w:val="659A7246"/>
    <w:rsid w:val="65D95929"/>
    <w:rsid w:val="66154489"/>
    <w:rsid w:val="661D29A5"/>
    <w:rsid w:val="664D45E3"/>
    <w:rsid w:val="664E786A"/>
    <w:rsid w:val="668A2E6E"/>
    <w:rsid w:val="668F59F8"/>
    <w:rsid w:val="66A739F8"/>
    <w:rsid w:val="66BC6FE4"/>
    <w:rsid w:val="66C60A29"/>
    <w:rsid w:val="66CF38B7"/>
    <w:rsid w:val="671B49F6"/>
    <w:rsid w:val="677243C5"/>
    <w:rsid w:val="677C4CD5"/>
    <w:rsid w:val="67853FD6"/>
    <w:rsid w:val="679B558A"/>
    <w:rsid w:val="67D40B09"/>
    <w:rsid w:val="67F07204"/>
    <w:rsid w:val="67F820A0"/>
    <w:rsid w:val="681364CD"/>
    <w:rsid w:val="68192AA0"/>
    <w:rsid w:val="681A38D9"/>
    <w:rsid w:val="682F7FFB"/>
    <w:rsid w:val="68523A33"/>
    <w:rsid w:val="68845507"/>
    <w:rsid w:val="688B4E92"/>
    <w:rsid w:val="68991C29"/>
    <w:rsid w:val="68AC53C7"/>
    <w:rsid w:val="68C42A6D"/>
    <w:rsid w:val="68DA0494"/>
    <w:rsid w:val="68E542A7"/>
    <w:rsid w:val="690E619F"/>
    <w:rsid w:val="691609A1"/>
    <w:rsid w:val="692B3716"/>
    <w:rsid w:val="69322929"/>
    <w:rsid w:val="693C34C6"/>
    <w:rsid w:val="695B1CE7"/>
    <w:rsid w:val="69BB3005"/>
    <w:rsid w:val="69C31383"/>
    <w:rsid w:val="69D07728"/>
    <w:rsid w:val="69D770B2"/>
    <w:rsid w:val="6A1F52A8"/>
    <w:rsid w:val="6A285BB8"/>
    <w:rsid w:val="6A3419CA"/>
    <w:rsid w:val="6A4137EB"/>
    <w:rsid w:val="6A5D4D8D"/>
    <w:rsid w:val="6A642B9D"/>
    <w:rsid w:val="6A740236"/>
    <w:rsid w:val="6A82754B"/>
    <w:rsid w:val="6A973C6D"/>
    <w:rsid w:val="6A9E35F8"/>
    <w:rsid w:val="6AA81989"/>
    <w:rsid w:val="6AC013DA"/>
    <w:rsid w:val="6AD51554"/>
    <w:rsid w:val="6AF269E3"/>
    <w:rsid w:val="6B090729"/>
    <w:rsid w:val="6B177A3F"/>
    <w:rsid w:val="6B285247"/>
    <w:rsid w:val="6B2E355E"/>
    <w:rsid w:val="6B514078"/>
    <w:rsid w:val="6B547055"/>
    <w:rsid w:val="6B593D2B"/>
    <w:rsid w:val="6B8F6404"/>
    <w:rsid w:val="6BBA2ACB"/>
    <w:rsid w:val="6BE2040C"/>
    <w:rsid w:val="6BF07722"/>
    <w:rsid w:val="6C0E2555"/>
    <w:rsid w:val="6C344993"/>
    <w:rsid w:val="6C3813FF"/>
    <w:rsid w:val="6C39240D"/>
    <w:rsid w:val="6C3C1DA0"/>
    <w:rsid w:val="6C5164C2"/>
    <w:rsid w:val="6C5C4853"/>
    <w:rsid w:val="6C791C04"/>
    <w:rsid w:val="6C8A238F"/>
    <w:rsid w:val="6CBD6E76"/>
    <w:rsid w:val="6CD910A9"/>
    <w:rsid w:val="6CDD0C61"/>
    <w:rsid w:val="6D134DB5"/>
    <w:rsid w:val="6D151A83"/>
    <w:rsid w:val="6D220D98"/>
    <w:rsid w:val="6D5D56FA"/>
    <w:rsid w:val="6D67600A"/>
    <w:rsid w:val="6D6E3416"/>
    <w:rsid w:val="6D8E5EC9"/>
    <w:rsid w:val="6DF57562"/>
    <w:rsid w:val="6E0F2F9F"/>
    <w:rsid w:val="6E154EA9"/>
    <w:rsid w:val="6E2A15CB"/>
    <w:rsid w:val="6E3A7BFE"/>
    <w:rsid w:val="6E51148A"/>
    <w:rsid w:val="6E6639AE"/>
    <w:rsid w:val="6E740CAD"/>
    <w:rsid w:val="6E9D6087"/>
    <w:rsid w:val="6EC07540"/>
    <w:rsid w:val="6EC91C55"/>
    <w:rsid w:val="6EE05876"/>
    <w:rsid w:val="6F21085E"/>
    <w:rsid w:val="6F4C29A7"/>
    <w:rsid w:val="6F5632B7"/>
    <w:rsid w:val="6F6170C9"/>
    <w:rsid w:val="6FA37B33"/>
    <w:rsid w:val="6FAF4C4A"/>
    <w:rsid w:val="6FB33650"/>
    <w:rsid w:val="6FB645D5"/>
    <w:rsid w:val="6FC4136C"/>
    <w:rsid w:val="6FF30BB6"/>
    <w:rsid w:val="70196878"/>
    <w:rsid w:val="702E2F9A"/>
    <w:rsid w:val="704476BC"/>
    <w:rsid w:val="709E4BF4"/>
    <w:rsid w:val="70A409DA"/>
    <w:rsid w:val="70A751E2"/>
    <w:rsid w:val="70BA2B7E"/>
    <w:rsid w:val="70CF2B23"/>
    <w:rsid w:val="70D53F2B"/>
    <w:rsid w:val="70E417C4"/>
    <w:rsid w:val="70F03058"/>
    <w:rsid w:val="710842FD"/>
    <w:rsid w:val="7112100E"/>
    <w:rsid w:val="714040DC"/>
    <w:rsid w:val="714349D5"/>
    <w:rsid w:val="71504376"/>
    <w:rsid w:val="715352FB"/>
    <w:rsid w:val="71660A98"/>
    <w:rsid w:val="71760D33"/>
    <w:rsid w:val="71B46619"/>
    <w:rsid w:val="71C81B2E"/>
    <w:rsid w:val="71D62051"/>
    <w:rsid w:val="71E103E2"/>
    <w:rsid w:val="71E81D05"/>
    <w:rsid w:val="71EC41F4"/>
    <w:rsid w:val="71FE5794"/>
    <w:rsid w:val="720C252B"/>
    <w:rsid w:val="724C7A91"/>
    <w:rsid w:val="72A823A9"/>
    <w:rsid w:val="72D65EC7"/>
    <w:rsid w:val="72D82EF8"/>
    <w:rsid w:val="72E96DD9"/>
    <w:rsid w:val="730936C7"/>
    <w:rsid w:val="73131A58"/>
    <w:rsid w:val="73193962"/>
    <w:rsid w:val="73247774"/>
    <w:rsid w:val="739C3F3B"/>
    <w:rsid w:val="739F4EC0"/>
    <w:rsid w:val="73AA0FF4"/>
    <w:rsid w:val="73BB0F6D"/>
    <w:rsid w:val="73DB3A20"/>
    <w:rsid w:val="73E111AC"/>
    <w:rsid w:val="743B4D3E"/>
    <w:rsid w:val="743F3744"/>
    <w:rsid w:val="7487368F"/>
    <w:rsid w:val="748F47C8"/>
    <w:rsid w:val="74DD2349"/>
    <w:rsid w:val="74F11BE7"/>
    <w:rsid w:val="74F26A6B"/>
    <w:rsid w:val="75026D05"/>
    <w:rsid w:val="750D5096"/>
    <w:rsid w:val="75473F77"/>
    <w:rsid w:val="755C0699"/>
    <w:rsid w:val="75630023"/>
    <w:rsid w:val="756D63B5"/>
    <w:rsid w:val="756E3E36"/>
    <w:rsid w:val="75784746"/>
    <w:rsid w:val="75E41876"/>
    <w:rsid w:val="761E0757"/>
    <w:rsid w:val="762101EE"/>
    <w:rsid w:val="7635037C"/>
    <w:rsid w:val="763F670D"/>
    <w:rsid w:val="7691468D"/>
    <w:rsid w:val="76A07A2B"/>
    <w:rsid w:val="76AA5DBC"/>
    <w:rsid w:val="76E13D18"/>
    <w:rsid w:val="76EB4627"/>
    <w:rsid w:val="76F6043A"/>
    <w:rsid w:val="77376CA5"/>
    <w:rsid w:val="77602068"/>
    <w:rsid w:val="776719F2"/>
    <w:rsid w:val="7769750F"/>
    <w:rsid w:val="776B03F9"/>
    <w:rsid w:val="77727D83"/>
    <w:rsid w:val="77977FC3"/>
    <w:rsid w:val="77CF011D"/>
    <w:rsid w:val="77D210A2"/>
    <w:rsid w:val="77DA64AE"/>
    <w:rsid w:val="77DD7433"/>
    <w:rsid w:val="77F02C93"/>
    <w:rsid w:val="780505F7"/>
    <w:rsid w:val="78237BA7"/>
    <w:rsid w:val="78437B81"/>
    <w:rsid w:val="78993069"/>
    <w:rsid w:val="78A413FA"/>
    <w:rsid w:val="78AC6806"/>
    <w:rsid w:val="78D00FC5"/>
    <w:rsid w:val="79042718"/>
    <w:rsid w:val="79072BB8"/>
    <w:rsid w:val="79096BA0"/>
    <w:rsid w:val="790F0AA9"/>
    <w:rsid w:val="79395171"/>
    <w:rsid w:val="793B0674"/>
    <w:rsid w:val="796777E2"/>
    <w:rsid w:val="7997550A"/>
    <w:rsid w:val="79AF0865"/>
    <w:rsid w:val="79CC46E0"/>
    <w:rsid w:val="79D62A71"/>
    <w:rsid w:val="79EC2A16"/>
    <w:rsid w:val="7A741675"/>
    <w:rsid w:val="7A8A5D97"/>
    <w:rsid w:val="7AD83918"/>
    <w:rsid w:val="7AED003A"/>
    <w:rsid w:val="7AF04DB4"/>
    <w:rsid w:val="7AFE5D56"/>
    <w:rsid w:val="7B0940E7"/>
    <w:rsid w:val="7B177409"/>
    <w:rsid w:val="7B5F4AF6"/>
    <w:rsid w:val="7B743797"/>
    <w:rsid w:val="7BB57A83"/>
    <w:rsid w:val="7BBA3F0B"/>
    <w:rsid w:val="7BCE2FC8"/>
    <w:rsid w:val="7BE6532F"/>
    <w:rsid w:val="7BFF5ABE"/>
    <w:rsid w:val="7C022098"/>
    <w:rsid w:val="7C0F1417"/>
    <w:rsid w:val="7C105170"/>
    <w:rsid w:val="7C164448"/>
    <w:rsid w:val="7C181D26"/>
    <w:rsid w:val="7C245B39"/>
    <w:rsid w:val="7C3073CD"/>
    <w:rsid w:val="7C396680"/>
    <w:rsid w:val="7C3B575E"/>
    <w:rsid w:val="7C6470F2"/>
    <w:rsid w:val="7C6970B0"/>
    <w:rsid w:val="7C7236B9"/>
    <w:rsid w:val="7C793044"/>
    <w:rsid w:val="7C877DDC"/>
    <w:rsid w:val="7C9B0C28"/>
    <w:rsid w:val="7CA64E0D"/>
    <w:rsid w:val="7CB57626"/>
    <w:rsid w:val="7CBB152F"/>
    <w:rsid w:val="7CC5681F"/>
    <w:rsid w:val="7CD51D0B"/>
    <w:rsid w:val="7CDC52E7"/>
    <w:rsid w:val="7CE710FA"/>
    <w:rsid w:val="7CF11A09"/>
    <w:rsid w:val="7D0A5E0E"/>
    <w:rsid w:val="7D400223"/>
    <w:rsid w:val="7D630A43"/>
    <w:rsid w:val="7D6D6DD4"/>
    <w:rsid w:val="7D921593"/>
    <w:rsid w:val="7D990F1D"/>
    <w:rsid w:val="7DB31AC7"/>
    <w:rsid w:val="7E132DE5"/>
    <w:rsid w:val="7E9520BA"/>
    <w:rsid w:val="7EA0044B"/>
    <w:rsid w:val="7ECF0F9A"/>
    <w:rsid w:val="7ED379A0"/>
    <w:rsid w:val="7EF93831"/>
    <w:rsid w:val="7F04016F"/>
    <w:rsid w:val="7F0E6500"/>
    <w:rsid w:val="7F2E440C"/>
    <w:rsid w:val="7F3E3238"/>
    <w:rsid w:val="7F9A1968"/>
    <w:rsid w:val="7FC73731"/>
    <w:rsid w:val="7FD21AC2"/>
    <w:rsid w:val="7FF3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qFormat="1" w:uiPriority="0" w:semiHidden="0" w:name="footnote text"/>
    <w:lsdException w:qFormat="1" w:uiPriority="0" w:semiHidden="0" w:name="annotation text"/>
    <w:lsdException w:qFormat="1" w:uiPriority="99" w:semiHidden="0" w:name="header"/>
    <w:lsdException w:qFormat="1"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iPriority="0" w:semiHidden="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iPriority="99" w:semiHidden="0" w:name="Body Text"/>
    <w:lsdException w:qFormat="1"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iPriority="99" w:semiHidden="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qFormat="1"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仿宋_GB2312" w:cs="Times New Roman"/>
      <w:sz w:val="28"/>
      <w:szCs w:val="22"/>
      <w:lang w:val="en-US" w:eastAsia="en-US" w:bidi="en-US"/>
    </w:rPr>
  </w:style>
  <w:style w:type="paragraph" w:styleId="2">
    <w:name w:val="heading 1"/>
    <w:basedOn w:val="1"/>
    <w:next w:val="1"/>
    <w:link w:val="49"/>
    <w:qFormat/>
    <w:uiPriority w:val="9"/>
    <w:pPr>
      <w:keepNext/>
      <w:keepLines/>
      <w:spacing w:before="340" w:after="330" w:line="576" w:lineRule="auto"/>
      <w:outlineLvl w:val="0"/>
    </w:pPr>
    <w:rPr>
      <w:b/>
      <w:bCs/>
      <w:kern w:val="44"/>
      <w:sz w:val="44"/>
      <w:szCs w:val="44"/>
    </w:rPr>
  </w:style>
  <w:style w:type="paragraph" w:styleId="3">
    <w:name w:val="heading 2"/>
    <w:basedOn w:val="1"/>
    <w:next w:val="1"/>
    <w:link w:val="50"/>
    <w:unhideWhenUsed/>
    <w:qFormat/>
    <w:uiPriority w:val="9"/>
    <w:pPr>
      <w:keepNext/>
      <w:keepLines/>
      <w:numPr>
        <w:ilvl w:val="1"/>
        <w:numId w:val="1"/>
      </w:numPr>
      <w:tabs>
        <w:tab w:val="left" w:pos="432"/>
      </w:tabs>
      <w:spacing w:before="260" w:after="260" w:line="12" w:lineRule="auto"/>
      <w:outlineLvl w:val="1"/>
    </w:pPr>
    <w:rPr>
      <w:rFonts w:ascii="Arial" w:hAnsi="Arial" w:eastAsia="黑体" w:cs="Arial"/>
      <w:b/>
      <w:bCs/>
      <w:sz w:val="32"/>
      <w:szCs w:val="32"/>
    </w:rPr>
  </w:style>
  <w:style w:type="paragraph" w:styleId="4">
    <w:name w:val="heading 3"/>
    <w:basedOn w:val="1"/>
    <w:next w:val="1"/>
    <w:link w:val="51"/>
    <w:unhideWhenUsed/>
    <w:qFormat/>
    <w:uiPriority w:val="9"/>
    <w:pPr>
      <w:keepNext/>
      <w:keepLines/>
      <w:numPr>
        <w:ilvl w:val="2"/>
        <w:numId w:val="1"/>
      </w:numPr>
      <w:tabs>
        <w:tab w:val="left" w:pos="432"/>
      </w:tabs>
      <w:spacing w:before="260" w:after="260" w:line="415" w:lineRule="auto"/>
      <w:outlineLvl w:val="2"/>
    </w:pPr>
    <w:rPr>
      <w:b/>
      <w:bCs/>
      <w:sz w:val="32"/>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Normal Indent"/>
    <w:basedOn w:val="1"/>
    <w:unhideWhenUsed/>
    <w:qFormat/>
    <w:uiPriority w:val="99"/>
    <w:pPr>
      <w:snapToGrid w:val="0"/>
      <w:spacing w:beforeLines="50"/>
      <w:ind w:firstLine="200" w:firstLineChars="200"/>
    </w:pPr>
    <w:rPr>
      <w:rFonts w:ascii="Arial" w:hAnsi="Arial" w:cs="Arial"/>
      <w:spacing w:val="6"/>
    </w:rPr>
  </w:style>
  <w:style w:type="paragraph" w:styleId="6">
    <w:name w:val="caption"/>
    <w:basedOn w:val="1"/>
    <w:next w:val="1"/>
    <w:unhideWhenUsed/>
    <w:qFormat/>
    <w:uiPriority w:val="35"/>
    <w:rPr>
      <w:rFonts w:ascii="Arial" w:hAnsi="Arial" w:eastAsia="黑体"/>
      <w:sz w:val="20"/>
    </w:rPr>
  </w:style>
  <w:style w:type="paragraph" w:styleId="7">
    <w:name w:val="Document Map"/>
    <w:basedOn w:val="1"/>
    <w:link w:val="52"/>
    <w:unhideWhenUsed/>
    <w:qFormat/>
    <w:uiPriority w:val="99"/>
    <w:rPr>
      <w:rFonts w:ascii="宋体"/>
      <w:sz w:val="18"/>
      <w:szCs w:val="18"/>
    </w:rPr>
  </w:style>
  <w:style w:type="paragraph" w:styleId="8">
    <w:name w:val="annotation text"/>
    <w:basedOn w:val="1"/>
    <w:link w:val="53"/>
    <w:unhideWhenUsed/>
    <w:qFormat/>
    <w:uiPriority w:val="0"/>
  </w:style>
  <w:style w:type="paragraph" w:styleId="9">
    <w:name w:val="Body Text"/>
    <w:basedOn w:val="1"/>
    <w:link w:val="54"/>
    <w:unhideWhenUsed/>
    <w:qFormat/>
    <w:uiPriority w:val="99"/>
    <w:pPr>
      <w:spacing w:after="120"/>
    </w:pPr>
  </w:style>
  <w:style w:type="paragraph" w:styleId="10">
    <w:name w:val="Body Text Indent"/>
    <w:basedOn w:val="1"/>
    <w:link w:val="55"/>
    <w:unhideWhenUsed/>
    <w:qFormat/>
    <w:uiPriority w:val="99"/>
    <w:pPr>
      <w:ind w:firstLine="600" w:firstLineChars="200"/>
    </w:pPr>
    <w:rPr>
      <w:rFonts w:ascii="仿宋_GB2312"/>
      <w:bCs/>
      <w:sz w:val="30"/>
      <w:szCs w:val="30"/>
    </w:rPr>
  </w:style>
  <w:style w:type="paragraph" w:styleId="11">
    <w:name w:val="toc 3"/>
    <w:basedOn w:val="1"/>
    <w:next w:val="1"/>
    <w:unhideWhenUsed/>
    <w:qFormat/>
    <w:uiPriority w:val="39"/>
    <w:pPr>
      <w:tabs>
        <w:tab w:val="left" w:pos="1260"/>
        <w:tab w:val="right" w:leader="dot" w:pos="8296"/>
      </w:tabs>
      <w:ind w:left="420"/>
    </w:pPr>
    <w:rPr>
      <w:rFonts w:ascii="宋体" w:hAnsi="宋体" w:cs="宋体"/>
      <w:i/>
      <w:iCs/>
      <w:sz w:val="24"/>
      <w:szCs w:val="24"/>
    </w:rPr>
  </w:style>
  <w:style w:type="paragraph" w:styleId="12">
    <w:name w:val="Plain Text"/>
    <w:basedOn w:val="1"/>
    <w:link w:val="56"/>
    <w:unhideWhenUsed/>
    <w:qFormat/>
    <w:uiPriority w:val="99"/>
    <w:pPr>
      <w:spacing w:before="100" w:beforeAutospacing="1" w:after="100" w:afterAutospacing="1"/>
    </w:pPr>
    <w:rPr>
      <w:rFonts w:ascii="宋体" w:hAnsi="宋体"/>
      <w:sz w:val="24"/>
    </w:rPr>
  </w:style>
  <w:style w:type="paragraph" w:styleId="13">
    <w:name w:val="Balloon Text"/>
    <w:basedOn w:val="1"/>
    <w:link w:val="57"/>
    <w:unhideWhenUsed/>
    <w:qFormat/>
    <w:uiPriority w:val="99"/>
    <w:pPr>
      <w:spacing w:line="240" w:lineRule="auto"/>
    </w:pPr>
    <w:rPr>
      <w:sz w:val="18"/>
      <w:szCs w:val="18"/>
    </w:rPr>
  </w:style>
  <w:style w:type="paragraph" w:styleId="14">
    <w:name w:val="footer"/>
    <w:basedOn w:val="1"/>
    <w:link w:val="58"/>
    <w:unhideWhenUsed/>
    <w:qFormat/>
    <w:uiPriority w:val="99"/>
    <w:pPr>
      <w:tabs>
        <w:tab w:val="center" w:pos="4153"/>
        <w:tab w:val="right" w:pos="8306"/>
      </w:tabs>
      <w:snapToGrid w:val="0"/>
    </w:pPr>
    <w:rPr>
      <w:sz w:val="18"/>
      <w:szCs w:val="18"/>
    </w:rPr>
  </w:style>
  <w:style w:type="paragraph" w:styleId="15">
    <w:name w:val="header"/>
    <w:basedOn w:val="1"/>
    <w:link w:val="59"/>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tabs>
        <w:tab w:val="left" w:pos="420"/>
        <w:tab w:val="right" w:leader="dot" w:pos="8296"/>
      </w:tabs>
      <w:spacing w:before="120" w:after="120"/>
    </w:pPr>
    <w:rPr>
      <w:rFonts w:ascii="宋体" w:hAnsi="宋体" w:cs="宋体"/>
      <w:b/>
      <w:bCs/>
      <w:caps/>
      <w:szCs w:val="28"/>
    </w:rPr>
  </w:style>
  <w:style w:type="paragraph" w:styleId="17">
    <w:name w:val="footnote text"/>
    <w:basedOn w:val="1"/>
    <w:link w:val="60"/>
    <w:unhideWhenUsed/>
    <w:qFormat/>
    <w:uiPriority w:val="0"/>
    <w:pPr>
      <w:snapToGrid w:val="0"/>
    </w:pPr>
    <w:rPr>
      <w:sz w:val="18"/>
      <w:szCs w:val="18"/>
    </w:rPr>
  </w:style>
  <w:style w:type="paragraph" w:styleId="18">
    <w:name w:val="toc 2"/>
    <w:basedOn w:val="1"/>
    <w:next w:val="1"/>
    <w:unhideWhenUsed/>
    <w:qFormat/>
    <w:uiPriority w:val="39"/>
    <w:pPr>
      <w:tabs>
        <w:tab w:val="left" w:pos="600"/>
        <w:tab w:val="right" w:leader="dot" w:pos="8296"/>
      </w:tabs>
      <w:ind w:left="210"/>
    </w:pPr>
    <w:rPr>
      <w:rFonts w:ascii="宋体" w:hAnsi="宋体" w:cs="宋体"/>
      <w:smallCaps/>
      <w:sz w:val="24"/>
      <w:szCs w:val="24"/>
    </w:rPr>
  </w:style>
  <w:style w:type="paragraph" w:styleId="19">
    <w:name w:val="Body Text 2"/>
    <w:basedOn w:val="1"/>
    <w:link w:val="61"/>
    <w:unhideWhenUsed/>
    <w:qFormat/>
    <w:uiPriority w:val="99"/>
    <w:pPr>
      <w:widowControl w:val="0"/>
    </w:pPr>
    <w:rPr>
      <w:rFonts w:ascii="仿宋_GB2312" w:hAnsi="微软雅黑" w:cs="仿宋_GB2312"/>
      <w:color w:val="000000"/>
      <w:sz w:val="24"/>
      <w:szCs w:val="24"/>
    </w:rPr>
  </w:style>
  <w:style w:type="table" w:styleId="21">
    <w:name w:val="Table Grid"/>
    <w:basedOn w:val="20"/>
    <w:qFormat/>
    <w:uiPriority w:val="39"/>
    <w:rPr>
      <w:rFonts w:ascii="Calibri" w:hAnsi="Calibri" w:cs="黑体"/>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FollowedHyperlink"/>
    <w:basedOn w:val="22"/>
    <w:unhideWhenUsed/>
    <w:qFormat/>
    <w:uiPriority w:val="99"/>
    <w:rPr>
      <w:color w:val="800080"/>
      <w:u w:val="single"/>
    </w:rPr>
  </w:style>
  <w:style w:type="character" w:styleId="24">
    <w:name w:val="Hyperlink"/>
    <w:basedOn w:val="22"/>
    <w:unhideWhenUsed/>
    <w:qFormat/>
    <w:uiPriority w:val="99"/>
    <w:rPr>
      <w:rFonts w:hint="default" w:ascii="Times New Roman" w:hAnsi="Times New Roman" w:cs="Times New Roman"/>
      <w:color w:val="0000FF"/>
      <w:u w:val="single"/>
    </w:rPr>
  </w:style>
  <w:style w:type="character" w:styleId="25">
    <w:name w:val="annotation reference"/>
    <w:basedOn w:val="22"/>
    <w:unhideWhenUsed/>
    <w:qFormat/>
    <w:uiPriority w:val="0"/>
    <w:rPr>
      <w:sz w:val="21"/>
      <w:szCs w:val="21"/>
    </w:rPr>
  </w:style>
  <w:style w:type="character" w:styleId="26">
    <w:name w:val="footnote reference"/>
    <w:basedOn w:val="22"/>
    <w:unhideWhenUsed/>
    <w:qFormat/>
    <w:uiPriority w:val="0"/>
    <w:rPr>
      <w:vertAlign w:val="superscript"/>
    </w:rPr>
  </w:style>
  <w:style w:type="paragraph" w:customStyle="1" w:styleId="27">
    <w:name w:val="列出段落1"/>
    <w:basedOn w:val="1"/>
    <w:qFormat/>
    <w:uiPriority w:val="0"/>
    <w:pPr>
      <w:ind w:left="720"/>
      <w:contextualSpacing/>
    </w:pPr>
  </w:style>
  <w:style w:type="paragraph" w:customStyle="1" w:styleId="28">
    <w:name w:val="样式3"/>
    <w:basedOn w:val="1"/>
    <w:qFormat/>
    <w:uiPriority w:val="3"/>
    <w:rPr>
      <w:rFonts w:ascii="宋体" w:hAnsi="宋体"/>
      <w:sz w:val="18"/>
      <w:szCs w:val="18"/>
    </w:rPr>
  </w:style>
  <w:style w:type="paragraph" w:customStyle="1" w:styleId="29">
    <w:name w:val="样式2"/>
    <w:basedOn w:val="1"/>
    <w:qFormat/>
    <w:uiPriority w:val="3"/>
    <w:pPr>
      <w:jc w:val="center"/>
    </w:pPr>
    <w:rPr>
      <w:rFonts w:ascii="宋体" w:hAnsi="宋体" w:cs="Arial Unicode MS"/>
      <w:b/>
      <w:bCs/>
      <w:sz w:val="18"/>
      <w:szCs w:val="18"/>
    </w:rPr>
  </w:style>
  <w:style w:type="paragraph" w:customStyle="1" w:styleId="30">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31">
    <w:name w:val="一级条标题"/>
    <w:next w:val="30"/>
    <w:qFormat/>
    <w:uiPriority w:val="0"/>
    <w:pPr>
      <w:tabs>
        <w:tab w:val="left" w:pos="1440"/>
      </w:tabs>
      <w:spacing w:beforeLines="50"/>
      <w:ind w:left="1440"/>
      <w:outlineLvl w:val="2"/>
    </w:pPr>
    <w:rPr>
      <w:rFonts w:ascii="黑体" w:hAnsi="Times New Roman" w:eastAsia="黑体" w:cs="Times New Roman"/>
      <w:sz w:val="21"/>
      <w:szCs w:val="21"/>
      <w:lang w:val="en-US" w:eastAsia="zh-CN" w:bidi="ar-SA"/>
    </w:rPr>
  </w:style>
  <w:style w:type="paragraph" w:customStyle="1" w:styleId="32">
    <w:name w:val="正文-表格-S"/>
    <w:basedOn w:val="1"/>
    <w:next w:val="1"/>
    <w:qFormat/>
    <w:uiPriority w:val="2"/>
    <w:pPr>
      <w:spacing w:line="300" w:lineRule="auto"/>
    </w:pPr>
    <w:rPr>
      <w:sz w:val="24"/>
      <w:szCs w:val="20"/>
    </w:rPr>
  </w:style>
  <w:style w:type="paragraph" w:customStyle="1" w:styleId="33">
    <w:name w:val="章标题"/>
    <w:next w:val="1"/>
    <w:qFormat/>
    <w:uiPriority w:val="0"/>
    <w:pPr>
      <w:spacing w:beforeLines="50"/>
      <w:jc w:val="both"/>
      <w:outlineLvl w:val="1"/>
    </w:pPr>
    <w:rPr>
      <w:rFonts w:ascii="黑体" w:hAnsi="Times New Roman" w:eastAsia="黑体" w:cs="Times New Roman"/>
      <w:sz w:val="21"/>
      <w:lang w:val="en-US" w:eastAsia="zh-CN" w:bidi="ar-SA"/>
    </w:rPr>
  </w:style>
  <w:style w:type="paragraph" w:customStyle="1" w:styleId="34">
    <w:name w:val="样式1"/>
    <w:basedOn w:val="2"/>
    <w:qFormat/>
    <w:uiPriority w:val="99"/>
    <w:pPr>
      <w:numPr>
        <w:ilvl w:val="0"/>
        <w:numId w:val="1"/>
      </w:numPr>
    </w:pPr>
  </w:style>
  <w:style w:type="paragraph" w:customStyle="1" w:styleId="35">
    <w:name w:val="正文1"/>
    <w:basedOn w:val="1"/>
    <w:qFormat/>
    <w:uiPriority w:val="99"/>
    <w:pPr>
      <w:ind w:firstLine="600" w:firstLineChars="200"/>
    </w:pPr>
    <w:rPr>
      <w:sz w:val="30"/>
      <w:szCs w:val="30"/>
    </w:rPr>
  </w:style>
  <w:style w:type="paragraph" w:customStyle="1" w:styleId="36">
    <w:name w:val="二级条标题"/>
    <w:basedOn w:val="31"/>
    <w:next w:val="30"/>
    <w:qFormat/>
    <w:uiPriority w:val="0"/>
    <w:pPr>
      <w:tabs>
        <w:tab w:val="left" w:pos="360"/>
        <w:tab w:val="clear" w:pos="1440"/>
      </w:tabs>
      <w:spacing w:afterLines="50"/>
      <w:outlineLvl w:val="3"/>
    </w:pPr>
  </w:style>
  <w:style w:type="paragraph" w:customStyle="1" w:styleId="37">
    <w:name w:val="列出段落2"/>
    <w:basedOn w:val="1"/>
    <w:qFormat/>
    <w:uiPriority w:val="34"/>
    <w:pPr>
      <w:ind w:firstLine="420" w:firstLineChars="200"/>
    </w:pPr>
  </w:style>
  <w:style w:type="paragraph" w:customStyle="1" w:styleId="38">
    <w:name w:val="修订1"/>
    <w:hidden/>
    <w:unhideWhenUsed/>
    <w:qFormat/>
    <w:uiPriority w:val="99"/>
    <w:rPr>
      <w:rFonts w:ascii="Times New Roman" w:hAnsi="Times New Roman" w:eastAsia="宋体" w:cs="Times New Roman"/>
      <w:sz w:val="22"/>
      <w:szCs w:val="22"/>
      <w:lang w:val="en-US" w:eastAsia="en-US" w:bidi="en-US"/>
    </w:rPr>
  </w:style>
  <w:style w:type="paragraph" w:customStyle="1" w:styleId="39">
    <w:name w:val="TOC 标题1"/>
    <w:basedOn w:val="2"/>
    <w:next w:val="1"/>
    <w:unhideWhenUsed/>
    <w:qFormat/>
    <w:uiPriority w:val="39"/>
    <w:pPr>
      <w:spacing w:before="480" w:after="0" w:line="276" w:lineRule="auto"/>
      <w:outlineLvl w:val="9"/>
    </w:pPr>
    <w:rPr>
      <w:rFonts w:ascii="Cambria" w:hAnsi="Cambria" w:eastAsia="宋体" w:cs="黑体"/>
      <w:color w:val="365F90"/>
      <w:kern w:val="0"/>
      <w:sz w:val="28"/>
      <w:szCs w:val="28"/>
      <w:lang w:eastAsia="zh-CN" w:bidi="ar-SA"/>
    </w:rPr>
  </w:style>
  <w:style w:type="paragraph" w:customStyle="1" w:styleId="40">
    <w:name w:val="前言、引言标题"/>
    <w:next w:val="1"/>
    <w:qFormat/>
    <w:uiPriority w:val="0"/>
    <w:pPr>
      <w:numPr>
        <w:ilvl w:val="0"/>
        <w:numId w:val="2"/>
      </w:num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41">
    <w:name w:val="其他发布部门"/>
    <w:basedOn w:val="42"/>
    <w:qFormat/>
    <w:uiPriority w:val="0"/>
    <w:pPr>
      <w:spacing w:line="240" w:lineRule="atLeast"/>
    </w:pPr>
    <w:rPr>
      <w:rFonts w:ascii="黑体" w:eastAsia="黑体"/>
      <w:b w:val="0"/>
    </w:rPr>
  </w:style>
  <w:style w:type="paragraph" w:customStyle="1" w:styleId="42">
    <w:name w:val="发布部门"/>
    <w:next w:val="30"/>
    <w:qFormat/>
    <w:uiPriority w:val="0"/>
    <w:pPr>
      <w:framePr w:w="7433" w:h="585" w:hRule="exact" w:hSpace="180" w:vSpace="180" w:wrap="around" w:vAnchor="margin" w:hAnchor="margin" w:xAlign="center" w:y="14401" w:anchorLock="1"/>
      <w:jc w:val="center"/>
    </w:pPr>
    <w:rPr>
      <w:rFonts w:ascii="宋体" w:hAnsi="Times New Roman" w:eastAsia="宋体" w:cs="Times New Roman"/>
      <w:b/>
      <w:spacing w:val="20"/>
      <w:w w:val="135"/>
      <w:sz w:val="36"/>
      <w:lang w:val="en-US" w:eastAsia="zh-CN" w:bidi="ar-SA"/>
    </w:rPr>
  </w:style>
  <w:style w:type="paragraph" w:customStyle="1" w:styleId="43">
    <w:name w:val="列表段落1"/>
    <w:basedOn w:val="1"/>
    <w:qFormat/>
    <w:uiPriority w:val="34"/>
    <w:pPr>
      <w:ind w:firstLine="420" w:firstLineChars="200"/>
    </w:pPr>
  </w:style>
  <w:style w:type="paragraph" w:customStyle="1" w:styleId="44">
    <w:name w:val="修订2"/>
    <w:hidden/>
    <w:semiHidden/>
    <w:qFormat/>
    <w:uiPriority w:val="99"/>
    <w:rPr>
      <w:rFonts w:ascii="Times New Roman" w:hAnsi="Times New Roman" w:eastAsia="仿宋_GB2312" w:cs="Times New Roman"/>
      <w:sz w:val="28"/>
      <w:szCs w:val="22"/>
      <w:lang w:val="en-US" w:eastAsia="en-US" w:bidi="en-US"/>
    </w:rPr>
  </w:style>
  <w:style w:type="paragraph" w:customStyle="1" w:styleId="45">
    <w:name w:val="列出段落3"/>
    <w:basedOn w:val="1"/>
    <w:qFormat/>
    <w:uiPriority w:val="99"/>
    <w:pPr>
      <w:ind w:firstLine="420" w:firstLineChars="200"/>
    </w:pPr>
  </w:style>
  <w:style w:type="paragraph" w:customStyle="1" w:styleId="46">
    <w:name w:val="修订3"/>
    <w:hidden/>
    <w:semiHidden/>
    <w:qFormat/>
    <w:uiPriority w:val="99"/>
    <w:rPr>
      <w:rFonts w:ascii="Times New Roman" w:hAnsi="Times New Roman" w:eastAsia="仿宋_GB2312" w:cs="Times New Roman"/>
      <w:sz w:val="28"/>
      <w:szCs w:val="22"/>
      <w:lang w:val="en-US" w:eastAsia="en-US" w:bidi="en-US"/>
    </w:rPr>
  </w:style>
  <w:style w:type="paragraph" w:customStyle="1" w:styleId="47">
    <w:name w:val="修订4"/>
    <w:hidden/>
    <w:semiHidden/>
    <w:qFormat/>
    <w:uiPriority w:val="99"/>
    <w:rPr>
      <w:rFonts w:ascii="Times New Roman" w:hAnsi="Times New Roman" w:eastAsia="仿宋_GB2312" w:cs="Times New Roman"/>
      <w:sz w:val="28"/>
      <w:szCs w:val="22"/>
      <w:lang w:val="en-US" w:eastAsia="en-US" w:bidi="en-US"/>
    </w:rPr>
  </w:style>
  <w:style w:type="paragraph" w:customStyle="1" w:styleId="48">
    <w:name w:val="修订5"/>
    <w:hidden/>
    <w:semiHidden/>
    <w:qFormat/>
    <w:uiPriority w:val="99"/>
    <w:rPr>
      <w:rFonts w:ascii="Times New Roman" w:hAnsi="Times New Roman" w:eastAsia="仿宋_GB2312" w:cs="Times New Roman"/>
      <w:sz w:val="28"/>
      <w:szCs w:val="22"/>
      <w:lang w:val="en-US" w:eastAsia="en-US" w:bidi="en-US"/>
    </w:rPr>
  </w:style>
  <w:style w:type="character" w:customStyle="1" w:styleId="49">
    <w:name w:val="标题 1 Char"/>
    <w:basedOn w:val="22"/>
    <w:link w:val="2"/>
    <w:qFormat/>
    <w:uiPriority w:val="9"/>
    <w:rPr>
      <w:rFonts w:ascii="Times New Roman" w:hAnsi="Times New Roman" w:eastAsia="宋体" w:cs="Times New Roman"/>
      <w:b/>
      <w:bCs/>
      <w:kern w:val="44"/>
      <w:sz w:val="44"/>
      <w:szCs w:val="44"/>
      <w:lang w:eastAsia="en-US" w:bidi="en-US"/>
    </w:rPr>
  </w:style>
  <w:style w:type="character" w:customStyle="1" w:styleId="50">
    <w:name w:val="标题 2 Char"/>
    <w:basedOn w:val="22"/>
    <w:link w:val="3"/>
    <w:qFormat/>
    <w:uiPriority w:val="9"/>
    <w:rPr>
      <w:rFonts w:ascii="Arial" w:hAnsi="Arial" w:eastAsia="黑体" w:cs="Arial"/>
      <w:b/>
      <w:bCs/>
      <w:sz w:val="32"/>
      <w:szCs w:val="32"/>
      <w:lang w:eastAsia="en-US" w:bidi="en-US"/>
    </w:rPr>
  </w:style>
  <w:style w:type="character" w:customStyle="1" w:styleId="51">
    <w:name w:val="标题 3 Char"/>
    <w:basedOn w:val="22"/>
    <w:link w:val="4"/>
    <w:qFormat/>
    <w:uiPriority w:val="9"/>
    <w:rPr>
      <w:rFonts w:eastAsia="仿宋_GB2312"/>
      <w:b/>
      <w:bCs/>
      <w:sz w:val="32"/>
      <w:szCs w:val="32"/>
      <w:lang w:eastAsia="en-US" w:bidi="en-US"/>
    </w:rPr>
  </w:style>
  <w:style w:type="character" w:customStyle="1" w:styleId="52">
    <w:name w:val="文档结构图 Char"/>
    <w:basedOn w:val="22"/>
    <w:link w:val="7"/>
    <w:semiHidden/>
    <w:qFormat/>
    <w:uiPriority w:val="99"/>
    <w:rPr>
      <w:rFonts w:ascii="宋体" w:hAnsi="Times New Roman" w:eastAsia="宋体" w:cs="Times New Roman"/>
      <w:kern w:val="0"/>
      <w:sz w:val="18"/>
      <w:szCs w:val="18"/>
      <w:lang w:eastAsia="en-US" w:bidi="en-US"/>
    </w:rPr>
  </w:style>
  <w:style w:type="character" w:customStyle="1" w:styleId="53">
    <w:name w:val="批注文字 Char"/>
    <w:basedOn w:val="22"/>
    <w:link w:val="8"/>
    <w:semiHidden/>
    <w:qFormat/>
    <w:uiPriority w:val="0"/>
    <w:rPr>
      <w:sz w:val="22"/>
      <w:szCs w:val="22"/>
      <w:lang w:eastAsia="en-US" w:bidi="en-US"/>
    </w:rPr>
  </w:style>
  <w:style w:type="character" w:customStyle="1" w:styleId="54">
    <w:name w:val="正文文本 Char"/>
    <w:basedOn w:val="22"/>
    <w:link w:val="9"/>
    <w:qFormat/>
    <w:uiPriority w:val="99"/>
    <w:rPr>
      <w:rFonts w:ascii="Times New Roman" w:hAnsi="Times New Roman" w:eastAsia="宋体" w:cs="Times New Roman"/>
      <w:kern w:val="0"/>
      <w:sz w:val="22"/>
      <w:lang w:eastAsia="en-US" w:bidi="en-US"/>
    </w:rPr>
  </w:style>
  <w:style w:type="character" w:customStyle="1" w:styleId="55">
    <w:name w:val="正文文本缩进 Char"/>
    <w:basedOn w:val="22"/>
    <w:link w:val="10"/>
    <w:semiHidden/>
    <w:qFormat/>
    <w:uiPriority w:val="99"/>
    <w:rPr>
      <w:rFonts w:ascii="仿宋_GB2312" w:hAnsi="Times New Roman" w:eastAsia="仿宋_GB2312" w:cs="Times New Roman"/>
      <w:bCs/>
      <w:kern w:val="0"/>
      <w:sz w:val="30"/>
      <w:szCs w:val="30"/>
      <w:lang w:eastAsia="en-US" w:bidi="en-US"/>
    </w:rPr>
  </w:style>
  <w:style w:type="character" w:customStyle="1" w:styleId="56">
    <w:name w:val="纯文本 Char"/>
    <w:basedOn w:val="22"/>
    <w:link w:val="12"/>
    <w:semiHidden/>
    <w:qFormat/>
    <w:uiPriority w:val="99"/>
    <w:rPr>
      <w:rFonts w:ascii="宋体" w:hAnsi="宋体" w:eastAsia="宋体" w:cs="Times New Roman"/>
      <w:kern w:val="0"/>
      <w:sz w:val="24"/>
      <w:lang w:eastAsia="en-US" w:bidi="en-US"/>
    </w:rPr>
  </w:style>
  <w:style w:type="character" w:customStyle="1" w:styleId="57">
    <w:name w:val="批注框文本 Char"/>
    <w:basedOn w:val="22"/>
    <w:link w:val="13"/>
    <w:semiHidden/>
    <w:qFormat/>
    <w:uiPriority w:val="99"/>
    <w:rPr>
      <w:rFonts w:ascii="Times New Roman" w:hAnsi="Times New Roman" w:eastAsia="宋体" w:cs="Times New Roman"/>
      <w:kern w:val="0"/>
      <w:sz w:val="18"/>
      <w:szCs w:val="18"/>
      <w:lang w:eastAsia="en-US" w:bidi="en-US"/>
    </w:rPr>
  </w:style>
  <w:style w:type="character" w:customStyle="1" w:styleId="58">
    <w:name w:val="页脚 Char"/>
    <w:basedOn w:val="22"/>
    <w:link w:val="14"/>
    <w:qFormat/>
    <w:uiPriority w:val="99"/>
    <w:rPr>
      <w:sz w:val="18"/>
      <w:szCs w:val="18"/>
    </w:rPr>
  </w:style>
  <w:style w:type="character" w:customStyle="1" w:styleId="59">
    <w:name w:val="页眉 Char"/>
    <w:basedOn w:val="22"/>
    <w:link w:val="15"/>
    <w:qFormat/>
    <w:uiPriority w:val="99"/>
    <w:rPr>
      <w:sz w:val="18"/>
      <w:szCs w:val="18"/>
    </w:rPr>
  </w:style>
  <w:style w:type="character" w:customStyle="1" w:styleId="60">
    <w:name w:val="脚注文本 Char"/>
    <w:basedOn w:val="22"/>
    <w:link w:val="17"/>
    <w:semiHidden/>
    <w:qFormat/>
    <w:uiPriority w:val="0"/>
    <w:rPr>
      <w:rFonts w:eastAsia="仿宋_GB2312"/>
      <w:sz w:val="18"/>
      <w:szCs w:val="18"/>
      <w:lang w:eastAsia="en-US" w:bidi="en-US"/>
    </w:rPr>
  </w:style>
  <w:style w:type="character" w:customStyle="1" w:styleId="61">
    <w:name w:val="正文文本 2 Char"/>
    <w:basedOn w:val="22"/>
    <w:link w:val="19"/>
    <w:qFormat/>
    <w:uiPriority w:val="99"/>
    <w:rPr>
      <w:rFonts w:ascii="仿宋_GB2312" w:hAnsi="微软雅黑" w:eastAsia="仿宋_GB2312" w:cs="仿宋_GB2312"/>
      <w:color w:val="000000"/>
      <w:kern w:val="0"/>
      <w:sz w:val="24"/>
      <w:szCs w:val="24"/>
      <w:lang w:eastAsia="en-US" w:bidi="en-US"/>
    </w:rPr>
  </w:style>
  <w:style w:type="character" w:customStyle="1" w:styleId="62">
    <w:name w:val="font21"/>
    <w:basedOn w:val="22"/>
    <w:qFormat/>
    <w:uiPriority w:val="0"/>
    <w:rPr>
      <w:rFonts w:hint="eastAsia" w:ascii="微软雅黑" w:hAnsi="微软雅黑" w:eastAsia="微软雅黑" w:cs="微软雅黑"/>
      <w:color w:val="000000"/>
      <w:sz w:val="22"/>
      <w:szCs w:val="22"/>
      <w:u w:val="none"/>
    </w:rPr>
  </w:style>
  <w:style w:type="character" w:customStyle="1" w:styleId="63">
    <w:name w:val="发布"/>
    <w:qFormat/>
    <w:uiPriority w:val="0"/>
    <w:rPr>
      <w:rFonts w:ascii="黑体" w:eastAsia="黑体"/>
      <w:spacing w:val="22"/>
      <w:w w:val="100"/>
      <w:position w:val="3"/>
      <w:sz w:val="28"/>
    </w:rPr>
  </w:style>
  <w:style w:type="paragraph" w:customStyle="1" w:styleId="64">
    <w:name w:val="Revision"/>
    <w:hidden/>
    <w:semiHidden/>
    <w:qFormat/>
    <w:uiPriority w:val="99"/>
    <w:rPr>
      <w:rFonts w:ascii="Times New Roman" w:hAnsi="Times New Roman" w:eastAsia="仿宋_GB2312" w:cs="Times New Roman"/>
      <w:sz w:val="28"/>
      <w:szCs w:val="22"/>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01AD9C-0B0C-41F8-917B-765D4A054973}">
  <ds:schemaRefs/>
</ds:datastoreItem>
</file>

<file path=docProps/app.xml><?xml version="1.0" encoding="utf-8"?>
<Properties xmlns="http://schemas.openxmlformats.org/officeDocument/2006/extended-properties" xmlns:vt="http://schemas.openxmlformats.org/officeDocument/2006/docPropsVTypes">
  <Template>Normal.dotm</Template>
  <Pages>259</Pages>
  <Words>138407</Words>
  <Characters>170623</Characters>
  <Lines>1400</Lines>
  <Paragraphs>394</Paragraphs>
  <TotalTime>0</TotalTime>
  <ScaleCrop>false</ScaleCrop>
  <LinksUpToDate>false</LinksUpToDate>
  <CharactersWithSpaces>176322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2019-11-06T06:27:00Z</dcterms:created>
  <dc:creator>user</dc:creator>
  <cp:lastModifiedBy>吴媛媛</cp:lastModifiedBy>
  <cp:lastPrinted>2019-08-26T08:50:00Z</cp:lastPrinted>
  <dcterms:modified xsi:type="dcterms:W3CDTF">2020-07-29T01:28:33Z</dcterms:modified>
  <dc:title>货币信贷业大数据应用接口规范</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